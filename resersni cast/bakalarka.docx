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7E1A" w14:textId="77777777" w:rsidR="00F67031" w:rsidRDefault="00F67031">
      <w:pPr>
        <w:rPr>
          <w:rFonts w:cstheme="minorHAnsi"/>
          <w:color w:val="000000" w:themeColor="text1"/>
        </w:rPr>
      </w:pPr>
      <w:r w:rsidRPr="008801E7">
        <w:rPr>
          <w:rFonts w:cstheme="minorHAnsi"/>
          <w:color w:val="000000" w:themeColor="text1"/>
          <w:highlight w:val="green"/>
        </w:rPr>
        <w:t xml:space="preserve">Už zkopírováno do </w:t>
      </w:r>
      <w:proofErr w:type="spellStart"/>
      <w:r w:rsidRPr="008801E7">
        <w:rPr>
          <w:rFonts w:cstheme="minorHAnsi"/>
          <w:color w:val="000000" w:themeColor="text1"/>
          <w:highlight w:val="green"/>
        </w:rPr>
        <w:t>final</w:t>
      </w:r>
      <w:proofErr w:type="spellEnd"/>
      <w:r>
        <w:rPr>
          <w:rFonts w:cstheme="minorHAnsi"/>
          <w:color w:val="000000" w:themeColor="text1"/>
        </w:rPr>
        <w:tab/>
      </w:r>
      <w:r>
        <w:rPr>
          <w:rFonts w:cstheme="minorHAnsi"/>
          <w:color w:val="000000" w:themeColor="text1"/>
        </w:rPr>
        <w:tab/>
      </w:r>
      <w:r w:rsidRPr="008801E7">
        <w:rPr>
          <w:rFonts w:cstheme="minorHAnsi"/>
          <w:color w:val="000000" w:themeColor="text1"/>
          <w:highlight w:val="yellow"/>
        </w:rPr>
        <w:t>změna od poslední verze</w:t>
      </w:r>
      <w:r>
        <w:rPr>
          <w:rFonts w:cstheme="minorHAnsi"/>
          <w:color w:val="000000" w:themeColor="text1"/>
        </w:rPr>
        <w:tab/>
      </w:r>
    </w:p>
    <w:p w14:paraId="0A0E7F38" w14:textId="77777777" w:rsidR="00F67031" w:rsidRDefault="00F67031">
      <w:pPr>
        <w:rPr>
          <w:rFonts w:cstheme="minorHAnsi"/>
          <w:color w:val="FF0000"/>
        </w:rPr>
      </w:pPr>
      <w:r w:rsidRPr="000474BA">
        <w:rPr>
          <w:rFonts w:cstheme="minorHAnsi"/>
          <w:color w:val="92D050"/>
        </w:rPr>
        <w:t>/*stará verze odstavce*/</w:t>
      </w:r>
      <w:r>
        <w:rPr>
          <w:rFonts w:cstheme="minorHAnsi"/>
          <w:color w:val="92D050"/>
        </w:rPr>
        <w:tab/>
      </w:r>
      <w:r w:rsidRPr="000474BA">
        <w:rPr>
          <w:rFonts w:cstheme="minorHAnsi"/>
          <w:color w:val="00B050"/>
        </w:rPr>
        <w:t>//poznámka</w:t>
      </w:r>
      <w:r>
        <w:rPr>
          <w:rFonts w:cstheme="minorHAnsi"/>
          <w:color w:val="00B050"/>
        </w:rPr>
        <w:t xml:space="preserve"> </w:t>
      </w:r>
      <w:r>
        <w:rPr>
          <w:rFonts w:cstheme="minorHAnsi"/>
          <w:color w:val="00B050"/>
        </w:rPr>
        <w:tab/>
      </w:r>
      <w:r w:rsidRPr="00465A9A">
        <w:rPr>
          <w:rFonts w:cstheme="minorHAnsi"/>
          <w:color w:val="FF0000"/>
        </w:rPr>
        <w:t>čistě a</w:t>
      </w:r>
      <w:r w:rsidRPr="000474BA">
        <w:rPr>
          <w:rFonts w:cstheme="minorHAnsi"/>
          <w:color w:val="FF0000"/>
        </w:rPr>
        <w:t xml:space="preserve">utorský text </w:t>
      </w:r>
      <w:r>
        <w:rPr>
          <w:rFonts w:cstheme="minorHAnsi"/>
          <w:color w:val="FF0000"/>
        </w:rPr>
        <w:t>nevycházející z žádného</w:t>
      </w:r>
      <w:r w:rsidRPr="000474BA">
        <w:rPr>
          <w:rFonts w:cstheme="minorHAnsi"/>
          <w:color w:val="FF0000"/>
        </w:rPr>
        <w:t xml:space="preserve"> zdroje</w:t>
      </w:r>
    </w:p>
    <w:p w14:paraId="69333DAA" w14:textId="77777777" w:rsidR="00F67031" w:rsidRPr="008008AB" w:rsidRDefault="00F67031">
      <w:pPr>
        <w:rPr>
          <w:rFonts w:cstheme="minorHAnsi"/>
        </w:rPr>
      </w:pPr>
      <w:r w:rsidRPr="008008AB">
        <w:rPr>
          <w:rFonts w:cstheme="minorHAnsi"/>
          <w:highlight w:val="red"/>
        </w:rPr>
        <w:t>Zapracování připomínek vedoucího</w:t>
      </w:r>
      <w:r>
        <w:rPr>
          <w:rFonts w:cstheme="minorHAnsi"/>
        </w:rPr>
        <w:tab/>
      </w:r>
      <w:r w:rsidRPr="008008AB">
        <w:rPr>
          <w:rFonts w:cstheme="minorHAnsi"/>
          <w:highlight w:val="magenta"/>
        </w:rPr>
        <w:t>zapracování připomínek ostatních</w:t>
      </w:r>
    </w:p>
    <w:p w14:paraId="6DD1970B" w14:textId="49228B8F" w:rsidR="00F67031" w:rsidRPr="004B33BB" w:rsidRDefault="00923031">
      <w:pPr>
        <w:rPr>
          <w:rFonts w:cstheme="minorHAnsi"/>
        </w:rPr>
      </w:pPr>
      <w:r w:rsidRPr="004B33BB">
        <w:rPr>
          <w:rFonts w:cstheme="minorHAnsi"/>
          <w:highlight w:val="darkCyan"/>
        </w:rPr>
        <w:t>Trademark/copyright</w:t>
      </w:r>
      <w:r w:rsidRPr="004B33BB">
        <w:rPr>
          <w:rFonts w:cstheme="minorHAnsi"/>
        </w:rPr>
        <w:t xml:space="preserve"> </w:t>
      </w:r>
    </w:p>
    <w:tbl>
      <w:tblPr>
        <w:tblStyle w:val="Mkatabulky"/>
        <w:tblW w:w="10632" w:type="dxa"/>
        <w:tblInd w:w="-289" w:type="dxa"/>
        <w:tblLook w:val="04A0" w:firstRow="1" w:lastRow="0" w:firstColumn="1" w:lastColumn="0" w:noHBand="0" w:noVBand="1"/>
      </w:tblPr>
      <w:tblGrid>
        <w:gridCol w:w="1110"/>
        <w:gridCol w:w="3994"/>
        <w:gridCol w:w="4507"/>
        <w:gridCol w:w="1021"/>
      </w:tblGrid>
      <w:tr w:rsidR="00F67031" w:rsidRPr="00621687" w14:paraId="41193CD3" w14:textId="77777777" w:rsidTr="00CD2639">
        <w:tc>
          <w:tcPr>
            <w:tcW w:w="1110" w:type="dxa"/>
            <w:tcBorders>
              <w:bottom w:val="single" w:sz="12" w:space="0" w:color="auto"/>
            </w:tcBorders>
          </w:tcPr>
          <w:p w14:paraId="1C9C7D9B" w14:textId="77777777" w:rsidR="00F67031" w:rsidRPr="00D20F7B" w:rsidRDefault="00F67031">
            <w:pPr>
              <w:rPr>
                <w:rFonts w:cstheme="minorHAnsi"/>
              </w:rPr>
            </w:pPr>
            <w:r w:rsidRPr="00D20F7B">
              <w:rPr>
                <w:rFonts w:cstheme="minorHAnsi"/>
              </w:rPr>
              <w:t>zkratka</w:t>
            </w:r>
          </w:p>
        </w:tc>
        <w:tc>
          <w:tcPr>
            <w:tcW w:w="3994" w:type="dxa"/>
            <w:tcBorders>
              <w:bottom w:val="single" w:sz="12" w:space="0" w:color="auto"/>
            </w:tcBorders>
          </w:tcPr>
          <w:p w14:paraId="3A8B597B" w14:textId="77777777" w:rsidR="00F67031" w:rsidRPr="00D20F7B" w:rsidRDefault="00F67031">
            <w:pPr>
              <w:rPr>
                <w:rFonts w:cstheme="minorHAnsi"/>
              </w:rPr>
            </w:pPr>
            <w:r w:rsidRPr="00D20F7B">
              <w:rPr>
                <w:rFonts w:cstheme="minorHAnsi"/>
              </w:rPr>
              <w:t>význam</w:t>
            </w:r>
          </w:p>
        </w:tc>
        <w:tc>
          <w:tcPr>
            <w:tcW w:w="4507" w:type="dxa"/>
            <w:tcBorders>
              <w:bottom w:val="single" w:sz="12" w:space="0" w:color="auto"/>
            </w:tcBorders>
          </w:tcPr>
          <w:p w14:paraId="0EF4AA0A" w14:textId="77777777" w:rsidR="00F67031" w:rsidRPr="00D20F7B" w:rsidRDefault="00F67031">
            <w:pPr>
              <w:rPr>
                <w:rFonts w:cstheme="minorHAnsi"/>
              </w:rPr>
            </w:pPr>
            <w:r w:rsidRPr="00D20F7B">
              <w:rPr>
                <w:rFonts w:cstheme="minorHAnsi"/>
              </w:rPr>
              <w:t>vysvětlení</w:t>
            </w:r>
          </w:p>
        </w:tc>
        <w:tc>
          <w:tcPr>
            <w:tcW w:w="1021" w:type="dxa"/>
            <w:tcBorders>
              <w:bottom w:val="single" w:sz="12" w:space="0" w:color="auto"/>
            </w:tcBorders>
          </w:tcPr>
          <w:p w14:paraId="5B2BF9C1" w14:textId="77777777" w:rsidR="00F67031" w:rsidRPr="00D20F7B" w:rsidRDefault="00F67031">
            <w:pPr>
              <w:rPr>
                <w:rFonts w:cstheme="minorHAnsi"/>
              </w:rPr>
            </w:pPr>
            <w:r w:rsidRPr="00D20F7B">
              <w:rPr>
                <w:rFonts w:cstheme="minorHAnsi"/>
              </w:rPr>
              <w:t>Viz. kap.</w:t>
            </w:r>
          </w:p>
        </w:tc>
      </w:tr>
      <w:tr w:rsidR="00F67031" w:rsidRPr="00621687" w14:paraId="42FE70C7" w14:textId="77777777" w:rsidTr="00CD2639">
        <w:tc>
          <w:tcPr>
            <w:tcW w:w="1110" w:type="dxa"/>
            <w:tcBorders>
              <w:top w:val="single" w:sz="12" w:space="0" w:color="auto"/>
            </w:tcBorders>
          </w:tcPr>
          <w:p w14:paraId="003F5115" w14:textId="77777777" w:rsidR="00F67031" w:rsidRPr="00D20F7B" w:rsidRDefault="00F67031">
            <w:pPr>
              <w:rPr>
                <w:rFonts w:cstheme="minorHAnsi"/>
              </w:rPr>
            </w:pPr>
            <w:r w:rsidRPr="00D20F7B">
              <w:rPr>
                <w:rFonts w:cstheme="minorHAnsi"/>
              </w:rPr>
              <w:t>RPG</w:t>
            </w:r>
          </w:p>
        </w:tc>
        <w:tc>
          <w:tcPr>
            <w:tcW w:w="3994" w:type="dxa"/>
            <w:tcBorders>
              <w:top w:val="single" w:sz="12" w:space="0" w:color="auto"/>
            </w:tcBorders>
          </w:tcPr>
          <w:p w14:paraId="181651B9" w14:textId="77777777" w:rsidR="00F67031" w:rsidRPr="00D20F7B" w:rsidRDefault="00F67031">
            <w:pPr>
              <w:rPr>
                <w:rFonts w:cstheme="minorHAnsi"/>
                <w:lang w:val="en-US"/>
              </w:rPr>
            </w:pPr>
            <w:r w:rsidRPr="00D20F7B">
              <w:rPr>
                <w:rFonts w:cstheme="minorHAnsi"/>
                <w:lang w:val="en-US"/>
              </w:rPr>
              <w:t>Role Playing Game</w:t>
            </w:r>
          </w:p>
        </w:tc>
        <w:tc>
          <w:tcPr>
            <w:tcW w:w="4507" w:type="dxa"/>
            <w:tcBorders>
              <w:top w:val="single" w:sz="12" w:space="0" w:color="auto"/>
            </w:tcBorders>
          </w:tcPr>
          <w:p w14:paraId="2B49D770" w14:textId="77777777" w:rsidR="00F67031" w:rsidRPr="00D20F7B" w:rsidRDefault="00F67031">
            <w:pPr>
              <w:rPr>
                <w:rFonts w:cstheme="minorHAnsi"/>
              </w:rPr>
            </w:pPr>
            <w:r w:rsidRPr="00D20F7B">
              <w:rPr>
                <w:rFonts w:cstheme="minorHAnsi"/>
              </w:rPr>
              <w:t xml:space="preserve">Herní žánr </w:t>
            </w:r>
          </w:p>
        </w:tc>
        <w:tc>
          <w:tcPr>
            <w:tcW w:w="1021" w:type="dxa"/>
            <w:tcBorders>
              <w:top w:val="single" w:sz="12" w:space="0" w:color="auto"/>
            </w:tcBorders>
          </w:tcPr>
          <w:p w14:paraId="4ADAB27E" w14:textId="77777777" w:rsidR="00F67031" w:rsidRPr="00D20F7B" w:rsidRDefault="00F67031">
            <w:pPr>
              <w:rPr>
                <w:rFonts w:cstheme="minorHAnsi"/>
              </w:rPr>
            </w:pPr>
            <w:r w:rsidRPr="00D20F7B">
              <w:rPr>
                <w:rFonts w:cstheme="minorHAnsi"/>
              </w:rPr>
              <w:t>4.1</w:t>
            </w:r>
          </w:p>
        </w:tc>
      </w:tr>
      <w:tr w:rsidR="00F67031" w:rsidRPr="00621687" w14:paraId="46BA4469" w14:textId="77777777" w:rsidTr="00CD2639">
        <w:tc>
          <w:tcPr>
            <w:tcW w:w="1110" w:type="dxa"/>
          </w:tcPr>
          <w:p w14:paraId="36395670" w14:textId="77777777" w:rsidR="00F67031" w:rsidRPr="00D20F7B" w:rsidRDefault="00F67031">
            <w:pPr>
              <w:rPr>
                <w:rFonts w:cstheme="minorHAnsi"/>
              </w:rPr>
            </w:pPr>
            <w:r w:rsidRPr="00D20F7B">
              <w:rPr>
                <w:rFonts w:cstheme="minorHAnsi"/>
              </w:rPr>
              <w:t>OOP</w:t>
            </w:r>
          </w:p>
        </w:tc>
        <w:tc>
          <w:tcPr>
            <w:tcW w:w="3994" w:type="dxa"/>
          </w:tcPr>
          <w:p w14:paraId="50B5DFDA" w14:textId="77777777" w:rsidR="00F67031" w:rsidRPr="00D20F7B" w:rsidRDefault="00F67031">
            <w:pPr>
              <w:rPr>
                <w:rFonts w:cstheme="minorHAnsi"/>
                <w:lang w:val="en-US"/>
              </w:rPr>
            </w:pPr>
            <w:r w:rsidRPr="00D20F7B">
              <w:rPr>
                <w:rFonts w:cstheme="minorHAnsi"/>
                <w:lang w:val="en-US"/>
              </w:rPr>
              <w:t>Object Orienting Programming</w:t>
            </w:r>
          </w:p>
        </w:tc>
        <w:tc>
          <w:tcPr>
            <w:tcW w:w="4507" w:type="dxa"/>
          </w:tcPr>
          <w:p w14:paraId="6C598DE0" w14:textId="77777777" w:rsidR="00F67031" w:rsidRPr="00D20F7B" w:rsidRDefault="00F67031">
            <w:pPr>
              <w:rPr>
                <w:rFonts w:cstheme="minorHAnsi"/>
              </w:rPr>
            </w:pPr>
            <w:r w:rsidRPr="00D20F7B">
              <w:rPr>
                <w:rFonts w:cstheme="minorHAnsi"/>
              </w:rPr>
              <w:t xml:space="preserve">Programovací paradigma </w:t>
            </w:r>
          </w:p>
        </w:tc>
        <w:tc>
          <w:tcPr>
            <w:tcW w:w="1021" w:type="dxa"/>
          </w:tcPr>
          <w:p w14:paraId="42A4C8DB" w14:textId="77777777" w:rsidR="00F67031" w:rsidRPr="00D20F7B" w:rsidRDefault="00F67031">
            <w:pPr>
              <w:rPr>
                <w:rFonts w:cstheme="minorHAnsi"/>
              </w:rPr>
            </w:pPr>
            <w:r w:rsidRPr="00D20F7B">
              <w:rPr>
                <w:rFonts w:cstheme="minorHAnsi"/>
              </w:rPr>
              <w:t>3</w:t>
            </w:r>
          </w:p>
        </w:tc>
      </w:tr>
      <w:tr w:rsidR="00F67031" w:rsidRPr="00621687" w14:paraId="20D316E9" w14:textId="77777777" w:rsidTr="00CD2639">
        <w:tc>
          <w:tcPr>
            <w:tcW w:w="1110" w:type="dxa"/>
          </w:tcPr>
          <w:p w14:paraId="72DF5B97" w14:textId="77777777" w:rsidR="00F67031" w:rsidRPr="00D20F7B" w:rsidRDefault="00F67031">
            <w:pPr>
              <w:rPr>
                <w:rFonts w:cstheme="minorHAnsi"/>
              </w:rPr>
            </w:pPr>
            <w:r w:rsidRPr="00D20F7B">
              <w:rPr>
                <w:rFonts w:cstheme="minorHAnsi"/>
              </w:rPr>
              <w:t>JVM</w:t>
            </w:r>
          </w:p>
        </w:tc>
        <w:tc>
          <w:tcPr>
            <w:tcW w:w="3994" w:type="dxa"/>
          </w:tcPr>
          <w:p w14:paraId="7DC99BD3" w14:textId="77777777" w:rsidR="00F67031" w:rsidRPr="00D20F7B" w:rsidRDefault="00F67031">
            <w:pPr>
              <w:rPr>
                <w:rFonts w:cstheme="minorHAnsi"/>
                <w:lang w:val="en-US"/>
              </w:rPr>
            </w:pPr>
            <w:r w:rsidRPr="00D20F7B">
              <w:rPr>
                <w:rFonts w:cstheme="minorHAnsi"/>
                <w:lang w:val="en-US"/>
              </w:rPr>
              <w:t>Java Virtual Machine</w:t>
            </w:r>
          </w:p>
        </w:tc>
        <w:tc>
          <w:tcPr>
            <w:tcW w:w="4507" w:type="dxa"/>
          </w:tcPr>
          <w:p w14:paraId="3A6BE41D" w14:textId="77777777" w:rsidR="00F67031" w:rsidRPr="00D20F7B" w:rsidRDefault="00F67031">
            <w:pPr>
              <w:rPr>
                <w:rFonts w:cstheme="minorHAnsi"/>
              </w:rPr>
            </w:pPr>
            <w:r w:rsidRPr="00D20F7B">
              <w:rPr>
                <w:rFonts w:cstheme="minorHAnsi"/>
              </w:rPr>
              <w:t xml:space="preserve">Virtuální prostředí pro Javu </w:t>
            </w:r>
          </w:p>
        </w:tc>
        <w:tc>
          <w:tcPr>
            <w:tcW w:w="1021" w:type="dxa"/>
          </w:tcPr>
          <w:p w14:paraId="581B0D1E" w14:textId="77777777" w:rsidR="00F67031" w:rsidRPr="00D20F7B" w:rsidRDefault="00F67031">
            <w:pPr>
              <w:rPr>
                <w:rFonts w:cstheme="minorHAnsi"/>
              </w:rPr>
            </w:pPr>
            <w:r w:rsidRPr="00D20F7B">
              <w:rPr>
                <w:rFonts w:cstheme="minorHAnsi"/>
              </w:rPr>
              <w:t>3.2</w:t>
            </w:r>
          </w:p>
        </w:tc>
      </w:tr>
      <w:tr w:rsidR="00F67031" w:rsidRPr="00621687" w14:paraId="50D03585" w14:textId="77777777" w:rsidTr="00CD2639">
        <w:tc>
          <w:tcPr>
            <w:tcW w:w="1110" w:type="dxa"/>
          </w:tcPr>
          <w:p w14:paraId="5D22A868" w14:textId="77777777" w:rsidR="00F67031" w:rsidRPr="00D20F7B" w:rsidRDefault="00F67031">
            <w:pPr>
              <w:rPr>
                <w:rFonts w:cstheme="minorHAnsi"/>
              </w:rPr>
            </w:pPr>
            <w:r w:rsidRPr="00D20F7B">
              <w:rPr>
                <w:rFonts w:cstheme="minorHAnsi"/>
              </w:rPr>
              <w:t>JIT</w:t>
            </w:r>
          </w:p>
        </w:tc>
        <w:tc>
          <w:tcPr>
            <w:tcW w:w="3994" w:type="dxa"/>
          </w:tcPr>
          <w:p w14:paraId="15A38DBA" w14:textId="77777777" w:rsidR="00F67031" w:rsidRPr="00D20F7B" w:rsidRDefault="00F67031">
            <w:pPr>
              <w:rPr>
                <w:rFonts w:cstheme="minorHAnsi"/>
                <w:lang w:val="en-US"/>
              </w:rPr>
            </w:pPr>
            <w:r w:rsidRPr="00D20F7B">
              <w:rPr>
                <w:rFonts w:cstheme="minorHAnsi"/>
                <w:lang w:val="en-US"/>
              </w:rPr>
              <w:t>Just In Time</w:t>
            </w:r>
          </w:p>
        </w:tc>
        <w:tc>
          <w:tcPr>
            <w:tcW w:w="4507" w:type="dxa"/>
          </w:tcPr>
          <w:p w14:paraId="3E80DA48" w14:textId="77777777" w:rsidR="00F67031" w:rsidRPr="00D20F7B" w:rsidRDefault="00F67031">
            <w:pPr>
              <w:rPr>
                <w:rFonts w:cstheme="minorHAnsi"/>
              </w:rPr>
            </w:pPr>
            <w:r w:rsidRPr="00D20F7B">
              <w:rPr>
                <w:rFonts w:cstheme="minorHAnsi"/>
              </w:rPr>
              <w:t xml:space="preserve">Překlad v momentě spouštění </w:t>
            </w:r>
          </w:p>
        </w:tc>
        <w:tc>
          <w:tcPr>
            <w:tcW w:w="1021" w:type="dxa"/>
          </w:tcPr>
          <w:p w14:paraId="7042E175" w14:textId="77777777" w:rsidR="00F67031" w:rsidRPr="00D20F7B" w:rsidRDefault="00F67031">
            <w:pPr>
              <w:rPr>
                <w:rFonts w:cstheme="minorHAnsi"/>
              </w:rPr>
            </w:pPr>
            <w:r w:rsidRPr="00D20F7B">
              <w:rPr>
                <w:rFonts w:cstheme="minorHAnsi"/>
              </w:rPr>
              <w:t>3.2 a 3.3</w:t>
            </w:r>
          </w:p>
        </w:tc>
      </w:tr>
      <w:tr w:rsidR="00F67031" w:rsidRPr="00621687" w14:paraId="67BBCD26" w14:textId="77777777" w:rsidTr="00CD2639">
        <w:tc>
          <w:tcPr>
            <w:tcW w:w="1110" w:type="dxa"/>
          </w:tcPr>
          <w:p w14:paraId="5EA21E6F" w14:textId="77777777" w:rsidR="00F67031" w:rsidRPr="00D20F7B" w:rsidRDefault="00F67031">
            <w:pPr>
              <w:rPr>
                <w:rFonts w:cstheme="minorHAnsi"/>
              </w:rPr>
            </w:pPr>
            <w:r w:rsidRPr="00D20F7B">
              <w:rPr>
                <w:rFonts w:cstheme="minorHAnsi"/>
              </w:rPr>
              <w:t>CTS</w:t>
            </w:r>
          </w:p>
        </w:tc>
        <w:tc>
          <w:tcPr>
            <w:tcW w:w="3994" w:type="dxa"/>
          </w:tcPr>
          <w:p w14:paraId="0C76707A" w14:textId="77777777" w:rsidR="00F67031" w:rsidRPr="00D20F7B" w:rsidRDefault="00F67031">
            <w:pPr>
              <w:rPr>
                <w:rFonts w:cstheme="minorHAnsi"/>
                <w:lang w:val="en-US"/>
              </w:rPr>
            </w:pPr>
            <w:r w:rsidRPr="00D20F7B">
              <w:rPr>
                <w:rFonts w:cstheme="minorHAnsi"/>
                <w:lang w:val="en-US"/>
              </w:rPr>
              <w:t>Common Type Specification</w:t>
            </w:r>
          </w:p>
        </w:tc>
        <w:tc>
          <w:tcPr>
            <w:tcW w:w="4507" w:type="dxa"/>
          </w:tcPr>
          <w:p w14:paraId="36C5BE3B" w14:textId="77777777" w:rsidR="00F67031" w:rsidRPr="00D20F7B" w:rsidRDefault="00F67031">
            <w:pPr>
              <w:rPr>
                <w:rFonts w:cstheme="minorHAnsi"/>
              </w:rPr>
            </w:pPr>
            <w:r w:rsidRPr="00D20F7B">
              <w:rPr>
                <w:rFonts w:cstheme="minorHAnsi"/>
              </w:rPr>
              <w:t>Jazyky kompilovatelné do MSIL</w:t>
            </w:r>
          </w:p>
        </w:tc>
        <w:tc>
          <w:tcPr>
            <w:tcW w:w="1021" w:type="dxa"/>
          </w:tcPr>
          <w:p w14:paraId="5B1FA2F7" w14:textId="77777777" w:rsidR="00F67031" w:rsidRPr="00D20F7B" w:rsidRDefault="00F67031">
            <w:pPr>
              <w:rPr>
                <w:rFonts w:cstheme="minorHAnsi"/>
              </w:rPr>
            </w:pPr>
            <w:r w:rsidRPr="00D20F7B">
              <w:rPr>
                <w:rFonts w:cstheme="minorHAnsi"/>
              </w:rPr>
              <w:t>3.3</w:t>
            </w:r>
          </w:p>
        </w:tc>
      </w:tr>
      <w:tr w:rsidR="00F67031" w:rsidRPr="00621687" w14:paraId="0B3B643A" w14:textId="77777777" w:rsidTr="00CD2639">
        <w:tc>
          <w:tcPr>
            <w:tcW w:w="1110" w:type="dxa"/>
          </w:tcPr>
          <w:p w14:paraId="2ABA0877" w14:textId="77777777" w:rsidR="00F67031" w:rsidRPr="00D20F7B" w:rsidRDefault="00F67031">
            <w:pPr>
              <w:rPr>
                <w:rFonts w:cstheme="minorHAnsi"/>
              </w:rPr>
            </w:pPr>
            <w:r w:rsidRPr="00D20F7B">
              <w:rPr>
                <w:rFonts w:cstheme="minorHAnsi"/>
              </w:rPr>
              <w:t>MSIL</w:t>
            </w:r>
          </w:p>
        </w:tc>
        <w:tc>
          <w:tcPr>
            <w:tcW w:w="3994" w:type="dxa"/>
          </w:tcPr>
          <w:p w14:paraId="3DE39905" w14:textId="77777777" w:rsidR="00F67031" w:rsidRPr="00D20F7B" w:rsidRDefault="00F67031">
            <w:pPr>
              <w:rPr>
                <w:rFonts w:cstheme="minorHAnsi"/>
                <w:lang w:val="en-US"/>
              </w:rPr>
            </w:pPr>
            <w:r w:rsidRPr="00D20F7B">
              <w:rPr>
                <w:rFonts w:cstheme="minorHAnsi"/>
                <w:lang w:val="en-US"/>
              </w:rPr>
              <w:t>Microsoft Intermediate Language</w:t>
            </w:r>
          </w:p>
        </w:tc>
        <w:tc>
          <w:tcPr>
            <w:tcW w:w="4507" w:type="dxa"/>
          </w:tcPr>
          <w:p w14:paraId="5F721BD9" w14:textId="77777777" w:rsidR="00F67031" w:rsidRPr="00D20F7B" w:rsidRDefault="00F67031">
            <w:pPr>
              <w:rPr>
                <w:rFonts w:cstheme="minorHAnsi"/>
              </w:rPr>
            </w:pPr>
            <w:r w:rsidRPr="00D20F7B">
              <w:rPr>
                <w:rFonts w:cstheme="minorHAnsi"/>
              </w:rPr>
              <w:t xml:space="preserve">.NET </w:t>
            </w:r>
            <w:proofErr w:type="spellStart"/>
            <w:r w:rsidRPr="00D20F7B">
              <w:rPr>
                <w:rFonts w:cstheme="minorHAnsi"/>
              </w:rPr>
              <w:t>bytecode</w:t>
            </w:r>
            <w:proofErr w:type="spellEnd"/>
            <w:r w:rsidRPr="00D20F7B">
              <w:rPr>
                <w:rFonts w:cstheme="minorHAnsi"/>
              </w:rPr>
              <w:t xml:space="preserve"> </w:t>
            </w:r>
          </w:p>
        </w:tc>
        <w:tc>
          <w:tcPr>
            <w:tcW w:w="1021" w:type="dxa"/>
          </w:tcPr>
          <w:p w14:paraId="37A3352A" w14:textId="77777777" w:rsidR="00F67031" w:rsidRPr="00D20F7B" w:rsidRDefault="00F67031">
            <w:pPr>
              <w:rPr>
                <w:rFonts w:cstheme="minorHAnsi"/>
              </w:rPr>
            </w:pPr>
            <w:r w:rsidRPr="00D20F7B">
              <w:rPr>
                <w:rFonts w:cstheme="minorHAnsi"/>
              </w:rPr>
              <w:t>3.3</w:t>
            </w:r>
          </w:p>
        </w:tc>
      </w:tr>
      <w:tr w:rsidR="00F67031" w:rsidRPr="00621687" w14:paraId="100D19C8" w14:textId="77777777" w:rsidTr="00CD2639">
        <w:tc>
          <w:tcPr>
            <w:tcW w:w="1110" w:type="dxa"/>
          </w:tcPr>
          <w:p w14:paraId="0080C1FE" w14:textId="77777777" w:rsidR="00F67031" w:rsidRPr="00D20F7B" w:rsidRDefault="00F67031">
            <w:pPr>
              <w:rPr>
                <w:rFonts w:cstheme="minorHAnsi"/>
              </w:rPr>
            </w:pPr>
            <w:proofErr w:type="spellStart"/>
            <w:r w:rsidRPr="00D20F7B">
              <w:rPr>
                <w:rFonts w:cstheme="minorHAnsi"/>
              </w:rPr>
              <w:t>NGen</w:t>
            </w:r>
            <w:proofErr w:type="spellEnd"/>
          </w:p>
        </w:tc>
        <w:tc>
          <w:tcPr>
            <w:tcW w:w="3994" w:type="dxa"/>
          </w:tcPr>
          <w:p w14:paraId="669ED43C" w14:textId="77777777" w:rsidR="00F67031" w:rsidRPr="00D20F7B" w:rsidRDefault="00F67031">
            <w:pPr>
              <w:rPr>
                <w:rFonts w:cstheme="minorHAnsi"/>
                <w:lang w:val="en-US"/>
              </w:rPr>
            </w:pPr>
            <w:r w:rsidRPr="00D20F7B">
              <w:rPr>
                <w:rFonts w:cstheme="minorHAnsi"/>
                <w:lang w:val="en-US"/>
              </w:rPr>
              <w:t>Native Image Generator</w:t>
            </w:r>
          </w:p>
        </w:tc>
        <w:tc>
          <w:tcPr>
            <w:tcW w:w="4507" w:type="dxa"/>
          </w:tcPr>
          <w:p w14:paraId="7640ED04" w14:textId="77777777" w:rsidR="00F67031" w:rsidRPr="00D20F7B" w:rsidRDefault="00F67031">
            <w:pPr>
              <w:rPr>
                <w:rFonts w:cstheme="minorHAnsi"/>
              </w:rPr>
            </w:pPr>
            <w:r w:rsidRPr="00D20F7B">
              <w:rPr>
                <w:rFonts w:cstheme="minorHAnsi"/>
              </w:rPr>
              <w:t>Nástroj na správu nativních obrazů MSIL</w:t>
            </w:r>
          </w:p>
        </w:tc>
        <w:tc>
          <w:tcPr>
            <w:tcW w:w="1021" w:type="dxa"/>
          </w:tcPr>
          <w:p w14:paraId="33D1BB59" w14:textId="77777777" w:rsidR="00F67031" w:rsidRPr="00D20F7B" w:rsidRDefault="00F67031">
            <w:pPr>
              <w:rPr>
                <w:rFonts w:cstheme="minorHAnsi"/>
              </w:rPr>
            </w:pPr>
            <w:r w:rsidRPr="00D20F7B">
              <w:rPr>
                <w:rFonts w:cstheme="minorHAnsi"/>
              </w:rPr>
              <w:t>3.3</w:t>
            </w:r>
          </w:p>
        </w:tc>
      </w:tr>
      <w:tr w:rsidR="00F67031" w:rsidRPr="00621687" w14:paraId="5B8B4F79" w14:textId="77777777" w:rsidTr="00CD2639">
        <w:tc>
          <w:tcPr>
            <w:tcW w:w="1110" w:type="dxa"/>
          </w:tcPr>
          <w:p w14:paraId="61A2B5F7" w14:textId="77777777" w:rsidR="00F67031" w:rsidRPr="00D20F7B" w:rsidRDefault="00F67031">
            <w:pPr>
              <w:rPr>
                <w:rFonts w:cstheme="minorHAnsi"/>
              </w:rPr>
            </w:pPr>
            <w:r w:rsidRPr="00D20F7B">
              <w:rPr>
                <w:rFonts w:cstheme="minorHAnsi"/>
              </w:rPr>
              <w:t>NIC</w:t>
            </w:r>
          </w:p>
        </w:tc>
        <w:tc>
          <w:tcPr>
            <w:tcW w:w="3994" w:type="dxa"/>
          </w:tcPr>
          <w:p w14:paraId="3A2BBA4B" w14:textId="77777777" w:rsidR="00F67031" w:rsidRPr="00D20F7B" w:rsidRDefault="00F67031">
            <w:pPr>
              <w:rPr>
                <w:rFonts w:cstheme="minorHAnsi"/>
                <w:lang w:val="en-US"/>
              </w:rPr>
            </w:pPr>
            <w:r w:rsidRPr="00D20F7B">
              <w:rPr>
                <w:rFonts w:cstheme="minorHAnsi"/>
                <w:lang w:val="en-US"/>
              </w:rPr>
              <w:t>Native Image Cache</w:t>
            </w:r>
          </w:p>
        </w:tc>
        <w:tc>
          <w:tcPr>
            <w:tcW w:w="4507" w:type="dxa"/>
          </w:tcPr>
          <w:p w14:paraId="3A96A8DC" w14:textId="77777777" w:rsidR="00F67031" w:rsidRPr="00D20F7B" w:rsidRDefault="00F67031">
            <w:pPr>
              <w:rPr>
                <w:rFonts w:cstheme="minorHAnsi"/>
              </w:rPr>
            </w:pPr>
            <w:r w:rsidRPr="00D20F7B">
              <w:rPr>
                <w:rFonts w:cstheme="minorHAnsi"/>
              </w:rPr>
              <w:t>Úložiště nativních obrazů MSIL</w:t>
            </w:r>
          </w:p>
        </w:tc>
        <w:tc>
          <w:tcPr>
            <w:tcW w:w="1021" w:type="dxa"/>
          </w:tcPr>
          <w:p w14:paraId="40D8E30D" w14:textId="77777777" w:rsidR="00F67031" w:rsidRPr="00D20F7B" w:rsidRDefault="00F67031">
            <w:pPr>
              <w:rPr>
                <w:rFonts w:cstheme="minorHAnsi"/>
              </w:rPr>
            </w:pPr>
            <w:r w:rsidRPr="00D20F7B">
              <w:rPr>
                <w:rFonts w:cstheme="minorHAnsi"/>
              </w:rPr>
              <w:t>3.3</w:t>
            </w:r>
          </w:p>
        </w:tc>
      </w:tr>
      <w:tr w:rsidR="00F67031" w:rsidRPr="00621687" w14:paraId="564ACF71" w14:textId="77777777" w:rsidTr="00CD2639">
        <w:tc>
          <w:tcPr>
            <w:tcW w:w="1110" w:type="dxa"/>
          </w:tcPr>
          <w:p w14:paraId="0A74C86D" w14:textId="77777777" w:rsidR="00F67031" w:rsidRPr="00FD4AB2" w:rsidRDefault="00F67031">
            <w:pPr>
              <w:rPr>
                <w:rFonts w:cstheme="minorHAnsi"/>
              </w:rPr>
            </w:pPr>
            <w:r w:rsidRPr="00FD4AB2">
              <w:rPr>
                <w:rFonts w:cstheme="minorHAnsi"/>
              </w:rPr>
              <w:t>MAUI</w:t>
            </w:r>
          </w:p>
        </w:tc>
        <w:tc>
          <w:tcPr>
            <w:tcW w:w="3994" w:type="dxa"/>
          </w:tcPr>
          <w:p w14:paraId="3D39AD8D" w14:textId="77777777" w:rsidR="00F67031" w:rsidRPr="00FD4AB2" w:rsidRDefault="00F67031">
            <w:pPr>
              <w:rPr>
                <w:rFonts w:cstheme="minorHAnsi"/>
                <w:lang w:val="en-US"/>
              </w:rPr>
            </w:pPr>
            <w:r w:rsidRPr="00FD4AB2">
              <w:rPr>
                <w:rFonts w:cstheme="minorHAnsi"/>
                <w:lang w:val="en-US"/>
              </w:rPr>
              <w:t>Multi-platform App UI</w:t>
            </w:r>
          </w:p>
        </w:tc>
        <w:tc>
          <w:tcPr>
            <w:tcW w:w="4507" w:type="dxa"/>
          </w:tcPr>
          <w:p w14:paraId="68C3DDA6" w14:textId="77777777" w:rsidR="00F67031" w:rsidRPr="00FD4AB2" w:rsidRDefault="00F67031">
            <w:pPr>
              <w:rPr>
                <w:rFonts w:cstheme="minorHAnsi"/>
              </w:rPr>
            </w:pPr>
            <w:proofErr w:type="spellStart"/>
            <w:r w:rsidRPr="00FD4AB2">
              <w:rPr>
                <w:rFonts w:cstheme="minorHAnsi"/>
              </w:rPr>
              <w:t>Cross-platform</w:t>
            </w:r>
            <w:proofErr w:type="spellEnd"/>
            <w:r w:rsidRPr="00FD4AB2">
              <w:rPr>
                <w:rFonts w:cstheme="minorHAnsi"/>
              </w:rPr>
              <w:t xml:space="preserve"> .NET aplikace</w:t>
            </w:r>
          </w:p>
        </w:tc>
        <w:tc>
          <w:tcPr>
            <w:tcW w:w="1021" w:type="dxa"/>
          </w:tcPr>
          <w:p w14:paraId="3D1B2AEE" w14:textId="77777777" w:rsidR="00F67031" w:rsidRPr="00D20F7B" w:rsidRDefault="00F67031">
            <w:pPr>
              <w:rPr>
                <w:rFonts w:cstheme="minorHAnsi"/>
              </w:rPr>
            </w:pPr>
          </w:p>
        </w:tc>
      </w:tr>
      <w:tr w:rsidR="00F67031" w:rsidRPr="00621687" w14:paraId="0047F8E1" w14:textId="77777777" w:rsidTr="00CD2639">
        <w:tc>
          <w:tcPr>
            <w:tcW w:w="1110" w:type="dxa"/>
          </w:tcPr>
          <w:p w14:paraId="0F04F9DF" w14:textId="77777777" w:rsidR="00F67031" w:rsidRPr="00D20F7B" w:rsidRDefault="00F67031">
            <w:pPr>
              <w:rPr>
                <w:rFonts w:cstheme="minorHAnsi"/>
              </w:rPr>
            </w:pPr>
            <w:r w:rsidRPr="00D20F7B">
              <w:rPr>
                <w:rFonts w:cstheme="minorHAnsi"/>
              </w:rPr>
              <w:t>DRY</w:t>
            </w:r>
          </w:p>
        </w:tc>
        <w:tc>
          <w:tcPr>
            <w:tcW w:w="3994" w:type="dxa"/>
          </w:tcPr>
          <w:p w14:paraId="4CF28EFE" w14:textId="77777777" w:rsidR="00F67031" w:rsidRPr="00D20F7B" w:rsidRDefault="00F67031">
            <w:pPr>
              <w:rPr>
                <w:rFonts w:cstheme="minorHAnsi"/>
                <w:lang w:val="en-US"/>
              </w:rPr>
            </w:pPr>
            <w:r w:rsidRPr="00D20F7B">
              <w:rPr>
                <w:rFonts w:cstheme="minorHAnsi"/>
                <w:lang w:val="en-US"/>
              </w:rPr>
              <w:t>Don’t Repeat Yourself</w:t>
            </w:r>
          </w:p>
        </w:tc>
        <w:tc>
          <w:tcPr>
            <w:tcW w:w="4507" w:type="dxa"/>
          </w:tcPr>
          <w:p w14:paraId="10647BD8" w14:textId="77777777" w:rsidR="00F67031" w:rsidRPr="00D20F7B" w:rsidRDefault="00F67031">
            <w:pPr>
              <w:rPr>
                <w:rFonts w:cstheme="minorHAnsi"/>
              </w:rPr>
            </w:pPr>
            <w:r w:rsidRPr="00D20F7B">
              <w:rPr>
                <w:rFonts w:cstheme="minorHAnsi"/>
              </w:rPr>
              <w:t>Minimalizace opakujících se částí kódu</w:t>
            </w:r>
          </w:p>
        </w:tc>
        <w:tc>
          <w:tcPr>
            <w:tcW w:w="1021" w:type="dxa"/>
          </w:tcPr>
          <w:p w14:paraId="79EFD193" w14:textId="77777777" w:rsidR="00F67031" w:rsidRPr="00D20F7B" w:rsidRDefault="00F67031">
            <w:pPr>
              <w:rPr>
                <w:rFonts w:cstheme="minorHAnsi"/>
              </w:rPr>
            </w:pPr>
          </w:p>
        </w:tc>
      </w:tr>
      <w:tr w:rsidR="00F67031" w:rsidRPr="00621687" w14:paraId="67898D2C" w14:textId="77777777" w:rsidTr="00CD2639">
        <w:tc>
          <w:tcPr>
            <w:tcW w:w="1110" w:type="dxa"/>
          </w:tcPr>
          <w:p w14:paraId="6423889B" w14:textId="77777777" w:rsidR="00F67031" w:rsidRPr="00D20F7B" w:rsidRDefault="00F67031">
            <w:pPr>
              <w:rPr>
                <w:rFonts w:cstheme="minorHAnsi"/>
              </w:rPr>
            </w:pPr>
            <w:r w:rsidRPr="00D20F7B">
              <w:rPr>
                <w:rFonts w:cstheme="minorHAnsi"/>
              </w:rPr>
              <w:t>IDE</w:t>
            </w:r>
          </w:p>
        </w:tc>
        <w:tc>
          <w:tcPr>
            <w:tcW w:w="3994" w:type="dxa"/>
          </w:tcPr>
          <w:p w14:paraId="423C9D58" w14:textId="77777777" w:rsidR="00F67031" w:rsidRPr="00D20F7B" w:rsidRDefault="00F67031">
            <w:pPr>
              <w:rPr>
                <w:rFonts w:cstheme="minorHAnsi"/>
                <w:lang w:val="en-US"/>
              </w:rPr>
            </w:pPr>
            <w:r w:rsidRPr="00D20F7B">
              <w:rPr>
                <w:rFonts w:cstheme="minorHAnsi"/>
                <w:lang w:val="en-US"/>
              </w:rPr>
              <w:t>Integrated Development Environment</w:t>
            </w:r>
          </w:p>
        </w:tc>
        <w:tc>
          <w:tcPr>
            <w:tcW w:w="4507" w:type="dxa"/>
          </w:tcPr>
          <w:p w14:paraId="2A6D0493" w14:textId="77777777" w:rsidR="00F67031" w:rsidRPr="00D20F7B" w:rsidRDefault="00F67031">
            <w:pPr>
              <w:rPr>
                <w:rFonts w:cstheme="minorHAnsi"/>
              </w:rPr>
            </w:pPr>
            <w:r w:rsidRPr="00D20F7B">
              <w:rPr>
                <w:rFonts w:cstheme="minorHAnsi"/>
              </w:rPr>
              <w:t xml:space="preserve">Vývojové prostředí (např. </w:t>
            </w:r>
            <w:r w:rsidRPr="00D20F7B">
              <w:rPr>
                <w:rFonts w:cstheme="minorHAnsi"/>
                <w:lang w:val="en-US"/>
              </w:rPr>
              <w:t>Visual Studio</w:t>
            </w:r>
            <w:r w:rsidRPr="00D20F7B">
              <w:rPr>
                <w:rFonts w:cstheme="minorHAnsi"/>
              </w:rPr>
              <w:t>)</w:t>
            </w:r>
          </w:p>
        </w:tc>
        <w:tc>
          <w:tcPr>
            <w:tcW w:w="1021" w:type="dxa"/>
          </w:tcPr>
          <w:p w14:paraId="33553972" w14:textId="77777777" w:rsidR="00F67031" w:rsidRPr="00D20F7B" w:rsidRDefault="00F67031">
            <w:pPr>
              <w:rPr>
                <w:rFonts w:cstheme="minorHAnsi"/>
              </w:rPr>
            </w:pPr>
            <w:r w:rsidRPr="00D20F7B">
              <w:rPr>
                <w:rFonts w:cstheme="minorHAnsi"/>
              </w:rPr>
              <w:t>-</w:t>
            </w:r>
          </w:p>
        </w:tc>
      </w:tr>
      <w:tr w:rsidR="00F67031" w:rsidRPr="00621687" w14:paraId="568E41FF" w14:textId="77777777" w:rsidTr="00CD2639">
        <w:tc>
          <w:tcPr>
            <w:tcW w:w="1110" w:type="dxa"/>
          </w:tcPr>
          <w:p w14:paraId="22F9CB1F" w14:textId="77777777" w:rsidR="00F67031" w:rsidRPr="00D20F7B" w:rsidRDefault="00F67031" w:rsidP="00B86DD3">
            <w:pPr>
              <w:rPr>
                <w:rFonts w:cstheme="minorHAnsi"/>
              </w:rPr>
            </w:pPr>
            <w:r w:rsidRPr="00D20F7B">
              <w:rPr>
                <w:rFonts w:cstheme="minorHAnsi"/>
              </w:rPr>
              <w:t>NPC</w:t>
            </w:r>
          </w:p>
        </w:tc>
        <w:tc>
          <w:tcPr>
            <w:tcW w:w="3994" w:type="dxa"/>
          </w:tcPr>
          <w:p w14:paraId="63F21A95" w14:textId="77777777" w:rsidR="00F67031" w:rsidRPr="00D20F7B" w:rsidRDefault="00F67031" w:rsidP="00B86DD3">
            <w:pPr>
              <w:rPr>
                <w:rFonts w:cstheme="minorHAnsi"/>
                <w:lang w:val="en-US"/>
              </w:rPr>
            </w:pPr>
            <w:r w:rsidRPr="00D20F7B">
              <w:rPr>
                <w:rFonts w:cstheme="minorHAnsi"/>
                <w:lang w:val="en-US"/>
              </w:rPr>
              <w:t>Non-Playable Character</w:t>
            </w:r>
          </w:p>
        </w:tc>
        <w:tc>
          <w:tcPr>
            <w:tcW w:w="4507" w:type="dxa"/>
          </w:tcPr>
          <w:p w14:paraId="59F2BA6B" w14:textId="77777777" w:rsidR="00F67031" w:rsidRPr="00D20F7B" w:rsidRDefault="00F67031" w:rsidP="00B86DD3">
            <w:pPr>
              <w:rPr>
                <w:rFonts w:cstheme="minorHAnsi"/>
              </w:rPr>
            </w:pPr>
            <w:r w:rsidRPr="00D20F7B">
              <w:rPr>
                <w:rFonts w:cstheme="minorHAnsi"/>
              </w:rPr>
              <w:t>Postava neovládaná hráčem</w:t>
            </w:r>
          </w:p>
        </w:tc>
        <w:tc>
          <w:tcPr>
            <w:tcW w:w="1021" w:type="dxa"/>
          </w:tcPr>
          <w:p w14:paraId="4FE6711D" w14:textId="77777777" w:rsidR="00F67031" w:rsidRPr="00D20F7B" w:rsidRDefault="00F67031" w:rsidP="00B86DD3">
            <w:pPr>
              <w:rPr>
                <w:rFonts w:cstheme="minorHAnsi"/>
              </w:rPr>
            </w:pPr>
            <w:r w:rsidRPr="00D20F7B">
              <w:rPr>
                <w:rFonts w:cstheme="minorHAnsi"/>
              </w:rPr>
              <w:t>-</w:t>
            </w:r>
          </w:p>
        </w:tc>
      </w:tr>
      <w:tr w:rsidR="00F67031" w:rsidRPr="00621687" w14:paraId="4ED2469B" w14:textId="77777777" w:rsidTr="00CD2639">
        <w:tc>
          <w:tcPr>
            <w:tcW w:w="1110" w:type="dxa"/>
          </w:tcPr>
          <w:p w14:paraId="2A86B306" w14:textId="77777777" w:rsidR="00F67031" w:rsidRPr="00D20F7B" w:rsidRDefault="00F67031" w:rsidP="00B86DD3">
            <w:pPr>
              <w:rPr>
                <w:rFonts w:cstheme="minorHAnsi"/>
              </w:rPr>
            </w:pPr>
            <w:proofErr w:type="spellStart"/>
            <w:r w:rsidRPr="00D20F7B">
              <w:rPr>
                <w:rFonts w:cstheme="minorHAnsi"/>
              </w:rPr>
              <w:t>exp</w:t>
            </w:r>
            <w:proofErr w:type="spellEnd"/>
          </w:p>
        </w:tc>
        <w:tc>
          <w:tcPr>
            <w:tcW w:w="3994" w:type="dxa"/>
          </w:tcPr>
          <w:p w14:paraId="0C8EA96D" w14:textId="77777777" w:rsidR="00F67031" w:rsidRPr="00D20F7B" w:rsidRDefault="00F67031" w:rsidP="00B86DD3">
            <w:pPr>
              <w:rPr>
                <w:rFonts w:cstheme="minorHAnsi"/>
              </w:rPr>
            </w:pPr>
            <w:r w:rsidRPr="00D20F7B">
              <w:rPr>
                <w:rFonts w:cstheme="minorHAnsi"/>
                <w:lang w:val="en-US"/>
              </w:rPr>
              <w:t xml:space="preserve">Experience </w:t>
            </w:r>
            <w:r w:rsidRPr="00D20F7B">
              <w:rPr>
                <w:rFonts w:cstheme="minorHAnsi"/>
              </w:rPr>
              <w:t>(point)</w:t>
            </w:r>
          </w:p>
        </w:tc>
        <w:tc>
          <w:tcPr>
            <w:tcW w:w="4507" w:type="dxa"/>
          </w:tcPr>
          <w:p w14:paraId="58066F92" w14:textId="77777777" w:rsidR="00F67031" w:rsidRPr="00D20F7B" w:rsidRDefault="00F67031" w:rsidP="00B86DD3">
            <w:pPr>
              <w:rPr>
                <w:rFonts w:cstheme="minorHAnsi"/>
              </w:rPr>
            </w:pPr>
            <w:r w:rsidRPr="00D20F7B">
              <w:rPr>
                <w:rFonts w:cstheme="minorHAnsi"/>
              </w:rPr>
              <w:t>Body potřebné k zvýšení úrovně v RPG</w:t>
            </w:r>
          </w:p>
        </w:tc>
        <w:tc>
          <w:tcPr>
            <w:tcW w:w="1021" w:type="dxa"/>
          </w:tcPr>
          <w:p w14:paraId="09F31DFE" w14:textId="77777777" w:rsidR="00F67031" w:rsidRPr="00D20F7B" w:rsidRDefault="00F67031" w:rsidP="00B86DD3">
            <w:pPr>
              <w:rPr>
                <w:rFonts w:cstheme="minorHAnsi"/>
              </w:rPr>
            </w:pPr>
            <w:r w:rsidRPr="00D20F7B">
              <w:rPr>
                <w:rFonts w:cstheme="minorHAnsi"/>
              </w:rPr>
              <w:t>-</w:t>
            </w:r>
          </w:p>
        </w:tc>
      </w:tr>
      <w:tr w:rsidR="00F67031" w:rsidRPr="00621687" w14:paraId="6E6EFE51" w14:textId="77777777" w:rsidTr="00CD2639">
        <w:tc>
          <w:tcPr>
            <w:tcW w:w="1110" w:type="dxa"/>
          </w:tcPr>
          <w:p w14:paraId="73EB7E06" w14:textId="77777777" w:rsidR="00F67031" w:rsidRPr="00D20F7B" w:rsidRDefault="00F67031" w:rsidP="00B86DD3">
            <w:pPr>
              <w:rPr>
                <w:rFonts w:cstheme="minorHAnsi"/>
              </w:rPr>
            </w:pPr>
            <w:r w:rsidRPr="00D20F7B">
              <w:rPr>
                <w:rFonts w:cstheme="minorHAnsi"/>
              </w:rPr>
              <w:t>JRPG</w:t>
            </w:r>
          </w:p>
        </w:tc>
        <w:tc>
          <w:tcPr>
            <w:tcW w:w="3994" w:type="dxa"/>
          </w:tcPr>
          <w:p w14:paraId="2C4EA497" w14:textId="77777777" w:rsidR="00F67031" w:rsidRPr="00D20F7B" w:rsidRDefault="00F67031" w:rsidP="00B86DD3">
            <w:pPr>
              <w:rPr>
                <w:rFonts w:cstheme="minorHAnsi"/>
                <w:lang w:val="en-US"/>
              </w:rPr>
            </w:pPr>
            <w:r w:rsidRPr="00D20F7B">
              <w:rPr>
                <w:rFonts w:cstheme="minorHAnsi"/>
                <w:lang w:val="en-US"/>
              </w:rPr>
              <w:t>Japan RPG</w:t>
            </w:r>
          </w:p>
        </w:tc>
        <w:tc>
          <w:tcPr>
            <w:tcW w:w="4507" w:type="dxa"/>
          </w:tcPr>
          <w:p w14:paraId="600D0ACC" w14:textId="77777777" w:rsidR="00F67031" w:rsidRPr="00D20F7B" w:rsidRDefault="00F67031" w:rsidP="00B86DD3">
            <w:pPr>
              <w:rPr>
                <w:rFonts w:cstheme="minorHAnsi"/>
              </w:rPr>
            </w:pPr>
            <w:r w:rsidRPr="00D20F7B">
              <w:rPr>
                <w:rFonts w:cstheme="minorHAnsi"/>
              </w:rPr>
              <w:t>RPG s předdefinovanou cestou</w:t>
            </w:r>
          </w:p>
        </w:tc>
        <w:tc>
          <w:tcPr>
            <w:tcW w:w="1021" w:type="dxa"/>
          </w:tcPr>
          <w:p w14:paraId="6F641B0F" w14:textId="70F68447" w:rsidR="00F67031" w:rsidRPr="00D20F7B" w:rsidRDefault="003A5D1B" w:rsidP="00B86DD3">
            <w:pPr>
              <w:rPr>
                <w:rFonts w:cstheme="minorHAnsi"/>
              </w:rPr>
            </w:pPr>
            <w:r>
              <w:rPr>
                <w:rFonts w:cstheme="minorHAnsi"/>
              </w:rPr>
              <w:t>-</w:t>
            </w:r>
          </w:p>
        </w:tc>
      </w:tr>
      <w:tr w:rsidR="00F67031" w:rsidRPr="00621687" w14:paraId="68495793" w14:textId="77777777" w:rsidTr="00CD2639">
        <w:tc>
          <w:tcPr>
            <w:tcW w:w="1110" w:type="dxa"/>
          </w:tcPr>
          <w:p w14:paraId="331F4A9C" w14:textId="77777777" w:rsidR="00F67031" w:rsidRPr="00D20F7B" w:rsidRDefault="00F67031" w:rsidP="00B86DD3">
            <w:pPr>
              <w:rPr>
                <w:rFonts w:cstheme="minorHAnsi"/>
              </w:rPr>
            </w:pPr>
            <w:r w:rsidRPr="00D20F7B">
              <w:rPr>
                <w:rFonts w:cstheme="minorHAnsi"/>
              </w:rPr>
              <w:t>MMORPG</w:t>
            </w:r>
          </w:p>
        </w:tc>
        <w:tc>
          <w:tcPr>
            <w:tcW w:w="3994" w:type="dxa"/>
          </w:tcPr>
          <w:p w14:paraId="527E0CC6" w14:textId="77777777" w:rsidR="00F67031" w:rsidRPr="00D20F7B" w:rsidRDefault="00F67031" w:rsidP="00B86DD3">
            <w:pPr>
              <w:rPr>
                <w:rFonts w:cstheme="minorHAnsi"/>
                <w:lang w:val="en-US"/>
              </w:rPr>
            </w:pPr>
            <w:r w:rsidRPr="00D20F7B">
              <w:rPr>
                <w:rFonts w:cstheme="minorHAnsi"/>
                <w:lang w:val="en-US"/>
              </w:rPr>
              <w:t>Massively Multiplayer Online RPG</w:t>
            </w:r>
          </w:p>
        </w:tc>
        <w:tc>
          <w:tcPr>
            <w:tcW w:w="4507" w:type="dxa"/>
          </w:tcPr>
          <w:p w14:paraId="48BCFA6B" w14:textId="77777777" w:rsidR="00F67031" w:rsidRPr="00D20F7B" w:rsidRDefault="00F67031" w:rsidP="00B86DD3">
            <w:pPr>
              <w:rPr>
                <w:rFonts w:cstheme="minorHAnsi"/>
              </w:rPr>
            </w:pPr>
            <w:r w:rsidRPr="00D20F7B">
              <w:rPr>
                <w:rFonts w:cstheme="minorHAnsi"/>
              </w:rPr>
              <w:t>Online RPG s tisíci hráči na stejném serveru</w:t>
            </w:r>
          </w:p>
        </w:tc>
        <w:tc>
          <w:tcPr>
            <w:tcW w:w="1021" w:type="dxa"/>
          </w:tcPr>
          <w:p w14:paraId="14DFC9B1" w14:textId="77777777" w:rsidR="00F67031" w:rsidRPr="00D20F7B" w:rsidRDefault="00F67031" w:rsidP="00B86DD3">
            <w:pPr>
              <w:rPr>
                <w:rFonts w:cstheme="minorHAnsi"/>
              </w:rPr>
            </w:pPr>
            <w:r w:rsidRPr="00D20F7B">
              <w:rPr>
                <w:rFonts w:cstheme="minorHAnsi"/>
              </w:rPr>
              <w:t>4.1</w:t>
            </w:r>
          </w:p>
        </w:tc>
      </w:tr>
      <w:tr w:rsidR="00F67031" w:rsidRPr="00621687" w14:paraId="01BFB96C" w14:textId="77777777" w:rsidTr="00CD2639">
        <w:tc>
          <w:tcPr>
            <w:tcW w:w="1110" w:type="dxa"/>
          </w:tcPr>
          <w:p w14:paraId="60B19F28" w14:textId="77777777" w:rsidR="00F67031" w:rsidRPr="00D20F7B" w:rsidRDefault="00F67031" w:rsidP="00B86DD3">
            <w:pPr>
              <w:rPr>
                <w:rFonts w:cstheme="minorHAnsi"/>
              </w:rPr>
            </w:pPr>
            <w:proofErr w:type="spellStart"/>
            <w:r w:rsidRPr="00D20F7B">
              <w:rPr>
                <w:rFonts w:cstheme="minorHAnsi"/>
              </w:rPr>
              <w:t>PvP</w:t>
            </w:r>
            <w:proofErr w:type="spellEnd"/>
          </w:p>
        </w:tc>
        <w:tc>
          <w:tcPr>
            <w:tcW w:w="3994" w:type="dxa"/>
          </w:tcPr>
          <w:p w14:paraId="1933ABEF" w14:textId="77777777" w:rsidR="00F67031" w:rsidRPr="00D20F7B" w:rsidRDefault="00F67031" w:rsidP="00B86DD3">
            <w:pPr>
              <w:rPr>
                <w:rFonts w:cstheme="minorHAnsi"/>
                <w:lang w:val="en-US"/>
              </w:rPr>
            </w:pPr>
            <w:r w:rsidRPr="00D20F7B">
              <w:rPr>
                <w:rFonts w:cstheme="minorHAnsi"/>
                <w:lang w:val="en-US"/>
              </w:rPr>
              <w:t>Player vs Player</w:t>
            </w:r>
          </w:p>
        </w:tc>
        <w:tc>
          <w:tcPr>
            <w:tcW w:w="4507" w:type="dxa"/>
          </w:tcPr>
          <w:p w14:paraId="6E57A09A" w14:textId="77777777" w:rsidR="00F67031" w:rsidRPr="00D20F7B" w:rsidRDefault="00F67031" w:rsidP="00B86DD3">
            <w:pPr>
              <w:rPr>
                <w:rFonts w:cstheme="minorHAnsi"/>
              </w:rPr>
            </w:pPr>
            <w:r w:rsidRPr="00D20F7B">
              <w:rPr>
                <w:rFonts w:cstheme="minorHAnsi"/>
              </w:rPr>
              <w:t>Hráč proti hráči</w:t>
            </w:r>
          </w:p>
        </w:tc>
        <w:tc>
          <w:tcPr>
            <w:tcW w:w="1021" w:type="dxa"/>
          </w:tcPr>
          <w:p w14:paraId="32B9174D" w14:textId="77777777" w:rsidR="00F67031" w:rsidRPr="00D20F7B" w:rsidRDefault="00F67031" w:rsidP="00B86DD3">
            <w:pPr>
              <w:rPr>
                <w:rFonts w:cstheme="minorHAnsi"/>
              </w:rPr>
            </w:pPr>
            <w:r w:rsidRPr="00D20F7B">
              <w:rPr>
                <w:rFonts w:cstheme="minorHAnsi"/>
              </w:rPr>
              <w:t>-</w:t>
            </w:r>
          </w:p>
        </w:tc>
      </w:tr>
      <w:tr w:rsidR="00F67031" w:rsidRPr="00621687" w14:paraId="2F0E86BD" w14:textId="77777777" w:rsidTr="00CD2639">
        <w:tc>
          <w:tcPr>
            <w:tcW w:w="1110" w:type="dxa"/>
          </w:tcPr>
          <w:p w14:paraId="33390C8C" w14:textId="77777777" w:rsidR="00F67031" w:rsidRPr="00D20F7B" w:rsidRDefault="00F67031" w:rsidP="00B86DD3">
            <w:pPr>
              <w:rPr>
                <w:rFonts w:cstheme="minorHAnsi"/>
              </w:rPr>
            </w:pPr>
            <w:proofErr w:type="spellStart"/>
            <w:r w:rsidRPr="00D20F7B">
              <w:rPr>
                <w:rFonts w:cstheme="minorHAnsi"/>
              </w:rPr>
              <w:t>PvE</w:t>
            </w:r>
            <w:proofErr w:type="spellEnd"/>
          </w:p>
        </w:tc>
        <w:tc>
          <w:tcPr>
            <w:tcW w:w="3994" w:type="dxa"/>
          </w:tcPr>
          <w:p w14:paraId="2EA32610" w14:textId="77777777" w:rsidR="00F67031" w:rsidRPr="00D20F7B" w:rsidRDefault="00F67031" w:rsidP="00B86DD3">
            <w:pPr>
              <w:rPr>
                <w:rFonts w:cstheme="minorHAnsi"/>
                <w:lang w:val="en-US"/>
              </w:rPr>
            </w:pPr>
            <w:r w:rsidRPr="00D20F7B">
              <w:rPr>
                <w:rFonts w:cstheme="minorHAnsi"/>
                <w:lang w:val="en-US"/>
              </w:rPr>
              <w:t>Player vs Environment</w:t>
            </w:r>
          </w:p>
        </w:tc>
        <w:tc>
          <w:tcPr>
            <w:tcW w:w="4507" w:type="dxa"/>
          </w:tcPr>
          <w:p w14:paraId="43F7FE11" w14:textId="77777777" w:rsidR="00F67031" w:rsidRPr="00D20F7B" w:rsidRDefault="00F67031" w:rsidP="00B86DD3">
            <w:pPr>
              <w:rPr>
                <w:rFonts w:cstheme="minorHAnsi"/>
              </w:rPr>
            </w:pPr>
            <w:r w:rsidRPr="00D20F7B">
              <w:rPr>
                <w:rFonts w:cstheme="minorHAnsi"/>
              </w:rPr>
              <w:t>Hráč proti monstrům ovládaným hrou</w:t>
            </w:r>
          </w:p>
        </w:tc>
        <w:tc>
          <w:tcPr>
            <w:tcW w:w="1021" w:type="dxa"/>
          </w:tcPr>
          <w:p w14:paraId="1BDAAC3E" w14:textId="77777777" w:rsidR="00F67031" w:rsidRPr="00D20F7B" w:rsidRDefault="00F67031" w:rsidP="00B86DD3">
            <w:pPr>
              <w:rPr>
                <w:rFonts w:cstheme="minorHAnsi"/>
              </w:rPr>
            </w:pPr>
            <w:r w:rsidRPr="00D20F7B">
              <w:rPr>
                <w:rFonts w:cstheme="minorHAnsi"/>
              </w:rPr>
              <w:t>-</w:t>
            </w:r>
          </w:p>
        </w:tc>
      </w:tr>
      <w:tr w:rsidR="00F67031" w:rsidRPr="00621687" w14:paraId="0F43551A" w14:textId="77777777" w:rsidTr="00CD2639">
        <w:tc>
          <w:tcPr>
            <w:tcW w:w="1110" w:type="dxa"/>
          </w:tcPr>
          <w:p w14:paraId="5B53CDAF" w14:textId="77777777" w:rsidR="00F67031" w:rsidRPr="00D20F7B" w:rsidRDefault="00F67031" w:rsidP="00B86DD3">
            <w:pPr>
              <w:rPr>
                <w:rFonts w:cstheme="minorHAnsi"/>
              </w:rPr>
            </w:pPr>
            <w:r w:rsidRPr="00D20F7B">
              <w:rPr>
                <w:rFonts w:cstheme="minorHAnsi"/>
              </w:rPr>
              <w:t>FPS</w:t>
            </w:r>
          </w:p>
        </w:tc>
        <w:tc>
          <w:tcPr>
            <w:tcW w:w="3994" w:type="dxa"/>
          </w:tcPr>
          <w:p w14:paraId="3906A84A" w14:textId="77777777" w:rsidR="00F67031" w:rsidRPr="00D20F7B" w:rsidRDefault="00F67031" w:rsidP="00B86DD3">
            <w:pPr>
              <w:rPr>
                <w:rFonts w:cstheme="minorHAnsi"/>
                <w:lang w:val="en-US"/>
              </w:rPr>
            </w:pPr>
            <w:r w:rsidRPr="00D20F7B">
              <w:rPr>
                <w:rFonts w:cstheme="minorHAnsi"/>
                <w:lang w:val="en-US"/>
              </w:rPr>
              <w:t>First Person Shooter</w:t>
            </w:r>
          </w:p>
        </w:tc>
        <w:tc>
          <w:tcPr>
            <w:tcW w:w="4507" w:type="dxa"/>
          </w:tcPr>
          <w:p w14:paraId="4F72E012" w14:textId="77777777" w:rsidR="00F67031" w:rsidRPr="00D20F7B" w:rsidRDefault="00F67031" w:rsidP="00B86DD3">
            <w:pPr>
              <w:rPr>
                <w:rFonts w:cstheme="minorHAnsi"/>
              </w:rPr>
            </w:pPr>
            <w:r w:rsidRPr="00D20F7B">
              <w:rPr>
                <w:rFonts w:cstheme="minorHAnsi"/>
              </w:rPr>
              <w:t xml:space="preserve">Herní žánr </w:t>
            </w:r>
          </w:p>
        </w:tc>
        <w:tc>
          <w:tcPr>
            <w:tcW w:w="1021" w:type="dxa"/>
          </w:tcPr>
          <w:p w14:paraId="050AED6E" w14:textId="77777777" w:rsidR="00F67031" w:rsidRPr="00D20F7B" w:rsidRDefault="00F67031" w:rsidP="00B86DD3">
            <w:pPr>
              <w:rPr>
                <w:rFonts w:cstheme="minorHAnsi"/>
              </w:rPr>
            </w:pPr>
            <w:r w:rsidRPr="00D20F7B">
              <w:rPr>
                <w:rFonts w:cstheme="minorHAnsi"/>
              </w:rPr>
              <w:t>4.2</w:t>
            </w:r>
          </w:p>
        </w:tc>
      </w:tr>
      <w:tr w:rsidR="00F67031" w:rsidRPr="00621687" w14:paraId="5F7A6FE1" w14:textId="77777777" w:rsidTr="00CD2639">
        <w:tc>
          <w:tcPr>
            <w:tcW w:w="1110" w:type="dxa"/>
          </w:tcPr>
          <w:p w14:paraId="25248C81" w14:textId="77777777" w:rsidR="00F67031" w:rsidRPr="00D20F7B" w:rsidRDefault="00F67031" w:rsidP="00B86DD3">
            <w:pPr>
              <w:rPr>
                <w:rFonts w:cstheme="minorHAnsi"/>
              </w:rPr>
            </w:pPr>
            <w:r w:rsidRPr="00D20F7B">
              <w:rPr>
                <w:rFonts w:cstheme="minorHAnsi"/>
              </w:rPr>
              <w:t>TPS</w:t>
            </w:r>
          </w:p>
        </w:tc>
        <w:tc>
          <w:tcPr>
            <w:tcW w:w="3994" w:type="dxa"/>
          </w:tcPr>
          <w:p w14:paraId="062F0456" w14:textId="77777777" w:rsidR="00F67031" w:rsidRPr="00D20F7B" w:rsidRDefault="00F67031" w:rsidP="00B86DD3">
            <w:pPr>
              <w:rPr>
                <w:rFonts w:cstheme="minorHAnsi"/>
                <w:lang w:val="en-US"/>
              </w:rPr>
            </w:pPr>
            <w:r w:rsidRPr="00D20F7B">
              <w:rPr>
                <w:rFonts w:cstheme="minorHAnsi"/>
                <w:lang w:val="en-US"/>
              </w:rPr>
              <w:t>Third Person Shooter</w:t>
            </w:r>
          </w:p>
        </w:tc>
        <w:tc>
          <w:tcPr>
            <w:tcW w:w="4507" w:type="dxa"/>
          </w:tcPr>
          <w:p w14:paraId="54C6180E" w14:textId="77777777" w:rsidR="00F67031" w:rsidRPr="00D20F7B" w:rsidRDefault="00F67031" w:rsidP="00B86DD3">
            <w:pPr>
              <w:rPr>
                <w:rFonts w:cstheme="minorHAnsi"/>
              </w:rPr>
            </w:pPr>
            <w:r w:rsidRPr="00D20F7B">
              <w:rPr>
                <w:rFonts w:cstheme="minorHAnsi"/>
              </w:rPr>
              <w:t>Střílečka z třetí osoby</w:t>
            </w:r>
          </w:p>
        </w:tc>
        <w:tc>
          <w:tcPr>
            <w:tcW w:w="1021" w:type="dxa"/>
          </w:tcPr>
          <w:p w14:paraId="4E95AF7F" w14:textId="77777777" w:rsidR="00F67031" w:rsidRPr="00D20F7B" w:rsidRDefault="00F67031" w:rsidP="00B86DD3">
            <w:pPr>
              <w:rPr>
                <w:rFonts w:cstheme="minorHAnsi"/>
              </w:rPr>
            </w:pPr>
            <w:r w:rsidRPr="00D20F7B">
              <w:rPr>
                <w:rFonts w:cstheme="minorHAnsi"/>
              </w:rPr>
              <w:t>4.2</w:t>
            </w:r>
          </w:p>
        </w:tc>
      </w:tr>
      <w:tr w:rsidR="00F67031" w:rsidRPr="00621687" w14:paraId="5EAA7CB3" w14:textId="77777777" w:rsidTr="00CD2639">
        <w:tc>
          <w:tcPr>
            <w:tcW w:w="1110" w:type="dxa"/>
          </w:tcPr>
          <w:p w14:paraId="7722F549" w14:textId="77777777" w:rsidR="00F67031" w:rsidRPr="00D20F7B" w:rsidRDefault="00F67031" w:rsidP="00B86DD3">
            <w:pPr>
              <w:rPr>
                <w:rFonts w:cstheme="minorHAnsi"/>
              </w:rPr>
            </w:pPr>
            <w:r w:rsidRPr="00D20F7B">
              <w:rPr>
                <w:rFonts w:cstheme="minorHAnsi"/>
              </w:rPr>
              <w:t>RTS</w:t>
            </w:r>
          </w:p>
        </w:tc>
        <w:tc>
          <w:tcPr>
            <w:tcW w:w="3994" w:type="dxa"/>
          </w:tcPr>
          <w:p w14:paraId="1328D69A" w14:textId="77777777" w:rsidR="00F67031" w:rsidRPr="00D20F7B" w:rsidRDefault="00F67031" w:rsidP="00B86DD3">
            <w:pPr>
              <w:rPr>
                <w:rFonts w:cstheme="minorHAnsi"/>
                <w:lang w:val="en-US"/>
              </w:rPr>
            </w:pPr>
            <w:r w:rsidRPr="00D20F7B">
              <w:rPr>
                <w:rFonts w:cstheme="minorHAnsi"/>
                <w:lang w:val="en-US"/>
              </w:rPr>
              <w:t xml:space="preserve">Real Time Strategy </w:t>
            </w:r>
          </w:p>
        </w:tc>
        <w:tc>
          <w:tcPr>
            <w:tcW w:w="4507" w:type="dxa"/>
          </w:tcPr>
          <w:p w14:paraId="20BD86C6" w14:textId="77777777" w:rsidR="00F67031" w:rsidRPr="00D20F7B" w:rsidRDefault="00F67031" w:rsidP="00B86DD3">
            <w:pPr>
              <w:rPr>
                <w:rFonts w:cstheme="minorHAnsi"/>
              </w:rPr>
            </w:pPr>
            <w:r w:rsidRPr="00D20F7B">
              <w:rPr>
                <w:rFonts w:cstheme="minorHAnsi"/>
              </w:rPr>
              <w:t>Herní žánr</w:t>
            </w:r>
          </w:p>
        </w:tc>
        <w:tc>
          <w:tcPr>
            <w:tcW w:w="1021" w:type="dxa"/>
          </w:tcPr>
          <w:p w14:paraId="21E80F95" w14:textId="77777777" w:rsidR="00F67031" w:rsidRPr="00D20F7B" w:rsidRDefault="00F67031" w:rsidP="00B86DD3">
            <w:pPr>
              <w:rPr>
                <w:rFonts w:cstheme="minorHAnsi"/>
              </w:rPr>
            </w:pPr>
            <w:r w:rsidRPr="00D20F7B">
              <w:rPr>
                <w:rFonts w:cstheme="minorHAnsi"/>
              </w:rPr>
              <w:t>4.3</w:t>
            </w:r>
          </w:p>
        </w:tc>
      </w:tr>
      <w:tr w:rsidR="00F67031" w:rsidRPr="00621687" w14:paraId="4EC29BE1" w14:textId="77777777" w:rsidTr="00CD2639">
        <w:tc>
          <w:tcPr>
            <w:tcW w:w="1110" w:type="dxa"/>
          </w:tcPr>
          <w:p w14:paraId="4D7EDA5C" w14:textId="77777777" w:rsidR="00F67031" w:rsidRPr="00D20F7B" w:rsidRDefault="00F67031" w:rsidP="00B86DD3">
            <w:pPr>
              <w:rPr>
                <w:rFonts w:cstheme="minorHAnsi"/>
              </w:rPr>
            </w:pPr>
            <w:r w:rsidRPr="00D20F7B">
              <w:rPr>
                <w:rFonts w:cstheme="minorHAnsi"/>
              </w:rPr>
              <w:t>UI</w:t>
            </w:r>
          </w:p>
        </w:tc>
        <w:tc>
          <w:tcPr>
            <w:tcW w:w="3994" w:type="dxa"/>
          </w:tcPr>
          <w:p w14:paraId="168BD484" w14:textId="77777777" w:rsidR="00F67031" w:rsidRPr="00D20F7B" w:rsidRDefault="00F67031" w:rsidP="00B86DD3">
            <w:pPr>
              <w:rPr>
                <w:rFonts w:cstheme="minorHAnsi"/>
                <w:lang w:val="en-US"/>
              </w:rPr>
            </w:pPr>
            <w:r w:rsidRPr="00D20F7B">
              <w:rPr>
                <w:rFonts w:cstheme="minorHAnsi"/>
                <w:lang w:val="en-US"/>
              </w:rPr>
              <w:t>User Interface</w:t>
            </w:r>
          </w:p>
        </w:tc>
        <w:tc>
          <w:tcPr>
            <w:tcW w:w="4507" w:type="dxa"/>
          </w:tcPr>
          <w:p w14:paraId="0D647E4F" w14:textId="77777777" w:rsidR="00F67031" w:rsidRPr="00D20F7B" w:rsidRDefault="00F67031" w:rsidP="00B86DD3">
            <w:pPr>
              <w:rPr>
                <w:rFonts w:cstheme="minorHAnsi"/>
              </w:rPr>
            </w:pPr>
            <w:r w:rsidRPr="00D20F7B">
              <w:rPr>
                <w:rFonts w:cstheme="minorHAnsi"/>
              </w:rPr>
              <w:t>Uživatelské rozhraní programu</w:t>
            </w:r>
          </w:p>
        </w:tc>
        <w:tc>
          <w:tcPr>
            <w:tcW w:w="1021" w:type="dxa"/>
          </w:tcPr>
          <w:p w14:paraId="634E5292" w14:textId="4F00E8F9" w:rsidR="00F67031" w:rsidRPr="00D20F7B" w:rsidRDefault="003A5D1B" w:rsidP="00B86DD3">
            <w:pPr>
              <w:rPr>
                <w:rFonts w:cstheme="minorHAnsi"/>
              </w:rPr>
            </w:pPr>
            <w:r>
              <w:rPr>
                <w:rFonts w:cstheme="minorHAnsi"/>
              </w:rPr>
              <w:t>-</w:t>
            </w:r>
          </w:p>
        </w:tc>
      </w:tr>
      <w:tr w:rsidR="00F67031" w:rsidRPr="00621687" w14:paraId="65967195" w14:textId="77777777" w:rsidTr="00CD2639">
        <w:tc>
          <w:tcPr>
            <w:tcW w:w="1110" w:type="dxa"/>
          </w:tcPr>
          <w:p w14:paraId="1AE2F5B6" w14:textId="77777777" w:rsidR="00F67031" w:rsidRPr="00D20F7B" w:rsidRDefault="00F67031" w:rsidP="00B86DD3">
            <w:pPr>
              <w:rPr>
                <w:rFonts w:cstheme="minorHAnsi"/>
              </w:rPr>
            </w:pPr>
            <w:r w:rsidRPr="00D20F7B">
              <w:rPr>
                <w:rFonts w:cstheme="minorHAnsi"/>
              </w:rPr>
              <w:t>GUI</w:t>
            </w:r>
          </w:p>
        </w:tc>
        <w:tc>
          <w:tcPr>
            <w:tcW w:w="3994" w:type="dxa"/>
          </w:tcPr>
          <w:p w14:paraId="0FF8FAF9" w14:textId="77777777" w:rsidR="00F67031" w:rsidRPr="00D20F7B" w:rsidRDefault="00F67031" w:rsidP="00B86DD3">
            <w:pPr>
              <w:rPr>
                <w:rFonts w:cstheme="minorHAnsi"/>
                <w:lang w:val="en-US"/>
              </w:rPr>
            </w:pPr>
            <w:r w:rsidRPr="00D20F7B">
              <w:rPr>
                <w:rFonts w:cstheme="minorHAnsi"/>
                <w:lang w:val="en-US"/>
              </w:rPr>
              <w:t>Graphical User Interface</w:t>
            </w:r>
          </w:p>
        </w:tc>
        <w:tc>
          <w:tcPr>
            <w:tcW w:w="4507" w:type="dxa"/>
          </w:tcPr>
          <w:p w14:paraId="5DC0CA3E" w14:textId="77777777" w:rsidR="00F67031" w:rsidRPr="00D20F7B" w:rsidRDefault="00F67031" w:rsidP="00B86DD3">
            <w:pPr>
              <w:rPr>
                <w:rFonts w:cstheme="minorHAnsi"/>
              </w:rPr>
            </w:pPr>
            <w:r w:rsidRPr="00D20F7B">
              <w:rPr>
                <w:rFonts w:cstheme="minorHAnsi"/>
              </w:rPr>
              <w:t>Grafické rozhraní programu (opak konzole)</w:t>
            </w:r>
          </w:p>
        </w:tc>
        <w:tc>
          <w:tcPr>
            <w:tcW w:w="1021" w:type="dxa"/>
          </w:tcPr>
          <w:p w14:paraId="481B97AC" w14:textId="2CB24B56" w:rsidR="00F67031" w:rsidRPr="00D20F7B" w:rsidRDefault="003A5D1B" w:rsidP="00B86DD3">
            <w:pPr>
              <w:rPr>
                <w:rFonts w:cstheme="minorHAnsi"/>
              </w:rPr>
            </w:pPr>
            <w:r>
              <w:rPr>
                <w:rFonts w:cstheme="minorHAnsi"/>
              </w:rPr>
              <w:t>-</w:t>
            </w:r>
          </w:p>
        </w:tc>
      </w:tr>
      <w:tr w:rsidR="00F67031" w:rsidRPr="00621687" w14:paraId="0DB91B03" w14:textId="77777777" w:rsidTr="00CD2639">
        <w:tc>
          <w:tcPr>
            <w:tcW w:w="1110" w:type="dxa"/>
          </w:tcPr>
          <w:p w14:paraId="579041A3" w14:textId="77777777" w:rsidR="00F67031" w:rsidRPr="00D20F7B" w:rsidRDefault="00F67031" w:rsidP="00B86DD3">
            <w:pPr>
              <w:rPr>
                <w:rFonts w:cstheme="minorHAnsi"/>
              </w:rPr>
            </w:pPr>
            <w:r w:rsidRPr="00D20F7B">
              <w:rPr>
                <w:rFonts w:cstheme="minorHAnsi"/>
              </w:rPr>
              <w:t>CPU</w:t>
            </w:r>
          </w:p>
        </w:tc>
        <w:tc>
          <w:tcPr>
            <w:tcW w:w="3994" w:type="dxa"/>
          </w:tcPr>
          <w:p w14:paraId="5432E241" w14:textId="77777777" w:rsidR="00F67031" w:rsidRPr="00D20F7B" w:rsidRDefault="00F67031" w:rsidP="00B86DD3">
            <w:pPr>
              <w:rPr>
                <w:rFonts w:cstheme="minorHAnsi"/>
                <w:lang w:val="en-US"/>
              </w:rPr>
            </w:pPr>
            <w:r w:rsidRPr="00D20F7B">
              <w:rPr>
                <w:rFonts w:cstheme="minorHAnsi"/>
                <w:lang w:val="en-US"/>
              </w:rPr>
              <w:t>Central Processing Unit</w:t>
            </w:r>
          </w:p>
        </w:tc>
        <w:tc>
          <w:tcPr>
            <w:tcW w:w="4507" w:type="dxa"/>
          </w:tcPr>
          <w:p w14:paraId="3F1EC1DD" w14:textId="77777777" w:rsidR="00F67031" w:rsidRPr="00D20F7B" w:rsidRDefault="00F67031" w:rsidP="00B86DD3">
            <w:pPr>
              <w:rPr>
                <w:rFonts w:cstheme="minorHAnsi"/>
              </w:rPr>
            </w:pPr>
            <w:r w:rsidRPr="00D20F7B">
              <w:rPr>
                <w:rFonts w:cstheme="minorHAnsi"/>
              </w:rPr>
              <w:t>Procesor</w:t>
            </w:r>
          </w:p>
        </w:tc>
        <w:tc>
          <w:tcPr>
            <w:tcW w:w="1021" w:type="dxa"/>
          </w:tcPr>
          <w:p w14:paraId="1A00047E" w14:textId="77777777" w:rsidR="00F67031" w:rsidRPr="00D20F7B" w:rsidRDefault="00F67031" w:rsidP="00B86DD3">
            <w:pPr>
              <w:rPr>
                <w:rFonts w:cstheme="minorHAnsi"/>
              </w:rPr>
            </w:pPr>
            <w:r w:rsidRPr="00D20F7B">
              <w:rPr>
                <w:rFonts w:cstheme="minorHAnsi"/>
              </w:rPr>
              <w:t>-</w:t>
            </w:r>
          </w:p>
        </w:tc>
      </w:tr>
      <w:tr w:rsidR="00F67031" w:rsidRPr="00621687" w14:paraId="04A355F5" w14:textId="77777777" w:rsidTr="00CD2639">
        <w:tc>
          <w:tcPr>
            <w:tcW w:w="1110" w:type="dxa"/>
          </w:tcPr>
          <w:p w14:paraId="114DEF46" w14:textId="77777777" w:rsidR="00F67031" w:rsidRPr="00D20F7B" w:rsidRDefault="00F67031" w:rsidP="00B86DD3">
            <w:pPr>
              <w:rPr>
                <w:rFonts w:cstheme="minorHAnsi"/>
              </w:rPr>
            </w:pPr>
            <w:r w:rsidRPr="00D20F7B">
              <w:rPr>
                <w:rFonts w:cstheme="minorHAnsi"/>
              </w:rPr>
              <w:t>GPU</w:t>
            </w:r>
          </w:p>
        </w:tc>
        <w:tc>
          <w:tcPr>
            <w:tcW w:w="3994" w:type="dxa"/>
          </w:tcPr>
          <w:p w14:paraId="75E11835" w14:textId="77777777" w:rsidR="00F67031" w:rsidRPr="00D20F7B" w:rsidRDefault="00F67031" w:rsidP="00B86DD3">
            <w:pPr>
              <w:rPr>
                <w:rFonts w:cstheme="minorHAnsi"/>
                <w:lang w:val="en-US"/>
              </w:rPr>
            </w:pPr>
            <w:r w:rsidRPr="00D20F7B">
              <w:rPr>
                <w:rFonts w:cstheme="minorHAnsi"/>
                <w:lang w:val="en-US"/>
              </w:rPr>
              <w:t>Graphics Processing Unit</w:t>
            </w:r>
          </w:p>
        </w:tc>
        <w:tc>
          <w:tcPr>
            <w:tcW w:w="4507" w:type="dxa"/>
          </w:tcPr>
          <w:p w14:paraId="576AA9E8" w14:textId="77777777" w:rsidR="00F67031" w:rsidRPr="00D20F7B" w:rsidRDefault="00F67031" w:rsidP="00B86DD3">
            <w:pPr>
              <w:rPr>
                <w:rFonts w:cstheme="minorHAnsi"/>
              </w:rPr>
            </w:pPr>
            <w:r w:rsidRPr="00D20F7B">
              <w:rPr>
                <w:rFonts w:cstheme="minorHAnsi"/>
              </w:rPr>
              <w:t>Grafický čip (externí i integrovaný)</w:t>
            </w:r>
          </w:p>
        </w:tc>
        <w:tc>
          <w:tcPr>
            <w:tcW w:w="1021" w:type="dxa"/>
          </w:tcPr>
          <w:p w14:paraId="3204FE7A" w14:textId="77777777" w:rsidR="00F67031" w:rsidRPr="00D20F7B" w:rsidRDefault="00F67031" w:rsidP="00B86DD3">
            <w:pPr>
              <w:rPr>
                <w:rFonts w:cstheme="minorHAnsi"/>
              </w:rPr>
            </w:pPr>
            <w:r w:rsidRPr="00D20F7B">
              <w:rPr>
                <w:rFonts w:cstheme="minorHAnsi"/>
              </w:rPr>
              <w:t>-</w:t>
            </w:r>
          </w:p>
        </w:tc>
      </w:tr>
      <w:tr w:rsidR="00F67031" w:rsidRPr="00621687" w14:paraId="24F0DC92" w14:textId="77777777" w:rsidTr="00CD2639">
        <w:tc>
          <w:tcPr>
            <w:tcW w:w="1110" w:type="dxa"/>
          </w:tcPr>
          <w:p w14:paraId="09253DFF" w14:textId="77777777" w:rsidR="00F67031" w:rsidRPr="00D20F7B" w:rsidRDefault="00F67031" w:rsidP="00B86DD3">
            <w:pPr>
              <w:rPr>
                <w:rFonts w:cstheme="minorHAnsi"/>
              </w:rPr>
            </w:pPr>
            <w:r w:rsidRPr="00D20F7B">
              <w:rPr>
                <w:rFonts w:cstheme="minorHAnsi"/>
              </w:rPr>
              <w:t>WPF</w:t>
            </w:r>
          </w:p>
        </w:tc>
        <w:tc>
          <w:tcPr>
            <w:tcW w:w="3994" w:type="dxa"/>
          </w:tcPr>
          <w:p w14:paraId="74C816A2" w14:textId="77777777" w:rsidR="00F67031" w:rsidRPr="00D20F7B" w:rsidRDefault="00F67031" w:rsidP="00B86DD3">
            <w:pPr>
              <w:rPr>
                <w:rFonts w:cstheme="minorHAnsi"/>
                <w:lang w:val="en-US"/>
              </w:rPr>
            </w:pPr>
            <w:r w:rsidRPr="00D20F7B">
              <w:rPr>
                <w:rFonts w:cstheme="minorHAnsi"/>
                <w:lang w:val="en-US"/>
              </w:rPr>
              <w:t>Windows Presentation Foundation</w:t>
            </w:r>
          </w:p>
        </w:tc>
        <w:tc>
          <w:tcPr>
            <w:tcW w:w="4507" w:type="dxa"/>
          </w:tcPr>
          <w:p w14:paraId="3B192B21" w14:textId="77777777" w:rsidR="00F67031" w:rsidRPr="00D20F7B" w:rsidRDefault="00F67031" w:rsidP="00B86DD3">
            <w:pPr>
              <w:rPr>
                <w:rFonts w:cstheme="minorHAnsi"/>
              </w:rPr>
            </w:pPr>
            <w:r w:rsidRPr="00D20F7B">
              <w:rPr>
                <w:rFonts w:cstheme="minorHAnsi"/>
              </w:rPr>
              <w:t>Typ .NET okenní aplikace</w:t>
            </w:r>
          </w:p>
        </w:tc>
        <w:tc>
          <w:tcPr>
            <w:tcW w:w="1021" w:type="dxa"/>
          </w:tcPr>
          <w:p w14:paraId="4F986894" w14:textId="77777777" w:rsidR="00F67031" w:rsidRPr="00D20F7B" w:rsidRDefault="00F67031" w:rsidP="00B86DD3">
            <w:pPr>
              <w:rPr>
                <w:rFonts w:cstheme="minorHAnsi"/>
              </w:rPr>
            </w:pPr>
            <w:r w:rsidRPr="00D20F7B">
              <w:rPr>
                <w:rFonts w:cstheme="minorHAnsi"/>
              </w:rPr>
              <w:t>5.2.2</w:t>
            </w:r>
          </w:p>
        </w:tc>
      </w:tr>
      <w:tr w:rsidR="00E12D2A" w:rsidRPr="00621687" w14:paraId="0E89C659" w14:textId="77777777" w:rsidTr="00CD2639">
        <w:tc>
          <w:tcPr>
            <w:tcW w:w="1110" w:type="dxa"/>
          </w:tcPr>
          <w:p w14:paraId="2FA82E54" w14:textId="7777C8A3" w:rsidR="00E12D2A" w:rsidRPr="00142055" w:rsidRDefault="00E12D2A" w:rsidP="00B86DD3">
            <w:pPr>
              <w:rPr>
                <w:rFonts w:cstheme="minorHAnsi"/>
              </w:rPr>
            </w:pPr>
            <w:r w:rsidRPr="00142055">
              <w:rPr>
                <w:rFonts w:cstheme="minorHAnsi"/>
              </w:rPr>
              <w:t>UWP</w:t>
            </w:r>
          </w:p>
        </w:tc>
        <w:tc>
          <w:tcPr>
            <w:tcW w:w="3994" w:type="dxa"/>
          </w:tcPr>
          <w:p w14:paraId="62060FCD" w14:textId="4BBCE271" w:rsidR="00E12D2A" w:rsidRPr="00142055" w:rsidRDefault="00E12D2A" w:rsidP="00B86DD3">
            <w:pPr>
              <w:rPr>
                <w:rFonts w:cstheme="minorHAnsi"/>
                <w:lang w:val="en-US"/>
              </w:rPr>
            </w:pPr>
            <w:r w:rsidRPr="00142055">
              <w:rPr>
                <w:rFonts w:cstheme="minorHAnsi"/>
                <w:lang w:val="en-US"/>
              </w:rPr>
              <w:t>Universal Windows Platform</w:t>
            </w:r>
          </w:p>
        </w:tc>
        <w:tc>
          <w:tcPr>
            <w:tcW w:w="4507" w:type="dxa"/>
          </w:tcPr>
          <w:p w14:paraId="1D9909A9" w14:textId="083AEDAD" w:rsidR="00E12D2A" w:rsidRPr="00142055" w:rsidRDefault="00E12D2A" w:rsidP="00B86DD3">
            <w:pPr>
              <w:rPr>
                <w:rFonts w:cstheme="minorHAnsi"/>
              </w:rPr>
            </w:pPr>
            <w:proofErr w:type="spellStart"/>
            <w:r w:rsidRPr="00142055">
              <w:rPr>
                <w:rFonts w:cstheme="minorHAnsi"/>
              </w:rPr>
              <w:t>Cross-platform</w:t>
            </w:r>
            <w:proofErr w:type="spellEnd"/>
            <w:r w:rsidRPr="00142055">
              <w:rPr>
                <w:rFonts w:cstheme="minorHAnsi"/>
              </w:rPr>
              <w:t xml:space="preserve"> aplikace pro Windows 10</w:t>
            </w:r>
          </w:p>
        </w:tc>
        <w:tc>
          <w:tcPr>
            <w:tcW w:w="1021" w:type="dxa"/>
          </w:tcPr>
          <w:p w14:paraId="1314583D" w14:textId="2D358354" w:rsidR="00E12D2A" w:rsidRPr="00142055" w:rsidRDefault="00564A5C" w:rsidP="00B86DD3">
            <w:pPr>
              <w:rPr>
                <w:rFonts w:cstheme="minorHAnsi"/>
              </w:rPr>
            </w:pPr>
            <w:r w:rsidRPr="00142055">
              <w:rPr>
                <w:rFonts w:cstheme="minorHAnsi"/>
              </w:rPr>
              <w:t>5.3.1</w:t>
            </w:r>
          </w:p>
        </w:tc>
      </w:tr>
      <w:tr w:rsidR="00F67031" w:rsidRPr="00621687" w14:paraId="4C373251" w14:textId="77777777" w:rsidTr="00CD2639">
        <w:tc>
          <w:tcPr>
            <w:tcW w:w="1110" w:type="dxa"/>
          </w:tcPr>
          <w:p w14:paraId="474A889B" w14:textId="77777777" w:rsidR="00F67031" w:rsidRPr="00D20F7B" w:rsidRDefault="00F67031" w:rsidP="00B86DD3">
            <w:pPr>
              <w:rPr>
                <w:rFonts w:cstheme="minorHAnsi"/>
              </w:rPr>
            </w:pPr>
            <w:r w:rsidRPr="00D20F7B">
              <w:rPr>
                <w:rFonts w:cstheme="minorHAnsi"/>
              </w:rPr>
              <w:t>XAML</w:t>
            </w:r>
          </w:p>
        </w:tc>
        <w:tc>
          <w:tcPr>
            <w:tcW w:w="3994" w:type="dxa"/>
          </w:tcPr>
          <w:p w14:paraId="11678BA9" w14:textId="77777777" w:rsidR="00F67031" w:rsidRPr="00D20F7B" w:rsidRDefault="00F67031" w:rsidP="00B86DD3">
            <w:pPr>
              <w:rPr>
                <w:rFonts w:cstheme="minorHAnsi"/>
                <w:lang w:val="en-US"/>
              </w:rPr>
            </w:pPr>
            <w:proofErr w:type="spellStart"/>
            <w:r w:rsidRPr="00D20F7B">
              <w:rPr>
                <w:rFonts w:cstheme="minorHAnsi"/>
                <w:lang w:val="en-US"/>
              </w:rPr>
              <w:t>eXtensible</w:t>
            </w:r>
            <w:proofErr w:type="spellEnd"/>
            <w:r w:rsidRPr="00D20F7B">
              <w:rPr>
                <w:rFonts w:cstheme="minorHAnsi"/>
                <w:lang w:val="en-US"/>
              </w:rPr>
              <w:t xml:space="preserve"> Application Markup Language</w:t>
            </w:r>
          </w:p>
        </w:tc>
        <w:tc>
          <w:tcPr>
            <w:tcW w:w="4507" w:type="dxa"/>
          </w:tcPr>
          <w:p w14:paraId="4C6594B5" w14:textId="77777777" w:rsidR="00F67031" w:rsidRPr="00D20F7B" w:rsidRDefault="00F67031" w:rsidP="00B86DD3">
            <w:pPr>
              <w:rPr>
                <w:rFonts w:cstheme="minorHAnsi"/>
              </w:rPr>
            </w:pPr>
            <w:r w:rsidRPr="00D20F7B">
              <w:rPr>
                <w:rFonts w:cstheme="minorHAnsi"/>
              </w:rPr>
              <w:t>Značkovací jazyk pro definici GUI</w:t>
            </w:r>
          </w:p>
        </w:tc>
        <w:tc>
          <w:tcPr>
            <w:tcW w:w="1021" w:type="dxa"/>
          </w:tcPr>
          <w:p w14:paraId="7006B413" w14:textId="05A52C92" w:rsidR="00F67031" w:rsidRPr="00FD4AB2" w:rsidRDefault="007C61FD" w:rsidP="00B86DD3">
            <w:pPr>
              <w:rPr>
                <w:rFonts w:cstheme="minorHAnsi"/>
              </w:rPr>
            </w:pPr>
            <w:r w:rsidRPr="00FD4AB2">
              <w:rPr>
                <w:rFonts w:cstheme="minorHAnsi"/>
              </w:rPr>
              <w:t>5.2.2</w:t>
            </w:r>
          </w:p>
        </w:tc>
      </w:tr>
      <w:tr w:rsidR="00C15447" w:rsidRPr="00621687" w14:paraId="2E2F6AF7" w14:textId="77777777" w:rsidTr="00CD2639">
        <w:tc>
          <w:tcPr>
            <w:tcW w:w="1110" w:type="dxa"/>
          </w:tcPr>
          <w:p w14:paraId="4C4D554B" w14:textId="6F2F5F84" w:rsidR="00C15447" w:rsidRPr="00D20F7B" w:rsidRDefault="00C15447" w:rsidP="00B86DD3">
            <w:pPr>
              <w:rPr>
                <w:rFonts w:cstheme="minorHAnsi"/>
              </w:rPr>
            </w:pPr>
            <w:r>
              <w:rPr>
                <w:rFonts w:cstheme="minorHAnsi"/>
              </w:rPr>
              <w:t>DLL</w:t>
            </w:r>
          </w:p>
        </w:tc>
        <w:tc>
          <w:tcPr>
            <w:tcW w:w="3994" w:type="dxa"/>
          </w:tcPr>
          <w:p w14:paraId="4DCDEECB" w14:textId="5E84D4ED" w:rsidR="00C15447" w:rsidRPr="00D20F7B" w:rsidRDefault="00C15447" w:rsidP="00B86DD3">
            <w:pPr>
              <w:rPr>
                <w:rFonts w:cstheme="minorHAnsi"/>
                <w:lang w:val="en-US"/>
              </w:rPr>
            </w:pPr>
            <w:r w:rsidRPr="00C15447">
              <w:rPr>
                <w:rFonts w:cstheme="minorHAnsi"/>
                <w:lang w:val="en-US"/>
              </w:rPr>
              <w:t>Dynamic-link library</w:t>
            </w:r>
          </w:p>
        </w:tc>
        <w:tc>
          <w:tcPr>
            <w:tcW w:w="4507" w:type="dxa"/>
          </w:tcPr>
          <w:p w14:paraId="704EC5B3" w14:textId="6E053FF2" w:rsidR="00C15447" w:rsidRPr="00D20F7B" w:rsidRDefault="00C15447" w:rsidP="00B86DD3">
            <w:pPr>
              <w:rPr>
                <w:rFonts w:cstheme="minorHAnsi"/>
              </w:rPr>
            </w:pPr>
            <w:r>
              <w:rPr>
                <w:rFonts w:cstheme="minorHAnsi"/>
              </w:rPr>
              <w:t>Knihovna obsahující již hotové třídy</w:t>
            </w:r>
          </w:p>
        </w:tc>
        <w:tc>
          <w:tcPr>
            <w:tcW w:w="1021" w:type="dxa"/>
          </w:tcPr>
          <w:p w14:paraId="190349B5" w14:textId="77777777" w:rsidR="00C15447" w:rsidRPr="00FD4AB2" w:rsidRDefault="00C15447" w:rsidP="00B86DD3">
            <w:pPr>
              <w:rPr>
                <w:rFonts w:cstheme="minorHAnsi"/>
              </w:rPr>
            </w:pPr>
          </w:p>
        </w:tc>
      </w:tr>
      <w:tr w:rsidR="002F15A5" w:rsidRPr="00621687" w14:paraId="4597CA59" w14:textId="77777777" w:rsidTr="00CD2639">
        <w:tc>
          <w:tcPr>
            <w:tcW w:w="1110" w:type="dxa"/>
          </w:tcPr>
          <w:p w14:paraId="53F15B38" w14:textId="416880A3" w:rsidR="002F15A5" w:rsidRPr="00FD4AB2" w:rsidRDefault="002F15A5" w:rsidP="00B86DD3">
            <w:pPr>
              <w:rPr>
                <w:rFonts w:cstheme="minorHAnsi"/>
              </w:rPr>
            </w:pPr>
            <w:r w:rsidRPr="00FD4AB2">
              <w:rPr>
                <w:rFonts w:cstheme="minorHAnsi"/>
              </w:rPr>
              <w:t>API</w:t>
            </w:r>
          </w:p>
        </w:tc>
        <w:tc>
          <w:tcPr>
            <w:tcW w:w="3994" w:type="dxa"/>
          </w:tcPr>
          <w:p w14:paraId="6D4554F9" w14:textId="720E8EDF" w:rsidR="002F15A5" w:rsidRPr="00FD4AB2" w:rsidRDefault="002F15A5" w:rsidP="00B86DD3">
            <w:pPr>
              <w:rPr>
                <w:rFonts w:cstheme="minorHAnsi"/>
                <w:lang w:val="en-US"/>
              </w:rPr>
            </w:pPr>
            <w:r w:rsidRPr="00FD4AB2">
              <w:rPr>
                <w:rFonts w:cstheme="minorHAnsi"/>
                <w:lang w:val="en-US"/>
              </w:rPr>
              <w:t>Application Programming Interface</w:t>
            </w:r>
          </w:p>
        </w:tc>
        <w:tc>
          <w:tcPr>
            <w:tcW w:w="4507" w:type="dxa"/>
          </w:tcPr>
          <w:p w14:paraId="17D9C84D" w14:textId="75931C6D" w:rsidR="002F15A5" w:rsidRPr="00FD4AB2" w:rsidRDefault="00EA4A02" w:rsidP="00B86DD3">
            <w:pPr>
              <w:rPr>
                <w:rFonts w:cstheme="minorHAnsi"/>
              </w:rPr>
            </w:pPr>
            <w:r w:rsidRPr="00FD4AB2">
              <w:rPr>
                <w:rFonts w:cstheme="minorHAnsi"/>
              </w:rPr>
              <w:t>Rozhraní usnadňující komunikaci aplikací</w:t>
            </w:r>
            <w:r w:rsidR="00CD2639" w:rsidRPr="00FD4AB2">
              <w:rPr>
                <w:rFonts w:cstheme="minorHAnsi"/>
              </w:rPr>
              <w:t xml:space="preserve"> a DLL</w:t>
            </w:r>
          </w:p>
        </w:tc>
        <w:tc>
          <w:tcPr>
            <w:tcW w:w="1021" w:type="dxa"/>
          </w:tcPr>
          <w:p w14:paraId="18E5DE8F" w14:textId="6683F73D" w:rsidR="002F15A5" w:rsidRPr="00FD4AB2" w:rsidRDefault="00386034" w:rsidP="00B86DD3">
            <w:pPr>
              <w:rPr>
                <w:rFonts w:cstheme="minorHAnsi"/>
              </w:rPr>
            </w:pPr>
            <w:r w:rsidRPr="00FD4AB2">
              <w:rPr>
                <w:rFonts w:cstheme="minorHAnsi"/>
              </w:rPr>
              <w:t>-</w:t>
            </w:r>
          </w:p>
        </w:tc>
      </w:tr>
      <w:tr w:rsidR="002F15A5" w:rsidRPr="00621687" w14:paraId="5A446BCF" w14:textId="77777777" w:rsidTr="00CD2639">
        <w:tc>
          <w:tcPr>
            <w:tcW w:w="1110" w:type="dxa"/>
          </w:tcPr>
          <w:p w14:paraId="00CF4117" w14:textId="032B1C89" w:rsidR="002F15A5" w:rsidRPr="00FD4AB2" w:rsidRDefault="002F15A5" w:rsidP="00B86DD3">
            <w:pPr>
              <w:rPr>
                <w:rFonts w:cstheme="minorHAnsi"/>
              </w:rPr>
            </w:pPr>
            <w:r w:rsidRPr="00FD4AB2">
              <w:rPr>
                <w:rFonts w:cstheme="minorHAnsi"/>
              </w:rPr>
              <w:t>SDK</w:t>
            </w:r>
          </w:p>
        </w:tc>
        <w:tc>
          <w:tcPr>
            <w:tcW w:w="3994" w:type="dxa"/>
          </w:tcPr>
          <w:p w14:paraId="2A00D240" w14:textId="66BDDAC9" w:rsidR="002F15A5" w:rsidRPr="00FD4AB2" w:rsidRDefault="00EA4A02" w:rsidP="00B86DD3">
            <w:pPr>
              <w:rPr>
                <w:rFonts w:cstheme="minorHAnsi"/>
                <w:lang w:val="en-US"/>
              </w:rPr>
            </w:pPr>
            <w:r w:rsidRPr="00FD4AB2">
              <w:rPr>
                <w:rFonts w:cstheme="minorHAnsi"/>
                <w:lang w:val="en-US"/>
              </w:rPr>
              <w:t>Software Development Kits</w:t>
            </w:r>
          </w:p>
        </w:tc>
        <w:tc>
          <w:tcPr>
            <w:tcW w:w="4507" w:type="dxa"/>
          </w:tcPr>
          <w:p w14:paraId="7C8EA471" w14:textId="7204036E" w:rsidR="002F15A5" w:rsidRPr="00FD4AB2" w:rsidRDefault="00EA4A02" w:rsidP="00B86DD3">
            <w:pPr>
              <w:rPr>
                <w:rFonts w:cstheme="minorHAnsi"/>
              </w:rPr>
            </w:pPr>
            <w:r w:rsidRPr="00FD4AB2">
              <w:rPr>
                <w:rFonts w:cstheme="minorHAnsi"/>
              </w:rPr>
              <w:t>Sada nástrojů k vývoji pro určitou platformu</w:t>
            </w:r>
          </w:p>
        </w:tc>
        <w:tc>
          <w:tcPr>
            <w:tcW w:w="1021" w:type="dxa"/>
          </w:tcPr>
          <w:p w14:paraId="07476D9A" w14:textId="6FB0C2AA" w:rsidR="002F15A5" w:rsidRPr="00FD4AB2" w:rsidRDefault="00386034" w:rsidP="00B86DD3">
            <w:pPr>
              <w:rPr>
                <w:rFonts w:cstheme="minorHAnsi"/>
              </w:rPr>
            </w:pPr>
            <w:r w:rsidRPr="00FD4AB2">
              <w:rPr>
                <w:rFonts w:cstheme="minorHAnsi"/>
              </w:rPr>
              <w:t>-</w:t>
            </w:r>
          </w:p>
        </w:tc>
      </w:tr>
      <w:tr w:rsidR="003A5D1B" w:rsidRPr="00621687" w14:paraId="04210A99" w14:textId="77777777" w:rsidTr="00CD2639">
        <w:tc>
          <w:tcPr>
            <w:tcW w:w="1110" w:type="dxa"/>
          </w:tcPr>
          <w:p w14:paraId="565BAD4E" w14:textId="365F4C91" w:rsidR="003A5D1B" w:rsidRPr="00FD4AB2" w:rsidRDefault="003A5D1B" w:rsidP="00B86DD3">
            <w:pPr>
              <w:rPr>
                <w:rFonts w:cstheme="minorHAnsi"/>
              </w:rPr>
            </w:pPr>
          </w:p>
        </w:tc>
        <w:tc>
          <w:tcPr>
            <w:tcW w:w="3994" w:type="dxa"/>
          </w:tcPr>
          <w:p w14:paraId="16146BB8" w14:textId="77777777" w:rsidR="003A5D1B" w:rsidRPr="00FD4AB2" w:rsidRDefault="003A5D1B" w:rsidP="00B86DD3">
            <w:pPr>
              <w:rPr>
                <w:rFonts w:cstheme="minorHAnsi"/>
                <w:lang w:val="en-US"/>
              </w:rPr>
            </w:pPr>
          </w:p>
        </w:tc>
        <w:tc>
          <w:tcPr>
            <w:tcW w:w="4507" w:type="dxa"/>
          </w:tcPr>
          <w:p w14:paraId="28753847" w14:textId="01092953" w:rsidR="003A5D1B" w:rsidRPr="00FD4AB2" w:rsidRDefault="003A5D1B" w:rsidP="00B86DD3">
            <w:pPr>
              <w:rPr>
                <w:rFonts w:cstheme="minorHAnsi"/>
              </w:rPr>
            </w:pPr>
          </w:p>
        </w:tc>
        <w:tc>
          <w:tcPr>
            <w:tcW w:w="1021" w:type="dxa"/>
          </w:tcPr>
          <w:p w14:paraId="33FCCBBE" w14:textId="77777777" w:rsidR="003A5D1B" w:rsidRPr="00FD4AB2" w:rsidRDefault="003A5D1B" w:rsidP="00B86DD3">
            <w:pPr>
              <w:rPr>
                <w:rFonts w:cstheme="minorHAnsi"/>
              </w:rPr>
            </w:pPr>
          </w:p>
        </w:tc>
      </w:tr>
      <w:tr w:rsidR="00F67031" w:rsidRPr="00621687" w14:paraId="0A6163A1" w14:textId="77777777" w:rsidTr="00CD2639">
        <w:tc>
          <w:tcPr>
            <w:tcW w:w="1110" w:type="dxa"/>
          </w:tcPr>
          <w:p w14:paraId="7C92192D" w14:textId="77777777" w:rsidR="00F67031" w:rsidRPr="00621687" w:rsidRDefault="00F67031" w:rsidP="00B86DD3">
            <w:pPr>
              <w:rPr>
                <w:rFonts w:cstheme="minorHAnsi"/>
              </w:rPr>
            </w:pPr>
          </w:p>
        </w:tc>
        <w:tc>
          <w:tcPr>
            <w:tcW w:w="3994" w:type="dxa"/>
          </w:tcPr>
          <w:p w14:paraId="0BDCC5B1" w14:textId="77777777" w:rsidR="00F67031" w:rsidRPr="00621687" w:rsidRDefault="00F67031" w:rsidP="00B86DD3">
            <w:pPr>
              <w:rPr>
                <w:rFonts w:cstheme="minorHAnsi"/>
                <w:lang w:val="en-US"/>
              </w:rPr>
            </w:pPr>
          </w:p>
        </w:tc>
        <w:tc>
          <w:tcPr>
            <w:tcW w:w="4507" w:type="dxa"/>
          </w:tcPr>
          <w:p w14:paraId="2F98D1F9" w14:textId="77777777" w:rsidR="00F67031" w:rsidRPr="00621687" w:rsidRDefault="00F67031" w:rsidP="00B86DD3">
            <w:pPr>
              <w:rPr>
                <w:rFonts w:cstheme="minorHAnsi"/>
              </w:rPr>
            </w:pPr>
          </w:p>
        </w:tc>
        <w:tc>
          <w:tcPr>
            <w:tcW w:w="1021" w:type="dxa"/>
          </w:tcPr>
          <w:p w14:paraId="14BBF98D" w14:textId="77777777" w:rsidR="00F67031" w:rsidRPr="00F957BB" w:rsidRDefault="00F67031" w:rsidP="00B86DD3">
            <w:pPr>
              <w:rPr>
                <w:rFonts w:cstheme="minorHAnsi"/>
                <w:highlight w:val="yellow"/>
              </w:rPr>
            </w:pPr>
          </w:p>
        </w:tc>
      </w:tr>
    </w:tbl>
    <w:p w14:paraId="5537BCF4" w14:textId="77777777" w:rsidR="00F67031" w:rsidRPr="00621687" w:rsidRDefault="00F67031">
      <w:pPr>
        <w:rPr>
          <w:rFonts w:cstheme="minorHAnsi"/>
          <w:color w:val="00B050"/>
        </w:rPr>
      </w:pPr>
    </w:p>
    <w:sdt>
      <w:sdtPr>
        <w:rPr>
          <w:rFonts w:asciiTheme="minorHAnsi" w:eastAsiaTheme="minorHAnsi" w:hAnsiTheme="minorHAnsi" w:cstheme="minorBidi"/>
          <w:color w:val="auto"/>
          <w:sz w:val="22"/>
          <w:szCs w:val="22"/>
          <w:lang w:eastAsia="en-US"/>
        </w:rPr>
        <w:id w:val="-583525995"/>
        <w:docPartObj>
          <w:docPartGallery w:val="Table of Contents"/>
          <w:docPartUnique/>
        </w:docPartObj>
      </w:sdtPr>
      <w:sdtEndPr>
        <w:rPr>
          <w:b/>
          <w:bCs/>
        </w:rPr>
      </w:sdtEndPr>
      <w:sdtContent>
        <w:p w14:paraId="5658AF96" w14:textId="77777777" w:rsidR="00F67031" w:rsidRPr="00621687" w:rsidRDefault="00F67031">
          <w:pPr>
            <w:pStyle w:val="Nadpisobsahu"/>
          </w:pPr>
          <w:r w:rsidRPr="00621687">
            <w:t>Obsah</w:t>
          </w:r>
        </w:p>
        <w:p w14:paraId="32CEF636" w14:textId="4C17F061" w:rsidR="003236F7" w:rsidRDefault="00F67031">
          <w:pPr>
            <w:pStyle w:val="Obsah1"/>
            <w:tabs>
              <w:tab w:val="right" w:leader="dot" w:pos="9062"/>
            </w:tabs>
            <w:rPr>
              <w:rFonts w:eastAsiaTheme="minorEastAsia"/>
              <w:noProof/>
              <w:lang w:eastAsia="cs-CZ"/>
            </w:rPr>
          </w:pPr>
          <w:r w:rsidRPr="00621687">
            <w:fldChar w:fldCharType="begin"/>
          </w:r>
          <w:r w:rsidRPr="00621687">
            <w:instrText xml:space="preserve"> TOC \o "1-3" \h \z \u </w:instrText>
          </w:r>
          <w:r w:rsidRPr="00621687">
            <w:fldChar w:fldCharType="separate"/>
          </w:r>
          <w:hyperlink w:anchor="_Toc89415039" w:history="1">
            <w:r w:rsidR="003236F7" w:rsidRPr="00C21F66">
              <w:rPr>
                <w:rStyle w:val="Hypertextovodkaz"/>
                <w:noProof/>
              </w:rPr>
              <w:t xml:space="preserve">1. </w:t>
            </w:r>
            <w:r w:rsidR="003236F7" w:rsidRPr="00C21F66">
              <w:rPr>
                <w:rStyle w:val="Hypertextovodkaz"/>
                <w:rFonts w:cstheme="minorHAnsi"/>
                <w:noProof/>
              </w:rPr>
              <w:t>Úvod</w:t>
            </w:r>
            <w:r w:rsidR="003236F7">
              <w:rPr>
                <w:noProof/>
                <w:webHidden/>
              </w:rPr>
              <w:tab/>
            </w:r>
            <w:r w:rsidR="003236F7">
              <w:rPr>
                <w:noProof/>
                <w:webHidden/>
              </w:rPr>
              <w:fldChar w:fldCharType="begin"/>
            </w:r>
            <w:r w:rsidR="003236F7">
              <w:rPr>
                <w:noProof/>
                <w:webHidden/>
              </w:rPr>
              <w:instrText xml:space="preserve"> PAGEREF _Toc89415039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8C83D66" w14:textId="4A8B655D" w:rsidR="003236F7" w:rsidRDefault="000E74BC">
          <w:pPr>
            <w:pStyle w:val="Obsah1"/>
            <w:tabs>
              <w:tab w:val="right" w:leader="dot" w:pos="9062"/>
            </w:tabs>
            <w:rPr>
              <w:rFonts w:eastAsiaTheme="minorEastAsia"/>
              <w:noProof/>
              <w:lang w:eastAsia="cs-CZ"/>
            </w:rPr>
          </w:pPr>
          <w:hyperlink w:anchor="_Toc89415040" w:history="1">
            <w:r w:rsidR="003236F7" w:rsidRPr="00C21F66">
              <w:rPr>
                <w:rStyle w:val="Hypertextovodkaz"/>
                <w:rFonts w:cstheme="minorHAnsi"/>
                <w:noProof/>
              </w:rPr>
              <w:t>2. Cíl práce a metodika</w:t>
            </w:r>
            <w:r w:rsidR="003236F7">
              <w:rPr>
                <w:noProof/>
                <w:webHidden/>
              </w:rPr>
              <w:tab/>
            </w:r>
            <w:r w:rsidR="003236F7">
              <w:rPr>
                <w:noProof/>
                <w:webHidden/>
              </w:rPr>
              <w:fldChar w:fldCharType="begin"/>
            </w:r>
            <w:r w:rsidR="003236F7">
              <w:rPr>
                <w:noProof/>
                <w:webHidden/>
              </w:rPr>
              <w:instrText xml:space="preserve"> PAGEREF _Toc89415040 \h </w:instrText>
            </w:r>
            <w:r w:rsidR="003236F7">
              <w:rPr>
                <w:noProof/>
                <w:webHidden/>
              </w:rPr>
            </w:r>
            <w:r w:rsidR="003236F7">
              <w:rPr>
                <w:noProof/>
                <w:webHidden/>
              </w:rPr>
              <w:fldChar w:fldCharType="separate"/>
            </w:r>
            <w:r w:rsidR="003236F7">
              <w:rPr>
                <w:noProof/>
                <w:webHidden/>
              </w:rPr>
              <w:t>2</w:t>
            </w:r>
            <w:r w:rsidR="003236F7">
              <w:rPr>
                <w:noProof/>
                <w:webHidden/>
              </w:rPr>
              <w:fldChar w:fldCharType="end"/>
            </w:r>
          </w:hyperlink>
        </w:p>
        <w:p w14:paraId="44E84C58" w14:textId="1109FBEF" w:rsidR="003236F7" w:rsidRDefault="000E74BC">
          <w:pPr>
            <w:pStyle w:val="Obsah2"/>
            <w:tabs>
              <w:tab w:val="right" w:leader="dot" w:pos="9062"/>
            </w:tabs>
            <w:rPr>
              <w:rFonts w:eastAsiaTheme="minorEastAsia"/>
              <w:noProof/>
              <w:lang w:eastAsia="cs-CZ"/>
            </w:rPr>
          </w:pPr>
          <w:hyperlink w:anchor="_Toc89415041" w:history="1">
            <w:r w:rsidR="003236F7" w:rsidRPr="00C21F66">
              <w:rPr>
                <w:rStyle w:val="Hypertextovodkaz"/>
                <w:rFonts w:cstheme="minorHAnsi"/>
                <w:noProof/>
                <w:highlight w:val="green"/>
              </w:rPr>
              <w:t>2.1 cíl práce</w:t>
            </w:r>
            <w:r w:rsidR="003236F7">
              <w:rPr>
                <w:noProof/>
                <w:webHidden/>
              </w:rPr>
              <w:tab/>
            </w:r>
            <w:r w:rsidR="003236F7">
              <w:rPr>
                <w:noProof/>
                <w:webHidden/>
              </w:rPr>
              <w:fldChar w:fldCharType="begin"/>
            </w:r>
            <w:r w:rsidR="003236F7">
              <w:rPr>
                <w:noProof/>
                <w:webHidden/>
              </w:rPr>
              <w:instrText xml:space="preserve"> PAGEREF _Toc89415041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5A117" w14:textId="39590E43" w:rsidR="003236F7" w:rsidRDefault="000E74BC">
          <w:pPr>
            <w:pStyle w:val="Obsah2"/>
            <w:tabs>
              <w:tab w:val="right" w:leader="dot" w:pos="9062"/>
            </w:tabs>
            <w:rPr>
              <w:rFonts w:eastAsiaTheme="minorEastAsia"/>
              <w:noProof/>
              <w:lang w:eastAsia="cs-CZ"/>
            </w:rPr>
          </w:pPr>
          <w:hyperlink w:anchor="_Toc89415042" w:history="1">
            <w:r w:rsidR="003236F7" w:rsidRPr="00C21F66">
              <w:rPr>
                <w:rStyle w:val="Hypertextovodkaz"/>
                <w:rFonts w:cstheme="minorHAnsi"/>
                <w:noProof/>
                <w:shd w:val="clear" w:color="auto" w:fill="FFFFFF"/>
              </w:rPr>
              <w:t>2.2 metodika</w:t>
            </w:r>
            <w:r w:rsidR="003236F7">
              <w:rPr>
                <w:noProof/>
                <w:webHidden/>
              </w:rPr>
              <w:tab/>
            </w:r>
            <w:r w:rsidR="003236F7">
              <w:rPr>
                <w:noProof/>
                <w:webHidden/>
              </w:rPr>
              <w:fldChar w:fldCharType="begin"/>
            </w:r>
            <w:r w:rsidR="003236F7">
              <w:rPr>
                <w:noProof/>
                <w:webHidden/>
              </w:rPr>
              <w:instrText xml:space="preserve"> PAGEREF _Toc89415042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1EC1B005" w14:textId="555837E5" w:rsidR="003236F7" w:rsidRDefault="000E74BC">
          <w:pPr>
            <w:pStyle w:val="Obsah1"/>
            <w:tabs>
              <w:tab w:val="right" w:leader="dot" w:pos="9062"/>
            </w:tabs>
            <w:rPr>
              <w:rFonts w:eastAsiaTheme="minorEastAsia"/>
              <w:noProof/>
              <w:lang w:eastAsia="cs-CZ"/>
            </w:rPr>
          </w:pPr>
          <w:hyperlink w:anchor="_Toc89415043" w:history="1">
            <w:r w:rsidR="003236F7" w:rsidRPr="00C21F66">
              <w:rPr>
                <w:rStyle w:val="Hypertextovodkaz"/>
                <w:rFonts w:cstheme="minorHAnsi"/>
                <w:noProof/>
              </w:rPr>
              <w:t>3. Výběr vhodných programovacích jazyků pro vývoj her</w:t>
            </w:r>
            <w:r w:rsidR="003236F7">
              <w:rPr>
                <w:noProof/>
                <w:webHidden/>
              </w:rPr>
              <w:tab/>
            </w:r>
            <w:r w:rsidR="003236F7">
              <w:rPr>
                <w:noProof/>
                <w:webHidden/>
              </w:rPr>
              <w:fldChar w:fldCharType="begin"/>
            </w:r>
            <w:r w:rsidR="003236F7">
              <w:rPr>
                <w:noProof/>
                <w:webHidden/>
              </w:rPr>
              <w:instrText xml:space="preserve"> PAGEREF _Toc89415043 \h </w:instrText>
            </w:r>
            <w:r w:rsidR="003236F7">
              <w:rPr>
                <w:noProof/>
                <w:webHidden/>
              </w:rPr>
            </w:r>
            <w:r w:rsidR="003236F7">
              <w:rPr>
                <w:noProof/>
                <w:webHidden/>
              </w:rPr>
              <w:fldChar w:fldCharType="separate"/>
            </w:r>
            <w:r w:rsidR="003236F7">
              <w:rPr>
                <w:noProof/>
                <w:webHidden/>
              </w:rPr>
              <w:t>3</w:t>
            </w:r>
            <w:r w:rsidR="003236F7">
              <w:rPr>
                <w:noProof/>
                <w:webHidden/>
              </w:rPr>
              <w:fldChar w:fldCharType="end"/>
            </w:r>
          </w:hyperlink>
        </w:p>
        <w:p w14:paraId="078A804B" w14:textId="1BD8B903" w:rsidR="003236F7" w:rsidRDefault="000E74BC">
          <w:pPr>
            <w:pStyle w:val="Obsah2"/>
            <w:tabs>
              <w:tab w:val="right" w:leader="dot" w:pos="9062"/>
            </w:tabs>
            <w:rPr>
              <w:rFonts w:eastAsiaTheme="minorEastAsia"/>
              <w:noProof/>
              <w:lang w:eastAsia="cs-CZ"/>
            </w:rPr>
          </w:pPr>
          <w:hyperlink w:anchor="_Toc89415044" w:history="1">
            <w:r w:rsidR="003236F7" w:rsidRPr="00C21F66">
              <w:rPr>
                <w:rStyle w:val="Hypertextovodkaz"/>
                <w:rFonts w:cstheme="minorHAnsi"/>
                <w:noProof/>
                <w:shd w:val="clear" w:color="auto" w:fill="FFFFFF"/>
              </w:rPr>
              <w:t>3.1 C++</w:t>
            </w:r>
            <w:r w:rsidR="003236F7">
              <w:rPr>
                <w:noProof/>
                <w:webHidden/>
              </w:rPr>
              <w:tab/>
            </w:r>
            <w:r w:rsidR="003236F7">
              <w:rPr>
                <w:noProof/>
                <w:webHidden/>
              </w:rPr>
              <w:fldChar w:fldCharType="begin"/>
            </w:r>
            <w:r w:rsidR="003236F7">
              <w:rPr>
                <w:noProof/>
                <w:webHidden/>
              </w:rPr>
              <w:instrText xml:space="preserve"> PAGEREF _Toc89415044 \h </w:instrText>
            </w:r>
            <w:r w:rsidR="003236F7">
              <w:rPr>
                <w:noProof/>
                <w:webHidden/>
              </w:rPr>
            </w:r>
            <w:r w:rsidR="003236F7">
              <w:rPr>
                <w:noProof/>
                <w:webHidden/>
              </w:rPr>
              <w:fldChar w:fldCharType="separate"/>
            </w:r>
            <w:r w:rsidR="003236F7">
              <w:rPr>
                <w:noProof/>
                <w:webHidden/>
              </w:rPr>
              <w:t>4</w:t>
            </w:r>
            <w:r w:rsidR="003236F7">
              <w:rPr>
                <w:noProof/>
                <w:webHidden/>
              </w:rPr>
              <w:fldChar w:fldCharType="end"/>
            </w:r>
          </w:hyperlink>
        </w:p>
        <w:p w14:paraId="676873DE" w14:textId="250CD4C2" w:rsidR="003236F7" w:rsidRDefault="000E74BC">
          <w:pPr>
            <w:pStyle w:val="Obsah2"/>
            <w:tabs>
              <w:tab w:val="right" w:leader="dot" w:pos="9062"/>
            </w:tabs>
            <w:rPr>
              <w:rFonts w:eastAsiaTheme="minorEastAsia"/>
              <w:noProof/>
              <w:lang w:eastAsia="cs-CZ"/>
            </w:rPr>
          </w:pPr>
          <w:hyperlink w:anchor="_Toc89415045" w:history="1">
            <w:r w:rsidR="003236F7" w:rsidRPr="00C21F66">
              <w:rPr>
                <w:rStyle w:val="Hypertextovodkaz"/>
                <w:rFonts w:cstheme="minorHAnsi"/>
                <w:noProof/>
                <w:shd w:val="clear" w:color="auto" w:fill="FFFFFF"/>
              </w:rPr>
              <w:t>3.2 Java</w:t>
            </w:r>
            <w:r w:rsidR="003236F7">
              <w:rPr>
                <w:noProof/>
                <w:webHidden/>
              </w:rPr>
              <w:tab/>
            </w:r>
            <w:r w:rsidR="003236F7">
              <w:rPr>
                <w:noProof/>
                <w:webHidden/>
              </w:rPr>
              <w:fldChar w:fldCharType="begin"/>
            </w:r>
            <w:r w:rsidR="003236F7">
              <w:rPr>
                <w:noProof/>
                <w:webHidden/>
              </w:rPr>
              <w:instrText xml:space="preserve"> PAGEREF _Toc89415045 \h </w:instrText>
            </w:r>
            <w:r w:rsidR="003236F7">
              <w:rPr>
                <w:noProof/>
                <w:webHidden/>
              </w:rPr>
            </w:r>
            <w:r w:rsidR="003236F7">
              <w:rPr>
                <w:noProof/>
                <w:webHidden/>
              </w:rPr>
              <w:fldChar w:fldCharType="separate"/>
            </w:r>
            <w:r w:rsidR="003236F7">
              <w:rPr>
                <w:noProof/>
                <w:webHidden/>
              </w:rPr>
              <w:t>5</w:t>
            </w:r>
            <w:r w:rsidR="003236F7">
              <w:rPr>
                <w:noProof/>
                <w:webHidden/>
              </w:rPr>
              <w:fldChar w:fldCharType="end"/>
            </w:r>
          </w:hyperlink>
        </w:p>
        <w:p w14:paraId="2D31F573" w14:textId="4932D211" w:rsidR="003236F7" w:rsidRDefault="000E74BC">
          <w:pPr>
            <w:pStyle w:val="Obsah2"/>
            <w:tabs>
              <w:tab w:val="right" w:leader="dot" w:pos="9062"/>
            </w:tabs>
            <w:rPr>
              <w:rFonts w:eastAsiaTheme="minorEastAsia"/>
              <w:noProof/>
              <w:lang w:eastAsia="cs-CZ"/>
            </w:rPr>
          </w:pPr>
          <w:hyperlink w:anchor="_Toc89415046" w:history="1">
            <w:r w:rsidR="003236F7" w:rsidRPr="00C21F66">
              <w:rPr>
                <w:rStyle w:val="Hypertextovodkaz"/>
                <w:rFonts w:cstheme="minorHAnsi"/>
                <w:noProof/>
                <w:shd w:val="clear" w:color="auto" w:fill="FFFFFF"/>
              </w:rPr>
              <w:t>3.3 C#</w:t>
            </w:r>
            <w:r w:rsidR="003236F7">
              <w:rPr>
                <w:noProof/>
                <w:webHidden/>
              </w:rPr>
              <w:tab/>
            </w:r>
            <w:r w:rsidR="003236F7">
              <w:rPr>
                <w:noProof/>
                <w:webHidden/>
              </w:rPr>
              <w:fldChar w:fldCharType="begin"/>
            </w:r>
            <w:r w:rsidR="003236F7">
              <w:rPr>
                <w:noProof/>
                <w:webHidden/>
              </w:rPr>
              <w:instrText xml:space="preserve"> PAGEREF _Toc89415046 \h </w:instrText>
            </w:r>
            <w:r w:rsidR="003236F7">
              <w:rPr>
                <w:noProof/>
                <w:webHidden/>
              </w:rPr>
            </w:r>
            <w:r w:rsidR="003236F7">
              <w:rPr>
                <w:noProof/>
                <w:webHidden/>
              </w:rPr>
              <w:fldChar w:fldCharType="separate"/>
            </w:r>
            <w:r w:rsidR="003236F7">
              <w:rPr>
                <w:noProof/>
                <w:webHidden/>
              </w:rPr>
              <w:t>6</w:t>
            </w:r>
            <w:r w:rsidR="003236F7">
              <w:rPr>
                <w:noProof/>
                <w:webHidden/>
              </w:rPr>
              <w:fldChar w:fldCharType="end"/>
            </w:r>
          </w:hyperlink>
        </w:p>
        <w:p w14:paraId="70A20288" w14:textId="2BE3DC06" w:rsidR="003236F7" w:rsidRDefault="000E74BC">
          <w:pPr>
            <w:pStyle w:val="Obsah2"/>
            <w:tabs>
              <w:tab w:val="right" w:leader="dot" w:pos="9062"/>
            </w:tabs>
            <w:rPr>
              <w:rFonts w:eastAsiaTheme="minorEastAsia"/>
              <w:noProof/>
              <w:lang w:eastAsia="cs-CZ"/>
            </w:rPr>
          </w:pPr>
          <w:hyperlink w:anchor="_Toc89415047" w:history="1">
            <w:r w:rsidR="003236F7" w:rsidRPr="00C21F66">
              <w:rPr>
                <w:rStyle w:val="Hypertextovodkaz"/>
                <w:rFonts w:cstheme="minorHAnsi"/>
                <w:noProof/>
              </w:rPr>
              <w:t>3.4 výběr</w:t>
            </w:r>
            <w:r w:rsidR="003236F7">
              <w:rPr>
                <w:noProof/>
                <w:webHidden/>
              </w:rPr>
              <w:tab/>
            </w:r>
            <w:r w:rsidR="003236F7">
              <w:rPr>
                <w:noProof/>
                <w:webHidden/>
              </w:rPr>
              <w:fldChar w:fldCharType="begin"/>
            </w:r>
            <w:r w:rsidR="003236F7">
              <w:rPr>
                <w:noProof/>
                <w:webHidden/>
              </w:rPr>
              <w:instrText xml:space="preserve"> PAGEREF _Toc89415047 \h </w:instrText>
            </w:r>
            <w:r w:rsidR="003236F7">
              <w:rPr>
                <w:noProof/>
                <w:webHidden/>
              </w:rPr>
            </w:r>
            <w:r w:rsidR="003236F7">
              <w:rPr>
                <w:noProof/>
                <w:webHidden/>
              </w:rPr>
              <w:fldChar w:fldCharType="separate"/>
            </w:r>
            <w:r w:rsidR="003236F7">
              <w:rPr>
                <w:noProof/>
                <w:webHidden/>
              </w:rPr>
              <w:t>8</w:t>
            </w:r>
            <w:r w:rsidR="003236F7">
              <w:rPr>
                <w:noProof/>
                <w:webHidden/>
              </w:rPr>
              <w:fldChar w:fldCharType="end"/>
            </w:r>
          </w:hyperlink>
        </w:p>
        <w:p w14:paraId="12481FBC" w14:textId="45AEE4B2" w:rsidR="003236F7" w:rsidRDefault="000E74BC">
          <w:pPr>
            <w:pStyle w:val="Obsah1"/>
            <w:tabs>
              <w:tab w:val="right" w:leader="dot" w:pos="9062"/>
            </w:tabs>
            <w:rPr>
              <w:rFonts w:eastAsiaTheme="minorEastAsia"/>
              <w:noProof/>
              <w:lang w:eastAsia="cs-CZ"/>
            </w:rPr>
          </w:pPr>
          <w:hyperlink w:anchor="_Toc89415048" w:history="1">
            <w:r w:rsidR="003236F7" w:rsidRPr="00C21F66">
              <w:rPr>
                <w:rStyle w:val="Hypertextovodkaz"/>
                <w:rFonts w:cstheme="minorHAnsi"/>
                <w:noProof/>
              </w:rPr>
              <w:t>4. Výběr herních žánrů vhodných pro implementaci</w:t>
            </w:r>
            <w:r w:rsidR="003236F7">
              <w:rPr>
                <w:noProof/>
                <w:webHidden/>
              </w:rPr>
              <w:tab/>
            </w:r>
            <w:r w:rsidR="003236F7">
              <w:rPr>
                <w:noProof/>
                <w:webHidden/>
              </w:rPr>
              <w:fldChar w:fldCharType="begin"/>
            </w:r>
            <w:r w:rsidR="003236F7">
              <w:rPr>
                <w:noProof/>
                <w:webHidden/>
              </w:rPr>
              <w:instrText xml:space="preserve"> PAGEREF _Toc89415048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73F61A61" w14:textId="18E96E05" w:rsidR="003236F7" w:rsidRDefault="000E74BC">
          <w:pPr>
            <w:pStyle w:val="Obsah2"/>
            <w:tabs>
              <w:tab w:val="right" w:leader="dot" w:pos="9062"/>
            </w:tabs>
            <w:rPr>
              <w:rFonts w:eastAsiaTheme="minorEastAsia"/>
              <w:noProof/>
              <w:lang w:eastAsia="cs-CZ"/>
            </w:rPr>
          </w:pPr>
          <w:hyperlink w:anchor="_Toc89415049" w:history="1">
            <w:r w:rsidR="003236F7" w:rsidRPr="00C21F66">
              <w:rPr>
                <w:rStyle w:val="Hypertextovodkaz"/>
                <w:rFonts w:cstheme="minorHAnsi"/>
                <w:noProof/>
              </w:rPr>
              <w:t>4.1 RPG</w:t>
            </w:r>
            <w:r w:rsidR="003236F7">
              <w:rPr>
                <w:noProof/>
                <w:webHidden/>
              </w:rPr>
              <w:tab/>
            </w:r>
            <w:r w:rsidR="003236F7">
              <w:rPr>
                <w:noProof/>
                <w:webHidden/>
              </w:rPr>
              <w:fldChar w:fldCharType="begin"/>
            </w:r>
            <w:r w:rsidR="003236F7">
              <w:rPr>
                <w:noProof/>
                <w:webHidden/>
              </w:rPr>
              <w:instrText xml:space="preserve"> PAGEREF _Toc89415049 \h </w:instrText>
            </w:r>
            <w:r w:rsidR="003236F7">
              <w:rPr>
                <w:noProof/>
                <w:webHidden/>
              </w:rPr>
            </w:r>
            <w:r w:rsidR="003236F7">
              <w:rPr>
                <w:noProof/>
                <w:webHidden/>
              </w:rPr>
              <w:fldChar w:fldCharType="separate"/>
            </w:r>
            <w:r w:rsidR="003236F7">
              <w:rPr>
                <w:noProof/>
                <w:webHidden/>
              </w:rPr>
              <w:t>9</w:t>
            </w:r>
            <w:r w:rsidR="003236F7">
              <w:rPr>
                <w:noProof/>
                <w:webHidden/>
              </w:rPr>
              <w:fldChar w:fldCharType="end"/>
            </w:r>
          </w:hyperlink>
        </w:p>
        <w:p w14:paraId="435EE616" w14:textId="7C9B05BA" w:rsidR="003236F7" w:rsidRDefault="000E74BC">
          <w:pPr>
            <w:pStyle w:val="Obsah2"/>
            <w:tabs>
              <w:tab w:val="right" w:leader="dot" w:pos="9062"/>
            </w:tabs>
            <w:rPr>
              <w:rFonts w:eastAsiaTheme="minorEastAsia"/>
              <w:noProof/>
              <w:lang w:eastAsia="cs-CZ"/>
            </w:rPr>
          </w:pPr>
          <w:hyperlink w:anchor="_Toc89415050" w:history="1">
            <w:r w:rsidR="003236F7" w:rsidRPr="00C21F66">
              <w:rPr>
                <w:rStyle w:val="Hypertextovodkaz"/>
                <w:rFonts w:cstheme="minorHAnsi"/>
                <w:noProof/>
              </w:rPr>
              <w:t>4.2 akční</w:t>
            </w:r>
            <w:r w:rsidR="003236F7">
              <w:rPr>
                <w:noProof/>
                <w:webHidden/>
              </w:rPr>
              <w:tab/>
            </w:r>
            <w:r w:rsidR="003236F7">
              <w:rPr>
                <w:noProof/>
                <w:webHidden/>
              </w:rPr>
              <w:fldChar w:fldCharType="begin"/>
            </w:r>
            <w:r w:rsidR="003236F7">
              <w:rPr>
                <w:noProof/>
                <w:webHidden/>
              </w:rPr>
              <w:instrText xml:space="preserve"> PAGEREF _Toc89415050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2AADB4BB" w14:textId="5357B27C" w:rsidR="003236F7" w:rsidRDefault="000E74BC">
          <w:pPr>
            <w:pStyle w:val="Obsah2"/>
            <w:tabs>
              <w:tab w:val="right" w:leader="dot" w:pos="9062"/>
            </w:tabs>
            <w:rPr>
              <w:rFonts w:eastAsiaTheme="minorEastAsia"/>
              <w:noProof/>
              <w:lang w:eastAsia="cs-CZ"/>
            </w:rPr>
          </w:pPr>
          <w:hyperlink w:anchor="_Toc89415051" w:history="1">
            <w:r w:rsidR="003236F7" w:rsidRPr="00C21F66">
              <w:rPr>
                <w:rStyle w:val="Hypertextovodkaz"/>
                <w:rFonts w:cstheme="minorHAnsi"/>
                <w:noProof/>
              </w:rPr>
              <w:t>4.3 strategie</w:t>
            </w:r>
            <w:r w:rsidR="003236F7">
              <w:rPr>
                <w:noProof/>
                <w:webHidden/>
              </w:rPr>
              <w:tab/>
            </w:r>
            <w:r w:rsidR="003236F7">
              <w:rPr>
                <w:noProof/>
                <w:webHidden/>
              </w:rPr>
              <w:fldChar w:fldCharType="begin"/>
            </w:r>
            <w:r w:rsidR="003236F7">
              <w:rPr>
                <w:noProof/>
                <w:webHidden/>
              </w:rPr>
              <w:instrText xml:space="preserve"> PAGEREF _Toc89415051 \h </w:instrText>
            </w:r>
            <w:r w:rsidR="003236F7">
              <w:rPr>
                <w:noProof/>
                <w:webHidden/>
              </w:rPr>
            </w:r>
            <w:r w:rsidR="003236F7">
              <w:rPr>
                <w:noProof/>
                <w:webHidden/>
              </w:rPr>
              <w:fldChar w:fldCharType="separate"/>
            </w:r>
            <w:r w:rsidR="003236F7">
              <w:rPr>
                <w:noProof/>
                <w:webHidden/>
              </w:rPr>
              <w:t>10</w:t>
            </w:r>
            <w:r w:rsidR="003236F7">
              <w:rPr>
                <w:noProof/>
                <w:webHidden/>
              </w:rPr>
              <w:fldChar w:fldCharType="end"/>
            </w:r>
          </w:hyperlink>
        </w:p>
        <w:p w14:paraId="64FB427F" w14:textId="17C30CF6" w:rsidR="003236F7" w:rsidRDefault="000E74BC">
          <w:pPr>
            <w:pStyle w:val="Obsah2"/>
            <w:tabs>
              <w:tab w:val="right" w:leader="dot" w:pos="9062"/>
            </w:tabs>
            <w:rPr>
              <w:rFonts w:eastAsiaTheme="minorEastAsia"/>
              <w:noProof/>
              <w:lang w:eastAsia="cs-CZ"/>
            </w:rPr>
          </w:pPr>
          <w:hyperlink w:anchor="_Toc89415052" w:history="1">
            <w:r w:rsidR="003236F7" w:rsidRPr="00C21F66">
              <w:rPr>
                <w:rStyle w:val="Hypertextovodkaz"/>
                <w:rFonts w:cstheme="minorHAnsi"/>
                <w:noProof/>
                <w:shd w:val="clear" w:color="auto" w:fill="FFFFFF"/>
              </w:rPr>
              <w:t>4.4 závodní</w:t>
            </w:r>
            <w:r w:rsidR="003236F7">
              <w:rPr>
                <w:noProof/>
                <w:webHidden/>
              </w:rPr>
              <w:tab/>
            </w:r>
            <w:r w:rsidR="003236F7">
              <w:rPr>
                <w:noProof/>
                <w:webHidden/>
              </w:rPr>
              <w:fldChar w:fldCharType="begin"/>
            </w:r>
            <w:r w:rsidR="003236F7">
              <w:rPr>
                <w:noProof/>
                <w:webHidden/>
              </w:rPr>
              <w:instrText xml:space="preserve"> PAGEREF _Toc89415052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1632F6CE" w14:textId="3461F523" w:rsidR="003236F7" w:rsidRDefault="000E74BC">
          <w:pPr>
            <w:pStyle w:val="Obsah2"/>
            <w:tabs>
              <w:tab w:val="right" w:leader="dot" w:pos="9062"/>
            </w:tabs>
            <w:rPr>
              <w:rFonts w:eastAsiaTheme="minorEastAsia"/>
              <w:noProof/>
              <w:lang w:eastAsia="cs-CZ"/>
            </w:rPr>
          </w:pPr>
          <w:hyperlink w:anchor="_Toc89415053" w:history="1">
            <w:r w:rsidR="003236F7" w:rsidRPr="00C21F66">
              <w:rPr>
                <w:rStyle w:val="Hypertextovodkaz"/>
                <w:rFonts w:cstheme="minorHAnsi"/>
                <w:noProof/>
              </w:rPr>
              <w:t>4.5 shrnutí</w:t>
            </w:r>
            <w:r w:rsidR="003236F7">
              <w:rPr>
                <w:noProof/>
                <w:webHidden/>
              </w:rPr>
              <w:tab/>
            </w:r>
            <w:r w:rsidR="003236F7">
              <w:rPr>
                <w:noProof/>
                <w:webHidden/>
              </w:rPr>
              <w:fldChar w:fldCharType="begin"/>
            </w:r>
            <w:r w:rsidR="003236F7">
              <w:rPr>
                <w:noProof/>
                <w:webHidden/>
              </w:rPr>
              <w:instrText xml:space="preserve"> PAGEREF _Toc89415053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3C32E932" w14:textId="36077995" w:rsidR="003236F7" w:rsidRDefault="000E74BC">
          <w:pPr>
            <w:pStyle w:val="Obsah1"/>
            <w:tabs>
              <w:tab w:val="right" w:leader="dot" w:pos="9062"/>
            </w:tabs>
            <w:rPr>
              <w:rFonts w:eastAsiaTheme="minorEastAsia"/>
              <w:noProof/>
              <w:lang w:eastAsia="cs-CZ"/>
            </w:rPr>
          </w:pPr>
          <w:hyperlink w:anchor="_Toc89415054" w:history="1">
            <w:r w:rsidR="003236F7" w:rsidRPr="00C21F66">
              <w:rPr>
                <w:rStyle w:val="Hypertextovodkaz"/>
                <w:rFonts w:cstheme="minorHAnsi"/>
                <w:noProof/>
              </w:rPr>
              <w:t>5. Grafické výstupy aplikací</w:t>
            </w:r>
            <w:r w:rsidR="003236F7">
              <w:rPr>
                <w:noProof/>
                <w:webHidden/>
              </w:rPr>
              <w:tab/>
            </w:r>
            <w:r w:rsidR="003236F7">
              <w:rPr>
                <w:noProof/>
                <w:webHidden/>
              </w:rPr>
              <w:fldChar w:fldCharType="begin"/>
            </w:r>
            <w:r w:rsidR="003236F7">
              <w:rPr>
                <w:noProof/>
                <w:webHidden/>
              </w:rPr>
              <w:instrText xml:space="preserve"> PAGEREF _Toc89415054 \h </w:instrText>
            </w:r>
            <w:r w:rsidR="003236F7">
              <w:rPr>
                <w:noProof/>
                <w:webHidden/>
              </w:rPr>
            </w:r>
            <w:r w:rsidR="003236F7">
              <w:rPr>
                <w:noProof/>
                <w:webHidden/>
              </w:rPr>
              <w:fldChar w:fldCharType="separate"/>
            </w:r>
            <w:r w:rsidR="003236F7">
              <w:rPr>
                <w:noProof/>
                <w:webHidden/>
              </w:rPr>
              <w:t>11</w:t>
            </w:r>
            <w:r w:rsidR="003236F7">
              <w:rPr>
                <w:noProof/>
                <w:webHidden/>
              </w:rPr>
              <w:fldChar w:fldCharType="end"/>
            </w:r>
          </w:hyperlink>
        </w:p>
        <w:p w14:paraId="0828EB06" w14:textId="2157A0CF" w:rsidR="003236F7" w:rsidRDefault="000E74BC">
          <w:pPr>
            <w:pStyle w:val="Obsah2"/>
            <w:tabs>
              <w:tab w:val="right" w:leader="dot" w:pos="9062"/>
            </w:tabs>
            <w:rPr>
              <w:rFonts w:eastAsiaTheme="minorEastAsia"/>
              <w:noProof/>
              <w:lang w:eastAsia="cs-CZ"/>
            </w:rPr>
          </w:pPr>
          <w:hyperlink w:anchor="_Toc89415055" w:history="1">
            <w:r w:rsidR="003236F7" w:rsidRPr="00C21F66">
              <w:rPr>
                <w:rStyle w:val="Hypertextovodkaz"/>
                <w:rFonts w:cstheme="minorHAnsi"/>
                <w:noProof/>
                <w:shd w:val="clear" w:color="auto" w:fill="FFFFFF"/>
              </w:rPr>
              <w:t>5.1 konzolová aplikace</w:t>
            </w:r>
            <w:r w:rsidR="003236F7">
              <w:rPr>
                <w:noProof/>
                <w:webHidden/>
              </w:rPr>
              <w:tab/>
            </w:r>
            <w:r w:rsidR="003236F7">
              <w:rPr>
                <w:noProof/>
                <w:webHidden/>
              </w:rPr>
              <w:fldChar w:fldCharType="begin"/>
            </w:r>
            <w:r w:rsidR="003236F7">
              <w:rPr>
                <w:noProof/>
                <w:webHidden/>
              </w:rPr>
              <w:instrText xml:space="preserve"> PAGEREF _Toc89415055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24CD0013" w14:textId="440E623E" w:rsidR="003236F7" w:rsidRDefault="000E74BC">
          <w:pPr>
            <w:pStyle w:val="Obsah2"/>
            <w:tabs>
              <w:tab w:val="right" w:leader="dot" w:pos="9062"/>
            </w:tabs>
            <w:rPr>
              <w:rFonts w:eastAsiaTheme="minorEastAsia"/>
              <w:noProof/>
              <w:lang w:eastAsia="cs-CZ"/>
            </w:rPr>
          </w:pPr>
          <w:hyperlink w:anchor="_Toc89415056" w:history="1">
            <w:r w:rsidR="003236F7" w:rsidRPr="00C21F66">
              <w:rPr>
                <w:rStyle w:val="Hypertextovodkaz"/>
                <w:rFonts w:cstheme="minorHAnsi"/>
                <w:noProof/>
              </w:rPr>
              <w:t>5.2 okenní aplikace</w:t>
            </w:r>
            <w:r w:rsidR="003236F7">
              <w:rPr>
                <w:noProof/>
                <w:webHidden/>
              </w:rPr>
              <w:tab/>
            </w:r>
            <w:r w:rsidR="003236F7">
              <w:rPr>
                <w:noProof/>
                <w:webHidden/>
              </w:rPr>
              <w:fldChar w:fldCharType="begin"/>
            </w:r>
            <w:r w:rsidR="003236F7">
              <w:rPr>
                <w:noProof/>
                <w:webHidden/>
              </w:rPr>
              <w:instrText xml:space="preserve"> PAGEREF _Toc89415056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6788A9E6" w14:textId="23C22504" w:rsidR="003236F7" w:rsidRDefault="000E74BC">
          <w:pPr>
            <w:pStyle w:val="Obsah3"/>
            <w:tabs>
              <w:tab w:val="right" w:leader="dot" w:pos="9062"/>
            </w:tabs>
            <w:rPr>
              <w:rFonts w:eastAsiaTheme="minorEastAsia"/>
              <w:noProof/>
              <w:lang w:eastAsia="cs-CZ"/>
            </w:rPr>
          </w:pPr>
          <w:hyperlink w:anchor="_Toc89415057" w:history="1">
            <w:r w:rsidR="003236F7" w:rsidRPr="00C21F66">
              <w:rPr>
                <w:rStyle w:val="Hypertextovodkaz"/>
                <w:rFonts w:cstheme="minorHAnsi"/>
                <w:noProof/>
                <w:shd w:val="clear" w:color="auto" w:fill="FFFFFF"/>
              </w:rPr>
              <w:t>5.2.1 WinForm</w:t>
            </w:r>
            <w:r w:rsidR="003236F7">
              <w:rPr>
                <w:noProof/>
                <w:webHidden/>
              </w:rPr>
              <w:tab/>
            </w:r>
            <w:r w:rsidR="003236F7">
              <w:rPr>
                <w:noProof/>
                <w:webHidden/>
              </w:rPr>
              <w:fldChar w:fldCharType="begin"/>
            </w:r>
            <w:r w:rsidR="003236F7">
              <w:rPr>
                <w:noProof/>
                <w:webHidden/>
              </w:rPr>
              <w:instrText xml:space="preserve"> PAGEREF _Toc89415057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00EAC3F6" w14:textId="6E86E7F7" w:rsidR="003236F7" w:rsidRDefault="000E74BC">
          <w:pPr>
            <w:pStyle w:val="Obsah3"/>
            <w:tabs>
              <w:tab w:val="right" w:leader="dot" w:pos="9062"/>
            </w:tabs>
            <w:rPr>
              <w:rFonts w:eastAsiaTheme="minorEastAsia"/>
              <w:noProof/>
              <w:lang w:eastAsia="cs-CZ"/>
            </w:rPr>
          </w:pPr>
          <w:hyperlink w:anchor="_Toc89415058" w:history="1">
            <w:r w:rsidR="003236F7" w:rsidRPr="00C21F66">
              <w:rPr>
                <w:rStyle w:val="Hypertextovodkaz"/>
                <w:rFonts w:cstheme="minorHAnsi"/>
                <w:noProof/>
                <w:shd w:val="clear" w:color="auto" w:fill="FFFFFF"/>
              </w:rPr>
              <w:t>5.2.2 WPF</w:t>
            </w:r>
            <w:r w:rsidR="003236F7">
              <w:rPr>
                <w:noProof/>
                <w:webHidden/>
              </w:rPr>
              <w:tab/>
            </w:r>
            <w:r w:rsidR="003236F7">
              <w:rPr>
                <w:noProof/>
                <w:webHidden/>
              </w:rPr>
              <w:fldChar w:fldCharType="begin"/>
            </w:r>
            <w:r w:rsidR="003236F7">
              <w:rPr>
                <w:noProof/>
                <w:webHidden/>
              </w:rPr>
              <w:instrText xml:space="preserve"> PAGEREF _Toc89415058 \h </w:instrText>
            </w:r>
            <w:r w:rsidR="003236F7">
              <w:rPr>
                <w:noProof/>
                <w:webHidden/>
              </w:rPr>
            </w:r>
            <w:r w:rsidR="003236F7">
              <w:rPr>
                <w:noProof/>
                <w:webHidden/>
              </w:rPr>
              <w:fldChar w:fldCharType="separate"/>
            </w:r>
            <w:r w:rsidR="003236F7">
              <w:rPr>
                <w:noProof/>
                <w:webHidden/>
              </w:rPr>
              <w:t>12</w:t>
            </w:r>
            <w:r w:rsidR="003236F7">
              <w:rPr>
                <w:noProof/>
                <w:webHidden/>
              </w:rPr>
              <w:fldChar w:fldCharType="end"/>
            </w:r>
          </w:hyperlink>
        </w:p>
        <w:p w14:paraId="496C5AF4" w14:textId="2DB12A49" w:rsidR="003236F7" w:rsidRDefault="000E74BC">
          <w:pPr>
            <w:pStyle w:val="Obsah2"/>
            <w:tabs>
              <w:tab w:val="right" w:leader="dot" w:pos="9062"/>
            </w:tabs>
            <w:rPr>
              <w:rFonts w:eastAsiaTheme="minorEastAsia"/>
              <w:noProof/>
              <w:lang w:eastAsia="cs-CZ"/>
            </w:rPr>
          </w:pPr>
          <w:hyperlink w:anchor="_Toc89415059" w:history="1">
            <w:r w:rsidR="003236F7" w:rsidRPr="00C21F66">
              <w:rPr>
                <w:rStyle w:val="Hypertextovodkaz"/>
                <w:rFonts w:cstheme="minorHAnsi"/>
                <w:noProof/>
              </w:rPr>
              <w:t>5.3 mobilní aplikace</w:t>
            </w:r>
            <w:r w:rsidR="003236F7">
              <w:rPr>
                <w:noProof/>
                <w:webHidden/>
              </w:rPr>
              <w:tab/>
            </w:r>
            <w:r w:rsidR="003236F7">
              <w:rPr>
                <w:noProof/>
                <w:webHidden/>
              </w:rPr>
              <w:fldChar w:fldCharType="begin"/>
            </w:r>
            <w:r w:rsidR="003236F7">
              <w:rPr>
                <w:noProof/>
                <w:webHidden/>
              </w:rPr>
              <w:instrText xml:space="preserve"> PAGEREF _Toc89415059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5CEA3162" w14:textId="5A61C02D" w:rsidR="003236F7" w:rsidRDefault="000E74BC">
          <w:pPr>
            <w:pStyle w:val="Obsah3"/>
            <w:tabs>
              <w:tab w:val="right" w:leader="dot" w:pos="9062"/>
            </w:tabs>
            <w:rPr>
              <w:rFonts w:eastAsiaTheme="minorEastAsia"/>
              <w:noProof/>
              <w:lang w:eastAsia="cs-CZ"/>
            </w:rPr>
          </w:pPr>
          <w:hyperlink w:anchor="_Toc89415060" w:history="1">
            <w:r w:rsidR="003236F7" w:rsidRPr="00C21F66">
              <w:rPr>
                <w:rStyle w:val="Hypertextovodkaz"/>
                <w:rFonts w:cstheme="minorHAnsi"/>
                <w:noProof/>
              </w:rPr>
              <w:t>5.3.1 Xamarin</w:t>
            </w:r>
            <w:r w:rsidR="003236F7">
              <w:rPr>
                <w:noProof/>
                <w:webHidden/>
              </w:rPr>
              <w:tab/>
            </w:r>
            <w:r w:rsidR="003236F7">
              <w:rPr>
                <w:noProof/>
                <w:webHidden/>
              </w:rPr>
              <w:fldChar w:fldCharType="begin"/>
            </w:r>
            <w:r w:rsidR="003236F7">
              <w:rPr>
                <w:noProof/>
                <w:webHidden/>
              </w:rPr>
              <w:instrText xml:space="preserve"> PAGEREF _Toc89415060 \h </w:instrText>
            </w:r>
            <w:r w:rsidR="003236F7">
              <w:rPr>
                <w:noProof/>
                <w:webHidden/>
              </w:rPr>
            </w:r>
            <w:r w:rsidR="003236F7">
              <w:rPr>
                <w:noProof/>
                <w:webHidden/>
              </w:rPr>
              <w:fldChar w:fldCharType="separate"/>
            </w:r>
            <w:r w:rsidR="003236F7">
              <w:rPr>
                <w:noProof/>
                <w:webHidden/>
              </w:rPr>
              <w:t>13</w:t>
            </w:r>
            <w:r w:rsidR="003236F7">
              <w:rPr>
                <w:noProof/>
                <w:webHidden/>
              </w:rPr>
              <w:fldChar w:fldCharType="end"/>
            </w:r>
          </w:hyperlink>
        </w:p>
        <w:p w14:paraId="1F7573BD" w14:textId="09EB3518" w:rsidR="003236F7" w:rsidRDefault="000E74BC">
          <w:pPr>
            <w:pStyle w:val="Obsah3"/>
            <w:tabs>
              <w:tab w:val="right" w:leader="dot" w:pos="9062"/>
            </w:tabs>
            <w:rPr>
              <w:rFonts w:eastAsiaTheme="minorEastAsia"/>
              <w:noProof/>
              <w:lang w:eastAsia="cs-CZ"/>
            </w:rPr>
          </w:pPr>
          <w:hyperlink w:anchor="_Toc89415061" w:history="1">
            <w:r w:rsidR="003236F7" w:rsidRPr="00C21F66">
              <w:rPr>
                <w:rStyle w:val="Hypertextovodkaz"/>
                <w:rFonts w:cstheme="minorHAnsi"/>
                <w:noProof/>
              </w:rPr>
              <w:t>5.3.2 Android Studio</w:t>
            </w:r>
            <w:r w:rsidR="003236F7">
              <w:rPr>
                <w:noProof/>
                <w:webHidden/>
              </w:rPr>
              <w:tab/>
            </w:r>
            <w:r w:rsidR="003236F7">
              <w:rPr>
                <w:noProof/>
                <w:webHidden/>
              </w:rPr>
              <w:fldChar w:fldCharType="begin"/>
            </w:r>
            <w:r w:rsidR="003236F7">
              <w:rPr>
                <w:noProof/>
                <w:webHidden/>
              </w:rPr>
              <w:instrText xml:space="preserve"> PAGEREF _Toc89415061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77E5EC27" w14:textId="4AFFEB99" w:rsidR="003236F7" w:rsidRDefault="000E74BC">
          <w:pPr>
            <w:pStyle w:val="Obsah2"/>
            <w:tabs>
              <w:tab w:val="right" w:leader="dot" w:pos="9062"/>
            </w:tabs>
            <w:rPr>
              <w:rFonts w:eastAsiaTheme="minorEastAsia"/>
              <w:noProof/>
              <w:lang w:eastAsia="cs-CZ"/>
            </w:rPr>
          </w:pPr>
          <w:hyperlink w:anchor="_Toc89415062" w:history="1">
            <w:r w:rsidR="003236F7" w:rsidRPr="00C21F66">
              <w:rPr>
                <w:rStyle w:val="Hypertextovodkaz"/>
                <w:rFonts w:cstheme="minorHAnsi"/>
                <w:noProof/>
                <w:shd w:val="clear" w:color="auto" w:fill="FFFFFF"/>
              </w:rPr>
              <w:t xml:space="preserve">5.4 herní </w:t>
            </w:r>
            <w:r w:rsidR="003236F7" w:rsidRPr="00C21F66">
              <w:rPr>
                <w:rStyle w:val="Hypertextovodkaz"/>
                <w:rFonts w:cstheme="minorHAnsi"/>
                <w:noProof/>
                <w:shd w:val="clear" w:color="auto" w:fill="FFFFFF"/>
                <w:lang w:val="en-US"/>
              </w:rPr>
              <w:t>engine</w:t>
            </w:r>
            <w:r w:rsidR="003236F7">
              <w:rPr>
                <w:noProof/>
                <w:webHidden/>
              </w:rPr>
              <w:tab/>
            </w:r>
            <w:r w:rsidR="003236F7">
              <w:rPr>
                <w:noProof/>
                <w:webHidden/>
              </w:rPr>
              <w:fldChar w:fldCharType="begin"/>
            </w:r>
            <w:r w:rsidR="003236F7">
              <w:rPr>
                <w:noProof/>
                <w:webHidden/>
              </w:rPr>
              <w:instrText xml:space="preserve"> PAGEREF _Toc89415062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4AA193D8" w14:textId="49D3F941" w:rsidR="003236F7" w:rsidRDefault="000E74BC">
          <w:pPr>
            <w:pStyle w:val="Obsah3"/>
            <w:tabs>
              <w:tab w:val="right" w:leader="dot" w:pos="9062"/>
            </w:tabs>
            <w:rPr>
              <w:rFonts w:eastAsiaTheme="minorEastAsia"/>
              <w:noProof/>
              <w:lang w:eastAsia="cs-CZ"/>
            </w:rPr>
          </w:pPr>
          <w:hyperlink w:anchor="_Toc89415063" w:history="1">
            <w:r w:rsidR="003236F7" w:rsidRPr="00C21F66">
              <w:rPr>
                <w:rStyle w:val="Hypertextovodkaz"/>
                <w:rFonts w:cstheme="minorHAnsi"/>
                <w:noProof/>
                <w:shd w:val="clear" w:color="auto" w:fill="FFFFFF"/>
              </w:rPr>
              <w:t>5.4.1 Unity</w:t>
            </w:r>
            <w:r w:rsidR="003236F7">
              <w:rPr>
                <w:noProof/>
                <w:webHidden/>
              </w:rPr>
              <w:tab/>
            </w:r>
            <w:r w:rsidR="003236F7">
              <w:rPr>
                <w:noProof/>
                <w:webHidden/>
              </w:rPr>
              <w:fldChar w:fldCharType="begin"/>
            </w:r>
            <w:r w:rsidR="003236F7">
              <w:rPr>
                <w:noProof/>
                <w:webHidden/>
              </w:rPr>
              <w:instrText xml:space="preserve"> PAGEREF _Toc89415063 \h </w:instrText>
            </w:r>
            <w:r w:rsidR="003236F7">
              <w:rPr>
                <w:noProof/>
                <w:webHidden/>
              </w:rPr>
            </w:r>
            <w:r w:rsidR="003236F7">
              <w:rPr>
                <w:noProof/>
                <w:webHidden/>
              </w:rPr>
              <w:fldChar w:fldCharType="separate"/>
            </w:r>
            <w:r w:rsidR="003236F7">
              <w:rPr>
                <w:noProof/>
                <w:webHidden/>
              </w:rPr>
              <w:t>14</w:t>
            </w:r>
            <w:r w:rsidR="003236F7">
              <w:rPr>
                <w:noProof/>
                <w:webHidden/>
              </w:rPr>
              <w:fldChar w:fldCharType="end"/>
            </w:r>
          </w:hyperlink>
        </w:p>
        <w:p w14:paraId="33B1B317" w14:textId="068EF589" w:rsidR="003236F7" w:rsidRDefault="000E74BC">
          <w:pPr>
            <w:pStyle w:val="Obsah3"/>
            <w:tabs>
              <w:tab w:val="right" w:leader="dot" w:pos="9062"/>
            </w:tabs>
            <w:rPr>
              <w:rFonts w:eastAsiaTheme="minorEastAsia"/>
              <w:noProof/>
              <w:lang w:eastAsia="cs-CZ"/>
            </w:rPr>
          </w:pPr>
          <w:hyperlink w:anchor="_Toc89415064" w:history="1">
            <w:r w:rsidR="003236F7" w:rsidRPr="00C21F66">
              <w:rPr>
                <w:rStyle w:val="Hypertextovodkaz"/>
                <w:rFonts w:cstheme="minorHAnsi"/>
                <w:noProof/>
                <w:shd w:val="clear" w:color="auto" w:fill="FFFFFF"/>
              </w:rPr>
              <w:t xml:space="preserve">5.4.2 </w:t>
            </w:r>
            <w:r w:rsidR="003236F7" w:rsidRPr="00C21F66">
              <w:rPr>
                <w:rStyle w:val="Hypertextovodkaz"/>
                <w:rFonts w:cstheme="minorHAnsi"/>
                <w:noProof/>
                <w:shd w:val="clear" w:color="auto" w:fill="FFFFFF"/>
                <w:lang w:val="en-US"/>
              </w:rPr>
              <w:t>Unreal Engine</w:t>
            </w:r>
            <w:r w:rsidR="003236F7">
              <w:rPr>
                <w:noProof/>
                <w:webHidden/>
              </w:rPr>
              <w:tab/>
            </w:r>
            <w:r w:rsidR="003236F7">
              <w:rPr>
                <w:noProof/>
                <w:webHidden/>
              </w:rPr>
              <w:fldChar w:fldCharType="begin"/>
            </w:r>
            <w:r w:rsidR="003236F7">
              <w:rPr>
                <w:noProof/>
                <w:webHidden/>
              </w:rPr>
              <w:instrText xml:space="preserve"> PAGEREF _Toc89415064 \h </w:instrText>
            </w:r>
            <w:r w:rsidR="003236F7">
              <w:rPr>
                <w:noProof/>
                <w:webHidden/>
              </w:rPr>
            </w:r>
            <w:r w:rsidR="003236F7">
              <w:rPr>
                <w:noProof/>
                <w:webHidden/>
              </w:rPr>
              <w:fldChar w:fldCharType="separate"/>
            </w:r>
            <w:r w:rsidR="003236F7">
              <w:rPr>
                <w:noProof/>
                <w:webHidden/>
              </w:rPr>
              <w:t>15</w:t>
            </w:r>
            <w:r w:rsidR="003236F7">
              <w:rPr>
                <w:noProof/>
                <w:webHidden/>
              </w:rPr>
              <w:fldChar w:fldCharType="end"/>
            </w:r>
          </w:hyperlink>
        </w:p>
        <w:p w14:paraId="4330493B" w14:textId="041D65B7" w:rsidR="003236F7" w:rsidRDefault="000E74BC">
          <w:pPr>
            <w:pStyle w:val="Obsah3"/>
            <w:tabs>
              <w:tab w:val="right" w:leader="dot" w:pos="9062"/>
            </w:tabs>
            <w:rPr>
              <w:rFonts w:eastAsiaTheme="minorEastAsia"/>
              <w:noProof/>
              <w:lang w:eastAsia="cs-CZ"/>
            </w:rPr>
          </w:pPr>
          <w:hyperlink w:anchor="_Toc89415065" w:history="1">
            <w:r w:rsidR="003236F7" w:rsidRPr="00C21F66">
              <w:rPr>
                <w:rStyle w:val="Hypertextovodkaz"/>
                <w:rFonts w:cstheme="minorHAnsi"/>
                <w:noProof/>
              </w:rPr>
              <w:t>5.4.3 CRYENGINE</w:t>
            </w:r>
            <w:r w:rsidR="003236F7">
              <w:rPr>
                <w:noProof/>
                <w:webHidden/>
              </w:rPr>
              <w:tab/>
            </w:r>
            <w:r w:rsidR="003236F7">
              <w:rPr>
                <w:noProof/>
                <w:webHidden/>
              </w:rPr>
              <w:fldChar w:fldCharType="begin"/>
            </w:r>
            <w:r w:rsidR="003236F7">
              <w:rPr>
                <w:noProof/>
                <w:webHidden/>
              </w:rPr>
              <w:instrText xml:space="preserve"> PAGEREF _Toc89415065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E76280A" w14:textId="44CDD6B3" w:rsidR="003236F7" w:rsidRDefault="000E74BC">
          <w:pPr>
            <w:pStyle w:val="Obsah3"/>
            <w:tabs>
              <w:tab w:val="right" w:leader="dot" w:pos="9062"/>
            </w:tabs>
            <w:rPr>
              <w:rFonts w:eastAsiaTheme="minorEastAsia"/>
              <w:noProof/>
              <w:lang w:eastAsia="cs-CZ"/>
            </w:rPr>
          </w:pPr>
          <w:hyperlink w:anchor="_Toc89415066" w:history="1">
            <w:r w:rsidR="003236F7" w:rsidRPr="00C21F66">
              <w:rPr>
                <w:rStyle w:val="Hypertextovodkaz"/>
                <w:rFonts w:cstheme="minorHAnsi"/>
                <w:noProof/>
              </w:rPr>
              <w:t>5.4.4 shrnutí</w:t>
            </w:r>
            <w:r w:rsidR="003236F7">
              <w:rPr>
                <w:noProof/>
                <w:webHidden/>
              </w:rPr>
              <w:tab/>
            </w:r>
            <w:r w:rsidR="003236F7">
              <w:rPr>
                <w:noProof/>
                <w:webHidden/>
              </w:rPr>
              <w:fldChar w:fldCharType="begin"/>
            </w:r>
            <w:r w:rsidR="003236F7">
              <w:rPr>
                <w:noProof/>
                <w:webHidden/>
              </w:rPr>
              <w:instrText xml:space="preserve"> PAGEREF _Toc89415066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05EAC5AD" w14:textId="2024624F" w:rsidR="003236F7" w:rsidRDefault="000E74BC">
          <w:pPr>
            <w:pStyle w:val="Obsah1"/>
            <w:tabs>
              <w:tab w:val="right" w:leader="dot" w:pos="9062"/>
            </w:tabs>
            <w:rPr>
              <w:rFonts w:eastAsiaTheme="minorEastAsia"/>
              <w:noProof/>
              <w:lang w:eastAsia="cs-CZ"/>
            </w:rPr>
          </w:pPr>
          <w:hyperlink w:anchor="_Toc89415067" w:history="1">
            <w:r w:rsidR="003236F7" w:rsidRPr="00C21F66">
              <w:rPr>
                <w:rStyle w:val="Hypertextovodkaz"/>
                <w:rFonts w:cstheme="minorHAnsi"/>
                <w:noProof/>
              </w:rPr>
              <w:t>6. Návrh aplikačního modelu</w:t>
            </w:r>
            <w:r w:rsidR="003236F7">
              <w:rPr>
                <w:noProof/>
                <w:webHidden/>
              </w:rPr>
              <w:tab/>
            </w:r>
            <w:r w:rsidR="003236F7">
              <w:rPr>
                <w:noProof/>
                <w:webHidden/>
              </w:rPr>
              <w:fldChar w:fldCharType="begin"/>
            </w:r>
            <w:r w:rsidR="003236F7">
              <w:rPr>
                <w:noProof/>
                <w:webHidden/>
              </w:rPr>
              <w:instrText xml:space="preserve"> PAGEREF _Toc89415067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1AAE409D" w14:textId="13B5377D" w:rsidR="003236F7" w:rsidRDefault="000E74BC">
          <w:pPr>
            <w:pStyle w:val="Obsah1"/>
            <w:tabs>
              <w:tab w:val="right" w:leader="dot" w:pos="9062"/>
            </w:tabs>
            <w:rPr>
              <w:rFonts w:eastAsiaTheme="minorEastAsia"/>
              <w:noProof/>
              <w:lang w:eastAsia="cs-CZ"/>
            </w:rPr>
          </w:pPr>
          <w:hyperlink w:anchor="_Toc89415068" w:history="1">
            <w:r w:rsidR="003236F7" w:rsidRPr="00C21F66">
              <w:rPr>
                <w:rStyle w:val="Hypertextovodkaz"/>
                <w:rFonts w:cstheme="minorHAnsi"/>
                <w:noProof/>
              </w:rPr>
              <w:t>7. Návrh vzorového řešení</w:t>
            </w:r>
            <w:r w:rsidR="003236F7">
              <w:rPr>
                <w:noProof/>
                <w:webHidden/>
              </w:rPr>
              <w:tab/>
            </w:r>
            <w:r w:rsidR="003236F7">
              <w:rPr>
                <w:noProof/>
                <w:webHidden/>
              </w:rPr>
              <w:fldChar w:fldCharType="begin"/>
            </w:r>
            <w:r w:rsidR="003236F7">
              <w:rPr>
                <w:noProof/>
                <w:webHidden/>
              </w:rPr>
              <w:instrText xml:space="preserve"> PAGEREF _Toc89415068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9F17472" w14:textId="5AE752D8" w:rsidR="003236F7" w:rsidRDefault="000E74BC">
          <w:pPr>
            <w:pStyle w:val="Obsah1"/>
            <w:tabs>
              <w:tab w:val="right" w:leader="dot" w:pos="9062"/>
            </w:tabs>
            <w:rPr>
              <w:rFonts w:eastAsiaTheme="minorEastAsia"/>
              <w:noProof/>
              <w:lang w:eastAsia="cs-CZ"/>
            </w:rPr>
          </w:pPr>
          <w:hyperlink w:anchor="_Toc89415069" w:history="1">
            <w:r w:rsidR="003236F7" w:rsidRPr="00C21F66">
              <w:rPr>
                <w:rStyle w:val="Hypertextovodkaz"/>
                <w:rFonts w:cstheme="minorHAnsi"/>
                <w:noProof/>
              </w:rPr>
              <w:t>8. Zhodnocení realizace aplikace</w:t>
            </w:r>
            <w:r w:rsidR="003236F7">
              <w:rPr>
                <w:noProof/>
                <w:webHidden/>
              </w:rPr>
              <w:tab/>
            </w:r>
            <w:r w:rsidR="003236F7">
              <w:rPr>
                <w:noProof/>
                <w:webHidden/>
              </w:rPr>
              <w:fldChar w:fldCharType="begin"/>
            </w:r>
            <w:r w:rsidR="003236F7">
              <w:rPr>
                <w:noProof/>
                <w:webHidden/>
              </w:rPr>
              <w:instrText xml:space="preserve"> PAGEREF _Toc89415069 \h </w:instrText>
            </w:r>
            <w:r w:rsidR="003236F7">
              <w:rPr>
                <w:noProof/>
                <w:webHidden/>
              </w:rPr>
            </w:r>
            <w:r w:rsidR="003236F7">
              <w:rPr>
                <w:noProof/>
                <w:webHidden/>
              </w:rPr>
              <w:fldChar w:fldCharType="separate"/>
            </w:r>
            <w:r w:rsidR="003236F7">
              <w:rPr>
                <w:noProof/>
                <w:webHidden/>
              </w:rPr>
              <w:t>16</w:t>
            </w:r>
            <w:r w:rsidR="003236F7">
              <w:rPr>
                <w:noProof/>
                <w:webHidden/>
              </w:rPr>
              <w:fldChar w:fldCharType="end"/>
            </w:r>
          </w:hyperlink>
        </w:p>
        <w:p w14:paraId="2F0CEFBD" w14:textId="308274D4" w:rsidR="003236F7" w:rsidRDefault="000E74BC">
          <w:pPr>
            <w:pStyle w:val="Obsah1"/>
            <w:tabs>
              <w:tab w:val="right" w:leader="dot" w:pos="9062"/>
            </w:tabs>
            <w:rPr>
              <w:rFonts w:eastAsiaTheme="minorEastAsia"/>
              <w:noProof/>
              <w:lang w:eastAsia="cs-CZ"/>
            </w:rPr>
          </w:pPr>
          <w:hyperlink w:anchor="_Toc89415070" w:history="1">
            <w:r w:rsidR="003236F7" w:rsidRPr="00C21F66">
              <w:rPr>
                <w:rStyle w:val="Hypertextovodkaz"/>
                <w:rFonts w:cstheme="minorHAnsi"/>
                <w:noProof/>
                <w:shd w:val="clear" w:color="auto" w:fill="FFFFFF"/>
              </w:rPr>
              <w:t>9. Závěr</w:t>
            </w:r>
            <w:r w:rsidR="003236F7">
              <w:rPr>
                <w:noProof/>
                <w:webHidden/>
              </w:rPr>
              <w:tab/>
            </w:r>
            <w:r w:rsidR="003236F7">
              <w:rPr>
                <w:noProof/>
                <w:webHidden/>
              </w:rPr>
              <w:fldChar w:fldCharType="begin"/>
            </w:r>
            <w:r w:rsidR="003236F7">
              <w:rPr>
                <w:noProof/>
                <w:webHidden/>
              </w:rPr>
              <w:instrText xml:space="preserve"> PAGEREF _Toc89415070 \h </w:instrText>
            </w:r>
            <w:r w:rsidR="003236F7">
              <w:rPr>
                <w:noProof/>
                <w:webHidden/>
              </w:rPr>
            </w:r>
            <w:r w:rsidR="003236F7">
              <w:rPr>
                <w:noProof/>
                <w:webHidden/>
              </w:rPr>
              <w:fldChar w:fldCharType="separate"/>
            </w:r>
            <w:r w:rsidR="003236F7">
              <w:rPr>
                <w:noProof/>
                <w:webHidden/>
              </w:rPr>
              <w:t>17</w:t>
            </w:r>
            <w:r w:rsidR="003236F7">
              <w:rPr>
                <w:noProof/>
                <w:webHidden/>
              </w:rPr>
              <w:fldChar w:fldCharType="end"/>
            </w:r>
          </w:hyperlink>
        </w:p>
        <w:p w14:paraId="5CFAB8A7" w14:textId="1E55F397" w:rsidR="00F67031" w:rsidRPr="00621687" w:rsidRDefault="00F67031">
          <w:r w:rsidRPr="00621687">
            <w:rPr>
              <w:b/>
              <w:bCs/>
            </w:rPr>
            <w:fldChar w:fldCharType="end"/>
          </w:r>
        </w:p>
      </w:sdtContent>
    </w:sdt>
    <w:p w14:paraId="7B4DB3F4" w14:textId="70D2B8E2" w:rsidR="00F67031" w:rsidRPr="00207FF3" w:rsidRDefault="00F67031" w:rsidP="00207FF3">
      <w:pPr>
        <w:pStyle w:val="Nadpis1"/>
      </w:pPr>
      <w:bookmarkStart w:id="0" w:name="_Toc89415039"/>
      <w:r w:rsidRPr="00621687">
        <w:t xml:space="preserve">1. </w:t>
      </w:r>
      <w:r w:rsidRPr="00621687">
        <w:rPr>
          <w:rFonts w:asciiTheme="minorHAnsi" w:hAnsiTheme="minorHAnsi" w:cstheme="minorHAnsi"/>
        </w:rPr>
        <w:t>Úvod</w:t>
      </w:r>
      <w:bookmarkEnd w:id="0"/>
    </w:p>
    <w:p w14:paraId="4792D567" w14:textId="77777777" w:rsidR="006B3362" w:rsidRDefault="006B3362" w:rsidP="006B3362">
      <w:pPr>
        <w:pStyle w:val="Textkomente"/>
      </w:pPr>
      <w:r>
        <w:rPr>
          <w:rFonts w:cstheme="minorHAnsi"/>
          <w:color w:val="00B050"/>
        </w:rPr>
        <w:t>//</w:t>
      </w:r>
      <w:r w:rsidRPr="006B3362">
        <w:rPr>
          <w:color w:val="00B050"/>
        </w:rPr>
        <w:t>Sem patří kromě historie i motivace autora k psaní práce, důležitost problému a představení strukturu práce.</w:t>
      </w:r>
    </w:p>
    <w:p w14:paraId="6EB67D01" w14:textId="546D06F2" w:rsidR="006B3362" w:rsidRPr="00142055" w:rsidRDefault="002E7F98" w:rsidP="003A08E1">
      <w:pPr>
        <w:ind w:firstLine="708"/>
        <w:jc w:val="both"/>
        <w:rPr>
          <w:rFonts w:cstheme="minorHAnsi"/>
        </w:rPr>
      </w:pPr>
      <w:r w:rsidRPr="00142055">
        <w:rPr>
          <w:rFonts w:cstheme="minorHAnsi"/>
        </w:rPr>
        <w:t xml:space="preserve">Jelikož je vývoj her dlouhý a náročný proces je snaha ho co nejvíce urychlit, kvůli čemuž vznikají herní </w:t>
      </w:r>
      <w:proofErr w:type="spellStart"/>
      <w:r w:rsidRPr="00142055">
        <w:rPr>
          <w:rFonts w:cstheme="minorHAnsi"/>
        </w:rPr>
        <w:t>enginy</w:t>
      </w:r>
      <w:proofErr w:type="spellEnd"/>
      <w:r w:rsidRPr="00142055">
        <w:rPr>
          <w:rFonts w:cstheme="minorHAnsi"/>
        </w:rPr>
        <w:t>, které za programátora řeší například fyziku</w:t>
      </w:r>
      <w:r w:rsidR="00081763" w:rsidRPr="00142055">
        <w:rPr>
          <w:rFonts w:cstheme="minorHAnsi"/>
        </w:rPr>
        <w:t xml:space="preserve"> a osvětlení. Ačkoliv je toto velká pomoc stále je velká část kódu, která se s drobnými úpravami objevuje v každé RPG hře a programátor </w:t>
      </w:r>
      <w:r w:rsidR="008605EC" w:rsidRPr="00142055">
        <w:rPr>
          <w:rFonts w:cstheme="minorHAnsi"/>
        </w:rPr>
        <w:t>ji musí psát či kopírovat stále dokola. Proto má tato práce za cíl navrhnout logiku, ze které by bylo možné následně vytvořit knihovnu</w:t>
      </w:r>
      <w:r w:rsidR="00DD5010" w:rsidRPr="00142055">
        <w:rPr>
          <w:rFonts w:cstheme="minorHAnsi"/>
        </w:rPr>
        <w:t xml:space="preserve"> a ušetřit tak programátorovi práci. </w:t>
      </w:r>
    </w:p>
    <w:p w14:paraId="75B06620" w14:textId="6306285D" w:rsidR="0097283D" w:rsidRDefault="0097283D" w:rsidP="003A08E1">
      <w:pPr>
        <w:ind w:firstLine="708"/>
        <w:jc w:val="both"/>
        <w:rPr>
          <w:rFonts w:cstheme="minorHAnsi"/>
        </w:rPr>
      </w:pPr>
      <w:r w:rsidRPr="00142055">
        <w:rPr>
          <w:rFonts w:cstheme="minorHAnsi"/>
        </w:rPr>
        <w:lastRenderedPageBreak/>
        <w:t xml:space="preserve">V první části budou zhodnoceny programovací jazyky, které je možné k realizaci využít a následně vybrán nejvhodnější. Dále bude následovat stručné seznámení s herními žánry a typy aplikací. U žánrů bude </w:t>
      </w:r>
      <w:proofErr w:type="gramStart"/>
      <w:r w:rsidRPr="00142055">
        <w:rPr>
          <w:rFonts w:cstheme="minorHAnsi"/>
        </w:rPr>
        <w:t>posouzeno</w:t>
      </w:r>
      <w:proofErr w:type="gramEnd"/>
      <w:r w:rsidRPr="00142055">
        <w:rPr>
          <w:rFonts w:cstheme="minorHAnsi"/>
        </w:rPr>
        <w:t xml:space="preserve"> do jaké míry je možné</w:t>
      </w:r>
      <w:r w:rsidR="007B463D" w:rsidRPr="00142055">
        <w:rPr>
          <w:rFonts w:cstheme="minorHAnsi"/>
        </w:rPr>
        <w:t xml:space="preserve"> pro jednotlivé žánry knihovnu využít a tím pádem zda je třeba brát charakteristické prvky žánru v potaz při návrhu logiky.</w:t>
      </w:r>
      <w:r w:rsidR="007B463D">
        <w:rPr>
          <w:rFonts w:cstheme="minorHAnsi"/>
        </w:rPr>
        <w:t xml:space="preserve"> </w:t>
      </w:r>
    </w:p>
    <w:p w14:paraId="7E475DFC" w14:textId="6E8B7BE8" w:rsidR="007B463D" w:rsidRDefault="007B463D">
      <w:pPr>
        <w:rPr>
          <w:rFonts w:cstheme="minorHAnsi"/>
        </w:rPr>
      </w:pPr>
      <w:r>
        <w:rPr>
          <w:rFonts w:cstheme="minorHAnsi"/>
        </w:rPr>
        <w:t>V druhé části</w:t>
      </w:r>
      <w:r w:rsidR="00C27BF7">
        <w:rPr>
          <w:rFonts w:cstheme="minorHAnsi"/>
        </w:rPr>
        <w:t xml:space="preserve"> </w:t>
      </w:r>
    </w:p>
    <w:p w14:paraId="781D5EA7" w14:textId="017616DC" w:rsidR="005A1840" w:rsidRPr="005A1840" w:rsidRDefault="005A1840">
      <w:pPr>
        <w:rPr>
          <w:rFonts w:cstheme="minorHAnsi"/>
          <w:color w:val="00B050"/>
        </w:rPr>
      </w:pPr>
      <w:r w:rsidRPr="005A1840">
        <w:rPr>
          <w:rFonts w:cstheme="minorHAnsi"/>
          <w:color w:val="00B050"/>
        </w:rPr>
        <w:t>//napíší až dám k praktické části něco dohromady</w:t>
      </w:r>
    </w:p>
    <w:p w14:paraId="113B70B4" w14:textId="77777777" w:rsidR="00F67031" w:rsidRPr="00621687" w:rsidRDefault="00F67031" w:rsidP="009C5274">
      <w:pPr>
        <w:rPr>
          <w:rStyle w:val="Nadpis1Char"/>
          <w:rFonts w:asciiTheme="minorHAnsi" w:hAnsiTheme="minorHAnsi" w:cstheme="minorHAnsi"/>
        </w:rPr>
      </w:pPr>
    </w:p>
    <w:p w14:paraId="305F743F" w14:textId="77777777" w:rsidR="00F67031" w:rsidRPr="00621687" w:rsidRDefault="00F67031" w:rsidP="0090635E">
      <w:pPr>
        <w:ind w:firstLine="360"/>
        <w:rPr>
          <w:rStyle w:val="Nadpis1Char"/>
          <w:rFonts w:asciiTheme="minorHAnsi" w:hAnsiTheme="minorHAnsi" w:cstheme="minorHAnsi"/>
        </w:rPr>
      </w:pPr>
      <w:bookmarkStart w:id="1" w:name="_Toc89415040"/>
      <w:r w:rsidRPr="00621687">
        <w:rPr>
          <w:rStyle w:val="Nadpis1Char"/>
          <w:rFonts w:asciiTheme="minorHAnsi" w:hAnsiTheme="minorHAnsi" w:cstheme="minorHAnsi"/>
        </w:rPr>
        <w:t>2. Cíl práce a metodika</w:t>
      </w:r>
      <w:bookmarkEnd w:id="1"/>
    </w:p>
    <w:p w14:paraId="58FB59F8" w14:textId="77777777" w:rsidR="00F67031" w:rsidRPr="00621687" w:rsidRDefault="00F67031" w:rsidP="00C8137B">
      <w:pPr>
        <w:pStyle w:val="Odstavecseseznamem"/>
        <w:ind w:left="1428"/>
        <w:rPr>
          <w:rStyle w:val="Nadpis2Char"/>
          <w:rFonts w:asciiTheme="minorHAnsi" w:hAnsiTheme="minorHAnsi" w:cstheme="minorHAnsi"/>
          <w:sz w:val="32"/>
          <w:szCs w:val="32"/>
        </w:rPr>
      </w:pPr>
      <w:r w:rsidRPr="00621687">
        <w:rPr>
          <w:rFonts w:cstheme="minorHAnsi"/>
          <w:color w:val="000000"/>
          <w:sz w:val="20"/>
          <w:szCs w:val="20"/>
        </w:rPr>
        <w:br/>
      </w:r>
      <w:bookmarkStart w:id="2" w:name="_Toc89415041"/>
      <w:r w:rsidRPr="00F5094F">
        <w:rPr>
          <w:rStyle w:val="Nadpis2Char"/>
          <w:rFonts w:asciiTheme="minorHAnsi" w:hAnsiTheme="minorHAnsi" w:cstheme="minorHAnsi"/>
          <w:highlight w:val="green"/>
        </w:rPr>
        <w:t>2.1 cíl práce</w:t>
      </w:r>
      <w:bookmarkEnd w:id="2"/>
    </w:p>
    <w:p w14:paraId="3DB76B11" w14:textId="77777777" w:rsidR="00F67031" w:rsidRPr="00621687" w:rsidRDefault="00F67031" w:rsidP="0074488A">
      <w:pPr>
        <w:pStyle w:val="Odstavecseseznamem"/>
        <w:ind w:left="1416"/>
        <w:jc w:val="both"/>
        <w:rPr>
          <w:rStyle w:val="Nadpis2Char"/>
          <w:rFonts w:asciiTheme="minorHAnsi" w:hAnsiTheme="minorHAnsi" w:cstheme="minorHAnsi"/>
          <w:sz w:val="22"/>
          <w:szCs w:val="22"/>
        </w:rPr>
      </w:pPr>
      <w:r w:rsidRPr="00621687">
        <w:rPr>
          <w:rStyle w:val="Nadpis2Char"/>
          <w:rFonts w:asciiTheme="minorHAnsi" w:hAnsiTheme="minorHAnsi" w:cstheme="minorHAnsi"/>
        </w:rPr>
        <w:tab/>
      </w:r>
      <w:r w:rsidRPr="007C4527">
        <w:rPr>
          <w:rFonts w:cstheme="minorHAnsi"/>
          <w:color w:val="000000"/>
          <w:highlight w:val="green"/>
          <w:shd w:val="clear" w:color="auto" w:fill="FFFFFF"/>
        </w:rPr>
        <w:t xml:space="preserve">Cílem práce je popsat aktuální dostupné herní </w:t>
      </w:r>
      <w:proofErr w:type="spellStart"/>
      <w:r w:rsidRPr="007C4527">
        <w:rPr>
          <w:rFonts w:cstheme="minorHAnsi"/>
          <w:color w:val="000000"/>
          <w:highlight w:val="green"/>
          <w:shd w:val="clear" w:color="auto" w:fill="FFFFFF"/>
        </w:rPr>
        <w:t>enginy</w:t>
      </w:r>
      <w:proofErr w:type="spellEnd"/>
      <w:r w:rsidRPr="007C4527">
        <w:rPr>
          <w:rFonts w:cstheme="minorHAnsi"/>
          <w:color w:val="000000"/>
          <w:highlight w:val="green"/>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40933B33" w14:textId="77777777" w:rsidR="00F67031" w:rsidRPr="00621687" w:rsidRDefault="00F67031" w:rsidP="00C85D30">
      <w:pPr>
        <w:pStyle w:val="Nadpis2"/>
        <w:ind w:left="708" w:firstLine="708"/>
        <w:rPr>
          <w:rFonts w:asciiTheme="minorHAnsi" w:hAnsiTheme="minorHAnsi" w:cstheme="minorHAnsi"/>
          <w:shd w:val="clear" w:color="auto" w:fill="FFFFFF"/>
        </w:rPr>
      </w:pPr>
      <w:bookmarkStart w:id="3" w:name="_Toc89415042"/>
      <w:r w:rsidRPr="00621687">
        <w:rPr>
          <w:rFonts w:asciiTheme="minorHAnsi" w:hAnsiTheme="minorHAnsi" w:cstheme="minorHAnsi"/>
          <w:shd w:val="clear" w:color="auto" w:fill="FFFFFF"/>
        </w:rPr>
        <w:t>2.2 metodika</w:t>
      </w:r>
      <w:bookmarkEnd w:id="3"/>
    </w:p>
    <w:p w14:paraId="6B52ED10" w14:textId="77777777" w:rsidR="00F67031" w:rsidRPr="00621687" w:rsidRDefault="00F67031" w:rsidP="00C85D30">
      <w:pPr>
        <w:pStyle w:val="Odstavecseseznamem"/>
        <w:rPr>
          <w:rFonts w:cstheme="minorHAnsi"/>
          <w:color w:val="000000"/>
          <w:sz w:val="20"/>
          <w:szCs w:val="20"/>
          <w:shd w:val="clear" w:color="auto" w:fill="FFFFFF"/>
        </w:rPr>
      </w:pPr>
    </w:p>
    <w:p w14:paraId="675D8156" w14:textId="77777777" w:rsidR="00F67031" w:rsidRPr="00621687" w:rsidRDefault="00F67031" w:rsidP="00C85D30">
      <w:pPr>
        <w:pStyle w:val="Odstavecseseznamem"/>
        <w:rPr>
          <w:rFonts w:cstheme="minorHAnsi"/>
          <w:color w:val="000000"/>
          <w:sz w:val="20"/>
          <w:szCs w:val="20"/>
          <w:shd w:val="clear" w:color="auto" w:fill="FFFFFF"/>
        </w:rPr>
      </w:pPr>
    </w:p>
    <w:p w14:paraId="0937AA45" w14:textId="77777777" w:rsidR="00F67031" w:rsidRPr="00621687" w:rsidRDefault="00F67031" w:rsidP="006A4D87">
      <w:pPr>
        <w:ind w:left="360"/>
        <w:rPr>
          <w:rStyle w:val="Nadpis1Char"/>
          <w:rFonts w:asciiTheme="minorHAnsi" w:eastAsiaTheme="minorHAnsi" w:hAnsiTheme="minorHAnsi" w:cstheme="minorHAnsi"/>
          <w:color w:val="000000"/>
          <w:sz w:val="20"/>
          <w:szCs w:val="20"/>
          <w:shd w:val="clear" w:color="auto" w:fill="FFFFFF"/>
        </w:rPr>
      </w:pPr>
      <w:bookmarkStart w:id="4" w:name="_Toc89415043"/>
      <w:r w:rsidRPr="00621687">
        <w:rPr>
          <w:rStyle w:val="Nadpis1Char"/>
          <w:rFonts w:asciiTheme="minorHAnsi" w:hAnsiTheme="minorHAnsi" w:cstheme="minorHAnsi"/>
        </w:rPr>
        <w:t>3. Výběr vhodných programovacích jazyků pro vývoj her</w:t>
      </w:r>
      <w:bookmarkEnd w:id="4"/>
    </w:p>
    <w:p w14:paraId="378BCD5E" w14:textId="77777777" w:rsidR="00F67031" w:rsidRPr="00621687" w:rsidRDefault="00F67031" w:rsidP="006A4D87">
      <w:pPr>
        <w:pStyle w:val="Odstavecseseznamem"/>
        <w:rPr>
          <w:rFonts w:cstheme="minorHAnsi"/>
          <w:color w:val="000000"/>
          <w:sz w:val="20"/>
          <w:szCs w:val="20"/>
        </w:rPr>
      </w:pPr>
    </w:p>
    <w:p w14:paraId="095260C0" w14:textId="40775E1C" w:rsidR="00F67031" w:rsidRPr="00621687" w:rsidRDefault="00F67031" w:rsidP="009D76FA">
      <w:pPr>
        <w:pStyle w:val="Odstavecseseznamem"/>
        <w:jc w:val="both"/>
        <w:rPr>
          <w:rFonts w:cstheme="minorHAnsi"/>
          <w:color w:val="000000"/>
        </w:rPr>
      </w:pPr>
      <w:bookmarkStart w:id="5" w:name="_Hlk76032189"/>
      <w:r w:rsidRPr="007C4527">
        <w:rPr>
          <w:rFonts w:cstheme="minorHAnsi"/>
          <w:color w:val="000000"/>
          <w:highlight w:val="green"/>
        </w:rPr>
        <w:t>Programovací jazyky dělíme na 2 základní skupiny. První jsou imperativní (např. C++), kam patří většina jazyků a jejich rysem je, že kód je sekvence instrukcí a je z něj čitelné co se v jaký okamžik bude provádět. Druhá skupina jsou deklarativní</w:t>
      </w:r>
      <w:sdt>
        <w:sdtPr>
          <w:rPr>
            <w:rFonts w:cstheme="minorHAnsi"/>
            <w:color w:val="000000"/>
            <w:highlight w:val="green"/>
          </w:rPr>
          <w:tag w:val="MENDELEY_CITATION_v3_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"/>
          <w:id w:val="646627921"/>
          <w:placeholder>
            <w:docPart w:val="DefaultPlaceholder_-1854013440"/>
          </w:placeholder>
        </w:sdtPr>
        <w:sdtEndPr>
          <w:rPr>
            <w:rFonts w:cstheme="minorBidi"/>
            <w:highlight w:val="none"/>
          </w:rPr>
        </w:sdtEndPr>
        <w:sdtContent>
          <w:r w:rsidR="009C3D7B" w:rsidRPr="009C3D7B">
            <w:rPr>
              <w:color w:val="000000"/>
            </w:rPr>
            <w:t>[1]</w:t>
          </w:r>
        </w:sdtContent>
      </w:sdt>
      <w:r w:rsidRPr="007C4527">
        <w:rPr>
          <w:rFonts w:cstheme="minorHAnsi"/>
          <w:color w:val="000000"/>
          <w:highlight w:val="green"/>
        </w:rPr>
        <w:t xml:space="preserve">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7C4527">
        <w:rPr>
          <w:rFonts w:cstheme="minorHAnsi"/>
          <w:color w:val="000000"/>
          <w:highlight w:val="green"/>
        </w:rPr>
        <w:t>Haskell</w:t>
      </w:r>
      <w:proofErr w:type="spellEnd"/>
      <w:r w:rsidRPr="007C4527">
        <w:rPr>
          <w:rFonts w:cstheme="minorHAnsi"/>
          <w:color w:val="000000"/>
          <w:highlight w:val="green"/>
        </w:rPr>
        <w:t>), které ačkoliv se řadí mezi deklarativní mají znaky obou skupin a je možné jejich přístup použít i v imperativních jazycích. Na rozdíl od imperativních nevyužívají žádné globální proměnné a vše je prováděno uvnitř funkcí</w:t>
      </w:r>
      <w:sdt>
        <w:sdtPr>
          <w:rPr>
            <w:rFonts w:cstheme="minorHAnsi"/>
            <w:color w:val="000000"/>
            <w:highlight w:val="green"/>
          </w:rPr>
          <w:tag w:val="MENDELEY_CITATION_v3_eyJjaXRhdGlvbklEIjoiTUVOREVMRVlfQ0lUQVRJT05fOWYwYTk0Y2EtZjJkMC00Y2JlLWJiNzktMjM0YTI0MzM5OTNk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232236770"/>
          <w:placeholder>
            <w:docPart w:val="DefaultPlaceholder_-1854013440"/>
          </w:placeholder>
        </w:sdtPr>
        <w:sdtEndPr>
          <w:rPr>
            <w:rFonts w:cstheme="minorBidi"/>
            <w:highlight w:val="none"/>
          </w:rPr>
        </w:sdtEndPr>
        <w:sdtContent>
          <w:r w:rsidR="009C3D7B" w:rsidRPr="009C3D7B">
            <w:rPr>
              <w:color w:val="000000"/>
            </w:rPr>
            <w:t>[2]</w:t>
          </w:r>
        </w:sdtContent>
      </w:sdt>
      <w:r w:rsidRPr="007C4527">
        <w:rPr>
          <w:rFonts w:cstheme="minorHAnsi"/>
          <w:color w:val="000000"/>
          <w:highlight w:val="green"/>
        </w:rPr>
        <w:t xml:space="preserve">. Na </w:t>
      </w:r>
      <w:r w:rsidRPr="007C4527">
        <w:rPr>
          <w:rFonts w:cstheme="minorHAnsi"/>
          <w:color w:val="000000"/>
          <w:highlight w:val="green"/>
        </w:rPr>
        <w:fldChar w:fldCharType="begin"/>
      </w:r>
      <w:r w:rsidRPr="007C4527">
        <w:rPr>
          <w:rFonts w:cstheme="minorHAnsi"/>
          <w:color w:val="000000"/>
          <w:highlight w:val="green"/>
        </w:rPr>
        <w:instrText xml:space="preserve"> REF _Ref73789160 \h  \* MERGEFORMAT </w:instrText>
      </w:r>
      <w:r w:rsidRPr="007C4527">
        <w:rPr>
          <w:rFonts w:cstheme="minorHAnsi"/>
          <w:color w:val="000000"/>
          <w:highlight w:val="green"/>
        </w:rPr>
      </w:r>
      <w:r w:rsidRPr="007C4527">
        <w:rPr>
          <w:rFonts w:cstheme="minorHAnsi"/>
          <w:color w:val="000000"/>
          <w:highlight w:val="green"/>
        </w:rPr>
        <w:fldChar w:fldCharType="separate"/>
      </w:r>
      <w:r w:rsidRPr="007C4527">
        <w:rPr>
          <w:highlight w:val="green"/>
        </w:rPr>
        <w:t xml:space="preserve">Obr. </w:t>
      </w:r>
      <w:r w:rsidRPr="007C4527">
        <w:rPr>
          <w:noProof/>
          <w:highlight w:val="green"/>
        </w:rPr>
        <w:t>1</w:t>
      </w:r>
      <w:r w:rsidRPr="007C4527">
        <w:rPr>
          <w:rFonts w:cstheme="minorHAnsi"/>
          <w:color w:val="000000"/>
          <w:highlight w:val="green"/>
        </w:rPr>
        <w:fldChar w:fldCharType="end"/>
      </w:r>
      <w:r w:rsidRPr="007C4527">
        <w:rPr>
          <w:rFonts w:cstheme="minorHAnsi"/>
          <w:color w:val="000000"/>
          <w:highlight w:val="green"/>
        </w:rPr>
        <w:t xml:space="preserve"> je porovnání sumy zapsané pomocí imperativního a funkcionálního jazyku.</w:t>
      </w:r>
      <w:bookmarkEnd w:id="5"/>
    </w:p>
    <w:p w14:paraId="385651CF" w14:textId="77777777" w:rsidR="00F67031" w:rsidRPr="00621687" w:rsidRDefault="00F67031" w:rsidP="00191467">
      <w:pPr>
        <w:keepNext/>
        <w:ind w:firstLine="708"/>
      </w:pPr>
      <w:r w:rsidRPr="00621687">
        <w:rPr>
          <w:noProof/>
        </w:rPr>
        <w:drawing>
          <wp:inline distT="0" distB="0" distL="0" distR="0" wp14:anchorId="6F88A773" wp14:editId="688CE16F">
            <wp:extent cx="4526280" cy="1130572"/>
            <wp:effectExtent l="0" t="0" r="762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3128" cy="1132282"/>
                    </a:xfrm>
                    <a:prstGeom prst="rect">
                      <a:avLst/>
                    </a:prstGeom>
                  </pic:spPr>
                </pic:pic>
              </a:graphicData>
            </a:graphic>
          </wp:inline>
        </w:drawing>
      </w:r>
    </w:p>
    <w:p w14:paraId="628D448B" w14:textId="2969A4D2" w:rsidR="00F67031" w:rsidRPr="00621687" w:rsidRDefault="00F67031" w:rsidP="00191467">
      <w:pPr>
        <w:pStyle w:val="Titulek"/>
        <w:ind w:left="12" w:firstLine="708"/>
        <w:rPr>
          <w:rFonts w:cstheme="minorHAnsi"/>
          <w:color w:val="000000"/>
        </w:rPr>
      </w:pPr>
      <w:bookmarkStart w:id="6" w:name="_Ref73789160"/>
      <w:r w:rsidRPr="007C4527">
        <w:rPr>
          <w:highlight w:val="green"/>
        </w:rPr>
        <w:t xml:space="preserve">Obr. </w:t>
      </w:r>
      <w:r w:rsidRPr="007C4527">
        <w:rPr>
          <w:highlight w:val="green"/>
        </w:rPr>
        <w:fldChar w:fldCharType="begin"/>
      </w:r>
      <w:r w:rsidRPr="007C4527">
        <w:rPr>
          <w:highlight w:val="green"/>
        </w:rPr>
        <w:instrText xml:space="preserve"> SEQ Obrázek \* ARABIC </w:instrText>
      </w:r>
      <w:r w:rsidRPr="007C4527">
        <w:rPr>
          <w:highlight w:val="green"/>
        </w:rPr>
        <w:fldChar w:fldCharType="separate"/>
      </w:r>
      <w:r w:rsidR="00621EB4">
        <w:rPr>
          <w:noProof/>
          <w:highlight w:val="green"/>
        </w:rPr>
        <w:t>1</w:t>
      </w:r>
      <w:r w:rsidRPr="007C4527">
        <w:rPr>
          <w:noProof/>
          <w:highlight w:val="green"/>
        </w:rPr>
        <w:fldChar w:fldCharType="end"/>
      </w:r>
      <w:bookmarkEnd w:id="6"/>
      <w:r w:rsidRPr="007C4527">
        <w:rPr>
          <w:highlight w:val="green"/>
        </w:rPr>
        <w:t xml:space="preserve"> imperativní vs. funkcionální jazyk</w:t>
      </w:r>
      <w:sdt>
        <w:sdtPr>
          <w:rPr>
            <w:i w:val="0"/>
            <w:color w:val="000000"/>
            <w:highlight w:val="green"/>
          </w:rPr>
          <w:tag w:val="MENDELEY_CITATION_v3_eyJjaXRhdGlvbklEIjoiTUVOREVMRVlfQ0lUQVRJT05fODgxZTgzZmUtMzVmNS00MzlmLWI1NmQtNDBhZDg2YjIxNjQ4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291281675"/>
          <w:placeholder>
            <w:docPart w:val="DefaultPlaceholder_-1854013440"/>
          </w:placeholder>
        </w:sdtPr>
        <w:sdtEndPr>
          <w:rPr>
            <w:highlight w:val="none"/>
          </w:rPr>
        </w:sdtEndPr>
        <w:sdtContent>
          <w:r w:rsidR="009C3D7B" w:rsidRPr="009C3D7B">
            <w:rPr>
              <w:i w:val="0"/>
              <w:color w:val="000000"/>
            </w:rPr>
            <w:t>[2]</w:t>
          </w:r>
        </w:sdtContent>
      </w:sdt>
    </w:p>
    <w:p w14:paraId="608B7A3C" w14:textId="77777777" w:rsidR="00F67031" w:rsidRDefault="00F67031" w:rsidP="006A4D87">
      <w:pPr>
        <w:pStyle w:val="Odstavecseseznamem"/>
        <w:rPr>
          <w:rFonts w:cstheme="minorHAnsi"/>
          <w:color w:val="000000"/>
          <w:sz w:val="20"/>
          <w:szCs w:val="20"/>
        </w:rPr>
      </w:pPr>
    </w:p>
    <w:p w14:paraId="2C0FA5F4" w14:textId="6B28D5FD" w:rsidR="006B3362" w:rsidRPr="006B3362" w:rsidRDefault="006B3362" w:rsidP="00F11A08">
      <w:pPr>
        <w:pStyle w:val="Odstavecseseznamem"/>
        <w:jc w:val="both"/>
        <w:rPr>
          <w:rFonts w:cstheme="minorHAnsi"/>
          <w:color w:val="00B050"/>
        </w:rPr>
      </w:pPr>
      <w:r w:rsidRPr="006B3362">
        <w:rPr>
          <w:rFonts w:cstheme="minorHAnsi"/>
          <w:color w:val="00B050"/>
        </w:rPr>
        <w:t>//vysvětlit paradigma</w:t>
      </w:r>
      <w:r w:rsidR="00386034">
        <w:rPr>
          <w:rFonts w:cstheme="minorHAnsi"/>
          <w:color w:val="00B050"/>
        </w:rPr>
        <w:t>?</w:t>
      </w:r>
    </w:p>
    <w:p w14:paraId="0EB51437" w14:textId="77777777" w:rsidR="006B3362" w:rsidRDefault="006B3362" w:rsidP="00F11A08">
      <w:pPr>
        <w:pStyle w:val="Odstavecseseznamem"/>
        <w:jc w:val="both"/>
        <w:rPr>
          <w:rFonts w:cstheme="minorHAnsi"/>
          <w:color w:val="000000"/>
        </w:rPr>
      </w:pPr>
    </w:p>
    <w:p w14:paraId="61DD45A8" w14:textId="70EE3D29" w:rsidR="00F67031" w:rsidRPr="008621CC" w:rsidRDefault="00F67031" w:rsidP="00F11A08">
      <w:pPr>
        <w:pStyle w:val="Odstavecseseznamem"/>
        <w:jc w:val="both"/>
        <w:rPr>
          <w:rFonts w:cstheme="minorHAnsi"/>
          <w:color w:val="000000"/>
          <w:sz w:val="20"/>
          <w:szCs w:val="20"/>
          <w:highlight w:val="green"/>
        </w:rPr>
      </w:pPr>
      <w:r w:rsidRPr="008621CC">
        <w:rPr>
          <w:rFonts w:cstheme="minorHAnsi"/>
          <w:color w:val="000000"/>
          <w:highlight w:val="green"/>
        </w:rPr>
        <w:t>Z popisu základních paradigmat je vidět, že jazyk bude vybírán z imperativních jazyků, které se dále dělí na 2 podskupiny. Procedurální</w:t>
      </w:r>
      <w:sdt>
        <w:sdtPr>
          <w:rPr>
            <w:rFonts w:cstheme="minorHAnsi"/>
            <w:color w:val="000000"/>
            <w:highlight w:val="green"/>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DefaultPlaceholder_-1854013440"/>
          </w:placeholder>
        </w:sdtPr>
        <w:sdtEndPr>
          <w:rPr>
            <w:rFonts w:cstheme="minorBidi"/>
          </w:rPr>
        </w:sdtEndPr>
        <w:sdtContent>
          <w:r w:rsidR="009C3D7B" w:rsidRPr="009C3D7B">
            <w:rPr>
              <w:color w:val="000000"/>
              <w:highlight w:val="green"/>
            </w:rPr>
            <w:t>[3]</w:t>
          </w:r>
        </w:sdtContent>
      </w:sdt>
      <w:r w:rsidRPr="008621CC">
        <w:rPr>
          <w:rFonts w:cstheme="minorHAnsi"/>
          <w:color w:val="000000"/>
          <w:highlight w:val="green"/>
        </w:rPr>
        <w:t xml:space="preserve"> (např. C) pracují s funkcemi přijímajícími data </w:t>
      </w:r>
      <w:r w:rsidRPr="008621CC">
        <w:rPr>
          <w:rFonts w:cstheme="minorHAnsi"/>
          <w:color w:val="000000"/>
          <w:highlight w:val="green"/>
        </w:rPr>
        <w:lastRenderedPageBreak/>
        <w:t xml:space="preserve">pouze z parametrů nebo globálních proměnných. 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proto není potřeba všechna data předávat pomocí parametrů, protože si je může načíst z objektu kde se nachází. Objektově orientované programování (OOP) má 4 základní principy: zapouzdření, abstrakce, dědičnost a polymorfismus. Zapouzdření umožňuje omezit viditelnost proměnných </w:t>
      </w:r>
      <w:r w:rsidR="007A3399" w:rsidRPr="008621CC">
        <w:rPr>
          <w:rFonts w:cstheme="minorHAnsi"/>
          <w:color w:val="000000"/>
          <w:highlight w:val="green"/>
        </w:rPr>
        <w:t xml:space="preserve">a metod </w:t>
      </w:r>
      <w:r w:rsidRPr="008621CC">
        <w:rPr>
          <w:rFonts w:cstheme="minorHAnsi"/>
          <w:color w:val="000000"/>
          <w:highlight w:val="green"/>
        </w:rPr>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dědičnosti třída, která je potomek získá všechny proměnné a metody rodiče, ale je možné přidat nové, či změnit chování metody. Polymorfismus souvisí s dědičností, kde do proměnné typu rodič je možné vložit potomka, ale při volání metody se zavolá její přetížená verze, která má stejné jméno, typ a parametry, ale jiné tělo. Dále je možné přetěžovat metody změnou parametrů nebo návratové typu.</w:t>
      </w:r>
      <w:sdt>
        <w:sdtPr>
          <w:rPr>
            <w:rFonts w:cstheme="minorHAnsi"/>
            <w:color w:val="000000"/>
            <w:highlight w:val="green"/>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DefaultPlaceholder_-1854013440"/>
          </w:placeholder>
        </w:sdtPr>
        <w:sdtEndPr>
          <w:rPr>
            <w:rFonts w:cstheme="minorBidi"/>
          </w:rPr>
        </w:sdtEndPr>
        <w:sdtContent>
          <w:r w:rsidR="009C3D7B" w:rsidRPr="009C3D7B">
            <w:rPr>
              <w:color w:val="000000"/>
              <w:highlight w:val="green"/>
            </w:rPr>
            <w:t>[4]</w:t>
          </w:r>
        </w:sdtContent>
      </w:sdt>
      <w:r w:rsidRPr="008621CC">
        <w:rPr>
          <w:rFonts w:cstheme="minorHAnsi"/>
          <w:color w:val="000000"/>
          <w:highlight w:val="green"/>
        </w:rPr>
        <w:t xml:space="preserve"> Na </w:t>
      </w:r>
      <w:r w:rsidRPr="008621CC">
        <w:rPr>
          <w:rFonts w:cstheme="minorHAnsi"/>
          <w:color w:val="000000"/>
          <w:highlight w:val="green"/>
        </w:rPr>
        <w:fldChar w:fldCharType="begin"/>
      </w:r>
      <w:r w:rsidRPr="008621CC">
        <w:rPr>
          <w:rFonts w:cstheme="minorHAnsi"/>
          <w:color w:val="000000"/>
          <w:highlight w:val="green"/>
        </w:rPr>
        <w:instrText xml:space="preserve"> REF _Ref77498000 \h  \* MERGEFORMAT </w:instrText>
      </w:r>
      <w:r w:rsidRPr="008621CC">
        <w:rPr>
          <w:rFonts w:cstheme="minorHAnsi"/>
          <w:color w:val="000000"/>
          <w:highlight w:val="green"/>
        </w:rPr>
      </w:r>
      <w:r w:rsidRPr="008621CC">
        <w:rPr>
          <w:rFonts w:cstheme="minorHAnsi"/>
          <w:color w:val="000000"/>
          <w:highlight w:val="green"/>
        </w:rPr>
        <w:fldChar w:fldCharType="separate"/>
      </w:r>
      <w:r w:rsidRPr="008621CC">
        <w:rPr>
          <w:highlight w:val="green"/>
        </w:rPr>
        <w:t xml:space="preserve">Obr. </w:t>
      </w:r>
      <w:r w:rsidRPr="008621CC">
        <w:rPr>
          <w:noProof/>
          <w:highlight w:val="green"/>
        </w:rPr>
        <w:t>2</w:t>
      </w:r>
      <w:r w:rsidRPr="008621CC">
        <w:rPr>
          <w:rFonts w:cstheme="minorHAnsi"/>
          <w:color w:val="000000"/>
          <w:highlight w:val="green"/>
        </w:rPr>
        <w:fldChar w:fldCharType="end"/>
      </w:r>
      <w:r w:rsidRPr="008621CC">
        <w:rPr>
          <w:rFonts w:cstheme="minorHAnsi"/>
          <w:color w:val="000000"/>
          <w:highlight w:val="green"/>
        </w:rPr>
        <w:t xml:space="preserve"> je porovnání počítání obsahu čtverců a obdélníků napsané v procedurálním a objektovém jazyce (kvůli délce vynecháno zadávání hodnot). Je evidentní, že pro hry se nejvíce hodí objektové jazyky, a proto ty nejpoužívanější nyní budou probrány více do hloubky.</w:t>
      </w:r>
    </w:p>
    <w:p w14:paraId="00C63386" w14:textId="77777777" w:rsidR="00F67031" w:rsidRPr="008621CC" w:rsidRDefault="00F67031" w:rsidP="00D859D8">
      <w:pPr>
        <w:pStyle w:val="Odstavecseseznamem"/>
        <w:keepNext/>
        <w:rPr>
          <w:highlight w:val="green"/>
        </w:rPr>
      </w:pPr>
      <w:r w:rsidRPr="008621CC">
        <w:rPr>
          <w:rFonts w:cstheme="minorHAnsi"/>
          <w:noProof/>
          <w:color w:val="000000"/>
          <w:sz w:val="20"/>
          <w:szCs w:val="20"/>
          <w:highlight w:val="green"/>
        </w:rPr>
        <w:drawing>
          <wp:inline distT="0" distB="0" distL="0" distR="0" wp14:anchorId="7FB1467F" wp14:editId="4EEA7AE9">
            <wp:extent cx="5760720" cy="2286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286000"/>
                    </a:xfrm>
                    <a:prstGeom prst="rect">
                      <a:avLst/>
                    </a:prstGeom>
                    <a:noFill/>
                    <a:ln>
                      <a:noFill/>
                    </a:ln>
                  </pic:spPr>
                </pic:pic>
              </a:graphicData>
            </a:graphic>
          </wp:inline>
        </w:drawing>
      </w:r>
    </w:p>
    <w:p w14:paraId="4EB347F6" w14:textId="49C6C9DF" w:rsidR="00F67031" w:rsidRDefault="00F67031" w:rsidP="00D859D8">
      <w:pPr>
        <w:pStyle w:val="Titulek"/>
        <w:ind w:left="12" w:firstLine="708"/>
        <w:rPr>
          <w:rFonts w:cstheme="minorHAnsi"/>
          <w:color w:val="000000"/>
          <w:sz w:val="20"/>
          <w:szCs w:val="20"/>
        </w:rPr>
      </w:pPr>
      <w:bookmarkStart w:id="7" w:name="_Ref77498000"/>
      <w:r w:rsidRPr="008621CC">
        <w:rPr>
          <w:highlight w:val="green"/>
        </w:rPr>
        <w:t xml:space="preserve">Obr. </w:t>
      </w:r>
      <w:r w:rsidR="000348AD" w:rsidRPr="008621CC">
        <w:rPr>
          <w:highlight w:val="green"/>
        </w:rPr>
        <w:fldChar w:fldCharType="begin"/>
      </w:r>
      <w:r w:rsidR="000348AD" w:rsidRPr="008621CC">
        <w:rPr>
          <w:highlight w:val="green"/>
        </w:rPr>
        <w:instrText xml:space="preserve"> SEQ Obrázek \* ARABIC </w:instrText>
      </w:r>
      <w:r w:rsidR="000348AD" w:rsidRPr="008621CC">
        <w:rPr>
          <w:highlight w:val="green"/>
        </w:rPr>
        <w:fldChar w:fldCharType="separate"/>
      </w:r>
      <w:r w:rsidR="00621EB4" w:rsidRPr="008621CC">
        <w:rPr>
          <w:noProof/>
          <w:highlight w:val="green"/>
        </w:rPr>
        <w:t>2</w:t>
      </w:r>
      <w:r w:rsidR="000348AD" w:rsidRPr="008621CC">
        <w:rPr>
          <w:noProof/>
          <w:highlight w:val="green"/>
        </w:rPr>
        <w:fldChar w:fldCharType="end"/>
      </w:r>
      <w:bookmarkEnd w:id="7"/>
      <w:r w:rsidRPr="008621CC">
        <w:rPr>
          <w:highlight w:val="green"/>
        </w:rPr>
        <w:t xml:space="preserve"> procedurální vs objektový jazyk-vlastní</w:t>
      </w:r>
    </w:p>
    <w:p w14:paraId="4EDC8F9E" w14:textId="77777777" w:rsidR="00F67031" w:rsidRPr="00EE31B8" w:rsidRDefault="00F67031" w:rsidP="004F352F">
      <w:pPr>
        <w:rPr>
          <w:rFonts w:cstheme="minorHAnsi"/>
          <w:color w:val="00B050"/>
          <w:sz w:val="20"/>
          <w:szCs w:val="20"/>
          <w:lang w:val="en-US"/>
        </w:rPr>
      </w:pPr>
    </w:p>
    <w:p w14:paraId="7E7E913D" w14:textId="77777777" w:rsidR="00F67031" w:rsidRPr="00585DD5" w:rsidRDefault="00F67031" w:rsidP="00585DD5">
      <w:pPr>
        <w:pStyle w:val="Nadpis2"/>
        <w:ind w:left="708" w:firstLine="708"/>
        <w:rPr>
          <w:rFonts w:asciiTheme="minorHAnsi" w:hAnsiTheme="minorHAnsi" w:cstheme="minorHAnsi"/>
          <w:color w:val="000000"/>
          <w:sz w:val="20"/>
          <w:szCs w:val="20"/>
        </w:rPr>
      </w:pPr>
      <w:bookmarkStart w:id="8" w:name="_Hlk76031648"/>
      <w:bookmarkStart w:id="9" w:name="_Toc89415044"/>
      <w:r w:rsidRPr="00621687">
        <w:rPr>
          <w:rFonts w:asciiTheme="minorHAnsi" w:hAnsiTheme="minorHAnsi" w:cstheme="minorHAnsi"/>
          <w:shd w:val="clear" w:color="auto" w:fill="FFFFFF"/>
        </w:rPr>
        <w:t>3.1 C++</w:t>
      </w:r>
      <w:bookmarkEnd w:id="8"/>
      <w:bookmarkEnd w:id="9"/>
    </w:p>
    <w:p w14:paraId="5896C021" w14:textId="70763212" w:rsidR="00F67031" w:rsidRDefault="00F67031" w:rsidP="004B77A6">
      <w:pPr>
        <w:pStyle w:val="Odstavecseseznamem"/>
        <w:ind w:left="1428" w:firstLine="696"/>
        <w:jc w:val="both"/>
        <w:rPr>
          <w:rFonts w:cstheme="minorHAnsi"/>
          <w:color w:val="000000"/>
          <w:shd w:val="clear" w:color="auto" w:fill="FFFFFF"/>
        </w:rPr>
      </w:pPr>
    </w:p>
    <w:p w14:paraId="2A558C47" w14:textId="091B1405" w:rsidR="00F67031" w:rsidRPr="004B77A6" w:rsidRDefault="00F67031" w:rsidP="004B77A6">
      <w:pPr>
        <w:pStyle w:val="Odstavecseseznamem"/>
        <w:ind w:left="1428" w:firstLine="696"/>
        <w:jc w:val="both"/>
        <w:rPr>
          <w:rFonts w:cstheme="minorHAnsi"/>
          <w:color w:val="000000"/>
          <w:shd w:val="clear" w:color="auto" w:fill="FFFFFF"/>
        </w:rPr>
      </w:pPr>
      <w:r w:rsidRPr="00D20F7B">
        <w:rPr>
          <w:rFonts w:cstheme="minorHAnsi"/>
          <w:color w:val="000000"/>
          <w:shd w:val="clear" w:color="auto" w:fill="FFFFFF"/>
        </w:rPr>
        <w:t xml:space="preserve">C++ je více </w:t>
      </w:r>
      <w:proofErr w:type="spellStart"/>
      <w:r w:rsidRPr="00D20F7B">
        <w:rPr>
          <w:rFonts w:cstheme="minorHAnsi"/>
          <w:color w:val="000000"/>
          <w:shd w:val="clear" w:color="auto" w:fill="FFFFFF"/>
        </w:rPr>
        <w:t>paradigmatový</w:t>
      </w:r>
      <w:proofErr w:type="spellEnd"/>
      <w:r w:rsidRPr="00D20F7B">
        <w:rPr>
          <w:rFonts w:cstheme="minorHAnsi"/>
          <w:color w:val="000000"/>
          <w:shd w:val="clear" w:color="auto" w:fill="FFFFFF"/>
        </w:rPr>
        <w:t xml:space="preserve"> jazyk</w:t>
      </w:r>
      <w:sdt>
        <w:sdtPr>
          <w:rPr>
            <w:rFonts w:cstheme="minorHAnsi"/>
            <w:color w:val="000000"/>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"/>
          <w:id w:val="12036512"/>
          <w:placeholder>
            <w:docPart w:val="DefaultPlaceholder_-1854013440"/>
          </w:placeholder>
        </w:sdtPr>
        <w:sdtEndPr>
          <w:rPr>
            <w:rFonts w:cstheme="minorBidi"/>
            <w:shd w:val="clear" w:color="auto" w:fill="auto"/>
          </w:rPr>
        </w:sdtEndPr>
        <w:sdtContent>
          <w:r w:rsidR="009C3D7B" w:rsidRPr="009C3D7B">
            <w:rPr>
              <w:color w:val="000000"/>
            </w:rPr>
            <w:t>[5]</w:t>
          </w:r>
        </w:sdtContent>
      </w:sdt>
      <w:r w:rsidRPr="00D20F7B">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rFonts w:cstheme="minorHAnsi"/>
            <w:color w:val="000000"/>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DefaultPlaceholder_-1854013440"/>
          </w:placeholder>
        </w:sdtPr>
        <w:sdtEndPr>
          <w:rPr>
            <w:rFonts w:cstheme="minorBidi"/>
            <w:shd w:val="clear" w:color="auto" w:fill="auto"/>
          </w:rPr>
        </w:sdtEndPr>
        <w:sdtContent>
          <w:r w:rsidR="009C3D7B" w:rsidRPr="009C3D7B">
            <w:rPr>
              <w:color w:val="000000"/>
            </w:rPr>
            <w:t>[6]</w:t>
          </w:r>
        </w:sdtContent>
      </w:sdt>
      <w:r w:rsidRPr="00D20F7B">
        <w:rPr>
          <w:rFonts w:cstheme="minorHAnsi"/>
          <w:color w:val="000000"/>
          <w:shd w:val="clear" w:color="auto" w:fill="FFFFFF"/>
        </w:rPr>
        <w:t>, ale některé kódy možné napsat v C jsou v C++ neplatné</w:t>
      </w:r>
      <w:sdt>
        <w:sdtPr>
          <w:rPr>
            <w:rFonts w:cstheme="minorHAnsi"/>
            <w:color w:val="000000"/>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"/>
          <w:id w:val="1169908161"/>
          <w:placeholder>
            <w:docPart w:val="DefaultPlaceholder_-1854013440"/>
          </w:placeholder>
        </w:sdtPr>
        <w:sdtEndPr>
          <w:rPr>
            <w:rFonts w:cstheme="minorBidi"/>
            <w:shd w:val="clear" w:color="auto" w:fill="auto"/>
          </w:rPr>
        </w:sdtEndPr>
        <w:sdtContent>
          <w:r w:rsidR="009C3D7B" w:rsidRPr="009C3D7B">
            <w:rPr>
              <w:color w:val="000000"/>
            </w:rPr>
            <w:t>[7]</w:t>
          </w:r>
        </w:sdtContent>
      </w:sdt>
      <w:r w:rsidRPr="00D20F7B">
        <w:rPr>
          <w:rFonts w:cstheme="minorHAnsi"/>
          <w:color w:val="000000"/>
          <w:shd w:val="clear" w:color="auto" w:fill="FFFFFF"/>
        </w:rPr>
        <w:t xml:space="preserve">. </w:t>
      </w:r>
      <w:r w:rsidRPr="00D20F7B">
        <w:rPr>
          <w:rFonts w:cstheme="minorHAnsi"/>
          <w:shd w:val="clear" w:color="auto" w:fill="FFFFFF"/>
        </w:rPr>
        <w:t>Stejně jako jazyk C je kompilován pro konkrétní architekturu procesoru a operační systém, takže musí rozlišovat 32bitovou(x86) a 64bitovou verzi operačního systému (x86 dokáže běžet na x64 obráceně ne)</w:t>
      </w:r>
      <w:sdt>
        <w:sdtPr>
          <w:rPr>
            <w:rFonts w:cstheme="minorHAnsi"/>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4LCA5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DefaultPlaceholder_-1854013440"/>
          </w:placeholder>
        </w:sdtPr>
        <w:sdtEndPr>
          <w:rPr>
            <w:rFonts w:cstheme="minorBidi"/>
            <w:shd w:val="clear" w:color="auto" w:fill="auto"/>
          </w:rPr>
        </w:sdtEndPr>
        <w:sdtContent>
          <w:r w:rsidR="009C3D7B" w:rsidRPr="009C3D7B">
            <w:rPr>
              <w:color w:val="000000"/>
            </w:rPr>
            <w:t>[8, 9]</w:t>
          </w:r>
        </w:sdtContent>
      </w:sdt>
      <w:r w:rsidRPr="00D20F7B">
        <w:rPr>
          <w:rFonts w:cstheme="minorHAnsi"/>
          <w:color w:val="000000"/>
          <w:shd w:val="clear" w:color="auto" w:fill="FFFFFF"/>
        </w:rPr>
        <w:t xml:space="preserve">, ale existuje také C++/CLI, který je součást Microsoft .NET a je kompilován na </w:t>
      </w:r>
      <w:proofErr w:type="spellStart"/>
      <w:r w:rsidRPr="00061721">
        <w:rPr>
          <w:rFonts w:cstheme="minorHAnsi"/>
          <w:color w:val="000000"/>
          <w:shd w:val="clear" w:color="auto" w:fill="FFFFFF"/>
        </w:rPr>
        <w:t>bytecode</w:t>
      </w:r>
      <w:proofErr w:type="spellEnd"/>
      <w:r w:rsidR="00D9773C" w:rsidRPr="00061721">
        <w:rPr>
          <w:rFonts w:cstheme="minorHAnsi"/>
          <w:color w:val="000000"/>
          <w:shd w:val="clear" w:color="auto" w:fill="FFFFFF"/>
        </w:rPr>
        <w:t xml:space="preserve"> (viz kap. 3.2)</w:t>
      </w:r>
      <w:r w:rsidRPr="00061721">
        <w:rPr>
          <w:rFonts w:cstheme="minorHAnsi"/>
          <w:color w:val="000000"/>
          <w:shd w:val="clear" w:color="auto" w:fill="FFFFFF"/>
        </w:rPr>
        <w:t xml:space="preserve">, což umožňuje </w:t>
      </w:r>
      <w:r w:rsidR="000B3187" w:rsidRPr="00061721">
        <w:rPr>
          <w:rFonts w:cstheme="minorHAnsi"/>
          <w:color w:val="000000"/>
          <w:shd w:val="clear" w:color="auto" w:fill="FFFFFF"/>
        </w:rPr>
        <w:t xml:space="preserve">mít jednu verzi pro obě architektury a </w:t>
      </w:r>
      <w:r w:rsidRPr="00061721">
        <w:rPr>
          <w:rFonts w:cstheme="minorHAnsi"/>
          <w:color w:val="000000"/>
          <w:shd w:val="clear" w:color="auto" w:fill="FFFFFF"/>
        </w:rPr>
        <w:t>sestavit aplikaci z částí napsaných v různých .NET jazycích (viz Kap. 3.3)</w:t>
      </w:r>
      <w:sdt>
        <w:sdtPr>
          <w:rPr>
            <w:rFonts w:cstheme="minorHAnsi"/>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
          <w:id w:val="1239290557"/>
          <w:placeholder>
            <w:docPart w:val="DefaultPlaceholder_-1854013440"/>
          </w:placeholder>
        </w:sdtPr>
        <w:sdtEndPr>
          <w:rPr>
            <w:rFonts w:cstheme="minorBidi"/>
            <w:shd w:val="clear" w:color="auto" w:fill="auto"/>
          </w:rPr>
        </w:sdtEndPr>
        <w:sdtContent>
          <w:r w:rsidR="009C3D7B" w:rsidRPr="009C3D7B">
            <w:rPr>
              <w:color w:val="000000"/>
            </w:rPr>
            <w:t>[10]</w:t>
          </w:r>
        </w:sdtContent>
      </w:sdt>
      <w:r w:rsidR="00431B78" w:rsidRPr="00061721">
        <w:rPr>
          <w:color w:val="000000"/>
        </w:rPr>
        <w:t xml:space="preserve">. </w:t>
      </w:r>
      <w:r w:rsidR="003B4844" w:rsidRPr="00061721">
        <w:rPr>
          <w:rFonts w:cstheme="minorHAnsi"/>
          <w:color w:val="000000"/>
          <w:shd w:val="clear" w:color="auto" w:fill="FFFFFF"/>
        </w:rPr>
        <w:t xml:space="preserve">Se zpětnou kompatibilitou </w:t>
      </w:r>
      <w:r w:rsidR="008B3DAE" w:rsidRPr="00061721">
        <w:rPr>
          <w:rFonts w:cstheme="minorHAnsi"/>
          <w:color w:val="000000"/>
          <w:shd w:val="clear" w:color="auto" w:fill="FFFFFF"/>
        </w:rPr>
        <w:t>souvisí</w:t>
      </w:r>
      <w:r w:rsidR="003B4844" w:rsidRPr="00061721">
        <w:rPr>
          <w:rFonts w:cstheme="minorHAnsi"/>
          <w:color w:val="000000"/>
          <w:shd w:val="clear" w:color="auto" w:fill="FFFFFF"/>
        </w:rPr>
        <w:t xml:space="preserve"> </w:t>
      </w:r>
      <w:proofErr w:type="spellStart"/>
      <w:r w:rsidR="003B4844" w:rsidRPr="00061721">
        <w:rPr>
          <w:rFonts w:cstheme="minorHAnsi"/>
          <w:color w:val="000000"/>
          <w:shd w:val="clear" w:color="auto" w:fill="FFFFFF"/>
        </w:rPr>
        <w:t>headery</w:t>
      </w:r>
      <w:proofErr w:type="spellEnd"/>
      <w:r w:rsidR="003B4844" w:rsidRPr="00061721">
        <w:rPr>
          <w:rFonts w:cstheme="minorHAnsi"/>
          <w:color w:val="000000"/>
          <w:shd w:val="clear" w:color="auto" w:fill="FFFFFF"/>
        </w:rPr>
        <w:t xml:space="preserve"> obsahující deklarace proměnných, struktur, tříd a jejich metod, které potřebujete používat i v jiných souborech</w:t>
      </w:r>
      <w:sdt>
        <w:sdtPr>
          <w:rPr>
            <w:rFonts w:cstheme="minorHAnsi"/>
            <w:color w:val="000000"/>
            <w:shd w:val="clear" w:color="auto" w:fill="FFFFFF"/>
          </w:rPr>
          <w:tag w:val="MENDELEY_CITATION_v3_eyJjaXRhdGlvbklEIjoiTUVOREVMRVlfQ0lUQVRJT05fYjY3ZjI4M2MtNzU3YS00MmEzLWFlYmYtNjg2MjljOTM3Yzlm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F7D38288D54E47E3B4E23C5D5670F4E3"/>
          </w:placeholder>
        </w:sdtPr>
        <w:sdtEndPr>
          <w:rPr>
            <w:rFonts w:cstheme="minorBidi"/>
            <w:shd w:val="clear" w:color="auto" w:fill="auto"/>
          </w:rPr>
        </w:sdtEndPr>
        <w:sdtContent>
          <w:r w:rsidR="009C3D7B" w:rsidRPr="009C3D7B">
            <w:rPr>
              <w:color w:val="000000"/>
            </w:rPr>
            <w:t>[11]</w:t>
          </w:r>
        </w:sdtContent>
      </w:sdt>
      <w:r w:rsidR="003B4844" w:rsidRPr="00061721">
        <w:rPr>
          <w:rFonts w:cstheme="minorHAnsi"/>
          <w:color w:val="000000"/>
          <w:shd w:val="clear" w:color="auto" w:fill="FFFFFF"/>
        </w:rPr>
        <w:t xml:space="preserve">, což sebou ale nese i nevýhodu, že změny je nutno provádět na dvou </w:t>
      </w:r>
      <w:r w:rsidR="003B4844" w:rsidRPr="00061721">
        <w:rPr>
          <w:rFonts w:cstheme="minorHAnsi"/>
          <w:color w:val="000000"/>
          <w:shd w:val="clear" w:color="auto" w:fill="FFFFFF"/>
        </w:rPr>
        <w:lastRenderedPageBreak/>
        <w:t xml:space="preserve">místech. </w:t>
      </w:r>
      <w:r w:rsidR="008B3DAE" w:rsidRPr="00061721">
        <w:rPr>
          <w:rFonts w:cstheme="minorHAnsi"/>
          <w:shd w:val="clear" w:color="auto" w:fill="FFFFFF"/>
        </w:rPr>
        <w:t>Mezi novinky, které C++ přináší patří</w:t>
      </w:r>
      <w:r w:rsidR="008B3DAE" w:rsidRPr="00061721">
        <w:rPr>
          <w:rFonts w:cstheme="minorHAnsi"/>
          <w:color w:val="00B050"/>
          <w:shd w:val="clear" w:color="auto" w:fill="FFFFFF"/>
        </w:rPr>
        <w:t xml:space="preserve"> </w:t>
      </w:r>
      <w:r w:rsidR="008B3DAE" w:rsidRPr="00061721">
        <w:rPr>
          <w:rFonts w:cstheme="minorHAnsi"/>
          <w:i/>
          <w:iCs/>
          <w:color w:val="000000"/>
          <w:shd w:val="clear" w:color="auto" w:fill="FFFFFF"/>
          <w:lang w:val="en-US"/>
        </w:rPr>
        <w:t>namespace</w:t>
      </w:r>
      <w:r w:rsidR="008B3DAE" w:rsidRPr="008B3DAE">
        <w:rPr>
          <w:rFonts w:cstheme="minorHAnsi"/>
          <w:color w:val="000000"/>
          <w:shd w:val="clear" w:color="auto" w:fill="FFFFFF"/>
        </w:rPr>
        <w:t>, které umožňují kód organizovat do menších celků a je tak možné, aby se v projektu vyskytoval stejný název vícekrát</w:t>
      </w:r>
      <w:sdt>
        <w:sdtPr>
          <w:rPr>
            <w:color w:val="000000"/>
            <w:shd w:val="clear" w:color="auto" w:fill="FFFFFF"/>
          </w:rPr>
          <w:tag w:val="MENDELEY_CITATION_v3_eyJjaXRhdGlvbklEIjoiTUVOREVMRVlfQ0lUQVRJT05fNTQ3ZTE5ZTItYjQ4NS00YzYyLTgxMjMtZmEyNmUxZGEzOWIz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25396362"/>
          <w:placeholder>
            <w:docPart w:val="6D7E8E72092C4151A74D5CC692E19A96"/>
          </w:placeholder>
        </w:sdtPr>
        <w:sdtEndPr>
          <w:rPr>
            <w:shd w:val="clear" w:color="auto" w:fill="auto"/>
          </w:rPr>
        </w:sdtEndPr>
        <w:sdtContent>
          <w:r w:rsidR="009C3D7B" w:rsidRPr="009C3D7B">
            <w:rPr>
              <w:color w:val="000000"/>
            </w:rPr>
            <w:t>[11]</w:t>
          </w:r>
        </w:sdtContent>
      </w:sdt>
      <w:r w:rsidR="008B3DAE" w:rsidRPr="008B3DAE">
        <w:rPr>
          <w:rFonts w:cstheme="minorHAnsi"/>
          <w:color w:val="000000"/>
          <w:shd w:val="clear" w:color="auto" w:fill="FFFFFF"/>
        </w:rPr>
        <w:t xml:space="preserve">. </w:t>
      </w:r>
      <w:r w:rsidR="00BD3FC3" w:rsidRPr="00D20F7B">
        <w:rPr>
          <w:rFonts w:cstheme="minorHAnsi"/>
          <w:color w:val="000000"/>
          <w:shd w:val="clear" w:color="auto" w:fill="FFFFFF"/>
        </w:rPr>
        <w:t>Jakožto objektový jazyk dovoluje přetěžování metod, ale oproti Javě a C# porovnává jen parametry, takže funkce s různým návratovým typem a stejnými parametry považuje za stejné a nepůjdou zkompilovat</w:t>
      </w:r>
      <w:sdt>
        <w:sdtPr>
          <w:rPr>
            <w:rFonts w:cstheme="minorHAnsi"/>
            <w:color w:val="000000"/>
            <w:shd w:val="clear" w:color="auto" w:fill="FFFFFF"/>
          </w:rPr>
          <w:tag w:val="MENDELEY_CITATION_v3_eyJjaXRhdGlvbklEIjoiTUVOREVMRVlfQ0lUQVRJT05fNGFjZWViODctMGI5Zi00NDYwLWI0ZjQtOTZiNjNlNzRhZGNk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330132637"/>
          <w:placeholder>
            <w:docPart w:val="7B27D205AD9246879E9B84134C0EE36C"/>
          </w:placeholder>
        </w:sdtPr>
        <w:sdtEndPr>
          <w:rPr>
            <w:rFonts w:cstheme="minorBidi"/>
            <w:shd w:val="clear" w:color="auto" w:fill="auto"/>
          </w:rPr>
        </w:sdtEndPr>
        <w:sdtContent>
          <w:r w:rsidR="009C3D7B" w:rsidRPr="009C3D7B">
            <w:rPr>
              <w:color w:val="000000"/>
            </w:rPr>
            <w:t>[11]</w:t>
          </w:r>
        </w:sdtContent>
      </w:sdt>
      <w:r w:rsidR="00BD3FC3" w:rsidRPr="00D20F7B">
        <w:rPr>
          <w:rFonts w:cstheme="minorHAnsi"/>
          <w:color w:val="000000"/>
          <w:shd w:val="clear" w:color="auto" w:fill="FFFFFF"/>
        </w:rPr>
        <w:t xml:space="preserve">. </w:t>
      </w:r>
      <w:r w:rsidR="00ED3C7C" w:rsidRPr="00D20F7B">
        <w:rPr>
          <w:rFonts w:cstheme="minorHAnsi"/>
          <w:color w:val="000000"/>
          <w:shd w:val="clear" w:color="auto" w:fill="FFFFFF"/>
        </w:rPr>
        <w:t xml:space="preserve">Dále přibyli </w:t>
      </w:r>
      <w:r w:rsidR="00ED3C7C" w:rsidRPr="00D20F7B">
        <w:rPr>
          <w:rFonts w:cstheme="minorHAnsi"/>
          <w:i/>
          <w:iCs/>
          <w:color w:val="000000"/>
          <w:shd w:val="clear" w:color="auto" w:fill="FFFFFF"/>
          <w:lang w:val="en-US"/>
        </w:rPr>
        <w:t>Exceptions</w:t>
      </w:r>
      <w:r w:rsidR="00ED3C7C" w:rsidRPr="00D20F7B">
        <w:rPr>
          <w:rFonts w:cstheme="minorHAnsi"/>
          <w:color w:val="000000"/>
          <w:shd w:val="clear" w:color="auto" w:fill="FFFFFF"/>
        </w:rPr>
        <w:t xml:space="preserve"> sloužící jako zpráva o chybě ve volané metodě a umožňují tento problém vyřešit, aniž by došlo k pádu programu. Na rozdíl od Javy a C# se může jednat o libovolný datový typ</w:t>
      </w:r>
      <w:sdt>
        <w:sdtPr>
          <w:rPr>
            <w:rFonts w:cstheme="minorHAnsi"/>
            <w:color w:val="000000"/>
            <w:shd w:val="clear" w:color="auto" w:fill="FFFFFF"/>
          </w:rPr>
          <w:tag w:val="MENDELEY_CITATION_v3_eyJjaXRhdGlvbklEIjoiTUVOREVMRVlfQ0lUQVRJT05fNzljZmJkODktYWRmNC00MWU5LWJiYjMtMDQ0MmI1ZDc0MDY1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2ED041843E7040679DF7608BD96AE0E1"/>
          </w:placeholder>
        </w:sdtPr>
        <w:sdtEndPr>
          <w:rPr>
            <w:rFonts w:cstheme="minorBidi"/>
            <w:shd w:val="clear" w:color="auto" w:fill="auto"/>
          </w:rPr>
        </w:sdtEndPr>
        <w:sdtContent>
          <w:r w:rsidR="009C3D7B" w:rsidRPr="009C3D7B">
            <w:rPr>
              <w:color w:val="000000"/>
            </w:rPr>
            <w:t>[11]</w:t>
          </w:r>
        </w:sdtContent>
      </w:sdt>
      <w:r w:rsidR="00ED3C7C" w:rsidRPr="00D20F7B">
        <w:rPr>
          <w:rFonts w:cstheme="minorHAnsi"/>
          <w:color w:val="000000"/>
          <w:shd w:val="clear" w:color="auto" w:fill="FFFFFF"/>
        </w:rPr>
        <w:t xml:space="preserve">. </w:t>
      </w:r>
      <w:r w:rsidRPr="00D20F7B">
        <w:rPr>
          <w:rFonts w:cstheme="minorHAnsi"/>
          <w:color w:val="000000"/>
          <w:shd w:val="clear" w:color="auto" w:fill="FFFFFF"/>
        </w:rPr>
        <w:t xml:space="preserve">tak jako C je i C++ díky své schopnosti pracovat přímo s pamětí a registry </w:t>
      </w:r>
      <w:r w:rsidR="00B77B03" w:rsidRPr="00061721">
        <w:rPr>
          <w:rFonts w:cstheme="minorHAnsi"/>
          <w:color w:val="000000"/>
          <w:shd w:val="clear" w:color="auto" w:fill="FFFFFF"/>
        </w:rPr>
        <w:t>pomocí pointerů</w:t>
      </w:r>
      <w:r w:rsidR="00B77B03">
        <w:rPr>
          <w:rFonts w:cstheme="minorHAnsi"/>
          <w:color w:val="000000"/>
          <w:shd w:val="clear" w:color="auto" w:fill="FFFFFF"/>
        </w:rPr>
        <w:t xml:space="preserve"> </w:t>
      </w:r>
      <w:r w:rsidRPr="00D20F7B">
        <w:rPr>
          <w:rFonts w:cstheme="minorHAnsi"/>
          <w:color w:val="000000"/>
          <w:shd w:val="clear" w:color="auto" w:fill="FFFFFF"/>
        </w:rPr>
        <w:t>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iwgMTNdIiwiaXNNYW51YWxseU92ZXJyaWRkZW4iOmZhbHNlLCJtYW51YWxPdmVycmlkZVRleHQiOiIifS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IsImNvbnRhaW5lci10aXRsZS1zaG9ydCI6Ii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iwiY29udGFpbmVyLXRpdGxlLXNob3J0IjoiIn0sInVyaXMiOlsiaHR0cDovL3d3dy5tZW5kZWxleS5jb20vZG9jdW1lbnRzLz91dWlkPTUyNmI0ZTI1LWEyODUtMzk5ZS1iMjVlLTk4OWU5MTNmZDhjMyJdLCJpc1RlbXBvcmFyeSI6ZmFsc2UsImxlZ2FjeURlc2t0b3BJZCI6IjUyNmI0ZTI1LWEyODUtMzk5ZS1iMjVlLTk4OWU5MTNmZDhjMyJ9XX0="/>
          <w:id w:val="-649981469"/>
          <w:placeholder>
            <w:docPart w:val="DefaultPlaceholder_-1854013440"/>
          </w:placeholder>
        </w:sdtPr>
        <w:sdtEndPr>
          <w:rPr>
            <w:rFonts w:cstheme="minorBidi"/>
            <w:shd w:val="clear" w:color="auto" w:fill="auto"/>
          </w:rPr>
        </w:sdtEndPr>
        <w:sdtContent>
          <w:r w:rsidR="009C3D7B" w:rsidRPr="009C3D7B">
            <w:rPr>
              <w:color w:val="000000"/>
            </w:rPr>
            <w:t>[12, 13]</w:t>
          </w:r>
        </w:sdtContent>
      </w:sdt>
      <w:sdt>
        <w:sdtPr>
          <w:rPr>
            <w:color w:val="000000"/>
          </w:rPr>
          <w:tag w:val="MENDELEY_CITATION_v3_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"/>
          <w:id w:val="967323755"/>
          <w:placeholder>
            <w:docPart w:val="DefaultPlaceholder_-1854013440"/>
          </w:placeholder>
        </w:sdtPr>
        <w:sdtEndPr/>
        <w:sdtContent>
          <w:r w:rsidR="009C3D7B" w:rsidRPr="009C3D7B">
            <w:rPr>
              <w:color w:val="000000"/>
            </w:rPr>
            <w:t>[14]</w:t>
          </w:r>
        </w:sdtContent>
      </w:sdt>
      <w:r w:rsidRPr="00D20F7B">
        <w:rPr>
          <w:rFonts w:cstheme="minorHAnsi"/>
          <w:color w:val="000000"/>
          <w:shd w:val="clear" w:color="auto" w:fill="FFFFFF"/>
        </w:rPr>
        <w:t>. standar</w:t>
      </w:r>
      <w:r w:rsidR="003044FF" w:rsidRPr="00FD4AB2">
        <w:rPr>
          <w:rFonts w:cstheme="minorHAnsi"/>
          <w:color w:val="000000"/>
          <w:shd w:val="clear" w:color="auto" w:fill="FFFFFF"/>
        </w:rPr>
        <w:t>d</w:t>
      </w:r>
      <w:r w:rsidRPr="00D20F7B">
        <w:rPr>
          <w:rFonts w:cstheme="minorHAnsi"/>
          <w:color w:val="000000"/>
          <w:shd w:val="clear" w:color="auto" w:fill="FFFFFF"/>
        </w:rPr>
        <w:t xml:space="preserve">y C++ neobsahují </w:t>
      </w:r>
      <w:r w:rsidRPr="00D20F7B">
        <w:rPr>
          <w:rFonts w:cstheme="minorHAnsi"/>
          <w:shd w:val="clear" w:color="auto" w:fill="FFFFFF"/>
          <w:lang w:val="en-US"/>
        </w:rPr>
        <w:t>Garbage Collector</w:t>
      </w:r>
      <w:r w:rsidRPr="00D20F7B">
        <w:rPr>
          <w:rFonts w:cstheme="minorHAnsi"/>
          <w:color w:val="000000"/>
          <w:shd w:val="clear" w:color="auto" w:fill="FFFFFF"/>
        </w:rPr>
        <w:t>, takže se programátor musí starat o alokování a následné uvolňování paměti, ale je možné použít některý vytvořený třetí stranou</w:t>
      </w:r>
      <w:sdt>
        <w:sdtPr>
          <w:rPr>
            <w:rFonts w:cstheme="minorHAnsi"/>
            <w:color w:val="000000"/>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
          <w:id w:val="110562602"/>
          <w:placeholder>
            <w:docPart w:val="DefaultPlaceholder_-1854013440"/>
          </w:placeholder>
        </w:sdtPr>
        <w:sdtEndPr>
          <w:rPr>
            <w:rFonts w:cstheme="minorBidi"/>
            <w:shd w:val="clear" w:color="auto" w:fill="auto"/>
          </w:rPr>
        </w:sdtEndPr>
        <w:sdtContent>
          <w:r w:rsidR="009C3D7B" w:rsidRPr="009C3D7B">
            <w:rPr>
              <w:color w:val="000000"/>
            </w:rPr>
            <w:t>[15]</w:t>
          </w:r>
        </w:sdtContent>
      </w:sdt>
      <w:r w:rsidRPr="00D20F7B">
        <w:rPr>
          <w:rFonts w:cstheme="minorHAnsi"/>
          <w:color w:val="000000"/>
          <w:shd w:val="clear" w:color="auto" w:fill="FFFFFF"/>
        </w:rPr>
        <w:t>. C++ neobsahuje vlastní GUI a musíte proto použít některou z knihoven třetí strany</w:t>
      </w:r>
      <w:sdt>
        <w:sdtPr>
          <w:rPr>
            <w:rFonts w:cstheme="minorHAnsi"/>
            <w:color w:val="000000"/>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"/>
          <w:id w:val="1936787796"/>
          <w:placeholder>
            <w:docPart w:val="DefaultPlaceholder_-1854013440"/>
          </w:placeholder>
        </w:sdtPr>
        <w:sdtEndPr>
          <w:rPr>
            <w:rFonts w:cstheme="minorBidi"/>
            <w:shd w:val="clear" w:color="auto" w:fill="auto"/>
          </w:rPr>
        </w:sdtEndPr>
        <w:sdtContent>
          <w:r w:rsidR="009C3D7B" w:rsidRPr="009C3D7B">
            <w:rPr>
              <w:color w:val="000000"/>
            </w:rPr>
            <w:t>[16]</w:t>
          </w:r>
        </w:sdtContent>
      </w:sdt>
      <w:r w:rsidRPr="00D20F7B">
        <w:rPr>
          <w:rFonts w:cstheme="minorHAnsi"/>
          <w:color w:val="000000"/>
          <w:shd w:val="clear" w:color="auto" w:fill="FFFFFF"/>
        </w:rPr>
        <w:t>.</w:t>
      </w:r>
    </w:p>
    <w:p w14:paraId="480D55AC" w14:textId="77777777" w:rsidR="00F67031" w:rsidRPr="00585DD5" w:rsidRDefault="00F67031" w:rsidP="00585DD5">
      <w:pPr>
        <w:pStyle w:val="Nadpis2"/>
        <w:ind w:left="708" w:firstLine="708"/>
        <w:rPr>
          <w:rFonts w:asciiTheme="minorHAnsi" w:hAnsiTheme="minorHAnsi" w:cstheme="minorHAnsi"/>
          <w:shd w:val="clear" w:color="auto" w:fill="FFFFFF"/>
        </w:rPr>
      </w:pPr>
      <w:bookmarkStart w:id="10" w:name="_Hlk76031699"/>
      <w:bookmarkStart w:id="11" w:name="_Toc89415045"/>
      <w:r w:rsidRPr="00621687">
        <w:rPr>
          <w:rFonts w:asciiTheme="minorHAnsi" w:hAnsiTheme="minorHAnsi" w:cstheme="minorHAnsi"/>
          <w:shd w:val="clear" w:color="auto" w:fill="FFFFFF"/>
        </w:rPr>
        <w:t>3.2 Java</w:t>
      </w:r>
      <w:bookmarkEnd w:id="10"/>
      <w:bookmarkEnd w:id="11"/>
    </w:p>
    <w:p w14:paraId="429C77F5" w14:textId="6B6C9EBC" w:rsidR="00F67031" w:rsidRDefault="00F67031" w:rsidP="00B05C86">
      <w:pPr>
        <w:pStyle w:val="Odstavecseseznamem"/>
        <w:ind w:left="1440" w:firstLine="684"/>
        <w:jc w:val="both"/>
        <w:rPr>
          <w:rFonts w:cstheme="minorHAnsi"/>
          <w:shd w:val="clear" w:color="auto" w:fill="FFFFFF"/>
        </w:rPr>
      </w:pPr>
    </w:p>
    <w:p w14:paraId="71BBA9B5" w14:textId="0F5B606E" w:rsidR="00F67031" w:rsidRDefault="00F67031" w:rsidP="005F0640">
      <w:pPr>
        <w:pStyle w:val="Odstavecseseznamem"/>
        <w:ind w:left="1440" w:firstLine="684"/>
        <w:jc w:val="both"/>
        <w:rPr>
          <w:rFonts w:cstheme="minorHAnsi"/>
          <w:color w:val="000000" w:themeColor="text1"/>
          <w:shd w:val="clear" w:color="auto" w:fill="FFFFFF"/>
        </w:rPr>
      </w:pPr>
      <w:r w:rsidRPr="00D20F7B">
        <w:rPr>
          <w:rFonts w:cstheme="minorHAnsi"/>
          <w:color w:val="000000" w:themeColor="text1"/>
          <w:shd w:val="clear" w:color="auto" w:fill="FFFFFF"/>
        </w:rPr>
        <w:t xml:space="preserve">Java je objektový jazyk, který oproti C++ není kompilován přímo do strojového kódu, ale do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který je spouštěn ve virtuálním stroji (JVM), což umožňuje, aby stejný program bylo možné spustit na všech operačních systémech v 32bitové i 64bitové verzi</w:t>
      </w:r>
      <w:sdt>
        <w:sdtPr>
          <w:rPr>
            <w:rFonts w:cstheme="minorHAnsi"/>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4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XX0="/>
          <w:id w:val="1073932716"/>
          <w:placeholder>
            <w:docPart w:val="DefaultPlaceholder_-1854013440"/>
          </w:placeholder>
        </w:sdtPr>
        <w:sdtEndPr>
          <w:rPr>
            <w:rFonts w:cstheme="minorBidi"/>
            <w:shd w:val="clear" w:color="auto" w:fill="auto"/>
          </w:rPr>
        </w:sdtEndPr>
        <w:sdtContent>
          <w:r w:rsidR="009C3D7B" w:rsidRPr="009C3D7B">
            <w:rPr>
              <w:color w:val="000000"/>
            </w:rPr>
            <w:t>[8]</w:t>
          </w:r>
        </w:sdtContent>
      </w:sdt>
      <w:r w:rsidRPr="00D20F7B">
        <w:rPr>
          <w:rFonts w:cstheme="minorHAnsi"/>
          <w:color w:val="000000" w:themeColor="text1"/>
          <w:shd w:val="clear" w:color="auto" w:fill="FFFFFF"/>
        </w:rPr>
        <w:t>, ale ke spuštění programu musí být na zařízení naistalována odpovídající verze</w:t>
      </w:r>
      <w:r w:rsidR="009B39F8">
        <w:rPr>
          <w:rFonts w:cstheme="minorHAnsi"/>
          <w:color w:val="000000" w:themeColor="text1"/>
          <w:shd w:val="clear" w:color="auto" w:fill="FFFFFF"/>
        </w:rPr>
        <w:t xml:space="preserve"> </w:t>
      </w:r>
      <w:r w:rsidR="009B39F8" w:rsidRPr="00061721">
        <w:rPr>
          <w:rFonts w:cstheme="minorHAnsi"/>
          <w:color w:val="000000" w:themeColor="text1"/>
          <w:shd w:val="clear" w:color="auto" w:fill="FFFFFF"/>
        </w:rPr>
        <w:t>JVM</w:t>
      </w:r>
      <w:r w:rsidRPr="00D20F7B">
        <w:rPr>
          <w:rFonts w:cstheme="minorHAnsi"/>
          <w:color w:val="000000" w:themeColor="text1"/>
          <w:shd w:val="clear" w:color="auto" w:fill="FFFFFF"/>
        </w:rPr>
        <w:t xml:space="preserve">. Nevýhodou </w:t>
      </w:r>
      <w:proofErr w:type="spellStart"/>
      <w:r w:rsidRPr="00D20F7B">
        <w:rPr>
          <w:rFonts w:cstheme="minorHAnsi"/>
          <w:color w:val="000000" w:themeColor="text1"/>
          <w:shd w:val="clear" w:color="auto" w:fill="FFFFFF"/>
        </w:rPr>
        <w:t>bytecodu</w:t>
      </w:r>
      <w:proofErr w:type="spellEnd"/>
      <w:r w:rsidRPr="00D20F7B">
        <w:rPr>
          <w:rFonts w:cstheme="minorHAnsi"/>
          <w:color w:val="000000" w:themeColor="text1"/>
          <w:shd w:val="clear" w:color="auto" w:fill="FFFFFF"/>
        </w:rPr>
        <w:t xml:space="preserve"> je jeho výpočetní náročnost, neboť je překládán do strojového kódu v momentě, kdy je spouštěn. Díky </w:t>
      </w:r>
      <w:r w:rsidRPr="00D20F7B">
        <w:rPr>
          <w:rFonts w:cstheme="minorHAnsi"/>
          <w:color w:val="000000" w:themeColor="text1"/>
          <w:shd w:val="clear" w:color="auto" w:fill="FFFFFF"/>
          <w:lang w:val="en-US"/>
        </w:rPr>
        <w:t>just in time</w:t>
      </w:r>
      <w:r w:rsidRPr="00D20F7B">
        <w:rPr>
          <w:rFonts w:cstheme="minorHAnsi"/>
          <w:color w:val="000000" w:themeColor="text1"/>
          <w:shd w:val="clear" w:color="auto" w:fill="FFFFFF"/>
        </w:rPr>
        <w:t xml:space="preserve"> (JIT) překladu je možné provést optimalizaci pro konkrétní CPU a tím dosáhnout vyšší rychlosti</w:t>
      </w:r>
      <w:sdt>
        <w:sdtPr>
          <w:rPr>
            <w:rFonts w:cstheme="minorHAnsi"/>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"/>
          <w:id w:val="-688218250"/>
          <w:placeholder>
            <w:docPart w:val="DefaultPlaceholder_-1854013440"/>
          </w:placeholder>
        </w:sdtPr>
        <w:sdtEndPr>
          <w:rPr>
            <w:rFonts w:cstheme="minorBidi"/>
            <w:shd w:val="clear" w:color="auto" w:fill="auto"/>
          </w:rPr>
        </w:sdtEndPr>
        <w:sdtContent>
          <w:r w:rsidR="009C3D7B" w:rsidRPr="009C3D7B">
            <w:rPr>
              <w:color w:val="000000"/>
            </w:rPr>
            <w:t>[17]</w:t>
          </w:r>
        </w:sdtContent>
      </w:sdt>
      <w:r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 xml:space="preserve">Na rozdíl od C++ Java nepoužívá </w:t>
      </w:r>
      <w:proofErr w:type="spellStart"/>
      <w:r w:rsidR="00BD3FC3" w:rsidRPr="00D20F7B">
        <w:rPr>
          <w:rFonts w:cstheme="minorHAnsi"/>
          <w:color w:val="000000" w:themeColor="text1"/>
          <w:shd w:val="clear" w:color="auto" w:fill="FFFFFF"/>
        </w:rPr>
        <w:t>headery</w:t>
      </w:r>
      <w:proofErr w:type="spellEnd"/>
      <w:r w:rsidR="00BD3FC3" w:rsidRPr="00D20F7B">
        <w:rPr>
          <w:rFonts w:cstheme="minorHAnsi"/>
          <w:color w:val="000000" w:themeColor="text1"/>
          <w:shd w:val="clear" w:color="auto" w:fill="FFFFFF"/>
        </w:rPr>
        <w:t xml:space="preserve"> a pro použití třídy v jiném souboru stačí, aby se nacházely ve stejném </w:t>
      </w:r>
      <w:r w:rsidR="00BD3FC3" w:rsidRPr="00D20F7B">
        <w:rPr>
          <w:rFonts w:cstheme="minorHAnsi"/>
          <w:i/>
          <w:iCs/>
          <w:color w:val="000000" w:themeColor="text1"/>
          <w:shd w:val="clear" w:color="auto" w:fill="FFFFFF"/>
          <w:lang w:val="en-US"/>
        </w:rPr>
        <w:t>namespace</w:t>
      </w:r>
      <w:r w:rsidR="00BD3FC3" w:rsidRPr="00D20F7B">
        <w:rPr>
          <w:rFonts w:cstheme="minorHAnsi"/>
          <w:color w:val="000000" w:themeColor="text1"/>
          <w:shd w:val="clear" w:color="auto" w:fill="FFFFFF"/>
        </w:rPr>
        <w:t xml:space="preserve">, nebo na příslušný </w:t>
      </w:r>
      <w:r w:rsidR="00BD3FC3" w:rsidRPr="00D20F7B">
        <w:rPr>
          <w:rFonts w:cstheme="minorHAnsi"/>
          <w:color w:val="000000" w:themeColor="text1"/>
          <w:shd w:val="clear" w:color="auto" w:fill="FFFFFF"/>
          <w:lang w:val="en-US"/>
        </w:rPr>
        <w:t>namespace</w:t>
      </w:r>
      <w:r w:rsidR="00BD3FC3" w:rsidRPr="00D20F7B">
        <w:rPr>
          <w:rFonts w:cstheme="minorHAnsi"/>
          <w:color w:val="000000" w:themeColor="text1"/>
          <w:shd w:val="clear" w:color="auto" w:fill="FFFFFF"/>
        </w:rPr>
        <w:t xml:space="preserve"> přidat referenci. Stejně jako C++ je zde možné využívat přetěžování metod, ale signaturu tvoří kromě parametrů i návratový typ.</w:t>
      </w:r>
      <w:r w:rsidR="00BD3FC3">
        <w:rPr>
          <w:rFonts w:cstheme="minorHAnsi"/>
          <w:color w:val="000000" w:themeColor="text1"/>
          <w:shd w:val="clear" w:color="auto" w:fill="FFFFFF"/>
        </w:rPr>
        <w:t xml:space="preserve"> </w:t>
      </w:r>
      <w:r w:rsidR="00BD3FC3" w:rsidRPr="00D20F7B">
        <w:rPr>
          <w:rFonts w:cstheme="minorHAnsi"/>
          <w:color w:val="000000" w:themeColor="text1"/>
          <w:shd w:val="clear" w:color="auto" w:fill="FFFFFF"/>
        </w:rPr>
        <w:t>Oproti C++</w:t>
      </w:r>
      <w:r w:rsidR="00BD3FC3">
        <w:rPr>
          <w:rFonts w:cstheme="minorHAnsi"/>
          <w:color w:val="000000" w:themeColor="text1"/>
          <w:shd w:val="clear" w:color="auto" w:fill="FFFFFF"/>
        </w:rPr>
        <w:t xml:space="preserve"> </w:t>
      </w:r>
      <w:r w:rsidR="00BD3FC3" w:rsidRPr="00061721">
        <w:rPr>
          <w:rFonts w:cstheme="minorHAnsi"/>
          <w:color w:val="000000" w:themeColor="text1"/>
          <w:shd w:val="clear" w:color="auto" w:fill="FFFFFF"/>
        </w:rPr>
        <w:t>a C</w:t>
      </w:r>
      <w:r w:rsidR="00683FED" w:rsidRPr="00061721">
        <w:rPr>
          <w:rFonts w:cstheme="minorHAnsi"/>
          <w:color w:val="000000" w:themeColor="text1"/>
          <w:shd w:val="clear" w:color="auto" w:fill="FFFFFF"/>
        </w:rPr>
        <w:t># Java</w:t>
      </w:r>
      <w:r w:rsidR="00BD3FC3" w:rsidRPr="00061721">
        <w:rPr>
          <w:rFonts w:cstheme="minorHAnsi"/>
          <w:color w:val="000000" w:themeColor="text1"/>
          <w:shd w:val="clear" w:color="auto" w:fill="FFFFFF"/>
        </w:rPr>
        <w:t xml:space="preserve"> neumí přetěžovat operátory</w:t>
      </w:r>
      <w:sdt>
        <w:sdtPr>
          <w:rPr>
            <w:rFonts w:cstheme="minorHAnsi"/>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
          <w:id w:val="-1070726391"/>
          <w:placeholder>
            <w:docPart w:val="C701DA930CC04411AE26EEAAD43CA46C"/>
          </w:placeholder>
        </w:sdtPr>
        <w:sdtEndPr>
          <w:rPr>
            <w:rFonts w:cstheme="minorBidi"/>
            <w:shd w:val="clear" w:color="auto" w:fill="auto"/>
          </w:rPr>
        </w:sdtEndPr>
        <w:sdtContent>
          <w:r w:rsidR="009C3D7B" w:rsidRPr="009C3D7B">
            <w:rPr>
              <w:color w:val="000000"/>
            </w:rPr>
            <w:t>[18]</w:t>
          </w:r>
        </w:sdtContent>
      </w:sdt>
      <w:r w:rsidR="00BD3FC3" w:rsidRPr="00061721">
        <w:rPr>
          <w:rFonts w:cstheme="minorHAnsi"/>
          <w:color w:val="000000" w:themeColor="text1"/>
          <w:shd w:val="clear" w:color="auto" w:fill="FFFFFF"/>
        </w:rPr>
        <w:t xml:space="preserve">. </w:t>
      </w:r>
      <w:r w:rsidR="009F3721" w:rsidRPr="00061721">
        <w:rPr>
          <w:rFonts w:cstheme="minorHAnsi"/>
          <w:color w:val="000000" w:themeColor="text1"/>
          <w:shd w:val="clear" w:color="auto" w:fill="FFFFFF"/>
        </w:rPr>
        <w:t>Java neumožňuje pracovat s</w:t>
      </w:r>
      <w:r w:rsidR="00D42A76" w:rsidRPr="00061721">
        <w:rPr>
          <w:rFonts w:cstheme="minorHAnsi"/>
          <w:color w:val="000000" w:themeColor="text1"/>
          <w:shd w:val="clear" w:color="auto" w:fill="FFFFFF"/>
        </w:rPr>
        <w:t xml:space="preserve"> p</w:t>
      </w:r>
      <w:r w:rsidR="00D42A76" w:rsidRPr="00D20F7B">
        <w:rPr>
          <w:rFonts w:cstheme="minorHAnsi"/>
          <w:color w:val="000000" w:themeColor="text1"/>
          <w:shd w:val="clear" w:color="auto" w:fill="FFFFFF"/>
        </w:rPr>
        <w:t xml:space="preserve">ointery, neboť správu paměti zajišťuje </w:t>
      </w:r>
      <w:r w:rsidR="00D42A76" w:rsidRPr="00D20F7B">
        <w:rPr>
          <w:rFonts w:cstheme="minorHAnsi"/>
          <w:color w:val="000000" w:themeColor="text1"/>
          <w:shd w:val="clear" w:color="auto" w:fill="FFFFFF"/>
          <w:lang w:val="en-US"/>
        </w:rPr>
        <w:t>run time</w:t>
      </w:r>
      <w:sdt>
        <w:sdtPr>
          <w:rPr>
            <w:rFonts w:cstheme="minorHAnsi"/>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
          <w:id w:val="1963377174"/>
          <w:placeholder>
            <w:docPart w:val="8891B8D3E1CD4DED9A6987D2770BDDC2"/>
          </w:placeholder>
        </w:sdtPr>
        <w:sdtEndPr>
          <w:rPr>
            <w:rFonts w:cstheme="minorBidi"/>
            <w:shd w:val="clear" w:color="auto" w:fill="auto"/>
            <w:lang w:val="cs-CZ"/>
          </w:rPr>
        </w:sdtEndPr>
        <w:sdtContent>
          <w:r w:rsidR="009C3D7B" w:rsidRPr="009C3D7B">
            <w:rPr>
              <w:color w:val="000000"/>
            </w:rPr>
            <w:t>[18]</w:t>
          </w:r>
        </w:sdtContent>
      </w:sdt>
      <w:r w:rsidR="00D42A76" w:rsidRPr="00D20F7B">
        <w:rPr>
          <w:rFonts w:cstheme="minorHAnsi"/>
          <w:color w:val="000000" w:themeColor="text1"/>
          <w:shd w:val="clear" w:color="auto" w:fill="FFFFFF"/>
        </w:rPr>
        <w:t>.</w:t>
      </w:r>
      <w:r w:rsidR="00D42A76">
        <w:rPr>
          <w:rFonts w:cstheme="minorHAnsi"/>
          <w:color w:val="000000" w:themeColor="text1"/>
          <w:shd w:val="clear" w:color="auto" w:fill="FFFFFF"/>
        </w:rPr>
        <w:t xml:space="preserve"> </w:t>
      </w:r>
      <w:r w:rsidR="00D42A76" w:rsidRPr="00EF52A4">
        <w:rPr>
          <w:rFonts w:cstheme="minorHAnsi"/>
          <w:color w:val="000000" w:themeColor="text1"/>
          <w:shd w:val="clear" w:color="auto" w:fill="FFFFFF"/>
        </w:rPr>
        <w:t>Jelikož program nepřistupuje k paměti přímo je možné zajistit, že nebude zasahovat do paměti ostatních programů, což by mohlo způsobit pád systému či neoprávněný přístup k citlivým údajům</w:t>
      </w:r>
      <w:sdt>
        <w:sdtPr>
          <w:rPr>
            <w:rFonts w:cstheme="minorHAnsi"/>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"/>
          <w:id w:val="-1738237628"/>
          <w:placeholder>
            <w:docPart w:val="8891B8D3E1CD4DED9A6987D2770BDDC2"/>
          </w:placeholder>
        </w:sdtPr>
        <w:sdtEndPr>
          <w:rPr>
            <w:rFonts w:cstheme="minorBidi"/>
            <w:shd w:val="clear" w:color="auto" w:fill="auto"/>
          </w:rPr>
        </w:sdtEndPr>
        <w:sdtContent>
          <w:r w:rsidR="009C3D7B" w:rsidRPr="009C3D7B">
            <w:rPr>
              <w:color w:val="000000"/>
            </w:rPr>
            <w:t>[19]</w:t>
          </w:r>
        </w:sdtContent>
      </w:sdt>
      <w:r w:rsidR="00D42A76" w:rsidRPr="00EF52A4">
        <w:rPr>
          <w:rFonts w:cstheme="minorHAnsi"/>
          <w:color w:val="000000" w:themeColor="text1"/>
          <w:shd w:val="clear" w:color="auto" w:fill="FFFFFF"/>
        </w:rPr>
        <w:t>.</w:t>
      </w:r>
      <w:r w:rsidR="00D42A76"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rPr>
        <w:t>P</w:t>
      </w:r>
      <w:r w:rsidRPr="00D20F7B">
        <w:rPr>
          <w:color w:val="000000" w:themeColor="text1"/>
        </w:rPr>
        <w:t>omocí J</w:t>
      </w:r>
      <w:r w:rsidRPr="00D20F7B">
        <w:rPr>
          <w:rFonts w:cstheme="minorHAnsi"/>
          <w:color w:val="000000" w:themeColor="text1"/>
          <w:shd w:val="clear" w:color="auto" w:fill="FFFFFF"/>
        </w:rPr>
        <w:t xml:space="preserve">ava ME </w:t>
      </w:r>
      <w:r w:rsidRPr="00D20F7B">
        <w:rPr>
          <w:rFonts w:cstheme="minorHAnsi"/>
          <w:color w:val="000000" w:themeColor="text1"/>
          <w:shd w:val="clear" w:color="auto" w:fill="FFFFFF"/>
          <w:lang w:val="en-US"/>
        </w:rPr>
        <w:t>Embedded</w:t>
      </w:r>
      <w:r w:rsidRPr="00D20F7B">
        <w:rPr>
          <w:rFonts w:cstheme="minorHAnsi"/>
          <w:color w:val="000000" w:themeColor="text1"/>
          <w:shd w:val="clear" w:color="auto" w:fill="FFFFFF"/>
        </w:rPr>
        <w:t xml:space="preserve"> je možné ovládat i jednočipové počítače, ale je podporováno pouze </w:t>
      </w:r>
      <w:r w:rsidRPr="00D20F7B">
        <w:rPr>
          <w:rFonts w:cstheme="minorHAnsi"/>
          <w:color w:val="000000" w:themeColor="text1"/>
          <w:shd w:val="clear" w:color="auto" w:fill="FFFFFF"/>
          <w:lang w:val="en-US"/>
        </w:rPr>
        <w:t>Raspberry</w:t>
      </w:r>
      <w:r w:rsidRPr="00D20F7B">
        <w:rPr>
          <w:rFonts w:cstheme="minorHAnsi"/>
          <w:color w:val="000000" w:themeColor="text1"/>
          <w:shd w:val="clear" w:color="auto" w:fill="FFFFFF"/>
        </w:rPr>
        <w:t xml:space="preserve"> </w:t>
      </w:r>
      <w:r w:rsidRPr="00D20F7B">
        <w:rPr>
          <w:rFonts w:cstheme="minorHAnsi"/>
          <w:color w:val="000000" w:themeColor="text1"/>
          <w:shd w:val="clear" w:color="auto" w:fill="FFFFFF"/>
          <w:lang w:val="en-US"/>
        </w:rPr>
        <w:t>Pi</w:t>
      </w:r>
      <w:r w:rsidRPr="00D20F7B">
        <w:rPr>
          <w:rFonts w:cstheme="minorHAnsi"/>
          <w:color w:val="000000" w:themeColor="text1"/>
          <w:shd w:val="clear" w:color="auto" w:fill="FFFFFF"/>
        </w:rPr>
        <w:t xml:space="preserve"> Model B a 2 čipy od STMicroelectronics</w:t>
      </w:r>
      <w:sdt>
        <w:sdtPr>
          <w:rPr>
            <w:rFonts w:cstheme="minorHAnsi"/>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"/>
          <w:id w:val="1804189939"/>
          <w:placeholder>
            <w:docPart w:val="DefaultPlaceholder_-1854013440"/>
          </w:placeholder>
        </w:sdtPr>
        <w:sdtEndPr>
          <w:rPr>
            <w:rFonts w:cstheme="minorBidi"/>
            <w:shd w:val="clear" w:color="auto" w:fill="auto"/>
          </w:rPr>
        </w:sdtEndPr>
        <w:sdtContent>
          <w:r w:rsidR="009C3D7B" w:rsidRPr="009C3D7B">
            <w:rPr>
              <w:color w:val="000000"/>
            </w:rPr>
            <w:t>[20]</w:t>
          </w:r>
        </w:sdtContent>
      </w:sdt>
      <w:r w:rsidRPr="00D20F7B">
        <w:rPr>
          <w:rFonts w:cstheme="minorHAnsi"/>
          <w:color w:val="000000" w:themeColor="text1"/>
          <w:shd w:val="clear" w:color="auto" w:fill="FFFFFF"/>
        </w:rPr>
        <w:t xml:space="preserve">. Oproti C++ má Java </w:t>
      </w:r>
      <w:r w:rsidRPr="00D20F7B">
        <w:rPr>
          <w:rFonts w:cstheme="minorHAnsi"/>
          <w:color w:val="000000" w:themeColor="text1"/>
          <w:shd w:val="clear" w:color="auto" w:fill="FFFFFF"/>
          <w:lang w:val="en-US"/>
        </w:rPr>
        <w:t>Garbage Collector</w:t>
      </w:r>
      <w:r w:rsidRPr="00D20F7B">
        <w:rPr>
          <w:rFonts w:cstheme="minorHAnsi"/>
          <w:color w:val="000000" w:themeColor="text1"/>
          <w:shd w:val="clear" w:color="auto" w:fill="FFFFFF"/>
        </w:rPr>
        <w:t>, který se stará o uvolňování paměti mazáním objektů bez reference</w:t>
      </w:r>
      <w:sdt>
        <w:sdtPr>
          <w:rPr>
            <w:rFonts w:cstheme="minorHAnsi"/>
            <w:color w:val="000000"/>
            <w:shd w:val="clear" w:color="auto" w:fill="FFFFFF"/>
          </w:rPr>
          <w:tag w:val="MENDELEY_CITATION_v3_eyJjaXRhdGlvbklEIjoiTUVOREVMRVlfQ0lUQVRJT05fOTc1OTRkYzMtNzI0NC00ZTk5LWFiZGEtNDI5NzZiODdkY2Q0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
          <w:id w:val="-547988249"/>
          <w:placeholder>
            <w:docPart w:val="DefaultPlaceholder_-1854013440"/>
          </w:placeholder>
        </w:sdtPr>
        <w:sdtEndPr>
          <w:rPr>
            <w:rFonts w:cstheme="minorBidi"/>
            <w:shd w:val="clear" w:color="auto" w:fill="auto"/>
          </w:rPr>
        </w:sdtEndPr>
        <w:sdtContent>
          <w:r w:rsidR="009C3D7B" w:rsidRPr="009C3D7B">
            <w:rPr>
              <w:color w:val="000000"/>
            </w:rPr>
            <w:t>[21]</w:t>
          </w:r>
        </w:sdtContent>
      </w:sdt>
      <w:r w:rsidRPr="00D20F7B">
        <w:rPr>
          <w:rFonts w:cstheme="minorHAnsi"/>
          <w:color w:val="000000" w:themeColor="text1"/>
          <w:shd w:val="clear" w:color="auto" w:fill="FFFFFF"/>
        </w:rPr>
        <w:t>, čímž usnadňuje programátorovi práci, ovšem za cenu občasného zastavení běhu aplikace, což je možné vyřešit přidáním dalšího vlákna</w:t>
      </w:r>
      <w:sdt>
        <w:sdtPr>
          <w:rPr>
            <w:rFonts w:cstheme="minorHAnsi"/>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
          <w:id w:val="1716153551"/>
          <w:placeholder>
            <w:docPart w:val="DefaultPlaceholder_-1854013440"/>
          </w:placeholder>
        </w:sdtPr>
        <w:sdtEndPr>
          <w:rPr>
            <w:rFonts w:cstheme="minorBidi"/>
            <w:shd w:val="clear" w:color="auto" w:fill="auto"/>
          </w:rPr>
        </w:sdtEndPr>
        <w:sdtContent>
          <w:r w:rsidR="009C3D7B" w:rsidRPr="009C3D7B">
            <w:rPr>
              <w:color w:val="000000"/>
            </w:rPr>
            <w:t>[21]</w:t>
          </w:r>
        </w:sdtContent>
      </w:sdt>
      <w:r w:rsidRPr="00D20F7B">
        <w:rPr>
          <w:rFonts w:cstheme="minorHAnsi"/>
          <w:color w:val="000000" w:themeColor="text1"/>
          <w:shd w:val="clear" w:color="auto" w:fill="FFFFFF"/>
        </w:rPr>
        <w:t>. Doba potřebná ke smazání „mrtvých“ objektů zaleží na počtu „živých“ a velikosti paměti</w:t>
      </w:r>
      <w:sdt>
        <w:sdtPr>
          <w:rPr>
            <w:rFonts w:cstheme="minorHAnsi"/>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MiwgMjNdIiwiaXNNYW51YWxseU92ZXJyaWRkZW4iOmZhbHNlLCJtYW51YWxPdmVycmlkZVRleHQiOiIifS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iwiY29udGFpbmVyLXRpdGxlLXNob3J0Ijoi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IsImNvbnRhaW5lci10aXRsZS1zaG9ydCI6IiJ9LCJ1cmlzIjpbImh0dHA6Ly93d3cubWVuZGVsZXkuY29tL2RvY3VtZW50cy8/dXVpZD03YzExYjFkZi1iYmJhLTNhZjctODliNC04MTRhY2E1YjY1MjgiXSwiaXNUZW1wb3JhcnkiOmZhbHNlLCJsZWdhY3lEZXNrdG9wSWQiOiI3YzExYjFkZi1iYmJhLTNhZjctODliNC04MTRhY2E1YjY1MjgifV19"/>
          <w:id w:val="506950330"/>
          <w:placeholder>
            <w:docPart w:val="DefaultPlaceholder_-1854013440"/>
          </w:placeholder>
        </w:sdtPr>
        <w:sdtEndPr>
          <w:rPr>
            <w:rFonts w:cstheme="minorBidi"/>
            <w:shd w:val="clear" w:color="auto" w:fill="auto"/>
          </w:rPr>
        </w:sdtEndPr>
        <w:sdtContent>
          <w:r w:rsidR="009C3D7B" w:rsidRPr="009C3D7B">
            <w:rPr>
              <w:color w:val="000000"/>
            </w:rPr>
            <w:t>[22, 23]</w:t>
          </w:r>
        </w:sdtContent>
      </w:sdt>
      <w:r w:rsidRPr="00D20F7B">
        <w:rPr>
          <w:rFonts w:cstheme="minorHAnsi"/>
          <w:color w:val="000000" w:themeColor="text1"/>
          <w:shd w:val="clear" w:color="auto" w:fill="FFFFFF"/>
        </w:rPr>
        <w:t xml:space="preserve">. </w:t>
      </w:r>
      <w:r w:rsidR="00360D3E" w:rsidRPr="00D20F7B">
        <w:rPr>
          <w:rFonts w:cstheme="minorHAnsi"/>
          <w:color w:val="000000" w:themeColor="text1"/>
          <w:shd w:val="clear" w:color="auto" w:fill="FFFFFF"/>
        </w:rPr>
        <w:t xml:space="preserve">Java má pro GUI 2 </w:t>
      </w:r>
      <w:proofErr w:type="gramStart"/>
      <w:r w:rsidR="00360D3E" w:rsidRPr="00D20F7B">
        <w:rPr>
          <w:rFonts w:cstheme="minorHAnsi"/>
          <w:color w:val="000000" w:themeColor="text1"/>
          <w:shd w:val="clear" w:color="auto" w:fill="FFFFFF"/>
          <w:lang w:val="en-US"/>
        </w:rPr>
        <w:t>namespace</w:t>
      </w:r>
      <w:proofErr w:type="gramEnd"/>
      <w:r w:rsidR="00360D3E" w:rsidRPr="00D20F7B">
        <w:rPr>
          <w:rFonts w:cstheme="minorHAnsi"/>
          <w:color w:val="000000" w:themeColor="text1"/>
          <w:shd w:val="clear" w:color="auto" w:fill="FFFFFF"/>
        </w:rPr>
        <w:t xml:space="preserve"> a to </w:t>
      </w:r>
      <w:proofErr w:type="spellStart"/>
      <w:r w:rsidR="00360D3E" w:rsidRPr="00D20F7B">
        <w:rPr>
          <w:rFonts w:cstheme="minorHAnsi"/>
          <w:i/>
          <w:iCs/>
          <w:color w:val="000000" w:themeColor="text1"/>
          <w:shd w:val="clear" w:color="auto" w:fill="FFFFFF"/>
        </w:rPr>
        <w:t>awt</w:t>
      </w:r>
      <w:proofErr w:type="spellEnd"/>
      <w:r w:rsidR="00360D3E" w:rsidRPr="00D20F7B">
        <w:rPr>
          <w:rFonts w:cstheme="minorHAnsi"/>
          <w:color w:val="000000" w:themeColor="text1"/>
          <w:shd w:val="clear" w:color="auto" w:fill="FFFFFF"/>
        </w:rPr>
        <w:t xml:space="preserve"> a odlehčený </w:t>
      </w:r>
      <w:r w:rsidR="00360D3E" w:rsidRPr="00D20F7B">
        <w:rPr>
          <w:rFonts w:cstheme="minorHAnsi"/>
          <w:i/>
          <w:iCs/>
          <w:color w:val="000000" w:themeColor="text1"/>
          <w:shd w:val="clear" w:color="auto" w:fill="FFFFFF"/>
        </w:rPr>
        <w:t>swing</w:t>
      </w:r>
      <w:sdt>
        <w:sdtPr>
          <w:rPr>
            <w:rFonts w:cstheme="minorHAnsi"/>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CwgMjVdIiwiaXNNYW51YWxseU92ZXJyaWRkZW4iOmZhbHNlLCJtYW51YWxPdmVycmlkZVRleHQiOiIifS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LCJjb250YWluZXItdGl0bGUtc2hvcnQiOiI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IsImNvbnRhaW5lci10aXRsZS1zaG9ydCI6IiJ9LCJ1cmlzIjpbImh0dHA6Ly93d3cubWVuZGVsZXkuY29tL2RvY3VtZW50cy8/dXVpZD00Njg4N2EyMi05MWQwLTM3N2ItYWMyMS0yZjljZTI2ZWRlNjgiXSwiaXNUZW1wb3JhcnkiOmZhbHNlLCJsZWdhY3lEZXNrdG9wSWQiOiI0Njg4N2EyMi05MWQwLTM3N2ItYWMyMS0yZjljZTI2ZWRlNjgifV19"/>
          <w:id w:val="-113136591"/>
          <w:placeholder>
            <w:docPart w:val="D0B4B459240246F6A1556F2B1B017B97"/>
          </w:placeholder>
        </w:sdtPr>
        <w:sdtEndPr>
          <w:rPr>
            <w:rFonts w:cstheme="minorBidi"/>
            <w:iCs w:val="0"/>
            <w:shd w:val="clear" w:color="auto" w:fill="auto"/>
          </w:rPr>
        </w:sdtEndPr>
        <w:sdtContent>
          <w:r w:rsidR="009C3D7B" w:rsidRPr="009C3D7B">
            <w:rPr>
              <w:color w:val="000000"/>
            </w:rPr>
            <w:t>[24, 25]</w:t>
          </w:r>
        </w:sdtContent>
      </w:sdt>
      <w:r w:rsidR="00360D3E" w:rsidRPr="00D20F7B">
        <w:rPr>
          <w:rFonts w:cstheme="minorHAnsi"/>
          <w:color w:val="000000" w:themeColor="text1"/>
          <w:shd w:val="clear" w:color="auto" w:fill="FFFFFF"/>
        </w:rPr>
        <w:t>.</w:t>
      </w:r>
      <w:r w:rsidR="00092593">
        <w:rPr>
          <w:rFonts w:cstheme="minorHAnsi"/>
          <w:color w:val="000000" w:themeColor="text1"/>
          <w:shd w:val="clear" w:color="auto" w:fill="FFFFFF"/>
        </w:rPr>
        <w:t xml:space="preserve"> </w:t>
      </w:r>
      <w:r w:rsidR="00760D9F" w:rsidRPr="00457DDA">
        <w:rPr>
          <w:rFonts w:cstheme="minorHAnsi"/>
          <w:color w:val="000000" w:themeColor="text1"/>
          <w:shd w:val="clear" w:color="auto" w:fill="FFFFFF"/>
        </w:rPr>
        <w:t>V Javě se nenachází funkce, které existují samy o sobě a nenáleží žádné třídě, ale jen metody, které jsou součástí objektu, nebo jsou statické</w:t>
      </w:r>
      <w:sdt>
        <w:sdtPr>
          <w:rPr>
            <w:rFonts w:cstheme="minorHAnsi"/>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jZdIiwiaXNNYW51YWxseU92ZXJyaWRkZW4iOmZhbHNlLCJtYW51YWxPdmVycmlkZVRleHQiOiIifS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IsImNvbnRhaW5lci10aXRsZS1zaG9ydCI6Ii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IsImNvbnRhaW5lci10aXRsZS1zaG9ydCI6IiJ9LCJ1cmlzIjpbImh0dHA6Ly93d3cubWVuZGVsZXkuY29tL2RvY3VtZW50cy8/dXVpZD1iNzgyMjIyZi00NmE4LTMyZGUtOTI4ZC02YThjNmE1OGZhNjciXSwiaXNUZW1wb3JhcnkiOmZhbHNlLCJsZWdhY3lEZXNrdG9wSWQiOiJiNzgyMjIyZi00NmE4LTMyZGUtOTI4ZC02YThjNmE1OGZhNjcifV19"/>
          <w:id w:val="-1496187294"/>
          <w:placeholder>
            <w:docPart w:val="F83B51A6AE5D49EAA4946298DCF0CBE2"/>
          </w:placeholder>
        </w:sdtPr>
        <w:sdtEndPr>
          <w:rPr>
            <w:rFonts w:cstheme="minorBidi"/>
            <w:shd w:val="clear" w:color="auto" w:fill="auto"/>
          </w:rPr>
        </w:sdtEndPr>
        <w:sdtContent>
          <w:r w:rsidR="009C3D7B" w:rsidRPr="009C3D7B">
            <w:rPr>
              <w:color w:val="000000"/>
            </w:rPr>
            <w:t>[18, 26]</w:t>
          </w:r>
        </w:sdtContent>
      </w:sdt>
      <w:r w:rsidR="00760D9F" w:rsidRPr="00457DDA">
        <w:rPr>
          <w:rFonts w:cstheme="minorHAnsi"/>
          <w:color w:val="000000" w:themeColor="text1"/>
          <w:shd w:val="clear" w:color="auto" w:fill="FFFFFF"/>
        </w:rPr>
        <w:t xml:space="preserve">. Další nevýhoda Javy je, že za generický typ, který se nejčastěji využívá u </w:t>
      </w:r>
      <w:r w:rsidR="00760D9F" w:rsidRPr="00457DDA">
        <w:rPr>
          <w:rFonts w:cstheme="minorHAnsi"/>
          <w:i/>
          <w:iCs/>
          <w:color w:val="000000" w:themeColor="text1"/>
          <w:shd w:val="clear" w:color="auto" w:fill="FFFFFF"/>
          <w:lang w:val="en-US"/>
        </w:rPr>
        <w:t>Collection</w:t>
      </w:r>
      <w:r w:rsidR="00760D9F" w:rsidRPr="00457DDA">
        <w:rPr>
          <w:rFonts w:cstheme="minorHAnsi"/>
          <w:color w:val="000000" w:themeColor="text1"/>
          <w:shd w:val="clear" w:color="auto" w:fill="FFFFFF"/>
        </w:rPr>
        <w:t xml:space="preserve"> (např. </w:t>
      </w:r>
      <w:proofErr w:type="spellStart"/>
      <w:r w:rsidR="00760D9F" w:rsidRPr="00457DDA">
        <w:rPr>
          <w:rFonts w:cstheme="minorHAnsi"/>
          <w:i/>
          <w:iCs/>
          <w:color w:val="000000" w:themeColor="text1"/>
          <w:shd w:val="clear" w:color="auto" w:fill="FFFFFF"/>
        </w:rPr>
        <w:t>ArrayList</w:t>
      </w:r>
      <w:proofErr w:type="spellEnd"/>
      <w:r w:rsidR="00760D9F" w:rsidRPr="00457DDA">
        <w:rPr>
          <w:rFonts w:cstheme="minorHAnsi"/>
          <w:color w:val="000000" w:themeColor="text1"/>
          <w:shd w:val="clear" w:color="auto" w:fill="FFFFFF"/>
        </w:rPr>
        <w:t xml:space="preserve">) není možné dosadit primitivní datový typ, takže například místo </w:t>
      </w:r>
      <w:proofErr w:type="spellStart"/>
      <w:r w:rsidR="00760D9F" w:rsidRPr="00457DDA">
        <w:rPr>
          <w:rFonts w:cstheme="minorHAnsi"/>
          <w:i/>
          <w:iCs/>
          <w:color w:val="000000" w:themeColor="text1"/>
          <w:shd w:val="clear" w:color="auto" w:fill="FFFFFF"/>
        </w:rPr>
        <w:t>int</w:t>
      </w:r>
      <w:proofErr w:type="spellEnd"/>
      <w:r w:rsidR="00760D9F" w:rsidRPr="00457DDA">
        <w:rPr>
          <w:rFonts w:cstheme="minorHAnsi"/>
          <w:color w:val="000000" w:themeColor="text1"/>
          <w:shd w:val="clear" w:color="auto" w:fill="FFFFFF"/>
        </w:rPr>
        <w:t xml:space="preserve"> je třeba vytvořit objekt typu </w:t>
      </w:r>
      <w:r w:rsidR="00760D9F" w:rsidRPr="00457DDA">
        <w:rPr>
          <w:rFonts w:cstheme="minorHAnsi"/>
          <w:i/>
          <w:iCs/>
          <w:color w:val="000000" w:themeColor="text1"/>
          <w:shd w:val="clear" w:color="auto" w:fill="FFFFFF"/>
          <w:lang w:val="en-US"/>
        </w:rPr>
        <w:t>Integer</w:t>
      </w:r>
      <w:sdt>
        <w:sdtPr>
          <w:rPr>
            <w:rFonts w:cstheme="minorHAnsi"/>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"/>
          <w:id w:val="1220559178"/>
          <w:placeholder>
            <w:docPart w:val="5870262A554F4E1CB0F6282A72E93672"/>
          </w:placeholder>
        </w:sdtPr>
        <w:sdtEndPr>
          <w:rPr>
            <w:rFonts w:cstheme="minorBidi"/>
            <w:iCs w:val="0"/>
            <w:shd w:val="clear" w:color="auto" w:fill="auto"/>
            <w:lang w:val="cs-CZ"/>
          </w:rPr>
        </w:sdtEndPr>
        <w:sdtContent>
          <w:r w:rsidR="009C3D7B" w:rsidRPr="009C3D7B">
            <w:rPr>
              <w:color w:val="000000"/>
            </w:rPr>
            <w:t>[27]</w:t>
          </w:r>
        </w:sdtContent>
      </w:sdt>
      <w:r w:rsidR="00760D9F" w:rsidRPr="00457DDA">
        <w:rPr>
          <w:rFonts w:cstheme="minorHAnsi"/>
          <w:color w:val="000000" w:themeColor="text1"/>
          <w:shd w:val="clear" w:color="auto" w:fill="FFFFFF"/>
        </w:rPr>
        <w:t>.</w:t>
      </w:r>
      <w:r w:rsidR="00D748F3" w:rsidRPr="00457DDA">
        <w:rPr>
          <w:rFonts w:cstheme="minorHAnsi"/>
          <w:color w:val="000000" w:themeColor="text1"/>
          <w:shd w:val="clear" w:color="auto" w:fill="FFFFFF"/>
        </w:rPr>
        <w:t xml:space="preserve"> </w:t>
      </w:r>
      <w:r w:rsidRPr="00457DDA">
        <w:rPr>
          <w:rFonts w:cstheme="minorHAnsi"/>
          <w:color w:val="000000" w:themeColor="text1"/>
          <w:shd w:val="clear" w:color="auto" w:fill="FFFFFF"/>
        </w:rPr>
        <w:t>Java nemá datový typ pro bezznaménková celá čísla (</w:t>
      </w:r>
      <w:proofErr w:type="spellStart"/>
      <w:r w:rsidRPr="00457DDA">
        <w:rPr>
          <w:rFonts w:cstheme="minorHAnsi"/>
          <w:i/>
          <w:iCs/>
          <w:color w:val="000000" w:themeColor="text1"/>
          <w:shd w:val="clear" w:color="auto" w:fill="FFFFFF"/>
        </w:rPr>
        <w:t>uint</w:t>
      </w:r>
      <w:proofErr w:type="spellEnd"/>
      <w:r w:rsidRPr="00457DDA">
        <w:rPr>
          <w:rFonts w:cstheme="minorHAnsi"/>
          <w:color w:val="000000" w:themeColor="text1"/>
          <w:shd w:val="clear" w:color="auto" w:fill="FFFFFF"/>
        </w:rPr>
        <w:t>)</w:t>
      </w:r>
      <w:sdt>
        <w:sdtPr>
          <w:rPr>
            <w:rFonts w:cstheme="minorHAnsi"/>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
          <w:id w:val="893778430"/>
          <w:placeholder>
            <w:docPart w:val="DefaultPlaceholder_-1854013440"/>
          </w:placeholder>
        </w:sdtPr>
        <w:sdtEndPr>
          <w:rPr>
            <w:rFonts w:cstheme="minorBidi"/>
            <w:shd w:val="clear" w:color="auto" w:fill="auto"/>
          </w:rPr>
        </w:sdtEndPr>
        <w:sdtContent>
          <w:r w:rsidR="009C3D7B" w:rsidRPr="009C3D7B">
            <w:rPr>
              <w:color w:val="000000"/>
            </w:rPr>
            <w:t>[18]</w:t>
          </w:r>
        </w:sdtContent>
      </w:sdt>
      <w:r w:rsidRPr="00457DDA">
        <w:rPr>
          <w:rFonts w:cstheme="minorHAnsi"/>
          <w:color w:val="000000" w:themeColor="text1"/>
          <w:shd w:val="clear" w:color="auto" w:fill="FFFFFF"/>
        </w:rPr>
        <w:t>, takže je k dispozici pouze polovina rozsahu a pokud je potřeba zapsat hodnotu nad 2 miliardy (2</w:t>
      </w:r>
      <w:r w:rsidRPr="00457DDA">
        <w:rPr>
          <w:rFonts w:cstheme="minorHAnsi"/>
          <w:color w:val="000000" w:themeColor="text1"/>
          <w:shd w:val="clear" w:color="auto" w:fill="FFFFFF"/>
          <w:vertAlign w:val="superscript"/>
        </w:rPr>
        <w:t>31</w:t>
      </w:r>
      <w:r w:rsidRPr="00457DDA">
        <w:rPr>
          <w:rFonts w:cstheme="minorHAnsi"/>
          <w:color w:val="000000" w:themeColor="text1"/>
          <w:shd w:val="clear" w:color="auto" w:fill="FFFFFF"/>
        </w:rPr>
        <w:t xml:space="preserve">) musí se použít </w:t>
      </w:r>
      <w:r w:rsidRPr="00457DDA">
        <w:rPr>
          <w:rFonts w:cstheme="minorHAnsi"/>
          <w:i/>
          <w:iCs/>
          <w:color w:val="000000" w:themeColor="text1"/>
          <w:shd w:val="clear" w:color="auto" w:fill="FFFFFF"/>
        </w:rPr>
        <w:t>long</w:t>
      </w:r>
      <w:r w:rsidRPr="00457DDA">
        <w:rPr>
          <w:rFonts w:cstheme="minorHAnsi"/>
          <w:color w:val="000000" w:themeColor="text1"/>
          <w:shd w:val="clear" w:color="auto" w:fill="FFFFFF"/>
        </w:rPr>
        <w:t xml:space="preserve"> (64bitový).</w:t>
      </w:r>
      <w:r w:rsidRPr="00D20F7B">
        <w:rPr>
          <w:rFonts w:cstheme="minorHAnsi"/>
          <w:color w:val="000000" w:themeColor="text1"/>
          <w:shd w:val="clear" w:color="auto" w:fill="FFFFFF"/>
        </w:rPr>
        <w:t xml:space="preserve"> </w:t>
      </w:r>
    </w:p>
    <w:p w14:paraId="5ED26C5E" w14:textId="77777777" w:rsidR="001C66FA" w:rsidRPr="005F0640" w:rsidRDefault="001C66FA" w:rsidP="005F0640">
      <w:pPr>
        <w:pStyle w:val="Odstavecseseznamem"/>
        <w:ind w:left="1440" w:firstLine="684"/>
        <w:jc w:val="both"/>
        <w:rPr>
          <w:rFonts w:cstheme="minorHAnsi"/>
          <w:color w:val="000000" w:themeColor="text1"/>
          <w:shd w:val="clear" w:color="auto" w:fill="FFFFFF"/>
        </w:rPr>
      </w:pPr>
    </w:p>
    <w:p w14:paraId="476A70E0" w14:textId="77777777" w:rsidR="00F67031" w:rsidRPr="00621687" w:rsidRDefault="00F67031" w:rsidP="006A4D87">
      <w:pPr>
        <w:pStyle w:val="Nadpis2"/>
        <w:ind w:left="708" w:firstLine="708"/>
        <w:rPr>
          <w:rFonts w:asciiTheme="minorHAnsi" w:hAnsiTheme="minorHAnsi" w:cstheme="minorHAnsi"/>
          <w:shd w:val="clear" w:color="auto" w:fill="FFFFFF"/>
        </w:rPr>
      </w:pPr>
      <w:bookmarkStart w:id="12" w:name="_Toc89415046"/>
      <w:bookmarkStart w:id="13" w:name="_Hlk76031714"/>
      <w:r w:rsidRPr="00621687">
        <w:rPr>
          <w:rFonts w:asciiTheme="minorHAnsi" w:hAnsiTheme="minorHAnsi" w:cstheme="minorHAnsi"/>
          <w:shd w:val="clear" w:color="auto" w:fill="FFFFFF"/>
        </w:rPr>
        <w:lastRenderedPageBreak/>
        <w:t>3.3 C#</w:t>
      </w:r>
      <w:bookmarkEnd w:id="12"/>
    </w:p>
    <w:bookmarkEnd w:id="13"/>
    <w:p w14:paraId="59791F69" w14:textId="77777777" w:rsidR="00F67031" w:rsidRDefault="00F67031" w:rsidP="00D976FB">
      <w:pPr>
        <w:jc w:val="both"/>
        <w:rPr>
          <w:rFonts w:cstheme="minorHAnsi"/>
          <w:color w:val="00B050"/>
          <w:shd w:val="clear" w:color="auto" w:fill="FFFFFF"/>
        </w:rPr>
      </w:pPr>
    </w:p>
    <w:p w14:paraId="6DD44707" w14:textId="4961219C" w:rsidR="00F67031" w:rsidRPr="00D13F47" w:rsidRDefault="00F67031" w:rsidP="00F957BB">
      <w:pPr>
        <w:ind w:left="1416" w:firstLine="708"/>
        <w:jc w:val="both"/>
        <w:rPr>
          <w:rFonts w:cstheme="minorHAnsi"/>
        </w:rPr>
      </w:pPr>
      <w:r w:rsidRPr="00D20F7B">
        <w:rPr>
          <w:rFonts w:cstheme="minorHAnsi"/>
        </w:rPr>
        <w:t xml:space="preserve">C# je objektový jazyk z rodiny Microsoft .NET, což umožňuje používat knihovny napsané například ve </w:t>
      </w:r>
      <w:r w:rsidRPr="00D20F7B">
        <w:rPr>
          <w:rFonts w:cstheme="minorHAnsi"/>
          <w:lang w:val="en-US"/>
        </w:rPr>
        <w:t>Visual Basic</w:t>
      </w:r>
      <w:r w:rsidRPr="00D20F7B">
        <w:rPr>
          <w:rFonts w:cstheme="minorHAnsi"/>
        </w:rPr>
        <w:t>, F#, C++/CLI nebo jiném z více než 20 CTS jazyků.</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
          <w:id w:val="-1912064540"/>
          <w:placeholder>
            <w:docPart w:val="DefaultPlaceholder_-1854013440"/>
          </w:placeholder>
        </w:sdtPr>
        <w:sdtEndPr>
          <w:rPr>
            <w:rFonts w:cstheme="minorBidi"/>
          </w:rPr>
        </w:sdtEndPr>
        <w:sdtContent>
          <w:r w:rsidR="009C3D7B" w:rsidRPr="009C3D7B">
            <w:rPr>
              <w:color w:val="000000"/>
            </w:rPr>
            <w:t>[28]</w:t>
          </w:r>
        </w:sdtContent>
      </w:sdt>
      <w:r w:rsidRPr="00D20F7B">
        <w:rPr>
          <w:rFonts w:cstheme="minorHAnsi"/>
        </w:rPr>
        <w:t xml:space="preserve"> 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"/>
          <w:id w:val="1385375281"/>
          <w:placeholder>
            <w:docPart w:val="DefaultPlaceholder_-1854013440"/>
          </w:placeholder>
        </w:sdtPr>
        <w:sdtEndPr>
          <w:rPr>
            <w:rFonts w:cstheme="minorBidi"/>
          </w:rPr>
        </w:sdtEndPr>
        <w:sdtContent>
          <w:r w:rsidR="009C3D7B" w:rsidRPr="009C3D7B">
            <w:rPr>
              <w:color w:val="000000"/>
            </w:rPr>
            <w:t>[29]</w:t>
          </w:r>
        </w:sdtContent>
      </w:sdt>
      <w:r w:rsidRPr="00D20F7B">
        <w:rPr>
          <w:rFonts w:cstheme="minorHAnsi"/>
        </w:rPr>
        <w:t xml:space="preserve">, díky čemuž uživatel nemusí nic instalovat. Tyto jazyky jsou společně kompilovány do </w:t>
      </w:r>
      <w:proofErr w:type="spellStart"/>
      <w:r w:rsidRPr="00D20F7B">
        <w:rPr>
          <w:rFonts w:cstheme="minorHAnsi"/>
        </w:rPr>
        <w:t>bytecodu</w:t>
      </w:r>
      <w:proofErr w:type="spellEnd"/>
      <w:r w:rsidRPr="00D20F7B">
        <w:rPr>
          <w:rFonts w:cstheme="minorHAnsi"/>
        </w:rPr>
        <w:t xml:space="preserve"> označovaného jako MSIL (</w:t>
      </w:r>
      <w:r w:rsidRPr="00D20F7B">
        <w:rPr>
          <w:rFonts w:cstheme="minorHAnsi"/>
          <w:lang w:val="en-US"/>
        </w:rPr>
        <w:t>Microsoft Intermediate Language</w:t>
      </w:r>
      <w:r w:rsidRPr="00D20F7B">
        <w:rPr>
          <w:rFonts w:cstheme="minorHAnsi"/>
        </w:rPr>
        <w:t>), který je podobně jako v případě Javy kompilován v momentě spouštění, ovšem ukládá si přeloženou verzi a v případě, že se sestava nezmění, se již nemusí znovu překládat</w:t>
      </w:r>
      <w:sdt>
        <w:sdtPr>
          <w:rPr>
            <w:rFonts w:cstheme="minorHAnsi"/>
            <w:color w:val="000000"/>
          </w:rPr>
          <w:tag w:val="MENDELEY_CITATION_v3_eyJjaXRhdGlvbklEIjoiTUVOREVMRVlfQ0lUQVRJT05fZDI0MmNhMjUtYWNhMy00ZDAwLThjODEtMDVlN2U1ZWFkY2M5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
          <w:id w:val="-1206555584"/>
          <w:placeholder>
            <w:docPart w:val="DefaultPlaceholder_-1854013440"/>
          </w:placeholder>
        </w:sdtPr>
        <w:sdtEndPr>
          <w:rPr>
            <w:rFonts w:cstheme="minorBidi"/>
          </w:rPr>
        </w:sdtEndPr>
        <w:sdtContent>
          <w:r w:rsidR="009C3D7B" w:rsidRPr="009C3D7B">
            <w:rPr>
              <w:color w:val="000000"/>
            </w:rPr>
            <w:t>[10]</w:t>
          </w:r>
        </w:sdtContent>
      </w:sdt>
      <w:r w:rsidRPr="00D20F7B">
        <w:rPr>
          <w:rFonts w:cstheme="minorHAnsi"/>
        </w:rPr>
        <w:t xml:space="preserve">. </w:t>
      </w:r>
      <w:r w:rsidR="00BD3FC3" w:rsidRPr="00D20F7B">
        <w:rPr>
          <w:rFonts w:cstheme="minorHAnsi"/>
          <w:color w:val="000000" w:themeColor="text1"/>
          <w:shd w:val="clear" w:color="auto" w:fill="FFFFFF"/>
        </w:rPr>
        <w:t xml:space="preserve">Stejně jako u Javy je zde viditelnost tříd řízena pomocí </w:t>
      </w:r>
      <w:r w:rsidR="00BD3FC3" w:rsidRPr="00D20F7B">
        <w:rPr>
          <w:rFonts w:cstheme="minorHAnsi"/>
          <w:i/>
          <w:iCs/>
          <w:shd w:val="clear" w:color="auto" w:fill="FFFFFF"/>
          <w:lang w:val="en-US"/>
        </w:rPr>
        <w:t>namespace</w:t>
      </w:r>
      <w:r w:rsidR="00BD3FC3" w:rsidRPr="00D20F7B">
        <w:rPr>
          <w:rFonts w:cstheme="minorHAnsi"/>
          <w:shd w:val="clear" w:color="auto" w:fill="FFFFFF"/>
        </w:rPr>
        <w:t xml:space="preserve">. </w:t>
      </w:r>
      <w:r w:rsidR="00B96EF0" w:rsidRPr="00D20F7B">
        <w:rPr>
          <w:rFonts w:cstheme="minorHAnsi"/>
          <w:shd w:val="clear" w:color="auto" w:fill="FFFFFF"/>
        </w:rPr>
        <w:t xml:space="preserve">Při přetěžování metod je signatura dána </w:t>
      </w:r>
      <w:r w:rsidR="00B96EF0" w:rsidRPr="00EF52A4">
        <w:rPr>
          <w:rFonts w:cstheme="minorHAnsi"/>
          <w:shd w:val="clear" w:color="auto" w:fill="FFFFFF"/>
        </w:rPr>
        <w:t>typem a pořadím parametrů</w:t>
      </w:r>
      <w:sdt>
        <w:sdtPr>
          <w:rPr>
            <w:rFonts w:cstheme="minorHAnsi"/>
            <w:color w:val="000000"/>
            <w:shd w:val="clear" w:color="auto" w:fill="FFFFFF"/>
          </w:rPr>
          <w:tag w:val="MENDELEY_CITATION_v3_eyJjaXRhdGlvbklEIjoiTUVOREVMRVlfQ0lUQVRJT05fZTA2MmVlODEtMmZhNS00YjBhLWFhZGQtNjY1NGE5MTJhMTQx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
          <w:id w:val="851297876"/>
          <w:placeholder>
            <w:docPart w:val="85ACEDB18B2942AD93FF4CE3466EE1ED"/>
          </w:placeholder>
        </w:sdtPr>
        <w:sdtEndPr>
          <w:rPr>
            <w:rFonts w:cstheme="minorBidi"/>
            <w:shd w:val="clear" w:color="auto" w:fill="auto"/>
          </w:rPr>
        </w:sdtEndPr>
        <w:sdtContent>
          <w:r w:rsidR="009C3D7B" w:rsidRPr="009C3D7B">
            <w:rPr>
              <w:color w:val="000000"/>
            </w:rPr>
            <w:t>[30]</w:t>
          </w:r>
        </w:sdtContent>
      </w:sdt>
      <w:r w:rsidR="00B96EF0" w:rsidRPr="00D20F7B">
        <w:rPr>
          <w:rFonts w:cstheme="minorHAnsi"/>
          <w:shd w:val="clear" w:color="auto" w:fill="FFFFFF"/>
        </w:rPr>
        <w:t xml:space="preserve"> a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
          <w:id w:val="-341784934"/>
          <w:placeholder>
            <w:docPart w:val="85ACEDB18B2942AD93FF4CE3466EE1ED"/>
          </w:placeholder>
        </w:sdtPr>
        <w:sdtEndPr>
          <w:rPr>
            <w:rFonts w:cstheme="minorBidi"/>
            <w:shd w:val="clear" w:color="auto" w:fill="auto"/>
          </w:rPr>
        </w:sdtEndPr>
        <w:sdtContent>
          <w:r w:rsidR="009C3D7B" w:rsidRPr="009C3D7B">
            <w:rPr>
              <w:color w:val="000000"/>
            </w:rPr>
            <w:t>[30]</w:t>
          </w:r>
        </w:sdtContent>
      </w:sdt>
      <w:r w:rsidR="00B96EF0" w:rsidRPr="00D20F7B">
        <w:rPr>
          <w:rFonts w:cstheme="minorHAnsi"/>
          <w:color w:val="000000" w:themeColor="text1"/>
          <w:shd w:val="clear" w:color="auto" w:fill="FFFFFF"/>
        </w:rPr>
        <w:t xml:space="preserve">. C# dokáže primitivní datové typy (např. </w:t>
      </w:r>
      <w:r w:rsidR="00B96EF0" w:rsidRPr="00D20F7B">
        <w:rPr>
          <w:rFonts w:cstheme="minorHAnsi"/>
          <w:i/>
          <w:iCs/>
          <w:color w:val="000000" w:themeColor="text1"/>
          <w:shd w:val="clear" w:color="auto" w:fill="FFFFFF"/>
          <w:lang w:val="en-US"/>
        </w:rPr>
        <w:t>int</w:t>
      </w:r>
      <w:r w:rsidR="00B96EF0"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
          <w:id w:val="-391117184"/>
          <w:placeholder>
            <w:docPart w:val="85ACEDB18B2942AD93FF4CE3466EE1ED"/>
          </w:placeholder>
        </w:sdtPr>
        <w:sdtEndPr>
          <w:rPr>
            <w:rFonts w:cstheme="minorBidi"/>
            <w:shd w:val="clear" w:color="auto" w:fill="auto"/>
          </w:rPr>
        </w:sdtEndPr>
        <w:sdtContent>
          <w:r w:rsidR="009C3D7B" w:rsidRPr="009C3D7B">
            <w:rPr>
              <w:color w:val="000000"/>
            </w:rPr>
            <w:t>[28]</w:t>
          </w:r>
        </w:sdtContent>
      </w:sdt>
      <w:r w:rsidR="00B96EF0" w:rsidRPr="00D20F7B">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označeného jako </w:t>
      </w:r>
      <w:r w:rsidR="00D42A76" w:rsidRPr="00F7533D">
        <w:rPr>
          <w:rFonts w:cstheme="minorHAnsi"/>
          <w:i/>
          <w:iCs/>
          <w:color w:val="000000" w:themeColor="text1"/>
          <w:shd w:val="clear" w:color="auto" w:fill="FFFFFF"/>
          <w:lang w:val="en-US"/>
        </w:rPr>
        <w:t>unsafe</w:t>
      </w:r>
      <w:r w:rsidR="00D42A76" w:rsidRPr="00F7533D">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
          <w:id w:val="2129816195"/>
          <w:placeholder>
            <w:docPart w:val="8B1FBC89BD35431183D547994BF0BFF5"/>
          </w:placeholder>
        </w:sdtPr>
        <w:sdtEndPr>
          <w:rPr>
            <w:rFonts w:cstheme="minorBidi"/>
            <w:shd w:val="clear" w:color="auto" w:fill="auto"/>
          </w:rPr>
        </w:sdtEndPr>
        <w:sdtContent>
          <w:r w:rsidR="009C3D7B" w:rsidRPr="009C3D7B">
            <w:rPr>
              <w:color w:val="000000"/>
            </w:rPr>
            <w:t>[31]</w:t>
          </w:r>
        </w:sdtContent>
      </w:sdt>
      <w:r w:rsidR="00D42A76" w:rsidRPr="00F7533D">
        <w:rPr>
          <w:rFonts w:cstheme="minorHAnsi"/>
          <w:color w:val="000000" w:themeColor="text1"/>
          <w:shd w:val="clear" w:color="auto" w:fill="FFFFFF"/>
        </w:rPr>
        <w:t xml:space="preserve">. </w:t>
      </w:r>
      <w:r w:rsidRPr="00D20F7B">
        <w:rPr>
          <w:rFonts w:cstheme="minorHAnsi"/>
        </w:rPr>
        <w:t xml:space="preserve">Ačkoliv C# oficiálně neumožňuje ovládání jednočipových počítačů, existují rozšíření třetích stran, jako například </w:t>
      </w:r>
      <w:proofErr w:type="spellStart"/>
      <w:r w:rsidRPr="005421BA">
        <w:rPr>
          <w:rFonts w:cstheme="minorHAnsi"/>
          <w:highlight w:val="darkCyan"/>
        </w:rPr>
        <w:t>nanoFramework</w:t>
      </w:r>
      <w:proofErr w:type="spellEnd"/>
      <w:r w:rsidRPr="00D20F7B">
        <w:rPr>
          <w:rFonts w:cstheme="minorHAnsi"/>
        </w:rPr>
        <w:t xml:space="preserve"> nebo </w:t>
      </w:r>
      <w:proofErr w:type="spellStart"/>
      <w:r w:rsidRPr="005421BA">
        <w:rPr>
          <w:rFonts w:cstheme="minorHAnsi"/>
          <w:highlight w:val="darkCyan"/>
        </w:rPr>
        <w:t>visualmicro</w:t>
      </w:r>
      <w:proofErr w:type="spellEnd"/>
      <w:r w:rsidRPr="00D20F7B">
        <w:rPr>
          <w:rFonts w:cstheme="minorHAnsi"/>
        </w:rPr>
        <w:t xml:space="preserve"> (placený),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MiwgMzNdIiwiaXNNYW51YWxseU92ZXJyaWRkZW4iOmZhbHNlLCJtYW51YWxPdmVycmlkZVRleHQiOiIifS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LCJjb250YWluZXItdGl0bGUtc2hvcnQiOiI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IsImNvbnRhaW5lci10aXRsZS1zaG9ydCI6IiJ9LCJ1cmlzIjpbImh0dHA6Ly93d3cubWVuZGVsZXkuY29tL2RvY3VtZW50cy8/dXVpZD0xYmUzOWQwYy1jNWVmLTM4ZWMtYjM3YS04NzUyZTYzOTNhMzYiXSwiaXNUZW1wb3JhcnkiOmZhbHNlLCJsZWdhY3lEZXNrdG9wSWQiOiIxYmUzOWQwYy1jNWVmLTM4ZWMtYjM3YS04NzUyZTYzOTNhMzYifV19"/>
          <w:id w:val="-156458570"/>
          <w:placeholder>
            <w:docPart w:val="DefaultPlaceholder_-1854013440"/>
          </w:placeholder>
        </w:sdtPr>
        <w:sdtEndPr>
          <w:rPr>
            <w:rFonts w:cstheme="minorBidi"/>
          </w:rPr>
        </w:sdtEndPr>
        <w:sdtContent>
          <w:r w:rsidR="009C3D7B" w:rsidRPr="009C3D7B">
            <w:rPr>
              <w:color w:val="000000"/>
              <w:highlight w:val="darkCyan"/>
            </w:rPr>
            <w:t>[32, 33]</w:t>
          </w:r>
        </w:sdtContent>
      </w:sdt>
      <w:r w:rsidRPr="00D20F7B">
        <w:rPr>
          <w:rFonts w:cstheme="minorHAnsi"/>
        </w:rPr>
        <w:t xml:space="preserve">. 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"/>
          <w:id w:val="2117399983"/>
          <w:placeholder>
            <w:docPart w:val="DefaultPlaceholder_-1854013440"/>
          </w:placeholder>
        </w:sdtPr>
        <w:sdtEndPr>
          <w:rPr>
            <w:rFonts w:cstheme="minorBidi"/>
            <w:shd w:val="clear" w:color="auto" w:fill="auto"/>
          </w:rPr>
        </w:sdtEndPr>
        <w:sdtContent>
          <w:r w:rsidR="009C3D7B" w:rsidRPr="009C3D7B">
            <w:rPr>
              <w:color w:val="000000"/>
            </w:rPr>
            <w:t>[34]</w:t>
          </w:r>
        </w:sdtContent>
      </w:sdt>
      <w:sdt>
        <w:sdtPr>
          <w:rPr>
            <w:color w:val="000000"/>
          </w:rPr>
          <w:tag w:val="MENDELEY_CITATION_v3_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"/>
          <w:id w:val="981506618"/>
          <w:placeholder>
            <w:docPart w:val="DefaultPlaceholder_-1854013440"/>
          </w:placeholder>
        </w:sdtPr>
        <w:sdtEndPr/>
        <w:sdtContent>
          <w:r w:rsidR="009C3D7B" w:rsidRPr="009C3D7B">
            <w:rPr>
              <w:color w:val="000000"/>
            </w:rPr>
            <w:t>[35]</w:t>
          </w:r>
        </w:sdtContent>
      </w:sdt>
      <w:r w:rsidRPr="00D20F7B">
        <w:rPr>
          <w:rFonts w:cstheme="minorHAnsi"/>
          <w:color w:val="000000" w:themeColor="text1"/>
          <w:shd w:val="clear" w:color="auto" w:fill="FFFFFF"/>
        </w:rPr>
        <w:t xml:space="preserve">. </w:t>
      </w:r>
      <w:r w:rsidR="008C4D80" w:rsidRPr="00EF52A4">
        <w:rPr>
          <w:rFonts w:cstheme="minorHAnsi"/>
        </w:rPr>
        <w:t xml:space="preserve">Prostředí .NET bylo původně určeno pouze pro platformy Microsoftu (Windows a Xbox), což se změnilo až v roce 2016 vydáním .NET </w:t>
      </w:r>
      <w:proofErr w:type="spellStart"/>
      <w:r w:rsidR="008C4D80" w:rsidRPr="00EF52A4">
        <w:rPr>
          <w:rFonts w:cstheme="minorHAnsi"/>
        </w:rPr>
        <w:t>Core</w:t>
      </w:r>
      <w:proofErr w:type="spellEnd"/>
      <w:sdt>
        <w:sdtPr>
          <w:rPr>
            <w:rFonts w:cstheme="minorHAnsi"/>
            <w:color w:val="000000"/>
          </w:rPr>
          <w:tag w:val="MENDELEY_CITATION_v3_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"/>
          <w:id w:val="-1919007180"/>
          <w:placeholder>
            <w:docPart w:val="49E02D6CC4B84E919EACD01F9F56C40D"/>
          </w:placeholder>
        </w:sdtPr>
        <w:sdtEndPr>
          <w:rPr>
            <w:rFonts w:cstheme="minorBidi"/>
          </w:rPr>
        </w:sdtEndPr>
        <w:sdtContent>
          <w:r w:rsidR="009C3D7B" w:rsidRPr="009C3D7B">
            <w:rPr>
              <w:color w:val="000000"/>
            </w:rPr>
            <w:t>[36]</w:t>
          </w:r>
        </w:sdtContent>
      </w:sdt>
      <w:r w:rsidR="008C4D80" w:rsidRPr="00EF52A4">
        <w:rPr>
          <w:rFonts w:cstheme="minorHAnsi"/>
        </w:rPr>
        <w:t xml:space="preserve"> </w:t>
      </w:r>
      <w:r w:rsidR="008C4D80" w:rsidRPr="00EF52A4">
        <w:rPr>
          <w:rFonts w:cstheme="minorHAnsi"/>
          <w:color w:val="FF0000"/>
        </w:rPr>
        <w:t xml:space="preserve">ovšem s GUI </w:t>
      </w:r>
      <w:r w:rsidR="000348AD">
        <w:rPr>
          <w:rFonts w:cstheme="minorHAnsi"/>
          <w:color w:val="FF0000"/>
        </w:rPr>
        <w:t xml:space="preserve">pro ostatní systémy </w:t>
      </w:r>
      <w:r w:rsidR="008C4D80" w:rsidRPr="00EF52A4">
        <w:rPr>
          <w:rFonts w:cstheme="minorHAnsi"/>
          <w:color w:val="FF0000"/>
        </w:rPr>
        <w:t>se vývojáři museli spoléhat na třetí strany</w:t>
      </w:r>
      <w:r w:rsidR="008C4D80" w:rsidRPr="00EF52A4">
        <w:rPr>
          <w:rFonts w:cstheme="minorHAnsi"/>
        </w:rPr>
        <w:t>. V roce 2021 bylo vydáno .NET MAUI umožňující vydat jednu aplikaci na všechny počítačové i mobilní systémy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"/>
          <w:id w:val="2140984111"/>
          <w:placeholder>
            <w:docPart w:val="49E02D6CC4B84E919EACD01F9F56C40D"/>
          </w:placeholder>
        </w:sdtPr>
        <w:sdtEndPr>
          <w:rPr>
            <w:rFonts w:cstheme="minorBidi"/>
          </w:rPr>
        </w:sdtEndPr>
        <w:sdtContent>
          <w:r w:rsidR="009C3D7B" w:rsidRPr="009C3D7B">
            <w:rPr>
              <w:color w:val="000000"/>
            </w:rPr>
            <w:t>[37]</w:t>
          </w:r>
        </w:sdtContent>
      </w:sdt>
      <w:r w:rsidR="00092593">
        <w:rPr>
          <w:color w:val="000000"/>
        </w:rPr>
        <w:t xml:space="preserve"> </w:t>
      </w:r>
      <w:r w:rsidR="001946D2" w:rsidRPr="001C6C49">
        <w:rPr>
          <w:rFonts w:cstheme="minorHAnsi"/>
          <w:color w:val="000000" w:themeColor="text1"/>
          <w:shd w:val="clear" w:color="auto" w:fill="FFFFFF"/>
        </w:rPr>
        <w:t>Tak</w:t>
      </w:r>
      <w:r w:rsidRPr="001C6C49">
        <w:rPr>
          <w:rFonts w:cstheme="minorHAnsi"/>
          <w:color w:val="000000" w:themeColor="text1"/>
          <w:shd w:val="clear" w:color="auto" w:fill="FFFFFF"/>
        </w:rPr>
        <w:t xml:space="preserve"> </w:t>
      </w:r>
      <w:r w:rsidR="00E050F9" w:rsidRPr="001C6C49">
        <w:rPr>
          <w:rFonts w:cstheme="minorHAnsi"/>
          <w:color w:val="000000" w:themeColor="text1"/>
          <w:shd w:val="clear" w:color="auto" w:fill="FFFFFF"/>
        </w:rPr>
        <w:t>jako</w:t>
      </w:r>
      <w:r w:rsidRPr="001C6C49">
        <w:rPr>
          <w:rFonts w:cstheme="minorHAnsi"/>
          <w:color w:val="000000" w:themeColor="text1"/>
          <w:shd w:val="clear" w:color="auto" w:fill="FFFFFF"/>
        </w:rPr>
        <w:t xml:space="preserve"> C++ </w:t>
      </w:r>
      <w:r w:rsidR="00E050F9" w:rsidRPr="001C6C49">
        <w:rPr>
          <w:rFonts w:cstheme="minorHAnsi"/>
          <w:color w:val="000000" w:themeColor="text1"/>
          <w:shd w:val="clear" w:color="auto" w:fill="FFFFFF"/>
        </w:rPr>
        <w:t>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
          <w:id w:val="732349416"/>
          <w:placeholder>
            <w:docPart w:val="DefaultPlaceholder_-1854013440"/>
          </w:placeholder>
        </w:sdtPr>
        <w:sdtEndPr>
          <w:rPr>
            <w:rFonts w:cstheme="minorBidi"/>
            <w:shd w:val="clear" w:color="auto" w:fill="auto"/>
          </w:rPr>
        </w:sdtEndPr>
        <w:sdtContent>
          <w:r w:rsidR="009C3D7B" w:rsidRPr="009C3D7B">
            <w:rPr>
              <w:color w:val="000000"/>
            </w:rPr>
            <w:t>[31]</w:t>
          </w:r>
        </w:sdtContent>
      </w:sdt>
      <w:r w:rsidRPr="00F7533D">
        <w:rPr>
          <w:rFonts w:cstheme="minorHAnsi"/>
          <w:color w:val="000000" w:themeColor="text1"/>
          <w:shd w:val="clear" w:color="auto" w:fill="FFFFFF"/>
        </w:rPr>
        <w:t>.</w:t>
      </w:r>
      <w:r w:rsidR="001946D2">
        <w:rPr>
          <w:rFonts w:cstheme="minorHAnsi"/>
          <w:color w:val="000000" w:themeColor="text1"/>
          <w:shd w:val="clear" w:color="auto" w:fill="FFFFFF"/>
        </w:rPr>
        <w:t xml:space="preserve"> </w:t>
      </w: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DefaultPlaceholder_-1854013440"/>
          </w:placeholder>
        </w:sdtPr>
        <w:sdtEndPr>
          <w:rPr>
            <w:rFonts w:cstheme="minorBidi"/>
          </w:rPr>
        </w:sdtEndPr>
        <w:sdtContent>
          <w:r w:rsidR="009C3D7B" w:rsidRPr="009C3D7B">
            <w:rPr>
              <w:color w:val="000000"/>
            </w:rPr>
            <w:t>[38–40]</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typu objekt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MSwgNDJdIiwiaXNNYW51YWxseU92ZXJyaWRkZW4iOmZhbHNlLCJtYW51YWxPdmVycmlkZVRleHQiOiIifS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IsImNvbnRhaW5lci10aXRsZS1zaG9ydCI6Ii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IsImNvbnRhaW5lci10aXRsZS1zaG9ydCI6IiJ9LCJ1cmlzIjpbImh0dHA6Ly93d3cubWVuZGVsZXkuY29tL2RvY3VtZW50cy8/dXVpZD1jMDcxZjIzMi00MjZjLTNlZTMtYjVlYi03ZTM3ZWZiZjY5YTUiXSwiaXNUZW1wb3JhcnkiOmZhbHNlLCJsZWdhY3lEZXNrdG9wSWQiOiJjMDcxZjIzMi00MjZjLTNlZTMtYjVlYi03ZTM3ZWZiZjY5YTUifV19"/>
          <w:id w:val="-1696919232"/>
          <w:placeholder>
            <w:docPart w:val="DefaultPlaceholder_-1854013440"/>
          </w:placeholder>
        </w:sdtPr>
        <w:sdtEndPr>
          <w:rPr>
            <w:rFonts w:cstheme="minorBidi"/>
          </w:rPr>
        </w:sdtEndPr>
        <w:sdtContent>
          <w:r w:rsidR="009C3D7B" w:rsidRPr="009C3D7B">
            <w:rPr>
              <w:color w:val="000000"/>
            </w:rPr>
            <w:t>[41, 42]</w:t>
          </w:r>
        </w:sdtContent>
      </w:sdt>
      <w:r w:rsidRPr="00D20F7B">
        <w:rPr>
          <w:rFonts w:cstheme="minorHAnsi"/>
        </w:rPr>
        <w:t xml:space="preserve">. </w:t>
      </w:r>
      <w:r w:rsidR="001946D2" w:rsidRPr="00D20F7B">
        <w:rPr>
          <w:rFonts w:cstheme="minorHAnsi"/>
          <w:color w:val="000000" w:themeColor="text1"/>
          <w:shd w:val="clear" w:color="auto" w:fill="FFFFFF"/>
        </w:rPr>
        <w:t xml:space="preserve">U parametru metody je možné použít klíčové slovo </w:t>
      </w:r>
      <w:r w:rsidR="001946D2" w:rsidRPr="00D20F7B">
        <w:rPr>
          <w:rFonts w:cstheme="minorHAnsi"/>
          <w:i/>
          <w:iCs/>
          <w:color w:val="000000" w:themeColor="text1"/>
          <w:shd w:val="clear" w:color="auto" w:fill="FFFFFF"/>
          <w:lang w:val="en-US"/>
        </w:rPr>
        <w:t>out</w:t>
      </w:r>
      <w:r w:rsidR="001946D2" w:rsidRPr="00D20F7B">
        <w:rPr>
          <w:rFonts w:cstheme="minorHAnsi"/>
          <w:color w:val="000000" w:themeColor="text1"/>
          <w:shd w:val="clear" w:color="auto" w:fill="FFFFFF"/>
        </w:rPr>
        <w:t>, které ho změní na výstupní hodnotu</w:t>
      </w:r>
      <w:sdt>
        <w:sdtPr>
          <w:rPr>
            <w:rFonts w:cstheme="minorHAnsi"/>
            <w:color w:val="000000"/>
            <w:shd w:val="clear" w:color="auto" w:fill="FFFFFF"/>
          </w:rPr>
          <w:tag w:val="MENDELEY_CITATION_v3_eyJjaXRhdGlvbklEIjoiTUVOREVMRVlfQ0lUQVRJT05fYmI0NjVlYTctNjI5Ni00ZmZjLThiMjItNDMyNDU2MGYzNjJl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
          <w:id w:val="2105993168"/>
          <w:placeholder>
            <w:docPart w:val="7E5915B5C5BD49DAB7B962D86EAAE837"/>
          </w:placeholder>
        </w:sdtPr>
        <w:sdtEndPr>
          <w:rPr>
            <w:rFonts w:cstheme="minorBidi"/>
            <w:shd w:val="clear" w:color="auto" w:fill="auto"/>
          </w:rPr>
        </w:sdtEndPr>
        <w:sdtContent>
          <w:r w:rsidR="009C3D7B" w:rsidRPr="009C3D7B">
            <w:rPr>
              <w:color w:val="000000"/>
            </w:rPr>
            <w:t>[43]</w:t>
          </w:r>
        </w:sdtContent>
      </w:sdt>
      <w:r w:rsidR="001946D2" w:rsidRPr="00D20F7B">
        <w:rPr>
          <w:rFonts w:cstheme="minorHAnsi"/>
          <w:color w:val="000000" w:themeColor="text1"/>
          <w:shd w:val="clear" w:color="auto" w:fill="FFFFFF"/>
        </w:rPr>
        <w:t xml:space="preserve">, což umožňuje vracet více než jednu hodnotu bez nutnosti použít pole objektů, ze kterého by se poté </w:t>
      </w:r>
      <w:r w:rsidR="001946D2" w:rsidRPr="00F7533D">
        <w:rPr>
          <w:rFonts w:cstheme="minorHAnsi"/>
          <w:color w:val="000000" w:themeColor="text1"/>
          <w:shd w:val="clear" w:color="auto" w:fill="FFFFFF"/>
        </w:rPr>
        <w:t xml:space="preserve">postupně přiřazovaly do příslušných proměnných, nebo vracet </w:t>
      </w:r>
      <w:r w:rsidR="001946D2" w:rsidRPr="00F7533D">
        <w:rPr>
          <w:rFonts w:cstheme="minorHAnsi"/>
          <w:color w:val="000000" w:themeColor="text1"/>
          <w:shd w:val="clear" w:color="auto" w:fill="FFFFFF"/>
          <w:lang w:val="en-US"/>
        </w:rPr>
        <w:t>bool</w:t>
      </w:r>
      <w:r w:rsidR="001946D2"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001946D2" w:rsidRPr="00F7533D">
        <w:rPr>
          <w:rFonts w:cstheme="minorHAnsi"/>
          <w:i/>
          <w:iCs/>
          <w:color w:val="000000" w:themeColor="text1"/>
          <w:shd w:val="clear" w:color="auto" w:fill="FFFFFF"/>
          <w:lang w:val="en-US"/>
        </w:rPr>
        <w:t>ref</w:t>
      </w:r>
      <w:r w:rsidR="001946D2" w:rsidRPr="00F7533D">
        <w:rPr>
          <w:rFonts w:cstheme="minorHAnsi"/>
          <w:color w:val="000000" w:themeColor="text1"/>
          <w:shd w:val="clear" w:color="auto" w:fill="FFFFFF"/>
        </w:rPr>
        <w:t xml:space="preserve">, který mění hodnotovou proměnnou na referenční, a </w:t>
      </w:r>
      <w:r w:rsidR="001946D2" w:rsidRPr="00F7533D">
        <w:rPr>
          <w:rFonts w:cstheme="minorHAnsi"/>
          <w:i/>
          <w:iCs/>
          <w:color w:val="000000" w:themeColor="text1"/>
          <w:shd w:val="clear" w:color="auto" w:fill="FFFFFF"/>
        </w:rPr>
        <w:t>in</w:t>
      </w:r>
      <w:r w:rsidR="001946D2"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
          <w:id w:val="8571535"/>
          <w:placeholder>
            <w:docPart w:val="7E5915B5C5BD49DAB7B962D86EAAE837"/>
          </w:placeholder>
        </w:sdtPr>
        <w:sdtEndPr>
          <w:rPr>
            <w:rFonts w:cstheme="minorBidi"/>
            <w:shd w:val="clear" w:color="auto" w:fill="auto"/>
          </w:rPr>
        </w:sdtEndPr>
        <w:sdtContent>
          <w:r w:rsidR="009C3D7B" w:rsidRPr="009C3D7B">
            <w:rPr>
              <w:color w:val="000000"/>
            </w:rPr>
            <w:t>[43]</w:t>
          </w:r>
        </w:sdtContent>
      </w:sdt>
      <w:r w:rsidR="001946D2" w:rsidRPr="00F7533D">
        <w:rPr>
          <w:rFonts w:cstheme="minorHAnsi"/>
          <w:color w:val="000000" w:themeColor="text1"/>
          <w:shd w:val="clear" w:color="auto" w:fill="FFFFFF"/>
        </w:rPr>
        <w:t xml:space="preserve">. </w:t>
      </w:r>
      <w:r w:rsidR="00D42A76" w:rsidRPr="00F7533D">
        <w:rPr>
          <w:rFonts w:cstheme="minorHAnsi"/>
          <w:color w:val="000000" w:themeColor="text1"/>
          <w:shd w:val="clear" w:color="auto" w:fill="FFFFFF"/>
        </w:rPr>
        <w:t xml:space="preserve">Mezi novinky, které C# přináší patří </w:t>
      </w:r>
      <w:r w:rsidR="00D42A76" w:rsidRPr="00F7533D">
        <w:rPr>
          <w:rFonts w:cstheme="minorHAnsi"/>
          <w:i/>
          <w:iCs/>
          <w:lang w:val="en-US"/>
        </w:rPr>
        <w:t>properties</w:t>
      </w:r>
      <w:r w:rsidR="00D42A76" w:rsidRPr="00F7533D">
        <w:rPr>
          <w:rFonts w:cstheme="minorHAnsi"/>
        </w:rPr>
        <w:t xml:space="preserve">, umožňující zabalit </w:t>
      </w:r>
      <w:r w:rsidR="00D42A76" w:rsidRPr="00F7533D">
        <w:rPr>
          <w:rFonts w:cstheme="minorHAnsi"/>
          <w:i/>
          <w:iCs/>
          <w:lang w:val="en-US"/>
        </w:rPr>
        <w:t>get</w:t>
      </w:r>
      <w:r w:rsidR="00D42A76" w:rsidRPr="00F7533D">
        <w:rPr>
          <w:rFonts w:cstheme="minorHAnsi"/>
        </w:rPr>
        <w:t xml:space="preserve"> a </w:t>
      </w:r>
      <w:r w:rsidR="00D42A76" w:rsidRPr="00F7533D">
        <w:rPr>
          <w:rFonts w:cstheme="minorHAnsi"/>
          <w:i/>
          <w:iCs/>
        </w:rPr>
        <w:t>set</w:t>
      </w:r>
      <w:r w:rsidR="00D42A76"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"/>
          <w:id w:val="-470372350"/>
          <w:placeholder>
            <w:docPart w:val="426D2C4FB0F34E8A8B51FEACB70B6536"/>
          </w:placeholder>
        </w:sdtPr>
        <w:sdtEndPr>
          <w:rPr>
            <w:rFonts w:cstheme="minorBidi"/>
          </w:rPr>
        </w:sdtEndPr>
        <w:sdtContent>
          <w:r w:rsidR="009C3D7B" w:rsidRPr="009C3D7B">
            <w:rPr>
              <w:color w:val="000000"/>
            </w:rPr>
            <w:t>[44]</w:t>
          </w:r>
        </w:sdtContent>
      </w:sdt>
      <w:r w:rsidR="00D42A76" w:rsidRPr="00F7533D">
        <w:rPr>
          <w:rFonts w:cstheme="minorHAnsi"/>
        </w:rPr>
        <w:t xml:space="preserve">. Další nová funkce je modifikátor </w:t>
      </w:r>
      <w:r w:rsidR="00D42A76" w:rsidRPr="00F7533D">
        <w:rPr>
          <w:rFonts w:cstheme="minorHAnsi"/>
          <w:i/>
          <w:iCs/>
          <w:lang w:val="en-US"/>
        </w:rPr>
        <w:t>partial</w:t>
      </w:r>
      <w:r w:rsidR="00D42A76"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w:t>
      </w:r>
      <w:r w:rsidR="00D42A76" w:rsidRPr="00F7533D">
        <w:rPr>
          <w:rFonts w:cstheme="minorHAnsi"/>
        </w:rPr>
        <w:lastRenderedPageBreak/>
        <w:t xml:space="preserve">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00D42A76" w:rsidRPr="00F7533D">
        <w:rPr>
          <w:rFonts w:cstheme="minorHAnsi"/>
          <w:lang w:val="en-US"/>
        </w:rPr>
        <w:t>Form</w:t>
      </w:r>
      <w:r w:rsidR="00D42A76" w:rsidRPr="00F7533D">
        <w:rPr>
          <w:rFonts w:cstheme="minorHAnsi"/>
        </w:rPr>
        <w:t xml:space="preserve">, jehož grafická část je generována </w:t>
      </w:r>
      <w:r w:rsidR="00D42A76" w:rsidRPr="00F7533D">
        <w:rPr>
          <w:rFonts w:cstheme="minorHAnsi"/>
          <w:lang w:val="en-US"/>
        </w:rPr>
        <w:t>Visual</w:t>
      </w:r>
      <w:r w:rsidR="00D42A76"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"/>
          <w:id w:val="836586382"/>
          <w:placeholder>
            <w:docPart w:val="40E80FB34A69412A902975FB5D6D2DF6"/>
          </w:placeholder>
        </w:sdtPr>
        <w:sdtEndPr>
          <w:rPr>
            <w:rFonts w:cstheme="minorBidi"/>
          </w:rPr>
        </w:sdtEndPr>
        <w:sdtContent>
          <w:r w:rsidR="009C3D7B" w:rsidRPr="009C3D7B">
            <w:rPr>
              <w:color w:val="000000"/>
            </w:rPr>
            <w:t>[45]</w:t>
          </w:r>
        </w:sdtContent>
      </w:sdt>
      <w:r w:rsidR="00D42A76" w:rsidRPr="00F7533D">
        <w:rPr>
          <w:rFonts w:cstheme="minorHAnsi"/>
        </w:rPr>
        <w:t>.</w:t>
      </w:r>
      <w:r w:rsidR="00D42A76" w:rsidRPr="00D20F7B">
        <w:rPr>
          <w:rFonts w:cstheme="minorHAnsi"/>
        </w:rPr>
        <w:t xml:space="preserve"> 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r w:rsidR="00D42A76">
        <w:rPr>
          <w:rFonts w:cstheme="minorHAnsi"/>
        </w:rPr>
        <w:t xml:space="preserve"> </w:t>
      </w:r>
      <w:r w:rsidRPr="00F7533D">
        <w:rPr>
          <w:rFonts w:cstheme="minorHAnsi"/>
        </w:rPr>
        <w:t xml:space="preserve">Jak již bylo řečeno, jazyky kompatibilní s .NET jsou kompilovány na </w:t>
      </w:r>
      <w:r w:rsidRPr="00F7533D">
        <w:rPr>
          <w:rFonts w:cstheme="minorHAnsi"/>
          <w:lang w:val="en-US"/>
        </w:rPr>
        <w:t>bytecode</w:t>
      </w:r>
      <w:r w:rsidRPr="00F7533D">
        <w:rPr>
          <w:rFonts w:cstheme="minorHAnsi"/>
        </w:rPr>
        <w:t xml:space="preserve"> označovaný jako MSIL, což je objektový nízko úrovňový jazyk, který umožňuje slučovat kódy napsané v různých CTS jazycích. Tento kód je po částech převáděn do strojového kódu za běhu v okamžiku, kdy je funkce volána. Jelikož překlad stojí procesorový čas, využívá MSIL řešení zvané </w:t>
      </w:r>
      <w:r w:rsidRPr="00F7533D">
        <w:rPr>
          <w:rFonts w:cstheme="minorHAnsi"/>
          <w:lang w:val="en-US"/>
        </w:rPr>
        <w:t>Native Image Generator</w:t>
      </w:r>
      <w:r w:rsidRPr="00F7533D">
        <w:rPr>
          <w:rFonts w:cstheme="minorHAnsi"/>
        </w:rPr>
        <w:t xml:space="preserve"> (</w:t>
      </w:r>
      <w:proofErr w:type="spellStart"/>
      <w:r w:rsidRPr="00F7533D">
        <w:rPr>
          <w:rFonts w:cstheme="minorHAnsi"/>
        </w:rPr>
        <w:t>NGen</w:t>
      </w:r>
      <w:proofErr w:type="spellEnd"/>
      <w:r w:rsidRPr="00F7533D">
        <w:rPr>
          <w:rFonts w:cstheme="minorHAnsi"/>
        </w:rPr>
        <w:t xml:space="preserve">), který ukládá již přeložený obraz kompilovaný pro konkrétní procesor a není tak potřeba při každém spuštění programu volat JIT kompilátor. </w:t>
      </w:r>
      <w:proofErr w:type="spellStart"/>
      <w:r w:rsidRPr="00F7533D">
        <w:rPr>
          <w:rFonts w:cstheme="minorHAnsi"/>
        </w:rPr>
        <w:t>NGen</w:t>
      </w:r>
      <w:proofErr w:type="spellEnd"/>
      <w:r w:rsidRPr="00F7533D">
        <w:rPr>
          <w:rFonts w:cstheme="minorHAnsi"/>
        </w:rPr>
        <w:t xml:space="preserve"> je možné spustit na počítači programátora, nebo až při instalaci programu. Vytvoření obrazu u uživatele má výhodu, že kód bude optimalizován pro jeho procesor a bude tak dosahovat nejvyššího možného výkonu. Obrazy jsou instalovány do </w:t>
      </w:r>
      <w:r w:rsidRPr="00F7533D">
        <w:rPr>
          <w:rFonts w:cstheme="minorHAnsi"/>
          <w:lang w:val="en-US"/>
        </w:rPr>
        <w:t>Native Image Cache</w:t>
      </w:r>
      <w:r w:rsidRPr="00F7533D">
        <w:rPr>
          <w:rFonts w:cstheme="minorHAnsi"/>
        </w:rPr>
        <w:t xml:space="preserve"> (NIC), kam jsou přidávány i závislosti, které je možno používat více obrazy, čímž se eliminuje duplicita. Nevýhodou </w:t>
      </w:r>
      <w:proofErr w:type="spellStart"/>
      <w:r w:rsidRPr="00F7533D">
        <w:rPr>
          <w:rFonts w:cstheme="minorHAnsi"/>
        </w:rPr>
        <w:t>NGen</w:t>
      </w:r>
      <w:proofErr w:type="spellEnd"/>
      <w:r w:rsidRPr="00F7533D">
        <w:rPr>
          <w:rFonts w:cstheme="minorHAnsi"/>
        </w:rPr>
        <w:t xml:space="preserve"> jsou vyšší potřeba místa na disku a administrátorského oprávnění pro vytvoření obrazu. </w:t>
      </w:r>
      <w:sdt>
        <w:sdtPr>
          <w:rPr>
            <w:rFonts w:cstheme="minorHAnsi"/>
            <w:color w:val="000000"/>
          </w:rPr>
          <w:tag w:val="MENDELEY_CITATION_v3_eyJjaXRhdGlvbklEIjoiTUVOREVMRVlfQ0lUQVRJT05fMjY4ZGMzODgtMGI0OC00MDMyLThkMWEtNjJmMmI2MjZiZjIxIiwicHJvcGVydGllcyI6eyJub3RlSW5kZXgiOjB9LCJpc0VkaXRlZCI6ZmFsc2UsIm1hbnVhbE92ZXJyaWRlIjp7ImNpdGVwcm9jVGV4dCI6IlsxMCwgNDZdIiwiaXNNYW51YWxseU92ZXJyaWRkZW4iOmZhbHNlLCJtYW51YWxPdmVycmlkZVRleHQiOiIifS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iwiY29udGFpbmVyLXRpdGxlLXNob3J0Ijoi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IsImNvbnRhaW5lci10aXRsZS1zaG9ydCI6IiJ9LCJ1cmlzIjpbImh0dHA6Ly93d3cubWVuZGVsZXkuY29tL2RvY3VtZW50cy8/dXVpZD01MTRkNTAyMS0zZmE1LTNjMDAtYWQ4MC0zOTRmZGRhY2MyOGMiXSwiaXNUZW1wb3JhcnkiOmZhbHNlLCJsZWdhY3lEZXNrdG9wSWQiOiI1MTRkNTAyMS0zZmE1LTNjMDAtYWQ4MC0zOTRmZGRhY2MyOGMifV19"/>
          <w:id w:val="-1061172769"/>
          <w:placeholder>
            <w:docPart w:val="DefaultPlaceholder_-1854013440"/>
          </w:placeholder>
        </w:sdtPr>
        <w:sdtEndPr>
          <w:rPr>
            <w:rFonts w:cstheme="minorBidi"/>
          </w:rPr>
        </w:sdtEndPr>
        <w:sdtContent>
          <w:r w:rsidR="009C3D7B" w:rsidRPr="009C3D7B">
            <w:rPr>
              <w:color w:val="000000"/>
            </w:rPr>
            <w:t>[10, 46]</w:t>
          </w:r>
        </w:sdtContent>
      </w:sdt>
    </w:p>
    <w:p w14:paraId="03B5C445" w14:textId="77777777" w:rsidR="00F67031" w:rsidRPr="00621687" w:rsidRDefault="00F67031" w:rsidP="00FB7896">
      <w:pPr>
        <w:pStyle w:val="Nadpis2"/>
        <w:ind w:left="708" w:firstLine="708"/>
        <w:rPr>
          <w:rFonts w:asciiTheme="minorHAnsi" w:hAnsiTheme="minorHAnsi" w:cstheme="minorHAnsi"/>
        </w:rPr>
      </w:pPr>
      <w:bookmarkStart w:id="14" w:name="_Toc89415047"/>
      <w:bookmarkStart w:id="15" w:name="_Hlk76031728"/>
      <w:r w:rsidRPr="00621687">
        <w:rPr>
          <w:rFonts w:asciiTheme="minorHAnsi" w:hAnsiTheme="minorHAnsi" w:cstheme="minorHAnsi"/>
        </w:rPr>
        <w:t>3.4 výběr</w:t>
      </w:r>
      <w:bookmarkEnd w:id="14"/>
    </w:p>
    <w:bookmarkEnd w:id="15"/>
    <w:p w14:paraId="6F372DC1" w14:textId="4777DE3E" w:rsidR="00F67031" w:rsidRDefault="00F67031" w:rsidP="00E5179E">
      <w:pPr>
        <w:ind w:left="1416" w:firstLine="708"/>
        <w:jc w:val="both"/>
        <w:rPr>
          <w:rFonts w:cstheme="minorHAnsi"/>
        </w:rPr>
      </w:pPr>
      <w:r w:rsidRPr="00621687">
        <w:rPr>
          <w:rFonts w:cstheme="minorHAnsi"/>
        </w:rPr>
        <w:t xml:space="preserve">V </w:t>
      </w:r>
      <w:r w:rsidRPr="00621687">
        <w:rPr>
          <w:rFonts w:cstheme="minorHAnsi"/>
        </w:rPr>
        <w:fldChar w:fldCharType="begin"/>
      </w:r>
      <w:r w:rsidRPr="00621687">
        <w:rPr>
          <w:rFonts w:cstheme="minorHAnsi"/>
        </w:rPr>
        <w:instrText xml:space="preserve"> REF _Ref71064704 \h  \* MERGEFORMAT </w:instrText>
      </w:r>
      <w:r w:rsidRPr="00621687">
        <w:rPr>
          <w:rFonts w:cstheme="minorHAnsi"/>
        </w:rPr>
      </w:r>
      <w:r w:rsidRPr="00621687">
        <w:rPr>
          <w:rFonts w:cstheme="minorHAnsi"/>
        </w:rPr>
        <w:fldChar w:fldCharType="separate"/>
      </w:r>
      <w:r w:rsidRPr="00621687">
        <w:rPr>
          <w:rFonts w:cstheme="minorHAnsi"/>
        </w:rPr>
        <w:t xml:space="preserve">Tab. </w:t>
      </w:r>
      <w:r w:rsidRPr="00621687">
        <w:rPr>
          <w:rFonts w:cstheme="minorHAnsi"/>
          <w:noProof/>
        </w:rPr>
        <w:t>1</w:t>
      </w:r>
      <w:r w:rsidRPr="00621687">
        <w:rPr>
          <w:rFonts w:cstheme="minorHAnsi"/>
        </w:rPr>
        <w:fldChar w:fldCharType="end"/>
      </w:r>
      <w:r w:rsidRPr="00621687">
        <w:rPr>
          <w:rFonts w:cstheme="minorHAnsi"/>
        </w:rPr>
        <w:t xml:space="preserve"> je přehled vlastností porovnávaných jazyků, kde zeleně jsou označeny výhody, červeně nevýhody a žlutě body, kde záleží na situaci. Například když je potřeba maximální rychlost</w:t>
      </w:r>
      <w:r w:rsidRPr="00D20F7B">
        <w:rPr>
          <w:rFonts w:cstheme="minorHAnsi"/>
        </w:rPr>
        <w:t>, může být</w:t>
      </w:r>
      <w:r w:rsidRPr="00621687">
        <w:rPr>
          <w:rFonts w:cstheme="minorHAnsi"/>
        </w:rPr>
        <w:t xml:space="preserve"> </w:t>
      </w:r>
      <w:r w:rsidRPr="00621687">
        <w:rPr>
          <w:rFonts w:cstheme="minorHAnsi"/>
          <w:lang w:val="en-US"/>
        </w:rPr>
        <w:t>Garbage Collector</w:t>
      </w:r>
      <w:r w:rsidRPr="00621687">
        <w:rPr>
          <w:rFonts w:cstheme="minorHAnsi"/>
        </w:rPr>
        <w:t xml:space="preserve"> nevýhod</w:t>
      </w:r>
      <w:r>
        <w:rPr>
          <w:rFonts w:cstheme="minorHAnsi"/>
        </w:rPr>
        <w:t>ou</w:t>
      </w:r>
      <w:r w:rsidRPr="00621687">
        <w:rPr>
          <w:rFonts w:cstheme="minorHAnsi"/>
        </w:rPr>
        <w:t xml:space="preserve">, ale zajišťuje že program nebude v paměti nechávat data bez reference a spotřebovávat tak zbytečně více </w:t>
      </w:r>
      <w:proofErr w:type="gramStart"/>
      <w:r w:rsidRPr="00621687">
        <w:rPr>
          <w:rFonts w:cstheme="minorHAnsi"/>
        </w:rPr>
        <w:t>paměti,</w:t>
      </w:r>
      <w:proofErr w:type="gramEnd"/>
      <w:r w:rsidRPr="00621687">
        <w:rPr>
          <w:rFonts w:cstheme="minorHAnsi"/>
        </w:rPr>
        <w:t xml:space="preserve"> než potřebuje. Z porovnání je vidět, že C# umožňuje snazší implementaci knihovny, jelikož není potřeba importovat </w:t>
      </w:r>
      <w:r w:rsidRPr="00621687">
        <w:rPr>
          <w:rFonts w:cstheme="minorHAnsi"/>
          <w:lang w:val="en-US"/>
        </w:rPr>
        <w:t>header</w:t>
      </w:r>
      <w:r w:rsidRPr="00621687">
        <w:rPr>
          <w:rFonts w:cstheme="minorHAnsi"/>
        </w:rPr>
        <w:t xml:space="preserve"> pro každou použitou třídu a má </w:t>
      </w:r>
      <w:r>
        <w:rPr>
          <w:rFonts w:cstheme="minorHAnsi"/>
        </w:rPr>
        <w:t>snazší</w:t>
      </w:r>
      <w:r w:rsidRPr="00621687">
        <w:rPr>
          <w:rFonts w:cstheme="minorHAnsi"/>
        </w:rPr>
        <w:t xml:space="preserve"> práci s eventy.</w:t>
      </w:r>
    </w:p>
    <w:p w14:paraId="372CF85C" w14:textId="4891036D" w:rsidR="0022610B" w:rsidRDefault="00FC0301" w:rsidP="00E5179E">
      <w:pPr>
        <w:ind w:left="1416" w:firstLine="708"/>
        <w:jc w:val="both"/>
        <w:rPr>
          <w:rFonts w:cstheme="minorHAnsi"/>
        </w:rPr>
      </w:pPr>
      <w:r w:rsidRPr="001C6C49">
        <w:rPr>
          <w:rFonts w:cstheme="minorHAnsi"/>
        </w:rPr>
        <w:t>Jelikož jsou všechny 3 porovnávané jazyky objektové nebude mít volba na návrh logiky výrazný vliv</w:t>
      </w:r>
      <w:r w:rsidR="003D29F0" w:rsidRPr="001C6C49">
        <w:rPr>
          <w:rFonts w:cstheme="minorHAnsi"/>
        </w:rPr>
        <w:t xml:space="preserve"> a rozdíly budou jen v komunikaci objektů mezi sebou (event). Rozdíly se projeví při realizaci (např. p</w:t>
      </w:r>
      <w:r w:rsidR="001F299A" w:rsidRPr="001C6C49">
        <w:rPr>
          <w:rFonts w:cstheme="minorHAnsi"/>
        </w:rPr>
        <w:t>ráce s pamětí, přetěžování nebo generika</w:t>
      </w:r>
      <w:r w:rsidR="003D29F0" w:rsidRPr="001C6C49">
        <w:rPr>
          <w:rFonts w:cstheme="minorHAnsi"/>
        </w:rPr>
        <w:t>) a implementaci</w:t>
      </w:r>
      <w:r w:rsidR="001F299A" w:rsidRPr="001C6C49">
        <w:rPr>
          <w:rFonts w:cstheme="minorHAnsi"/>
        </w:rPr>
        <w:t>, protože každá technologie podporuje jen některé jazyky.</w:t>
      </w:r>
      <w:r w:rsidR="001F299A">
        <w:rPr>
          <w:rFonts w:cstheme="minorHAnsi"/>
        </w:rPr>
        <w:t xml:space="preserve"> </w:t>
      </w:r>
      <w:r w:rsidR="0022610B" w:rsidRPr="00FD4AB2">
        <w:rPr>
          <w:rFonts w:cstheme="minorHAnsi"/>
        </w:rPr>
        <w:t xml:space="preserve">Kvůli kompilaci </w:t>
      </w:r>
      <w:r w:rsidR="00385C2A" w:rsidRPr="00FD4AB2">
        <w:rPr>
          <w:rFonts w:cstheme="minorHAnsi"/>
        </w:rPr>
        <w:t>do</w:t>
      </w:r>
      <w:r w:rsidR="0022610B" w:rsidRPr="00FD4AB2">
        <w:rPr>
          <w:rFonts w:cstheme="minorHAnsi"/>
        </w:rPr>
        <w:t xml:space="preserve"> MSIL, </w:t>
      </w:r>
      <w:r w:rsidR="00FB0E03">
        <w:rPr>
          <w:rFonts w:cstheme="minorHAnsi"/>
        </w:rPr>
        <w:t>který</w:t>
      </w:r>
      <w:r w:rsidR="0022610B" w:rsidRPr="00FD4AB2">
        <w:rPr>
          <w:rFonts w:cstheme="minorHAnsi"/>
        </w:rPr>
        <w:t xml:space="preserve"> umožňuje </w:t>
      </w:r>
      <w:r w:rsidR="00385C2A" w:rsidRPr="00FD4AB2">
        <w:rPr>
          <w:rFonts w:cstheme="minorHAnsi"/>
        </w:rPr>
        <w:t>sestavit program z kódů napsaných ve více jazycích, byl jako jazyk</w:t>
      </w:r>
      <w:r w:rsidR="00D635C9" w:rsidRPr="00FD4AB2">
        <w:rPr>
          <w:rFonts w:cstheme="minorHAnsi"/>
        </w:rPr>
        <w:t>,</w:t>
      </w:r>
      <w:r w:rsidR="00385C2A" w:rsidRPr="00FD4AB2">
        <w:rPr>
          <w:rFonts w:cstheme="minorHAnsi"/>
        </w:rPr>
        <w:t xml:space="preserve"> pro </w:t>
      </w:r>
      <w:r w:rsidR="00D635C9" w:rsidRPr="00FD4AB2">
        <w:rPr>
          <w:rFonts w:cstheme="minorHAnsi"/>
        </w:rPr>
        <w:t>který bude knihovna navrhována C#. Takto bude knihovna univerzálnější, neboť její implementace nebude omezena na jeden jazyk.</w:t>
      </w:r>
    </w:p>
    <w:p w14:paraId="39A022B4" w14:textId="263159E2" w:rsidR="00386034" w:rsidRPr="003044FF" w:rsidRDefault="00386034" w:rsidP="00E5179E">
      <w:pPr>
        <w:ind w:left="1416" w:firstLine="708"/>
        <w:jc w:val="both"/>
        <w:rPr>
          <w:rFonts w:cstheme="minorHAnsi"/>
          <w:color w:val="00B050"/>
        </w:rPr>
      </w:pPr>
    </w:p>
    <w:tbl>
      <w:tblPr>
        <w:tblStyle w:val="Mkatabulky"/>
        <w:tblW w:w="9351" w:type="dxa"/>
        <w:tblLook w:val="04A0" w:firstRow="1" w:lastRow="0" w:firstColumn="1" w:lastColumn="0" w:noHBand="0" w:noVBand="1"/>
      </w:tblPr>
      <w:tblGrid>
        <w:gridCol w:w="2265"/>
        <w:gridCol w:w="2265"/>
        <w:gridCol w:w="2411"/>
        <w:gridCol w:w="2410"/>
      </w:tblGrid>
      <w:tr w:rsidR="00F67031" w:rsidRPr="00621687" w14:paraId="6007050D" w14:textId="77777777" w:rsidTr="00F800A5">
        <w:tc>
          <w:tcPr>
            <w:tcW w:w="2265" w:type="dxa"/>
          </w:tcPr>
          <w:p w14:paraId="32E34923" w14:textId="77777777" w:rsidR="00F67031" w:rsidRPr="00621687" w:rsidRDefault="00F67031" w:rsidP="00A83EAB">
            <w:pPr>
              <w:rPr>
                <w:rFonts w:cstheme="minorHAnsi"/>
              </w:rPr>
            </w:pPr>
          </w:p>
        </w:tc>
        <w:tc>
          <w:tcPr>
            <w:tcW w:w="2265" w:type="dxa"/>
          </w:tcPr>
          <w:p w14:paraId="54799FA7" w14:textId="77777777" w:rsidR="00F67031" w:rsidRPr="00621687" w:rsidRDefault="00F67031" w:rsidP="00A83EAB">
            <w:pPr>
              <w:rPr>
                <w:rFonts w:cstheme="minorHAnsi"/>
                <w:sz w:val="40"/>
                <w:szCs w:val="40"/>
              </w:rPr>
            </w:pPr>
            <w:r w:rsidRPr="00621687">
              <w:rPr>
                <w:rFonts w:cstheme="minorHAnsi"/>
                <w:sz w:val="40"/>
                <w:szCs w:val="40"/>
              </w:rPr>
              <w:t>C++</w:t>
            </w:r>
          </w:p>
        </w:tc>
        <w:tc>
          <w:tcPr>
            <w:tcW w:w="2411" w:type="dxa"/>
          </w:tcPr>
          <w:p w14:paraId="58EE9EA3" w14:textId="77777777" w:rsidR="00F67031" w:rsidRPr="00621687" w:rsidRDefault="00F67031" w:rsidP="00A83EAB">
            <w:pPr>
              <w:rPr>
                <w:rFonts w:cstheme="minorHAnsi"/>
                <w:sz w:val="40"/>
                <w:szCs w:val="40"/>
              </w:rPr>
            </w:pPr>
            <w:r w:rsidRPr="00621687">
              <w:rPr>
                <w:rFonts w:cstheme="minorHAnsi"/>
                <w:sz w:val="40"/>
                <w:szCs w:val="40"/>
              </w:rPr>
              <w:t>Java</w:t>
            </w:r>
          </w:p>
        </w:tc>
        <w:tc>
          <w:tcPr>
            <w:tcW w:w="2410" w:type="dxa"/>
          </w:tcPr>
          <w:p w14:paraId="5548AC4E" w14:textId="77777777" w:rsidR="00F67031" w:rsidRPr="00621687" w:rsidRDefault="00F67031" w:rsidP="00A83EAB">
            <w:pPr>
              <w:rPr>
                <w:rFonts w:cstheme="minorHAnsi"/>
                <w:sz w:val="40"/>
                <w:szCs w:val="40"/>
              </w:rPr>
            </w:pPr>
            <w:r w:rsidRPr="00621687">
              <w:rPr>
                <w:rFonts w:cstheme="minorHAnsi"/>
                <w:sz w:val="40"/>
                <w:szCs w:val="40"/>
              </w:rPr>
              <w:t>C#</w:t>
            </w:r>
          </w:p>
        </w:tc>
      </w:tr>
      <w:tr w:rsidR="00F67031" w:rsidRPr="00621687" w14:paraId="4E00ACF0" w14:textId="77777777" w:rsidTr="00F800A5">
        <w:tc>
          <w:tcPr>
            <w:tcW w:w="2265" w:type="dxa"/>
          </w:tcPr>
          <w:p w14:paraId="08599FF7" w14:textId="77777777" w:rsidR="00F67031" w:rsidRPr="001C72A9" w:rsidRDefault="00F67031" w:rsidP="00A83EAB">
            <w:pPr>
              <w:rPr>
                <w:rFonts w:cstheme="minorHAnsi"/>
              </w:rPr>
            </w:pPr>
            <w:r w:rsidRPr="001C72A9">
              <w:rPr>
                <w:rFonts w:cstheme="minorHAnsi"/>
              </w:rPr>
              <w:t xml:space="preserve">Byte </w:t>
            </w:r>
            <w:r w:rsidRPr="001C72A9">
              <w:rPr>
                <w:rFonts w:cstheme="minorHAnsi"/>
                <w:lang w:val="en-US"/>
              </w:rPr>
              <w:t>code</w:t>
            </w:r>
          </w:p>
        </w:tc>
        <w:tc>
          <w:tcPr>
            <w:tcW w:w="2265" w:type="dxa"/>
            <w:shd w:val="clear" w:color="auto" w:fill="FFFF00"/>
          </w:tcPr>
          <w:p w14:paraId="715A6AD8" w14:textId="77777777" w:rsidR="00F67031" w:rsidRPr="00621687" w:rsidRDefault="00F67031" w:rsidP="00A83EAB">
            <w:pPr>
              <w:rPr>
                <w:rFonts w:cstheme="minorHAnsi"/>
              </w:rPr>
            </w:pPr>
            <w:r>
              <w:rPr>
                <w:rFonts w:cstheme="minorHAnsi"/>
              </w:rPr>
              <w:t>Ne (C++/CLI ano)</w:t>
            </w:r>
          </w:p>
        </w:tc>
        <w:tc>
          <w:tcPr>
            <w:tcW w:w="2411" w:type="dxa"/>
            <w:shd w:val="clear" w:color="auto" w:fill="92D050"/>
          </w:tcPr>
          <w:p w14:paraId="34C1CF7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0A3FD5FB" w14:textId="77777777" w:rsidR="00F67031" w:rsidRPr="00621687" w:rsidRDefault="00F67031" w:rsidP="00A83EAB">
            <w:pPr>
              <w:rPr>
                <w:rFonts w:cstheme="minorHAnsi"/>
              </w:rPr>
            </w:pPr>
            <w:r w:rsidRPr="00621687">
              <w:rPr>
                <w:rFonts w:cstheme="minorHAnsi"/>
              </w:rPr>
              <w:t>Ano</w:t>
            </w:r>
            <w:r>
              <w:rPr>
                <w:rFonts w:cstheme="minorHAnsi"/>
              </w:rPr>
              <w:t xml:space="preserve"> (může být přeložen)</w:t>
            </w:r>
          </w:p>
        </w:tc>
      </w:tr>
      <w:tr w:rsidR="00F67031" w:rsidRPr="00621687" w14:paraId="6F2C135A" w14:textId="77777777" w:rsidTr="00F800A5">
        <w:tc>
          <w:tcPr>
            <w:tcW w:w="2265" w:type="dxa"/>
          </w:tcPr>
          <w:p w14:paraId="0AF75A38" w14:textId="77777777" w:rsidR="00F67031" w:rsidRPr="00621687" w:rsidRDefault="00F67031" w:rsidP="00A83EAB">
            <w:pPr>
              <w:rPr>
                <w:rFonts w:cstheme="minorHAnsi"/>
              </w:rPr>
            </w:pPr>
            <w:proofErr w:type="spellStart"/>
            <w:r w:rsidRPr="00621687">
              <w:rPr>
                <w:rFonts w:cstheme="minorHAnsi"/>
              </w:rPr>
              <w:t>Headery</w:t>
            </w:r>
            <w:proofErr w:type="spellEnd"/>
          </w:p>
        </w:tc>
        <w:tc>
          <w:tcPr>
            <w:tcW w:w="2265" w:type="dxa"/>
            <w:shd w:val="clear" w:color="auto" w:fill="FF0000"/>
          </w:tcPr>
          <w:p w14:paraId="4E4CC074" w14:textId="77777777" w:rsidR="00F67031" w:rsidRPr="00621687" w:rsidRDefault="00F67031" w:rsidP="00A83EAB">
            <w:pPr>
              <w:rPr>
                <w:rFonts w:cstheme="minorHAnsi"/>
              </w:rPr>
            </w:pPr>
            <w:r w:rsidRPr="00621687">
              <w:rPr>
                <w:rFonts w:cstheme="minorHAnsi"/>
              </w:rPr>
              <w:t>ano</w:t>
            </w:r>
          </w:p>
        </w:tc>
        <w:tc>
          <w:tcPr>
            <w:tcW w:w="2411" w:type="dxa"/>
            <w:shd w:val="clear" w:color="auto" w:fill="92D050"/>
          </w:tcPr>
          <w:p w14:paraId="717FFF20"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566B586C" w14:textId="77777777" w:rsidR="00F67031" w:rsidRPr="00621687" w:rsidRDefault="00F67031" w:rsidP="00A83EAB">
            <w:pPr>
              <w:rPr>
                <w:rFonts w:cstheme="minorHAnsi"/>
              </w:rPr>
            </w:pPr>
            <w:r w:rsidRPr="00621687">
              <w:rPr>
                <w:rFonts w:cstheme="minorHAnsi"/>
              </w:rPr>
              <w:t>ne</w:t>
            </w:r>
          </w:p>
        </w:tc>
      </w:tr>
      <w:tr w:rsidR="00F67031" w:rsidRPr="00621687" w14:paraId="2FDD4D2C" w14:textId="77777777" w:rsidTr="00F800A5">
        <w:tc>
          <w:tcPr>
            <w:tcW w:w="2265" w:type="dxa"/>
          </w:tcPr>
          <w:p w14:paraId="08EF6806" w14:textId="77777777" w:rsidR="00F67031" w:rsidRPr="00621687" w:rsidRDefault="00F67031" w:rsidP="00A83EAB">
            <w:pPr>
              <w:rPr>
                <w:rFonts w:cstheme="minorHAnsi"/>
                <w:lang w:val="en-US"/>
              </w:rPr>
            </w:pPr>
            <w:r w:rsidRPr="001C72A9">
              <w:rPr>
                <w:rFonts w:cstheme="minorHAnsi"/>
                <w:lang w:val="en-US"/>
              </w:rPr>
              <w:t>Garbage Collector</w:t>
            </w:r>
          </w:p>
        </w:tc>
        <w:tc>
          <w:tcPr>
            <w:tcW w:w="2265" w:type="dxa"/>
            <w:shd w:val="clear" w:color="auto" w:fill="FFFF00"/>
          </w:tcPr>
          <w:p w14:paraId="63765943" w14:textId="003E857D" w:rsidR="00F67031" w:rsidRPr="00621687" w:rsidRDefault="00F67031" w:rsidP="00A83EAB">
            <w:pPr>
              <w:rPr>
                <w:rFonts w:cstheme="minorHAnsi"/>
              </w:rPr>
            </w:pPr>
            <w:r w:rsidRPr="00621687">
              <w:rPr>
                <w:rFonts w:cstheme="minorHAnsi"/>
              </w:rPr>
              <w:t>Ne</w:t>
            </w:r>
            <w:r>
              <w:rPr>
                <w:rFonts w:cstheme="minorHAnsi"/>
              </w:rPr>
              <w:t xml:space="preserve"> (možno použít 3. strany)</w:t>
            </w:r>
            <w:sdt>
              <w:sdtPr>
                <w:rPr>
                  <w:rFonts w:cstheme="minorHAnsi"/>
                  <w:color w:val="000000"/>
                </w:rPr>
                <w:tag w:val="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
                <w:id w:val="1161349017"/>
                <w:placeholder>
                  <w:docPart w:val="DefaultPlaceholder_-1854013440"/>
                </w:placeholder>
              </w:sdtPr>
              <w:sdtEndPr>
                <w:rPr>
                  <w:rFonts w:cstheme="minorBidi"/>
                </w:rPr>
              </w:sdtEndPr>
              <w:sdtContent>
                <w:r w:rsidR="009C3D7B" w:rsidRPr="009C3D7B">
                  <w:rPr>
                    <w:color w:val="000000"/>
                  </w:rPr>
                  <w:t>[15]</w:t>
                </w:r>
              </w:sdtContent>
            </w:sdt>
          </w:p>
        </w:tc>
        <w:tc>
          <w:tcPr>
            <w:tcW w:w="2411" w:type="dxa"/>
            <w:shd w:val="clear" w:color="auto" w:fill="92D050"/>
          </w:tcPr>
          <w:p w14:paraId="4E4B4A30" w14:textId="77777777" w:rsidR="00F67031" w:rsidRPr="00621687" w:rsidRDefault="00F67031" w:rsidP="00A83EAB">
            <w:pPr>
              <w:rPr>
                <w:rFonts w:cstheme="minorHAnsi"/>
              </w:rPr>
            </w:pPr>
            <w:r w:rsidRPr="00621687">
              <w:rPr>
                <w:rFonts w:cstheme="minorHAnsi"/>
              </w:rPr>
              <w:t>ano</w:t>
            </w:r>
          </w:p>
        </w:tc>
        <w:tc>
          <w:tcPr>
            <w:tcW w:w="2410" w:type="dxa"/>
            <w:shd w:val="clear" w:color="auto" w:fill="92D050"/>
          </w:tcPr>
          <w:p w14:paraId="3969EE07" w14:textId="77777777" w:rsidR="00F67031" w:rsidRPr="00621687" w:rsidRDefault="00F67031" w:rsidP="00A83EAB">
            <w:pPr>
              <w:rPr>
                <w:rFonts w:cstheme="minorHAnsi"/>
              </w:rPr>
            </w:pPr>
            <w:r w:rsidRPr="00621687">
              <w:rPr>
                <w:rFonts w:cstheme="minorHAnsi"/>
              </w:rPr>
              <w:t>ano</w:t>
            </w:r>
          </w:p>
        </w:tc>
      </w:tr>
      <w:tr w:rsidR="00F67031" w:rsidRPr="00621687" w14:paraId="00A765BA" w14:textId="77777777" w:rsidTr="00F800A5">
        <w:tc>
          <w:tcPr>
            <w:tcW w:w="2265" w:type="dxa"/>
          </w:tcPr>
          <w:p w14:paraId="57E66787" w14:textId="77777777" w:rsidR="00F67031" w:rsidRPr="00621687" w:rsidRDefault="00F67031" w:rsidP="00A83EAB">
            <w:pPr>
              <w:rPr>
                <w:rFonts w:cstheme="minorHAnsi"/>
              </w:rPr>
            </w:pPr>
            <w:r w:rsidRPr="00621687">
              <w:rPr>
                <w:rFonts w:cstheme="minorHAnsi"/>
              </w:rPr>
              <w:t>Přetěžování operátorů</w:t>
            </w:r>
          </w:p>
        </w:tc>
        <w:tc>
          <w:tcPr>
            <w:tcW w:w="2265" w:type="dxa"/>
            <w:shd w:val="clear" w:color="auto" w:fill="92D050"/>
          </w:tcPr>
          <w:p w14:paraId="3D1E7804" w14:textId="77777777" w:rsidR="00F67031" w:rsidRPr="00621687" w:rsidRDefault="00F67031" w:rsidP="00A83EAB">
            <w:pPr>
              <w:rPr>
                <w:rFonts w:cstheme="minorHAnsi"/>
              </w:rPr>
            </w:pPr>
            <w:r w:rsidRPr="00621687">
              <w:rPr>
                <w:rFonts w:cstheme="minorHAnsi"/>
              </w:rPr>
              <w:t>ano</w:t>
            </w:r>
          </w:p>
        </w:tc>
        <w:tc>
          <w:tcPr>
            <w:tcW w:w="2411" w:type="dxa"/>
            <w:shd w:val="clear" w:color="auto" w:fill="FF0000"/>
          </w:tcPr>
          <w:p w14:paraId="54EF005A"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6FED60CC" w14:textId="77777777" w:rsidR="00F67031" w:rsidRPr="00621687" w:rsidRDefault="00F67031" w:rsidP="00A83EAB">
            <w:pPr>
              <w:rPr>
                <w:rFonts w:cstheme="minorHAnsi"/>
              </w:rPr>
            </w:pPr>
            <w:r w:rsidRPr="00621687">
              <w:rPr>
                <w:rFonts w:cstheme="minorHAnsi"/>
              </w:rPr>
              <w:t>ano</w:t>
            </w:r>
          </w:p>
        </w:tc>
      </w:tr>
      <w:tr w:rsidR="00F67031" w:rsidRPr="00621687" w14:paraId="1575462E" w14:textId="77777777" w:rsidTr="00F800A5">
        <w:tc>
          <w:tcPr>
            <w:tcW w:w="2265" w:type="dxa"/>
          </w:tcPr>
          <w:p w14:paraId="30F64E8A" w14:textId="77777777" w:rsidR="00F67031" w:rsidRPr="00621687" w:rsidRDefault="00F67031" w:rsidP="00A83EAB">
            <w:pPr>
              <w:rPr>
                <w:rFonts w:cstheme="minorHAnsi"/>
              </w:rPr>
            </w:pPr>
            <w:r w:rsidRPr="00621687">
              <w:rPr>
                <w:rFonts w:cstheme="minorHAnsi"/>
              </w:rPr>
              <w:t>Vlastní eventy</w:t>
            </w:r>
          </w:p>
        </w:tc>
        <w:tc>
          <w:tcPr>
            <w:tcW w:w="2265" w:type="dxa"/>
            <w:shd w:val="clear" w:color="auto" w:fill="92D050"/>
          </w:tcPr>
          <w:p w14:paraId="742FBFED" w14:textId="7FFF2C37" w:rsidR="00F67031" w:rsidRPr="00621687" w:rsidRDefault="00F67031" w:rsidP="00A83EAB">
            <w:pPr>
              <w:rPr>
                <w:rFonts w:cstheme="minorHAnsi"/>
              </w:rPr>
            </w:pPr>
            <w:r w:rsidRPr="00621687">
              <w:rPr>
                <w:rFonts w:cstheme="minorHAnsi"/>
              </w:rPr>
              <w:t>ano</w:t>
            </w:r>
            <w:sdt>
              <w:sdtPr>
                <w:rPr>
                  <w:rFonts w:cstheme="minorHAnsi"/>
                  <w:color w:val="000000"/>
                </w:rPr>
                <w:tag w:val="MENDELEY_CITATION_v3_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"/>
                <w:id w:val="-241413060"/>
                <w:placeholder>
                  <w:docPart w:val="DefaultPlaceholder_-1854013440"/>
                </w:placeholder>
              </w:sdtPr>
              <w:sdtEndPr>
                <w:rPr>
                  <w:rFonts w:cstheme="minorBidi"/>
                </w:rPr>
              </w:sdtEndPr>
              <w:sdtContent>
                <w:r w:rsidR="009C3D7B" w:rsidRPr="009C3D7B">
                  <w:rPr>
                    <w:color w:val="000000"/>
                  </w:rPr>
                  <w:t>[47]</w:t>
                </w:r>
              </w:sdtContent>
            </w:sdt>
          </w:p>
        </w:tc>
        <w:tc>
          <w:tcPr>
            <w:tcW w:w="2411" w:type="dxa"/>
            <w:shd w:val="clear" w:color="auto" w:fill="FF0000"/>
          </w:tcPr>
          <w:p w14:paraId="66E2CA7D" w14:textId="77777777" w:rsidR="00F67031" w:rsidRPr="00621687" w:rsidRDefault="00F67031" w:rsidP="00A83EAB">
            <w:pPr>
              <w:rPr>
                <w:rFonts w:cstheme="minorHAnsi"/>
              </w:rPr>
            </w:pPr>
            <w:r w:rsidRPr="00621687">
              <w:rPr>
                <w:rFonts w:cstheme="minorHAnsi"/>
              </w:rPr>
              <w:t>Vlastní řešení</w:t>
            </w:r>
          </w:p>
        </w:tc>
        <w:tc>
          <w:tcPr>
            <w:tcW w:w="2410" w:type="dxa"/>
            <w:shd w:val="clear" w:color="auto" w:fill="92D050"/>
          </w:tcPr>
          <w:p w14:paraId="257F087C" w14:textId="77777777" w:rsidR="00F67031" w:rsidRPr="00621687" w:rsidRDefault="00F67031" w:rsidP="00A83EAB">
            <w:pPr>
              <w:keepNext/>
              <w:rPr>
                <w:rFonts w:cstheme="minorHAnsi"/>
              </w:rPr>
            </w:pPr>
            <w:r w:rsidRPr="00621687">
              <w:rPr>
                <w:rFonts w:cstheme="minorHAnsi"/>
              </w:rPr>
              <w:t>ano</w:t>
            </w:r>
          </w:p>
        </w:tc>
      </w:tr>
      <w:tr w:rsidR="00F67031" w:rsidRPr="00621687" w14:paraId="0701E807" w14:textId="77777777" w:rsidTr="00F800A5">
        <w:tc>
          <w:tcPr>
            <w:tcW w:w="2265" w:type="dxa"/>
          </w:tcPr>
          <w:p w14:paraId="4F1210FA" w14:textId="77777777" w:rsidR="00F67031" w:rsidRPr="00621687" w:rsidRDefault="00F67031" w:rsidP="00A83EAB">
            <w:pPr>
              <w:rPr>
                <w:rFonts w:cstheme="minorHAnsi"/>
                <w:lang w:val="en-US"/>
              </w:rPr>
            </w:pPr>
            <w:r w:rsidRPr="00621687">
              <w:rPr>
                <w:rFonts w:cstheme="minorHAnsi"/>
                <w:lang w:val="en-US"/>
              </w:rPr>
              <w:t>Properties</w:t>
            </w:r>
          </w:p>
        </w:tc>
        <w:tc>
          <w:tcPr>
            <w:tcW w:w="2265" w:type="dxa"/>
            <w:shd w:val="clear" w:color="auto" w:fill="FF0000"/>
          </w:tcPr>
          <w:p w14:paraId="03221E7E" w14:textId="77777777" w:rsidR="00F67031" w:rsidRPr="00621687" w:rsidRDefault="00F67031" w:rsidP="00A83EAB">
            <w:pPr>
              <w:rPr>
                <w:rFonts w:cstheme="minorHAnsi"/>
              </w:rPr>
            </w:pPr>
            <w:r w:rsidRPr="00621687">
              <w:rPr>
                <w:rFonts w:cstheme="minorHAnsi"/>
              </w:rPr>
              <w:t>ne</w:t>
            </w:r>
          </w:p>
        </w:tc>
        <w:tc>
          <w:tcPr>
            <w:tcW w:w="2411" w:type="dxa"/>
            <w:shd w:val="clear" w:color="auto" w:fill="FF0000"/>
          </w:tcPr>
          <w:p w14:paraId="4EF868D1"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2AD9F7BD" w14:textId="77777777" w:rsidR="00F67031" w:rsidRPr="00621687" w:rsidRDefault="00F67031" w:rsidP="00A83EAB">
            <w:pPr>
              <w:keepNext/>
              <w:rPr>
                <w:rFonts w:cstheme="minorHAnsi"/>
              </w:rPr>
            </w:pPr>
            <w:r w:rsidRPr="00621687">
              <w:rPr>
                <w:rFonts w:cstheme="minorHAnsi"/>
              </w:rPr>
              <w:t>ano</w:t>
            </w:r>
          </w:p>
        </w:tc>
      </w:tr>
      <w:tr w:rsidR="00F67031" w:rsidRPr="00621687" w14:paraId="13EFFAB9" w14:textId="77777777" w:rsidTr="00F800A5">
        <w:tc>
          <w:tcPr>
            <w:tcW w:w="2265" w:type="dxa"/>
          </w:tcPr>
          <w:p w14:paraId="6F2F0A44" w14:textId="77777777" w:rsidR="00F67031" w:rsidRPr="00621687" w:rsidRDefault="00F67031" w:rsidP="00A83EAB">
            <w:pPr>
              <w:rPr>
                <w:rFonts w:cstheme="minorHAnsi"/>
              </w:rPr>
            </w:pPr>
            <w:r w:rsidRPr="00621687">
              <w:rPr>
                <w:rFonts w:cstheme="minorHAnsi"/>
              </w:rPr>
              <w:t>In/</w:t>
            </w:r>
            <w:r w:rsidRPr="00621687">
              <w:rPr>
                <w:rFonts w:cstheme="minorHAnsi"/>
                <w:lang w:val="en-US"/>
              </w:rPr>
              <w:t>out/ref</w:t>
            </w:r>
          </w:p>
        </w:tc>
        <w:tc>
          <w:tcPr>
            <w:tcW w:w="2265" w:type="dxa"/>
            <w:shd w:val="clear" w:color="auto" w:fill="FFFF00"/>
          </w:tcPr>
          <w:p w14:paraId="7AA9B59B" w14:textId="77777777" w:rsidR="00F67031" w:rsidRPr="00621687" w:rsidRDefault="00F67031" w:rsidP="00A83EAB">
            <w:pPr>
              <w:rPr>
                <w:rFonts w:cstheme="minorHAnsi"/>
              </w:rPr>
            </w:pPr>
            <w:r w:rsidRPr="00621687">
              <w:rPr>
                <w:rFonts w:cstheme="minorHAnsi"/>
              </w:rPr>
              <w:t>pointery</w:t>
            </w:r>
          </w:p>
        </w:tc>
        <w:tc>
          <w:tcPr>
            <w:tcW w:w="2411" w:type="dxa"/>
            <w:shd w:val="clear" w:color="auto" w:fill="FF0000"/>
          </w:tcPr>
          <w:p w14:paraId="5BA8F285" w14:textId="77777777" w:rsidR="00F67031" w:rsidRPr="00621687" w:rsidRDefault="00F67031" w:rsidP="00A83EAB">
            <w:pPr>
              <w:rPr>
                <w:rFonts w:cstheme="minorHAnsi"/>
              </w:rPr>
            </w:pPr>
            <w:r w:rsidRPr="00621687">
              <w:rPr>
                <w:rFonts w:cstheme="minorHAnsi"/>
              </w:rPr>
              <w:t>ne</w:t>
            </w:r>
          </w:p>
        </w:tc>
        <w:tc>
          <w:tcPr>
            <w:tcW w:w="2410" w:type="dxa"/>
            <w:shd w:val="clear" w:color="auto" w:fill="92D050"/>
          </w:tcPr>
          <w:p w14:paraId="7B6CB1DA" w14:textId="77777777" w:rsidR="00F67031" w:rsidRPr="00621687" w:rsidRDefault="00F67031" w:rsidP="00A83EAB">
            <w:pPr>
              <w:keepNext/>
              <w:rPr>
                <w:rFonts w:cstheme="minorHAnsi"/>
              </w:rPr>
            </w:pPr>
            <w:r w:rsidRPr="00621687">
              <w:rPr>
                <w:rFonts w:cstheme="minorHAnsi"/>
              </w:rPr>
              <w:t>ano</w:t>
            </w:r>
          </w:p>
        </w:tc>
      </w:tr>
      <w:tr w:rsidR="00F67031" w:rsidRPr="00621687" w14:paraId="76747033" w14:textId="77777777" w:rsidTr="00F800A5">
        <w:tc>
          <w:tcPr>
            <w:tcW w:w="2265" w:type="dxa"/>
          </w:tcPr>
          <w:p w14:paraId="78724EDD" w14:textId="77777777" w:rsidR="00F67031" w:rsidRPr="001758D3" w:rsidRDefault="00F67031" w:rsidP="00A83EAB">
            <w:pPr>
              <w:rPr>
                <w:rFonts w:cstheme="minorHAnsi"/>
              </w:rPr>
            </w:pPr>
            <w:r w:rsidRPr="001758D3">
              <w:rPr>
                <w:rFonts w:cstheme="minorHAnsi"/>
              </w:rPr>
              <w:lastRenderedPageBreak/>
              <w:t>Maximální počet rodičovských tříd</w:t>
            </w:r>
          </w:p>
        </w:tc>
        <w:tc>
          <w:tcPr>
            <w:tcW w:w="2265" w:type="dxa"/>
            <w:shd w:val="clear" w:color="auto" w:fill="92D050"/>
          </w:tcPr>
          <w:p w14:paraId="54487550" w14:textId="77777777" w:rsidR="00F67031" w:rsidRPr="00621687" w:rsidRDefault="00F67031" w:rsidP="00A83EAB">
            <w:pPr>
              <w:rPr>
                <w:rFonts w:cstheme="minorHAnsi"/>
              </w:rPr>
            </w:pPr>
            <w:r>
              <w:rPr>
                <w:rFonts w:cstheme="minorHAnsi"/>
              </w:rPr>
              <w:t>neomezen</w:t>
            </w:r>
          </w:p>
        </w:tc>
        <w:tc>
          <w:tcPr>
            <w:tcW w:w="2411" w:type="dxa"/>
            <w:shd w:val="clear" w:color="auto" w:fill="FF0000"/>
          </w:tcPr>
          <w:p w14:paraId="7AC94FCE" w14:textId="77777777" w:rsidR="00F67031" w:rsidRPr="00621687" w:rsidRDefault="00F67031" w:rsidP="00A83EAB">
            <w:pPr>
              <w:rPr>
                <w:rFonts w:cstheme="minorHAnsi"/>
              </w:rPr>
            </w:pPr>
            <w:r>
              <w:rPr>
                <w:rFonts w:cstheme="minorHAnsi"/>
              </w:rPr>
              <w:t>1</w:t>
            </w:r>
          </w:p>
        </w:tc>
        <w:tc>
          <w:tcPr>
            <w:tcW w:w="2410" w:type="dxa"/>
            <w:shd w:val="clear" w:color="auto" w:fill="FF0000"/>
          </w:tcPr>
          <w:p w14:paraId="1807988F" w14:textId="77777777" w:rsidR="00F67031" w:rsidRPr="00621687" w:rsidRDefault="00F67031" w:rsidP="00A83EAB">
            <w:pPr>
              <w:keepNext/>
              <w:rPr>
                <w:rFonts w:cstheme="minorHAnsi"/>
              </w:rPr>
            </w:pPr>
            <w:r>
              <w:rPr>
                <w:rFonts w:cstheme="minorHAnsi"/>
              </w:rPr>
              <w:t>1</w:t>
            </w:r>
          </w:p>
        </w:tc>
      </w:tr>
      <w:tr w:rsidR="00F67031" w:rsidRPr="00621687" w14:paraId="5C2348C5" w14:textId="77777777" w:rsidTr="00F800A5">
        <w:tc>
          <w:tcPr>
            <w:tcW w:w="2265" w:type="dxa"/>
          </w:tcPr>
          <w:p w14:paraId="6C0154F4" w14:textId="77777777" w:rsidR="00F67031" w:rsidRPr="001758D3" w:rsidRDefault="00F67031" w:rsidP="00A83EAB">
            <w:pPr>
              <w:rPr>
                <w:rFonts w:cstheme="minorHAnsi"/>
              </w:rPr>
            </w:pPr>
            <w:proofErr w:type="spellStart"/>
            <w:r w:rsidRPr="001758D3">
              <w:rPr>
                <w:rFonts w:cstheme="minorHAnsi"/>
              </w:rPr>
              <w:t>uint</w:t>
            </w:r>
            <w:proofErr w:type="spellEnd"/>
          </w:p>
        </w:tc>
        <w:tc>
          <w:tcPr>
            <w:tcW w:w="2265" w:type="dxa"/>
            <w:shd w:val="clear" w:color="auto" w:fill="92D050"/>
          </w:tcPr>
          <w:p w14:paraId="0A24FB5F" w14:textId="77777777" w:rsidR="00F67031" w:rsidRDefault="00F67031" w:rsidP="00A83EAB">
            <w:pPr>
              <w:rPr>
                <w:rFonts w:cstheme="minorHAnsi"/>
              </w:rPr>
            </w:pPr>
            <w:r>
              <w:rPr>
                <w:rFonts w:cstheme="minorHAnsi"/>
              </w:rPr>
              <w:t>ano</w:t>
            </w:r>
          </w:p>
        </w:tc>
        <w:tc>
          <w:tcPr>
            <w:tcW w:w="2411" w:type="dxa"/>
            <w:shd w:val="clear" w:color="auto" w:fill="FF0000"/>
          </w:tcPr>
          <w:p w14:paraId="47CC2030" w14:textId="77777777" w:rsidR="00F67031" w:rsidRDefault="00F67031" w:rsidP="00A83EAB">
            <w:pPr>
              <w:rPr>
                <w:rFonts w:cstheme="minorHAnsi"/>
              </w:rPr>
            </w:pPr>
            <w:r>
              <w:rPr>
                <w:rFonts w:cstheme="minorHAnsi"/>
              </w:rPr>
              <w:t>ne</w:t>
            </w:r>
          </w:p>
        </w:tc>
        <w:tc>
          <w:tcPr>
            <w:tcW w:w="2410" w:type="dxa"/>
            <w:shd w:val="clear" w:color="auto" w:fill="92D050"/>
          </w:tcPr>
          <w:p w14:paraId="7CFB9F82" w14:textId="77777777" w:rsidR="00F67031" w:rsidRDefault="00F67031" w:rsidP="00A83EAB">
            <w:pPr>
              <w:keepNext/>
              <w:rPr>
                <w:rFonts w:cstheme="minorHAnsi"/>
              </w:rPr>
            </w:pPr>
            <w:r>
              <w:rPr>
                <w:rFonts w:cstheme="minorHAnsi"/>
              </w:rPr>
              <w:t>ano</w:t>
            </w:r>
          </w:p>
        </w:tc>
      </w:tr>
      <w:tr w:rsidR="00F67031" w:rsidRPr="00621687" w14:paraId="765A7172" w14:textId="77777777" w:rsidTr="00F800A5">
        <w:tc>
          <w:tcPr>
            <w:tcW w:w="2265" w:type="dxa"/>
          </w:tcPr>
          <w:p w14:paraId="50AB81DC" w14:textId="77777777" w:rsidR="00F67031" w:rsidRPr="001758D3" w:rsidRDefault="00F67031" w:rsidP="00A83EAB">
            <w:pPr>
              <w:rPr>
                <w:rFonts w:cstheme="minorHAnsi"/>
              </w:rPr>
            </w:pPr>
            <w:proofErr w:type="spellStart"/>
            <w:r w:rsidRPr="001758D3">
              <w:rPr>
                <w:rFonts w:cstheme="minorHAnsi"/>
              </w:rPr>
              <w:t>struct</w:t>
            </w:r>
            <w:proofErr w:type="spellEnd"/>
          </w:p>
        </w:tc>
        <w:tc>
          <w:tcPr>
            <w:tcW w:w="2265" w:type="dxa"/>
            <w:shd w:val="clear" w:color="auto" w:fill="92D050"/>
          </w:tcPr>
          <w:p w14:paraId="5EA1BC06" w14:textId="77777777" w:rsidR="00F67031" w:rsidRPr="00621687" w:rsidRDefault="00F67031" w:rsidP="00A83EAB">
            <w:pPr>
              <w:rPr>
                <w:rFonts w:cstheme="minorHAnsi"/>
              </w:rPr>
            </w:pPr>
            <w:r>
              <w:rPr>
                <w:rFonts w:cstheme="minorHAnsi"/>
              </w:rPr>
              <w:t>ano</w:t>
            </w:r>
          </w:p>
        </w:tc>
        <w:tc>
          <w:tcPr>
            <w:tcW w:w="2411" w:type="dxa"/>
            <w:shd w:val="clear" w:color="auto" w:fill="FF0000"/>
          </w:tcPr>
          <w:p w14:paraId="7DB7099E" w14:textId="77777777" w:rsidR="00F67031" w:rsidRPr="00621687" w:rsidRDefault="00F67031" w:rsidP="00A83EAB">
            <w:pPr>
              <w:rPr>
                <w:rFonts w:cstheme="minorHAnsi"/>
              </w:rPr>
            </w:pPr>
            <w:r>
              <w:rPr>
                <w:rFonts w:cstheme="minorHAnsi"/>
              </w:rPr>
              <w:t>ne</w:t>
            </w:r>
          </w:p>
        </w:tc>
        <w:tc>
          <w:tcPr>
            <w:tcW w:w="2410" w:type="dxa"/>
            <w:shd w:val="clear" w:color="auto" w:fill="92D050"/>
          </w:tcPr>
          <w:p w14:paraId="71F8F1A0" w14:textId="77777777" w:rsidR="00F67031" w:rsidRPr="00621687" w:rsidRDefault="00F67031" w:rsidP="00A83EAB">
            <w:pPr>
              <w:keepNext/>
              <w:rPr>
                <w:rFonts w:cstheme="minorHAnsi"/>
              </w:rPr>
            </w:pPr>
            <w:r>
              <w:rPr>
                <w:rFonts w:cstheme="minorHAnsi"/>
              </w:rPr>
              <w:t>ano</w:t>
            </w:r>
          </w:p>
        </w:tc>
      </w:tr>
      <w:tr w:rsidR="0021640D" w:rsidRPr="00621687" w14:paraId="7C90E289" w14:textId="77777777" w:rsidTr="0021640D">
        <w:tc>
          <w:tcPr>
            <w:tcW w:w="2265" w:type="dxa"/>
          </w:tcPr>
          <w:p w14:paraId="1310056A" w14:textId="75AF9694" w:rsidR="0021640D" w:rsidRPr="001758D3" w:rsidRDefault="0021640D" w:rsidP="00A83EAB">
            <w:pPr>
              <w:rPr>
                <w:rFonts w:cstheme="minorHAnsi"/>
              </w:rPr>
            </w:pPr>
            <w:r>
              <w:rPr>
                <w:rFonts w:cstheme="minorHAnsi"/>
              </w:rPr>
              <w:t>MSIL</w:t>
            </w:r>
          </w:p>
        </w:tc>
        <w:tc>
          <w:tcPr>
            <w:tcW w:w="2265" w:type="dxa"/>
            <w:shd w:val="clear" w:color="auto" w:fill="FFFF00"/>
          </w:tcPr>
          <w:p w14:paraId="68AC5CA4" w14:textId="1EEBC7FB" w:rsidR="0021640D" w:rsidRDefault="0021640D" w:rsidP="00A83EAB">
            <w:pPr>
              <w:rPr>
                <w:rFonts w:cstheme="minorHAnsi"/>
              </w:rPr>
            </w:pPr>
            <w:r>
              <w:rPr>
                <w:rFonts w:cstheme="minorHAnsi"/>
              </w:rPr>
              <w:t>jen C++/CLI</w:t>
            </w:r>
          </w:p>
        </w:tc>
        <w:tc>
          <w:tcPr>
            <w:tcW w:w="2411" w:type="dxa"/>
            <w:shd w:val="clear" w:color="auto" w:fill="FF0000"/>
          </w:tcPr>
          <w:p w14:paraId="376AF511" w14:textId="3046C412" w:rsidR="0021640D" w:rsidRDefault="0021640D" w:rsidP="00A83EAB">
            <w:pPr>
              <w:rPr>
                <w:rFonts w:cstheme="minorHAnsi"/>
              </w:rPr>
            </w:pPr>
            <w:r>
              <w:rPr>
                <w:rFonts w:cstheme="minorHAnsi"/>
              </w:rPr>
              <w:t>ne</w:t>
            </w:r>
          </w:p>
        </w:tc>
        <w:tc>
          <w:tcPr>
            <w:tcW w:w="2410" w:type="dxa"/>
            <w:shd w:val="clear" w:color="auto" w:fill="92D050"/>
          </w:tcPr>
          <w:p w14:paraId="1D485FD3" w14:textId="27256947" w:rsidR="0021640D" w:rsidRDefault="0021640D" w:rsidP="00A83EAB">
            <w:pPr>
              <w:keepNext/>
              <w:rPr>
                <w:rFonts w:cstheme="minorHAnsi"/>
              </w:rPr>
            </w:pPr>
            <w:r>
              <w:rPr>
                <w:rFonts w:cstheme="minorHAnsi"/>
              </w:rPr>
              <w:t>ano</w:t>
            </w:r>
          </w:p>
        </w:tc>
      </w:tr>
      <w:tr w:rsidR="00F67031" w:rsidRPr="00621687" w14:paraId="2EF38467" w14:textId="77777777" w:rsidTr="00F800A5">
        <w:tc>
          <w:tcPr>
            <w:tcW w:w="2265" w:type="dxa"/>
          </w:tcPr>
          <w:p w14:paraId="06BF1908" w14:textId="77777777" w:rsidR="00F67031" w:rsidRPr="00621687" w:rsidRDefault="00F67031" w:rsidP="00A83EAB">
            <w:pPr>
              <w:rPr>
                <w:rFonts w:cstheme="minorHAnsi"/>
              </w:rPr>
            </w:pPr>
          </w:p>
        </w:tc>
        <w:tc>
          <w:tcPr>
            <w:tcW w:w="2265" w:type="dxa"/>
          </w:tcPr>
          <w:p w14:paraId="6C2FE9B2" w14:textId="77777777" w:rsidR="00F67031" w:rsidRPr="00621687" w:rsidRDefault="00F67031" w:rsidP="00A83EAB">
            <w:pPr>
              <w:rPr>
                <w:rFonts w:cstheme="minorHAnsi"/>
              </w:rPr>
            </w:pPr>
          </w:p>
        </w:tc>
        <w:tc>
          <w:tcPr>
            <w:tcW w:w="2411" w:type="dxa"/>
          </w:tcPr>
          <w:p w14:paraId="05254ECC" w14:textId="77777777" w:rsidR="00F67031" w:rsidRPr="00621687" w:rsidRDefault="00F67031" w:rsidP="00A83EAB">
            <w:pPr>
              <w:rPr>
                <w:rFonts w:cstheme="minorHAnsi"/>
              </w:rPr>
            </w:pPr>
          </w:p>
        </w:tc>
        <w:tc>
          <w:tcPr>
            <w:tcW w:w="2410" w:type="dxa"/>
            <w:shd w:val="clear" w:color="auto" w:fill="auto"/>
          </w:tcPr>
          <w:p w14:paraId="034CA8C7" w14:textId="77777777" w:rsidR="00F67031" w:rsidRPr="00621687" w:rsidRDefault="00F67031" w:rsidP="00A83EAB">
            <w:pPr>
              <w:keepNext/>
              <w:rPr>
                <w:rFonts w:cstheme="minorHAnsi"/>
              </w:rPr>
            </w:pPr>
          </w:p>
        </w:tc>
      </w:tr>
      <w:tr w:rsidR="00F67031" w:rsidRPr="00621687" w14:paraId="2C6E6354" w14:textId="77777777" w:rsidTr="00F800A5">
        <w:tc>
          <w:tcPr>
            <w:tcW w:w="2265" w:type="dxa"/>
          </w:tcPr>
          <w:p w14:paraId="4F2B4068" w14:textId="77777777" w:rsidR="00F67031" w:rsidRPr="00621687" w:rsidRDefault="00F67031" w:rsidP="00A83EAB">
            <w:pPr>
              <w:rPr>
                <w:rFonts w:cstheme="minorHAnsi"/>
              </w:rPr>
            </w:pPr>
            <w:r w:rsidRPr="00EF52A4">
              <w:rPr>
                <w:rFonts w:cstheme="minorHAnsi"/>
              </w:rPr>
              <w:t>Příklad</w:t>
            </w:r>
            <w:r>
              <w:rPr>
                <w:rFonts w:cstheme="minorHAnsi"/>
              </w:rPr>
              <w:t xml:space="preserve"> </w:t>
            </w:r>
            <w:r w:rsidRPr="00621687">
              <w:rPr>
                <w:rFonts w:cstheme="minorHAnsi"/>
              </w:rPr>
              <w:t>Herní</w:t>
            </w:r>
            <w:r>
              <w:rPr>
                <w:rFonts w:cstheme="minorHAnsi"/>
              </w:rPr>
              <w:t>ch</w:t>
            </w:r>
            <w:r w:rsidRPr="00621687">
              <w:rPr>
                <w:rFonts w:cstheme="minorHAnsi"/>
              </w:rPr>
              <w:t xml:space="preserve"> </w:t>
            </w:r>
            <w:proofErr w:type="spellStart"/>
            <w:r w:rsidRPr="00621687">
              <w:rPr>
                <w:rFonts w:cstheme="minorHAnsi"/>
              </w:rPr>
              <w:t>engin</w:t>
            </w:r>
            <w:r>
              <w:rPr>
                <w:rFonts w:cstheme="minorHAnsi"/>
              </w:rPr>
              <w:t>ů</w:t>
            </w:r>
            <w:proofErr w:type="spellEnd"/>
          </w:p>
        </w:tc>
        <w:tc>
          <w:tcPr>
            <w:tcW w:w="2265" w:type="dxa"/>
          </w:tcPr>
          <w:p w14:paraId="4952B038" w14:textId="77777777" w:rsidR="00F67031" w:rsidRPr="00621687" w:rsidRDefault="00F67031" w:rsidP="00A83EAB">
            <w:pPr>
              <w:rPr>
                <w:rFonts w:cstheme="minorHAnsi"/>
              </w:rPr>
            </w:pPr>
            <w:proofErr w:type="spellStart"/>
            <w:r w:rsidRPr="00621687">
              <w:rPr>
                <w:rFonts w:cstheme="minorHAnsi"/>
              </w:rPr>
              <w:t>Unreal</w:t>
            </w:r>
            <w:proofErr w:type="spellEnd"/>
            <w:r w:rsidRPr="00621687">
              <w:rPr>
                <w:rFonts w:cstheme="minorHAnsi"/>
              </w:rPr>
              <w:t xml:space="preserve">, </w:t>
            </w:r>
            <w:r w:rsidRPr="00855879">
              <w:rPr>
                <w:rFonts w:cstheme="minorHAnsi"/>
              </w:rPr>
              <w:t>CRYENGINE</w:t>
            </w:r>
          </w:p>
        </w:tc>
        <w:tc>
          <w:tcPr>
            <w:tcW w:w="2411" w:type="dxa"/>
          </w:tcPr>
          <w:p w14:paraId="043F3767" w14:textId="3600D87C" w:rsidR="00F67031" w:rsidRPr="00621687" w:rsidRDefault="00F67031" w:rsidP="00A83EAB">
            <w:pPr>
              <w:rPr>
                <w:rFonts w:cstheme="minorHAnsi"/>
              </w:rPr>
            </w:pPr>
            <w:proofErr w:type="spellStart"/>
            <w:r w:rsidRPr="00621687">
              <w:rPr>
                <w:rFonts w:cstheme="minorHAnsi"/>
              </w:rPr>
              <w:t>Greenfoot</w:t>
            </w:r>
            <w:proofErr w:type="spellEnd"/>
            <w:r w:rsidRPr="00621687">
              <w:rPr>
                <w:rFonts w:cstheme="minorHAnsi"/>
              </w:rPr>
              <w:t xml:space="preserve">, </w:t>
            </w:r>
            <w:proofErr w:type="spellStart"/>
            <w:r w:rsidRPr="00621687">
              <w:rPr>
                <w:rFonts w:cstheme="minorHAnsi"/>
              </w:rPr>
              <w:t>libGDX</w:t>
            </w:r>
            <w:proofErr w:type="spellEnd"/>
            <w:sdt>
              <w:sdtPr>
                <w:rPr>
                  <w:rFonts w:cstheme="minorHAnsi"/>
                  <w:color w:val="000000"/>
                </w:rPr>
                <w:tag w:val="MENDELEY_CITATION_v3_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"/>
                <w:id w:val="1162122215"/>
                <w:placeholder>
                  <w:docPart w:val="DefaultPlaceholder_-1854013440"/>
                </w:placeholder>
              </w:sdtPr>
              <w:sdtEndPr>
                <w:rPr>
                  <w:rFonts w:cstheme="minorBidi"/>
                </w:rPr>
              </w:sdtEndPr>
              <w:sdtContent>
                <w:r w:rsidR="009C3D7B" w:rsidRPr="009C3D7B">
                  <w:rPr>
                    <w:color w:val="000000"/>
                  </w:rPr>
                  <w:t>[48]</w:t>
                </w:r>
              </w:sdtContent>
            </w:sdt>
          </w:p>
        </w:tc>
        <w:tc>
          <w:tcPr>
            <w:tcW w:w="2410" w:type="dxa"/>
            <w:shd w:val="clear" w:color="auto" w:fill="auto"/>
          </w:tcPr>
          <w:p w14:paraId="083D22D8" w14:textId="77777777" w:rsidR="00F67031" w:rsidRPr="00621687" w:rsidRDefault="00F67031" w:rsidP="00A83EAB">
            <w:pPr>
              <w:keepNext/>
              <w:rPr>
                <w:rFonts w:cstheme="minorHAnsi"/>
                <w:lang w:val="en-US"/>
              </w:rPr>
            </w:pPr>
            <w:r w:rsidRPr="00621687">
              <w:rPr>
                <w:rFonts w:cstheme="minorHAnsi"/>
              </w:rPr>
              <w:t xml:space="preserve">Unity, </w:t>
            </w:r>
            <w:r w:rsidRPr="00855879">
              <w:rPr>
                <w:rFonts w:cstheme="minorHAnsi"/>
              </w:rPr>
              <w:t>CRYENGINE</w:t>
            </w:r>
          </w:p>
        </w:tc>
      </w:tr>
    </w:tbl>
    <w:p w14:paraId="21E56376" w14:textId="77777777" w:rsidR="00F67031" w:rsidRPr="00621687" w:rsidRDefault="00F67031" w:rsidP="00A83EAB">
      <w:pPr>
        <w:pStyle w:val="Titulek"/>
        <w:rPr>
          <w:rFonts w:cstheme="minorHAnsi"/>
        </w:rPr>
      </w:pPr>
      <w:bookmarkStart w:id="16" w:name="_Ref71064704"/>
      <w:r w:rsidRPr="00621687">
        <w:rPr>
          <w:rFonts w:cstheme="minorHAnsi"/>
        </w:rPr>
        <w:t xml:space="preserve">Tab. </w:t>
      </w:r>
      <w:r>
        <w:rPr>
          <w:rFonts w:cstheme="minorHAnsi"/>
        </w:rPr>
        <w:fldChar w:fldCharType="begin"/>
      </w:r>
      <w:r>
        <w:rPr>
          <w:rFonts w:cstheme="minorHAnsi"/>
        </w:rPr>
        <w:instrText xml:space="preserve"> SEQ Tabulka \* ARABIC </w:instrText>
      </w:r>
      <w:r>
        <w:rPr>
          <w:rFonts w:cstheme="minorHAnsi"/>
        </w:rPr>
        <w:fldChar w:fldCharType="separate"/>
      </w:r>
      <w:r>
        <w:rPr>
          <w:rFonts w:cstheme="minorHAnsi"/>
          <w:noProof/>
        </w:rPr>
        <w:t>1</w:t>
      </w:r>
      <w:r>
        <w:rPr>
          <w:rFonts w:cstheme="minorHAnsi"/>
        </w:rPr>
        <w:fldChar w:fldCharType="end"/>
      </w:r>
      <w:bookmarkEnd w:id="16"/>
      <w:r w:rsidRPr="00621687">
        <w:rPr>
          <w:rFonts w:cstheme="minorHAnsi"/>
        </w:rPr>
        <w:t xml:space="preserve"> porovnání jazyků</w:t>
      </w:r>
    </w:p>
    <w:p w14:paraId="78256674" w14:textId="77777777" w:rsidR="00F67031" w:rsidRPr="00621687" w:rsidRDefault="00F67031" w:rsidP="00A64991">
      <w:pPr>
        <w:ind w:left="360"/>
        <w:rPr>
          <w:rStyle w:val="Nadpis1Char"/>
          <w:rFonts w:asciiTheme="minorHAnsi" w:hAnsiTheme="minorHAnsi" w:cstheme="minorHAnsi"/>
        </w:rPr>
      </w:pPr>
      <w:bookmarkStart w:id="17" w:name="_Toc89415048"/>
      <w:bookmarkStart w:id="18" w:name="_Hlk76031871"/>
      <w:r w:rsidRPr="00621687">
        <w:rPr>
          <w:rStyle w:val="Nadpis1Char"/>
          <w:rFonts w:asciiTheme="minorHAnsi" w:hAnsiTheme="minorHAnsi" w:cstheme="minorHAnsi"/>
        </w:rPr>
        <w:t>4. Výběr herních žánrů vhodných pro implementaci</w:t>
      </w:r>
      <w:bookmarkEnd w:id="17"/>
    </w:p>
    <w:bookmarkEnd w:id="18"/>
    <w:p w14:paraId="4DD86002" w14:textId="159C7BA6" w:rsidR="00F67031" w:rsidRPr="00F7533D" w:rsidRDefault="00F67031" w:rsidP="00A63640">
      <w:pPr>
        <w:ind w:firstLine="708"/>
        <w:jc w:val="both"/>
        <w:rPr>
          <w:rFonts w:cstheme="minorHAnsi"/>
        </w:rPr>
      </w:pPr>
      <w:r w:rsidRPr="00F7533D">
        <w:rPr>
          <w:rFonts w:cstheme="minorHAnsi"/>
        </w:rPr>
        <w:t xml:space="preserve">Jelikož je cílem praktické části navrhnout knihovnu pro tvorbu her, je třeba se podívat na základní žánry a zhodnotit, jak velkou část knihovny bude možné využít. Hry dělíme na několik žánrů (RPG, akční, strategie, závodní), podle jejich mechanik (např. vylepšování postavy, inventář, střelba, přeskakování mezi plošinami, stavba budov nebo řízení jednotek), což usnadňuje hráčům orientaci při výběru, jelikož mají základní představu, jaký zážitek od titulu očekávat. Často se stává, že hra spojuje více žánrů a je proto těžké ji jednoznačně zařadit. Další komplikací je nejednotné dělení </w:t>
      </w:r>
      <w:proofErr w:type="spellStart"/>
      <w:r w:rsidRPr="00F7533D">
        <w:rPr>
          <w:rFonts w:cstheme="minorHAnsi"/>
        </w:rPr>
        <w:t>subžánrů</w:t>
      </w:r>
      <w:proofErr w:type="spellEnd"/>
      <w:r w:rsidRPr="00F7533D">
        <w:rPr>
          <w:rFonts w:cstheme="minorHAnsi"/>
        </w:rPr>
        <w:t xml:space="preserve"> (především u RPG a akčních her), kvůli čemuž se můžete setkat s tím, že hra je na různých stránkách označena jinými štítky (viz. </w:t>
      </w:r>
      <w:r w:rsidRPr="00F7533D">
        <w:rPr>
          <w:rFonts w:cstheme="minorHAnsi"/>
        </w:rPr>
        <w:fldChar w:fldCharType="begin"/>
      </w:r>
      <w:r w:rsidRPr="00F7533D">
        <w:rPr>
          <w:rFonts w:cstheme="minorHAnsi"/>
        </w:rPr>
        <w:instrText xml:space="preserve"> REF _Ref80703811 \h  \* MERGEFORMAT </w:instrText>
      </w:r>
      <w:r w:rsidRPr="00F7533D">
        <w:rPr>
          <w:rFonts w:cstheme="minorHAnsi"/>
        </w:rPr>
      </w:r>
      <w:r w:rsidRPr="00F7533D">
        <w:rPr>
          <w:rFonts w:cstheme="minorHAnsi"/>
        </w:rPr>
        <w:fldChar w:fldCharType="separate"/>
      </w:r>
      <w:r w:rsidRPr="00F7533D">
        <w:t xml:space="preserve">Tab. </w:t>
      </w:r>
      <w:r w:rsidRPr="00F7533D">
        <w:rPr>
          <w:noProof/>
        </w:rPr>
        <w:t>2</w:t>
      </w:r>
      <w:r w:rsidRPr="00F7533D">
        <w:rPr>
          <w:rFonts w:cstheme="minorHAnsi"/>
        </w:rPr>
        <w:fldChar w:fldCharType="end"/>
      </w:r>
      <w:r w:rsidRPr="00F7533D">
        <w:rPr>
          <w:rFonts w:cstheme="minorHAnsi"/>
        </w:rPr>
        <w:t xml:space="preserve">). </w:t>
      </w:r>
      <w:sdt>
        <w:sdtPr>
          <w:rPr>
            <w:rFonts w:cstheme="minorHAnsi"/>
            <w:color w:val="000000"/>
          </w:rPr>
          <w:tag w:val="MENDELEY_CITATION_v3_eyJjaXRhdGlvbklEIjoiTUVOREVMRVlfQ0lUQVRJT05fMzI5NjdlMjEtODRjOS00NmE5LTk4ZmQtNTJkZWE4M2ViY2Q5IiwicHJvcGVydGllcyI6eyJub3RlSW5kZXgiOjB9LCJpc0VkaXRlZCI6ZmFsc2UsIm1hbnVhbE92ZXJyaWRlIjp7ImNpdGVwcm9jVGV4dCI6Ils0OV0iLCJpc01hbnVhbGx5T3ZlcnJpZGRlbiI6ZmFsc2UsIm1hbnVhbE92ZXJyaWRlVGV4dCI6IiJ9LCJjaXRhdGlvbkl0ZW1zIjpb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I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
          <w:id w:val="1295559010"/>
          <w:placeholder>
            <w:docPart w:val="DefaultPlaceholder_-1854013440"/>
          </w:placeholder>
        </w:sdtPr>
        <w:sdtEndPr>
          <w:rPr>
            <w:rFonts w:cstheme="minorBidi"/>
          </w:rPr>
        </w:sdtEndPr>
        <w:sdtContent>
          <w:r w:rsidR="009C3D7B" w:rsidRPr="009C3D7B">
            <w:rPr>
              <w:color w:val="000000"/>
            </w:rPr>
            <w:t>[49]</w:t>
          </w:r>
        </w:sdtContent>
      </w:sdt>
    </w:p>
    <w:tbl>
      <w:tblPr>
        <w:tblStyle w:val="Mkatabulky"/>
        <w:tblW w:w="10212" w:type="dxa"/>
        <w:tblInd w:w="-289" w:type="dxa"/>
        <w:tblLook w:val="04A0" w:firstRow="1" w:lastRow="0" w:firstColumn="1" w:lastColumn="0" w:noHBand="0" w:noVBand="1"/>
      </w:tblPr>
      <w:tblGrid>
        <w:gridCol w:w="2694"/>
        <w:gridCol w:w="2552"/>
        <w:gridCol w:w="1559"/>
        <w:gridCol w:w="1559"/>
        <w:gridCol w:w="1848"/>
      </w:tblGrid>
      <w:tr w:rsidR="00F67031" w:rsidRPr="00F7533D" w14:paraId="7FC56B58" w14:textId="77777777" w:rsidTr="00154303">
        <w:tc>
          <w:tcPr>
            <w:tcW w:w="2694" w:type="dxa"/>
          </w:tcPr>
          <w:p w14:paraId="00E80DEA" w14:textId="77777777" w:rsidR="00F67031" w:rsidRPr="00F7533D" w:rsidRDefault="00F67031" w:rsidP="00A63640">
            <w:pPr>
              <w:jc w:val="both"/>
              <w:rPr>
                <w:rFonts w:cstheme="minorHAnsi"/>
                <w:b/>
                <w:bCs/>
              </w:rPr>
            </w:pPr>
            <w:r w:rsidRPr="00F7533D">
              <w:rPr>
                <w:rFonts w:cstheme="minorHAnsi"/>
                <w:b/>
                <w:bCs/>
              </w:rPr>
              <w:t>hra</w:t>
            </w:r>
          </w:p>
        </w:tc>
        <w:tc>
          <w:tcPr>
            <w:tcW w:w="2552" w:type="dxa"/>
          </w:tcPr>
          <w:p w14:paraId="616A6DAC" w14:textId="77777777" w:rsidR="00F67031" w:rsidRPr="00F7533D" w:rsidRDefault="00F67031" w:rsidP="00A63640">
            <w:pPr>
              <w:jc w:val="both"/>
              <w:rPr>
                <w:rFonts w:cstheme="minorHAnsi"/>
                <w:b/>
                <w:bCs/>
              </w:rPr>
            </w:pPr>
            <w:proofErr w:type="spellStart"/>
            <w:r w:rsidRPr="00F7533D">
              <w:rPr>
                <w:rFonts w:cstheme="minorHAnsi"/>
                <w:b/>
                <w:bCs/>
              </w:rPr>
              <w:t>steam</w:t>
            </w:r>
            <w:proofErr w:type="spellEnd"/>
          </w:p>
        </w:tc>
        <w:tc>
          <w:tcPr>
            <w:tcW w:w="1559" w:type="dxa"/>
          </w:tcPr>
          <w:p w14:paraId="4AFE4B02" w14:textId="77777777" w:rsidR="00F67031" w:rsidRPr="00F7533D" w:rsidRDefault="00F67031" w:rsidP="00A63640">
            <w:pPr>
              <w:jc w:val="both"/>
              <w:rPr>
                <w:rFonts w:cstheme="minorHAnsi"/>
                <w:b/>
                <w:bCs/>
              </w:rPr>
            </w:pPr>
            <w:proofErr w:type="spellStart"/>
            <w:r w:rsidRPr="00F7533D">
              <w:rPr>
                <w:rFonts w:cstheme="minorHAnsi"/>
                <w:b/>
                <w:bCs/>
              </w:rPr>
              <w:t>Epic</w:t>
            </w:r>
            <w:proofErr w:type="spellEnd"/>
            <w:r w:rsidRPr="00F7533D">
              <w:rPr>
                <w:rFonts w:cstheme="minorHAnsi"/>
                <w:b/>
                <w:bCs/>
              </w:rPr>
              <w:t xml:space="preserve"> </w:t>
            </w:r>
            <w:proofErr w:type="spellStart"/>
            <w:r w:rsidRPr="00F7533D">
              <w:rPr>
                <w:rFonts w:cstheme="minorHAnsi"/>
                <w:b/>
                <w:bCs/>
              </w:rPr>
              <w:t>games</w:t>
            </w:r>
            <w:proofErr w:type="spellEnd"/>
          </w:p>
        </w:tc>
        <w:tc>
          <w:tcPr>
            <w:tcW w:w="1559" w:type="dxa"/>
          </w:tcPr>
          <w:p w14:paraId="189063C5" w14:textId="77777777" w:rsidR="00F67031" w:rsidRPr="00F7533D" w:rsidRDefault="00F67031" w:rsidP="00A63640">
            <w:pPr>
              <w:jc w:val="both"/>
              <w:rPr>
                <w:rFonts w:cstheme="minorHAnsi"/>
                <w:b/>
                <w:bCs/>
              </w:rPr>
            </w:pPr>
            <w:proofErr w:type="spellStart"/>
            <w:r w:rsidRPr="00F7533D">
              <w:rPr>
                <w:rFonts w:cstheme="minorHAnsi"/>
                <w:b/>
                <w:bCs/>
              </w:rPr>
              <w:t>Ubisoft</w:t>
            </w:r>
            <w:proofErr w:type="spellEnd"/>
          </w:p>
        </w:tc>
        <w:tc>
          <w:tcPr>
            <w:tcW w:w="1848" w:type="dxa"/>
          </w:tcPr>
          <w:p w14:paraId="76504073" w14:textId="77777777" w:rsidR="00F67031" w:rsidRPr="00F7533D" w:rsidRDefault="00F67031" w:rsidP="00A63640">
            <w:pPr>
              <w:jc w:val="both"/>
              <w:rPr>
                <w:rFonts w:cstheme="minorHAnsi"/>
                <w:b/>
                <w:bCs/>
              </w:rPr>
            </w:pPr>
            <w:r w:rsidRPr="00F7533D">
              <w:rPr>
                <w:rFonts w:cstheme="minorHAnsi"/>
                <w:b/>
                <w:bCs/>
              </w:rPr>
              <w:t>Alza</w:t>
            </w:r>
          </w:p>
        </w:tc>
      </w:tr>
      <w:tr w:rsidR="00F67031" w:rsidRPr="00F7533D" w14:paraId="1B478BBF" w14:textId="77777777" w:rsidTr="00154303">
        <w:tc>
          <w:tcPr>
            <w:tcW w:w="2694" w:type="dxa"/>
          </w:tcPr>
          <w:p w14:paraId="53B3FAA4" w14:textId="77777777" w:rsidR="00F67031" w:rsidRPr="00F7533D" w:rsidRDefault="00F67031" w:rsidP="00A63640">
            <w:pPr>
              <w:jc w:val="both"/>
              <w:rPr>
                <w:rFonts w:cstheme="minorHAnsi"/>
              </w:rPr>
            </w:pPr>
            <w:proofErr w:type="spellStart"/>
            <w:r w:rsidRPr="00F7533D">
              <w:rPr>
                <w:rFonts w:cstheme="minorHAnsi"/>
              </w:rPr>
              <w:t>Assassins</w:t>
            </w:r>
            <w:proofErr w:type="spellEnd"/>
            <w:r w:rsidRPr="00F7533D">
              <w:rPr>
                <w:rFonts w:cstheme="minorHAnsi"/>
              </w:rPr>
              <w:t xml:space="preserve"> </w:t>
            </w:r>
            <w:proofErr w:type="spellStart"/>
            <w:r w:rsidRPr="00F7533D">
              <w:rPr>
                <w:rFonts w:cstheme="minorHAnsi"/>
              </w:rPr>
              <w:t>Creed</w:t>
            </w:r>
            <w:proofErr w:type="spellEnd"/>
            <w:r w:rsidRPr="00F7533D">
              <w:rPr>
                <w:rFonts w:cstheme="minorHAnsi"/>
              </w:rPr>
              <w:t xml:space="preserve"> Odyssey</w:t>
            </w:r>
          </w:p>
        </w:tc>
        <w:tc>
          <w:tcPr>
            <w:tcW w:w="2552" w:type="dxa"/>
          </w:tcPr>
          <w:p w14:paraId="3AA3402B" w14:textId="77777777" w:rsidR="00F67031" w:rsidRPr="00F7533D" w:rsidRDefault="00F67031" w:rsidP="00A63640">
            <w:pPr>
              <w:jc w:val="both"/>
              <w:rPr>
                <w:rFonts w:cstheme="minorHAnsi"/>
              </w:rPr>
            </w:pPr>
            <w:r w:rsidRPr="00F7533D">
              <w:rPr>
                <w:rFonts w:cstheme="minorHAnsi"/>
              </w:rPr>
              <w:t>S otevřeným světem, RPG, S asasíny, Akční</w:t>
            </w:r>
          </w:p>
        </w:tc>
        <w:tc>
          <w:tcPr>
            <w:tcW w:w="1559" w:type="dxa"/>
          </w:tcPr>
          <w:p w14:paraId="23E17C40" w14:textId="77777777" w:rsidR="00F67031" w:rsidRPr="00F7533D" w:rsidRDefault="00F67031" w:rsidP="00AC5009">
            <w:pPr>
              <w:jc w:val="both"/>
              <w:rPr>
                <w:rFonts w:cstheme="minorHAnsi"/>
              </w:rPr>
            </w:pPr>
            <w:r w:rsidRPr="00F7533D">
              <w:rPr>
                <w:rFonts w:cstheme="minorHAnsi"/>
              </w:rPr>
              <w:t>Akční, RPG</w:t>
            </w:r>
          </w:p>
        </w:tc>
        <w:tc>
          <w:tcPr>
            <w:tcW w:w="1559" w:type="dxa"/>
          </w:tcPr>
          <w:p w14:paraId="1C6879CB"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p>
        </w:tc>
        <w:tc>
          <w:tcPr>
            <w:tcW w:w="1848" w:type="dxa"/>
          </w:tcPr>
          <w:p w14:paraId="6F1532B7" w14:textId="77777777" w:rsidR="00F67031" w:rsidRPr="00F7533D" w:rsidRDefault="00F67031" w:rsidP="00A63640">
            <w:pPr>
              <w:jc w:val="both"/>
              <w:rPr>
                <w:rFonts w:cstheme="minorHAnsi"/>
              </w:rPr>
            </w:pPr>
            <w:r w:rsidRPr="00F7533D">
              <w:rPr>
                <w:rFonts w:cstheme="minorHAnsi"/>
              </w:rPr>
              <w:t xml:space="preserve">akční, </w:t>
            </w:r>
            <w:proofErr w:type="spellStart"/>
            <w:r w:rsidRPr="00F7533D">
              <w:rPr>
                <w:rFonts w:cstheme="minorHAnsi"/>
              </w:rPr>
              <w:t>adventura</w:t>
            </w:r>
            <w:proofErr w:type="spellEnd"/>
            <w:r w:rsidRPr="00F7533D">
              <w:rPr>
                <w:rFonts w:cstheme="minorHAnsi"/>
              </w:rPr>
              <w:t>, dobrodružná</w:t>
            </w:r>
          </w:p>
        </w:tc>
      </w:tr>
      <w:tr w:rsidR="00F67031" w:rsidRPr="00F7533D" w14:paraId="53BA9BB1" w14:textId="77777777" w:rsidTr="00154303">
        <w:tc>
          <w:tcPr>
            <w:tcW w:w="2694" w:type="dxa"/>
          </w:tcPr>
          <w:p w14:paraId="22C8DC34" w14:textId="77777777" w:rsidR="00F67031" w:rsidRPr="00F7533D" w:rsidRDefault="00F67031" w:rsidP="00A63640">
            <w:pPr>
              <w:jc w:val="both"/>
              <w:rPr>
                <w:rFonts w:cstheme="minorHAnsi"/>
              </w:rPr>
            </w:pPr>
            <w:proofErr w:type="spellStart"/>
            <w:r w:rsidRPr="00F7533D">
              <w:rPr>
                <w:rFonts w:cstheme="minorHAnsi"/>
              </w:rPr>
              <w:t>Baldur's</w:t>
            </w:r>
            <w:proofErr w:type="spellEnd"/>
            <w:r w:rsidRPr="00F7533D">
              <w:rPr>
                <w:rFonts w:cstheme="minorHAnsi"/>
              </w:rPr>
              <w:t xml:space="preserve"> </w:t>
            </w:r>
            <w:proofErr w:type="spellStart"/>
            <w:r w:rsidRPr="00F7533D">
              <w:rPr>
                <w:rFonts w:cstheme="minorHAnsi"/>
              </w:rPr>
              <w:t>Gate</w:t>
            </w:r>
            <w:proofErr w:type="spellEnd"/>
            <w:r w:rsidRPr="00F7533D">
              <w:rPr>
                <w:rFonts w:cstheme="minorHAnsi"/>
              </w:rPr>
              <w:t xml:space="preserve"> II</w:t>
            </w:r>
          </w:p>
        </w:tc>
        <w:tc>
          <w:tcPr>
            <w:tcW w:w="2552" w:type="dxa"/>
          </w:tcPr>
          <w:p w14:paraId="0EB48B1D" w14:textId="77777777" w:rsidR="00F67031" w:rsidRPr="00F7533D" w:rsidRDefault="00F67031" w:rsidP="00A63640">
            <w:pPr>
              <w:jc w:val="both"/>
              <w:rPr>
                <w:rFonts w:cstheme="minorHAnsi"/>
                <w:lang w:val="en-US"/>
              </w:rPr>
            </w:pPr>
            <w:r w:rsidRPr="00F7533D">
              <w:rPr>
                <w:rFonts w:cstheme="minorHAnsi"/>
                <w:lang w:val="en-US"/>
              </w:rPr>
              <w:t xml:space="preserve">RPG, </w:t>
            </w:r>
            <w:proofErr w:type="spellStart"/>
            <w:r w:rsidRPr="00F7533D">
              <w:rPr>
                <w:rFonts w:cstheme="minorHAnsi"/>
                <w:lang w:val="en-US"/>
              </w:rPr>
              <w:t>Klasické</w:t>
            </w:r>
            <w:proofErr w:type="spellEnd"/>
            <w:r w:rsidRPr="00F7533D">
              <w:rPr>
                <w:rFonts w:cstheme="minorHAnsi"/>
                <w:lang w:val="en-US"/>
              </w:rPr>
              <w:t>, Fantasy, Dungeons &amp; Dragons</w:t>
            </w:r>
          </w:p>
        </w:tc>
        <w:tc>
          <w:tcPr>
            <w:tcW w:w="1559" w:type="dxa"/>
          </w:tcPr>
          <w:p w14:paraId="3F49914E" w14:textId="77777777" w:rsidR="00F67031" w:rsidRPr="00F7533D" w:rsidRDefault="00F67031" w:rsidP="00A63640">
            <w:pPr>
              <w:jc w:val="both"/>
              <w:rPr>
                <w:rFonts w:cstheme="minorHAnsi"/>
              </w:rPr>
            </w:pPr>
            <w:r w:rsidRPr="00F7533D">
              <w:rPr>
                <w:rFonts w:cstheme="minorHAnsi"/>
              </w:rPr>
              <w:t>-</w:t>
            </w:r>
          </w:p>
        </w:tc>
        <w:tc>
          <w:tcPr>
            <w:tcW w:w="1559" w:type="dxa"/>
          </w:tcPr>
          <w:p w14:paraId="045838E7" w14:textId="77777777" w:rsidR="00F67031" w:rsidRPr="00F7533D" w:rsidRDefault="00F67031" w:rsidP="00A63640">
            <w:pPr>
              <w:jc w:val="both"/>
              <w:rPr>
                <w:rFonts w:cstheme="minorHAnsi"/>
              </w:rPr>
            </w:pPr>
            <w:r w:rsidRPr="00F7533D">
              <w:rPr>
                <w:rFonts w:cstheme="minorHAnsi"/>
              </w:rPr>
              <w:t>-</w:t>
            </w:r>
          </w:p>
        </w:tc>
        <w:tc>
          <w:tcPr>
            <w:tcW w:w="1848" w:type="dxa"/>
          </w:tcPr>
          <w:p w14:paraId="478BA80B" w14:textId="77777777" w:rsidR="00F67031" w:rsidRPr="00F7533D" w:rsidRDefault="00F67031" w:rsidP="00A9403B">
            <w:pPr>
              <w:keepNext/>
              <w:jc w:val="both"/>
              <w:rPr>
                <w:rFonts w:cstheme="minorHAnsi"/>
              </w:rPr>
            </w:pPr>
            <w:r w:rsidRPr="00F7533D">
              <w:rPr>
                <w:rFonts w:cstheme="minorHAnsi"/>
                <w:color w:val="222222"/>
                <w:shd w:val="clear" w:color="auto" w:fill="F8F8F8"/>
              </w:rPr>
              <w:t>RPG, Strategie</w:t>
            </w:r>
          </w:p>
        </w:tc>
      </w:tr>
      <w:tr w:rsidR="00F67031" w:rsidRPr="00F7533D" w14:paraId="58577EF7" w14:textId="77777777" w:rsidTr="00154303">
        <w:tc>
          <w:tcPr>
            <w:tcW w:w="2694" w:type="dxa"/>
          </w:tcPr>
          <w:p w14:paraId="38F3AC25" w14:textId="77777777" w:rsidR="00F67031" w:rsidRPr="00F7533D" w:rsidRDefault="00F67031" w:rsidP="00A63640">
            <w:pPr>
              <w:jc w:val="both"/>
              <w:rPr>
                <w:rFonts w:cstheme="minorHAnsi"/>
              </w:rPr>
            </w:pPr>
            <w:proofErr w:type="spellStart"/>
            <w:r w:rsidRPr="00F7533D">
              <w:rPr>
                <w:rFonts w:cstheme="minorHAnsi"/>
              </w:rPr>
              <w:t>Heroes</w:t>
            </w:r>
            <w:proofErr w:type="spellEnd"/>
            <w:r w:rsidRPr="00F7533D">
              <w:rPr>
                <w:rFonts w:cstheme="minorHAnsi"/>
              </w:rPr>
              <w:t xml:space="preserve"> </w:t>
            </w:r>
            <w:proofErr w:type="spellStart"/>
            <w:r w:rsidRPr="00F7533D">
              <w:rPr>
                <w:rFonts w:cstheme="minorHAnsi"/>
              </w:rPr>
              <w:t>of</w:t>
            </w:r>
            <w:proofErr w:type="spellEnd"/>
            <w:r w:rsidRPr="00F7533D">
              <w:rPr>
                <w:rFonts w:cstheme="minorHAnsi"/>
              </w:rPr>
              <w:t xml:space="preserve"> </w:t>
            </w:r>
            <w:proofErr w:type="spellStart"/>
            <w:r w:rsidRPr="00F7533D">
              <w:rPr>
                <w:rFonts w:cstheme="minorHAnsi"/>
              </w:rPr>
              <w:t>Might</w:t>
            </w:r>
            <w:proofErr w:type="spellEnd"/>
            <w:r w:rsidRPr="00F7533D">
              <w:rPr>
                <w:rFonts w:cstheme="minorHAnsi"/>
              </w:rPr>
              <w:t xml:space="preserve"> &amp; </w:t>
            </w:r>
            <w:proofErr w:type="spellStart"/>
            <w:r w:rsidRPr="00F7533D">
              <w:rPr>
                <w:rFonts w:cstheme="minorHAnsi"/>
              </w:rPr>
              <w:t>Magic</w:t>
            </w:r>
            <w:proofErr w:type="spellEnd"/>
            <w:r w:rsidRPr="00F7533D">
              <w:rPr>
                <w:rFonts w:cstheme="minorHAnsi"/>
              </w:rPr>
              <w:t xml:space="preserve"> III</w:t>
            </w:r>
          </w:p>
        </w:tc>
        <w:tc>
          <w:tcPr>
            <w:tcW w:w="2552" w:type="dxa"/>
          </w:tcPr>
          <w:p w14:paraId="771FCEEC" w14:textId="77777777" w:rsidR="00F67031" w:rsidRPr="00F7533D" w:rsidRDefault="00F67031" w:rsidP="00EF63AA">
            <w:pPr>
              <w:jc w:val="center"/>
              <w:rPr>
                <w:rFonts w:cstheme="minorHAnsi"/>
                <w:lang w:val="en-US"/>
              </w:rPr>
            </w:pPr>
            <w:proofErr w:type="spellStart"/>
            <w:r w:rsidRPr="00F7533D">
              <w:rPr>
                <w:rFonts w:cstheme="minorHAnsi"/>
                <w:lang w:val="en-US"/>
              </w:rPr>
              <w:t>Strategické</w:t>
            </w:r>
            <w:proofErr w:type="spellEnd"/>
            <w:r w:rsidRPr="00F7533D">
              <w:rPr>
                <w:rFonts w:cstheme="minorHAnsi"/>
                <w:lang w:val="en-US"/>
              </w:rPr>
              <w:t xml:space="preserve">, </w:t>
            </w:r>
            <w:proofErr w:type="spellStart"/>
            <w:r w:rsidRPr="00F7533D">
              <w:rPr>
                <w:rFonts w:cstheme="minorHAnsi"/>
                <w:lang w:val="en-US"/>
              </w:rPr>
              <w:t>Klasické</w:t>
            </w:r>
            <w:proofErr w:type="spellEnd"/>
            <w:r w:rsidRPr="00F7533D">
              <w:rPr>
                <w:rFonts w:cstheme="minorHAnsi"/>
                <w:lang w:val="en-US"/>
              </w:rPr>
              <w:t xml:space="preserve">, </w:t>
            </w:r>
            <w:proofErr w:type="spellStart"/>
            <w:r w:rsidRPr="00F7533D">
              <w:rPr>
                <w:rFonts w:cstheme="minorHAnsi"/>
                <w:lang w:val="en-US"/>
              </w:rPr>
              <w:t>Tahové</w:t>
            </w:r>
            <w:proofErr w:type="spellEnd"/>
            <w:r w:rsidRPr="00F7533D">
              <w:rPr>
                <w:rFonts w:cstheme="minorHAnsi"/>
                <w:lang w:val="en-US"/>
              </w:rPr>
              <w:t xml:space="preserve"> </w:t>
            </w:r>
            <w:proofErr w:type="spellStart"/>
            <w:r w:rsidRPr="00F7533D">
              <w:rPr>
                <w:rFonts w:cstheme="minorHAnsi"/>
                <w:lang w:val="en-US"/>
              </w:rPr>
              <w:t>strategie</w:t>
            </w:r>
            <w:proofErr w:type="spellEnd"/>
            <w:r w:rsidRPr="00F7533D">
              <w:rPr>
                <w:rFonts w:cstheme="minorHAnsi"/>
                <w:lang w:val="en-US"/>
              </w:rPr>
              <w:t>, Fantasy</w:t>
            </w:r>
          </w:p>
        </w:tc>
        <w:tc>
          <w:tcPr>
            <w:tcW w:w="1559" w:type="dxa"/>
          </w:tcPr>
          <w:p w14:paraId="1A521884" w14:textId="77777777" w:rsidR="00F67031" w:rsidRPr="00F7533D" w:rsidRDefault="00F67031" w:rsidP="0053141C">
            <w:pPr>
              <w:jc w:val="both"/>
              <w:rPr>
                <w:rFonts w:cstheme="minorHAnsi"/>
              </w:rPr>
            </w:pPr>
            <w:r w:rsidRPr="00F7533D">
              <w:rPr>
                <w:rFonts w:cstheme="minorHAnsi"/>
              </w:rPr>
              <w:t>RPG, strategie</w:t>
            </w:r>
          </w:p>
        </w:tc>
        <w:tc>
          <w:tcPr>
            <w:tcW w:w="1559" w:type="dxa"/>
          </w:tcPr>
          <w:p w14:paraId="5A833F44" w14:textId="77777777" w:rsidR="00F67031" w:rsidRPr="00F7533D" w:rsidRDefault="00F67031" w:rsidP="00A63640">
            <w:pPr>
              <w:jc w:val="both"/>
              <w:rPr>
                <w:rFonts w:cstheme="minorHAnsi"/>
              </w:rPr>
            </w:pPr>
            <w:r w:rsidRPr="00F7533D">
              <w:rPr>
                <w:rFonts w:cstheme="minorHAnsi"/>
              </w:rPr>
              <w:t>strategie, RTS</w:t>
            </w:r>
          </w:p>
        </w:tc>
        <w:tc>
          <w:tcPr>
            <w:tcW w:w="1848" w:type="dxa"/>
          </w:tcPr>
          <w:p w14:paraId="781F0032" w14:textId="77777777" w:rsidR="00F67031" w:rsidRPr="00F7533D" w:rsidRDefault="00F67031" w:rsidP="00A9403B">
            <w:pPr>
              <w:keepNext/>
              <w:jc w:val="both"/>
              <w:rPr>
                <w:rFonts w:cstheme="minorHAnsi"/>
                <w:color w:val="222222"/>
                <w:shd w:val="clear" w:color="auto" w:fill="F8F8F8"/>
              </w:rPr>
            </w:pPr>
            <w:r w:rsidRPr="00F7533D">
              <w:rPr>
                <w:rFonts w:cstheme="minorHAnsi"/>
                <w:color w:val="222222"/>
                <w:shd w:val="clear" w:color="auto" w:fill="F8F8F8"/>
              </w:rPr>
              <w:t>Akční, Strategie</w:t>
            </w:r>
          </w:p>
        </w:tc>
      </w:tr>
    </w:tbl>
    <w:p w14:paraId="2FAEACDD" w14:textId="5C061D5C" w:rsidR="00F67031" w:rsidRPr="001B0812" w:rsidRDefault="00F67031" w:rsidP="00A9403B">
      <w:pPr>
        <w:pStyle w:val="Titulek"/>
        <w:rPr>
          <w:rFonts w:cstheme="minorHAnsi"/>
          <w:color w:val="00B050"/>
        </w:rPr>
      </w:pPr>
      <w:bookmarkStart w:id="19" w:name="_Ref80703811"/>
      <w:r w:rsidRPr="00F7533D">
        <w:t xml:space="preserve">Tab. </w:t>
      </w:r>
      <w:fldSimple w:instr=" SEQ Tabulka \* ARABIC ">
        <w:r w:rsidRPr="00F7533D">
          <w:rPr>
            <w:noProof/>
          </w:rPr>
          <w:t>2</w:t>
        </w:r>
      </w:fldSimple>
      <w:bookmarkEnd w:id="19"/>
      <w:r w:rsidRPr="00F7533D">
        <w:t xml:space="preserve"> odlišné značení her</w:t>
      </w:r>
      <w:sdt>
        <w:sdtPr>
          <w:rPr>
            <w:i w:val="0"/>
            <w:color w:val="000000"/>
          </w:rPr>
          <w:tag w:val="MENDELEY_CITATION_v3_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"/>
          <w:id w:val="144172318"/>
          <w:placeholder>
            <w:docPart w:val="DefaultPlaceholder_-1854013440"/>
          </w:placeholder>
        </w:sdtPr>
        <w:sdtEndPr/>
        <w:sdtContent>
          <w:r w:rsidR="009C3D7B" w:rsidRPr="009C3D7B">
            <w:rPr>
              <w:i w:val="0"/>
              <w:color w:val="000000"/>
            </w:rPr>
            <w:t>[50–53]</w:t>
          </w:r>
        </w:sdtContent>
      </w:sdt>
      <w:sdt>
        <w:sdtPr>
          <w:rPr>
            <w:i w:val="0"/>
            <w:color w:val="000000"/>
          </w:rPr>
          <w:tag w:val="MENDELEY_CITATION_v3_eyJjaXRhdGlvbklEIjoiTUVOREVMRVlfQ0lUQVRJT05fNGI5NDU5MDMtM2JmNS00MGI3LTk1YjItMDBkNTViMjEyN2JjIiwicHJvcGVydGllcyI6eyJub3RlSW5kZXgiOjB9LCJpc0VkaXRlZCI6ZmFsc2UsIm1hbnVhbE92ZXJyaWRlIjp7ImNpdGVwcm9jVGV4dCI6Ils1NCwgNTVdIiwiaXNNYW51YWxseU92ZXJyaWRkZW4iOmZhbHNlLCJtYW51YWxPdmVycmlkZVRleHQiOiIifS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iwiY29udGFpbmVyLXRpdGxlLXNob3J0Ijoi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IsImNvbnRhaW5lci10aXRsZS1zaG9ydCI6IiJ9LCJ1cmlzIjpbImh0dHA6Ly93d3cubWVuZGVsZXkuY29tL2RvY3VtZW50cy8/dXVpZD03Y2VjNTJlYy0yYzc5LTNiNDItODEyYy0xMGM2NzQ4YjAzMTEiXSwiaXNUZW1wb3JhcnkiOmZhbHNlLCJsZWdhY3lEZXNrdG9wSWQiOiI3Y2VjNTJlYy0yYzc5LTNiNDItODEyYy0xMGM2NzQ4YjAzMTEifV19"/>
          <w:id w:val="-1508432273"/>
          <w:placeholder>
            <w:docPart w:val="DefaultPlaceholder_-1854013440"/>
          </w:placeholder>
        </w:sdtPr>
        <w:sdtEndPr/>
        <w:sdtContent>
          <w:r w:rsidR="009C3D7B" w:rsidRPr="009C3D7B">
            <w:rPr>
              <w:i w:val="0"/>
              <w:color w:val="000000"/>
            </w:rPr>
            <w:t>[54, 55]</w:t>
          </w:r>
        </w:sdtContent>
      </w:sdt>
      <w:sdt>
        <w:sdtPr>
          <w:rPr>
            <w:i w:val="0"/>
            <w:color w:val="000000"/>
          </w:rPr>
          <w:tag w:val="MENDELEY_CITATION_v3_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"/>
          <w:id w:val="-778875097"/>
          <w:placeholder>
            <w:docPart w:val="DefaultPlaceholder_-1854013440"/>
          </w:placeholder>
        </w:sdtPr>
        <w:sdtEndPr/>
        <w:sdtContent>
          <w:r w:rsidR="009C3D7B" w:rsidRPr="009C3D7B">
            <w:rPr>
              <w:i w:val="0"/>
              <w:color w:val="000000"/>
            </w:rPr>
            <w:t>[56–59]</w:t>
          </w:r>
        </w:sdtContent>
      </w:sdt>
    </w:p>
    <w:p w14:paraId="5B2A59AC" w14:textId="77777777" w:rsidR="00F67031" w:rsidRPr="00621687" w:rsidRDefault="00F67031" w:rsidP="00C45205">
      <w:pPr>
        <w:rPr>
          <w:rFonts w:cstheme="minorHAnsi"/>
          <w:color w:val="00B050"/>
          <w:sz w:val="20"/>
          <w:szCs w:val="20"/>
        </w:rPr>
      </w:pPr>
      <w:r w:rsidRPr="00621687">
        <w:rPr>
          <w:rFonts w:cstheme="minorHAnsi"/>
          <w:color w:val="00B050"/>
          <w:sz w:val="20"/>
          <w:szCs w:val="20"/>
        </w:rPr>
        <w:t>//</w:t>
      </w:r>
    </w:p>
    <w:p w14:paraId="02BF0EF4" w14:textId="77777777" w:rsidR="00F67031" w:rsidRPr="00621687" w:rsidRDefault="00F67031" w:rsidP="00B15661">
      <w:pPr>
        <w:pStyle w:val="Odstavecseseznamem"/>
        <w:ind w:firstLine="696"/>
        <w:rPr>
          <w:rStyle w:val="Nadpis2Char"/>
          <w:rFonts w:asciiTheme="minorHAnsi" w:hAnsiTheme="minorHAnsi" w:cstheme="minorHAnsi"/>
        </w:rPr>
      </w:pPr>
      <w:bookmarkStart w:id="20" w:name="_Toc89415049"/>
      <w:bookmarkStart w:id="21" w:name="_Hlk76031890"/>
      <w:r w:rsidRPr="00621687">
        <w:rPr>
          <w:rStyle w:val="Nadpis2Char"/>
          <w:rFonts w:asciiTheme="minorHAnsi" w:hAnsiTheme="minorHAnsi" w:cstheme="minorHAnsi"/>
        </w:rPr>
        <w:t>4.1 RPG</w:t>
      </w:r>
      <w:bookmarkEnd w:id="20"/>
    </w:p>
    <w:bookmarkEnd w:id="21"/>
    <w:p w14:paraId="76AD5697" w14:textId="77777777" w:rsidR="00F67031" w:rsidRPr="002E1D80" w:rsidRDefault="00F67031" w:rsidP="0029402D">
      <w:pPr>
        <w:pStyle w:val="Odstavecseseznamem"/>
        <w:ind w:left="1416" w:firstLine="696"/>
        <w:jc w:val="both"/>
        <w:rPr>
          <w:rFonts w:cstheme="minorHAnsi"/>
          <w:color w:val="00B050"/>
          <w:shd w:val="clear" w:color="auto" w:fill="FFFFFF"/>
        </w:rPr>
      </w:pPr>
      <w:r>
        <w:rPr>
          <w:rFonts w:cstheme="minorHAnsi"/>
          <w:color w:val="92D050"/>
          <w:shd w:val="clear" w:color="auto" w:fill="FFFFFF"/>
        </w:rPr>
        <w:t>//</w:t>
      </w:r>
    </w:p>
    <w:p w14:paraId="72DFE8A6" w14:textId="77777777" w:rsidR="00F67031" w:rsidRDefault="00F67031" w:rsidP="0029402D">
      <w:pPr>
        <w:pStyle w:val="Odstavecseseznamem"/>
        <w:ind w:left="1416" w:firstLine="696"/>
        <w:jc w:val="both"/>
        <w:rPr>
          <w:rFonts w:cstheme="minorHAnsi"/>
          <w:color w:val="000000"/>
          <w:shd w:val="clear" w:color="auto" w:fill="FFFFFF"/>
        </w:rPr>
      </w:pPr>
    </w:p>
    <w:p w14:paraId="2D212D08" w14:textId="427A259A" w:rsidR="00F67031" w:rsidRPr="00810BE2" w:rsidRDefault="00F67031" w:rsidP="00810BE2">
      <w:pPr>
        <w:pStyle w:val="Odstavecseseznamem"/>
        <w:ind w:left="1416" w:firstLine="696"/>
        <w:jc w:val="both"/>
        <w:rPr>
          <w:rFonts w:cstheme="minorHAnsi"/>
          <w:shd w:val="clear" w:color="auto" w:fill="FFFFFF"/>
        </w:rPr>
      </w:pPr>
      <w:r w:rsidRPr="00D20F7B">
        <w:rPr>
          <w:rFonts w:cstheme="minorHAnsi"/>
          <w:color w:val="000000"/>
          <w:shd w:val="clear" w:color="auto" w:fill="FFFFFF"/>
        </w:rPr>
        <w:t xml:space="preserve">Tento žánr vychází z deskových her jako jsou </w:t>
      </w:r>
      <w:r w:rsidRPr="00FF21AA">
        <w:rPr>
          <w:rFonts w:cstheme="minorHAnsi"/>
          <w:color w:val="000000"/>
          <w:highlight w:val="darkCyan"/>
          <w:shd w:val="clear" w:color="auto" w:fill="FFFFFF"/>
          <w:lang w:val="en-US"/>
        </w:rPr>
        <w:t>Dungeons &amp; Dragons</w:t>
      </w:r>
      <w:sdt>
        <w:sdtPr>
          <w:rPr>
            <w:rFonts w:cstheme="minorHAnsi"/>
            <w:color w:val="000000"/>
            <w:highlight w:val="darkCyan"/>
            <w:shd w:val="clear" w:color="auto" w:fill="FFFFFF"/>
            <w:lang w:val="en-US"/>
          </w:rPr>
          <w:tag w:val="MENDELEY_CITATION_v3_eyJjaXRhdGlvbklEIjoiTUVOREVMRVlfQ0lUQVRJT05fMjM1ZjA1YTktOGQ1MC00NjUyLTk3NTktMTkzOThmOWUzYjMwIiwicHJvcGVydGllcyI6eyJub3RlSW5kZXgiOjB9LCJpc0VkaXRlZCI6ZmFsc2UsIm1hbnVhbE92ZXJyaWRlIjp7ImlzTWFudWFsbHlPdmVycmlkZGVuIjpmYWxzZSwiY2l0ZXByb2NUZXh0IjoiWzYw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
          <w:id w:val="-1710104937"/>
          <w:placeholder>
            <w:docPart w:val="DefaultPlaceholder_-1854013440"/>
          </w:placeholder>
        </w:sdtPr>
        <w:sdtEndPr/>
        <w:sdtContent>
          <w:r w:rsidR="009C3D7B" w:rsidRPr="009C3D7B">
            <w:rPr>
              <w:rFonts w:cstheme="minorHAnsi"/>
              <w:color w:val="000000"/>
              <w:highlight w:val="darkCyan"/>
              <w:shd w:val="clear" w:color="auto" w:fill="FFFFFF"/>
              <w:lang w:val="en-US"/>
            </w:rPr>
            <w:t>[60]</w:t>
          </w:r>
        </w:sdtContent>
      </w:sdt>
      <w:r w:rsidRPr="00D20F7B">
        <w:rPr>
          <w:rFonts w:cstheme="minorHAnsi"/>
          <w:color w:val="000000"/>
          <w:shd w:val="clear" w:color="auto" w:fill="FFFFFF"/>
        </w:rPr>
        <w:t xml:space="preserve"> (</w:t>
      </w:r>
      <w:r w:rsidRPr="00F7533D">
        <w:rPr>
          <w:rFonts w:cstheme="minorHAnsi"/>
          <w:color w:val="000000"/>
          <w:shd w:val="clear" w:color="auto" w:fill="FFFFFF"/>
        </w:rPr>
        <w:t xml:space="preserve">zkráceně D&amp;D nebo </w:t>
      </w:r>
      <w:proofErr w:type="spellStart"/>
      <w:r w:rsidRPr="00F7533D">
        <w:rPr>
          <w:rFonts w:cstheme="minorHAnsi"/>
          <w:color w:val="000000"/>
          <w:shd w:val="clear" w:color="auto" w:fill="FFFFFF"/>
          <w:lang w:val="en-US"/>
        </w:rPr>
        <w:t>DnD</w:t>
      </w:r>
      <w:proofErr w:type="spellEnd"/>
      <w:r w:rsidRPr="00F7533D">
        <w:rPr>
          <w:rFonts w:cstheme="minorHAnsi"/>
          <w:color w:val="000000"/>
          <w:shd w:val="clear" w:color="auto" w:fill="FFFFFF"/>
        </w:rPr>
        <w:t xml:space="preserve">) nebo české </w:t>
      </w:r>
      <w:r w:rsidRPr="002A4D33">
        <w:rPr>
          <w:rFonts w:cstheme="minorHAnsi"/>
          <w:color w:val="FF0000"/>
          <w:shd w:val="clear" w:color="auto" w:fill="FFFFFF"/>
        </w:rPr>
        <w:t>Dračí doupě</w:t>
      </w:r>
      <w:r w:rsidRPr="00F7533D">
        <w:rPr>
          <w:rFonts w:cstheme="minorHAnsi"/>
          <w:color w:val="000000"/>
          <w:shd w:val="clear" w:color="auto" w:fill="FFFFFF"/>
        </w:rPr>
        <w:t>, kde hráč nebo skupina hráčů hraje za postavy, které mají různé rasy (např. člověk, elf nebo trpaslík), třídy (např. válečník, mág nebo zloděj), inventář, statistiky a schopnosti. Většinou plní úkoly zadané NPC, za což dostanou odměnu v podobě zkušeností, peněz a předmětů. Hlavním znakem je získávání zkušenostních bodů (</w:t>
      </w:r>
      <w:proofErr w:type="spellStart"/>
      <w:r w:rsidRPr="00F7533D">
        <w:rPr>
          <w:rFonts w:cstheme="minorHAnsi"/>
          <w:color w:val="000000"/>
          <w:shd w:val="clear" w:color="auto" w:fill="FFFFFF"/>
        </w:rPr>
        <w:t>exp</w:t>
      </w:r>
      <w:proofErr w:type="spellEnd"/>
      <w:r w:rsidRPr="00F7533D">
        <w:rPr>
          <w:rFonts w:cstheme="minorHAnsi"/>
          <w:color w:val="000000"/>
          <w:shd w:val="clear" w:color="auto" w:fill="FFFFFF"/>
        </w:rPr>
        <w:t>) a vylepšování postav. Nejčastěji je hra zasazena do fantasy světa. Většinou</w:t>
      </w:r>
      <w:r w:rsidRPr="00D20F7B">
        <w:rPr>
          <w:rFonts w:cstheme="minorHAnsi"/>
          <w:color w:val="000000"/>
          <w:shd w:val="clear" w:color="auto" w:fill="FFFFFF"/>
        </w:rPr>
        <w:t xml:space="preserve"> má RPG propracovanější a delší příběh než ostatní žánry. V deskové verzi se hází kostkami, zda se akce podařila, což je v digitální podobě nahrazeno generátorem náhodných čísel, případně je náhoda vynechána a výsledek záleží na schopnostech hráče a statistikách postavy (např. přesnost luku určuje hráčova práce s myší a jak dobře postava umí luk používat) nebo je akce vždy úspěšná. </w:t>
      </w:r>
      <w:r w:rsidRPr="00DA2E24">
        <w:rPr>
          <w:rFonts w:cstheme="minorHAnsi"/>
          <w:shd w:val="clear" w:color="auto" w:fill="FFFFFF"/>
        </w:rPr>
        <w:t xml:space="preserve">RPG má několik </w:t>
      </w:r>
      <w:proofErr w:type="spellStart"/>
      <w:r w:rsidRPr="00DA2E24">
        <w:rPr>
          <w:rFonts w:cstheme="minorHAnsi"/>
          <w:shd w:val="clear" w:color="auto" w:fill="FFFFFF"/>
        </w:rPr>
        <w:t>subžánrů</w:t>
      </w:r>
      <w:proofErr w:type="spellEnd"/>
      <w:r w:rsidRPr="00DA2E24">
        <w:rPr>
          <w:rFonts w:cstheme="minorHAnsi"/>
          <w:shd w:val="clear" w:color="auto" w:fill="FFFFFF"/>
        </w:rPr>
        <w:t>, které ne všechny stránky rozlišují a z RPG samostatně vyčleňují jen některé</w:t>
      </w:r>
      <w:r w:rsidR="00DA2E24">
        <w:rPr>
          <w:rFonts w:cstheme="minorHAnsi"/>
          <w:shd w:val="clear" w:color="auto" w:fill="FFFFFF"/>
        </w:rPr>
        <w:t xml:space="preserve"> </w:t>
      </w:r>
      <w:r w:rsidR="00DA2E24" w:rsidRPr="00FD4AB2">
        <w:rPr>
          <w:rFonts w:cstheme="minorHAnsi"/>
          <w:shd w:val="clear" w:color="auto" w:fill="FFFFFF"/>
        </w:rPr>
        <w:t xml:space="preserve">(viz </w:t>
      </w:r>
      <w:r w:rsidR="00DA2E24" w:rsidRPr="00FD4AB2">
        <w:rPr>
          <w:rFonts w:cstheme="minorHAnsi"/>
          <w:shd w:val="clear" w:color="auto" w:fill="FFFFFF"/>
        </w:rPr>
        <w:fldChar w:fldCharType="begin"/>
      </w:r>
      <w:r w:rsidR="00DA2E24" w:rsidRPr="00FD4AB2">
        <w:rPr>
          <w:rFonts w:cstheme="minorHAnsi"/>
          <w:shd w:val="clear" w:color="auto" w:fill="FFFFFF"/>
        </w:rPr>
        <w:instrText xml:space="preserve"> REF _Ref80703811 \h  \* MERGEFORMAT </w:instrText>
      </w:r>
      <w:r w:rsidR="00DA2E24" w:rsidRPr="00FD4AB2">
        <w:rPr>
          <w:rFonts w:cstheme="minorHAnsi"/>
          <w:shd w:val="clear" w:color="auto" w:fill="FFFFFF"/>
        </w:rPr>
      </w:r>
      <w:r w:rsidR="00DA2E24" w:rsidRPr="00FD4AB2">
        <w:rPr>
          <w:rFonts w:cstheme="minorHAnsi"/>
          <w:shd w:val="clear" w:color="auto" w:fill="FFFFFF"/>
        </w:rPr>
        <w:fldChar w:fldCharType="separate"/>
      </w:r>
      <w:r w:rsidR="00DA2E24" w:rsidRPr="00FD4AB2">
        <w:t xml:space="preserve">Tab. </w:t>
      </w:r>
      <w:r w:rsidR="00DA2E24" w:rsidRPr="00FD4AB2">
        <w:rPr>
          <w:noProof/>
        </w:rPr>
        <w:t>2</w:t>
      </w:r>
      <w:r w:rsidR="00DA2E24" w:rsidRPr="00FD4AB2">
        <w:rPr>
          <w:rFonts w:cstheme="minorHAnsi"/>
          <w:shd w:val="clear" w:color="auto" w:fill="FFFFFF"/>
        </w:rPr>
        <w:fldChar w:fldCharType="end"/>
      </w:r>
      <w:r w:rsidR="00DA2E24">
        <w:rPr>
          <w:rFonts w:cstheme="minorHAnsi"/>
          <w:shd w:val="clear" w:color="auto" w:fill="FFFFFF"/>
        </w:rPr>
        <w:t>)</w:t>
      </w:r>
      <w:r w:rsidRPr="00D20F7B">
        <w:rPr>
          <w:rFonts w:cstheme="minorHAnsi"/>
          <w:color w:val="000000"/>
          <w:shd w:val="clear" w:color="auto" w:fill="FFFFFF"/>
        </w:rPr>
        <w:t xml:space="preserve">. </w:t>
      </w:r>
      <w:r w:rsidRPr="00D20F7B">
        <w:rPr>
          <w:rFonts w:cstheme="minorHAnsi"/>
          <w:shd w:val="clear" w:color="auto" w:fill="FFFFFF"/>
        </w:rPr>
        <w:t>První a nejstarší kategorie je již zmíněná digitalizovaná verze deskových her</w:t>
      </w:r>
      <w:r>
        <w:rPr>
          <w:rFonts w:cstheme="minorHAnsi"/>
          <w:shd w:val="clear" w:color="auto" w:fill="FFFFFF"/>
        </w:rPr>
        <w:t xml:space="preserve">, </w:t>
      </w:r>
      <w:r w:rsidRPr="00F7533D">
        <w:rPr>
          <w:rFonts w:cstheme="minorHAnsi"/>
          <w:shd w:val="clear" w:color="auto" w:fill="FFFFFF"/>
        </w:rPr>
        <w:t xml:space="preserve">či jejich slovní podoby (např. </w:t>
      </w:r>
      <w:r w:rsidRPr="00FF21AA">
        <w:rPr>
          <w:rFonts w:cstheme="minorHAnsi"/>
          <w:highlight w:val="darkCyan"/>
          <w:shd w:val="clear" w:color="auto" w:fill="FFFFFF"/>
          <w:lang w:val="en-US"/>
        </w:rPr>
        <w:t>Baldur's Gate</w:t>
      </w:r>
      <w:sdt>
        <w:sdtPr>
          <w:rPr>
            <w:rFonts w:cstheme="minorHAnsi"/>
            <w:color w:val="000000"/>
            <w:highlight w:val="darkCyan"/>
            <w:shd w:val="clear" w:color="auto" w:fill="FFFFFF"/>
            <w:lang w:val="en-US"/>
          </w:rPr>
          <w:tag w:val="MENDELEY_CITATION_v3_eyJjaXRhdGlvbklEIjoiTUVOREVMRVlfQ0lUQVRJT05fZGE0ZTAyZTgtZDQ4My00Y2UwLWFhN2EtZTc4MzQ2ZWU0NzEzIiwicHJvcGVydGllcyI6eyJub3RlSW5kZXgiOjB9LCJpc0VkaXRlZCI6ZmFsc2UsIm1hbnVhbE92ZXJyaWRlIjp7ImlzTWFudWFsbHlPdmVycmlkZGVuIjpmYWxzZSwiY2l0ZXByb2NUZXh0IjoiWzY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
          <w:id w:val="-127467026"/>
          <w:placeholder>
            <w:docPart w:val="DefaultPlaceholder_-1854013440"/>
          </w:placeholder>
        </w:sdtPr>
        <w:sdtEndPr/>
        <w:sdtContent>
          <w:r w:rsidR="009C3D7B" w:rsidRPr="009C3D7B">
            <w:rPr>
              <w:rFonts w:cstheme="minorHAnsi"/>
              <w:color w:val="000000"/>
              <w:highlight w:val="darkCyan"/>
              <w:shd w:val="clear" w:color="auto" w:fill="FFFFFF"/>
              <w:lang w:val="en-US"/>
            </w:rPr>
            <w:t>[61]</w:t>
          </w:r>
        </w:sdtContent>
      </w:sdt>
      <w:r w:rsidRPr="00F7533D">
        <w:rPr>
          <w:rFonts w:cstheme="minorHAnsi"/>
          <w:shd w:val="clear" w:color="auto" w:fill="FFFFFF"/>
        </w:rPr>
        <w:t xml:space="preserve">), která je na tahy a hráč má čas promyslet si své další kroky. Původně byly pouze textové, kde hráč vybíral z možností a později se začaly objevovat i grafické </w:t>
      </w:r>
      <w:r w:rsidRPr="00F7533D">
        <w:rPr>
          <w:rFonts w:cstheme="minorHAnsi"/>
          <w:shd w:val="clear" w:color="auto" w:fill="FFFFFF"/>
        </w:rPr>
        <w:lastRenderedPageBreak/>
        <w:t>verze. Druhá a dnes nejrozšířenější kategorie jsou akční RPG (ARPG) odehrávající se v reálném čase a hráč musí rychle reagovat na akce nepřátel</w:t>
      </w:r>
      <w:r w:rsidRPr="00F7533D">
        <w:rPr>
          <w:rFonts w:cstheme="minorHAnsi"/>
          <w:color w:val="FF0000"/>
          <w:shd w:val="clear" w:color="auto" w:fill="FFFFFF"/>
        </w:rPr>
        <w:t xml:space="preserve">. Hráč hraje za jednu postavu, která v některých </w:t>
      </w:r>
      <w:r w:rsidRPr="00CD1802">
        <w:rPr>
          <w:rFonts w:cstheme="minorHAnsi"/>
          <w:color w:val="FF0000"/>
          <w:shd w:val="clear" w:color="auto" w:fill="FFFFFF"/>
        </w:rPr>
        <w:t>titulech může mít společníky</w:t>
      </w:r>
      <w:r w:rsidRPr="00F7533D">
        <w:rPr>
          <w:rFonts w:cstheme="minorHAnsi"/>
          <w:color w:val="FF0000"/>
          <w:shd w:val="clear" w:color="auto" w:fill="FFFFFF"/>
        </w:rPr>
        <w:t xml:space="preserve">, nad kterými hráč nemá </w:t>
      </w:r>
      <w:r w:rsidRPr="00FD4AB2">
        <w:rPr>
          <w:rFonts w:cstheme="minorHAnsi"/>
          <w:color w:val="FF0000"/>
          <w:shd w:val="clear" w:color="auto" w:fill="FFFFFF"/>
        </w:rPr>
        <w:t>kontrolu (</w:t>
      </w:r>
      <w:r w:rsidRPr="00DC12F4">
        <w:rPr>
          <w:rFonts w:cstheme="minorHAnsi"/>
          <w:shd w:val="clear" w:color="auto" w:fill="FFFFFF"/>
        </w:rPr>
        <w:t xml:space="preserve">např. </w:t>
      </w:r>
      <w:r w:rsidRPr="00DC12F4">
        <w:rPr>
          <w:rFonts w:cstheme="minorHAnsi"/>
          <w:highlight w:val="darkCyan"/>
          <w:shd w:val="clear" w:color="auto" w:fill="FFFFFF"/>
          <w:lang w:val="en-US"/>
        </w:rPr>
        <w:t>The Elder Scrolls V: Skyrim</w:t>
      </w:r>
      <w:sdt>
        <w:sdtPr>
          <w:rPr>
            <w:rFonts w:cstheme="minorHAnsi"/>
            <w:color w:val="000000"/>
            <w:highlight w:val="darkCyan"/>
            <w:shd w:val="clear" w:color="auto" w:fill="FFFFFF"/>
            <w:lang w:val="en-US"/>
          </w:rPr>
          <w:tag w:val="MENDELEY_CITATION_v3_eyJjaXRhdGlvbklEIjoiTUVOREVMRVlfQ0lUQVRJT05fNDY1MGIxODgtOTkyMC00ODk5LTlmNWQtNGMzYWZlNDE0OTRkIiwicHJvcGVydGllcyI6eyJub3RlSW5kZXgiOjB9LCJpc0VkaXRlZCI6ZmFsc2UsIm1hbnVhbE92ZXJyaWRlIjp7ImlzTWFudWFsbHlPdmVycmlkZGVuIjpmYWxzZSwiY2l0ZXByb2NUZXh0IjoiWzY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
          <w:id w:val="1763876902"/>
          <w:placeholder>
            <w:docPart w:val="DefaultPlaceholder_-1854013440"/>
          </w:placeholder>
        </w:sdtPr>
        <w:sdtEndPr/>
        <w:sdtContent>
          <w:r w:rsidR="009C3D7B" w:rsidRPr="009C3D7B">
            <w:rPr>
              <w:rFonts w:cstheme="minorHAnsi"/>
              <w:color w:val="000000"/>
              <w:highlight w:val="darkCyan"/>
              <w:shd w:val="clear" w:color="auto" w:fill="FFFFFF"/>
              <w:lang w:val="en-US"/>
            </w:rPr>
            <w:t>[62]</w:t>
          </w:r>
        </w:sdtContent>
      </w:sdt>
      <w:r w:rsidRPr="00F7533D">
        <w:rPr>
          <w:rFonts w:cstheme="minorHAnsi"/>
          <w:color w:val="FF0000"/>
          <w:shd w:val="clear" w:color="auto" w:fill="FFFFFF"/>
        </w:rPr>
        <w:t>) nebo může přepnout ovládání ze své postavy na společníka (</w:t>
      </w:r>
      <w:r w:rsidRPr="00DC12F4">
        <w:rPr>
          <w:rFonts w:cstheme="minorHAnsi"/>
          <w:shd w:val="clear" w:color="auto" w:fill="FFFFFF"/>
        </w:rPr>
        <w:t xml:space="preserve">např. </w:t>
      </w:r>
      <w:r w:rsidRPr="00DC12F4">
        <w:rPr>
          <w:rFonts w:cstheme="minorHAnsi"/>
          <w:highlight w:val="darkCyan"/>
          <w:shd w:val="clear" w:color="auto" w:fill="FFFFFF"/>
          <w:lang w:val="en-US"/>
        </w:rPr>
        <w:t>Star Wars: Knights of the Old Republic</w:t>
      </w:r>
      <w:sdt>
        <w:sdtPr>
          <w:rPr>
            <w:rFonts w:cstheme="minorHAnsi"/>
            <w:color w:val="000000"/>
            <w:highlight w:val="darkCyan"/>
            <w:shd w:val="clear" w:color="auto" w:fill="FFFFFF"/>
            <w:lang w:val="en-US"/>
          </w:rPr>
          <w:tag w:val="MENDELEY_CITATION_v3_eyJjaXRhdGlvbklEIjoiTUVOREVMRVlfQ0lUQVRJT05fMTM4NmEwYWItNjFkOC00M2FmLTg3YzAtNWQ3NGJmZmRiOGUyIiwicHJvcGVydGllcyI6eyJub3RlSW5kZXgiOjB9LCJpc0VkaXRlZCI6ZmFsc2UsIm1hbnVhbE92ZXJyaWRlIjp7ImlzTWFudWFsbHlPdmVycmlkZGVuIjpmYWxzZSwiY2l0ZXByb2NUZXh0IjoiWzY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
          <w:id w:val="857001647"/>
          <w:placeholder>
            <w:docPart w:val="DefaultPlaceholder_-1854013440"/>
          </w:placeholder>
        </w:sdtPr>
        <w:sdtEndPr/>
        <w:sdtContent>
          <w:r w:rsidR="009C3D7B" w:rsidRPr="009C3D7B">
            <w:rPr>
              <w:rFonts w:cstheme="minorHAnsi"/>
              <w:color w:val="000000"/>
              <w:highlight w:val="darkCyan"/>
              <w:shd w:val="clear" w:color="auto" w:fill="FFFFFF"/>
              <w:lang w:val="en-US"/>
            </w:rPr>
            <w:t>[63]</w:t>
          </w:r>
        </w:sdtContent>
      </w:sdt>
      <w:r w:rsidRPr="00F7533D">
        <w:rPr>
          <w:rFonts w:cstheme="minorHAnsi"/>
          <w:color w:val="FF0000"/>
          <w:shd w:val="clear" w:color="auto" w:fill="FFFFFF"/>
        </w:rPr>
        <w:t>)</w:t>
      </w:r>
      <w:r w:rsidRPr="00F7533D">
        <w:rPr>
          <w:rFonts w:cstheme="minorHAnsi"/>
          <w:shd w:val="clear" w:color="auto" w:fill="FFFFFF"/>
        </w:rPr>
        <w:t xml:space="preserve">. Tyto hry mají často otevřený svět, což umožňuje hráči volně se pohybovat po celé mapě, prozkoumávat ji a plnit hlavní i vedlejší úkoly v libovolném pořadí. Většinou hráč svými rozhodnutími v dialozích ovlivní příběh, nebo jak na něj ostatní postavy reagují. Hry využívající tyto dva prvky se označují jako nelineární, nebo západní RPG, což je opak JRPG (Japan RPG), které jsou lineární a kladou důraz hlavně na vyprávění předem daného příběhu (např. </w:t>
      </w:r>
      <w:r w:rsidRPr="00FF21AA">
        <w:rPr>
          <w:rFonts w:cstheme="minorHAnsi"/>
          <w:highlight w:val="darkCyan"/>
          <w:shd w:val="clear" w:color="auto" w:fill="FFFFFF"/>
          <w:lang w:val="en-US"/>
        </w:rPr>
        <w:t>Final Fantasy</w:t>
      </w:r>
      <w:sdt>
        <w:sdtPr>
          <w:rPr>
            <w:rFonts w:cstheme="minorHAnsi"/>
            <w:color w:val="000000"/>
            <w:highlight w:val="darkCyan"/>
            <w:shd w:val="clear" w:color="auto" w:fill="FFFFFF"/>
            <w:lang w:val="en-US"/>
          </w:rPr>
          <w:tag w:val="MENDELEY_CITATION_v3_eyJjaXRhdGlvbklEIjoiTUVOREVMRVlfQ0lUQVRJT05fYTY1MjVhNWItN2U4Yy00MzFiLTg3OTUtZTIzMGJmZDE1OWI4IiwicHJvcGVydGllcyI6eyJub3RlSW5kZXgiOjB9LCJpc0VkaXRlZCI6ZmFsc2UsIm1hbnVhbE92ZXJyaWRlIjp7ImlzTWFudWFsbHlPdmVycmlkZGVuIjpmYWxzZSwiY2l0ZXByb2NUZXh0IjoiWzY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
          <w:id w:val="-1630317120"/>
          <w:placeholder>
            <w:docPart w:val="DefaultPlaceholder_-1854013440"/>
          </w:placeholder>
        </w:sdtPr>
        <w:sdtEndPr/>
        <w:sdtContent>
          <w:r w:rsidR="009C3D7B" w:rsidRPr="009C3D7B">
            <w:rPr>
              <w:rFonts w:cstheme="minorHAnsi"/>
              <w:color w:val="000000"/>
              <w:highlight w:val="darkCyan"/>
              <w:shd w:val="clear" w:color="auto" w:fill="FFFFFF"/>
              <w:lang w:val="en-US"/>
            </w:rPr>
            <w:t>[64]</w:t>
          </w:r>
        </w:sdtContent>
      </w:sdt>
      <w:r w:rsidRPr="00F7533D">
        <w:rPr>
          <w:rFonts w:cstheme="minorHAnsi"/>
          <w:shd w:val="clear" w:color="auto" w:fill="FFFFFF"/>
        </w:rPr>
        <w:t>). Další kategorie je MMORPG (</w:t>
      </w:r>
      <w:r w:rsidRPr="00F7533D">
        <w:rPr>
          <w:rFonts w:cstheme="minorHAnsi"/>
          <w:shd w:val="clear" w:color="auto" w:fill="FFFFFF"/>
          <w:lang w:val="en-US"/>
        </w:rPr>
        <w:t>Massively</w:t>
      </w:r>
      <w:r w:rsidRPr="00F7533D">
        <w:rPr>
          <w:rFonts w:cstheme="minorHAnsi"/>
          <w:shd w:val="clear" w:color="auto" w:fill="FFFFFF"/>
        </w:rPr>
        <w:t xml:space="preserve"> Multiplayer Online RPG), kde na velkých mapách hrají tisíce hráčů současně, kteří mohou navzájem komunikovat, pomáhat si, obchodovat, bojovat v </w:t>
      </w:r>
      <w:proofErr w:type="spellStart"/>
      <w:r w:rsidRPr="00F7533D">
        <w:rPr>
          <w:rFonts w:cstheme="minorHAnsi"/>
          <w:shd w:val="clear" w:color="auto" w:fill="FFFFFF"/>
        </w:rPr>
        <w:t>PvP</w:t>
      </w:r>
      <w:proofErr w:type="spellEnd"/>
      <w:r w:rsidRPr="00F7533D">
        <w:rPr>
          <w:rFonts w:cstheme="minorHAnsi"/>
          <w:shd w:val="clear" w:color="auto" w:fill="FFFFFF"/>
        </w:rPr>
        <w:t xml:space="preserve"> arénách a spojovat se do aliancí (např. </w:t>
      </w:r>
      <w:r w:rsidRPr="00FF21AA">
        <w:rPr>
          <w:rFonts w:cstheme="minorHAnsi"/>
          <w:highlight w:val="darkCyan"/>
          <w:shd w:val="clear" w:color="auto" w:fill="FFFFFF"/>
          <w:lang w:val="en-US"/>
        </w:rPr>
        <w:t>World of Warcraft</w:t>
      </w:r>
      <w:sdt>
        <w:sdtPr>
          <w:rPr>
            <w:rFonts w:cstheme="minorHAnsi"/>
            <w:color w:val="000000"/>
            <w:highlight w:val="darkCyan"/>
            <w:shd w:val="clear" w:color="auto" w:fill="FFFFFF"/>
            <w:lang w:val="en-US"/>
          </w:rPr>
          <w:tag w:val="MENDELEY_CITATION_v3_eyJjaXRhdGlvbklEIjoiTUVOREVMRVlfQ0lUQVRJT05fZTMwOWJiMDUtMjZhZS00NjQ1LTliYjktMmQ3ZTJkY2RkOGVhIiwicHJvcGVydGllcyI6eyJub3RlSW5kZXgiOjB9LCJpc0VkaXRlZCI6ZmFsc2UsIm1hbnVhbE92ZXJyaWRlIjp7ImlzTWFudWFsbHlPdmVycmlkZGVuIjpmYWxzZSwiY2l0ZXByb2NUZXh0IjoiWzY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
          <w:id w:val="-1345779699"/>
          <w:placeholder>
            <w:docPart w:val="DefaultPlaceholder_-1854013440"/>
          </w:placeholder>
        </w:sdtPr>
        <w:sdtEndPr/>
        <w:sdtContent>
          <w:r w:rsidR="009C3D7B" w:rsidRPr="009C3D7B">
            <w:rPr>
              <w:rFonts w:cstheme="minorHAnsi"/>
              <w:color w:val="000000"/>
              <w:highlight w:val="darkCyan"/>
              <w:shd w:val="clear" w:color="auto" w:fill="FFFFFF"/>
              <w:lang w:val="en-US"/>
            </w:rPr>
            <w:t>[65]</w:t>
          </w:r>
        </w:sdtContent>
      </w:sdt>
      <w:r w:rsidRPr="00F7533D">
        <w:rPr>
          <w:rFonts w:cstheme="minorHAnsi"/>
          <w:shd w:val="clear" w:color="auto" w:fill="FFFFFF"/>
        </w:rPr>
        <w:t xml:space="preserve">). Poslední jsou taktická RPG (TRPG), která kombinují vylepšování postav a strategii (např. </w:t>
      </w:r>
      <w:r w:rsidRPr="00F87DCE">
        <w:rPr>
          <w:rFonts w:cstheme="minorHAnsi"/>
          <w:highlight w:val="darkCyan"/>
          <w:shd w:val="clear" w:color="auto" w:fill="FFFFFF"/>
        </w:rPr>
        <w:t>XCOM</w:t>
      </w:r>
      <w:sdt>
        <w:sdtPr>
          <w:rPr>
            <w:rFonts w:cstheme="minorHAnsi"/>
            <w:color w:val="000000"/>
            <w:highlight w:val="darkCyan"/>
            <w:shd w:val="clear" w:color="auto" w:fill="FFFFFF"/>
          </w:rPr>
          <w:tag w:val="MENDELEY_CITATION_v3_eyJjaXRhdGlvbklEIjoiTUVOREVMRVlfQ0lUQVRJT05fODczZGMwNmYtOTkzYi00YjhhLWJjMGQtNmYxMzRkNGIxYmY5IiwicHJvcGVydGllcyI6eyJub3RlSW5kZXgiOjB9LCJpc0VkaXRlZCI6ZmFsc2UsIm1hbnVhbE92ZXJyaWRlIjp7ImlzTWFudWFsbHlPdmVycmlkZGVuIjpmYWxzZSwiY2l0ZXByb2NUZXh0IjoiWzY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
          <w:id w:val="680246355"/>
          <w:placeholder>
            <w:docPart w:val="DefaultPlaceholder_-1854013440"/>
          </w:placeholder>
        </w:sdtPr>
        <w:sdtEndPr/>
        <w:sdtContent>
          <w:r w:rsidR="009C3D7B" w:rsidRPr="009C3D7B">
            <w:rPr>
              <w:rFonts w:cstheme="minorHAnsi"/>
              <w:color w:val="000000"/>
              <w:highlight w:val="darkCyan"/>
              <w:shd w:val="clear" w:color="auto" w:fill="FFFFFF"/>
            </w:rPr>
            <w:t>[66]</w:t>
          </w:r>
        </w:sdtContent>
      </w:sdt>
      <w:r w:rsidRPr="00FD4AB2">
        <w:rPr>
          <w:rFonts w:cstheme="minorHAnsi"/>
          <w:shd w:val="clear" w:color="auto" w:fill="FFFFFF"/>
        </w:rPr>
        <w:t>). T</w:t>
      </w:r>
      <w:r w:rsidRPr="00FD4AB2">
        <w:rPr>
          <w:rFonts w:cstheme="minorHAnsi"/>
          <w:color w:val="FF0000"/>
          <w:shd w:val="clear" w:color="auto" w:fill="FFFFFF"/>
        </w:rPr>
        <w:t>ento</w:t>
      </w:r>
      <w:r w:rsidRPr="00F7533D">
        <w:rPr>
          <w:rFonts w:cstheme="minorHAnsi"/>
          <w:color w:val="FF0000"/>
          <w:shd w:val="clear" w:color="auto" w:fill="FFFFFF"/>
        </w:rPr>
        <w:t xml:space="preserve"> </w:t>
      </w:r>
      <w:proofErr w:type="spellStart"/>
      <w:r w:rsidRPr="00F7533D">
        <w:rPr>
          <w:rFonts w:cstheme="minorHAnsi"/>
          <w:color w:val="FF0000"/>
          <w:shd w:val="clear" w:color="auto" w:fill="FFFFFF"/>
        </w:rPr>
        <w:t>subžánr</w:t>
      </w:r>
      <w:proofErr w:type="spellEnd"/>
      <w:r w:rsidRPr="00F7533D">
        <w:rPr>
          <w:rFonts w:cstheme="minorHAnsi"/>
          <w:color w:val="FF0000"/>
          <w:shd w:val="clear" w:color="auto" w:fill="FFFFFF"/>
        </w:rPr>
        <w:t xml:space="preserve"> je často řazen mezi strategie.</w:t>
      </w:r>
      <w:r w:rsidRPr="00F7533D">
        <w:rPr>
          <w:rFonts w:cstheme="minorHAnsi"/>
          <w:shd w:val="clear" w:color="auto" w:fill="FFFFFF"/>
        </w:rPr>
        <w:t xml:space="preserve"> </w:t>
      </w:r>
      <w:sdt>
        <w:sdtPr>
          <w:rPr>
            <w:rFonts w:cstheme="minorHAnsi"/>
            <w:color w:val="000000"/>
            <w:shd w:val="clear" w:color="auto" w:fill="FFFFFF"/>
          </w:rPr>
          <w:tag w:val="MENDELEY_CITATION_v3_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VVJMIjoiaHR0cHM6Ly93d3cuZ2FtZWRlc2lnbmluZy5vcmcvZ2FtaW5nL3ZpZGVvLWdhbWUtZ2VucmVzLyIsImFjY2Vzc2VkIjp7ImRhdGUtcGFydHMiOltbIjIwMjEiLCI3IiwiMjciXV19LCJpZCI6IjRhMjgyMGZhLTlmYzctM2Q3Zi1iYTJiLWIyMTZmNzUwZmQxMCIsImlzc3VlZCI6eyJkYXRlLXBhcnRzIjpbWyIwIl1dfSwidGl0bGUiOiIzNCBQb3B1bGFyIFR5cGVzIG9mIFZpZGVvIEdhbWVzLCBFeHBsYWluZWQgKFdpdGggRXhhbXBsZXMgYW5kIEZ1biBHcmFwaGljcykiLCJ0eXBlIjoid2VicGFnZS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YXV0aG9yIjpbeyJkcm9wcGluZy1wYXJ0aWNsZSI6IiIsImZhbWlseSI6IlNsw6FtYSIsImdpdmVuIjoiRGF2aWQiLCJub24tZHJvcHBpbmctcGFydGljbGUiOiIiLCJwYXJzZS1uYW1lcyI6ZmFsc2UsInN1ZmZpeCI6IiJ9XSwiY29udGFpbmVyLXRpdGxlIjoiQ29tcHV0ZXIiLCJpZCI6ImQzZWVkYzVkLTUyN2EtM2UwOS05OTY0LWQ3ZTFhMjM4ZGEyMCIsImlzc3VlZCI6eyJkYXRlLXBhcnRzIjpbWyIyMDEwIl1dfSwidGl0bGUiOiJQcsWvdm9kY2UgaGVybsOtbWkgxb7DoW5yeSDigJMgZHVuZ2VvbnkgYSBycGcg4oCTIERvdXDEmy5jeiIsInR5cGUiOiJhcnRpY2xlLW1hZ2F6aW5lIi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XX0="/>
          <w:id w:val="1361711275"/>
          <w:placeholder>
            <w:docPart w:val="DefaultPlaceholder_-1854013440"/>
          </w:placeholder>
        </w:sdtPr>
        <w:sdtEndPr>
          <w:rPr>
            <w:rFonts w:cstheme="minorBidi"/>
            <w:shd w:val="clear" w:color="auto" w:fill="auto"/>
          </w:rPr>
        </w:sdtEndPr>
        <w:sdtContent>
          <w:r w:rsidR="009C3D7B" w:rsidRPr="009C3D7B">
            <w:rPr>
              <w:color w:val="000000"/>
            </w:rPr>
            <w:t>[49, 67–70]</w:t>
          </w:r>
        </w:sdtContent>
      </w:sdt>
      <w:sdt>
        <w:sdtPr>
          <w:rPr>
            <w:color w:val="000000"/>
          </w:rPr>
          <w:tag w:val="MENDELEY_CITATION_v3_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"/>
          <w:id w:val="2022513546"/>
          <w:placeholder>
            <w:docPart w:val="DefaultPlaceholder_-1854013440"/>
          </w:placeholder>
        </w:sdtPr>
        <w:sdtEndPr/>
        <w:sdtContent>
          <w:r w:rsidR="009C3D7B" w:rsidRPr="009C3D7B">
            <w:rPr>
              <w:color w:val="000000"/>
            </w:rPr>
            <w:t>[71]</w:t>
          </w:r>
        </w:sdtContent>
      </w:sdt>
      <w:r w:rsidRPr="00F7533D">
        <w:rPr>
          <w:rFonts w:cstheme="minorHAnsi"/>
          <w:shd w:val="clear" w:color="auto" w:fill="FFFFFF"/>
        </w:rPr>
        <w:t xml:space="preserve"> </w:t>
      </w:r>
      <w:r w:rsidRPr="00F7533D">
        <w:rPr>
          <w:rFonts w:cstheme="minorHAnsi"/>
          <w:color w:val="FF0000"/>
          <w:shd w:val="clear" w:color="auto" w:fill="FFFFFF"/>
        </w:rPr>
        <w:t xml:space="preserve">Především na mobilních zařízeních je možné se setkat s TRPG, </w:t>
      </w:r>
      <w:r w:rsidRPr="00A0644C">
        <w:rPr>
          <w:rFonts w:cstheme="minorHAnsi"/>
          <w:shd w:val="clear" w:color="auto" w:fill="FFFFFF"/>
        </w:rPr>
        <w:t>kde hráč sbírá postavy s různými schopnostmi, které vylepšuje a následně v </w:t>
      </w:r>
      <w:proofErr w:type="gramStart"/>
      <w:r w:rsidRPr="00A0644C">
        <w:rPr>
          <w:rFonts w:cstheme="minorHAnsi"/>
          <w:shd w:val="clear" w:color="auto" w:fill="FFFFFF"/>
        </w:rPr>
        <w:t>5 členných</w:t>
      </w:r>
      <w:proofErr w:type="gramEnd"/>
      <w:r w:rsidRPr="00A0644C">
        <w:rPr>
          <w:rFonts w:cstheme="minorHAnsi"/>
          <w:shd w:val="clear" w:color="auto" w:fill="FFFFFF"/>
        </w:rPr>
        <w:t xml:space="preserve"> týmech bojuje proti jiným týmům, kde jich je v kampani v rámci jedné úrovně více za sebou (např. </w:t>
      </w:r>
      <w:r w:rsidRPr="00A0644C">
        <w:rPr>
          <w:rFonts w:cstheme="minorHAnsi"/>
          <w:highlight w:val="darkCyan"/>
          <w:shd w:val="clear" w:color="auto" w:fill="FFFFFF"/>
        </w:rPr>
        <w:t xml:space="preserve">Star </w:t>
      </w:r>
      <w:proofErr w:type="spellStart"/>
      <w:r w:rsidRPr="00A0644C">
        <w:rPr>
          <w:rFonts w:cstheme="minorHAnsi"/>
          <w:highlight w:val="darkCyan"/>
          <w:shd w:val="clear" w:color="auto" w:fill="FFFFFF"/>
        </w:rPr>
        <w:t>Wars</w:t>
      </w:r>
      <w:proofErr w:type="spellEnd"/>
      <w:r w:rsidRPr="00A0644C">
        <w:rPr>
          <w:rFonts w:cstheme="minorHAnsi"/>
          <w:highlight w:val="darkCyan"/>
          <w:shd w:val="clear" w:color="auto" w:fill="FFFFFF"/>
        </w:rPr>
        <w:t xml:space="preserve">: </w:t>
      </w:r>
      <w:r w:rsidRPr="00A0644C">
        <w:rPr>
          <w:rFonts w:cstheme="minorHAnsi"/>
          <w:highlight w:val="darkCyan"/>
          <w:shd w:val="clear" w:color="auto" w:fill="FFFFFF"/>
          <w:lang w:val="en-US"/>
        </w:rPr>
        <w:t>Galaxy of Heroes</w:t>
      </w:r>
      <w:sdt>
        <w:sdtPr>
          <w:rPr>
            <w:rFonts w:cstheme="minorHAnsi"/>
            <w:color w:val="000000"/>
            <w:highlight w:val="darkCyan"/>
            <w:shd w:val="clear" w:color="auto" w:fill="FFFFFF"/>
            <w:lang w:val="en-US"/>
          </w:rPr>
          <w:tag w:val="MENDELEY_CITATION_v3_eyJjaXRhdGlvbklEIjoiTUVOREVMRVlfQ0lUQVRJT05fNjc5ZmM0MjEtZmRhYi00ZDI3LTgwNDMtYmQ1Y2E5ZTNmOThjIiwicHJvcGVydGllcyI6eyJub3RlSW5kZXgiOjB9LCJpc0VkaXRlZCI6ZmFsc2UsIm1hbnVhbE92ZXJyaWRlIjp7ImlzTWFudWFsbHlPdmVycmlkZGVuIjpmYWxzZSwiY2l0ZXByb2NUZXh0IjoiWzcy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
          <w:id w:val="897240853"/>
          <w:placeholder>
            <w:docPart w:val="DefaultPlaceholder_-1854013440"/>
          </w:placeholder>
        </w:sdtPr>
        <w:sdtEndPr/>
        <w:sdtContent>
          <w:r w:rsidR="009C3D7B" w:rsidRPr="009C3D7B">
            <w:rPr>
              <w:rFonts w:cstheme="minorHAnsi"/>
              <w:color w:val="000000"/>
              <w:highlight w:val="darkCyan"/>
              <w:shd w:val="clear" w:color="auto" w:fill="FFFFFF"/>
              <w:lang w:val="en-US"/>
            </w:rPr>
            <w:t>[72]</w:t>
          </w:r>
        </w:sdtContent>
      </w:sdt>
      <w:r w:rsidRPr="00A0644C">
        <w:rPr>
          <w:rFonts w:cstheme="minorHAnsi"/>
          <w:shd w:val="clear" w:color="auto" w:fill="FFFFFF"/>
        </w:rPr>
        <w:t>).</w:t>
      </w:r>
    </w:p>
    <w:p w14:paraId="006EBA52" w14:textId="77777777" w:rsidR="00F67031" w:rsidRPr="00F7533D" w:rsidRDefault="00F67031" w:rsidP="00B15661">
      <w:pPr>
        <w:ind w:left="708" w:firstLine="708"/>
        <w:rPr>
          <w:rFonts w:cstheme="minorHAnsi"/>
          <w:color w:val="000000"/>
          <w:sz w:val="20"/>
          <w:szCs w:val="20"/>
          <w:shd w:val="clear" w:color="auto" w:fill="FFFFFF"/>
        </w:rPr>
      </w:pPr>
      <w:bookmarkStart w:id="22" w:name="_Toc89415050"/>
      <w:bookmarkStart w:id="23" w:name="_Hlk76031907"/>
      <w:r w:rsidRPr="00F7533D">
        <w:rPr>
          <w:rStyle w:val="Nadpis2Char"/>
          <w:rFonts w:asciiTheme="minorHAnsi" w:hAnsiTheme="minorHAnsi" w:cstheme="minorHAnsi"/>
        </w:rPr>
        <w:t>4.2 akční</w:t>
      </w:r>
      <w:bookmarkEnd w:id="22"/>
      <w:r w:rsidRPr="00F7533D">
        <w:rPr>
          <w:rFonts w:cstheme="minorHAnsi"/>
          <w:color w:val="000000"/>
          <w:sz w:val="20"/>
          <w:szCs w:val="20"/>
          <w:shd w:val="clear" w:color="auto" w:fill="FFFFFF"/>
        </w:rPr>
        <w:t xml:space="preserve"> </w:t>
      </w:r>
    </w:p>
    <w:bookmarkEnd w:id="23"/>
    <w:p w14:paraId="32EE847A" w14:textId="0840DDD1" w:rsidR="00F67031" w:rsidRPr="005B25CD" w:rsidRDefault="00F67031" w:rsidP="00A63D9B">
      <w:pPr>
        <w:ind w:left="1416" w:firstLine="708"/>
        <w:jc w:val="both"/>
        <w:rPr>
          <w:rFonts w:cstheme="minorHAnsi"/>
          <w:shd w:val="clear" w:color="auto" w:fill="FFFFFF"/>
        </w:rPr>
      </w:pPr>
      <w:r w:rsidRPr="00F7533D">
        <w:rPr>
          <w:rFonts w:cstheme="minorHAnsi"/>
          <w:color w:val="000000"/>
          <w:shd w:val="clear" w:color="auto" w:fill="FFFFFF"/>
        </w:rPr>
        <w:t xml:space="preserve">Akční hry je souhrnné označení bojových her, stříleček, </w:t>
      </w:r>
      <w:proofErr w:type="spellStart"/>
      <w:r w:rsidRPr="00F7533D">
        <w:rPr>
          <w:rFonts w:cstheme="minorHAnsi"/>
          <w:color w:val="000000"/>
          <w:shd w:val="clear" w:color="auto" w:fill="FFFFFF"/>
        </w:rPr>
        <w:t>plošinovek</w:t>
      </w:r>
      <w:proofErr w:type="spellEnd"/>
      <w:r w:rsidRPr="00F7533D">
        <w:rPr>
          <w:rFonts w:cstheme="minorHAnsi"/>
          <w:color w:val="000000"/>
          <w:shd w:val="clear" w:color="auto" w:fill="FFFFFF"/>
        </w:rPr>
        <w:t xml:space="preserve"> a ostatních her s rychlým tempem, které nemají vlastní žánr. </w:t>
      </w:r>
      <w:sdt>
        <w:sdtPr>
          <w:rPr>
            <w:rFonts w:cstheme="minorHAnsi"/>
            <w:color w:val="000000"/>
            <w:shd w:val="clear" w:color="auto" w:fill="FFFFFF"/>
          </w:rPr>
          <w:tag w:val="MENDELEY_CITATION_v3_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"/>
          <w:id w:val="721402613"/>
          <w:placeholder>
            <w:docPart w:val="DefaultPlaceholder_-1854013440"/>
          </w:placeholder>
        </w:sdtPr>
        <w:sdtEndPr>
          <w:rPr>
            <w:rFonts w:cstheme="minorBidi"/>
            <w:shd w:val="clear" w:color="auto" w:fill="auto"/>
          </w:rPr>
        </w:sdtEndPr>
        <w:sdtContent>
          <w:r w:rsidR="009C3D7B" w:rsidRPr="009C3D7B">
            <w:rPr>
              <w:color w:val="000000"/>
            </w:rPr>
            <w:t>[73]</w:t>
          </w:r>
        </w:sdtContent>
      </w:sdt>
      <w:r w:rsidRPr="00F7533D">
        <w:rPr>
          <w:rFonts w:cstheme="minorHAnsi"/>
          <w:color w:val="000000"/>
          <w:shd w:val="clear" w:color="auto" w:fill="FFFFFF"/>
        </w:rPr>
        <w:t xml:space="preserve"> V bojových hrách si zvolíte postavu ze seznamu a následně s ní bojujete v ringu proti soupeři (např. </w:t>
      </w:r>
      <w:r w:rsidRPr="00685809">
        <w:rPr>
          <w:rFonts w:cstheme="minorHAnsi"/>
          <w:color w:val="000000"/>
          <w:highlight w:val="darkCyan"/>
          <w:shd w:val="clear" w:color="auto" w:fill="FFFFFF"/>
          <w:lang w:val="en-US"/>
        </w:rPr>
        <w:t>Mortal Kombat</w:t>
      </w:r>
      <w:sdt>
        <w:sdtPr>
          <w:rPr>
            <w:rFonts w:cstheme="minorHAnsi"/>
            <w:color w:val="000000"/>
            <w:highlight w:val="darkCyan"/>
            <w:shd w:val="clear" w:color="auto" w:fill="FFFFFF"/>
            <w:lang w:val="en-US"/>
          </w:rPr>
          <w:tag w:val="MENDELEY_CITATION_v3_eyJjaXRhdGlvbklEIjoiTUVOREVMRVlfQ0lUQVRJT05fOGM3OTYxMzktNTQ3YS00YTQxLTg1ODQtNWM1YmI5NzM5OGQwIiwicHJvcGVydGllcyI6eyJub3RlSW5kZXgiOjB9LCJpc0VkaXRlZCI6ZmFsc2UsIm1hbnVhbE92ZXJyaWRlIjp7ImlzTWFudWFsbHlPdmVycmlkZGVuIjpmYWxzZSwiY2l0ZXByb2NUZXh0IjoiWzc0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
          <w:id w:val="1204060633"/>
          <w:placeholder>
            <w:docPart w:val="DefaultPlaceholder_-1854013440"/>
          </w:placeholder>
        </w:sdtPr>
        <w:sdtEndPr/>
        <w:sdtContent>
          <w:r w:rsidR="009C3D7B" w:rsidRPr="009C3D7B">
            <w:rPr>
              <w:rFonts w:cstheme="minorHAnsi"/>
              <w:color w:val="000000"/>
              <w:highlight w:val="darkCyan"/>
              <w:shd w:val="clear" w:color="auto" w:fill="FFFFFF"/>
              <w:lang w:val="en-US"/>
            </w:rPr>
            <w:t>[74]</w:t>
          </w:r>
        </w:sdtContent>
      </w:sdt>
      <w:r w:rsidRPr="00F7533D">
        <w:rPr>
          <w:rFonts w:cstheme="minorHAnsi"/>
          <w:color w:val="000000"/>
          <w:shd w:val="clear" w:color="auto" w:fill="FFFFFF"/>
        </w:rPr>
        <w:t>). Ačkoliv se střílečky řadí mezi akční, většinou jsou jako samostatný žánr. Jak je z názvu zřejmé v těchto hrách jde o střílení. Střílečky dělíme podle umístění kamery na FPS (</w:t>
      </w:r>
      <w:r w:rsidRPr="00F7533D">
        <w:rPr>
          <w:rFonts w:cstheme="minorHAnsi"/>
          <w:color w:val="000000"/>
          <w:shd w:val="clear" w:color="auto" w:fill="FFFFFF"/>
          <w:lang w:val="en-US"/>
        </w:rPr>
        <w:t>First Person Shooter</w:t>
      </w:r>
      <w:r w:rsidRPr="00F7533D">
        <w:rPr>
          <w:rFonts w:cstheme="minorHAnsi"/>
          <w:color w:val="000000"/>
          <w:shd w:val="clear" w:color="auto" w:fill="FFFFFF"/>
        </w:rPr>
        <w:t xml:space="preserve">), která je z pohledu postavy (např. </w:t>
      </w:r>
      <w:r w:rsidRPr="00685809">
        <w:rPr>
          <w:rFonts w:cstheme="minorHAnsi"/>
          <w:color w:val="000000"/>
          <w:highlight w:val="darkCyan"/>
          <w:shd w:val="clear" w:color="auto" w:fill="FFFFFF"/>
          <w:lang w:val="en-US"/>
        </w:rPr>
        <w:t>Doom</w:t>
      </w:r>
      <w:sdt>
        <w:sdtPr>
          <w:rPr>
            <w:rFonts w:cstheme="minorHAnsi"/>
            <w:color w:val="000000"/>
            <w:highlight w:val="darkCyan"/>
            <w:shd w:val="clear" w:color="auto" w:fill="FFFFFF"/>
            <w:lang w:val="en-US"/>
          </w:rPr>
          <w:tag w:val="MENDELEY_CITATION_v3_eyJjaXRhdGlvbklEIjoiTUVOREVMRVlfQ0lUQVRJT05fMjBiNTM2MGItM2RiMi00YWRiLTg4YTktNDU4M2Y1MGRhMGIyIiwicHJvcGVydGllcyI6eyJub3RlSW5kZXgiOjB9LCJpc0VkaXRlZCI6ZmFsc2UsIm1hbnVhbE92ZXJyaWRlIjp7ImlzTWFudWFsbHlPdmVycmlkZGVuIjpmYWxzZSwiY2l0ZXByb2NUZXh0IjoiWzc1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
          <w:id w:val="-534272102"/>
          <w:placeholder>
            <w:docPart w:val="DefaultPlaceholder_-1854013440"/>
          </w:placeholder>
        </w:sdtPr>
        <w:sdtEndPr/>
        <w:sdtContent>
          <w:r w:rsidR="009C3D7B" w:rsidRPr="009C3D7B">
            <w:rPr>
              <w:rFonts w:cstheme="minorHAnsi"/>
              <w:color w:val="000000"/>
              <w:highlight w:val="darkCyan"/>
              <w:shd w:val="clear" w:color="auto" w:fill="FFFFFF"/>
              <w:lang w:val="en-US"/>
            </w:rPr>
            <w:t>[75]</w:t>
          </w:r>
        </w:sdtContent>
      </w:sdt>
      <w:r w:rsidRPr="00F7533D">
        <w:rPr>
          <w:rFonts w:cstheme="minorHAnsi"/>
          <w:color w:val="000000"/>
          <w:shd w:val="clear" w:color="auto" w:fill="FFFFFF"/>
        </w:rPr>
        <w:t>) a TPS (</w:t>
      </w:r>
      <w:r w:rsidRPr="00F7533D">
        <w:rPr>
          <w:rFonts w:cstheme="minorHAnsi"/>
          <w:color w:val="000000"/>
          <w:shd w:val="clear" w:color="auto" w:fill="FFFFFF"/>
          <w:lang w:val="en-US"/>
        </w:rPr>
        <w:t>Third Person Shooter</w:t>
      </w:r>
      <w:r w:rsidRPr="00F7533D">
        <w:rPr>
          <w:rFonts w:cstheme="minorHAnsi"/>
          <w:color w:val="000000"/>
          <w:shd w:val="clear" w:color="auto" w:fill="FFFFFF"/>
        </w:rPr>
        <w:t xml:space="preserve">), kde je v záběru kamery i postava (např. </w:t>
      </w:r>
      <w:r w:rsidRPr="00685809">
        <w:rPr>
          <w:rFonts w:cstheme="minorHAnsi"/>
          <w:color w:val="000000"/>
          <w:highlight w:val="darkCyan"/>
          <w:shd w:val="clear" w:color="auto" w:fill="FFFFFF"/>
        </w:rPr>
        <w:t>Mafia</w:t>
      </w:r>
      <w:sdt>
        <w:sdtPr>
          <w:rPr>
            <w:rFonts w:cstheme="minorHAnsi"/>
            <w:color w:val="000000"/>
            <w:highlight w:val="darkCyan"/>
            <w:shd w:val="clear" w:color="auto" w:fill="FFFFFF"/>
          </w:rPr>
          <w:tag w:val="MENDELEY_CITATION_v3_eyJjaXRhdGlvbklEIjoiTUVOREVMRVlfQ0lUQVRJT05fNjNlMjY5ZTItZGU3OC00YzQxLWFkZDktMDkxZTY3MjdlNTJkIiwicHJvcGVydGllcyI6eyJub3RlSW5kZXgiOjB9LCJpc0VkaXRlZCI6ZmFsc2UsIm1hbnVhbE92ZXJyaWRlIjp7ImlzTWFudWFsbHlPdmVycmlkZGVuIjpmYWxzZSwiY2l0ZXByb2NUZXh0IjoiWzc2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
          <w:id w:val="1338112999"/>
          <w:placeholder>
            <w:docPart w:val="DefaultPlaceholder_-1854013440"/>
          </w:placeholder>
        </w:sdtPr>
        <w:sdtEndPr/>
        <w:sdtContent>
          <w:r w:rsidR="009C3D7B" w:rsidRPr="009C3D7B">
            <w:rPr>
              <w:rFonts w:cstheme="minorHAnsi"/>
              <w:color w:val="000000"/>
              <w:highlight w:val="darkCyan"/>
              <w:shd w:val="clear" w:color="auto" w:fill="FFFFFF"/>
            </w:rPr>
            <w:t>[76]</w:t>
          </w:r>
        </w:sdtContent>
      </w:sdt>
      <w:r w:rsidRPr="00F7533D">
        <w:rPr>
          <w:rFonts w:cstheme="minorHAnsi"/>
          <w:color w:val="000000"/>
          <w:shd w:val="clear" w:color="auto" w:fill="FFFFFF"/>
        </w:rPr>
        <w:t xml:space="preserve">). Pod pojmem </w:t>
      </w:r>
      <w:proofErr w:type="spellStart"/>
      <w:r w:rsidRPr="00F7533D">
        <w:rPr>
          <w:rFonts w:cstheme="minorHAnsi"/>
          <w:color w:val="000000"/>
          <w:shd w:val="clear" w:color="auto" w:fill="FFFFFF"/>
        </w:rPr>
        <w:t>plošinovka</w:t>
      </w:r>
      <w:proofErr w:type="spellEnd"/>
      <w:r w:rsidRPr="00F7533D">
        <w:rPr>
          <w:rFonts w:cstheme="minorHAnsi"/>
          <w:color w:val="000000"/>
          <w:shd w:val="clear" w:color="auto" w:fill="FFFFFF"/>
        </w:rPr>
        <w:t xml:space="preserve"> si většina představí 2D hry jako </w:t>
      </w:r>
      <w:r w:rsidRPr="00685809">
        <w:rPr>
          <w:rFonts w:cstheme="minorHAnsi"/>
          <w:color w:val="000000"/>
          <w:highlight w:val="darkCyan"/>
          <w:shd w:val="clear" w:color="auto" w:fill="FFFFFF"/>
        </w:rPr>
        <w:t>Mario</w:t>
      </w:r>
      <w:sdt>
        <w:sdtPr>
          <w:rPr>
            <w:rFonts w:cstheme="minorHAnsi"/>
            <w:color w:val="000000"/>
            <w:highlight w:val="darkCyan"/>
            <w:shd w:val="clear" w:color="auto" w:fill="FFFFFF"/>
          </w:rPr>
          <w:tag w:val="MENDELEY_CITATION_v3_eyJjaXRhdGlvbklEIjoiTUVOREVMRVlfQ0lUQVRJT05fMWI3NDA0ZjctOTc0NS00NGFjLTkzMjctYTNiNjc5NWVmYjU2IiwicHJvcGVydGllcyI6eyJub3RlSW5kZXgiOjB9LCJpc0VkaXRlZCI6ZmFsc2UsIm1hbnVhbE92ZXJyaWRlIjp7ImlzTWFudWFsbHlPdmVycmlkZGVuIjpmYWxzZSwiY2l0ZXByb2NUZXh0IjoiWzc3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
          <w:id w:val="-1410996891"/>
          <w:placeholder>
            <w:docPart w:val="DefaultPlaceholder_-1854013440"/>
          </w:placeholder>
        </w:sdtPr>
        <w:sdtEndPr/>
        <w:sdtContent>
          <w:r w:rsidR="009C3D7B" w:rsidRPr="009C3D7B">
            <w:rPr>
              <w:rFonts w:cstheme="minorHAnsi"/>
              <w:color w:val="000000"/>
              <w:highlight w:val="darkCyan"/>
              <w:shd w:val="clear" w:color="auto" w:fill="FFFFFF"/>
            </w:rPr>
            <w:t>[77]</w:t>
          </w:r>
        </w:sdtContent>
      </w:sdt>
      <w:r w:rsidRPr="00F7533D">
        <w:rPr>
          <w:rFonts w:cstheme="minorHAnsi"/>
          <w:color w:val="000000"/>
          <w:shd w:val="clear" w:color="auto" w:fill="FFFFFF"/>
        </w:rPr>
        <w:t xml:space="preserve">, kde se hráč přeskakováním po platformách musí dostat na konec úrovně, </w:t>
      </w:r>
      <w:r w:rsidRPr="005B25CD">
        <w:rPr>
          <w:rFonts w:cstheme="minorHAnsi"/>
          <w:shd w:val="clear" w:color="auto" w:fill="FFFFFF"/>
        </w:rPr>
        <w:t xml:space="preserve">ale patří sem i akčnější tituly jako </w:t>
      </w:r>
      <w:proofErr w:type="spellStart"/>
      <w:r w:rsidR="005B25CD" w:rsidRPr="00293872">
        <w:rPr>
          <w:rFonts w:cstheme="minorHAnsi"/>
          <w:highlight w:val="darkCyan"/>
          <w:shd w:val="clear" w:color="auto" w:fill="FFFFFF"/>
        </w:rPr>
        <w:t>Tomb</w:t>
      </w:r>
      <w:proofErr w:type="spellEnd"/>
      <w:r w:rsidR="005B25CD" w:rsidRPr="00293872">
        <w:rPr>
          <w:rFonts w:cstheme="minorHAnsi"/>
          <w:highlight w:val="darkCyan"/>
          <w:shd w:val="clear" w:color="auto" w:fill="FFFFFF"/>
        </w:rPr>
        <w:t xml:space="preserve"> </w:t>
      </w:r>
      <w:proofErr w:type="spellStart"/>
      <w:r w:rsidR="005B25CD" w:rsidRPr="00293872">
        <w:rPr>
          <w:rFonts w:cstheme="minorHAnsi"/>
          <w:highlight w:val="darkCyan"/>
          <w:shd w:val="clear" w:color="auto" w:fill="FFFFFF"/>
        </w:rPr>
        <w:t>Raider</w:t>
      </w:r>
      <w:proofErr w:type="spellEnd"/>
      <w:sdt>
        <w:sdtPr>
          <w:rPr>
            <w:rFonts w:cstheme="minorHAnsi"/>
            <w:color w:val="000000"/>
            <w:highlight w:val="darkCyan"/>
            <w:shd w:val="clear" w:color="auto" w:fill="FFFFFF"/>
          </w:rPr>
          <w:tag w:val="MENDELEY_CITATION_v3_eyJjaXRhdGlvbklEIjoiTUVOREVMRVlfQ0lUQVRJT05fZTgzZjk0MTMtMzA2OS00NDA5LWI3YmItNDAyMzNhMDEyMjc5IiwicHJvcGVydGllcyI6eyJub3RlSW5kZXgiOjB9LCJpc0VkaXRlZCI6ZmFsc2UsIm1hbnVhbE92ZXJyaWRlIjp7ImlzTWFudWFsbHlPdmVycmlkZGVuIjpmYWxzZSwiY2l0ZXByb2NUZXh0IjoiWzc4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
          <w:id w:val="-658153697"/>
          <w:placeholder>
            <w:docPart w:val="DefaultPlaceholder_-1854013440"/>
          </w:placeholder>
        </w:sdtPr>
        <w:sdtEndPr/>
        <w:sdtContent>
          <w:r w:rsidR="009C3D7B" w:rsidRPr="009C3D7B">
            <w:rPr>
              <w:rFonts w:cstheme="minorHAnsi"/>
              <w:color w:val="000000"/>
              <w:highlight w:val="darkCyan"/>
              <w:shd w:val="clear" w:color="auto" w:fill="FFFFFF"/>
            </w:rPr>
            <w:t>[78]</w:t>
          </w:r>
        </w:sdtContent>
      </w:sdt>
      <w:r w:rsidR="005B25CD" w:rsidRPr="005B25CD">
        <w:rPr>
          <w:rFonts w:cstheme="minorHAnsi"/>
          <w:shd w:val="clear" w:color="auto" w:fill="FFFFFF"/>
        </w:rPr>
        <w:t xml:space="preserve"> a </w:t>
      </w:r>
      <w:r w:rsidRPr="00685809">
        <w:rPr>
          <w:rFonts w:cstheme="minorHAnsi"/>
          <w:highlight w:val="darkCyan"/>
          <w:shd w:val="clear" w:color="auto" w:fill="FFFFFF"/>
          <w:lang w:val="en-US"/>
        </w:rPr>
        <w:t>Prince of Persia</w:t>
      </w:r>
      <w:sdt>
        <w:sdtPr>
          <w:rPr>
            <w:rFonts w:cstheme="minorHAnsi"/>
            <w:color w:val="000000"/>
            <w:highlight w:val="darkCyan"/>
            <w:shd w:val="clear" w:color="auto" w:fill="FFFFFF"/>
            <w:lang w:val="en-US"/>
          </w:rPr>
          <w:tag w:val="MENDELEY_CITATION_v3_eyJjaXRhdGlvbklEIjoiTUVOREVMRVlfQ0lUQVRJT05fOTRlMTgwODUtYmU3YS00ZTBlLWJjZDAtNjg0OTVmNWNmYWJjIiwicHJvcGVydGllcyI6eyJub3RlSW5kZXgiOjB9LCJpc0VkaXRlZCI6ZmFsc2UsIm1hbnVhbE92ZXJyaWRlIjp7ImlzTWFudWFsbHlPdmVycmlkZGVuIjpmYWxzZSwiY2l0ZXByb2NUZXh0IjoiWzc5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
          <w:id w:val="-114209607"/>
          <w:placeholder>
            <w:docPart w:val="DefaultPlaceholder_-1854013440"/>
          </w:placeholder>
        </w:sdtPr>
        <w:sdtEndPr/>
        <w:sdtContent>
          <w:r w:rsidR="009C3D7B" w:rsidRPr="009C3D7B">
            <w:rPr>
              <w:rFonts w:cstheme="minorHAnsi"/>
              <w:color w:val="000000"/>
              <w:highlight w:val="darkCyan"/>
              <w:shd w:val="clear" w:color="auto" w:fill="FFFFFF"/>
              <w:lang w:val="en-US"/>
            </w:rPr>
            <w:t>[79]</w:t>
          </w:r>
        </w:sdtContent>
      </w:sdt>
      <w:r w:rsidRPr="005B25CD">
        <w:rPr>
          <w:rFonts w:cstheme="minorHAnsi"/>
          <w:shd w:val="clear" w:color="auto" w:fill="FFFFFF"/>
        </w:rPr>
        <w:t>, které obsahují i souboje s</w:t>
      </w:r>
      <w:r w:rsidR="005B25CD" w:rsidRPr="005B25CD">
        <w:rPr>
          <w:rFonts w:cstheme="minorHAnsi"/>
          <w:shd w:val="clear" w:color="auto" w:fill="FFFFFF"/>
        </w:rPr>
        <w:t xml:space="preserve">e </w:t>
      </w:r>
      <w:proofErr w:type="gramStart"/>
      <w:r w:rsidR="005B25CD" w:rsidRPr="00FD4AB2">
        <w:rPr>
          <w:rFonts w:cstheme="minorHAnsi"/>
          <w:shd w:val="clear" w:color="auto" w:fill="FFFFFF"/>
        </w:rPr>
        <w:t>zbraněmi</w:t>
      </w:r>
      <w:r w:rsidR="005B25CD" w:rsidRPr="005B25CD">
        <w:rPr>
          <w:rFonts w:cstheme="minorHAnsi"/>
          <w:shd w:val="clear" w:color="auto" w:fill="FFFFFF"/>
        </w:rPr>
        <w:t xml:space="preserve"> </w:t>
      </w:r>
      <w:r w:rsidRPr="005B25CD">
        <w:rPr>
          <w:rFonts w:cstheme="minorHAnsi"/>
          <w:shd w:val="clear" w:color="auto" w:fill="FFFFFF"/>
        </w:rPr>
        <w:t>.</w:t>
      </w:r>
      <w:proofErr w:type="gramEnd"/>
      <w:sdt>
        <w:sdtPr>
          <w:rPr>
            <w:rFonts w:cstheme="minorHAnsi"/>
            <w:color w:val="000000"/>
            <w:shd w:val="clear" w:color="auto" w:fill="FFFFFF"/>
          </w:rPr>
          <w:tag w:val="MENDELEY_CITATION_v3_eyJjaXRhdGlvbklEIjoiTUVOREVMRVlfQ0lUQVRJT05fYmYwMTY3OTctMTIwMi00YWQ2LTkyNGItMDRjNjZlM2I4MjkwIiwicHJvcGVydGllcyI6eyJub3RlSW5kZXgiOjB9LCJpc0VkaXRlZCI6ZmFsc2UsIm1hbnVhbE92ZXJyaWRlIjp7ImNpdGVwcm9jVGV4dCI6Ils4MCwgODFdIiwiaXNNYW51YWxseU92ZXJyaWRkZW4iOmZhbHNlLCJtYW51YWxPdmVycmlkZVRleHQiOiIifS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
          <w:id w:val="766974079"/>
          <w:placeholder>
            <w:docPart w:val="DefaultPlaceholder_-1854013440"/>
          </w:placeholder>
        </w:sdtPr>
        <w:sdtEndPr>
          <w:rPr>
            <w:rFonts w:cstheme="minorBidi"/>
            <w:shd w:val="clear" w:color="auto" w:fill="auto"/>
          </w:rPr>
        </w:sdtEndPr>
        <w:sdtContent>
          <w:r w:rsidR="009C3D7B" w:rsidRPr="009C3D7B">
            <w:rPr>
              <w:color w:val="000000"/>
            </w:rPr>
            <w:t>[80, 81]</w:t>
          </w:r>
        </w:sdtContent>
      </w:sdt>
    </w:p>
    <w:p w14:paraId="7FFAFA4B" w14:textId="7CD83F8F" w:rsidR="00F67031" w:rsidRPr="00810BE2" w:rsidRDefault="00F67031" w:rsidP="00810BE2">
      <w:pPr>
        <w:pStyle w:val="Odstavecseseznamem"/>
        <w:ind w:left="1428"/>
        <w:rPr>
          <w:rFonts w:cstheme="minorHAnsi"/>
          <w:color w:val="00B050"/>
          <w:shd w:val="clear" w:color="auto" w:fill="FFFFFF"/>
        </w:rPr>
      </w:pPr>
      <w:r w:rsidRPr="00F7533D">
        <w:rPr>
          <w:rFonts w:cstheme="minorHAnsi"/>
          <w:color w:val="00B050"/>
          <w:shd w:val="clear" w:color="auto" w:fill="FFFFFF"/>
        </w:rPr>
        <w:t xml:space="preserve">// </w:t>
      </w:r>
    </w:p>
    <w:p w14:paraId="559F52D2" w14:textId="77777777" w:rsidR="00F67031" w:rsidRPr="00621687" w:rsidRDefault="00F67031" w:rsidP="00B15661">
      <w:pPr>
        <w:pStyle w:val="Nadpis2"/>
        <w:ind w:left="708" w:firstLine="708"/>
        <w:rPr>
          <w:rFonts w:asciiTheme="minorHAnsi" w:hAnsiTheme="minorHAnsi" w:cstheme="minorHAnsi"/>
        </w:rPr>
      </w:pPr>
      <w:bookmarkStart w:id="24" w:name="_Toc89415051"/>
      <w:bookmarkStart w:id="25" w:name="_Hlk76031922"/>
      <w:r w:rsidRPr="00621687">
        <w:rPr>
          <w:rFonts w:asciiTheme="minorHAnsi" w:hAnsiTheme="minorHAnsi" w:cstheme="minorHAnsi"/>
        </w:rPr>
        <w:t>4.3 strategie</w:t>
      </w:r>
      <w:bookmarkEnd w:id="24"/>
    </w:p>
    <w:bookmarkEnd w:id="25"/>
    <w:p w14:paraId="5C393321" w14:textId="1265CF0C" w:rsidR="00F67031" w:rsidRPr="00F7533D" w:rsidRDefault="00F67031" w:rsidP="00A4211E">
      <w:pPr>
        <w:ind w:left="1416" w:firstLine="708"/>
        <w:jc w:val="both"/>
        <w:rPr>
          <w:rFonts w:cstheme="minorHAnsi"/>
          <w:lang w:val="en-US"/>
        </w:rPr>
      </w:pPr>
      <w:r w:rsidRPr="00F7533D">
        <w:rPr>
          <w:rFonts w:cstheme="minorHAnsi"/>
        </w:rPr>
        <w:t>Podobně jako RPG</w:t>
      </w:r>
      <w:r w:rsidRPr="00FD4AB2">
        <w:rPr>
          <w:rFonts w:cstheme="minorHAnsi"/>
        </w:rPr>
        <w:t>,</w:t>
      </w:r>
      <w:r w:rsidRPr="00F7533D">
        <w:rPr>
          <w:rFonts w:cstheme="minorHAnsi"/>
        </w:rPr>
        <w:t xml:space="preserve"> mají i strategie předlohu ve stolních hrách (např. </w:t>
      </w:r>
      <w:r w:rsidRPr="00521D04">
        <w:rPr>
          <w:rFonts w:cstheme="minorHAnsi"/>
          <w:highlight w:val="darkCyan"/>
          <w:lang w:val="en-US"/>
        </w:rPr>
        <w:t>Warhammer</w:t>
      </w:r>
      <w:r w:rsidRPr="00521D04">
        <w:rPr>
          <w:rFonts w:cstheme="minorHAnsi"/>
          <w:highlight w:val="darkCyan"/>
        </w:rPr>
        <w:t xml:space="preserve"> 40 000</w:t>
      </w:r>
      <w:sdt>
        <w:sdtPr>
          <w:rPr>
            <w:rFonts w:cstheme="minorHAnsi"/>
            <w:color w:val="000000"/>
            <w:highlight w:val="darkCyan"/>
          </w:rPr>
          <w:tag w:val="MENDELEY_CITATION_v3_eyJjaXRhdGlvbklEIjoiTUVOREVMRVlfQ0lUQVRJT05fMDRmZjgzOTAtNTg5Mi00NzQxLWE5YmMtZDgxOWFhYWE3MTNmIiwicHJvcGVydGllcyI6eyJub3RlSW5kZXgiOjB9LCJpc0VkaXRlZCI6ZmFsc2UsIm1hbnVhbE92ZXJyaWRlIjp7ImlzTWFudWFsbHlPdmVycmlkZGVuIjpmYWxzZSwiY2l0ZXByb2NUZXh0IjoiWzgy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
          <w:id w:val="1699117412"/>
          <w:placeholder>
            <w:docPart w:val="DefaultPlaceholder_-1854013440"/>
          </w:placeholder>
        </w:sdtPr>
        <w:sdtEndPr/>
        <w:sdtContent>
          <w:r w:rsidR="009C3D7B" w:rsidRPr="009C3D7B">
            <w:rPr>
              <w:rFonts w:cstheme="minorHAnsi"/>
              <w:color w:val="000000"/>
              <w:highlight w:val="darkCyan"/>
            </w:rPr>
            <w:t>[82]</w:t>
          </w:r>
        </w:sdtContent>
      </w:sdt>
      <w:r w:rsidRPr="00F7533D">
        <w:rPr>
          <w:rFonts w:cstheme="minorHAnsi"/>
        </w:rPr>
        <w:t>). Existují dva způsoby členění. První je podle toho, zda je hra na kola (tahová</w:t>
      </w:r>
      <w:r w:rsidRPr="00FD4AB2">
        <w:rPr>
          <w:rFonts w:cstheme="minorHAnsi"/>
        </w:rPr>
        <w:t>/</w:t>
      </w:r>
      <w:r w:rsidRPr="00F7533D">
        <w:rPr>
          <w:rFonts w:cstheme="minorHAnsi"/>
          <w:lang w:val="en-US"/>
        </w:rPr>
        <w:t>turn-based</w:t>
      </w:r>
      <w:r w:rsidRPr="00F7533D">
        <w:rPr>
          <w:rFonts w:cstheme="minorHAnsi"/>
        </w:rPr>
        <w:t>) a hráči se střídají, nebo vše probíhá v reálném čase (RTS). Druhé je podle zaměření</w:t>
      </w:r>
      <w:r w:rsidRPr="00FD4AB2">
        <w:rPr>
          <w:rFonts w:cstheme="minorHAnsi"/>
        </w:rPr>
        <w:t>,</w:t>
      </w:r>
      <w:r w:rsidRPr="00F7533D">
        <w:rPr>
          <w:rFonts w:cstheme="minorHAnsi"/>
        </w:rPr>
        <w:t xml:space="preserve"> jako jsou válečná nebo budovatelská. Když se řekne strategie většina lidí si vybaví válečnou, kde hráč těží suroviny na stavbu budov a výrobu jednotek, kterými se snaží porazit nepřátelskou armádu.</w:t>
      </w:r>
      <w:sdt>
        <w:sdtPr>
          <w:rPr>
            <w:rFonts w:cstheme="minorHAnsi"/>
            <w:color w:val="000000"/>
          </w:rPr>
          <w:tag w:val="MENDELEY_CITATION_v3_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"/>
          <w:id w:val="-1389957324"/>
          <w:placeholder>
            <w:docPart w:val="DefaultPlaceholder_-1854013440"/>
          </w:placeholder>
        </w:sdtPr>
        <w:sdtEndPr>
          <w:rPr>
            <w:rFonts w:cstheme="minorBidi"/>
          </w:rPr>
        </w:sdtEndPr>
        <w:sdtContent>
          <w:r w:rsidR="009C3D7B" w:rsidRPr="009C3D7B">
            <w:rPr>
              <w:color w:val="000000"/>
            </w:rPr>
            <w:t>[83]</w:t>
          </w:r>
        </w:sdtContent>
      </w:sdt>
      <w:r w:rsidRPr="00F7533D">
        <w:rPr>
          <w:rFonts w:cstheme="minorHAnsi"/>
        </w:rPr>
        <w:t xml:space="preserve"> V budovatelských je cílem postavit vlastní město nebo zábavní park, kde je třeba vyřešit logistiku, zajistit zisk na další rozvoj </w:t>
      </w:r>
      <w:r w:rsidRPr="00F7533D">
        <w:rPr>
          <w:rFonts w:cstheme="minorHAnsi"/>
          <w:color w:val="FF0000"/>
        </w:rPr>
        <w:t>a starat se o spokojenost lidí.</w:t>
      </w:r>
      <w:sdt>
        <w:sdtPr>
          <w:rPr>
            <w:rFonts w:cstheme="minorHAnsi"/>
            <w:color w:val="000000"/>
          </w:rPr>
          <w:tag w:val="MENDELEY_CITATION_v3_eyJjaXRhdGlvbklEIjoiTUVOREVMRVlfQ0lUQVRJT05fMzU5MWU2ZjUtZTIxOS00YjM2LWJiMmItMzBjYjIwMTZmZDBhIiwicHJvcGVydGllcyI6eyJub3RlSW5kZXgiOjB9LCJpc0VkaXRlZCI6ZmFsc2UsIm1hbnVhbE92ZXJyaWRlIjp7ImNpdGVwcm9jVGV4dCI6Ils2OF0iLCJpc01hbnVhbGx5T3ZlcnJpZGRlbiI6ZmFsc2UsIm1hbnVhbE92ZXJyaWRlVGV4dCI6IiJ9LCJjaXRhdGlvbkl0ZW1zIjpb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LCJjb250YWluZXItdGl0bGUtc2hvcnQiOiIifSwidXJpcyI6WyJodHRwOi8vd3d3Lm1lbmRlbGV5LmNvbS9kb2N1bWVudHMvP3V1aWQ9NGEyODIwZmEtOWZjNy0zZDdmLWJhMmItYjIxNmY3NTBmZDEwIl0sImlzVGVtcG9yYXJ5IjpmYWxzZSwibGVnYWN5RGVza3RvcElkIjoiNGEyODIwZmEtOWZjNy0zZDdmLWJhMmItYjIxNmY3NTBmZDEwIn1dfQ=="/>
          <w:id w:val="1083729346"/>
          <w:placeholder>
            <w:docPart w:val="DefaultPlaceholder_-1854013440"/>
          </w:placeholder>
        </w:sdtPr>
        <w:sdtEndPr>
          <w:rPr>
            <w:rFonts w:cstheme="minorBidi"/>
          </w:rPr>
        </w:sdtEndPr>
        <w:sdtContent>
          <w:r w:rsidR="009C3D7B" w:rsidRPr="009C3D7B">
            <w:rPr>
              <w:color w:val="000000"/>
            </w:rPr>
            <w:t>[68]</w:t>
          </w:r>
        </w:sdtContent>
      </w:sdt>
      <w:r w:rsidRPr="00F7533D">
        <w:rPr>
          <w:rFonts w:cstheme="minorHAnsi"/>
          <w:color w:val="FF0000"/>
        </w:rPr>
        <w:t xml:space="preserve"> </w:t>
      </w:r>
    </w:p>
    <w:p w14:paraId="196B67F6" w14:textId="4EC80464" w:rsidR="00F67031" w:rsidRPr="00F7533D" w:rsidRDefault="00F67031" w:rsidP="00541151">
      <w:pPr>
        <w:ind w:left="708" w:firstLine="708"/>
        <w:rPr>
          <w:rFonts w:cstheme="minorHAnsi"/>
          <w:color w:val="00B050"/>
        </w:rPr>
      </w:pPr>
      <w:r w:rsidRPr="00F7533D">
        <w:rPr>
          <w:rFonts w:cstheme="minorHAnsi"/>
          <w:color w:val="00B050"/>
        </w:rPr>
        <w:t xml:space="preserve">// </w:t>
      </w:r>
      <w:r w:rsidR="00521D04">
        <w:rPr>
          <w:rFonts w:cstheme="minorHAnsi"/>
          <w:color w:val="00B050"/>
        </w:rPr>
        <w:t>příklady</w:t>
      </w:r>
    </w:p>
    <w:p w14:paraId="70FBBE7E" w14:textId="77777777" w:rsidR="00F67031" w:rsidRPr="00621687" w:rsidRDefault="00F67031" w:rsidP="00B423DF">
      <w:pPr>
        <w:pStyle w:val="Nadpis2"/>
        <w:rPr>
          <w:rFonts w:asciiTheme="minorHAnsi" w:hAnsiTheme="minorHAnsi" w:cstheme="minorHAnsi"/>
          <w:shd w:val="clear" w:color="auto" w:fill="FFFFFF"/>
        </w:rPr>
      </w:pPr>
      <w:r w:rsidRPr="00621687">
        <w:rPr>
          <w:rFonts w:asciiTheme="minorHAnsi" w:hAnsiTheme="minorHAnsi" w:cstheme="minorHAnsi"/>
          <w:shd w:val="clear" w:color="auto" w:fill="FFFFFF"/>
        </w:rPr>
        <w:lastRenderedPageBreak/>
        <w:tab/>
      </w:r>
      <w:r w:rsidRPr="00621687">
        <w:rPr>
          <w:rFonts w:asciiTheme="minorHAnsi" w:hAnsiTheme="minorHAnsi" w:cstheme="minorHAnsi"/>
          <w:shd w:val="clear" w:color="auto" w:fill="FFFFFF"/>
        </w:rPr>
        <w:tab/>
      </w:r>
      <w:bookmarkStart w:id="26" w:name="_Toc89415052"/>
      <w:r w:rsidRPr="00621687">
        <w:rPr>
          <w:rFonts w:asciiTheme="minorHAnsi" w:hAnsiTheme="minorHAnsi" w:cstheme="minorHAnsi"/>
          <w:shd w:val="clear" w:color="auto" w:fill="FFFFFF"/>
        </w:rPr>
        <w:t>4.4 závodní</w:t>
      </w:r>
      <w:bookmarkEnd w:id="26"/>
    </w:p>
    <w:p w14:paraId="04C7D2ED" w14:textId="77777777" w:rsidR="00F67031" w:rsidRPr="00F7533D" w:rsidRDefault="00F67031" w:rsidP="00DF4197">
      <w:pPr>
        <w:ind w:left="1416" w:firstLine="708"/>
        <w:jc w:val="both"/>
        <w:rPr>
          <w:rFonts w:cstheme="minorHAnsi"/>
          <w:color w:val="FF0000"/>
        </w:rPr>
      </w:pPr>
      <w:r w:rsidRPr="00F7533D">
        <w:rPr>
          <w:rFonts w:cstheme="minorHAnsi"/>
        </w:rPr>
        <w:t>Jak již název napovídá</w:t>
      </w:r>
      <w:r w:rsidRPr="00FD4AB2">
        <w:rPr>
          <w:rFonts w:cstheme="minorHAnsi"/>
        </w:rPr>
        <w:t>,</w:t>
      </w:r>
      <w:r w:rsidRPr="00F7533D">
        <w:rPr>
          <w:rFonts w:cstheme="minorHAnsi"/>
        </w:rPr>
        <w:t xml:space="preserve"> tyto hry jsou o závodění v autech, či jim podobných strojích. </w:t>
      </w:r>
      <w:r w:rsidRPr="00F7533D">
        <w:rPr>
          <w:rFonts w:cstheme="minorHAnsi"/>
          <w:color w:val="FF0000"/>
        </w:rPr>
        <w:t xml:space="preserve">Především u starších a dětských her si pouze vyberete vozidlo a všichni závodníci tak mají stejné podmínky, ale ve většině her za závod získáváte peníze, za které si svůj vůz vylepšujete nebo kupujete lepší, čímž se postupem hrou stávají vozidla rychlejší a hra náročnější. Dále zde jsou hry jako série </w:t>
      </w:r>
      <w:proofErr w:type="spellStart"/>
      <w:r w:rsidRPr="00FF1726">
        <w:rPr>
          <w:rFonts w:cstheme="minorHAnsi"/>
          <w:color w:val="FF0000"/>
          <w:highlight w:val="darkCyan"/>
        </w:rPr>
        <w:t>FlatOut</w:t>
      </w:r>
      <w:proofErr w:type="spellEnd"/>
      <w:r w:rsidRPr="00F7533D">
        <w:rPr>
          <w:rFonts w:cstheme="minorHAnsi"/>
          <w:color w:val="FF0000"/>
        </w:rPr>
        <w:t>, kde je možné nárazy soupeřovo auto poškodit či úplně zničit a vyřadit ho tak ze závodu.</w:t>
      </w:r>
    </w:p>
    <w:p w14:paraId="35E722E3" w14:textId="2B1850F4" w:rsidR="003E05E7" w:rsidRPr="00FD4AB2" w:rsidRDefault="003E05E7" w:rsidP="003E05E7">
      <w:pPr>
        <w:pStyle w:val="Nadpis2"/>
        <w:ind w:left="708" w:firstLine="708"/>
        <w:rPr>
          <w:rFonts w:asciiTheme="minorHAnsi" w:hAnsiTheme="minorHAnsi" w:cstheme="minorHAnsi"/>
        </w:rPr>
      </w:pPr>
      <w:bookmarkStart w:id="27" w:name="_Toc89415053"/>
      <w:r w:rsidRPr="00FD4AB2">
        <w:rPr>
          <w:rFonts w:asciiTheme="minorHAnsi" w:hAnsiTheme="minorHAnsi" w:cstheme="minorHAnsi"/>
        </w:rPr>
        <w:t>4.5 shrnutí</w:t>
      </w:r>
      <w:bookmarkEnd w:id="27"/>
    </w:p>
    <w:p w14:paraId="40BE8703" w14:textId="3101CEE0" w:rsidR="003E05E7" w:rsidRPr="00621687" w:rsidRDefault="00FE7D1B" w:rsidP="002A7AB3">
      <w:pPr>
        <w:pStyle w:val="Odstavecseseznamem"/>
        <w:ind w:left="1416" w:firstLine="696"/>
        <w:jc w:val="both"/>
        <w:rPr>
          <w:rFonts w:cstheme="minorHAnsi"/>
        </w:rPr>
      </w:pPr>
      <w:r w:rsidRPr="00FD4AB2">
        <w:rPr>
          <w:rFonts w:cstheme="minorHAnsi"/>
          <w:color w:val="000000"/>
          <w:shd w:val="clear" w:color="auto" w:fill="FFFFFF"/>
        </w:rPr>
        <w:t>Toto byl</w:t>
      </w:r>
      <w:r w:rsidR="00113620">
        <w:rPr>
          <w:rFonts w:cstheme="minorHAnsi"/>
          <w:color w:val="000000"/>
          <w:shd w:val="clear" w:color="auto" w:fill="FFFFFF"/>
        </w:rPr>
        <w:t>o</w:t>
      </w:r>
      <w:r w:rsidRPr="00FD4AB2">
        <w:rPr>
          <w:rFonts w:cstheme="minorHAnsi"/>
          <w:color w:val="000000"/>
          <w:shd w:val="clear" w:color="auto" w:fill="FFFFFF"/>
        </w:rPr>
        <w:t xml:space="preserve"> jen </w:t>
      </w:r>
      <w:r w:rsidR="00113620" w:rsidRPr="001C6C49">
        <w:rPr>
          <w:rFonts w:cstheme="minorHAnsi"/>
          <w:color w:val="000000"/>
          <w:shd w:val="clear" w:color="auto" w:fill="FFFFFF"/>
        </w:rPr>
        <w:t xml:space="preserve">stručné seznámení s nejvíce zastoupenými žánry, ale </w:t>
      </w:r>
      <w:r w:rsidR="00A26CB4" w:rsidRPr="001C6C49">
        <w:rPr>
          <w:rFonts w:cstheme="minorHAnsi"/>
          <w:color w:val="000000"/>
          <w:shd w:val="clear" w:color="auto" w:fill="FFFFFF"/>
        </w:rPr>
        <w:t>existuje mnoho dalších, které vnikají například kombinací, či rozšiřováním těchto základních.</w:t>
      </w:r>
      <w:r w:rsidR="00DE075E">
        <w:rPr>
          <w:rFonts w:cstheme="minorHAnsi"/>
          <w:color w:val="000000"/>
          <w:shd w:val="clear" w:color="auto" w:fill="FFFFFF"/>
        </w:rPr>
        <w:t xml:space="preserve"> </w:t>
      </w:r>
      <w:r w:rsidR="003E05E7" w:rsidRPr="00FE7D1B">
        <w:rPr>
          <w:rFonts w:cstheme="minorHAnsi"/>
          <w:color w:val="000000"/>
          <w:shd w:val="clear" w:color="auto" w:fill="FFFFFF"/>
        </w:rPr>
        <w:t>Jelikož je tato práce zaměřena na RPG, je knihovna plně implementovatelná a neměla by být žádná část, která není pokryta a programátor musí dělat pouze grafickou část, reakce na Eventy, nastavení hodnot a umělou inteligenci NPC.</w:t>
      </w:r>
      <w:r w:rsidR="00A26CB4">
        <w:rPr>
          <w:rFonts w:cstheme="minorHAnsi"/>
          <w:color w:val="000000"/>
          <w:shd w:val="clear" w:color="auto" w:fill="FFFFFF"/>
        </w:rPr>
        <w:t xml:space="preserve"> </w:t>
      </w:r>
      <w:r w:rsidR="00A26CB4" w:rsidRPr="001C6C49">
        <w:rPr>
          <w:rFonts w:cstheme="minorHAnsi"/>
          <w:color w:val="000000"/>
          <w:shd w:val="clear" w:color="auto" w:fill="FFFFFF"/>
        </w:rPr>
        <w:t>Jelikož většina RPG je současně akční hrou</w:t>
      </w:r>
      <w:r w:rsidR="007637BB" w:rsidRPr="001C6C49">
        <w:rPr>
          <w:rFonts w:cstheme="minorHAnsi"/>
          <w:color w:val="000000"/>
          <w:shd w:val="clear" w:color="auto" w:fill="FFFFFF"/>
        </w:rPr>
        <w:t xml:space="preserve"> je i pro tento žánr možné využít téměř celou knihovnu bez výrazných úprav logiky. Výjimkou jsou akční hry </w:t>
      </w:r>
      <w:r w:rsidR="006151C6" w:rsidRPr="001C6C49">
        <w:rPr>
          <w:rFonts w:cstheme="minorHAnsi"/>
          <w:color w:val="000000"/>
          <w:shd w:val="clear" w:color="auto" w:fill="FFFFFF"/>
        </w:rPr>
        <w:t>mezi jejich mechaniky nepatří souboj (např.</w:t>
      </w:r>
      <w:r w:rsidR="006151C6">
        <w:rPr>
          <w:rFonts w:cstheme="minorHAnsi"/>
          <w:color w:val="000000"/>
          <w:shd w:val="clear" w:color="auto" w:fill="FFFFFF"/>
        </w:rPr>
        <w:t xml:space="preserve"> </w:t>
      </w:r>
      <w:proofErr w:type="spellStart"/>
      <w:r w:rsidR="006151C6" w:rsidRPr="006151C6">
        <w:rPr>
          <w:rFonts w:cstheme="minorHAnsi"/>
          <w:color w:val="000000"/>
          <w:highlight w:val="darkCyan"/>
          <w:shd w:val="clear" w:color="auto" w:fill="FFFFFF"/>
        </w:rPr>
        <w:t>Blackhole</w:t>
      </w:r>
      <w:proofErr w:type="spellEnd"/>
      <w:sdt>
        <w:sdtPr>
          <w:rPr>
            <w:rFonts w:cstheme="minorHAnsi"/>
            <w:color w:val="000000"/>
            <w:highlight w:val="darkCyan"/>
            <w:shd w:val="clear" w:color="auto" w:fill="FFFFFF"/>
          </w:rPr>
          <w:tag w:val="MENDELEY_CITATION_v3_eyJjaXRhdGlvbklEIjoiTUVOREVMRVlfQ0lUQVRJT05fMTlkNDU4YTEtZTQ3NC00MzYwLTg3MjUtN2FlN2UyMTk3MzViIiwicHJvcGVydGllcyI6eyJub3RlSW5kZXgiOjB9LCJpc0VkaXRlZCI6ZmFsc2UsIm1hbnVhbE92ZXJyaWRlIjp7ImlzTWFudWFsbHlPdmVycmlkZGVuIjpmYWxzZSwiY2l0ZXByb2NUZXh0IjoiWzg0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
          <w:id w:val="-68194738"/>
          <w:placeholder>
            <w:docPart w:val="DefaultPlaceholder_-1854013440"/>
          </w:placeholder>
        </w:sdtPr>
        <w:sdtEndPr/>
        <w:sdtContent>
          <w:r w:rsidR="009C3D7B" w:rsidRPr="009C3D7B">
            <w:rPr>
              <w:rFonts w:cstheme="minorHAnsi"/>
              <w:color w:val="000000"/>
              <w:highlight w:val="darkCyan"/>
              <w:shd w:val="clear" w:color="auto" w:fill="FFFFFF"/>
            </w:rPr>
            <w:t>[84]</w:t>
          </w:r>
        </w:sdtContent>
      </w:sdt>
      <w:r w:rsidR="006151C6" w:rsidRPr="001C6C49">
        <w:rPr>
          <w:rFonts w:cstheme="minorHAnsi"/>
          <w:color w:val="000000"/>
          <w:shd w:val="clear" w:color="auto" w:fill="FFFFFF"/>
        </w:rPr>
        <w:t xml:space="preserve">) nebo </w:t>
      </w:r>
      <w:r w:rsidR="00E07FEF" w:rsidRPr="001C6C49">
        <w:rPr>
          <w:rFonts w:cstheme="minorHAnsi"/>
          <w:color w:val="000000"/>
          <w:shd w:val="clear" w:color="auto" w:fill="FFFFFF"/>
        </w:rPr>
        <w:t xml:space="preserve">neobsahují </w:t>
      </w:r>
      <w:r w:rsidR="006151C6" w:rsidRPr="001C6C49">
        <w:rPr>
          <w:rFonts w:cstheme="minorHAnsi"/>
          <w:color w:val="000000"/>
          <w:shd w:val="clear" w:color="auto" w:fill="FFFFFF"/>
        </w:rPr>
        <w:t>předmět</w:t>
      </w:r>
      <w:r w:rsidR="00E07FEF" w:rsidRPr="001C6C49">
        <w:rPr>
          <w:rFonts w:cstheme="minorHAnsi"/>
          <w:color w:val="000000"/>
          <w:shd w:val="clear" w:color="auto" w:fill="FFFFFF"/>
        </w:rPr>
        <w:t>y</w:t>
      </w:r>
      <w:r w:rsidR="006151C6" w:rsidRPr="001C6C49">
        <w:rPr>
          <w:rFonts w:cstheme="minorHAnsi"/>
          <w:color w:val="000000"/>
          <w:shd w:val="clear" w:color="auto" w:fill="FFFFFF"/>
        </w:rPr>
        <w:t>, protože v takovém případě zůstane velká část knihovny nevyužita.</w:t>
      </w:r>
      <w:r w:rsidR="00DE1145">
        <w:rPr>
          <w:rFonts w:cstheme="minorHAnsi"/>
          <w:color w:val="000000"/>
          <w:shd w:val="clear" w:color="auto" w:fill="FFFFFF"/>
        </w:rPr>
        <w:t xml:space="preserve"> </w:t>
      </w:r>
      <w:r w:rsidR="001A4873" w:rsidRPr="00FE7D1B">
        <w:rPr>
          <w:rFonts w:cstheme="minorHAnsi"/>
        </w:rPr>
        <w:t xml:space="preserve">Pro strategie je z knihovny možné využít třídu </w:t>
      </w:r>
      <w:r w:rsidR="001A4873" w:rsidRPr="00FE7D1B">
        <w:rPr>
          <w:rFonts w:cstheme="minorHAnsi"/>
          <w:i/>
          <w:iCs/>
        </w:rPr>
        <w:t>Postava</w:t>
      </w:r>
      <w:r w:rsidR="001A4873" w:rsidRPr="00FE7D1B">
        <w:rPr>
          <w:rFonts w:cstheme="minorHAnsi"/>
        </w:rPr>
        <w:t xml:space="preserve"> na jednotky a budovy nebo </w:t>
      </w:r>
      <w:proofErr w:type="spellStart"/>
      <w:r w:rsidR="001A4873" w:rsidRPr="00FE7D1B">
        <w:rPr>
          <w:rFonts w:cstheme="minorHAnsi"/>
          <w:i/>
          <w:iCs/>
        </w:rPr>
        <w:t>GameManager</w:t>
      </w:r>
      <w:proofErr w:type="spellEnd"/>
      <w:r w:rsidR="00DE1145">
        <w:rPr>
          <w:rFonts w:cstheme="minorHAnsi"/>
          <w:i/>
          <w:iCs/>
        </w:rPr>
        <w:t xml:space="preserve"> </w:t>
      </w:r>
      <w:r w:rsidR="00DE1145" w:rsidRPr="00DE1145">
        <w:rPr>
          <w:rFonts w:cstheme="minorHAnsi"/>
        </w:rPr>
        <w:t>a</w:t>
      </w:r>
      <w:r w:rsidR="00DE1145">
        <w:rPr>
          <w:rFonts w:cstheme="minorHAnsi"/>
          <w:i/>
          <w:iCs/>
        </w:rPr>
        <w:t xml:space="preserve"> </w:t>
      </w:r>
      <w:proofErr w:type="spellStart"/>
      <w:r w:rsidR="00DE1145" w:rsidRPr="001C6C49">
        <w:rPr>
          <w:rFonts w:cstheme="minorHAnsi"/>
          <w:i/>
          <w:iCs/>
        </w:rPr>
        <w:t>Chunk</w:t>
      </w:r>
      <w:proofErr w:type="spellEnd"/>
      <w:r w:rsidR="001A4873" w:rsidRPr="00FE7D1B">
        <w:rPr>
          <w:rFonts w:cstheme="minorHAnsi"/>
        </w:rPr>
        <w:t xml:space="preserve"> na generování náhodné mapy.</w:t>
      </w:r>
      <w:r w:rsidR="002A7AB3">
        <w:rPr>
          <w:rFonts w:cstheme="minorHAnsi"/>
        </w:rPr>
        <w:t xml:space="preserve"> </w:t>
      </w:r>
      <w:r w:rsidR="001A4873" w:rsidRPr="00FE7D1B">
        <w:rPr>
          <w:rFonts w:cstheme="minorHAnsi"/>
        </w:rPr>
        <w:t xml:space="preserve">U závodních her lze z knihovny využít </w:t>
      </w:r>
      <w:proofErr w:type="spellStart"/>
      <w:r w:rsidR="001A4873" w:rsidRPr="00FE7D1B">
        <w:rPr>
          <w:rFonts w:cstheme="minorHAnsi"/>
          <w:i/>
          <w:iCs/>
        </w:rPr>
        <w:t>StatList</w:t>
      </w:r>
      <w:proofErr w:type="spellEnd"/>
      <w:r w:rsidR="001A4873" w:rsidRPr="00FE7D1B">
        <w:rPr>
          <w:rFonts w:cstheme="minorHAnsi"/>
        </w:rPr>
        <w:t xml:space="preserve"> na vlastnosti vozidla (rychlost, akcelerace</w:t>
      </w:r>
      <w:r w:rsidR="002A7AB3">
        <w:rPr>
          <w:rFonts w:cstheme="minorHAnsi"/>
        </w:rPr>
        <w:t xml:space="preserve">, </w:t>
      </w:r>
      <w:r w:rsidR="001A4873" w:rsidRPr="00FE7D1B">
        <w:rPr>
          <w:rFonts w:cstheme="minorHAnsi"/>
        </w:rPr>
        <w:t xml:space="preserve">…) a </w:t>
      </w:r>
      <w:proofErr w:type="spellStart"/>
      <w:r w:rsidR="001A4873" w:rsidRPr="00FE7D1B">
        <w:rPr>
          <w:rFonts w:cstheme="minorHAnsi"/>
          <w:i/>
          <w:iCs/>
        </w:rPr>
        <w:t>Predmet</w:t>
      </w:r>
      <w:proofErr w:type="spellEnd"/>
      <w:r w:rsidR="001A4873" w:rsidRPr="00FE7D1B">
        <w:rPr>
          <w:rFonts w:cstheme="minorHAnsi"/>
        </w:rPr>
        <w:t xml:space="preserve"> na vylepšení. V přídě her, kde se dá poškodit soupeřův vůz lze použít také </w:t>
      </w:r>
      <w:r w:rsidR="001A4873" w:rsidRPr="00FE7D1B">
        <w:rPr>
          <w:rFonts w:cstheme="minorHAnsi"/>
          <w:i/>
          <w:iCs/>
        </w:rPr>
        <w:t>Postava</w:t>
      </w:r>
      <w:r w:rsidR="001A4873" w:rsidRPr="00FE7D1B">
        <w:rPr>
          <w:rFonts w:cstheme="minorHAnsi"/>
        </w:rPr>
        <w:t>. Jelikož třídy nejsou určeny na toto využití, obsahují velké množství dat na víc, která budou zbytečně zabírat paměť a je proto lepší vytvořit si vlastní třídy.</w:t>
      </w:r>
    </w:p>
    <w:p w14:paraId="174EC6A1" w14:textId="77777777" w:rsidR="00F67031" w:rsidRPr="00621687" w:rsidRDefault="00F67031" w:rsidP="00390376">
      <w:pPr>
        <w:ind w:left="360"/>
        <w:rPr>
          <w:rStyle w:val="Nadpis1Char"/>
          <w:rFonts w:asciiTheme="minorHAnsi" w:hAnsiTheme="minorHAnsi" w:cstheme="minorHAnsi"/>
        </w:rPr>
      </w:pPr>
      <w:bookmarkStart w:id="28" w:name="_Toc89415054"/>
      <w:bookmarkStart w:id="29" w:name="_Hlk76031975"/>
      <w:r w:rsidRPr="00621687">
        <w:rPr>
          <w:rStyle w:val="Nadpis1Char"/>
          <w:rFonts w:asciiTheme="minorHAnsi" w:hAnsiTheme="minorHAnsi" w:cstheme="minorHAnsi"/>
        </w:rPr>
        <w:t>5. Grafické výstupy aplikací</w:t>
      </w:r>
      <w:bookmarkEnd w:id="28"/>
    </w:p>
    <w:bookmarkEnd w:id="29"/>
    <w:p w14:paraId="4426DE4A" w14:textId="7E380670" w:rsidR="00F67031" w:rsidRDefault="00F67031" w:rsidP="00DC1351">
      <w:pPr>
        <w:ind w:left="360" w:firstLine="348"/>
        <w:jc w:val="both"/>
      </w:pPr>
      <w:r w:rsidRPr="00621687">
        <w:t xml:space="preserve">Programy ke komunikaci s uživateli potřebují uživatelské rozhraní. U nejjednodušších her se může jednat o konzoli, ale pro většinu her pouhé psaní nestačí a potřebují grafické prostředí neboli </w:t>
      </w:r>
      <w:r w:rsidRPr="000026FE">
        <w:t xml:space="preserve">GUI. Na </w:t>
      </w:r>
      <w:r w:rsidR="00621EB4">
        <w:fldChar w:fldCharType="begin"/>
      </w:r>
      <w:r w:rsidR="00621EB4">
        <w:instrText xml:space="preserve"> REF _Ref86178372 \h </w:instrText>
      </w:r>
      <w:r w:rsidR="00621EB4">
        <w:fldChar w:fldCharType="separate"/>
      </w:r>
      <w:r w:rsidR="00621EB4">
        <w:t xml:space="preserve">Obr. </w:t>
      </w:r>
      <w:r w:rsidR="00621EB4">
        <w:rPr>
          <w:noProof/>
        </w:rPr>
        <w:t>3</w:t>
      </w:r>
      <w:r w:rsidR="00621EB4">
        <w:fldChar w:fldCharType="end"/>
      </w:r>
      <w:r w:rsidR="00621EB4">
        <w:t xml:space="preserve"> </w:t>
      </w:r>
      <w:r w:rsidRPr="000026FE">
        <w:t>jsou v několika bodech shrnuté rozdíly .NET UI, které jsou níže rozvinuty.</w:t>
      </w:r>
    </w:p>
    <w:p w14:paraId="665DCD96" w14:textId="77777777" w:rsidR="00621EB4" w:rsidRDefault="00621EB4" w:rsidP="00621EB4">
      <w:pPr>
        <w:keepNext/>
        <w:ind w:left="360" w:firstLine="348"/>
        <w:jc w:val="both"/>
      </w:pPr>
      <w:r w:rsidRPr="00621EB4">
        <w:rPr>
          <w:noProof/>
        </w:rPr>
        <w:drawing>
          <wp:inline distT="0" distB="0" distL="0" distR="0" wp14:anchorId="6B767C64" wp14:editId="7E9DC584">
            <wp:extent cx="5760720" cy="32385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5570C997" w14:textId="034719E9" w:rsidR="00F67031" w:rsidRDefault="00621EB4" w:rsidP="00621EB4">
      <w:pPr>
        <w:pStyle w:val="Titulek"/>
        <w:ind w:left="1416" w:firstLine="708"/>
        <w:jc w:val="both"/>
      </w:pPr>
      <w:bookmarkStart w:id="30" w:name="_Ref86178372"/>
      <w:r>
        <w:t xml:space="preserve">Obr. </w:t>
      </w:r>
      <w:r w:rsidR="000E74BC">
        <w:fldChar w:fldCharType="begin"/>
      </w:r>
      <w:r w:rsidR="000E74BC">
        <w:instrText xml:space="preserve"> SEQ Obrázek \* ARABIC </w:instrText>
      </w:r>
      <w:r w:rsidR="000E74BC">
        <w:fldChar w:fldCharType="separate"/>
      </w:r>
      <w:r>
        <w:rPr>
          <w:noProof/>
        </w:rPr>
        <w:t>3</w:t>
      </w:r>
      <w:r w:rsidR="000E74BC">
        <w:rPr>
          <w:noProof/>
        </w:rPr>
        <w:fldChar w:fldCharType="end"/>
      </w:r>
      <w:bookmarkEnd w:id="30"/>
      <w:r>
        <w:t xml:space="preserve"> </w:t>
      </w:r>
      <w:r w:rsidRPr="005471FA">
        <w:t xml:space="preserve">srovnání </w:t>
      </w:r>
      <w:r w:rsidR="00932E49">
        <w:t xml:space="preserve">Windows </w:t>
      </w:r>
      <w:r w:rsidRPr="005471FA">
        <w:t>UI</w:t>
      </w:r>
      <w:sdt>
        <w:sdtPr>
          <w:rPr>
            <w:i w:val="0"/>
            <w:color w:val="000000"/>
          </w:rPr>
          <w:tag w:val="MENDELEY_CITATION_v3_eyJjaXRhdGlvbklEIjoiTUVOREVMRVlfQ0lUQVRJT05fYjIzMGM4Y2MtMzYyZC00NjMyLThkNzMtNDdhMDRiZGU3NGRmIiwicHJvcGVydGllcyI6eyJub3RlSW5kZXgiOjB9LCJpc0VkaXRlZCI6ZmFsc2UsIm1hbnVhbE92ZXJyaWRlIjp7ImlzTWFudWFsbHlPdmVycmlkZGVuIjpmYWxzZSwiY2l0ZXByb2NUZXh0IjoiWzg1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
          <w:id w:val="645089753"/>
          <w:placeholder>
            <w:docPart w:val="DefaultPlaceholder_-1854013440"/>
          </w:placeholder>
        </w:sdtPr>
        <w:sdtEndPr/>
        <w:sdtContent>
          <w:r w:rsidR="009C3D7B" w:rsidRPr="009C3D7B">
            <w:rPr>
              <w:i w:val="0"/>
              <w:color w:val="000000"/>
            </w:rPr>
            <w:t>[85]</w:t>
          </w:r>
        </w:sdtContent>
      </w:sdt>
    </w:p>
    <w:p w14:paraId="62F2785A" w14:textId="77777777" w:rsidR="00F67031" w:rsidRPr="00621687" w:rsidRDefault="00F67031" w:rsidP="00B15661">
      <w:pPr>
        <w:pStyle w:val="Nadpis2"/>
        <w:ind w:left="1416"/>
        <w:rPr>
          <w:rFonts w:asciiTheme="minorHAnsi" w:hAnsiTheme="minorHAnsi" w:cstheme="minorHAnsi"/>
          <w:shd w:val="clear" w:color="auto" w:fill="FFFFFF"/>
        </w:rPr>
      </w:pPr>
      <w:bookmarkStart w:id="31" w:name="_Toc89415055"/>
      <w:r w:rsidRPr="00621687">
        <w:rPr>
          <w:rFonts w:asciiTheme="minorHAnsi" w:hAnsiTheme="minorHAnsi" w:cstheme="minorHAnsi"/>
          <w:shd w:val="clear" w:color="auto" w:fill="FFFFFF"/>
        </w:rPr>
        <w:lastRenderedPageBreak/>
        <w:t>5.1 konzolová aplikace</w:t>
      </w:r>
      <w:bookmarkEnd w:id="31"/>
    </w:p>
    <w:p w14:paraId="0AFFEE03" w14:textId="3C6D3E86" w:rsidR="00F67031" w:rsidRPr="00DB634C" w:rsidRDefault="00F67031" w:rsidP="00DF4197">
      <w:pPr>
        <w:ind w:left="1416" w:firstLine="708"/>
        <w:jc w:val="both"/>
        <w:rPr>
          <w:rFonts w:cstheme="minorHAnsi"/>
          <w:lang w:val="en-US"/>
        </w:rPr>
      </w:pPr>
      <w:r w:rsidRPr="000026FE">
        <w:rPr>
          <w:rFonts w:cstheme="minorHAnsi"/>
        </w:rPr>
        <w:t xml:space="preserve">Nejjednodušší UI je konzole, která jako vstup a výstup používá příkazový řádek. Dnes se s ní běžný uživatel obvykle nesetká, protože kvůli textovým vstupům není tak příjemná na ovládání jako GUI. Využívá se především pro automatizované úkoly. Je možné mít aplikaci s GUI, která </w:t>
      </w:r>
      <w:r>
        <w:rPr>
          <w:rFonts w:cstheme="minorHAnsi"/>
        </w:rPr>
        <w:t>s</w:t>
      </w:r>
      <w:r w:rsidRPr="000026FE">
        <w:rPr>
          <w:rFonts w:cstheme="minorHAnsi"/>
        </w:rPr>
        <w:t>pouští konzolové aplikace a následně zobrazuje jejich návratovou hodnotu.</w:t>
      </w:r>
      <w:sdt>
        <w:sdtPr>
          <w:rPr>
            <w:rFonts w:cstheme="minorHAnsi"/>
            <w:color w:val="000000"/>
          </w:rPr>
          <w:tag w:val="MENDELEY_CITATION_v3_eyJjaXRhdGlvbklEIjoiTUVOREVMRVlfQ0lUQVRJT05fNmFiMjhhYjktZDk1NS00MDI1LWFjZjEtZDRkOWQ4MTI0ZmQ1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
          <w:id w:val="-516922609"/>
          <w:placeholder>
            <w:docPart w:val="DefaultPlaceholder_-1854013440"/>
          </w:placeholder>
        </w:sdtPr>
        <w:sdtEndPr>
          <w:rPr>
            <w:rFonts w:cstheme="minorBidi"/>
          </w:rPr>
        </w:sdtEndPr>
        <w:sdtContent>
          <w:r w:rsidR="009C3D7B" w:rsidRPr="009C3D7B">
            <w:rPr>
              <w:color w:val="000000"/>
            </w:rPr>
            <w:t>[85]</w:t>
          </w:r>
        </w:sdtContent>
      </w:sdt>
    </w:p>
    <w:p w14:paraId="175AB059" w14:textId="77777777" w:rsidR="00F67031" w:rsidRPr="00621687" w:rsidRDefault="00F67031" w:rsidP="00944D4B">
      <w:pPr>
        <w:pStyle w:val="Nadpis2"/>
        <w:ind w:left="708" w:firstLine="708"/>
        <w:rPr>
          <w:rFonts w:asciiTheme="minorHAnsi" w:hAnsiTheme="minorHAnsi" w:cstheme="minorHAnsi"/>
        </w:rPr>
      </w:pPr>
      <w:bookmarkStart w:id="32" w:name="_Toc89415056"/>
      <w:r w:rsidRPr="00621687">
        <w:rPr>
          <w:rFonts w:asciiTheme="minorHAnsi" w:hAnsiTheme="minorHAnsi" w:cstheme="minorHAnsi"/>
        </w:rPr>
        <w:t>5.2 okenní aplikace</w:t>
      </w:r>
      <w:bookmarkEnd w:id="32"/>
    </w:p>
    <w:p w14:paraId="0D2C1636" w14:textId="77777777" w:rsidR="00F67031" w:rsidRPr="00F7533D" w:rsidRDefault="00F67031" w:rsidP="00B21EB6">
      <w:pPr>
        <w:ind w:left="1416" w:firstLine="708"/>
        <w:jc w:val="both"/>
      </w:pPr>
      <w:r w:rsidRPr="00F7533D">
        <w:t>Dnes se většinou setkáme s programy s GUI, které mají tlačítka, textová pole, rozbalovací menu a další grafické prvky. Takovéto programy nazýváme okenní aplikace. Jelikož byl jako jazyk zvolen C#, budou nyní blíže probrány typy okenních aplikací, které .NET nabízí.</w:t>
      </w:r>
    </w:p>
    <w:p w14:paraId="6F5CBADB" w14:textId="77777777" w:rsidR="00F67031" w:rsidRPr="00F7533D" w:rsidRDefault="00F67031" w:rsidP="009C5274">
      <w:pPr>
        <w:pStyle w:val="Nadpis3"/>
        <w:ind w:left="1416" w:firstLine="708"/>
        <w:rPr>
          <w:rFonts w:asciiTheme="minorHAnsi" w:hAnsiTheme="minorHAnsi" w:cstheme="minorHAnsi"/>
          <w:shd w:val="clear" w:color="auto" w:fill="FFFFFF"/>
        </w:rPr>
      </w:pPr>
      <w:bookmarkStart w:id="33" w:name="_Toc89415057"/>
      <w:r w:rsidRPr="00F7533D">
        <w:rPr>
          <w:rFonts w:asciiTheme="minorHAnsi" w:hAnsiTheme="minorHAnsi" w:cstheme="minorHAnsi"/>
          <w:shd w:val="clear" w:color="auto" w:fill="FFFFFF"/>
        </w:rPr>
        <w:t>5.2.1 WinForm</w:t>
      </w:r>
      <w:bookmarkEnd w:id="33"/>
    </w:p>
    <w:p w14:paraId="537947F6" w14:textId="1F0DB327" w:rsidR="00F67031" w:rsidRPr="00621687" w:rsidRDefault="00F67031" w:rsidP="00944D4B">
      <w:pPr>
        <w:pStyle w:val="Odstavecseseznamem"/>
        <w:ind w:left="2124" w:firstLine="696"/>
        <w:jc w:val="both"/>
        <w:rPr>
          <w:rFonts w:cstheme="minorHAnsi"/>
        </w:rPr>
      </w:pPr>
      <w:r w:rsidRPr="00F7533D">
        <w:rPr>
          <w:rFonts w:cstheme="minorHAnsi"/>
          <w:lang w:val="en-US"/>
        </w:rPr>
        <w:t>Windows Forms Application</w:t>
      </w:r>
      <w:r w:rsidRPr="00F7533D">
        <w:rPr>
          <w:rFonts w:cstheme="minorHAnsi"/>
        </w:rPr>
        <w:t xml:space="preserve"> neboli WinForm je původní .NET GUI, které je dostupné pouze na Windows. Ačkoliv se jedná o zastaralou technologii je stále využívána kvůli svému rychlému a jednoduchému vývoji. Vykreslování</w:t>
      </w:r>
      <w:r w:rsidRPr="00D20F7B">
        <w:rPr>
          <w:rFonts w:cstheme="minorHAnsi"/>
        </w:rPr>
        <w:t xml:space="preserve"> zde provádí pouze CPU, což má za následek pomalejší změny a vyšší výpočetní náročnost, ale nepotřebuje grafické ovladače a okno je viditelné i </w:t>
      </w:r>
      <w:r w:rsidRPr="00D20F7B">
        <w:rPr>
          <w:rFonts w:cstheme="minorHAnsi"/>
          <w:color w:val="FF0000"/>
        </w:rPr>
        <w:t>při použití vzdálené plochy, kterou není možné přenášet obraz vykreslovaný pomocí GPU</w:t>
      </w:r>
      <w:r w:rsidRPr="00D20F7B">
        <w:rPr>
          <w:rFonts w:cstheme="minorHAnsi"/>
        </w:rPr>
        <w:t>. Výraznou nevýhodou jsou absolutní rozměry a poloha prvků, které zůstávají při změně velikosti okna neměnné</w:t>
      </w:r>
      <w:sdt>
        <w:sdtPr>
          <w:rPr>
            <w:rFonts w:cstheme="minorHAnsi"/>
            <w:color w:val="000000"/>
          </w:rPr>
          <w:tag w:val="MENDELEY_CITATION_v3_eyJjaXRhdGlvbklEIjoiTUVOREVMRVlfQ0lUQVRJT05fYjJlZmQ4NzktZWM5ZC00ZGZmLWExOGMtYjZjNmRlMzhlYzkx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
          <w:id w:val="496225071"/>
          <w:placeholder>
            <w:docPart w:val="DefaultPlaceholder_-1854013440"/>
          </w:placeholder>
        </w:sdtPr>
        <w:sdtEndPr>
          <w:rPr>
            <w:rFonts w:cstheme="minorBidi"/>
          </w:rPr>
        </w:sdtEndPr>
        <w:sdtContent>
          <w:r w:rsidR="009C3D7B" w:rsidRPr="009C3D7B">
            <w:rPr>
              <w:color w:val="000000"/>
            </w:rPr>
            <w:t>[85]</w:t>
          </w:r>
        </w:sdtContent>
      </w:sdt>
      <w:r w:rsidRPr="00D20F7B">
        <w:rPr>
          <w:rFonts w:cstheme="minorHAnsi"/>
        </w:rPr>
        <w:t>.</w:t>
      </w:r>
    </w:p>
    <w:p w14:paraId="6ECA917D" w14:textId="77777777" w:rsidR="00F67031" w:rsidRPr="00621687" w:rsidRDefault="00F67031" w:rsidP="009C5274">
      <w:pPr>
        <w:pStyle w:val="Nadpis3"/>
        <w:ind w:left="1416" w:firstLine="708"/>
        <w:rPr>
          <w:rFonts w:asciiTheme="minorHAnsi" w:hAnsiTheme="minorHAnsi" w:cstheme="minorHAnsi"/>
          <w:shd w:val="clear" w:color="auto" w:fill="FFFFFF"/>
        </w:rPr>
      </w:pPr>
      <w:bookmarkStart w:id="34" w:name="_Toc89415058"/>
      <w:r w:rsidRPr="00621687">
        <w:rPr>
          <w:rFonts w:asciiTheme="minorHAnsi" w:hAnsiTheme="minorHAnsi" w:cstheme="minorHAnsi"/>
          <w:shd w:val="clear" w:color="auto" w:fill="FFFFFF"/>
        </w:rPr>
        <w:t>5.2.2 WPF</w:t>
      </w:r>
      <w:bookmarkEnd w:id="34"/>
    </w:p>
    <w:p w14:paraId="6C3C628A" w14:textId="56BF77E0" w:rsidR="00F67031" w:rsidRDefault="00F67031" w:rsidP="00877A27">
      <w:pPr>
        <w:ind w:left="2124" w:firstLine="708"/>
        <w:jc w:val="both"/>
        <w:rPr>
          <w:color w:val="000000"/>
        </w:rPr>
      </w:pPr>
      <w:r w:rsidRPr="000026FE">
        <w:rPr>
          <w:rFonts w:cstheme="minorHAnsi"/>
          <w:lang w:val="en-US"/>
        </w:rPr>
        <w:t>Windows Presentation Foundation</w:t>
      </w:r>
      <w:r w:rsidRPr="000026FE">
        <w:rPr>
          <w:rFonts w:cstheme="minorHAnsi"/>
        </w:rPr>
        <w:t xml:space="preserve"> zkráceně WPF je modernější typ .NET okenní aplikace využívající </w:t>
      </w:r>
      <w:r w:rsidRPr="00FF1726">
        <w:rPr>
          <w:rFonts w:cstheme="minorHAnsi"/>
          <w:highlight w:val="darkCyan"/>
        </w:rPr>
        <w:t>DirectX</w:t>
      </w:r>
      <w:sdt>
        <w:sdtPr>
          <w:rPr>
            <w:rFonts w:cstheme="minorHAnsi"/>
            <w:color w:val="000000"/>
            <w:highlight w:val="darkCyan"/>
          </w:rPr>
          <w:tag w:val="MENDELEY_CITATION_v3_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"/>
          <w:id w:val="101467167"/>
          <w:placeholder>
            <w:docPart w:val="DefaultPlaceholder_-1854013440"/>
          </w:placeholder>
        </w:sdtPr>
        <w:sdtEndPr/>
        <w:sdtContent>
          <w:r w:rsidR="009C3D7B" w:rsidRPr="009C3D7B">
            <w:rPr>
              <w:rFonts w:cstheme="minorHAnsi"/>
              <w:color w:val="000000"/>
              <w:highlight w:val="darkCyan"/>
            </w:rPr>
            <w:t>[86]</w:t>
          </w:r>
        </w:sdtContent>
      </w:sdt>
      <w:r w:rsidRPr="000026FE">
        <w:rPr>
          <w:rFonts w:cstheme="minorHAnsi"/>
        </w:rPr>
        <w:t xml:space="preserve">, což umožňuje okno vykreslovat pomocí GPU. GUI je definováno pomocí jazyku XAML, který nabízí větší možnosti a umožňuje designerovi vytvořit vzhled aplikace, aniž by uměl programovat. </w:t>
      </w:r>
      <w:r w:rsidRPr="00D20F7B">
        <w:rPr>
          <w:rFonts w:cstheme="minorHAnsi"/>
        </w:rPr>
        <w:t>Nevýhoda</w:t>
      </w:r>
      <w:r w:rsidRPr="000026FE">
        <w:rPr>
          <w:rFonts w:cstheme="minorHAnsi"/>
        </w:rPr>
        <w:t xml:space="preserve"> WPF je nutnost naučit se 2 zcela odlišné jazyky a potřeba velkého množství řádků v XAML k nastavení vzhledu což zpomaluje vývoj.</w:t>
      </w:r>
      <w:sdt>
        <w:sdtPr>
          <w:rPr>
            <w:rFonts w:cstheme="minorHAnsi"/>
            <w:color w:val="000000"/>
          </w:rPr>
          <w:tag w:val="MENDELEY_CITATION_v3_eyJjaXRhdGlvbklEIjoiTUVOREVMRVlfQ0lUQVRJT05fMzI2MWYxNmMtMWViYS00NjExLThmOWEtNWI2ZGNjYmE1MDNi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
          <w:id w:val="1912037968"/>
          <w:placeholder>
            <w:docPart w:val="DefaultPlaceholder_-1854013440"/>
          </w:placeholder>
        </w:sdtPr>
        <w:sdtEndPr>
          <w:rPr>
            <w:rFonts w:cstheme="minorBidi"/>
          </w:rPr>
        </w:sdtEndPr>
        <w:sdtContent>
          <w:r w:rsidR="009C3D7B" w:rsidRPr="009C3D7B">
            <w:rPr>
              <w:color w:val="000000"/>
            </w:rPr>
            <w:t>[85]</w:t>
          </w:r>
        </w:sdtContent>
      </w:sdt>
    </w:p>
    <w:p w14:paraId="2274372C" w14:textId="6E7FCB56" w:rsidR="005E6382" w:rsidRPr="005E6382" w:rsidRDefault="005E6382" w:rsidP="00877A27">
      <w:pPr>
        <w:ind w:left="2124" w:firstLine="708"/>
        <w:jc w:val="both"/>
        <w:rPr>
          <w:color w:val="000000"/>
        </w:rPr>
      </w:pPr>
      <w:r w:rsidRPr="00FD4AB2">
        <w:rPr>
          <w:rFonts w:cstheme="minorHAnsi"/>
        </w:rPr>
        <w:t>XAML (</w:t>
      </w:r>
      <w:proofErr w:type="spellStart"/>
      <w:r w:rsidRPr="00FD4AB2">
        <w:rPr>
          <w:rFonts w:cstheme="minorHAnsi"/>
          <w:lang w:val="en-US"/>
        </w:rPr>
        <w:t>eXtensible</w:t>
      </w:r>
      <w:proofErr w:type="spellEnd"/>
      <w:r w:rsidRPr="00FD4AB2">
        <w:rPr>
          <w:rFonts w:cstheme="minorHAnsi"/>
          <w:lang w:val="en-US"/>
        </w:rPr>
        <w:t xml:space="preserve"> Application Markup Language</w:t>
      </w:r>
      <w:r w:rsidRPr="00FD4AB2">
        <w:rPr>
          <w:rFonts w:cstheme="minorHAnsi"/>
        </w:rPr>
        <w:t>)</w:t>
      </w:r>
      <w:r w:rsidR="003A45F9" w:rsidRPr="00FD4AB2">
        <w:rPr>
          <w:rFonts w:cstheme="minorHAnsi"/>
        </w:rPr>
        <w:t xml:space="preserve"> je deklarativní jazyk vycházející z XML, ale je navržen k reprezentaci objektů v OOP.</w:t>
      </w:r>
      <w:r w:rsidRPr="00FD4AB2">
        <w:rPr>
          <w:rFonts w:cstheme="minorHAnsi"/>
        </w:rPr>
        <w:t xml:space="preserve"> </w:t>
      </w:r>
      <w:r w:rsidR="003A45F9" w:rsidRPr="00FD4AB2">
        <w:rPr>
          <w:rFonts w:cstheme="minorHAnsi"/>
        </w:rPr>
        <w:t xml:space="preserve">XAML </w:t>
      </w:r>
      <w:r w:rsidRPr="00FD4AB2">
        <w:rPr>
          <w:rFonts w:cstheme="minorHAnsi"/>
        </w:rPr>
        <w:t>je nejčastěji uložen jako XML dokument. Seznam klíčových slov není pevně daný, ale záleží na implementaci.</w:t>
      </w:r>
      <w:r w:rsidR="000B4A03" w:rsidRPr="00FD4AB2">
        <w:rPr>
          <w:rFonts w:cstheme="minorHAnsi"/>
        </w:rPr>
        <w:t xml:space="preserve"> </w:t>
      </w:r>
      <w:r w:rsidR="006433A0" w:rsidRPr="00FD4AB2">
        <w:rPr>
          <w:rFonts w:cstheme="minorHAnsi"/>
        </w:rPr>
        <w:t>Na rozdíl od XML, XAML nevyžaduje uložení jako formátovaný text, ale je možné použít jakýkoliv reprezentaci s odpovídající logikou struktur</w:t>
      </w:r>
      <w:r w:rsidR="00E43C0D" w:rsidRPr="00FD4AB2">
        <w:rPr>
          <w:rFonts w:cstheme="minorHAnsi"/>
        </w:rPr>
        <w:t>y</w:t>
      </w:r>
      <w:r w:rsidR="006433A0" w:rsidRPr="00FD4AB2">
        <w:rPr>
          <w:rFonts w:cstheme="minorHAnsi"/>
        </w:rPr>
        <w:t xml:space="preserve"> (např. binární soubor, nebo objekty v paměti).</w:t>
      </w:r>
      <w:r w:rsidR="00894C07" w:rsidRPr="00FD4AB2">
        <w:rPr>
          <w:rFonts w:cstheme="minorHAnsi"/>
        </w:rPr>
        <w:t xml:space="preserve"> Na </w:t>
      </w:r>
      <w:r w:rsidR="00894C07" w:rsidRPr="00FD4AB2">
        <w:rPr>
          <w:rFonts w:cstheme="minorHAnsi"/>
        </w:rPr>
        <w:fldChar w:fldCharType="begin"/>
      </w:r>
      <w:r w:rsidR="00894C07" w:rsidRPr="00FD4AB2">
        <w:rPr>
          <w:rFonts w:cstheme="minorHAnsi"/>
        </w:rPr>
        <w:instrText xml:space="preserve"> REF _Ref85442384 \h </w:instrText>
      </w:r>
      <w:r w:rsidR="00272101" w:rsidRPr="00FD4AB2">
        <w:rPr>
          <w:rFonts w:cstheme="minorHAnsi"/>
        </w:rPr>
        <w:instrText xml:space="preserve"> \* MERGEFORMAT </w:instrText>
      </w:r>
      <w:r w:rsidR="00894C07" w:rsidRPr="00FD4AB2">
        <w:rPr>
          <w:rFonts w:cstheme="minorHAnsi"/>
        </w:rPr>
      </w:r>
      <w:r w:rsidR="00894C07" w:rsidRPr="00FD4AB2">
        <w:rPr>
          <w:rFonts w:cstheme="minorHAnsi"/>
        </w:rPr>
        <w:fldChar w:fldCharType="separate"/>
      </w:r>
      <w:r w:rsidR="00894C07" w:rsidRPr="00FD4AB2">
        <w:t xml:space="preserve">Obr. </w:t>
      </w:r>
      <w:r w:rsidR="00894C07" w:rsidRPr="00FD4AB2">
        <w:rPr>
          <w:noProof/>
        </w:rPr>
        <w:t>4</w:t>
      </w:r>
      <w:r w:rsidR="00894C07" w:rsidRPr="00FD4AB2">
        <w:rPr>
          <w:rFonts w:cstheme="minorHAnsi"/>
        </w:rPr>
        <w:fldChar w:fldCharType="end"/>
      </w:r>
      <w:r w:rsidR="00894C07" w:rsidRPr="00FD4AB2">
        <w:rPr>
          <w:rFonts w:cstheme="minorHAnsi"/>
        </w:rPr>
        <w:t xml:space="preserve"> je vidět</w:t>
      </w:r>
      <w:r w:rsidR="00272101" w:rsidRPr="00FD4AB2">
        <w:rPr>
          <w:rFonts w:cstheme="minorHAnsi"/>
        </w:rPr>
        <w:t xml:space="preserve"> příklad textové podoby XAML a její OOP reprezentace.</w:t>
      </w:r>
      <w:sdt>
        <w:sdtPr>
          <w:rPr>
            <w:rFonts w:cstheme="minorHAnsi"/>
            <w:color w:val="000000"/>
          </w:rPr>
          <w:tag w:val="MENDELEY_CITATION_v3_eyJjaXRhdGlvbklEIjoiTUVOREVMRVlfQ0lUQVRJT05fYmUyNDhlMGItNzliZS00NmVjLWI4NzItNjAzYzNjMGIwN2Mz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
          <w:id w:val="1242761590"/>
          <w:placeholder>
            <w:docPart w:val="DefaultPlaceholder_-1854013440"/>
          </w:placeholder>
        </w:sdtPr>
        <w:sdtEndPr/>
        <w:sdtContent>
          <w:r w:rsidR="009C3D7B" w:rsidRPr="009C3D7B">
            <w:rPr>
              <w:rFonts w:cstheme="minorHAnsi"/>
              <w:color w:val="000000"/>
            </w:rPr>
            <w:t>[87]</w:t>
          </w:r>
        </w:sdtContent>
      </w:sdt>
    </w:p>
    <w:p w14:paraId="6A572923" w14:textId="5F922191" w:rsidR="00CA1A0F" w:rsidRDefault="00CA1A0F" w:rsidP="00877A27">
      <w:pPr>
        <w:ind w:left="2124" w:firstLine="708"/>
        <w:jc w:val="both"/>
        <w:rPr>
          <w:rFonts w:cstheme="minorHAnsi"/>
          <w:color w:val="00B050"/>
        </w:rPr>
      </w:pPr>
      <w:r w:rsidRPr="0093775A">
        <w:rPr>
          <w:rFonts w:cstheme="minorHAnsi"/>
          <w:color w:val="00B050"/>
        </w:rPr>
        <w:t>//</w:t>
      </w:r>
      <w:r w:rsidR="003236F7">
        <w:rPr>
          <w:rFonts w:cstheme="minorHAnsi"/>
          <w:color w:val="00B050"/>
        </w:rPr>
        <w:t xml:space="preserve">použito </w:t>
      </w:r>
      <w:proofErr w:type="spellStart"/>
      <w:r w:rsidR="0093775A" w:rsidRPr="0093775A">
        <w:rPr>
          <w:rFonts w:cstheme="minorHAnsi"/>
          <w:color w:val="00B050"/>
        </w:rPr>
        <w:t>info</w:t>
      </w:r>
      <w:proofErr w:type="spellEnd"/>
      <w:r w:rsidR="00A53F2B">
        <w:rPr>
          <w:rFonts w:cstheme="minorHAnsi"/>
          <w:color w:val="00B050"/>
        </w:rPr>
        <w:t xml:space="preserve"> </w:t>
      </w:r>
      <w:r w:rsidR="0093775A" w:rsidRPr="0093775A">
        <w:rPr>
          <w:rFonts w:cstheme="minorHAnsi"/>
          <w:color w:val="00B050"/>
        </w:rPr>
        <w:t>ze specifikace str7-8</w:t>
      </w:r>
    </w:p>
    <w:p w14:paraId="5AA4C39A" w14:textId="77777777" w:rsidR="008F5331" w:rsidRDefault="008F5331" w:rsidP="008F5331">
      <w:pPr>
        <w:keepNext/>
        <w:ind w:left="2124" w:firstLine="708"/>
        <w:jc w:val="both"/>
      </w:pPr>
      <w:r>
        <w:rPr>
          <w:rFonts w:cstheme="minorHAnsi"/>
          <w:noProof/>
          <w:color w:val="00B050"/>
        </w:rPr>
        <w:lastRenderedPageBreak/>
        <w:drawing>
          <wp:inline distT="0" distB="0" distL="0" distR="0" wp14:anchorId="79A6A24D" wp14:editId="5B569F35">
            <wp:extent cx="3147060" cy="2299222"/>
            <wp:effectExtent l="0" t="0" r="0" b="635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500" cy="2299543"/>
                    </a:xfrm>
                    <a:prstGeom prst="rect">
                      <a:avLst/>
                    </a:prstGeom>
                    <a:noFill/>
                    <a:ln>
                      <a:noFill/>
                    </a:ln>
                  </pic:spPr>
                </pic:pic>
              </a:graphicData>
            </a:graphic>
          </wp:inline>
        </w:drawing>
      </w:r>
    </w:p>
    <w:p w14:paraId="2B20B03D" w14:textId="647DAABF" w:rsidR="008F5331" w:rsidRDefault="008F5331" w:rsidP="008F5331">
      <w:pPr>
        <w:pStyle w:val="Titulek"/>
        <w:ind w:left="2832" w:firstLine="708"/>
        <w:jc w:val="both"/>
        <w:rPr>
          <w:rFonts w:cstheme="minorHAnsi"/>
          <w:color w:val="00B050"/>
        </w:rPr>
      </w:pPr>
      <w:bookmarkStart w:id="35" w:name="_Ref85442384"/>
      <w:r>
        <w:t xml:space="preserve">Obr. </w:t>
      </w:r>
      <w:fldSimple w:instr=" SEQ Obrázek \* ARABIC ">
        <w:r w:rsidR="00621EB4">
          <w:rPr>
            <w:noProof/>
          </w:rPr>
          <w:t>5</w:t>
        </w:r>
      </w:fldSimple>
      <w:bookmarkEnd w:id="35"/>
      <w:r>
        <w:t xml:space="preserve"> příklad reprezentace XAML</w:t>
      </w:r>
      <w:sdt>
        <w:sdtPr>
          <w:rPr>
            <w:i w:val="0"/>
            <w:color w:val="000000"/>
          </w:rPr>
          <w:tag w:val="MENDELEY_CITATION_v3_eyJjaXRhdGlvbklEIjoiTUVOREVMRVlfQ0lUQVRJT05fMmQ3MDI0NjYtNDZjMy00ZTY4LTk3ZDItOTFmMmNkYjcyNzVl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
          <w:id w:val="1643923835"/>
          <w:placeholder>
            <w:docPart w:val="DefaultPlaceholder_-1854013440"/>
          </w:placeholder>
        </w:sdtPr>
        <w:sdtEndPr/>
        <w:sdtContent>
          <w:r w:rsidR="009C3D7B" w:rsidRPr="009C3D7B">
            <w:rPr>
              <w:i w:val="0"/>
              <w:color w:val="000000"/>
            </w:rPr>
            <w:t>[87]</w:t>
          </w:r>
        </w:sdtContent>
      </w:sdt>
    </w:p>
    <w:p w14:paraId="1EE3A748" w14:textId="3B9C4A92" w:rsidR="008F5331" w:rsidRDefault="008F5331" w:rsidP="00877A27">
      <w:pPr>
        <w:ind w:left="2124" w:firstLine="708"/>
        <w:jc w:val="both"/>
        <w:rPr>
          <w:rFonts w:cstheme="minorHAnsi"/>
          <w:color w:val="00B050"/>
        </w:rPr>
      </w:pPr>
    </w:p>
    <w:p w14:paraId="75E59D40" w14:textId="77777777" w:rsidR="008F5331" w:rsidRPr="0093775A" w:rsidRDefault="008F5331" w:rsidP="00877A27">
      <w:pPr>
        <w:ind w:left="2124" w:firstLine="708"/>
        <w:jc w:val="both"/>
        <w:rPr>
          <w:rFonts w:cstheme="minorHAnsi"/>
          <w:color w:val="00B050"/>
        </w:rPr>
      </w:pPr>
    </w:p>
    <w:p w14:paraId="639D4B55" w14:textId="77777777" w:rsidR="00F67031" w:rsidRPr="00FD4AB2" w:rsidRDefault="00F67031" w:rsidP="00203F25">
      <w:pPr>
        <w:pStyle w:val="Nadpis2"/>
        <w:ind w:left="708" w:firstLine="708"/>
        <w:rPr>
          <w:rFonts w:asciiTheme="minorHAnsi" w:hAnsiTheme="minorHAnsi" w:cstheme="minorHAnsi"/>
        </w:rPr>
      </w:pPr>
      <w:bookmarkStart w:id="36" w:name="_Toc89415059"/>
      <w:r w:rsidRPr="00FD4AB2">
        <w:rPr>
          <w:rFonts w:asciiTheme="minorHAnsi" w:hAnsiTheme="minorHAnsi" w:cstheme="minorHAnsi"/>
        </w:rPr>
        <w:t>5.3 mobilní aplikace</w:t>
      </w:r>
      <w:bookmarkEnd w:id="36"/>
    </w:p>
    <w:p w14:paraId="245FD7D1" w14:textId="262FB675" w:rsidR="00F67031" w:rsidRPr="00FD4AB2" w:rsidRDefault="00F67031" w:rsidP="005E0D08">
      <w:pPr>
        <w:ind w:firstLine="708"/>
        <w:jc w:val="both"/>
        <w:rPr>
          <w:rFonts w:cstheme="minorHAnsi"/>
        </w:rPr>
      </w:pPr>
      <w:r w:rsidRPr="00FD4AB2">
        <w:rPr>
          <w:rFonts w:cstheme="minorHAnsi"/>
        </w:rPr>
        <w:t>Jelikož je trh s mobilními aplikacemi srovnatelný s těmi počítačovými nesmí být opomenut. Oproti aplikacím určeným pro počítače</w:t>
      </w:r>
      <w:r w:rsidR="000F0FBC">
        <w:rPr>
          <w:rFonts w:cstheme="minorHAnsi"/>
        </w:rPr>
        <w:t>,</w:t>
      </w:r>
      <w:r w:rsidRPr="00FD4AB2">
        <w:rPr>
          <w:rFonts w:cstheme="minorHAnsi"/>
        </w:rPr>
        <w:t xml:space="preserve"> </w:t>
      </w:r>
      <w:r w:rsidR="000F0FBC" w:rsidRPr="000F0FBC">
        <w:rPr>
          <w:rFonts w:cstheme="minorHAnsi"/>
          <w:highlight w:val="yellow"/>
        </w:rPr>
        <w:t xml:space="preserve">mobilní operační systémy vyžadují, aby se </w:t>
      </w:r>
      <w:r w:rsidR="005C4AAE">
        <w:rPr>
          <w:rFonts w:cstheme="minorHAnsi"/>
          <w:highlight w:val="yellow"/>
        </w:rPr>
        <w:t xml:space="preserve">aplikace </w:t>
      </w:r>
      <w:r w:rsidR="000F0FBC" w:rsidRPr="000F0FBC">
        <w:rPr>
          <w:rFonts w:cstheme="minorHAnsi"/>
          <w:highlight w:val="yellow"/>
        </w:rPr>
        <w:t>stahoval</w:t>
      </w:r>
      <w:r w:rsidR="000F0FBC" w:rsidRPr="005C4AAE">
        <w:rPr>
          <w:rFonts w:cstheme="minorHAnsi"/>
          <w:highlight w:val="yellow"/>
        </w:rPr>
        <w:t xml:space="preserve">i </w:t>
      </w:r>
      <w:r w:rsidRPr="005C4AAE">
        <w:rPr>
          <w:rFonts w:cstheme="minorHAnsi"/>
          <w:highlight w:val="yellow"/>
        </w:rPr>
        <w:t>pomocí obchodů,</w:t>
      </w:r>
      <w:r w:rsidR="005C4AAE" w:rsidRPr="005C4AAE">
        <w:rPr>
          <w:rFonts w:cstheme="minorHAnsi"/>
          <w:highlight w:val="yellow"/>
        </w:rPr>
        <w:t xml:space="preserve"> kde je možné </w:t>
      </w:r>
      <w:r w:rsidR="001D2CCF">
        <w:rPr>
          <w:rFonts w:cstheme="minorHAnsi"/>
          <w:highlight w:val="yellow"/>
        </w:rPr>
        <w:t>ověřit</w:t>
      </w:r>
      <w:r w:rsidR="005C4AAE" w:rsidRPr="005C4AAE">
        <w:rPr>
          <w:rFonts w:cstheme="minorHAnsi"/>
          <w:highlight w:val="yellow"/>
        </w:rPr>
        <w:t xml:space="preserve"> jejich bezpečnost</w:t>
      </w:r>
      <w:r w:rsidR="005C4AAE" w:rsidRPr="005E0D08">
        <w:rPr>
          <w:rFonts w:cstheme="minorHAnsi"/>
          <w:highlight w:val="yellow"/>
        </w:rPr>
        <w:t>. Pro vývojáře má toto řešení výhodu snazších aktualizací</w:t>
      </w:r>
      <w:r w:rsidR="001D2CCF" w:rsidRPr="005E0D08">
        <w:rPr>
          <w:rFonts w:cstheme="minorHAnsi"/>
          <w:highlight w:val="yellow"/>
        </w:rPr>
        <w:t xml:space="preserve">, </w:t>
      </w:r>
      <w:r w:rsidR="005E0D08" w:rsidRPr="005E0D08">
        <w:rPr>
          <w:rFonts w:cstheme="minorHAnsi"/>
          <w:highlight w:val="yellow"/>
        </w:rPr>
        <w:t>neboť obchody umožňují automatické aktualizování. Nevýhodou je nutnost</w:t>
      </w:r>
      <w:r w:rsidR="005B0A58" w:rsidRPr="00FD4AB2">
        <w:rPr>
          <w:rFonts w:cstheme="minorHAnsi"/>
        </w:rPr>
        <w:t xml:space="preserve"> získat od uživatele oprávnění k některým funkcím (např. fotoaparát</w:t>
      </w:r>
      <w:r w:rsidR="00852417" w:rsidRPr="00FD4AB2">
        <w:rPr>
          <w:rFonts w:cstheme="minorHAnsi"/>
        </w:rPr>
        <w:t xml:space="preserve"> a přistup k souborům</w:t>
      </w:r>
      <w:r w:rsidR="005B0A58" w:rsidRPr="00FD4AB2">
        <w:rPr>
          <w:rFonts w:cstheme="minorHAnsi"/>
        </w:rPr>
        <w:t>)</w:t>
      </w:r>
      <w:r w:rsidRPr="00FD4AB2">
        <w:rPr>
          <w:rFonts w:cstheme="minorHAnsi"/>
        </w:rPr>
        <w:t>.</w:t>
      </w:r>
    </w:p>
    <w:p w14:paraId="0BE741E6" w14:textId="77777777" w:rsidR="00F67031" w:rsidRPr="00FD4AB2" w:rsidRDefault="00F67031" w:rsidP="00203F25">
      <w:pPr>
        <w:pStyle w:val="Nadpis3"/>
        <w:ind w:left="1416" w:firstLine="708"/>
        <w:rPr>
          <w:rFonts w:asciiTheme="minorHAnsi" w:hAnsiTheme="minorHAnsi" w:cstheme="minorHAnsi"/>
        </w:rPr>
      </w:pPr>
      <w:bookmarkStart w:id="37" w:name="_Toc89415060"/>
      <w:r w:rsidRPr="00FD4AB2">
        <w:rPr>
          <w:rFonts w:asciiTheme="minorHAnsi" w:hAnsiTheme="minorHAnsi" w:cstheme="minorHAnsi"/>
        </w:rPr>
        <w:t xml:space="preserve">5.3.1 </w:t>
      </w:r>
      <w:proofErr w:type="spellStart"/>
      <w:r w:rsidRPr="00FD4AB2">
        <w:rPr>
          <w:rFonts w:asciiTheme="minorHAnsi" w:hAnsiTheme="minorHAnsi" w:cstheme="minorHAnsi"/>
        </w:rPr>
        <w:t>Xamarin</w:t>
      </w:r>
      <w:bookmarkEnd w:id="37"/>
      <w:proofErr w:type="spellEnd"/>
    </w:p>
    <w:p w14:paraId="0ED6474E" w14:textId="5EEFD9E1" w:rsidR="005347CB" w:rsidRPr="00555FAC" w:rsidRDefault="00F67031" w:rsidP="00555FAC">
      <w:pPr>
        <w:ind w:firstLine="708"/>
        <w:jc w:val="both"/>
        <w:rPr>
          <w:rFonts w:cstheme="minorHAnsi"/>
        </w:rPr>
      </w:pPr>
      <w:proofErr w:type="spellStart"/>
      <w:r w:rsidRPr="00FD4AB2">
        <w:rPr>
          <w:rFonts w:cstheme="minorHAnsi"/>
        </w:rPr>
        <w:t>Xamarin</w:t>
      </w:r>
      <w:proofErr w:type="spellEnd"/>
      <w:r w:rsidRPr="00FD4AB2">
        <w:rPr>
          <w:rFonts w:cstheme="minorHAnsi"/>
        </w:rPr>
        <w:t xml:space="preserve"> je </w:t>
      </w:r>
      <w:r w:rsidR="00EE5876" w:rsidRPr="00FD4AB2">
        <w:rPr>
          <w:rFonts w:cstheme="minorHAnsi"/>
        </w:rPr>
        <w:t xml:space="preserve">open source </w:t>
      </w:r>
      <w:r w:rsidRPr="00FD4AB2">
        <w:rPr>
          <w:rFonts w:cstheme="minorHAnsi"/>
        </w:rPr>
        <w:t>technologie od Microsoftu umožňující pomocí C# a XAML vytvořit aplikace pro zařízení se systémy Android, Windows,</w:t>
      </w:r>
      <w:r w:rsidR="00AF545D">
        <w:rPr>
          <w:rFonts w:cstheme="minorHAnsi"/>
        </w:rPr>
        <w:t xml:space="preserve"> </w:t>
      </w:r>
      <w:r w:rsidR="00893B42" w:rsidRPr="001C6C49">
        <w:rPr>
          <w:rFonts w:cstheme="minorHAnsi"/>
        </w:rPr>
        <w:t>systémy</w:t>
      </w:r>
      <w:r w:rsidR="00AF545D" w:rsidRPr="001C6C49">
        <w:rPr>
          <w:rFonts w:cstheme="minorHAnsi"/>
        </w:rPr>
        <w:t xml:space="preserve"> od </w:t>
      </w:r>
      <w:proofErr w:type="gramStart"/>
      <w:r w:rsidR="00AF545D" w:rsidRPr="001C6C49">
        <w:rPr>
          <w:rFonts w:cstheme="minorHAnsi"/>
        </w:rPr>
        <w:t>Apple</w:t>
      </w:r>
      <w:r w:rsidR="00AF545D">
        <w:rPr>
          <w:rFonts w:cstheme="minorHAnsi"/>
        </w:rPr>
        <w:t>(</w:t>
      </w:r>
      <w:proofErr w:type="gramEnd"/>
      <w:r w:rsidR="000103BF">
        <w:rPr>
          <w:rFonts w:cstheme="minorHAnsi"/>
        </w:rPr>
        <w:t xml:space="preserve">např. </w:t>
      </w:r>
      <w:r w:rsidRPr="00FD4AB2">
        <w:rPr>
          <w:rFonts w:cstheme="minorHAnsi"/>
        </w:rPr>
        <w:t>iOS</w:t>
      </w:r>
      <w:r w:rsidR="00344E53">
        <w:rPr>
          <w:rFonts w:cstheme="minorHAnsi"/>
        </w:rPr>
        <w:t xml:space="preserve"> a</w:t>
      </w:r>
      <w:r w:rsidRPr="00FD4AB2">
        <w:rPr>
          <w:rFonts w:cstheme="minorHAnsi"/>
        </w:rPr>
        <w:t xml:space="preserve"> macOS</w:t>
      </w:r>
      <w:r w:rsidR="000103BF">
        <w:rPr>
          <w:rFonts w:cstheme="minorHAnsi"/>
        </w:rPr>
        <w:t>)</w:t>
      </w:r>
      <w:sdt>
        <w:sdtPr>
          <w:rPr>
            <w:rFonts w:cstheme="minorHAnsi"/>
            <w:color w:val="000000"/>
          </w:rPr>
          <w:tag w:val="MENDELEY_CITATION_v3_eyJjaXRhdGlvbklEIjoiTUVOREVMRVlfQ0lUQVRJT05fNzNhMWRmODQtNzMyMS00NDlkLWJkM2UtOWZiNmU5NTc1ZWM1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
          <w:id w:val="-1606875278"/>
          <w:placeholder>
            <w:docPart w:val="DefaultPlaceholder_-1854013440"/>
          </w:placeholder>
        </w:sdtPr>
        <w:sdtEndPr/>
        <w:sdtContent>
          <w:r w:rsidR="009C3D7B" w:rsidRPr="009C3D7B">
            <w:rPr>
              <w:rFonts w:cstheme="minorHAnsi"/>
              <w:color w:val="000000"/>
            </w:rPr>
            <w:t>[88]</w:t>
          </w:r>
        </w:sdtContent>
      </w:sdt>
      <w:r w:rsidRPr="00FD4AB2">
        <w:rPr>
          <w:rFonts w:cstheme="minorHAnsi"/>
        </w:rPr>
        <w:t xml:space="preserve">. Aplikaci je možné vytvořit nativně pro konkrétní platformu nebo </w:t>
      </w:r>
      <w:proofErr w:type="spellStart"/>
      <w:r w:rsidRPr="00FD4AB2">
        <w:rPr>
          <w:rFonts w:cstheme="minorHAnsi"/>
        </w:rPr>
        <w:t>cross-platform</w:t>
      </w:r>
      <w:proofErr w:type="spellEnd"/>
      <w:r w:rsidRPr="00FD4AB2">
        <w:rPr>
          <w:rFonts w:cstheme="minorHAnsi"/>
        </w:rPr>
        <w:t xml:space="preserve"> pomocí </w:t>
      </w:r>
      <w:proofErr w:type="spellStart"/>
      <w:r w:rsidRPr="00FD4AB2">
        <w:rPr>
          <w:rFonts w:cstheme="minorHAnsi"/>
          <w:i/>
          <w:iCs/>
        </w:rPr>
        <w:t>Xamarin.Forms</w:t>
      </w:r>
      <w:proofErr w:type="spellEnd"/>
      <w:sdt>
        <w:sdtPr>
          <w:rPr>
            <w:rFonts w:cstheme="minorHAnsi"/>
            <w:iCs/>
            <w:color w:val="000000"/>
          </w:rPr>
          <w:tag w:val="MENDELEY_CITATION_v3_eyJjaXRhdGlvbklEIjoiTUVOREVMRVlfQ0lUQVRJT05fZjk3NzljMDItMTYxMi00ZTY4LWEwZmYtNDk5YTdjNzhjOTRh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
          <w:id w:val="-925413406"/>
          <w:placeholder>
            <w:docPart w:val="DefaultPlaceholder_-1854013440"/>
          </w:placeholder>
        </w:sdtPr>
        <w:sdtEndPr/>
        <w:sdtContent>
          <w:r w:rsidR="009C3D7B" w:rsidRPr="009C3D7B">
            <w:rPr>
              <w:rFonts w:cstheme="minorHAnsi"/>
              <w:iCs/>
              <w:color w:val="000000"/>
            </w:rPr>
            <w:t>[88]</w:t>
          </w:r>
        </w:sdtContent>
      </w:sdt>
      <w:r w:rsidRPr="00FD4AB2">
        <w:rPr>
          <w:rFonts w:cstheme="minorHAnsi"/>
        </w:rPr>
        <w:t>.</w:t>
      </w:r>
      <w:r w:rsidR="00595CFA" w:rsidRPr="00FD4AB2">
        <w:rPr>
          <w:rFonts w:cstheme="minorHAnsi"/>
        </w:rPr>
        <w:t xml:space="preserve"> API </w:t>
      </w:r>
      <w:proofErr w:type="spellStart"/>
      <w:r w:rsidR="00595CFA" w:rsidRPr="00FD4AB2">
        <w:rPr>
          <w:rFonts w:cstheme="minorHAnsi"/>
          <w:i/>
          <w:iCs/>
        </w:rPr>
        <w:t>Xamarin.Essentials</w:t>
      </w:r>
      <w:proofErr w:type="spellEnd"/>
      <w:r w:rsidR="00595CFA" w:rsidRPr="00FD4AB2">
        <w:rPr>
          <w:rFonts w:cstheme="minorHAnsi"/>
          <w:i/>
          <w:iCs/>
        </w:rPr>
        <w:t xml:space="preserve"> </w:t>
      </w:r>
      <w:r w:rsidR="00595CFA" w:rsidRPr="00FD4AB2">
        <w:rPr>
          <w:rFonts w:cstheme="minorHAnsi"/>
        </w:rPr>
        <w:t xml:space="preserve">umožňuje pracovat s funkcemi jako </w:t>
      </w:r>
      <w:r w:rsidR="006F2CBC" w:rsidRPr="00FD4AB2">
        <w:rPr>
          <w:rFonts w:cstheme="minorHAnsi"/>
        </w:rPr>
        <w:t xml:space="preserve">jsou </w:t>
      </w:r>
      <w:r w:rsidR="00595CFA" w:rsidRPr="00FD4AB2">
        <w:rPr>
          <w:rFonts w:cstheme="minorHAnsi"/>
        </w:rPr>
        <w:t>poloha a fotoaparát nezávisle na cílové platformě</w:t>
      </w:r>
      <w:sdt>
        <w:sdtPr>
          <w:rPr>
            <w:rFonts w:cstheme="minorHAnsi"/>
            <w:color w:val="000000"/>
          </w:rPr>
          <w:tag w:val="MENDELEY_CITATION_v3_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"/>
          <w:id w:val="1734584569"/>
          <w:placeholder>
            <w:docPart w:val="DefaultPlaceholder_-1854013440"/>
          </w:placeholder>
        </w:sdtPr>
        <w:sdtEndPr/>
        <w:sdtContent>
          <w:r w:rsidR="009C3D7B" w:rsidRPr="009C3D7B">
            <w:rPr>
              <w:rFonts w:cstheme="minorHAnsi"/>
              <w:color w:val="000000"/>
            </w:rPr>
            <w:t>[89]</w:t>
          </w:r>
        </w:sdtContent>
      </w:sdt>
      <w:r w:rsidR="00595CFA" w:rsidRPr="00FD4AB2">
        <w:rPr>
          <w:rFonts w:cstheme="minorHAnsi"/>
        </w:rPr>
        <w:t>.</w:t>
      </w:r>
      <w:r w:rsidR="00370AC2" w:rsidRPr="00FD4AB2">
        <w:rPr>
          <w:rFonts w:cstheme="minorHAnsi"/>
        </w:rPr>
        <w:t xml:space="preserve"> Grafické rozhraní je možné místo v XAML vytvořit pomocí C#</w:t>
      </w:r>
      <w:sdt>
        <w:sdtPr>
          <w:rPr>
            <w:rFonts w:cstheme="minorHAnsi"/>
            <w:color w:val="000000"/>
          </w:rPr>
          <w:tag w:val="MENDELEY_CITATION_v3_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"/>
          <w:id w:val="-1098015343"/>
          <w:placeholder>
            <w:docPart w:val="DefaultPlaceholder_-1854013440"/>
          </w:placeholder>
        </w:sdtPr>
        <w:sdtEndPr/>
        <w:sdtContent>
          <w:r w:rsidR="009C3D7B" w:rsidRPr="009C3D7B">
            <w:rPr>
              <w:rFonts w:cstheme="minorHAnsi"/>
              <w:color w:val="000000"/>
            </w:rPr>
            <w:t>[90]</w:t>
          </w:r>
        </w:sdtContent>
      </w:sdt>
      <w:r w:rsidR="00370AC2" w:rsidRPr="00FD4AB2">
        <w:rPr>
          <w:rFonts w:cstheme="minorHAnsi"/>
        </w:rPr>
        <w:t>,</w:t>
      </w:r>
      <w:r w:rsidR="00370AC2" w:rsidRPr="00F40AC6">
        <w:rPr>
          <w:rFonts w:cstheme="minorHAnsi"/>
        </w:rPr>
        <w:t xml:space="preserve"> ale takto vytvořené či upravené prvky se nezobrazí v náhledu a projeví se až po spuštění aplikace.</w:t>
      </w:r>
      <w:r w:rsidR="00A311E1" w:rsidRPr="00F40AC6">
        <w:rPr>
          <w:rFonts w:cstheme="minorHAnsi"/>
        </w:rPr>
        <w:t xml:space="preserve"> </w:t>
      </w:r>
      <w:proofErr w:type="spellStart"/>
      <w:r w:rsidR="00A311E1" w:rsidRPr="00FD4AB2">
        <w:rPr>
          <w:rFonts w:cstheme="minorHAnsi"/>
        </w:rPr>
        <w:t>Xamarin</w:t>
      </w:r>
      <w:proofErr w:type="spellEnd"/>
      <w:r w:rsidR="00A311E1" w:rsidRPr="00FD4AB2">
        <w:rPr>
          <w:rFonts w:cstheme="minorHAnsi"/>
        </w:rPr>
        <w:t xml:space="preserve"> </w:t>
      </w:r>
      <w:r w:rsidR="00AD16D5" w:rsidRPr="00FD4AB2">
        <w:rPr>
          <w:rFonts w:cstheme="minorHAnsi"/>
        </w:rPr>
        <w:t xml:space="preserve">podporuje velké množství </w:t>
      </w:r>
      <w:r w:rsidR="00B20A59" w:rsidRPr="00FD4AB2">
        <w:rPr>
          <w:rFonts w:cstheme="minorHAnsi"/>
        </w:rPr>
        <w:t>knihoven</w:t>
      </w:r>
      <w:r w:rsidR="00AD16D5" w:rsidRPr="00FD4AB2">
        <w:rPr>
          <w:rFonts w:cstheme="minorHAnsi"/>
        </w:rPr>
        <w:t xml:space="preserve"> přímo od Microsoftu, nebo dalších společností zapojených do projektu .NET </w:t>
      </w:r>
      <w:proofErr w:type="spellStart"/>
      <w:r w:rsidR="00AD16D5" w:rsidRPr="00FD4AB2">
        <w:rPr>
          <w:rFonts w:cstheme="minorHAnsi"/>
        </w:rPr>
        <w:t>Foundation</w:t>
      </w:r>
      <w:proofErr w:type="spellEnd"/>
      <w:r w:rsidR="003C729A" w:rsidRPr="00FD4AB2">
        <w:rPr>
          <w:rFonts w:cstheme="minorHAnsi"/>
        </w:rPr>
        <w:t xml:space="preserve">. Mezi tyto </w:t>
      </w:r>
      <w:r w:rsidR="00B20A59" w:rsidRPr="00FD4AB2">
        <w:rPr>
          <w:rFonts w:cstheme="minorHAnsi"/>
        </w:rPr>
        <w:t>knihovny</w:t>
      </w:r>
      <w:r w:rsidR="003C729A" w:rsidRPr="00FD4AB2">
        <w:rPr>
          <w:rFonts w:cstheme="minorHAnsi"/>
        </w:rPr>
        <w:t xml:space="preserve"> patří například </w:t>
      </w:r>
      <w:proofErr w:type="spellStart"/>
      <w:r w:rsidR="003C729A" w:rsidRPr="00FD4AB2">
        <w:rPr>
          <w:rFonts w:cstheme="minorHAnsi"/>
        </w:rPr>
        <w:t>SkiaSharp</w:t>
      </w:r>
      <w:proofErr w:type="spellEnd"/>
      <w:r w:rsidR="003C729A" w:rsidRPr="00FD4AB2">
        <w:rPr>
          <w:rFonts w:cstheme="minorHAnsi"/>
        </w:rPr>
        <w:t xml:space="preserve"> pro 2D grafiku nebo herní </w:t>
      </w:r>
      <w:proofErr w:type="spellStart"/>
      <w:r w:rsidR="003C729A" w:rsidRPr="00FD4AB2">
        <w:rPr>
          <w:rFonts w:cstheme="minorHAnsi"/>
        </w:rPr>
        <w:t>enginy</w:t>
      </w:r>
      <w:proofErr w:type="spellEnd"/>
      <w:r w:rsidR="003C729A" w:rsidRPr="00FD4AB2">
        <w:rPr>
          <w:rFonts w:cstheme="minorHAnsi"/>
        </w:rPr>
        <w:t xml:space="preserve"> </w:t>
      </w:r>
      <w:proofErr w:type="spellStart"/>
      <w:r w:rsidR="003C729A" w:rsidRPr="00FD4AB2">
        <w:rPr>
          <w:rFonts w:cstheme="minorHAnsi"/>
        </w:rPr>
        <w:t>MonoGames</w:t>
      </w:r>
      <w:proofErr w:type="spellEnd"/>
      <w:r w:rsidR="003C729A" w:rsidRPr="00FD4AB2">
        <w:rPr>
          <w:rFonts w:cstheme="minorHAnsi"/>
        </w:rPr>
        <w:t xml:space="preserve"> (založený na Microsoft XNA)</w:t>
      </w:r>
      <w:sdt>
        <w:sdtPr>
          <w:rPr>
            <w:rFonts w:cstheme="minorHAnsi"/>
            <w:color w:val="000000"/>
          </w:rPr>
          <w:tag w:val="MENDELEY_CITATION_v3_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"/>
          <w:id w:val="-1601332962"/>
          <w:placeholder>
            <w:docPart w:val="DefaultPlaceholder_-1854013440"/>
          </w:placeholder>
        </w:sdtPr>
        <w:sdtEndPr/>
        <w:sdtContent>
          <w:r w:rsidR="009C3D7B" w:rsidRPr="009C3D7B">
            <w:rPr>
              <w:rFonts w:cstheme="minorHAnsi"/>
              <w:color w:val="000000"/>
            </w:rPr>
            <w:t>[91]</w:t>
          </w:r>
        </w:sdtContent>
      </w:sdt>
      <w:r w:rsidR="003C729A" w:rsidRPr="00FD4AB2">
        <w:rPr>
          <w:rFonts w:cstheme="minorHAnsi"/>
        </w:rPr>
        <w:t xml:space="preserve"> a </w:t>
      </w:r>
      <w:proofErr w:type="spellStart"/>
      <w:proofErr w:type="gramStart"/>
      <w:r w:rsidR="003C729A" w:rsidRPr="00FD4AB2">
        <w:rPr>
          <w:rFonts w:cstheme="minorHAnsi"/>
        </w:rPr>
        <w:t>Stride</w:t>
      </w:r>
      <w:proofErr w:type="spellEnd"/>
      <w:r w:rsidR="003C729A" w:rsidRPr="00FD4AB2">
        <w:rPr>
          <w:rFonts w:cstheme="minorHAnsi"/>
        </w:rPr>
        <w:t>(</w:t>
      </w:r>
      <w:proofErr w:type="gramEnd"/>
      <w:r w:rsidR="003C729A" w:rsidRPr="00FD4AB2">
        <w:rPr>
          <w:rFonts w:cstheme="minorHAnsi"/>
        </w:rPr>
        <w:t xml:space="preserve">dříve </w:t>
      </w:r>
      <w:proofErr w:type="spellStart"/>
      <w:r w:rsidR="003C729A" w:rsidRPr="00FD4AB2">
        <w:rPr>
          <w:rFonts w:cstheme="minorHAnsi"/>
        </w:rPr>
        <w:t>Xenko</w:t>
      </w:r>
      <w:proofErr w:type="spellEnd"/>
      <w:r w:rsidR="003C729A" w:rsidRPr="00FD4AB2">
        <w:rPr>
          <w:rFonts w:cstheme="minorHAnsi"/>
        </w:rPr>
        <w:t>)</w:t>
      </w:r>
      <w:sdt>
        <w:sdtPr>
          <w:rPr>
            <w:rFonts w:cstheme="minorHAnsi"/>
            <w:color w:val="000000"/>
          </w:rPr>
          <w:tag w:val="MENDELEY_CITATION_v3_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"/>
          <w:id w:val="288103528"/>
          <w:placeholder>
            <w:docPart w:val="DefaultPlaceholder_-1854013440"/>
          </w:placeholder>
        </w:sdtPr>
        <w:sdtEndPr/>
        <w:sdtContent>
          <w:r w:rsidR="009C3D7B" w:rsidRPr="009C3D7B">
            <w:rPr>
              <w:rFonts w:cstheme="minorHAnsi"/>
              <w:color w:val="000000"/>
            </w:rPr>
            <w:t>[92]</w:t>
          </w:r>
        </w:sdtContent>
      </w:sdt>
      <w:r w:rsidR="003663E2" w:rsidRPr="00FD4AB2">
        <w:rPr>
          <w:rFonts w:cstheme="minorHAnsi"/>
        </w:rPr>
        <w:t xml:space="preserve">. Kromě </w:t>
      </w:r>
      <w:r w:rsidR="00B20A59" w:rsidRPr="00FD4AB2">
        <w:rPr>
          <w:rFonts w:cstheme="minorHAnsi"/>
        </w:rPr>
        <w:t xml:space="preserve">knihoven určených pro .NET je možné využít i </w:t>
      </w:r>
      <w:r w:rsidR="00A311E1" w:rsidRPr="00FD4AB2">
        <w:rPr>
          <w:rFonts w:cstheme="minorHAnsi"/>
        </w:rPr>
        <w:t xml:space="preserve">knihovny napsané </w:t>
      </w:r>
      <w:proofErr w:type="spellStart"/>
      <w:r w:rsidR="00A311E1" w:rsidRPr="00FD4AB2">
        <w:rPr>
          <w:rFonts w:cstheme="minorHAnsi"/>
        </w:rPr>
        <w:t>Objective</w:t>
      </w:r>
      <w:proofErr w:type="spellEnd"/>
      <w:r w:rsidR="00A311E1" w:rsidRPr="00FD4AB2">
        <w:rPr>
          <w:rFonts w:cstheme="minorHAnsi"/>
        </w:rPr>
        <w:t>-C, C/C++ nebo Java</w:t>
      </w:r>
      <w:sdt>
        <w:sdtPr>
          <w:rPr>
            <w:rFonts w:cstheme="minorHAnsi"/>
            <w:color w:val="000000"/>
          </w:rPr>
          <w:tag w:val="MENDELEY_CITATION_v3_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"/>
          <w:id w:val="-35739735"/>
          <w:placeholder>
            <w:docPart w:val="DefaultPlaceholder_-1854013440"/>
          </w:placeholder>
        </w:sdtPr>
        <w:sdtEndPr/>
        <w:sdtContent>
          <w:r w:rsidR="009C3D7B" w:rsidRPr="009C3D7B">
            <w:rPr>
              <w:rFonts w:cstheme="minorHAnsi"/>
              <w:color w:val="000000"/>
            </w:rPr>
            <w:t>[93]</w:t>
          </w:r>
        </w:sdtContent>
      </w:sdt>
      <w:r w:rsidR="00A311E1" w:rsidRPr="00FD4AB2">
        <w:rPr>
          <w:rFonts w:cstheme="minorHAnsi"/>
        </w:rPr>
        <w:t>.</w:t>
      </w:r>
      <w:r w:rsidR="006C0C16" w:rsidRPr="00FD4AB2">
        <w:rPr>
          <w:rFonts w:cstheme="minorHAnsi"/>
        </w:rPr>
        <w:t xml:space="preserve"> </w:t>
      </w:r>
      <w:r w:rsidR="00E96094" w:rsidRPr="00FD4AB2">
        <w:rPr>
          <w:rFonts w:cstheme="minorHAnsi"/>
        </w:rPr>
        <w:t>součástí SDK je i emulátor umožňující otestovat aplikaci na různých konfiguracích a bez nutnosti neustálého nahrávání nové verze do fyzického zařízení.</w:t>
      </w:r>
      <w:r w:rsidR="009423F7">
        <w:rPr>
          <w:rFonts w:cstheme="minorHAnsi"/>
        </w:rPr>
        <w:t xml:space="preserve"> </w:t>
      </w:r>
      <w:r w:rsidR="009423F7" w:rsidRPr="001C6C49">
        <w:rPr>
          <w:rFonts w:cstheme="minorHAnsi"/>
        </w:rPr>
        <w:t xml:space="preserve">Mezi výstupy </w:t>
      </w:r>
      <w:proofErr w:type="spellStart"/>
      <w:r w:rsidR="009423F7" w:rsidRPr="001C6C49">
        <w:rPr>
          <w:rFonts w:cstheme="minorHAnsi"/>
        </w:rPr>
        <w:t>Xamarin</w:t>
      </w:r>
      <w:proofErr w:type="spellEnd"/>
      <w:r w:rsidR="009423F7" w:rsidRPr="001C6C49">
        <w:rPr>
          <w:rFonts w:cstheme="minorHAnsi"/>
        </w:rPr>
        <w:t xml:space="preserve"> patří UWP (</w:t>
      </w:r>
      <w:r w:rsidR="009423F7" w:rsidRPr="001C6C49">
        <w:rPr>
          <w:rFonts w:cstheme="minorHAnsi"/>
          <w:lang w:val="en-US"/>
        </w:rPr>
        <w:t>Universal Windows Platform</w:t>
      </w:r>
      <w:r w:rsidR="009423F7" w:rsidRPr="001C6C49">
        <w:rPr>
          <w:rFonts w:cstheme="minorHAnsi"/>
        </w:rPr>
        <w:t>), což je aplikace spustitelná na všech zařízeních s</w:t>
      </w:r>
      <w:r w:rsidR="009F0310" w:rsidRPr="001C6C49">
        <w:rPr>
          <w:rFonts w:cstheme="minorHAnsi"/>
        </w:rPr>
        <w:t> </w:t>
      </w:r>
      <w:r w:rsidR="009423F7" w:rsidRPr="001C6C49">
        <w:rPr>
          <w:rFonts w:cstheme="minorHAnsi"/>
        </w:rPr>
        <w:t>Windows</w:t>
      </w:r>
      <w:r w:rsidR="009F0310" w:rsidRPr="001C6C49">
        <w:rPr>
          <w:rFonts w:cstheme="minorHAnsi"/>
        </w:rPr>
        <w:t xml:space="preserve"> </w:t>
      </w:r>
      <w:r w:rsidR="009423F7" w:rsidRPr="001C6C49">
        <w:rPr>
          <w:rFonts w:cstheme="minorHAnsi"/>
        </w:rPr>
        <w:t>10</w:t>
      </w:r>
      <w:r w:rsidR="009F0310" w:rsidRPr="001C6C49">
        <w:rPr>
          <w:rFonts w:cstheme="minorHAnsi"/>
        </w:rPr>
        <w:t xml:space="preserve"> (PC, Xbox, telefon a další)</w:t>
      </w:r>
      <w:sdt>
        <w:sdtPr>
          <w:rPr>
            <w:rFonts w:cstheme="minorHAnsi"/>
            <w:color w:val="000000"/>
          </w:rPr>
          <w:tag w:val="MENDELEY_CITATION_v3_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"/>
          <w:id w:val="430180163"/>
          <w:placeholder>
            <w:docPart w:val="DefaultPlaceholder_-1854013440"/>
          </w:placeholder>
        </w:sdtPr>
        <w:sdtEndPr/>
        <w:sdtContent>
          <w:r w:rsidR="009C3D7B" w:rsidRPr="009C3D7B">
            <w:rPr>
              <w:rFonts w:cstheme="minorHAnsi"/>
              <w:color w:val="000000"/>
            </w:rPr>
            <w:t>[94]</w:t>
          </w:r>
        </w:sdtContent>
      </w:sdt>
    </w:p>
    <w:p w14:paraId="0E04EDE0" w14:textId="77777777" w:rsidR="00F67031" w:rsidRPr="00FD4AB2" w:rsidRDefault="00F67031" w:rsidP="00203F25">
      <w:pPr>
        <w:pStyle w:val="Nadpis3"/>
        <w:ind w:left="1416" w:firstLine="708"/>
        <w:rPr>
          <w:rFonts w:asciiTheme="minorHAnsi" w:hAnsiTheme="minorHAnsi" w:cstheme="minorHAnsi"/>
        </w:rPr>
      </w:pPr>
      <w:bookmarkStart w:id="38" w:name="_Toc89415061"/>
      <w:r w:rsidRPr="00FD4AB2">
        <w:rPr>
          <w:rFonts w:asciiTheme="minorHAnsi" w:hAnsiTheme="minorHAnsi" w:cstheme="minorHAnsi"/>
        </w:rPr>
        <w:t>5.3.2 Android Studio</w:t>
      </w:r>
      <w:bookmarkEnd w:id="38"/>
    </w:p>
    <w:p w14:paraId="514741BA" w14:textId="3A30EAD4" w:rsidR="00F67031" w:rsidRPr="00583536" w:rsidRDefault="00A20037" w:rsidP="00583536">
      <w:pPr>
        <w:jc w:val="both"/>
        <w:rPr>
          <w:rFonts w:cstheme="minorHAnsi"/>
        </w:rPr>
      </w:pPr>
      <w:r w:rsidRPr="00FD4AB2">
        <w:rPr>
          <w:rFonts w:cstheme="minorHAnsi"/>
        </w:rPr>
        <w:t xml:space="preserve">Android studio je oficiální IDE a </w:t>
      </w:r>
      <w:r w:rsidR="003411D4" w:rsidRPr="00FD4AB2">
        <w:rPr>
          <w:rFonts w:cstheme="minorHAnsi"/>
          <w:color w:val="FF0000"/>
        </w:rPr>
        <w:t>API</w:t>
      </w:r>
      <w:r w:rsidRPr="00FD4AB2">
        <w:rPr>
          <w:rFonts w:cstheme="minorHAnsi"/>
          <w:color w:val="FF0000"/>
        </w:rPr>
        <w:t xml:space="preserve"> </w:t>
      </w:r>
      <w:r w:rsidRPr="00FD4AB2">
        <w:rPr>
          <w:rFonts w:cstheme="minorHAnsi"/>
        </w:rPr>
        <w:t>pro vývoj aplikací pro Android od Googlu</w:t>
      </w:r>
      <w:sdt>
        <w:sdtPr>
          <w:rPr>
            <w:rFonts w:cstheme="minorHAnsi"/>
            <w:color w:val="000000"/>
          </w:rPr>
          <w:tag w:val="MENDELEY_CITATION_v3_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"/>
          <w:id w:val="-81690751"/>
          <w:placeholder>
            <w:docPart w:val="DefaultPlaceholder_-1854013440"/>
          </w:placeholder>
        </w:sdtPr>
        <w:sdtEndPr/>
        <w:sdtContent>
          <w:r w:rsidR="009C3D7B" w:rsidRPr="009C3D7B">
            <w:rPr>
              <w:rFonts w:cstheme="minorHAnsi"/>
              <w:color w:val="000000"/>
            </w:rPr>
            <w:t>[95]</w:t>
          </w:r>
        </w:sdtContent>
      </w:sdt>
      <w:r w:rsidRPr="00FD4AB2">
        <w:rPr>
          <w:rFonts w:cstheme="minorHAnsi"/>
        </w:rPr>
        <w:t>.</w:t>
      </w:r>
      <w:r w:rsidR="003411D4" w:rsidRPr="00FD4AB2">
        <w:rPr>
          <w:rFonts w:cstheme="minorHAnsi"/>
        </w:rPr>
        <w:t xml:space="preserve"> K dispozici jsou jazyky Java a Kotlin. Podobně jako </w:t>
      </w:r>
      <w:proofErr w:type="spellStart"/>
      <w:r w:rsidR="003411D4" w:rsidRPr="00FD4AB2">
        <w:rPr>
          <w:rFonts w:cstheme="minorHAnsi"/>
        </w:rPr>
        <w:t>Xamarin</w:t>
      </w:r>
      <w:proofErr w:type="spellEnd"/>
      <w:r w:rsidR="003411D4" w:rsidRPr="00FD4AB2">
        <w:rPr>
          <w:rFonts w:cstheme="minorHAnsi"/>
        </w:rPr>
        <w:t xml:space="preserve"> je k definici grafického rozhraní je využíván značkovací jazyk, kterým je XML</w:t>
      </w:r>
      <w:sdt>
        <w:sdtPr>
          <w:rPr>
            <w:rFonts w:cstheme="minorHAnsi"/>
            <w:color w:val="000000"/>
          </w:rPr>
          <w:tag w:val="MENDELEY_CITATION_v3_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"/>
          <w:id w:val="1514808226"/>
          <w:placeholder>
            <w:docPart w:val="DefaultPlaceholder_-1854013440"/>
          </w:placeholder>
        </w:sdtPr>
        <w:sdtEndPr/>
        <w:sdtContent>
          <w:r w:rsidR="009C3D7B" w:rsidRPr="009C3D7B">
            <w:rPr>
              <w:rFonts w:cstheme="minorHAnsi"/>
              <w:color w:val="000000"/>
            </w:rPr>
            <w:t>[96]</w:t>
          </w:r>
        </w:sdtContent>
      </w:sdt>
      <w:r w:rsidR="003411D4" w:rsidRPr="00FD4AB2">
        <w:rPr>
          <w:rFonts w:cstheme="minorHAnsi"/>
        </w:rPr>
        <w:t>.</w:t>
      </w:r>
      <w:r w:rsidR="00CB2FE3" w:rsidRPr="00FD4AB2">
        <w:rPr>
          <w:rFonts w:cstheme="minorHAnsi"/>
        </w:rPr>
        <w:t xml:space="preserve"> Hlavní nevýhodou Android Studia je možnost vývoje pouze pro Android a pokud chce vývojář vytvořit aplikaci i pro jinou platformu musí vytvořit projekt v jiném IDE</w:t>
      </w:r>
      <w:r w:rsidR="00FC7764" w:rsidRPr="00FD4AB2">
        <w:rPr>
          <w:rFonts w:cstheme="minorHAnsi"/>
        </w:rPr>
        <w:t>, podporující vývoj pro tuto platformu</w:t>
      </w:r>
      <w:r w:rsidR="00CB2FE3" w:rsidRPr="00FD4AB2">
        <w:rPr>
          <w:rFonts w:cstheme="minorHAnsi"/>
        </w:rPr>
        <w:t xml:space="preserve"> a spravovat více projektů současně</w:t>
      </w:r>
      <w:r w:rsidR="00B6605E" w:rsidRPr="00FD4AB2">
        <w:rPr>
          <w:rFonts w:cstheme="minorHAnsi"/>
        </w:rPr>
        <w:t xml:space="preserve">. </w:t>
      </w:r>
      <w:r w:rsidR="0041340E" w:rsidRPr="00FD4AB2">
        <w:rPr>
          <w:rFonts w:cstheme="minorHAnsi"/>
        </w:rPr>
        <w:t xml:space="preserve">Stejně jako </w:t>
      </w:r>
      <w:proofErr w:type="spellStart"/>
      <w:r w:rsidR="0041340E" w:rsidRPr="00FD4AB2">
        <w:rPr>
          <w:rFonts w:cstheme="minorHAnsi"/>
        </w:rPr>
        <w:t>Xamarin</w:t>
      </w:r>
      <w:proofErr w:type="spellEnd"/>
      <w:r w:rsidR="0041340E" w:rsidRPr="00FD4AB2">
        <w:rPr>
          <w:rFonts w:cstheme="minorHAnsi"/>
        </w:rPr>
        <w:t xml:space="preserve"> disponuje Android Studio emulátor umožňující testovat aplikaci na počítači</w:t>
      </w:r>
      <w:sdt>
        <w:sdtPr>
          <w:rPr>
            <w:rFonts w:cstheme="minorHAnsi"/>
            <w:color w:val="000000"/>
          </w:rPr>
          <w:tag w:val="MENDELEY_CITATION_v3_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"/>
          <w:id w:val="-647663893"/>
          <w:placeholder>
            <w:docPart w:val="DefaultPlaceholder_-1854013440"/>
          </w:placeholder>
        </w:sdtPr>
        <w:sdtEndPr/>
        <w:sdtContent>
          <w:r w:rsidR="009C3D7B" w:rsidRPr="009C3D7B">
            <w:rPr>
              <w:rFonts w:cstheme="minorHAnsi"/>
              <w:color w:val="000000"/>
            </w:rPr>
            <w:t>[97]</w:t>
          </w:r>
        </w:sdtContent>
      </w:sdt>
      <w:r w:rsidR="0041340E" w:rsidRPr="00FD4AB2">
        <w:rPr>
          <w:rFonts w:cstheme="minorHAnsi"/>
        </w:rPr>
        <w:t>.</w:t>
      </w:r>
    </w:p>
    <w:p w14:paraId="35B16BB1" w14:textId="77777777" w:rsidR="00F67031" w:rsidRPr="00621687" w:rsidRDefault="00F67031" w:rsidP="00877A27">
      <w:pPr>
        <w:ind w:left="2124" w:firstLine="708"/>
        <w:jc w:val="both"/>
        <w:rPr>
          <w:rFonts w:cstheme="minorHAnsi"/>
        </w:rPr>
      </w:pPr>
    </w:p>
    <w:p w14:paraId="727D2716" w14:textId="77777777" w:rsidR="00F67031" w:rsidRPr="00621687" w:rsidRDefault="00F67031" w:rsidP="00A64991">
      <w:pPr>
        <w:pStyle w:val="Nadpis2"/>
        <w:ind w:left="1404"/>
        <w:rPr>
          <w:rFonts w:asciiTheme="minorHAnsi" w:hAnsiTheme="minorHAnsi" w:cstheme="minorHAnsi"/>
          <w:shd w:val="clear" w:color="auto" w:fill="FFFFFF"/>
        </w:rPr>
      </w:pPr>
      <w:bookmarkStart w:id="39" w:name="_Toc89415062"/>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 </w:t>
      </w:r>
      <w:r w:rsidRPr="000026FE">
        <w:rPr>
          <w:rFonts w:asciiTheme="minorHAnsi" w:hAnsiTheme="minorHAnsi" w:cstheme="minorHAnsi"/>
          <w:shd w:val="clear" w:color="auto" w:fill="FFFFFF"/>
        </w:rPr>
        <w:t xml:space="preserve">herní </w:t>
      </w:r>
      <w:r w:rsidRPr="000026FE">
        <w:rPr>
          <w:rFonts w:asciiTheme="minorHAnsi" w:hAnsiTheme="minorHAnsi" w:cstheme="minorHAnsi"/>
          <w:shd w:val="clear" w:color="auto" w:fill="FFFFFF"/>
          <w:lang w:val="en-US"/>
        </w:rPr>
        <w:t>engine</w:t>
      </w:r>
      <w:bookmarkEnd w:id="39"/>
    </w:p>
    <w:p w14:paraId="748A3563" w14:textId="098D5E57" w:rsidR="002250B0" w:rsidRPr="00FD4AB2" w:rsidRDefault="00F67031" w:rsidP="00FD4AB2">
      <w:pPr>
        <w:pStyle w:val="Odstavecseseznamem"/>
        <w:ind w:left="1428"/>
        <w:rPr>
          <w:rFonts w:cstheme="minorHAnsi"/>
          <w:color w:val="00B050"/>
        </w:rPr>
      </w:pPr>
      <w:r w:rsidRPr="00BB40A9">
        <w:rPr>
          <w:rFonts w:cstheme="minorHAnsi"/>
          <w:color w:val="00B050"/>
        </w:rPr>
        <w:t>//lepší název?</w:t>
      </w:r>
    </w:p>
    <w:p w14:paraId="478AC667" w14:textId="5D8DBEEE" w:rsidR="00817E35" w:rsidRDefault="002250B0" w:rsidP="00817E35">
      <w:pPr>
        <w:pStyle w:val="Odstavecseseznamem"/>
        <w:ind w:left="1428" w:firstLine="696"/>
        <w:jc w:val="both"/>
        <w:rPr>
          <w:rFonts w:cstheme="minorHAnsi"/>
        </w:rPr>
      </w:pPr>
      <w:r w:rsidRPr="00FD4AB2">
        <w:rPr>
          <w:rFonts w:cstheme="minorHAnsi"/>
        </w:rPr>
        <w:t xml:space="preserve">Oproti výše popisovaným typům aplikací, které jsou </w:t>
      </w:r>
      <w:r w:rsidR="005D6040" w:rsidRPr="00FD4AB2">
        <w:rPr>
          <w:rFonts w:cstheme="minorHAnsi"/>
        </w:rPr>
        <w:t>vytvořeny pro obecné aplikace</w:t>
      </w:r>
      <w:r w:rsidR="002F0423" w:rsidRPr="00FD4AB2">
        <w:rPr>
          <w:rFonts w:cstheme="minorHAnsi"/>
        </w:rPr>
        <w:t xml:space="preserve">, jsou herní </w:t>
      </w:r>
      <w:proofErr w:type="spellStart"/>
      <w:r w:rsidR="002F0423" w:rsidRPr="00FD4AB2">
        <w:rPr>
          <w:rFonts w:cstheme="minorHAnsi"/>
        </w:rPr>
        <w:t>enginy</w:t>
      </w:r>
      <w:proofErr w:type="spellEnd"/>
      <w:r w:rsidR="002F0423" w:rsidRPr="00FD4AB2">
        <w:rPr>
          <w:rFonts w:cstheme="minorHAnsi"/>
        </w:rPr>
        <w:t xml:space="preserve"> specializovány na hry</w:t>
      </w:r>
      <w:r w:rsidR="005D56CC" w:rsidRPr="00FD4AB2">
        <w:rPr>
          <w:rFonts w:cstheme="minorHAnsi"/>
        </w:rPr>
        <w:t xml:space="preserve"> a aplikace s podobnými požadavky (např. virtuální realita)</w:t>
      </w:r>
      <w:r w:rsidR="002F0423" w:rsidRPr="00FD4AB2">
        <w:rPr>
          <w:rFonts w:cstheme="minorHAnsi"/>
        </w:rPr>
        <w:t xml:space="preserve">. Ačkoliv se od sebe jednotlivé </w:t>
      </w:r>
      <w:proofErr w:type="spellStart"/>
      <w:r w:rsidR="002F0423" w:rsidRPr="00FD4AB2">
        <w:rPr>
          <w:rFonts w:cstheme="minorHAnsi"/>
        </w:rPr>
        <w:t>enginy</w:t>
      </w:r>
      <w:proofErr w:type="spellEnd"/>
      <w:r w:rsidR="002F0423" w:rsidRPr="00FD4AB2">
        <w:rPr>
          <w:rFonts w:cstheme="minorHAnsi"/>
        </w:rPr>
        <w:t xml:space="preserve"> liší, všechny</w:t>
      </w:r>
      <w:r w:rsidR="00CC328B" w:rsidRPr="00FD4AB2">
        <w:rPr>
          <w:rFonts w:cstheme="minorHAnsi"/>
        </w:rPr>
        <w:t xml:space="preserve"> obsahují podobné podsystémy, které řeší fyziku, kolize, světlo a </w:t>
      </w:r>
      <w:r w:rsidR="00B31CA3" w:rsidRPr="00FD4AB2">
        <w:rPr>
          <w:rFonts w:cstheme="minorHAnsi"/>
        </w:rPr>
        <w:t>renderování výsledného obrazu</w:t>
      </w:r>
      <w:sdt>
        <w:sdtPr>
          <w:rPr>
            <w:rFonts w:cstheme="minorHAnsi"/>
            <w:color w:val="000000"/>
          </w:rPr>
          <w:tag w:val="MENDELEY_CITATION_v3_eyJjaXRhdGlvbklEIjoiTUVOREVMRVlfQ0lUQVRJT05fYjY3MTg0NzYtMDFhOS00ZDliLWI3MjMtZDI4ZjI4NGIyZTAw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878308802"/>
          <w:placeholder>
            <w:docPart w:val="DefaultPlaceholder_-1854013440"/>
          </w:placeholder>
        </w:sdtPr>
        <w:sdtEndPr/>
        <w:sdtContent>
          <w:r w:rsidR="009C3D7B" w:rsidRPr="009C3D7B">
            <w:rPr>
              <w:rFonts w:cstheme="minorHAnsi"/>
              <w:color w:val="000000"/>
            </w:rPr>
            <w:t>[98]</w:t>
          </w:r>
        </w:sdtContent>
      </w:sdt>
      <w:r w:rsidR="00EB4BB9" w:rsidRPr="00FD4AB2">
        <w:rPr>
          <w:rFonts w:cstheme="minorHAnsi"/>
          <w:color w:val="000000"/>
        </w:rPr>
        <w:t xml:space="preserve">. </w:t>
      </w:r>
      <w:r w:rsidR="00EB4BB9" w:rsidRPr="00FD4AB2">
        <w:rPr>
          <w:rFonts w:cstheme="minorHAnsi"/>
        </w:rPr>
        <w:t>Některé</w:t>
      </w:r>
      <w:r w:rsidR="00B31CA3" w:rsidRPr="00FD4AB2">
        <w:rPr>
          <w:rFonts w:cstheme="minorHAnsi"/>
        </w:rPr>
        <w:t xml:space="preserve"> společnosti si často pro své hry vytváří vlastní </w:t>
      </w:r>
      <w:proofErr w:type="spellStart"/>
      <w:r w:rsidR="00B31CA3" w:rsidRPr="00FD4AB2">
        <w:rPr>
          <w:rFonts w:cstheme="minorHAnsi"/>
        </w:rPr>
        <w:t>engine</w:t>
      </w:r>
      <w:proofErr w:type="spellEnd"/>
      <w:r w:rsidR="00B31CA3" w:rsidRPr="00FD4AB2">
        <w:rPr>
          <w:rFonts w:cstheme="minorHAnsi"/>
        </w:rPr>
        <w:t>, který je využíván pouze interně (</w:t>
      </w:r>
      <w:r w:rsidR="00EB4BB9" w:rsidRPr="00FD4AB2">
        <w:rPr>
          <w:rFonts w:cstheme="minorHAnsi"/>
        </w:rPr>
        <w:t xml:space="preserve">např. </w:t>
      </w:r>
      <w:proofErr w:type="spellStart"/>
      <w:r w:rsidR="00EB4BB9" w:rsidRPr="00FD4AB2">
        <w:rPr>
          <w:rFonts w:cstheme="minorHAnsi"/>
          <w:color w:val="FF0000"/>
        </w:rPr>
        <w:t>Ubisoft</w:t>
      </w:r>
      <w:proofErr w:type="spellEnd"/>
      <w:r w:rsidR="005D6040" w:rsidRPr="00FD4AB2">
        <w:rPr>
          <w:rFonts w:cstheme="minorHAnsi"/>
          <w:color w:val="FF0000"/>
        </w:rPr>
        <w:t xml:space="preserve"> a </w:t>
      </w:r>
      <w:proofErr w:type="spellStart"/>
      <w:r w:rsidR="005D6040" w:rsidRPr="00FD4AB2">
        <w:rPr>
          <w:rFonts w:cstheme="minorHAnsi"/>
        </w:rPr>
        <w:t>N</w:t>
      </w:r>
      <w:r w:rsidR="00EB4BB9" w:rsidRPr="00FD4AB2">
        <w:rPr>
          <w:rFonts w:cstheme="minorHAnsi"/>
        </w:rPr>
        <w:t>aughty</w:t>
      </w:r>
      <w:proofErr w:type="spellEnd"/>
      <w:r w:rsidR="005D6040" w:rsidRPr="00FD4AB2">
        <w:rPr>
          <w:rFonts w:cstheme="minorHAnsi"/>
        </w:rPr>
        <w:t xml:space="preserve"> D</w:t>
      </w:r>
      <w:r w:rsidR="00EB4BB9" w:rsidRPr="00FD4AB2">
        <w:rPr>
          <w:rFonts w:cstheme="minorHAnsi"/>
        </w:rPr>
        <w:t>og</w:t>
      </w:r>
      <w:r w:rsidR="00B31CA3" w:rsidRPr="00FD4AB2">
        <w:rPr>
          <w:rFonts w:cstheme="minorHAnsi"/>
        </w:rPr>
        <w:t>)</w:t>
      </w:r>
      <w:r w:rsidR="00EB4BB9" w:rsidRPr="00FD4AB2">
        <w:rPr>
          <w:rFonts w:cstheme="minorHAnsi"/>
        </w:rPr>
        <w:t>, nebo je většinou za poplatek poskytnut i ostatním vývojářům (</w:t>
      </w:r>
      <w:r w:rsidR="00EB4BB9" w:rsidRPr="00F40AC6">
        <w:rPr>
          <w:rFonts w:cstheme="minorHAnsi"/>
        </w:rPr>
        <w:t xml:space="preserve">např. CRYENGINE od </w:t>
      </w:r>
      <w:proofErr w:type="spellStart"/>
      <w:r w:rsidR="00EB4BB9" w:rsidRPr="00F40AC6">
        <w:rPr>
          <w:rFonts w:cstheme="minorHAnsi"/>
        </w:rPr>
        <w:t>Crytek</w:t>
      </w:r>
      <w:proofErr w:type="spellEnd"/>
      <w:r w:rsidR="00EB4BB9" w:rsidRPr="00FD4AB2">
        <w:rPr>
          <w:rFonts w:cstheme="minorHAnsi"/>
        </w:rPr>
        <w:t>)</w:t>
      </w:r>
      <w:r w:rsidR="005D6040" w:rsidRPr="00FD4AB2">
        <w:rPr>
          <w:rFonts w:cstheme="minorHAnsi"/>
        </w:rPr>
        <w:t>, čímž vzniká vedlejší zdroj příjmů</w:t>
      </w:r>
      <w:sdt>
        <w:sdtPr>
          <w:rPr>
            <w:rFonts w:cstheme="minorHAnsi"/>
            <w:color w:val="000000"/>
          </w:rPr>
          <w:tag w:val="MENDELEY_CITATION_v3_eyJjaXRhdGlvbklEIjoiTUVOREVMRVlfQ0lUQVRJT05fOGE3OGJlZGEtZjkwYy00N2YwLTgzYzYtMDFiOWZlMGY1ZWE1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1030310381"/>
          <w:placeholder>
            <w:docPart w:val="DefaultPlaceholder_-1854013440"/>
          </w:placeholder>
        </w:sdtPr>
        <w:sdtEndPr/>
        <w:sdtContent>
          <w:r w:rsidR="009C3D7B" w:rsidRPr="009C3D7B">
            <w:rPr>
              <w:rFonts w:cstheme="minorHAnsi"/>
              <w:color w:val="000000"/>
            </w:rPr>
            <w:t>[98]</w:t>
          </w:r>
        </w:sdtContent>
      </w:sdt>
      <w:r w:rsidR="005D6040" w:rsidRPr="00FD4AB2">
        <w:rPr>
          <w:rFonts w:cstheme="minorHAnsi"/>
        </w:rPr>
        <w:t>.</w:t>
      </w:r>
      <w:r w:rsidR="00754F31" w:rsidRPr="00FD4AB2">
        <w:rPr>
          <w:rFonts w:cstheme="minorHAnsi"/>
        </w:rPr>
        <w:t xml:space="preserve"> Také existují společnosti, kde je </w:t>
      </w:r>
      <w:proofErr w:type="spellStart"/>
      <w:r w:rsidR="00754F31" w:rsidRPr="00FD4AB2">
        <w:rPr>
          <w:rFonts w:cstheme="minorHAnsi"/>
        </w:rPr>
        <w:t>engine</w:t>
      </w:r>
      <w:proofErr w:type="spellEnd"/>
      <w:r w:rsidR="00754F31" w:rsidRPr="00FD4AB2">
        <w:rPr>
          <w:rFonts w:cstheme="minorHAnsi"/>
        </w:rPr>
        <w:t xml:space="preserve"> hlavním produktem nikoliv vedlejším </w:t>
      </w:r>
      <w:r w:rsidR="00754F31" w:rsidRPr="00F40AC6">
        <w:rPr>
          <w:rFonts w:cstheme="minorHAnsi"/>
        </w:rPr>
        <w:t>(např. Unity).</w:t>
      </w:r>
      <w:r w:rsidR="00EA2BD8" w:rsidRPr="00F40AC6">
        <w:rPr>
          <w:rFonts w:cstheme="minorHAnsi"/>
        </w:rPr>
        <w:t xml:space="preserve"> </w:t>
      </w:r>
      <w:proofErr w:type="spellStart"/>
      <w:r w:rsidR="00EA2BD8" w:rsidRPr="00F40AC6">
        <w:rPr>
          <w:rFonts w:cstheme="minorHAnsi"/>
        </w:rPr>
        <w:t>Enginy</w:t>
      </w:r>
      <w:proofErr w:type="spellEnd"/>
      <w:r w:rsidR="00EA2BD8" w:rsidRPr="00FD4AB2">
        <w:rPr>
          <w:rFonts w:cstheme="minorHAnsi"/>
        </w:rPr>
        <w:t xml:space="preserve"> jsou často cíleny pro konkrétní žánr a </w:t>
      </w:r>
      <w:r w:rsidR="006E6D7F" w:rsidRPr="00FD4AB2">
        <w:rPr>
          <w:rFonts w:cstheme="minorHAnsi"/>
        </w:rPr>
        <w:t>jeho využití pro zcela odlišný žánr je obtížné či nemožné.</w:t>
      </w:r>
      <w:sdt>
        <w:sdtPr>
          <w:rPr>
            <w:rFonts w:cstheme="minorHAnsi"/>
            <w:color w:val="000000"/>
          </w:rPr>
          <w:tag w:val="MENDELEY_CITATION_v3_eyJjaXRhdGlvbklEIjoiTUVOREVMRVlfQ0lUQVRJT05fNWY3NWExYzctODE2MS00OTY4LWIzZmYtMTcyZDI2ZDQ4YTUy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1174541223"/>
          <w:placeholder>
            <w:docPart w:val="DefaultPlaceholder_-1854013440"/>
          </w:placeholder>
        </w:sdtPr>
        <w:sdtEndPr/>
        <w:sdtContent>
          <w:r w:rsidR="009C3D7B" w:rsidRPr="009C3D7B">
            <w:rPr>
              <w:rFonts w:cstheme="minorHAnsi"/>
              <w:color w:val="000000"/>
            </w:rPr>
            <w:t>[98]</w:t>
          </w:r>
        </w:sdtContent>
      </w:sdt>
      <w:r w:rsidR="006E6D7F" w:rsidRPr="00FD4AB2">
        <w:rPr>
          <w:rFonts w:cstheme="minorHAnsi"/>
          <w:color w:val="000000"/>
        </w:rPr>
        <w:t xml:space="preserve"> </w:t>
      </w:r>
      <w:r w:rsidR="006E6D7F" w:rsidRPr="00FD4AB2">
        <w:rPr>
          <w:rFonts w:cstheme="minorHAnsi"/>
          <w:color w:val="FF0000"/>
        </w:rPr>
        <w:t>Renderování je téměř vždy prováděno pomocí GPU.</w:t>
      </w:r>
    </w:p>
    <w:p w14:paraId="13403E62" w14:textId="77777777" w:rsidR="008455A2" w:rsidRDefault="008455A2" w:rsidP="00817E35">
      <w:pPr>
        <w:pStyle w:val="Odstavecseseznamem"/>
        <w:ind w:left="1428" w:firstLine="696"/>
        <w:jc w:val="both"/>
        <w:rPr>
          <w:rFonts w:cstheme="minorHAnsi"/>
        </w:rPr>
      </w:pPr>
    </w:p>
    <w:p w14:paraId="03F1E617" w14:textId="7852958D" w:rsidR="00F67031" w:rsidRPr="00817E35" w:rsidRDefault="00F67031" w:rsidP="00817E35">
      <w:pPr>
        <w:pStyle w:val="Odstavecseseznamem"/>
        <w:ind w:left="1428" w:firstLine="696"/>
        <w:jc w:val="both"/>
        <w:rPr>
          <w:rFonts w:cstheme="minorHAnsi"/>
        </w:rPr>
      </w:pPr>
      <w:r w:rsidRPr="00817E35">
        <w:rPr>
          <w:rFonts w:cstheme="minorHAnsi"/>
        </w:rPr>
        <w:t xml:space="preserve">Při výběru </w:t>
      </w:r>
      <w:proofErr w:type="spellStart"/>
      <w:r w:rsidRPr="00817E35">
        <w:rPr>
          <w:rFonts w:cstheme="minorHAnsi"/>
        </w:rPr>
        <w:t>enginu</w:t>
      </w:r>
      <w:proofErr w:type="spellEnd"/>
      <w:r w:rsidRPr="00817E35">
        <w:rPr>
          <w:rFonts w:cstheme="minorHAnsi"/>
        </w:rPr>
        <w:t xml:space="preserve"> je nejprve potřeba zvolit si jaký jazyk bude použit a vzít v úvahu potencionální velikost zisků, kvůli limitu do kdy je licence zdarma a v případě Unity i její ceně. Nyní se podíváme na 3 nejpoužívanější </w:t>
      </w:r>
      <w:proofErr w:type="spellStart"/>
      <w:r w:rsidRPr="00817E35">
        <w:rPr>
          <w:rFonts w:cstheme="minorHAnsi"/>
        </w:rPr>
        <w:t>enginy</w:t>
      </w:r>
      <w:proofErr w:type="spellEnd"/>
      <w:r w:rsidRPr="00817E35">
        <w:rPr>
          <w:rFonts w:cstheme="minorHAnsi"/>
        </w:rPr>
        <w:t xml:space="preserve"> jejichž licence je zdarma, případně se odvíjí od zisku.</w:t>
      </w:r>
    </w:p>
    <w:p w14:paraId="7214B387" w14:textId="77777777" w:rsidR="00F67031" w:rsidRDefault="00F67031" w:rsidP="006A20D0">
      <w:pPr>
        <w:pStyle w:val="Odstavecseseznamem"/>
        <w:ind w:left="1428"/>
        <w:rPr>
          <w:rFonts w:cstheme="minorHAnsi"/>
        </w:rPr>
      </w:pPr>
    </w:p>
    <w:p w14:paraId="6476A5B0" w14:textId="22A5E855" w:rsidR="00F67031" w:rsidRPr="00F7759D" w:rsidRDefault="00F67031" w:rsidP="008455A2">
      <w:pPr>
        <w:pStyle w:val="Odstavecseseznamem"/>
        <w:ind w:left="1428"/>
        <w:rPr>
          <w:rFonts w:cstheme="minorHAnsi"/>
          <w:color w:val="00B050"/>
        </w:rPr>
      </w:pPr>
      <w:r w:rsidRPr="00F7759D">
        <w:rPr>
          <w:rFonts w:cstheme="minorHAnsi"/>
          <w:color w:val="00B050"/>
        </w:rPr>
        <w:t>//</w:t>
      </w:r>
    </w:p>
    <w:p w14:paraId="36BF48E6" w14:textId="77777777" w:rsidR="00F67031" w:rsidRPr="00621687" w:rsidRDefault="00F67031" w:rsidP="00DC1351">
      <w:pPr>
        <w:pStyle w:val="Nadpis3"/>
        <w:ind w:left="1416" w:firstLine="708"/>
        <w:rPr>
          <w:rFonts w:asciiTheme="minorHAnsi" w:hAnsiTheme="minorHAnsi" w:cstheme="minorHAnsi"/>
          <w:shd w:val="clear" w:color="auto" w:fill="FFFFFF"/>
        </w:rPr>
      </w:pPr>
      <w:bookmarkStart w:id="40" w:name="_Toc89415063"/>
      <w:r w:rsidRPr="00621687">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621687">
        <w:rPr>
          <w:rFonts w:asciiTheme="minorHAnsi" w:hAnsiTheme="minorHAnsi" w:cstheme="minorHAnsi"/>
          <w:shd w:val="clear" w:color="auto" w:fill="FFFFFF"/>
        </w:rPr>
        <w:t xml:space="preserve">.1 </w:t>
      </w:r>
      <w:r>
        <w:rPr>
          <w:rFonts w:asciiTheme="minorHAnsi" w:hAnsiTheme="minorHAnsi" w:cstheme="minorHAnsi"/>
          <w:shd w:val="clear" w:color="auto" w:fill="FFFFFF"/>
        </w:rPr>
        <w:t>U</w:t>
      </w:r>
      <w:r w:rsidRPr="00621687">
        <w:rPr>
          <w:rFonts w:asciiTheme="minorHAnsi" w:hAnsiTheme="minorHAnsi" w:cstheme="minorHAnsi"/>
          <w:shd w:val="clear" w:color="auto" w:fill="FFFFFF"/>
        </w:rPr>
        <w:t>nity</w:t>
      </w:r>
      <w:bookmarkEnd w:id="40"/>
    </w:p>
    <w:p w14:paraId="635C71F9" w14:textId="59ABDAA7" w:rsidR="00F67031" w:rsidRPr="001A72A6" w:rsidRDefault="00F67031" w:rsidP="00DC1351">
      <w:pPr>
        <w:ind w:left="708" w:firstLine="708"/>
        <w:jc w:val="both"/>
        <w:rPr>
          <w:shd w:val="clear" w:color="auto" w:fill="FFFFFF"/>
        </w:rPr>
      </w:pPr>
      <w:r w:rsidRPr="00D20F7B">
        <w:rPr>
          <w:shd w:val="clear" w:color="auto" w:fill="FFFFFF"/>
        </w:rPr>
        <w:t xml:space="preserve">Unity </w:t>
      </w:r>
      <w:proofErr w:type="gramStart"/>
      <w:r w:rsidRPr="00D20F7B">
        <w:rPr>
          <w:shd w:val="clear" w:color="auto" w:fill="FFFFFF"/>
        </w:rPr>
        <w:t>3D</w:t>
      </w:r>
      <w:proofErr w:type="gramEnd"/>
      <w:r w:rsidRPr="00D20F7B">
        <w:rPr>
          <w:shd w:val="clear" w:color="auto" w:fill="FFFFFF"/>
        </w:rPr>
        <w:t xml:space="preserve"> později přejmenováno jen na Unity od společnosti Unity Technologies je jedním ze dvou největších herních </w:t>
      </w:r>
      <w:proofErr w:type="spellStart"/>
      <w:r w:rsidRPr="00D20F7B">
        <w:rPr>
          <w:shd w:val="clear" w:color="auto" w:fill="FFFFFF"/>
        </w:rPr>
        <w:t>enginů</w:t>
      </w:r>
      <w:proofErr w:type="spellEnd"/>
      <w:r w:rsidRPr="00D20F7B">
        <w:rPr>
          <w:shd w:val="clear" w:color="auto" w:fill="FFFFFF"/>
        </w:rPr>
        <w:t>, který pohání přes 50 % her na více než 20 platformách včetně webu. Na mobilních zařízeních z 1000 nejstahovanějších her je 71 % vytvořeno právě v Unity</w:t>
      </w:r>
      <w:sdt>
        <w:sdtPr>
          <w:rPr>
            <w:color w:val="000000"/>
            <w:shd w:val="clear" w:color="auto" w:fill="FFFFFF"/>
          </w:rPr>
          <w:tag w:val="MENDELEY_CITATION_v3_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"/>
          <w:id w:val="310913851"/>
          <w:placeholder>
            <w:docPart w:val="DefaultPlaceholder_-1854013440"/>
          </w:placeholder>
        </w:sdtPr>
        <w:sdtEndPr>
          <w:rPr>
            <w:shd w:val="clear" w:color="auto" w:fill="auto"/>
          </w:rPr>
        </w:sdtEndPr>
        <w:sdtContent>
          <w:r w:rsidR="009C3D7B" w:rsidRPr="009C3D7B">
            <w:rPr>
              <w:color w:val="000000"/>
            </w:rPr>
            <w:t>[99]</w:t>
          </w:r>
        </w:sdtContent>
      </w:sdt>
      <w:r w:rsidRPr="00D20F7B">
        <w:rPr>
          <w:shd w:val="clear" w:color="auto" w:fill="FFFFFF"/>
        </w:rPr>
        <w:t>. Kromě her je možné Unity využít i v průmyslu k vizualizaci modelů vytvořených v CAD programech ve virtuální nebo rozšířené realitě</w:t>
      </w:r>
      <w:sdt>
        <w:sdtPr>
          <w:rPr>
            <w:color w:val="000000"/>
            <w:shd w:val="clear" w:color="auto" w:fill="FFFFFF"/>
          </w:rPr>
          <w:tag w:val="MENDELEY_CITATION_v3_eyJjaXRhdGlvbklEIjoiTUVOREVMRVlfQ0lUQVRJT05fZWQyZjVkOWQtM2Y2Yi00NTAwLWJjOTUtNTIyYjU3OTAxNWM3IiwicHJvcGVydGllcyI6eyJub3RlSW5kZXgiOjB9LCJpc0VkaXRlZCI6ZmFsc2UsIm1hbnVhbE92ZXJyaWRlIjp7ImNpdGVwcm9jVGV4dCI6IlsxMDBdIiwiaXNNYW51YWxseU92ZXJyaWRkZW4iOmZhbHNlLCJtYW51YWxPdmVycmlkZVRleHQiOiIifS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iwiY29udGFpbmVyLXRpdGxlLXNob3J0IjoiIn0sInVyaXMiOlsiaHR0cDovL3d3dy5tZW5kZWxleS5jb20vZG9jdW1lbnRzLz91dWlkPTA0ZjZhNzJkLWE5NmItMzgzNi05NjQwLTY2MTU4NTEyMDMzMiJdLCJpc1RlbXBvcmFyeSI6ZmFsc2UsImxlZ2FjeURlc2t0b3BJZCI6IjA0ZjZhNzJkLWE5NmItMzgzNi05NjQwLTY2MTU4NTEyMDMzMiJ9XX0="/>
          <w:id w:val="-852571518"/>
          <w:placeholder>
            <w:docPart w:val="DefaultPlaceholder_-1854013440"/>
          </w:placeholder>
        </w:sdtPr>
        <w:sdtEndPr>
          <w:rPr>
            <w:shd w:val="clear" w:color="auto" w:fill="auto"/>
          </w:rPr>
        </w:sdtEndPr>
        <w:sdtContent>
          <w:r w:rsidR="009C3D7B" w:rsidRPr="009C3D7B">
            <w:rPr>
              <w:color w:val="000000"/>
            </w:rPr>
            <w:t>[100]</w:t>
          </w:r>
        </w:sdtContent>
      </w:sdt>
      <w:r w:rsidRPr="00D20F7B">
        <w:rPr>
          <w:shd w:val="clear" w:color="auto" w:fill="FFFFFF"/>
        </w:rPr>
        <w:t>. Dále je Unity využíváno v architektuře, kde usnadňuje návrh budov</w:t>
      </w:r>
      <w:sdt>
        <w:sdtPr>
          <w:rPr>
            <w:color w:val="000000"/>
            <w:shd w:val="clear" w:color="auto" w:fill="FFFFFF"/>
          </w:rPr>
          <w:tag w:val="MENDELEY_CITATION_v3_eyJjaXRhdGlvbklEIjoiTUVOREVMRVlfQ0lUQVRJT05fMDM5MTExZDAtYmUwNC00NzVkLTllNTktZjU4MjgyNTAyMWJjIiwicHJvcGVydGllcyI6eyJub3RlSW5kZXgiOjB9LCJpc0VkaXRlZCI6ZmFsc2UsIm1hbnVhbE92ZXJyaWRlIjp7ImNpdGVwcm9jVGV4dCI6IlsxMDFdIiwiaXNNYW51YWxseU92ZXJyaWRkZW4iOmZhbHNlLCJtYW51YWxPdmVycmlkZVRleHQiOiIifS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iwiY29udGFpbmVyLXRpdGxlLXNob3J0IjoiIn0sInVyaXMiOlsiaHR0cDovL3d3dy5tZW5kZWxleS5jb20vZG9jdW1lbnRzLz91dWlkPTVlMmU2NGU1LWRiNmItMzlkNC1hZTkyLWI2ZjNiYTg2NmJlOCJdLCJpc1RlbXBvcmFyeSI6ZmFsc2UsImxlZ2FjeURlc2t0b3BJZCI6IjVlMmU2NGU1LWRiNmItMzlkNC1hZTkyLWI2ZjNiYTg2NmJlOCJ9XX0="/>
          <w:id w:val="-508751107"/>
          <w:placeholder>
            <w:docPart w:val="DefaultPlaceholder_-1854013440"/>
          </w:placeholder>
        </w:sdtPr>
        <w:sdtEndPr>
          <w:rPr>
            <w:shd w:val="clear" w:color="auto" w:fill="auto"/>
          </w:rPr>
        </w:sdtEndPr>
        <w:sdtContent>
          <w:r w:rsidR="009C3D7B" w:rsidRPr="009C3D7B">
            <w:rPr>
              <w:color w:val="000000"/>
            </w:rPr>
            <w:t>[101]</w:t>
          </w:r>
        </w:sdtContent>
      </w:sdt>
      <w:r w:rsidRPr="00D20F7B">
        <w:rPr>
          <w:shd w:val="clear" w:color="auto" w:fill="FFFFFF"/>
        </w:rPr>
        <w:t xml:space="preserve"> nebo u tvorby filmů</w:t>
      </w:r>
      <w:sdt>
        <w:sdtPr>
          <w:rPr>
            <w:color w:val="000000"/>
            <w:shd w:val="clear" w:color="auto" w:fill="FFFFFF"/>
          </w:rPr>
          <w:tag w:val="MENDELEY_CITATION_v3_eyJjaXRhdGlvbklEIjoiTUVOREVMRVlfQ0lUQVRJT05fZWM5ODI0OWQtMmFkNi00OTM4LTk0N2MtMDc1NWNhNDI3N2UxIiwicHJvcGVydGllcyI6eyJub3RlSW5kZXgiOjB9LCJpc0VkaXRlZCI6ZmFsc2UsIm1hbnVhbE92ZXJyaWRlIjp7ImNpdGVwcm9jVGV4dCI6IlsxMDJdIiwiaXNNYW51YWxseU92ZXJyaWRkZW4iOmZhbHNlLCJtYW51YWxPdmVycmlkZVRleHQiOiIifS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IsImNvbnRhaW5lci10aXRsZS1zaG9ydCI6IiJ9LCJ1cmlzIjpbImh0dHA6Ly93d3cubWVuZGVsZXkuY29tL2RvY3VtZW50cy8/dXVpZD1hMzEzZDU4NC1hZmQ4LTNjMDgtYTk2Ny1kZjYxMGJlODg5ZTMiXSwiaXNUZW1wb3JhcnkiOmZhbHNlLCJsZWdhY3lEZXNrdG9wSWQiOiJhMzEzZDU4NC1hZmQ4LTNjMDgtYTk2Ny1kZjYxMGJlODg5ZTMifV19"/>
          <w:id w:val="1327246669"/>
          <w:placeholder>
            <w:docPart w:val="DefaultPlaceholder_-1854013440"/>
          </w:placeholder>
        </w:sdtPr>
        <w:sdtEndPr>
          <w:rPr>
            <w:shd w:val="clear" w:color="auto" w:fill="auto"/>
          </w:rPr>
        </w:sdtEndPr>
        <w:sdtContent>
          <w:r w:rsidR="009C3D7B" w:rsidRPr="009C3D7B">
            <w:rPr>
              <w:color w:val="000000"/>
            </w:rPr>
            <w:t>[102]</w:t>
          </w:r>
        </w:sdtContent>
      </w:sdt>
      <w:r w:rsidRPr="00D20F7B">
        <w:rPr>
          <w:shd w:val="clear" w:color="auto" w:fill="FFFFFF"/>
        </w:rPr>
        <w:t>. Pokud zisk za předešlých 12 měsíců nepřekročil 100 000 amerických dolarů, je licence zcela zdarma, poté se platí měsíční nebo roční poplatek za každý počítač, jehož výše se odvíjejí od zisku</w:t>
      </w:r>
      <w:sdt>
        <w:sdtPr>
          <w:rPr>
            <w:color w:val="000000"/>
            <w:shd w:val="clear" w:color="auto" w:fill="FFFFFF"/>
          </w:rPr>
          <w:tag w:val="MENDELEY_CITATION_v3_eyJjaXRhdGlvbklEIjoiTUVOREVMRVlfQ0lUQVRJT05fZjJhOWE0ODctYmIzOC00OGI0LTkzNWMtM2ZlNWI0MzhhYjM2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
          <w:id w:val="1005870734"/>
          <w:placeholder>
            <w:docPart w:val="DefaultPlaceholder_-1854013440"/>
          </w:placeholder>
        </w:sdtPr>
        <w:sdtEndPr>
          <w:rPr>
            <w:shd w:val="clear" w:color="auto" w:fill="auto"/>
          </w:rPr>
        </w:sdtEndPr>
        <w:sdtContent>
          <w:r w:rsidR="009C3D7B" w:rsidRPr="009C3D7B">
            <w:rPr>
              <w:color w:val="000000"/>
            </w:rPr>
            <w:t>[103]</w:t>
          </w:r>
        </w:sdtContent>
      </w:sdt>
      <w:r w:rsidRPr="00D20F7B">
        <w:rPr>
          <w:shd w:val="clear" w:color="auto" w:fill="FFFFFF"/>
        </w:rPr>
        <w:t xml:space="preserve">. K programování v Unity se využívají jazyky C#, JavaScript nebo </w:t>
      </w:r>
      <w:proofErr w:type="spellStart"/>
      <w:r w:rsidRPr="00D20F7B">
        <w:rPr>
          <w:shd w:val="clear" w:color="auto" w:fill="FFFFFF"/>
        </w:rPr>
        <w:t>Boo</w:t>
      </w:r>
      <w:proofErr w:type="spellEnd"/>
      <w:r w:rsidRPr="00D20F7B">
        <w:rPr>
          <w:shd w:val="clear" w:color="auto" w:fill="FFFFFF"/>
        </w:rPr>
        <w:t xml:space="preserve"> (vycházející z Pythonu), případně je možné použít nástroj </w:t>
      </w:r>
      <w:r w:rsidRPr="00D20F7B">
        <w:rPr>
          <w:shd w:val="clear" w:color="auto" w:fill="FFFFFF"/>
          <w:lang w:val="en-US"/>
        </w:rPr>
        <w:t>Bolt</w:t>
      </w:r>
      <w:r w:rsidRPr="00D20F7B">
        <w:rPr>
          <w:shd w:val="clear" w:color="auto" w:fill="FFFFFF"/>
        </w:rPr>
        <w:t>, který umožňuje programovat pomocí bloků</w:t>
      </w:r>
      <w:sdt>
        <w:sdtPr>
          <w:rPr>
            <w:color w:val="000000"/>
            <w:shd w:val="clear" w:color="auto" w:fill="FFFFFF"/>
          </w:rPr>
          <w:tag w:val="MENDELEY_CITATION_v3_eyJjaXRhdGlvbklEIjoiTUVOREVMRVlfQ0lUQVRJT05fMTA2NWE0MjYtNDBhZi00NzFhLTkyNTYtNDYyYTk0MGYxMWYxIiwicHJvcGVydGllcyI6eyJub3RlSW5kZXgiOjB9LCJpc0VkaXRlZCI6ZmFsc2UsIm1hbnVhbE92ZXJyaWRlIjp7ImNpdGVwcm9jVGV4dCI6IlsxMDRdIiwiaXNNYW51YWxseU92ZXJyaWRkZW4iOmZhbHNlLCJtYW51YWxPdmVycmlkZVRleHQiOiIifS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iwiY29udGFpbmVyLXRpdGxlLXNob3J0IjoiIn0sInVyaXMiOlsiaHR0cDovL3d3dy5tZW5kZWxleS5jb20vZG9jdW1lbnRzLz91dWlkPWJiMmU1ZDAyLTBkYjMtM2UyNy1hMWJhLTM0MGU0MWIyNTYzMSJdLCJpc1RlbXBvcmFyeSI6ZmFsc2UsImxlZ2FjeURlc2t0b3BJZCI6ImJiMmU1ZDAyLTBkYjMtM2UyNy1hMWJhLTM0MGU0MWIyNTYzMSJ9XX0="/>
          <w:id w:val="-1419862400"/>
          <w:placeholder>
            <w:docPart w:val="DefaultPlaceholder_-1854013440"/>
          </w:placeholder>
        </w:sdtPr>
        <w:sdtEndPr>
          <w:rPr>
            <w:shd w:val="clear" w:color="auto" w:fill="auto"/>
          </w:rPr>
        </w:sdtEndPr>
        <w:sdtContent>
          <w:r w:rsidR="009C3D7B" w:rsidRPr="009C3D7B">
            <w:rPr>
              <w:color w:val="000000"/>
            </w:rPr>
            <w:t>[104]</w:t>
          </w:r>
        </w:sdtContent>
      </w:sdt>
      <w:r w:rsidRPr="00D20F7B">
        <w:rPr>
          <w:shd w:val="clear" w:color="auto" w:fill="FFFFFF"/>
        </w:rPr>
        <w:t>. Modely je možné vytvořit vlastní například v programu </w:t>
      </w:r>
      <w:r w:rsidRPr="00D20F7B">
        <w:rPr>
          <w:shd w:val="clear" w:color="auto" w:fill="FFFFFF"/>
          <w:lang w:val="en-US"/>
        </w:rPr>
        <w:t>Blender</w:t>
      </w:r>
      <w:r w:rsidRPr="00D20F7B">
        <w:rPr>
          <w:shd w:val="clear" w:color="auto" w:fill="FFFFFF"/>
        </w:rPr>
        <w:t>, stáhnout z internetu, nebo použít </w:t>
      </w:r>
      <w:r w:rsidRPr="00D20F7B">
        <w:rPr>
          <w:shd w:val="clear" w:color="auto" w:fill="FFFFFF"/>
          <w:lang w:val="en-US"/>
        </w:rPr>
        <w:t>Asset Store</w:t>
      </w:r>
      <w:r w:rsidRPr="00D20F7B">
        <w:rPr>
          <w:shd w:val="clear" w:color="auto" w:fill="FFFFFF"/>
        </w:rPr>
        <w:t xml:space="preserve"> integrovaný přímo v prostředí Unity, kde jsou modely, efekty, scripty a nástroje, které jsou zdarma nebo placené. Pro usnadnění vývoje unity umožňuje vytvořit i vlastní nástroje, kterými můžete za běhu měnit hodnoty a v reálném čase vidíte změny</w:t>
      </w:r>
      <w:sdt>
        <w:sdtPr>
          <w:rPr>
            <w:color w:val="000000"/>
            <w:shd w:val="clear" w:color="auto" w:fill="FFFFFF"/>
          </w:rPr>
          <w:tag w:val="MENDELEY_CITATION_v3_eyJjaXRhdGlvbklEIjoiTUVOREVMRVlfQ0lUQVRJT05fNGEzYmQwYWUtNDQ4Zi00ZjBhLWI4ZDMtZjVjNjAxNGE4NTI4IiwicHJvcGVydGllcyI6eyJub3RlSW5kZXgiOjB9LCJpc0VkaXRlZCI6ZmFsc2UsIm1hbnVhbE92ZXJyaWRlIjp7ImNpdGVwcm9jVGV4dCI6IlsxMDVdIiwiaXNNYW51YWxseU92ZXJyaWRkZW4iOmZhbHNlLCJtYW51YWxPdmVycmlkZVRleHQiOiIifS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IsImNvbnRhaW5lci10aXRsZS1zaG9ydCI6IiJ9LCJ1cmlzIjpbImh0dHA6Ly93d3cubWVuZGVsZXkuY29tL2RvY3VtZW50cy8/dXVpZD01MTgwMmY1Mi03Yjk1LTM0YzAtYmFhMC05YzFkMTg3MjgyM2UiXSwiaXNUZW1wb3JhcnkiOmZhbHNlLCJsZWdhY3lEZXNrdG9wSWQiOiI1MTgwMmY1Mi03Yjk1LTM0YzAtYmFhMC05YzFkMTg3MjgyM2UifV19"/>
          <w:id w:val="1559816715"/>
          <w:placeholder>
            <w:docPart w:val="DefaultPlaceholder_-1854013440"/>
          </w:placeholder>
        </w:sdtPr>
        <w:sdtEndPr>
          <w:rPr>
            <w:shd w:val="clear" w:color="auto" w:fill="auto"/>
          </w:rPr>
        </w:sdtEndPr>
        <w:sdtContent>
          <w:r w:rsidR="009C3D7B" w:rsidRPr="009C3D7B">
            <w:rPr>
              <w:color w:val="000000"/>
            </w:rPr>
            <w:t>[105]</w:t>
          </w:r>
        </w:sdtContent>
      </w:sdt>
      <w:r w:rsidRPr="00D20F7B">
        <w:rPr>
          <w:shd w:val="clear" w:color="auto" w:fill="FFFFFF"/>
        </w:rPr>
        <w:t xml:space="preserve">. Příkladem her vytvořených v Unity jsou </w:t>
      </w:r>
      <w:r w:rsidRPr="00D20F7B">
        <w:rPr>
          <w:shd w:val="clear" w:color="auto" w:fill="FFFFFF"/>
          <w:lang w:val="en-US"/>
        </w:rPr>
        <w:t>Cuphead</w:t>
      </w:r>
      <w:r w:rsidRPr="00D20F7B">
        <w:rPr>
          <w:shd w:val="clear" w:color="auto" w:fill="FFFFFF"/>
        </w:rPr>
        <w:t xml:space="preserve"> a </w:t>
      </w:r>
      <w:r w:rsidRPr="00D20F7B">
        <w:rPr>
          <w:shd w:val="clear" w:color="auto" w:fill="FFFFFF"/>
          <w:lang w:val="en-US"/>
        </w:rPr>
        <w:t>Hollow Knight</w:t>
      </w:r>
      <w:sdt>
        <w:sdtPr>
          <w:rPr>
            <w:color w:val="000000"/>
            <w:shd w:val="clear" w:color="auto" w:fill="FFFFFF"/>
            <w:lang w:val="en-US"/>
          </w:rPr>
          <w:tag w:val="MENDELEY_CITATION_v3_eyJjaXRhdGlvbklEIjoiTUVOREVMRVlfQ0lUQVRJT05fMWE0MTI5Y2MtM2VjZC00NmJlLTljZmMtODllNTNmZDEwN2RjIiwicHJvcGVydGllcyI6eyJub3RlSW5kZXgiOjB9LCJpc0VkaXRlZCI6ZmFsc2UsIm1hbnVhbE92ZXJyaWRlIjp7ImNpdGVwcm9jVGV4dCI6IlsxMDZdIiwiaXNNYW51YWxseU92ZXJyaWRkZW4iOmZhbHNlLCJtYW51YWxPdmVycmlkZVRleHQiOiIifS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IsImNvbnRhaW5lci10aXRsZS1zaG9ydCI6IiJ9LCJ1cmlzIjpbImh0dHA6Ly93d3cubWVuZGVsZXkuY29tL2RvY3VtZW50cy8/dXVpZD1hODM2M2RiYS1hYWNlLTM5MTMtYTkyYi1kNTk3Y2Q1NmI1NjMiXSwiaXNUZW1wb3JhcnkiOmZhbHNlLCJsZWdhY3lEZXNrdG9wSWQiOiJhODM2M2RiYS1hYWNlLTM5MTMtYTkyYi1kNTk3Y2Q1NmI1NjMifV19"/>
          <w:id w:val="-1327660234"/>
          <w:placeholder>
            <w:docPart w:val="DefaultPlaceholder_-1854013440"/>
          </w:placeholder>
        </w:sdtPr>
        <w:sdtEndPr>
          <w:rPr>
            <w:shd w:val="clear" w:color="auto" w:fill="auto"/>
            <w:lang w:val="cs-CZ"/>
          </w:rPr>
        </w:sdtEndPr>
        <w:sdtContent>
          <w:r w:rsidR="009C3D7B" w:rsidRPr="009C3D7B">
            <w:rPr>
              <w:color w:val="000000"/>
            </w:rPr>
            <w:t>[106]</w:t>
          </w:r>
        </w:sdtContent>
      </w:sdt>
      <w:r w:rsidRPr="00D20F7B">
        <w:rPr>
          <w:shd w:val="clear" w:color="auto" w:fill="FFFFFF"/>
        </w:rPr>
        <w:t>. Oproti konkurenci má výhodu v jednoduchosti, množství platforem a 2D hrách</w:t>
      </w:r>
      <w:sdt>
        <w:sdtPr>
          <w:rPr>
            <w:color w:val="000000"/>
            <w:shd w:val="clear" w:color="auto" w:fill="FFFFFF"/>
          </w:rPr>
          <w:tag w:val="MENDELEY_CITATION_v3_eyJjaXRhdGlvbklEIjoiTUVOREVMRVlfQ0lUQVRJT05fOGNlMTE2NTEtYjg4Mi00YmQwLThhOTItMGM2ZTJmMmIyNWRmIiwicHJvcGVydGllcyI6eyJub3RlSW5kZXgiOjB9LCJpc0VkaXRlZCI6ZmFsc2UsIm1hbnVhbE92ZXJyaWRlIjp7ImNpdGVwcm9jVGV4dCI6IlsxMDddIiwiaXNNYW51YWxseU92ZXJyaWRkZW4iOmZhbHNlLCJtYW51YWxPdmVycmlkZVRleHQiOiIifS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iwiY29udGFpbmVyLXRpdGxlLXNob3J0IjoiIn0sInVyaXMiOlsiaHR0cDovL3d3dy5tZW5kZWxleS5jb20vZG9jdW1lbnRzLz91dWlkPWI1ZjM2ZWFhLTIxZjktNDBjMy1hZGY2LWFiNGExMDlhNTgxNiJdLCJpc1RlbXBvcmFyeSI6ZmFsc2UsImxlZ2FjeURlc2t0b3BJZCI6ImI1ZjM2ZWFhLTIxZjktNDBjMy1hZGY2LWFiNGExMDlhNTgxNiJ9XX0="/>
          <w:id w:val="-1231606536"/>
          <w:placeholder>
            <w:docPart w:val="DefaultPlaceholder_-1854013440"/>
          </w:placeholder>
        </w:sdtPr>
        <w:sdtEndPr>
          <w:rPr>
            <w:shd w:val="clear" w:color="auto" w:fill="auto"/>
          </w:rPr>
        </w:sdtEndPr>
        <w:sdtContent>
          <w:r w:rsidR="009C3D7B" w:rsidRPr="009C3D7B">
            <w:rPr>
              <w:color w:val="000000"/>
            </w:rPr>
            <w:t>[107]</w:t>
          </w:r>
        </w:sdtContent>
      </w:sdt>
      <w:r w:rsidRPr="00D20F7B">
        <w:rPr>
          <w:shd w:val="clear" w:color="auto" w:fill="FFFFFF"/>
        </w:rPr>
        <w:t>.</w:t>
      </w:r>
    </w:p>
    <w:p w14:paraId="6C8D562A" w14:textId="2EB010F4" w:rsidR="00F67031" w:rsidRDefault="00F67031" w:rsidP="00877A27">
      <w:pPr>
        <w:ind w:firstLine="708"/>
        <w:jc w:val="both"/>
        <w:rPr>
          <w:i/>
          <w:iCs/>
          <w:shd w:val="clear" w:color="auto" w:fill="FFFFFF"/>
        </w:rPr>
      </w:pPr>
      <w:r w:rsidRPr="00EF52A4">
        <w:rPr>
          <w:shd w:val="clear" w:color="auto" w:fill="FFFFFF"/>
        </w:rPr>
        <w:t>Úrovně hry jsou</w:t>
      </w:r>
      <w:r>
        <w:rPr>
          <w:shd w:val="clear" w:color="auto" w:fill="FFFFFF"/>
        </w:rPr>
        <w:t xml:space="preserve"> </w:t>
      </w:r>
      <w:r w:rsidRPr="00FD4AB2">
        <w:rPr>
          <w:shd w:val="clear" w:color="auto" w:fill="FFFFFF"/>
        </w:rPr>
        <w:t>v Unity</w:t>
      </w:r>
      <w:r w:rsidRPr="00EF52A4">
        <w:rPr>
          <w:shd w:val="clear" w:color="auto" w:fill="FFFFFF"/>
        </w:rPr>
        <w:t xml:space="preserve"> nazývány scény. Každá scéna obsahuje seznam </w:t>
      </w:r>
      <w:proofErr w:type="spellStart"/>
      <w:r w:rsidRPr="00EF52A4">
        <w:rPr>
          <w:i/>
          <w:iCs/>
          <w:shd w:val="clear" w:color="auto" w:fill="FFFFFF"/>
        </w:rPr>
        <w:t>GameObjectů</w:t>
      </w:r>
      <w:proofErr w:type="spellEnd"/>
      <w:r w:rsidRPr="00EF52A4">
        <w:rPr>
          <w:shd w:val="clear" w:color="auto" w:fill="FFFFFF"/>
        </w:rPr>
        <w:t xml:space="preserve">, které se v ní nachází. </w:t>
      </w:r>
      <w:proofErr w:type="spellStart"/>
      <w:r w:rsidRPr="00EF52A4">
        <w:rPr>
          <w:i/>
          <w:iCs/>
          <w:shd w:val="clear" w:color="auto" w:fill="FFFFFF"/>
        </w:rPr>
        <w:t>GameObject</w:t>
      </w:r>
      <w:proofErr w:type="spellEnd"/>
      <w:r w:rsidRPr="00EF52A4">
        <w:rPr>
          <w:shd w:val="clear" w:color="auto" w:fill="FFFFFF"/>
        </w:rPr>
        <w:t xml:space="preserve"> má své komponenty, které určují jeho vlastnosti (např. vzhled, umístění a gravitace). Povinný komponent je </w:t>
      </w:r>
      <w:proofErr w:type="spellStart"/>
      <w:r w:rsidRPr="00EF52A4">
        <w:rPr>
          <w:i/>
          <w:iCs/>
          <w:shd w:val="clear" w:color="auto" w:fill="FFFFFF"/>
        </w:rPr>
        <w:t>Transform</w:t>
      </w:r>
      <w:proofErr w:type="spellEnd"/>
      <w:r w:rsidRPr="00EF52A4">
        <w:rPr>
          <w:shd w:val="clear" w:color="auto" w:fill="FFFFFF"/>
        </w:rPr>
        <w:t xml:space="preserve">, který obsahuje informaci o poloze, natočení a velikosti vůči původnímu modelu. Jednotlivé komponenty jsou reprezentovány inspektory, ve kterých je možné pohodlně měnit jejich hodnoty. </w:t>
      </w:r>
      <w:proofErr w:type="spellStart"/>
      <w:r w:rsidRPr="00EF52A4">
        <w:rPr>
          <w:i/>
          <w:iCs/>
          <w:shd w:val="clear" w:color="auto" w:fill="FFFFFF"/>
        </w:rPr>
        <w:t>GameObjectu</w:t>
      </w:r>
      <w:proofErr w:type="spellEnd"/>
      <w:r w:rsidRPr="00EF52A4">
        <w:rPr>
          <w:shd w:val="clear" w:color="auto" w:fill="FFFFFF"/>
        </w:rPr>
        <w:t xml:space="preserve"> je možné přidat potomky, jejichž poloha se nyní nevztahuje ke scéně, ale k rodiči. Toto umožňuje vytvářet skupiny objektů, které se pohybují jako jeden celek, čehož lze využít například když má postava v ruce předmět. Z </w:t>
      </w:r>
      <w:proofErr w:type="spellStart"/>
      <w:r w:rsidRPr="00EF52A4">
        <w:rPr>
          <w:i/>
          <w:iCs/>
          <w:shd w:val="clear" w:color="auto" w:fill="FFFFFF"/>
        </w:rPr>
        <w:t>GameObjectu</w:t>
      </w:r>
      <w:proofErr w:type="spellEnd"/>
      <w:r w:rsidRPr="00EF52A4">
        <w:rPr>
          <w:shd w:val="clear" w:color="auto" w:fill="FFFFFF"/>
        </w:rPr>
        <w:t xml:space="preserve"> je možné vytvořit </w:t>
      </w:r>
      <w:proofErr w:type="spellStart"/>
      <w:r w:rsidRPr="00EF52A4">
        <w:rPr>
          <w:i/>
          <w:iCs/>
          <w:shd w:val="clear" w:color="auto" w:fill="FFFFFF"/>
        </w:rPr>
        <w:t>Prefab</w:t>
      </w:r>
      <w:proofErr w:type="spellEnd"/>
      <w:r w:rsidRPr="00EF52A4">
        <w:rPr>
          <w:shd w:val="clear" w:color="auto" w:fill="FFFFFF"/>
        </w:rPr>
        <w:t xml:space="preserve">, který obsahuje všechny jeho potomky a komponenty včetně nastavených </w:t>
      </w:r>
      <w:r w:rsidRPr="00EF52A4">
        <w:rPr>
          <w:shd w:val="clear" w:color="auto" w:fill="FFFFFF"/>
        </w:rPr>
        <w:lastRenderedPageBreak/>
        <w:t xml:space="preserve">hodnot. Takto je možné usnadnit vývoj, neboť již připravený objekt stačí pouze přidat do scény a nastavit polohu. Dále se změny provádí na jednom místě a samy se změní ve všech instancích. Logika se objektům přidává pomocí komponent script, což jsou zdrojové kódy obsahující třídu, která by mezi svými předky měla mít </w:t>
      </w:r>
      <w:proofErr w:type="spellStart"/>
      <w:r w:rsidRPr="00EF52A4">
        <w:rPr>
          <w:i/>
          <w:iCs/>
          <w:shd w:val="clear" w:color="auto" w:fill="FFFFFF"/>
        </w:rPr>
        <w:t>MonoBehaviour</w:t>
      </w:r>
      <w:proofErr w:type="spellEnd"/>
      <w:r w:rsidRPr="00EF52A4">
        <w:rPr>
          <w:shd w:val="clear" w:color="auto" w:fill="FFFFFF"/>
        </w:rPr>
        <w:t xml:space="preserve">, čímž zdědí metody jako jsou </w:t>
      </w:r>
      <w:r w:rsidRPr="00EF52A4">
        <w:rPr>
          <w:i/>
          <w:iCs/>
          <w:shd w:val="clear" w:color="auto" w:fill="FFFFFF"/>
        </w:rPr>
        <w:t xml:space="preserve">Start, Update a </w:t>
      </w:r>
      <w:proofErr w:type="spellStart"/>
      <w:r w:rsidRPr="00EF52A4">
        <w:rPr>
          <w:i/>
          <w:iCs/>
          <w:shd w:val="clear" w:color="auto" w:fill="FFFFFF"/>
        </w:rPr>
        <w:t>FixedUpdate</w:t>
      </w:r>
      <w:proofErr w:type="spellEnd"/>
      <w:r w:rsidRPr="00EF52A4">
        <w:rPr>
          <w:shd w:val="clear" w:color="auto" w:fill="FFFFFF"/>
        </w:rPr>
        <w:t xml:space="preserve">, které Unity volá v konkrétních situacích. </w:t>
      </w:r>
      <w:r w:rsidRPr="00EF52A4">
        <w:rPr>
          <w:i/>
          <w:iCs/>
          <w:shd w:val="clear" w:color="auto" w:fill="FFFFFF"/>
        </w:rPr>
        <w:t>Start</w:t>
      </w:r>
      <w:r w:rsidRPr="00EF52A4">
        <w:rPr>
          <w:shd w:val="clear" w:color="auto" w:fill="FFFFFF"/>
        </w:rPr>
        <w:t xml:space="preserve"> je zavolán po vytvoření instance a obvykle se zde řeší načítání hodnot z managera či komponent. Update je volán při každém vykreslení nového snímku, jejichž počet za vteřinu není stabilní. Pro výpočet fyziky a ostatní úkony vyžadující konstantní intervaly se využívá </w:t>
      </w:r>
      <w:proofErr w:type="spellStart"/>
      <w:r w:rsidRPr="00EF52A4">
        <w:rPr>
          <w:i/>
          <w:iCs/>
          <w:shd w:val="clear" w:color="auto" w:fill="FFFFFF"/>
        </w:rPr>
        <w:t>FixedUpdate</w:t>
      </w:r>
      <w:proofErr w:type="spellEnd"/>
      <w:r w:rsidRPr="00EF52A4">
        <w:rPr>
          <w:shd w:val="clear" w:color="auto" w:fill="FFFFFF"/>
        </w:rPr>
        <w:t>, který je defaultně volán padesátkrát za vteřinu</w:t>
      </w:r>
      <w:sdt>
        <w:sdtPr>
          <w:rPr>
            <w:color w:val="000000"/>
            <w:shd w:val="clear" w:color="auto" w:fill="FFFFFF"/>
          </w:rPr>
          <w:tag w:val="MENDELEY_CITATION_v3_eyJjaXRhdGlvbklEIjoiTUVOREVMRVlfQ0lUQVRJT05fM2ZlYWQwZDMtMmQ2ZC00ZmEzLWJjODYtYTlmYzhmYzczMmY3IiwicHJvcGVydGllcyI6eyJub3RlSW5kZXgiOjB9LCJpc0VkaXRlZCI6ZmFsc2UsIm1hbnVhbE92ZXJyaWRlIjp7ImNpdGVwcm9jVGV4dCI6IlsxMDhdIiwiaXNNYW51YWxseU92ZXJyaWRkZW4iOmZhbHNlLCJtYW51YWxPdmVycmlkZVRleHQiOiIifS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LCJjb250YWluZXItdGl0bGUtc2hvcnQiOiIifSwidXJpcyI6WyJodHRwOi8vd3d3Lm1lbmRlbGV5LmNvbS9kb2N1bWVudHMvP3V1aWQ9YjQxZTYxZjEtYWY5My0zZGY2LWE1YjEtZjM0M2Q4NjdkMzQyIl0sImlzVGVtcG9yYXJ5IjpmYWxzZSwibGVnYWN5RGVza3RvcElkIjoiYjQxZTYxZjEtYWY5My0zZGY2LWE1YjEtZjM0M2Q4NjdkMzQyIn1dfQ=="/>
          <w:id w:val="-721130353"/>
          <w:placeholder>
            <w:docPart w:val="DefaultPlaceholder_-1854013440"/>
          </w:placeholder>
        </w:sdtPr>
        <w:sdtEndPr>
          <w:rPr>
            <w:shd w:val="clear" w:color="auto" w:fill="auto"/>
          </w:rPr>
        </w:sdtEndPr>
        <w:sdtContent>
          <w:r w:rsidR="009C3D7B" w:rsidRPr="009C3D7B">
            <w:rPr>
              <w:color w:val="000000"/>
            </w:rPr>
            <w:t>[108]</w:t>
          </w:r>
        </w:sdtContent>
      </w:sdt>
      <w:r w:rsidRPr="00EF52A4">
        <w:rPr>
          <w:shd w:val="clear" w:color="auto" w:fill="FFFFFF"/>
        </w:rPr>
        <w:t xml:space="preserve">. Na práci s časem má Unity třídu Time, kde pomocí hodnoty </w:t>
      </w:r>
      <w:proofErr w:type="spellStart"/>
      <w:r w:rsidRPr="00EF52A4">
        <w:rPr>
          <w:i/>
          <w:iCs/>
          <w:shd w:val="clear" w:color="auto" w:fill="FFFFFF"/>
        </w:rPr>
        <w:t>timeScale</w:t>
      </w:r>
      <w:proofErr w:type="spellEnd"/>
      <w:r w:rsidRPr="00EF52A4">
        <w:rPr>
          <w:shd w:val="clear" w:color="auto" w:fill="FFFFFF"/>
        </w:rPr>
        <w:t xml:space="preserve"> je možné změnit kolikanásobkem standartní rychlosti hra poběží a pomocí </w:t>
      </w:r>
      <w:proofErr w:type="spellStart"/>
      <w:r w:rsidRPr="00EF52A4">
        <w:rPr>
          <w:i/>
          <w:iCs/>
          <w:shd w:val="clear" w:color="auto" w:fill="FFFFFF"/>
        </w:rPr>
        <w:t>deltaTime</w:t>
      </w:r>
      <w:proofErr w:type="spellEnd"/>
      <w:r w:rsidRPr="00EF52A4">
        <w:rPr>
          <w:shd w:val="clear" w:color="auto" w:fill="FFFFFF"/>
        </w:rPr>
        <w:t xml:space="preserve"> je možné zjistit kolik času uplynulo mezi jednotlivými snímky. Ve skriptech je možné využívat statické třídy </w:t>
      </w:r>
      <w:proofErr w:type="spellStart"/>
      <w:r w:rsidRPr="00EF52A4">
        <w:rPr>
          <w:i/>
          <w:iCs/>
          <w:shd w:val="clear" w:color="auto" w:fill="FFFFFF"/>
        </w:rPr>
        <w:t>Debug</w:t>
      </w:r>
      <w:proofErr w:type="spellEnd"/>
      <w:r w:rsidRPr="00EF52A4">
        <w:rPr>
          <w:shd w:val="clear" w:color="auto" w:fill="FFFFFF"/>
        </w:rPr>
        <w:t xml:space="preserve"> (konzole a čáry) a </w:t>
      </w:r>
      <w:proofErr w:type="spellStart"/>
      <w:r w:rsidRPr="00EF52A4">
        <w:rPr>
          <w:i/>
          <w:iCs/>
          <w:shd w:val="clear" w:color="auto" w:fill="FFFFFF"/>
        </w:rPr>
        <w:t>Gizmo</w:t>
      </w:r>
      <w:proofErr w:type="spellEnd"/>
      <w:r w:rsidRPr="00EF52A4">
        <w:rPr>
          <w:shd w:val="clear" w:color="auto" w:fill="FFFFFF"/>
        </w:rPr>
        <w:t xml:space="preserve"> (geometrické tvary), které umožňují do scény dokreslovat pomocnou grafiku, kterou hráč neuvidí</w:t>
      </w:r>
      <w:sdt>
        <w:sdtPr>
          <w:rPr>
            <w:color w:val="000000"/>
            <w:shd w:val="clear" w:color="auto" w:fill="FFFFFF"/>
          </w:rPr>
          <w:tag w:val="MENDELEY_CITATION_v3_eyJjaXRhdGlvbklEIjoiTUVOREVMRVlfQ0lUQVRJT05fMGQyOTBmOGEtZDc3YS00ZTkyLWJhMTgtNDZjOTA3ZmY3ZjY5IiwicHJvcGVydGllcyI6eyJub3RlSW5kZXgiOjB9LCJpc0VkaXRlZCI6ZmFsc2UsIm1hbnVhbE92ZXJyaWRlIjp7ImNpdGVwcm9jVGV4dCI6IlsxMDldIiwiaXNNYW51YWxseU92ZXJyaWRkZW4iOmZhbHNlLCJtYW51YWxPdmVycmlkZVRleHQiOiIifS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iwiY29udGFpbmVyLXRpdGxlLXNob3J0IjoiIn0sInVyaXMiOlsiaHR0cDovL3d3dy5tZW5kZWxleS5jb20vZG9jdW1lbnRzLz91dWlkPTI3MzUyNjBlLWJlOTAtMzA1Ny05MDBiLTg1YzMwYmQzYTQ1YiJdLCJpc1RlbXBvcmFyeSI6ZmFsc2UsImxlZ2FjeURlc2t0b3BJZCI6IjI3MzUyNjBlLWJlOTAtMzA1Ny05MDBiLTg1YzMwYmQzYTQ1YiJ9XX0="/>
          <w:id w:val="-295840991"/>
          <w:placeholder>
            <w:docPart w:val="DefaultPlaceholder_-1854013440"/>
          </w:placeholder>
        </w:sdtPr>
        <w:sdtEndPr>
          <w:rPr>
            <w:shd w:val="clear" w:color="auto" w:fill="auto"/>
          </w:rPr>
        </w:sdtEndPr>
        <w:sdtContent>
          <w:r w:rsidR="009C3D7B" w:rsidRPr="009C3D7B">
            <w:rPr>
              <w:color w:val="000000"/>
            </w:rPr>
            <w:t>[109]</w:t>
          </w:r>
        </w:sdtContent>
      </w:sdt>
      <w:sdt>
        <w:sdtPr>
          <w:rPr>
            <w:color w:val="000000"/>
          </w:rPr>
          <w:tag w:val="MENDELEY_CITATION_v3_eyJjaXRhdGlvbklEIjoiTUVOREVMRVlfQ0lUQVRJT05fODMzZmY4ZmUtYjY1ZS00NzNlLTgwNmMtYWY2ZjNiYTNjMDgwIiwicHJvcGVydGllcyI6eyJub3RlSW5kZXgiOjB9LCJpc0VkaXRlZCI6ZmFsc2UsIm1hbnVhbE92ZXJyaWRlIjp7ImNpdGVwcm9jVGV4dCI6IlsxMTBdIiwiaXNNYW51YWxseU92ZXJyaWRkZW4iOmZhbHNlLCJtYW51YWxPdmVycmlkZVRleHQiOiIifS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LCJjb250YWluZXItdGl0bGUtc2hvcnQiOiIifSwidXJpcyI6WyJodHRwOi8vd3d3Lm1lbmRlbGV5LmNvbS9kb2N1bWVudHMvP3V1aWQ9MzMwN2MzYjItZTdjZi0zNWU1LWFjZDEtNTYxZjMwZjM2NWEyIl0sImlzVGVtcG9yYXJ5IjpmYWxzZSwibGVnYWN5RGVza3RvcElkIjoiMzMwN2MzYjItZTdjZi0zNWU1LWFjZDEtNTYxZjMwZjM2NWEyIn1dfQ=="/>
          <w:id w:val="-304942443"/>
          <w:placeholder>
            <w:docPart w:val="DefaultPlaceholder_-1854013440"/>
          </w:placeholder>
        </w:sdtPr>
        <w:sdtEndPr/>
        <w:sdtContent>
          <w:r w:rsidR="009C3D7B" w:rsidRPr="009C3D7B">
            <w:rPr>
              <w:color w:val="000000"/>
            </w:rPr>
            <w:t>[110]</w:t>
          </w:r>
        </w:sdtContent>
      </w:sdt>
      <w:r w:rsidRPr="00EF52A4">
        <w:rPr>
          <w:shd w:val="clear" w:color="auto" w:fill="FFFFFF"/>
        </w:rPr>
        <w:t xml:space="preserve">. Pro zvýšení přehlednosti inspektora skriptu je možné pomocí klíčových slov umístěných do hranatých závorek možné přidat nadpisy nebo </w:t>
      </w:r>
      <w:proofErr w:type="spellStart"/>
      <w:r w:rsidRPr="00EF52A4">
        <w:rPr>
          <w:i/>
          <w:iCs/>
          <w:shd w:val="clear" w:color="auto" w:fill="FFFFFF"/>
        </w:rPr>
        <w:t>slidery</w:t>
      </w:r>
      <w:proofErr w:type="spellEnd"/>
      <w:r w:rsidRPr="00EF52A4">
        <w:rPr>
          <w:shd w:val="clear" w:color="auto" w:fill="FFFFFF"/>
        </w:rPr>
        <w:t xml:space="preserve"> a skrýt či zobrazit proměnné. Pro výpočet natočení objektu Unity využívá </w:t>
      </w:r>
      <w:proofErr w:type="spellStart"/>
      <w:r w:rsidRPr="00EF52A4">
        <w:rPr>
          <w:i/>
          <w:iCs/>
          <w:shd w:val="clear" w:color="auto" w:fill="FFFFFF"/>
        </w:rPr>
        <w:t>Quaternion</w:t>
      </w:r>
      <w:proofErr w:type="spellEnd"/>
      <w:r w:rsidRPr="00EF52A4">
        <w:rPr>
          <w:shd w:val="clear" w:color="auto" w:fill="FFFFFF"/>
        </w:rPr>
        <w:t xml:space="preserve"> (čtyřrozměrný vektor) </w:t>
      </w:r>
      <w:sdt>
        <w:sdtPr>
          <w:rPr>
            <w:color w:val="000000"/>
            <w:shd w:val="clear" w:color="auto" w:fill="FFFFFF"/>
          </w:rPr>
          <w:tag w:val="MENDELEY_CITATION_v3_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"/>
          <w:id w:val="1571999912"/>
          <w:placeholder>
            <w:docPart w:val="DefaultPlaceholder_-1854013440"/>
          </w:placeholder>
        </w:sdtPr>
        <w:sdtEndPr>
          <w:rPr>
            <w:shd w:val="clear" w:color="auto" w:fill="auto"/>
          </w:rPr>
        </w:sdtEndPr>
        <w:sdtContent>
          <w:r w:rsidR="009C3D7B" w:rsidRPr="009C3D7B">
            <w:rPr>
              <w:color w:val="000000"/>
            </w:rPr>
            <w:t>[111, 112]</w:t>
          </w:r>
        </w:sdtContent>
      </w:sdt>
      <w:r w:rsidRPr="00EF52A4">
        <w:rPr>
          <w:shd w:val="clear" w:color="auto" w:fill="FFFFFF"/>
        </w:rPr>
        <w:t>. Objekty jsou umístěny do různých vrstev (</w:t>
      </w:r>
      <w:r w:rsidRPr="00EF52A4">
        <w:rPr>
          <w:i/>
          <w:iCs/>
          <w:shd w:val="clear" w:color="auto" w:fill="FFFFFF"/>
          <w:lang w:val="en-US"/>
        </w:rPr>
        <w:t>Layer</w:t>
      </w:r>
      <w:r w:rsidRPr="00EF52A4">
        <w:rPr>
          <w:shd w:val="clear" w:color="auto" w:fill="FFFFFF"/>
        </w:rPr>
        <w:t xml:space="preserve">), podle kterých je možné omezit, zda bude vykreslen, se kterými objekty bude vyhodnocována kolize, či ho filtrovat ve skriptech. Skripty umožňují načítat komponenty jak objektu, ve kterém se nachází, tak i jeho potomků a rodičů. Na správu objektů se využívají skripty označované jako manageři, které se nachází v prázdných objektech (neobsahují nic jiného než skript) a je vhodné na ně využít návrhový vzor </w:t>
      </w:r>
      <w:proofErr w:type="spellStart"/>
      <w:r w:rsidRPr="00EF52A4">
        <w:rPr>
          <w:i/>
          <w:iCs/>
          <w:shd w:val="clear" w:color="auto" w:fill="FFFFFF"/>
        </w:rPr>
        <w:t>singleton</w:t>
      </w:r>
      <w:proofErr w:type="spellEnd"/>
      <w:r w:rsidRPr="00EF52A4">
        <w:rPr>
          <w:shd w:val="clear" w:color="auto" w:fill="FFFFFF"/>
        </w:rPr>
        <w:t xml:space="preserve">, aby se zabránilo situaci, kde je omylem vytvořena více než jedna instance. </w:t>
      </w:r>
      <w:r w:rsidRPr="00EF52A4">
        <w:t>Unity disponuje vlastní umělou inteligencí pro hledání cesty (</w:t>
      </w:r>
      <w:proofErr w:type="spellStart"/>
      <w:r w:rsidRPr="00EF52A4">
        <w:t>pathfinding</w:t>
      </w:r>
      <w:proofErr w:type="spellEnd"/>
      <w:r w:rsidRPr="00EF52A4">
        <w:t xml:space="preserve">) využívající </w:t>
      </w:r>
      <w:proofErr w:type="spellStart"/>
      <w:r w:rsidRPr="00EF52A4">
        <w:rPr>
          <w:i/>
          <w:iCs/>
        </w:rPr>
        <w:t>NavMash</w:t>
      </w:r>
      <w:proofErr w:type="spellEnd"/>
      <w:r w:rsidRPr="00EF52A4">
        <w:t>, což je mřížka určující kudy je možné projít.</w:t>
      </w:r>
      <w:sdt>
        <w:sdtPr>
          <w:rPr>
            <w:color w:val="000000"/>
          </w:rPr>
          <w:tag w:val="MENDELEY_CITATION_v3_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"/>
          <w:id w:val="369190452"/>
          <w:placeholder>
            <w:docPart w:val="DefaultPlaceholder_-1854013440"/>
          </w:placeholder>
        </w:sdtPr>
        <w:sdtEndPr/>
        <w:sdtContent>
          <w:r w:rsidR="009C3D7B" w:rsidRPr="009C3D7B">
            <w:rPr>
              <w:color w:val="000000"/>
            </w:rPr>
            <w:t>[113, 114]</w:t>
          </w:r>
        </w:sdtContent>
      </w:sdt>
    </w:p>
    <w:p w14:paraId="052F7B01" w14:textId="77777777" w:rsidR="00F67031" w:rsidRPr="001A72A6" w:rsidRDefault="00F67031" w:rsidP="00DC1351">
      <w:pPr>
        <w:pStyle w:val="Nadpis3"/>
        <w:ind w:left="1416" w:firstLine="708"/>
        <w:rPr>
          <w:rFonts w:asciiTheme="minorHAnsi" w:hAnsiTheme="minorHAnsi" w:cstheme="minorHAnsi"/>
          <w:shd w:val="clear" w:color="auto" w:fill="FFFFFF"/>
        </w:rPr>
      </w:pPr>
      <w:bookmarkStart w:id="41" w:name="_Toc89415064"/>
      <w:r w:rsidRPr="001A72A6">
        <w:rPr>
          <w:rFonts w:asciiTheme="minorHAnsi" w:hAnsiTheme="minorHAnsi" w:cstheme="minorHAnsi"/>
          <w:shd w:val="clear" w:color="auto" w:fill="FFFFFF"/>
        </w:rPr>
        <w:t>5.</w:t>
      </w:r>
      <w:r w:rsidRPr="00FD4AB2">
        <w:rPr>
          <w:rFonts w:asciiTheme="minorHAnsi" w:hAnsiTheme="minorHAnsi" w:cstheme="minorHAnsi"/>
          <w:shd w:val="clear" w:color="auto" w:fill="FFFFFF"/>
        </w:rPr>
        <w:t>4</w:t>
      </w:r>
      <w:r w:rsidRPr="001A72A6">
        <w:rPr>
          <w:rFonts w:asciiTheme="minorHAnsi" w:hAnsiTheme="minorHAnsi" w:cstheme="minorHAnsi"/>
          <w:shd w:val="clear" w:color="auto" w:fill="FFFFFF"/>
        </w:rPr>
        <w:t xml:space="preserve">.2 </w:t>
      </w:r>
      <w:r w:rsidRPr="001A72A6">
        <w:rPr>
          <w:rFonts w:asciiTheme="minorHAnsi" w:hAnsiTheme="minorHAnsi" w:cstheme="minorHAnsi"/>
          <w:shd w:val="clear" w:color="auto" w:fill="FFFFFF"/>
          <w:lang w:val="en-US"/>
        </w:rPr>
        <w:t>Unreal Engine</w:t>
      </w:r>
      <w:bookmarkEnd w:id="41"/>
    </w:p>
    <w:p w14:paraId="098E7EA7" w14:textId="55B68997" w:rsidR="00F67031" w:rsidRDefault="00F67031" w:rsidP="00241BB6">
      <w:pPr>
        <w:jc w:val="both"/>
        <w:rPr>
          <w:rFonts w:cstheme="minorHAnsi"/>
        </w:rPr>
      </w:pPr>
      <w:r w:rsidRPr="00D20F7B">
        <w:rPr>
          <w:rFonts w:cstheme="minorHAnsi"/>
          <w:lang w:val="en-US"/>
        </w:rPr>
        <w:t>Unreal Engine</w:t>
      </w:r>
      <w:r w:rsidRPr="00D20F7B">
        <w:rPr>
          <w:rFonts w:cstheme="minorHAnsi"/>
        </w:rPr>
        <w:t xml:space="preserve"> od společnost </w:t>
      </w:r>
      <w:r w:rsidRPr="00D20F7B">
        <w:rPr>
          <w:rFonts w:cstheme="minorHAnsi"/>
          <w:lang w:val="en-US"/>
        </w:rPr>
        <w:t>Epic Games</w:t>
      </w:r>
      <w:r w:rsidRPr="00D20F7B">
        <w:rPr>
          <w:rFonts w:cstheme="minorHAnsi"/>
        </w:rPr>
        <w:t xml:space="preserve"> je druhým největším </w:t>
      </w:r>
      <w:proofErr w:type="spellStart"/>
      <w:r w:rsidRPr="00D20F7B">
        <w:rPr>
          <w:rFonts w:cstheme="minorHAnsi"/>
        </w:rPr>
        <w:t>enginem</w:t>
      </w:r>
      <w:proofErr w:type="spellEnd"/>
      <w:r w:rsidRPr="00D20F7B">
        <w:rPr>
          <w:rFonts w:cstheme="minorHAnsi"/>
        </w:rPr>
        <w:t xml:space="preserve">, který je na rozdíl od Unity orientován především na AAA tituly a dosahuje realističtější grafiky. Stejně jako Unity se využívá i v průmyslu architektuře a filmovém průmyslu. </w:t>
      </w:r>
      <w:r w:rsidRPr="00D20F7B">
        <w:rPr>
          <w:rFonts w:cstheme="minorHAnsi"/>
          <w:lang w:val="en-US"/>
        </w:rPr>
        <w:t>Unreal</w:t>
      </w:r>
      <w:r w:rsidRPr="00D20F7B">
        <w:rPr>
          <w:rFonts w:cstheme="minorHAnsi"/>
        </w:rPr>
        <w:t xml:space="preserve"> se používá například při natáčení Star </w:t>
      </w:r>
      <w:proofErr w:type="spellStart"/>
      <w:r w:rsidRPr="00D20F7B">
        <w:rPr>
          <w:rFonts w:cstheme="minorHAnsi"/>
        </w:rPr>
        <w:t>Wars</w:t>
      </w:r>
      <w:proofErr w:type="spellEnd"/>
      <w:r w:rsidRPr="00D20F7B">
        <w:rPr>
          <w:rFonts w:cstheme="minorHAnsi"/>
        </w:rPr>
        <w:t xml:space="preserve"> seriálu </w:t>
      </w:r>
      <w:r w:rsidRPr="00D20F7B">
        <w:rPr>
          <w:rFonts w:cstheme="minorHAnsi"/>
          <w:lang w:val="en-US"/>
        </w:rPr>
        <w:t>The Mandalorian</w:t>
      </w:r>
      <w:sdt>
        <w:sdtPr>
          <w:rPr>
            <w:rFonts w:cstheme="minorHAnsi"/>
            <w:color w:val="000000"/>
            <w:lang w:val="en-US"/>
          </w:rPr>
          <w:tag w:val="MENDELEY_CITATION_v3_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"/>
          <w:id w:val="-955255352"/>
          <w:placeholder>
            <w:docPart w:val="DefaultPlaceholder_-1854013440"/>
          </w:placeholder>
        </w:sdtPr>
        <w:sdtEndPr>
          <w:rPr>
            <w:rFonts w:cstheme="minorBidi"/>
            <w:lang w:val="cs-CZ"/>
          </w:rPr>
        </w:sdtEndPr>
        <w:sdtContent>
          <w:r w:rsidR="009C3D7B" w:rsidRPr="009C3D7B">
            <w:rPr>
              <w:color w:val="000000"/>
            </w:rPr>
            <w:t>[115, 116]</w:t>
          </w:r>
        </w:sdtContent>
      </w:sdt>
      <w:r w:rsidRPr="00D20F7B">
        <w:rPr>
          <w:rFonts w:cstheme="minorHAnsi"/>
        </w:rPr>
        <w:t>. Pokud zisk produktu nepřekročí 1 000 000 amerických dolarů je licence zdarma,</w:t>
      </w:r>
      <w:r w:rsidRPr="00D20F7B">
        <w:rPr>
          <w:rFonts w:cstheme="minorHAnsi"/>
          <w:color w:val="FF0000"/>
        </w:rPr>
        <w:t xml:space="preserve"> </w:t>
      </w:r>
      <w:r w:rsidRPr="00D20F7B">
        <w:rPr>
          <w:rFonts w:cstheme="minorHAnsi"/>
        </w:rPr>
        <w:t xml:space="preserve">poté se platí 5% podíl z prodeje. Jako programovací jazyk se využívá C++ nebo nástroj </w:t>
      </w:r>
      <w:r w:rsidRPr="00D20F7B">
        <w:rPr>
          <w:rFonts w:cstheme="minorHAnsi"/>
          <w:lang w:val="en-US"/>
        </w:rPr>
        <w:t>Blueprint</w:t>
      </w:r>
      <w:r w:rsidRPr="00D20F7B">
        <w:rPr>
          <w:rFonts w:cstheme="minorHAnsi"/>
        </w:rPr>
        <w:t xml:space="preserve"> pro blokové programování. Příkladem her vytvořených v </w:t>
      </w:r>
      <w:r w:rsidRPr="00D20F7B">
        <w:rPr>
          <w:rFonts w:cstheme="minorHAnsi"/>
          <w:lang w:val="en-US"/>
        </w:rPr>
        <w:t>Unreal Engine</w:t>
      </w:r>
      <w:r w:rsidRPr="00D20F7B">
        <w:rPr>
          <w:rFonts w:cstheme="minorHAnsi"/>
        </w:rPr>
        <w:t xml:space="preserve"> jsou </w:t>
      </w:r>
      <w:proofErr w:type="spellStart"/>
      <w:r w:rsidRPr="00D20F7B">
        <w:rPr>
          <w:rFonts w:cstheme="minorHAnsi"/>
        </w:rPr>
        <w:t>Fornite</w:t>
      </w:r>
      <w:proofErr w:type="spellEnd"/>
      <w:r w:rsidRPr="00D20F7B">
        <w:rPr>
          <w:rFonts w:cstheme="minorHAnsi"/>
        </w:rPr>
        <w:t xml:space="preserve">, který je stejně jako </w:t>
      </w:r>
      <w:r w:rsidRPr="00D20F7B">
        <w:rPr>
          <w:rFonts w:cstheme="minorHAnsi"/>
          <w:lang w:val="en-US"/>
        </w:rPr>
        <w:t>engine</w:t>
      </w:r>
      <w:r w:rsidRPr="00D20F7B">
        <w:rPr>
          <w:rFonts w:cstheme="minorHAnsi"/>
        </w:rPr>
        <w:t xml:space="preserve"> od </w:t>
      </w:r>
      <w:r w:rsidRPr="00D20F7B">
        <w:rPr>
          <w:rFonts w:cstheme="minorHAnsi"/>
          <w:lang w:val="en-US"/>
        </w:rPr>
        <w:t xml:space="preserve">Epic Games </w:t>
      </w:r>
      <w:r w:rsidRPr="00D20F7B">
        <w:rPr>
          <w:rFonts w:cstheme="minorHAnsi"/>
        </w:rPr>
        <w:t xml:space="preserve">a série </w:t>
      </w:r>
      <w:r w:rsidRPr="00D20F7B">
        <w:rPr>
          <w:rFonts w:cstheme="minorHAnsi"/>
          <w:lang w:val="en-US"/>
        </w:rPr>
        <w:t>Borderlands</w:t>
      </w:r>
      <w:sdt>
        <w:sdtPr>
          <w:rPr>
            <w:rFonts w:cstheme="minorHAnsi"/>
            <w:color w:val="000000"/>
            <w:lang w:val="en-US"/>
          </w:rPr>
          <w:tag w:val="MENDELEY_CITATION_v3_eyJjaXRhdGlvbklEIjoiTUVOREVMRVlfQ0lUQVRJT05fNTU5NjJjOGUtZDg5MS00NjliLWE5ZTctMDNhYzA0ZjM5NGUz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
          <w:id w:val="506871761"/>
          <w:placeholder>
            <w:docPart w:val="DefaultPlaceholder_-1854013440"/>
          </w:placeholder>
        </w:sdtPr>
        <w:sdtEndPr>
          <w:rPr>
            <w:rFonts w:cstheme="minorBidi"/>
            <w:lang w:val="cs-CZ"/>
          </w:rPr>
        </w:sdtEndPr>
        <w:sdtContent>
          <w:r w:rsidR="009C3D7B" w:rsidRPr="009C3D7B">
            <w:rPr>
              <w:color w:val="000000"/>
            </w:rPr>
            <w:t>[117]</w:t>
          </w:r>
        </w:sdtContent>
      </w:sdt>
      <w:r w:rsidRPr="00D20F7B">
        <w:rPr>
          <w:rFonts w:cstheme="minorHAnsi"/>
        </w:rPr>
        <w:t>.</w:t>
      </w:r>
    </w:p>
    <w:p w14:paraId="11F3951E" w14:textId="3D4FC475" w:rsidR="00EC47F4" w:rsidRPr="00D20F7B" w:rsidRDefault="00EC47F4" w:rsidP="00241BB6">
      <w:pPr>
        <w:jc w:val="both"/>
        <w:rPr>
          <w:rFonts w:cstheme="minorHAnsi"/>
        </w:rPr>
      </w:pPr>
      <w:r w:rsidRPr="00FD4AB2">
        <w:rPr>
          <w:rFonts w:cstheme="minorHAnsi"/>
        </w:rPr>
        <w:t>V </w:t>
      </w:r>
      <w:proofErr w:type="spellStart"/>
      <w:r w:rsidRPr="00FD4AB2">
        <w:rPr>
          <w:rFonts w:cstheme="minorHAnsi"/>
        </w:rPr>
        <w:t>Unreal</w:t>
      </w:r>
      <w:proofErr w:type="spellEnd"/>
      <w:r w:rsidRPr="00FD4AB2">
        <w:rPr>
          <w:rFonts w:cstheme="minorHAnsi"/>
        </w:rPr>
        <w:t xml:space="preserve"> se o správu všech zdrojů (např. modely a textury) stará </w:t>
      </w:r>
      <w:proofErr w:type="spellStart"/>
      <w:r w:rsidRPr="00FD4AB2">
        <w:rPr>
          <w:rFonts w:cstheme="minorHAnsi"/>
        </w:rPr>
        <w:t>UnrealEd</w:t>
      </w:r>
      <w:proofErr w:type="spellEnd"/>
      <w:r w:rsidR="00646C9D" w:rsidRPr="00FD4AB2">
        <w:rPr>
          <w:rFonts w:cstheme="minorHAnsi"/>
        </w:rPr>
        <w:t xml:space="preserve">, který dokáže zobrazit model přesně tak, jak bude vidět ve hře a vše je unifikováno. </w:t>
      </w:r>
      <w:r w:rsidR="00B05A80" w:rsidRPr="00FD4AB2">
        <w:rPr>
          <w:rFonts w:cstheme="minorHAnsi"/>
        </w:rPr>
        <w:t xml:space="preserve">Zdroje jsou přidávány do databáze, což usnadňuje vyhledávání a umožňuje ověřit validitu a zabránit tak chybám. </w:t>
      </w:r>
      <w:proofErr w:type="spellStart"/>
      <w:r w:rsidR="00981F68" w:rsidRPr="00FD4AB2">
        <w:rPr>
          <w:rFonts w:cstheme="minorHAnsi"/>
        </w:rPr>
        <w:t>UnrealEd</w:t>
      </w:r>
      <w:proofErr w:type="spellEnd"/>
      <w:r w:rsidR="00981F68" w:rsidRPr="00FD4AB2">
        <w:rPr>
          <w:rFonts w:cstheme="minorHAnsi"/>
        </w:rPr>
        <w:t xml:space="preserve"> data ukládá do balíčků reprezentovaných binárními soubory, což ovšem znamená, že není možné využít </w:t>
      </w:r>
      <w:proofErr w:type="spellStart"/>
      <w:r w:rsidR="00981F68" w:rsidRPr="00FD4AB2">
        <w:rPr>
          <w:rFonts w:cstheme="minorHAnsi"/>
        </w:rPr>
        <w:t>verzovací</w:t>
      </w:r>
      <w:proofErr w:type="spellEnd"/>
      <w:r w:rsidR="00981F68" w:rsidRPr="00FD4AB2">
        <w:rPr>
          <w:rFonts w:cstheme="minorHAnsi"/>
        </w:rPr>
        <w:t xml:space="preserve"> systémy (např. GitHub)</w:t>
      </w:r>
      <w:r w:rsidR="00403817" w:rsidRPr="00FD4AB2">
        <w:rPr>
          <w:rFonts w:cstheme="minorHAnsi"/>
        </w:rPr>
        <w:t xml:space="preserve"> a jeden balíček může současně editovat jen jeden uživatel.</w:t>
      </w:r>
      <w:sdt>
        <w:sdtPr>
          <w:rPr>
            <w:rFonts w:cstheme="minorHAnsi"/>
            <w:color w:val="000000"/>
          </w:rPr>
          <w:tag w:val="MENDELEY_CITATION_v3_eyJjaXRhdGlvbklEIjoiTUVOREVMRVlfQ0lUQVRJT05fNDM1ODgzYmMtNmZlZC00ZWZjLThjNDEtYzBhMzk0MGI0OTdi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
          <w:id w:val="776833031"/>
          <w:placeholder>
            <w:docPart w:val="DefaultPlaceholder_-1854013440"/>
          </w:placeholder>
        </w:sdtPr>
        <w:sdtEndPr/>
        <w:sdtContent>
          <w:r w:rsidR="009C3D7B" w:rsidRPr="009C3D7B">
            <w:rPr>
              <w:rFonts w:cstheme="minorHAnsi"/>
              <w:color w:val="000000"/>
            </w:rPr>
            <w:t>[98]</w:t>
          </w:r>
        </w:sdtContent>
      </w:sdt>
    </w:p>
    <w:p w14:paraId="3A9D835E" w14:textId="77777777" w:rsidR="00F67031" w:rsidRPr="00D20F7B" w:rsidRDefault="00F67031" w:rsidP="00DC1351">
      <w:pPr>
        <w:pStyle w:val="Nadpis3"/>
        <w:ind w:left="1416" w:firstLine="708"/>
        <w:rPr>
          <w:rFonts w:asciiTheme="minorHAnsi" w:hAnsiTheme="minorHAnsi" w:cstheme="minorHAnsi"/>
        </w:rPr>
      </w:pPr>
      <w:bookmarkStart w:id="42" w:name="_Toc89415065"/>
      <w:r w:rsidRPr="00D20F7B">
        <w:rPr>
          <w:rFonts w:asciiTheme="minorHAnsi" w:hAnsiTheme="minorHAnsi" w:cstheme="minorHAnsi"/>
        </w:rPr>
        <w:t>5.</w:t>
      </w:r>
      <w:r w:rsidRPr="00FD4AB2">
        <w:rPr>
          <w:rFonts w:asciiTheme="minorHAnsi" w:hAnsiTheme="minorHAnsi" w:cstheme="minorHAnsi"/>
        </w:rPr>
        <w:t>4</w:t>
      </w:r>
      <w:r w:rsidRPr="00D20F7B">
        <w:rPr>
          <w:rFonts w:asciiTheme="minorHAnsi" w:hAnsiTheme="minorHAnsi" w:cstheme="minorHAnsi"/>
        </w:rPr>
        <w:t xml:space="preserve">.3 </w:t>
      </w:r>
      <w:r w:rsidRPr="00F54B2B">
        <w:rPr>
          <w:rFonts w:asciiTheme="minorHAnsi" w:hAnsiTheme="minorHAnsi" w:cstheme="minorHAnsi"/>
        </w:rPr>
        <w:t>CRYENGINE</w:t>
      </w:r>
      <w:bookmarkEnd w:id="42"/>
    </w:p>
    <w:p w14:paraId="47C5778D" w14:textId="41ADD85B" w:rsidR="00F67031" w:rsidRPr="001A72A6" w:rsidRDefault="00F67031" w:rsidP="00035976">
      <w:pPr>
        <w:jc w:val="both"/>
        <w:rPr>
          <w:lang w:val="en-US"/>
        </w:rPr>
      </w:pPr>
      <w:r w:rsidRPr="00F54B2B">
        <w:t>CRYENGINE</w:t>
      </w:r>
      <w:r>
        <w:t xml:space="preserve"> </w:t>
      </w:r>
      <w:r w:rsidRPr="00D20F7B">
        <w:t xml:space="preserve">je společnosti </w:t>
      </w:r>
      <w:proofErr w:type="spellStart"/>
      <w:r w:rsidRPr="00D20F7B">
        <w:t>Crytek</w:t>
      </w:r>
      <w:proofErr w:type="spellEnd"/>
      <w:r w:rsidRPr="00D20F7B">
        <w:t xml:space="preserve">, kterou proslavila herní série </w:t>
      </w:r>
      <w:proofErr w:type="spellStart"/>
      <w:proofErr w:type="gramStart"/>
      <w:r w:rsidRPr="00D20F7B">
        <w:t>Crysis</w:t>
      </w:r>
      <w:proofErr w:type="spellEnd"/>
      <w:proofErr w:type="gramEnd"/>
      <w:r w:rsidRPr="00D20F7B">
        <w:t xml:space="preserve"> na níž předvádí schopnosti svého </w:t>
      </w:r>
      <w:proofErr w:type="spellStart"/>
      <w:r w:rsidRPr="00D20F7B">
        <w:t>enginu</w:t>
      </w:r>
      <w:proofErr w:type="spellEnd"/>
      <w:r w:rsidRPr="00D20F7B">
        <w:t xml:space="preserve">. Stejně jako </w:t>
      </w:r>
      <w:r w:rsidRPr="00D20F7B">
        <w:rPr>
          <w:lang w:val="en-US"/>
        </w:rPr>
        <w:t>Unreal Engine</w:t>
      </w:r>
      <w:r w:rsidRPr="00D20F7B">
        <w:t xml:space="preserve"> je orientován především na AAA tituly, ale není tolik využíván. Na rozdíl od zbylých 2 porovnávaných </w:t>
      </w:r>
      <w:proofErr w:type="spellStart"/>
      <w:r w:rsidRPr="00D20F7B">
        <w:t>enginů</w:t>
      </w:r>
      <w:proofErr w:type="spellEnd"/>
      <w:r w:rsidRPr="00D20F7B">
        <w:t xml:space="preserve"> není využíván v průmyslu a podporuje méně platforem. U prvních 5 000 amerických dolarů ze zisku za rok je poplatek odpuštěn ze zbytku se platí 5% podíl.</w:t>
      </w:r>
      <w:sdt>
        <w:sdtPr>
          <w:rPr>
            <w:color w:val="000000"/>
          </w:rPr>
          <w:tag w:val="MENDELEY_CITATION_v3_eyJjaXRhdGlvbklEIjoiTUVOREVMRVlfQ0lUQVRJT05fNTRhNjQwMGItMmQ1MS00Nzk5LWEzZjAtY2Y4MWI4OTI0ZDdi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
          <w:id w:val="1368718421"/>
          <w:placeholder>
            <w:docPart w:val="DefaultPlaceholder_-1854013440"/>
          </w:placeholder>
        </w:sdtPr>
        <w:sdtEndPr/>
        <w:sdtContent>
          <w:r w:rsidR="009C3D7B" w:rsidRPr="009C3D7B">
            <w:rPr>
              <w:color w:val="000000"/>
            </w:rPr>
            <w:t>[118]</w:t>
          </w:r>
        </w:sdtContent>
      </w:sdt>
      <w:r w:rsidRPr="00D20F7B">
        <w:rPr>
          <w:lang w:val="en-US"/>
        </w:rPr>
        <w:t xml:space="preserve"> </w:t>
      </w:r>
      <w:r w:rsidRPr="00D20F7B">
        <w:t>Jako programovací jazyk je možné použít C++ nebo C#.</w:t>
      </w:r>
    </w:p>
    <w:p w14:paraId="7D884438" w14:textId="77777777" w:rsidR="00F67031" w:rsidRPr="001A72A6" w:rsidRDefault="00F67031" w:rsidP="00DC1351">
      <w:pPr>
        <w:pStyle w:val="Nadpis3"/>
        <w:ind w:left="1416" w:firstLine="708"/>
        <w:rPr>
          <w:rFonts w:asciiTheme="minorHAnsi" w:hAnsiTheme="minorHAnsi" w:cstheme="minorHAnsi"/>
        </w:rPr>
      </w:pPr>
      <w:bookmarkStart w:id="43" w:name="_Toc89415066"/>
      <w:r w:rsidRPr="001A72A6">
        <w:rPr>
          <w:rFonts w:asciiTheme="minorHAnsi" w:hAnsiTheme="minorHAnsi" w:cstheme="minorHAnsi"/>
        </w:rPr>
        <w:t>5.</w:t>
      </w:r>
      <w:r w:rsidRPr="00FD4AB2">
        <w:rPr>
          <w:rFonts w:asciiTheme="minorHAnsi" w:hAnsiTheme="minorHAnsi" w:cstheme="minorHAnsi"/>
        </w:rPr>
        <w:t>4</w:t>
      </w:r>
      <w:r w:rsidRPr="001A72A6">
        <w:rPr>
          <w:rFonts w:asciiTheme="minorHAnsi" w:hAnsiTheme="minorHAnsi" w:cstheme="minorHAnsi"/>
        </w:rPr>
        <w:t>.4 shrnutí</w:t>
      </w:r>
      <w:bookmarkEnd w:id="43"/>
    </w:p>
    <w:p w14:paraId="6FAE1D0A" w14:textId="77777777" w:rsidR="00F67031" w:rsidRPr="001A72A6" w:rsidRDefault="00F67031" w:rsidP="007C74AE">
      <w:pPr>
        <w:jc w:val="both"/>
        <w:rPr>
          <w:highlight w:val="yellow"/>
        </w:rPr>
      </w:pPr>
      <w:r w:rsidRPr="001A72A6">
        <w:t xml:space="preserve">V </w:t>
      </w:r>
      <w:r w:rsidRPr="001A72A6">
        <w:fldChar w:fldCharType="begin"/>
      </w:r>
      <w:r w:rsidRPr="001A72A6">
        <w:instrText xml:space="preserve"> REF _Ref75370800 \h  \* MERGEFORMAT </w:instrText>
      </w:r>
      <w:r w:rsidRPr="001A72A6">
        <w:fldChar w:fldCharType="separate"/>
      </w:r>
      <w:r w:rsidRPr="001A72A6">
        <w:t xml:space="preserve">Tab. </w:t>
      </w:r>
      <w:r w:rsidRPr="001A72A6">
        <w:rPr>
          <w:noProof/>
        </w:rPr>
        <w:t>2</w:t>
      </w:r>
      <w:r w:rsidRPr="001A72A6">
        <w:fldChar w:fldCharType="end"/>
      </w:r>
      <w:r w:rsidRPr="001A72A6">
        <w:t xml:space="preserve"> je stručně sepsán obsah kapitol 5.3.1-5.3.3 a vypsány nejdůležitější platformy.</w:t>
      </w:r>
      <w:r>
        <w:t xml:space="preserve"> </w:t>
      </w:r>
      <w:r w:rsidRPr="00EF52A4">
        <w:t>Jelikož byl jako jazyk zvolen C#</w:t>
      </w:r>
      <w:r w:rsidRPr="00FD4AB2">
        <w:t>,</w:t>
      </w:r>
      <w:r w:rsidRPr="00EF52A4">
        <w:t xml:space="preserve"> je knihovnu možné použít pouze v Unity a CRYENGINE. Velkou výhodou Unity je počet podporovaných platforem. Pokud hra vydělá za posledních dvanáct měsíců sto tisíc amerických </w:t>
      </w:r>
      <w:r w:rsidRPr="00EF52A4">
        <w:lastRenderedPageBreak/>
        <w:t>dolarů je cena licence Unity tři sta devadesát devět dolarů za každý počítač a čtyři tisíce sedm set padesát dolarů za CRYENGINE (z prvních pěti tisíc se neplatí). Z tohoto příkladu je vidět, že se Unity vyplatí především menším studiím, protože za cenu licence CRYENGINE budou mít licenci na 12 počítačů. Je však třeba vzít v úvahu, že v případě Unity se na rozdíl od CRYENGINE příjem nepočítá pro každou hru zvlášť, ale za všechny.</w:t>
      </w:r>
    </w:p>
    <w:tbl>
      <w:tblPr>
        <w:tblStyle w:val="Mkatabulky"/>
        <w:tblW w:w="10065" w:type="dxa"/>
        <w:tblInd w:w="-431" w:type="dxa"/>
        <w:tblLook w:val="04A0" w:firstRow="1" w:lastRow="0" w:firstColumn="1" w:lastColumn="0" w:noHBand="0" w:noVBand="1"/>
      </w:tblPr>
      <w:tblGrid>
        <w:gridCol w:w="2770"/>
        <w:gridCol w:w="2502"/>
        <w:gridCol w:w="2006"/>
        <w:gridCol w:w="2787"/>
      </w:tblGrid>
      <w:tr w:rsidR="00F67031" w:rsidRPr="001A72A6" w14:paraId="58A21450" w14:textId="77777777" w:rsidTr="00E93782">
        <w:tc>
          <w:tcPr>
            <w:tcW w:w="2770" w:type="dxa"/>
          </w:tcPr>
          <w:p w14:paraId="059CFCDA" w14:textId="77777777" w:rsidR="00F67031" w:rsidRPr="001A72A6" w:rsidRDefault="00F67031" w:rsidP="00443509">
            <w:pPr>
              <w:rPr>
                <w:rFonts w:cstheme="minorHAnsi"/>
                <w:highlight w:val="yellow"/>
              </w:rPr>
            </w:pPr>
          </w:p>
        </w:tc>
        <w:tc>
          <w:tcPr>
            <w:tcW w:w="2502" w:type="dxa"/>
          </w:tcPr>
          <w:p w14:paraId="729CE02E" w14:textId="77777777" w:rsidR="00F67031" w:rsidRPr="001A72A6" w:rsidRDefault="00F67031" w:rsidP="00443509">
            <w:pPr>
              <w:rPr>
                <w:rFonts w:cstheme="minorHAnsi"/>
              </w:rPr>
            </w:pPr>
            <w:r w:rsidRPr="001A72A6">
              <w:rPr>
                <w:rFonts w:cstheme="minorHAnsi"/>
              </w:rPr>
              <w:t>Unity</w:t>
            </w:r>
          </w:p>
        </w:tc>
        <w:tc>
          <w:tcPr>
            <w:tcW w:w="2006" w:type="dxa"/>
          </w:tcPr>
          <w:p w14:paraId="07512C44" w14:textId="77777777" w:rsidR="00F67031" w:rsidRPr="001A72A6" w:rsidRDefault="00F67031" w:rsidP="00443509">
            <w:pPr>
              <w:rPr>
                <w:rFonts w:cstheme="minorHAnsi"/>
                <w:lang w:val="en-US"/>
              </w:rPr>
            </w:pPr>
            <w:r w:rsidRPr="001A72A6">
              <w:rPr>
                <w:rFonts w:cstheme="minorHAnsi"/>
                <w:lang w:val="en-US"/>
              </w:rPr>
              <w:t>Unreal Engine</w:t>
            </w:r>
          </w:p>
        </w:tc>
        <w:tc>
          <w:tcPr>
            <w:tcW w:w="2787" w:type="dxa"/>
          </w:tcPr>
          <w:p w14:paraId="501BE161" w14:textId="77777777" w:rsidR="00F67031" w:rsidRPr="001A72A6" w:rsidRDefault="00F67031" w:rsidP="00443509">
            <w:pPr>
              <w:rPr>
                <w:rFonts w:cstheme="minorHAnsi"/>
              </w:rPr>
            </w:pPr>
            <w:r w:rsidRPr="00F54B2B">
              <w:rPr>
                <w:rFonts w:cstheme="minorHAnsi"/>
              </w:rPr>
              <w:t>CRYENGINE</w:t>
            </w:r>
          </w:p>
        </w:tc>
      </w:tr>
      <w:tr w:rsidR="00F67031" w:rsidRPr="001A72A6" w14:paraId="75E34F35" w14:textId="77777777" w:rsidTr="00E93782">
        <w:tc>
          <w:tcPr>
            <w:tcW w:w="2770" w:type="dxa"/>
          </w:tcPr>
          <w:p w14:paraId="5CF2253D" w14:textId="77777777" w:rsidR="00F67031" w:rsidRPr="001A72A6" w:rsidRDefault="00F67031" w:rsidP="00443509">
            <w:pPr>
              <w:rPr>
                <w:rFonts w:cstheme="minorHAnsi"/>
              </w:rPr>
            </w:pPr>
            <w:r w:rsidRPr="001A72A6">
              <w:rPr>
                <w:rFonts w:cstheme="minorHAnsi"/>
              </w:rPr>
              <w:t>Využíván převážně pro</w:t>
            </w:r>
          </w:p>
        </w:tc>
        <w:tc>
          <w:tcPr>
            <w:tcW w:w="2502" w:type="dxa"/>
          </w:tcPr>
          <w:p w14:paraId="508B8FBE" w14:textId="77777777" w:rsidR="00F67031" w:rsidRPr="001A72A6" w:rsidRDefault="00F67031" w:rsidP="00443509">
            <w:pPr>
              <w:rPr>
                <w:rFonts w:cstheme="minorHAnsi"/>
              </w:rPr>
            </w:pPr>
            <w:proofErr w:type="spellStart"/>
            <w:r w:rsidRPr="001A72A6">
              <w:rPr>
                <w:rFonts w:cstheme="minorHAnsi"/>
              </w:rPr>
              <w:t>indie</w:t>
            </w:r>
            <w:proofErr w:type="spellEnd"/>
          </w:p>
        </w:tc>
        <w:tc>
          <w:tcPr>
            <w:tcW w:w="2006" w:type="dxa"/>
          </w:tcPr>
          <w:p w14:paraId="15164C29" w14:textId="77777777" w:rsidR="00F67031" w:rsidRPr="001A72A6" w:rsidRDefault="00F67031" w:rsidP="00443509">
            <w:pPr>
              <w:rPr>
                <w:rFonts w:cstheme="minorHAnsi"/>
                <w:lang w:val="en-US"/>
              </w:rPr>
            </w:pPr>
            <w:r w:rsidRPr="001A72A6">
              <w:rPr>
                <w:rFonts w:cstheme="minorHAnsi"/>
                <w:lang w:val="en-US"/>
              </w:rPr>
              <w:t>AAA</w:t>
            </w:r>
          </w:p>
        </w:tc>
        <w:tc>
          <w:tcPr>
            <w:tcW w:w="2787" w:type="dxa"/>
          </w:tcPr>
          <w:p w14:paraId="13747619" w14:textId="77777777" w:rsidR="00F67031" w:rsidRPr="001A72A6" w:rsidRDefault="00F67031" w:rsidP="00443509">
            <w:pPr>
              <w:rPr>
                <w:rFonts w:cstheme="minorHAnsi"/>
              </w:rPr>
            </w:pPr>
            <w:r w:rsidRPr="001A72A6">
              <w:rPr>
                <w:rFonts w:cstheme="minorHAnsi"/>
              </w:rPr>
              <w:t>AAA</w:t>
            </w:r>
          </w:p>
        </w:tc>
      </w:tr>
      <w:tr w:rsidR="00F67031" w:rsidRPr="001A72A6" w14:paraId="68F7D913" w14:textId="77777777" w:rsidTr="00224123">
        <w:tc>
          <w:tcPr>
            <w:tcW w:w="2770" w:type="dxa"/>
          </w:tcPr>
          <w:p w14:paraId="2C6291F3" w14:textId="77777777" w:rsidR="00F67031" w:rsidRPr="001A72A6" w:rsidRDefault="00F67031" w:rsidP="00443509">
            <w:pPr>
              <w:rPr>
                <w:rFonts w:cstheme="minorHAnsi"/>
              </w:rPr>
            </w:pPr>
            <w:r w:rsidRPr="001A72A6">
              <w:rPr>
                <w:rFonts w:cstheme="minorHAnsi"/>
              </w:rPr>
              <w:t>Windows, Linux</w:t>
            </w:r>
          </w:p>
        </w:tc>
        <w:tc>
          <w:tcPr>
            <w:tcW w:w="2502" w:type="dxa"/>
            <w:shd w:val="clear" w:color="auto" w:fill="92D050"/>
          </w:tcPr>
          <w:p w14:paraId="5C85EE1E"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190CE2BF"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1E6377CE" w14:textId="77777777" w:rsidR="00F67031" w:rsidRPr="001A72A6" w:rsidRDefault="00F67031" w:rsidP="00443509">
            <w:pPr>
              <w:rPr>
                <w:rFonts w:cstheme="minorHAnsi"/>
              </w:rPr>
            </w:pPr>
            <w:r w:rsidRPr="001A72A6">
              <w:rPr>
                <w:rFonts w:cstheme="minorHAnsi"/>
              </w:rPr>
              <w:t>ano</w:t>
            </w:r>
          </w:p>
        </w:tc>
      </w:tr>
      <w:tr w:rsidR="00F67031" w:rsidRPr="001A72A6" w14:paraId="48A2D061" w14:textId="77777777" w:rsidTr="00224123">
        <w:tc>
          <w:tcPr>
            <w:tcW w:w="2770" w:type="dxa"/>
          </w:tcPr>
          <w:p w14:paraId="074F936F" w14:textId="77777777" w:rsidR="00F67031" w:rsidRPr="001A72A6" w:rsidRDefault="00F67031" w:rsidP="00443509">
            <w:pPr>
              <w:rPr>
                <w:rFonts w:cstheme="minorHAnsi"/>
              </w:rPr>
            </w:pPr>
            <w:r w:rsidRPr="001A72A6">
              <w:rPr>
                <w:rFonts w:cstheme="minorHAnsi"/>
              </w:rPr>
              <w:t>MacOS</w:t>
            </w:r>
          </w:p>
        </w:tc>
        <w:tc>
          <w:tcPr>
            <w:tcW w:w="2502" w:type="dxa"/>
            <w:shd w:val="clear" w:color="auto" w:fill="92D050"/>
          </w:tcPr>
          <w:p w14:paraId="12D7C186"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7A27EDFE"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68E231F1" w14:textId="77777777" w:rsidR="00F67031" w:rsidRPr="001A72A6" w:rsidRDefault="00F67031" w:rsidP="00443509">
            <w:pPr>
              <w:rPr>
                <w:rFonts w:cstheme="minorHAnsi"/>
              </w:rPr>
            </w:pPr>
            <w:r w:rsidRPr="001A72A6">
              <w:rPr>
                <w:rFonts w:cstheme="minorHAnsi"/>
              </w:rPr>
              <w:t>ne</w:t>
            </w:r>
          </w:p>
        </w:tc>
      </w:tr>
      <w:tr w:rsidR="00F67031" w:rsidRPr="001A72A6" w14:paraId="4427069D" w14:textId="77777777" w:rsidTr="00224123">
        <w:tc>
          <w:tcPr>
            <w:tcW w:w="2770" w:type="dxa"/>
          </w:tcPr>
          <w:p w14:paraId="2920ED4F" w14:textId="77777777" w:rsidR="00F67031" w:rsidRPr="001A72A6" w:rsidRDefault="00F67031" w:rsidP="00443509">
            <w:pPr>
              <w:rPr>
                <w:rFonts w:cstheme="minorHAnsi"/>
              </w:rPr>
            </w:pPr>
            <w:r w:rsidRPr="001A72A6">
              <w:rPr>
                <w:rFonts w:cstheme="minorHAnsi"/>
              </w:rPr>
              <w:t xml:space="preserve">PS4, Xbox </w:t>
            </w:r>
            <w:proofErr w:type="spellStart"/>
            <w:r w:rsidRPr="001A72A6">
              <w:rPr>
                <w:rFonts w:cstheme="minorHAnsi"/>
              </w:rPr>
              <w:t>One</w:t>
            </w:r>
            <w:proofErr w:type="spellEnd"/>
          </w:p>
        </w:tc>
        <w:tc>
          <w:tcPr>
            <w:tcW w:w="2502" w:type="dxa"/>
            <w:shd w:val="clear" w:color="auto" w:fill="92D050"/>
          </w:tcPr>
          <w:p w14:paraId="6F3CC1E5"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8E75200" w14:textId="77777777" w:rsidR="00F67031" w:rsidRPr="001A72A6" w:rsidRDefault="00F67031" w:rsidP="00443509">
            <w:pPr>
              <w:rPr>
                <w:rFonts w:cstheme="minorHAnsi"/>
              </w:rPr>
            </w:pPr>
            <w:r w:rsidRPr="001A72A6">
              <w:rPr>
                <w:rFonts w:cstheme="minorHAnsi"/>
              </w:rPr>
              <w:t>ano</w:t>
            </w:r>
          </w:p>
        </w:tc>
        <w:tc>
          <w:tcPr>
            <w:tcW w:w="2787" w:type="dxa"/>
            <w:shd w:val="clear" w:color="auto" w:fill="92D050"/>
          </w:tcPr>
          <w:p w14:paraId="2D417B61" w14:textId="77777777" w:rsidR="00F67031" w:rsidRPr="001A72A6" w:rsidRDefault="00F67031" w:rsidP="00443509">
            <w:pPr>
              <w:rPr>
                <w:rFonts w:cstheme="minorHAnsi"/>
              </w:rPr>
            </w:pPr>
            <w:r w:rsidRPr="001A72A6">
              <w:rPr>
                <w:rFonts w:cstheme="minorHAnsi"/>
              </w:rPr>
              <w:t>ano</w:t>
            </w:r>
          </w:p>
        </w:tc>
      </w:tr>
      <w:tr w:rsidR="00F67031" w:rsidRPr="001A72A6" w14:paraId="3F4864D6" w14:textId="77777777" w:rsidTr="00224123">
        <w:tc>
          <w:tcPr>
            <w:tcW w:w="2770" w:type="dxa"/>
          </w:tcPr>
          <w:p w14:paraId="28358EBA" w14:textId="77777777" w:rsidR="00F67031" w:rsidRPr="001A72A6" w:rsidRDefault="00F67031" w:rsidP="00443509">
            <w:pPr>
              <w:rPr>
                <w:rFonts w:cstheme="minorHAnsi"/>
              </w:rPr>
            </w:pPr>
            <w:r w:rsidRPr="001A72A6">
              <w:rPr>
                <w:rFonts w:cstheme="minorHAnsi"/>
              </w:rPr>
              <w:t>PS5, Xbox X</w:t>
            </w:r>
          </w:p>
        </w:tc>
        <w:tc>
          <w:tcPr>
            <w:tcW w:w="2502" w:type="dxa"/>
            <w:shd w:val="clear" w:color="auto" w:fill="92D050"/>
          </w:tcPr>
          <w:p w14:paraId="29B1394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0EF046F9"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32DF6592" w14:textId="77777777" w:rsidR="00F67031" w:rsidRPr="001A72A6" w:rsidRDefault="00F67031" w:rsidP="00443509">
            <w:pPr>
              <w:rPr>
                <w:rFonts w:cstheme="minorHAnsi"/>
              </w:rPr>
            </w:pPr>
            <w:r w:rsidRPr="001A72A6">
              <w:rPr>
                <w:rFonts w:cstheme="minorHAnsi"/>
              </w:rPr>
              <w:t>ne</w:t>
            </w:r>
          </w:p>
        </w:tc>
      </w:tr>
      <w:tr w:rsidR="00F67031" w:rsidRPr="001A72A6" w14:paraId="01027F1B" w14:textId="77777777" w:rsidTr="00224123">
        <w:tc>
          <w:tcPr>
            <w:tcW w:w="2770" w:type="dxa"/>
          </w:tcPr>
          <w:p w14:paraId="57513491" w14:textId="77777777" w:rsidR="00F67031" w:rsidRPr="001A72A6" w:rsidRDefault="00F67031" w:rsidP="00443509">
            <w:pPr>
              <w:rPr>
                <w:rFonts w:cstheme="minorHAnsi"/>
              </w:rPr>
            </w:pPr>
            <w:r w:rsidRPr="001A72A6">
              <w:rPr>
                <w:rFonts w:cstheme="minorHAnsi"/>
              </w:rPr>
              <w:t>iOS a Android.</w:t>
            </w:r>
          </w:p>
        </w:tc>
        <w:tc>
          <w:tcPr>
            <w:tcW w:w="2502" w:type="dxa"/>
            <w:shd w:val="clear" w:color="auto" w:fill="92D050"/>
          </w:tcPr>
          <w:p w14:paraId="615A7BCF" w14:textId="77777777" w:rsidR="00F67031" w:rsidRPr="001A72A6" w:rsidRDefault="00F67031" w:rsidP="00443509">
            <w:pPr>
              <w:rPr>
                <w:rFonts w:cstheme="minorHAnsi"/>
              </w:rPr>
            </w:pPr>
            <w:r w:rsidRPr="001A72A6">
              <w:rPr>
                <w:rFonts w:cstheme="minorHAnsi"/>
              </w:rPr>
              <w:t>ano</w:t>
            </w:r>
          </w:p>
        </w:tc>
        <w:tc>
          <w:tcPr>
            <w:tcW w:w="2006" w:type="dxa"/>
            <w:shd w:val="clear" w:color="auto" w:fill="92D050"/>
          </w:tcPr>
          <w:p w14:paraId="674CABEF" w14:textId="77777777" w:rsidR="00F67031" w:rsidRPr="001A72A6" w:rsidRDefault="00F67031" w:rsidP="00443509">
            <w:pPr>
              <w:rPr>
                <w:rFonts w:cstheme="minorHAnsi"/>
              </w:rPr>
            </w:pPr>
            <w:r w:rsidRPr="001A72A6">
              <w:rPr>
                <w:rFonts w:cstheme="minorHAnsi"/>
              </w:rPr>
              <w:t>ano</w:t>
            </w:r>
          </w:p>
        </w:tc>
        <w:tc>
          <w:tcPr>
            <w:tcW w:w="2787" w:type="dxa"/>
            <w:shd w:val="clear" w:color="auto" w:fill="FF0000"/>
          </w:tcPr>
          <w:p w14:paraId="036CD3B5" w14:textId="77777777" w:rsidR="00F67031" w:rsidRPr="001A72A6" w:rsidRDefault="00F67031" w:rsidP="00443509">
            <w:pPr>
              <w:rPr>
                <w:rFonts w:cstheme="minorHAnsi"/>
              </w:rPr>
            </w:pPr>
            <w:r w:rsidRPr="001A72A6">
              <w:rPr>
                <w:rFonts w:cstheme="minorHAnsi"/>
              </w:rPr>
              <w:t>ne</w:t>
            </w:r>
          </w:p>
        </w:tc>
      </w:tr>
      <w:tr w:rsidR="00F67031" w:rsidRPr="001A72A6" w14:paraId="7790B7D0" w14:textId="77777777" w:rsidTr="00224123">
        <w:tc>
          <w:tcPr>
            <w:tcW w:w="2770" w:type="dxa"/>
          </w:tcPr>
          <w:p w14:paraId="57D2D2B3" w14:textId="77777777" w:rsidR="00F67031" w:rsidRPr="001A72A6" w:rsidRDefault="00F67031" w:rsidP="00443509">
            <w:pPr>
              <w:rPr>
                <w:rFonts w:cstheme="minorHAnsi"/>
              </w:rPr>
            </w:pPr>
            <w:r w:rsidRPr="001A72A6">
              <w:rPr>
                <w:rFonts w:cstheme="minorHAnsi"/>
              </w:rPr>
              <w:t>web</w:t>
            </w:r>
          </w:p>
        </w:tc>
        <w:tc>
          <w:tcPr>
            <w:tcW w:w="2502" w:type="dxa"/>
            <w:shd w:val="clear" w:color="auto" w:fill="92D050"/>
          </w:tcPr>
          <w:p w14:paraId="4DE9F717" w14:textId="77777777" w:rsidR="00F67031" w:rsidRPr="001A72A6" w:rsidRDefault="00F67031" w:rsidP="00443509">
            <w:pPr>
              <w:rPr>
                <w:rFonts w:cstheme="minorHAnsi"/>
              </w:rPr>
            </w:pPr>
            <w:r w:rsidRPr="001A72A6">
              <w:rPr>
                <w:rFonts w:cstheme="minorHAnsi"/>
              </w:rPr>
              <w:t>ano</w:t>
            </w:r>
          </w:p>
        </w:tc>
        <w:tc>
          <w:tcPr>
            <w:tcW w:w="2006" w:type="dxa"/>
            <w:shd w:val="clear" w:color="auto" w:fill="FF0000"/>
          </w:tcPr>
          <w:p w14:paraId="23B91F66" w14:textId="77777777" w:rsidR="00F67031" w:rsidRPr="001A72A6" w:rsidRDefault="00F67031" w:rsidP="00443509">
            <w:pPr>
              <w:rPr>
                <w:rFonts w:cstheme="minorHAnsi"/>
              </w:rPr>
            </w:pPr>
            <w:r w:rsidRPr="001A72A6">
              <w:rPr>
                <w:rFonts w:cstheme="minorHAnsi"/>
              </w:rPr>
              <w:t>ne</w:t>
            </w:r>
          </w:p>
        </w:tc>
        <w:tc>
          <w:tcPr>
            <w:tcW w:w="2787" w:type="dxa"/>
            <w:shd w:val="clear" w:color="auto" w:fill="FF0000"/>
          </w:tcPr>
          <w:p w14:paraId="0FF65111" w14:textId="77777777" w:rsidR="00F67031" w:rsidRPr="001A72A6" w:rsidRDefault="00F67031" w:rsidP="00443509">
            <w:pPr>
              <w:rPr>
                <w:rFonts w:cstheme="minorHAnsi"/>
              </w:rPr>
            </w:pPr>
            <w:r w:rsidRPr="001A72A6">
              <w:rPr>
                <w:rFonts w:cstheme="minorHAnsi"/>
              </w:rPr>
              <w:t>ne</w:t>
            </w:r>
          </w:p>
        </w:tc>
      </w:tr>
      <w:tr w:rsidR="00F67031" w:rsidRPr="001A72A6" w14:paraId="3469B0E0" w14:textId="77777777" w:rsidTr="00E93782">
        <w:tc>
          <w:tcPr>
            <w:tcW w:w="2770" w:type="dxa"/>
          </w:tcPr>
          <w:p w14:paraId="05E8A113" w14:textId="77777777" w:rsidR="00F67031" w:rsidRPr="001A72A6" w:rsidRDefault="00F67031" w:rsidP="00443509">
            <w:pPr>
              <w:rPr>
                <w:rFonts w:cstheme="minorHAnsi"/>
              </w:rPr>
            </w:pPr>
            <w:r w:rsidRPr="001A72A6">
              <w:rPr>
                <w:rFonts w:cstheme="minorHAnsi"/>
              </w:rPr>
              <w:t>Zdarma při zisku pod</w:t>
            </w:r>
          </w:p>
        </w:tc>
        <w:tc>
          <w:tcPr>
            <w:tcW w:w="2502" w:type="dxa"/>
          </w:tcPr>
          <w:p w14:paraId="487808C7" w14:textId="77777777" w:rsidR="00F67031" w:rsidRPr="001A72A6" w:rsidRDefault="00F67031" w:rsidP="00443509">
            <w:pPr>
              <w:rPr>
                <w:rFonts w:cstheme="minorHAnsi"/>
              </w:rPr>
            </w:pPr>
            <w:r w:rsidRPr="001A72A6">
              <w:rPr>
                <w:rFonts w:cstheme="minorHAnsi"/>
              </w:rPr>
              <w:t>$100 000/12 měsíců</w:t>
            </w:r>
          </w:p>
        </w:tc>
        <w:tc>
          <w:tcPr>
            <w:tcW w:w="2006" w:type="dxa"/>
          </w:tcPr>
          <w:p w14:paraId="3FF5A0F2" w14:textId="77777777" w:rsidR="00F67031" w:rsidRPr="001A72A6" w:rsidRDefault="00F67031" w:rsidP="00443509">
            <w:pPr>
              <w:rPr>
                <w:rFonts w:cstheme="minorHAnsi"/>
              </w:rPr>
            </w:pPr>
            <w:r w:rsidRPr="001A72A6">
              <w:rPr>
                <w:rFonts w:cstheme="minorHAnsi"/>
              </w:rPr>
              <w:t>$1 000 000/produkt</w:t>
            </w:r>
          </w:p>
        </w:tc>
        <w:tc>
          <w:tcPr>
            <w:tcW w:w="2787" w:type="dxa"/>
          </w:tcPr>
          <w:p w14:paraId="4D2C37E8" w14:textId="77777777" w:rsidR="00F67031" w:rsidRPr="001A72A6" w:rsidRDefault="00F67031" w:rsidP="00443509">
            <w:pPr>
              <w:rPr>
                <w:rFonts w:cstheme="minorHAnsi"/>
              </w:rPr>
            </w:pPr>
            <w:r w:rsidRPr="001A72A6">
              <w:rPr>
                <w:rFonts w:cstheme="minorHAnsi"/>
              </w:rPr>
              <w:t>$5 000/rok</w:t>
            </w:r>
          </w:p>
        </w:tc>
      </w:tr>
      <w:tr w:rsidR="00F67031" w:rsidRPr="001A72A6" w14:paraId="40591D3C" w14:textId="77777777" w:rsidTr="00E93782">
        <w:tc>
          <w:tcPr>
            <w:tcW w:w="2770" w:type="dxa"/>
          </w:tcPr>
          <w:p w14:paraId="55B342F0" w14:textId="77777777" w:rsidR="00F67031" w:rsidRPr="001A72A6" w:rsidRDefault="00F67031" w:rsidP="00443509">
            <w:pPr>
              <w:rPr>
                <w:rFonts w:cstheme="minorHAnsi"/>
              </w:rPr>
            </w:pPr>
            <w:r w:rsidRPr="001A72A6">
              <w:rPr>
                <w:rFonts w:cstheme="minorHAnsi"/>
              </w:rPr>
              <w:t>Cena licence</w:t>
            </w:r>
          </w:p>
        </w:tc>
        <w:tc>
          <w:tcPr>
            <w:tcW w:w="2502" w:type="dxa"/>
          </w:tcPr>
          <w:p w14:paraId="591BC88D" w14:textId="77777777" w:rsidR="00F67031" w:rsidRPr="001A72A6" w:rsidRDefault="00F67031" w:rsidP="00443509">
            <w:pPr>
              <w:rPr>
                <w:rFonts w:cstheme="minorHAnsi"/>
              </w:rPr>
            </w:pPr>
            <w:r w:rsidRPr="001A72A6">
              <w:rPr>
                <w:rFonts w:cstheme="minorHAnsi"/>
              </w:rPr>
              <w:t>$399 (zisk pod $200 000)</w:t>
            </w:r>
          </w:p>
          <w:p w14:paraId="19E9C17C" w14:textId="77777777" w:rsidR="00F67031" w:rsidRPr="001A72A6" w:rsidRDefault="00F67031" w:rsidP="00443509">
            <w:pPr>
              <w:rPr>
                <w:rFonts w:cstheme="minorHAnsi"/>
              </w:rPr>
            </w:pPr>
            <w:r w:rsidRPr="001A72A6">
              <w:rPr>
                <w:rFonts w:cstheme="minorHAnsi"/>
              </w:rPr>
              <w:t>/$1 800 ročně za počítač</w:t>
            </w:r>
          </w:p>
        </w:tc>
        <w:tc>
          <w:tcPr>
            <w:tcW w:w="2006" w:type="dxa"/>
          </w:tcPr>
          <w:p w14:paraId="37B079FB" w14:textId="77777777" w:rsidR="00F67031" w:rsidRPr="001A72A6" w:rsidRDefault="00F67031" w:rsidP="00443509">
            <w:pPr>
              <w:rPr>
                <w:rFonts w:cstheme="minorHAnsi"/>
              </w:rPr>
            </w:pPr>
            <w:proofErr w:type="gramStart"/>
            <w:r w:rsidRPr="001A72A6">
              <w:rPr>
                <w:rFonts w:cstheme="minorHAnsi"/>
              </w:rPr>
              <w:t>5%</w:t>
            </w:r>
            <w:proofErr w:type="gramEnd"/>
            <w:r w:rsidRPr="001A72A6">
              <w:rPr>
                <w:rFonts w:cstheme="minorHAnsi"/>
              </w:rPr>
              <w:t xml:space="preserve"> ze zisku</w:t>
            </w:r>
          </w:p>
        </w:tc>
        <w:tc>
          <w:tcPr>
            <w:tcW w:w="2787" w:type="dxa"/>
          </w:tcPr>
          <w:p w14:paraId="0844540D" w14:textId="77777777" w:rsidR="00F67031" w:rsidRPr="001A72A6" w:rsidRDefault="00F67031" w:rsidP="00443509">
            <w:pPr>
              <w:rPr>
                <w:rFonts w:cstheme="minorHAnsi"/>
              </w:rPr>
            </w:pPr>
            <w:proofErr w:type="gramStart"/>
            <w:r w:rsidRPr="001A72A6">
              <w:rPr>
                <w:rFonts w:cstheme="minorHAnsi"/>
              </w:rPr>
              <w:t>5%</w:t>
            </w:r>
            <w:proofErr w:type="gramEnd"/>
            <w:r w:rsidRPr="001A72A6">
              <w:rPr>
                <w:rFonts w:cstheme="minorHAnsi"/>
              </w:rPr>
              <w:t xml:space="preserve"> ze zisku</w:t>
            </w:r>
          </w:p>
        </w:tc>
      </w:tr>
      <w:tr w:rsidR="00F67031" w:rsidRPr="001A72A6" w14:paraId="1F744368" w14:textId="77777777" w:rsidTr="00E93782">
        <w:tc>
          <w:tcPr>
            <w:tcW w:w="2770" w:type="dxa"/>
          </w:tcPr>
          <w:p w14:paraId="35C36E93" w14:textId="77777777" w:rsidR="00F67031" w:rsidRPr="001A72A6" w:rsidRDefault="00F67031" w:rsidP="00443509">
            <w:pPr>
              <w:rPr>
                <w:rFonts w:cstheme="minorHAnsi"/>
                <w:highlight w:val="yellow"/>
              </w:rPr>
            </w:pPr>
          </w:p>
        </w:tc>
        <w:tc>
          <w:tcPr>
            <w:tcW w:w="2502" w:type="dxa"/>
          </w:tcPr>
          <w:p w14:paraId="2575C6D6" w14:textId="77777777" w:rsidR="00F67031" w:rsidRPr="001A72A6" w:rsidRDefault="00F67031" w:rsidP="00443509">
            <w:pPr>
              <w:rPr>
                <w:rFonts w:cstheme="minorHAnsi"/>
                <w:highlight w:val="yellow"/>
              </w:rPr>
            </w:pPr>
          </w:p>
        </w:tc>
        <w:tc>
          <w:tcPr>
            <w:tcW w:w="2006" w:type="dxa"/>
          </w:tcPr>
          <w:p w14:paraId="3259B385" w14:textId="77777777" w:rsidR="00F67031" w:rsidRPr="001A72A6" w:rsidRDefault="00F67031" w:rsidP="00443509">
            <w:pPr>
              <w:rPr>
                <w:rFonts w:cstheme="minorHAnsi"/>
                <w:highlight w:val="yellow"/>
              </w:rPr>
            </w:pPr>
          </w:p>
        </w:tc>
        <w:tc>
          <w:tcPr>
            <w:tcW w:w="2787" w:type="dxa"/>
          </w:tcPr>
          <w:p w14:paraId="3648BC80" w14:textId="77777777" w:rsidR="00F67031" w:rsidRPr="001A72A6" w:rsidRDefault="00F67031" w:rsidP="00443509">
            <w:pPr>
              <w:rPr>
                <w:rFonts w:cstheme="minorHAnsi"/>
                <w:highlight w:val="yellow"/>
              </w:rPr>
            </w:pPr>
          </w:p>
        </w:tc>
      </w:tr>
      <w:tr w:rsidR="00F67031" w:rsidRPr="001A72A6" w14:paraId="69D8DCB1" w14:textId="77777777" w:rsidTr="00E93782">
        <w:tc>
          <w:tcPr>
            <w:tcW w:w="2770" w:type="dxa"/>
          </w:tcPr>
          <w:p w14:paraId="4A4ABC81" w14:textId="77777777" w:rsidR="00F67031" w:rsidRPr="001A72A6" w:rsidRDefault="00F67031" w:rsidP="00443509">
            <w:pPr>
              <w:rPr>
                <w:rFonts w:cstheme="minorHAnsi"/>
              </w:rPr>
            </w:pPr>
            <w:r w:rsidRPr="001A72A6">
              <w:rPr>
                <w:rFonts w:cstheme="minorHAnsi"/>
              </w:rPr>
              <w:t>jazyky</w:t>
            </w:r>
          </w:p>
        </w:tc>
        <w:tc>
          <w:tcPr>
            <w:tcW w:w="2502" w:type="dxa"/>
          </w:tcPr>
          <w:p w14:paraId="302E84E5" w14:textId="77777777" w:rsidR="00F67031" w:rsidRPr="001A72A6" w:rsidRDefault="00F67031" w:rsidP="00443509">
            <w:pPr>
              <w:rPr>
                <w:rFonts w:cstheme="minorHAnsi"/>
              </w:rPr>
            </w:pPr>
            <w:r w:rsidRPr="001A72A6">
              <w:rPr>
                <w:rFonts w:cstheme="minorHAnsi"/>
              </w:rPr>
              <w:t xml:space="preserve">C#, JavaScript, </w:t>
            </w:r>
            <w:proofErr w:type="spellStart"/>
            <w:r w:rsidRPr="001A72A6">
              <w:rPr>
                <w:rFonts w:cstheme="minorHAnsi"/>
              </w:rPr>
              <w:t>Boo</w:t>
            </w:r>
            <w:proofErr w:type="spellEnd"/>
          </w:p>
        </w:tc>
        <w:tc>
          <w:tcPr>
            <w:tcW w:w="2006" w:type="dxa"/>
          </w:tcPr>
          <w:p w14:paraId="03AD0B7A" w14:textId="77777777" w:rsidR="00F67031" w:rsidRPr="001A72A6" w:rsidRDefault="00F67031" w:rsidP="00443509">
            <w:pPr>
              <w:rPr>
                <w:rFonts w:cstheme="minorHAnsi"/>
              </w:rPr>
            </w:pPr>
            <w:r w:rsidRPr="001A72A6">
              <w:rPr>
                <w:rFonts w:cstheme="minorHAnsi"/>
              </w:rPr>
              <w:t>C++</w:t>
            </w:r>
          </w:p>
        </w:tc>
        <w:tc>
          <w:tcPr>
            <w:tcW w:w="2787" w:type="dxa"/>
          </w:tcPr>
          <w:p w14:paraId="209E0956" w14:textId="77777777" w:rsidR="00F67031" w:rsidRPr="001A72A6" w:rsidRDefault="00F67031" w:rsidP="00443509">
            <w:pPr>
              <w:rPr>
                <w:rFonts w:cstheme="minorHAnsi"/>
              </w:rPr>
            </w:pPr>
            <w:r w:rsidRPr="001A72A6">
              <w:rPr>
                <w:rFonts w:cstheme="minorHAnsi"/>
              </w:rPr>
              <w:t>C++, C#</w:t>
            </w:r>
          </w:p>
        </w:tc>
      </w:tr>
      <w:tr w:rsidR="00F67031" w14:paraId="607FDE83" w14:textId="77777777" w:rsidTr="00E93782">
        <w:tc>
          <w:tcPr>
            <w:tcW w:w="2770" w:type="dxa"/>
          </w:tcPr>
          <w:p w14:paraId="3F9751D6" w14:textId="77777777" w:rsidR="00F67031" w:rsidRPr="001A72A6" w:rsidRDefault="00F67031" w:rsidP="00443509">
            <w:pPr>
              <w:rPr>
                <w:rFonts w:cstheme="minorHAnsi"/>
              </w:rPr>
            </w:pPr>
            <w:r w:rsidRPr="001A72A6">
              <w:rPr>
                <w:rFonts w:cstheme="minorHAnsi"/>
              </w:rPr>
              <w:t>Příklady her</w:t>
            </w:r>
          </w:p>
        </w:tc>
        <w:tc>
          <w:tcPr>
            <w:tcW w:w="2502" w:type="dxa"/>
          </w:tcPr>
          <w:p w14:paraId="2B2B48EC" w14:textId="77777777" w:rsidR="00F67031" w:rsidRPr="001A72A6" w:rsidRDefault="00F67031" w:rsidP="00443509">
            <w:pPr>
              <w:rPr>
                <w:shd w:val="clear" w:color="auto" w:fill="FFFFFF"/>
                <w:lang w:val="en-US"/>
              </w:rPr>
            </w:pPr>
            <w:r w:rsidRPr="001A72A6">
              <w:rPr>
                <w:shd w:val="clear" w:color="auto" w:fill="FFFFFF"/>
                <w:lang w:val="en-US"/>
              </w:rPr>
              <w:t>Cuphead</w:t>
            </w:r>
          </w:p>
          <w:p w14:paraId="369958D5" w14:textId="77777777" w:rsidR="00F67031" w:rsidRPr="001A72A6" w:rsidRDefault="00F67031" w:rsidP="00443509">
            <w:pPr>
              <w:rPr>
                <w:rFonts w:cstheme="minorHAnsi"/>
              </w:rPr>
            </w:pPr>
            <w:r w:rsidRPr="001A72A6">
              <w:rPr>
                <w:shd w:val="clear" w:color="auto" w:fill="FFFFFF"/>
                <w:lang w:val="en-US"/>
              </w:rPr>
              <w:t>Hollow Knight</w:t>
            </w:r>
          </w:p>
        </w:tc>
        <w:tc>
          <w:tcPr>
            <w:tcW w:w="2006" w:type="dxa"/>
          </w:tcPr>
          <w:p w14:paraId="33F1A7B7" w14:textId="77777777" w:rsidR="00F67031" w:rsidRPr="001A72A6" w:rsidRDefault="00F67031" w:rsidP="00443509">
            <w:pPr>
              <w:rPr>
                <w:rFonts w:cstheme="minorHAnsi"/>
                <w:lang w:val="en-US"/>
              </w:rPr>
            </w:pPr>
            <w:r w:rsidRPr="001A72A6">
              <w:rPr>
                <w:rFonts w:cstheme="minorHAnsi"/>
                <w:lang w:val="en-US"/>
              </w:rPr>
              <w:t>Fortnite</w:t>
            </w:r>
          </w:p>
          <w:p w14:paraId="58BBE422" w14:textId="77777777" w:rsidR="00F67031" w:rsidRPr="001A72A6" w:rsidRDefault="00F67031" w:rsidP="00443509">
            <w:pPr>
              <w:rPr>
                <w:rFonts w:cstheme="minorHAnsi"/>
                <w:lang w:val="en-US"/>
              </w:rPr>
            </w:pPr>
            <w:r w:rsidRPr="001A72A6">
              <w:rPr>
                <w:rFonts w:cstheme="minorHAnsi"/>
                <w:lang w:val="en-US"/>
              </w:rPr>
              <w:t>Borderlands</w:t>
            </w:r>
          </w:p>
        </w:tc>
        <w:tc>
          <w:tcPr>
            <w:tcW w:w="2787" w:type="dxa"/>
          </w:tcPr>
          <w:p w14:paraId="3B2BBF39" w14:textId="77777777" w:rsidR="00F67031" w:rsidRPr="001A72A6" w:rsidRDefault="00F67031" w:rsidP="00427107">
            <w:pPr>
              <w:keepNext/>
              <w:rPr>
                <w:rFonts w:cstheme="minorHAnsi"/>
                <w:lang w:val="en-US"/>
              </w:rPr>
            </w:pPr>
            <w:r w:rsidRPr="001A72A6">
              <w:rPr>
                <w:rFonts w:cstheme="minorHAnsi"/>
                <w:lang w:val="en-US"/>
              </w:rPr>
              <w:t>Crysis</w:t>
            </w:r>
          </w:p>
          <w:p w14:paraId="1853C381" w14:textId="77777777" w:rsidR="00F67031" w:rsidRPr="001A72A6" w:rsidRDefault="00F67031" w:rsidP="00427107">
            <w:pPr>
              <w:keepNext/>
              <w:rPr>
                <w:rFonts w:cstheme="minorHAnsi"/>
              </w:rPr>
            </w:pPr>
            <w:r w:rsidRPr="001A72A6">
              <w:rPr>
                <w:rFonts w:cstheme="minorHAnsi"/>
                <w:lang w:val="en-US"/>
              </w:rPr>
              <w:t>Kingdom Come: Deliverance</w:t>
            </w:r>
          </w:p>
        </w:tc>
      </w:tr>
    </w:tbl>
    <w:p w14:paraId="24883FB4" w14:textId="62E04D4E" w:rsidR="00F67031" w:rsidRPr="00621687" w:rsidRDefault="00F67031" w:rsidP="00427107">
      <w:pPr>
        <w:pStyle w:val="Titulek"/>
        <w:rPr>
          <w:rFonts w:cstheme="minorHAnsi"/>
        </w:rPr>
      </w:pPr>
      <w:bookmarkStart w:id="44" w:name="_Ref75370800"/>
      <w:r>
        <w:t xml:space="preserve">Tab. </w:t>
      </w:r>
      <w:fldSimple w:instr=" SEQ Tabulka \* ARABIC ">
        <w:r>
          <w:rPr>
            <w:noProof/>
          </w:rPr>
          <w:t>3</w:t>
        </w:r>
      </w:fldSimple>
      <w:bookmarkEnd w:id="44"/>
      <w:r>
        <w:t xml:space="preserve"> srovnání </w:t>
      </w:r>
      <w:proofErr w:type="spellStart"/>
      <w:r>
        <w:t>enginů</w:t>
      </w:r>
      <w:proofErr w:type="spellEnd"/>
      <w:sdt>
        <w:sdtPr>
          <w:rPr>
            <w:i w:val="0"/>
            <w:color w:val="000000"/>
          </w:rPr>
          <w:tag w:val="MENDELEY_CITATION_v3_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"/>
          <w:id w:val="-1119372980"/>
          <w:placeholder>
            <w:docPart w:val="DefaultPlaceholder_-1854013440"/>
          </w:placeholder>
        </w:sdtPr>
        <w:sdtEndPr/>
        <w:sdtContent>
          <w:r w:rsidR="009C3D7B" w:rsidRPr="009C3D7B">
            <w:rPr>
              <w:i w:val="0"/>
              <w:color w:val="000000"/>
            </w:rPr>
            <w:t>[119, 120]</w:t>
          </w:r>
        </w:sdtContent>
      </w:sdt>
      <w:sdt>
        <w:sdtPr>
          <w:rPr>
            <w:i w:val="0"/>
            <w:color w:val="000000"/>
          </w:rPr>
          <w:tag w:val="MENDELEY_CITATION_v3_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"/>
          <w:id w:val="-153602451"/>
          <w:placeholder>
            <w:docPart w:val="DefaultPlaceholder_-1854013440"/>
          </w:placeholder>
        </w:sdtPr>
        <w:sdtEndPr/>
        <w:sdtContent>
          <w:r w:rsidR="009C3D7B" w:rsidRPr="009C3D7B">
            <w:rPr>
              <w:i w:val="0"/>
              <w:color w:val="000000"/>
            </w:rPr>
            <w:t>[103, 121]</w:t>
          </w:r>
        </w:sdtContent>
      </w:sdt>
      <w:sdt>
        <w:sdtPr>
          <w:rPr>
            <w:i w:val="0"/>
            <w:color w:val="000000"/>
          </w:rPr>
          <w:tag w:val="MENDELEY_CITATION_v3_eyJjaXRhdGlvbklEIjoiTUVOREVMRVlfQ0lUQVRJT05fMTRiMTJiMWItOTc3ZS00YmM2LThmMTYtNTBiMmMxNzIwMGY2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
          <w:id w:val="1548866502"/>
          <w:placeholder>
            <w:docPart w:val="DefaultPlaceholder_-1854013440"/>
          </w:placeholder>
        </w:sdtPr>
        <w:sdtEndPr/>
        <w:sdtContent>
          <w:r w:rsidR="009C3D7B" w:rsidRPr="009C3D7B">
            <w:rPr>
              <w:i w:val="0"/>
              <w:color w:val="000000"/>
            </w:rPr>
            <w:t>[118]</w:t>
          </w:r>
        </w:sdtContent>
      </w:sdt>
      <w:sdt>
        <w:sdtPr>
          <w:rPr>
            <w:i w:val="0"/>
            <w:color w:val="000000"/>
          </w:rPr>
          <w:tag w:val="MENDELEY_CITATION_v3_eyJjaXRhdGlvbklEIjoiTUVOREVMRVlfQ0lUQVRJT05fMmEwNTkzZjktZmNhYi00OTZkLTg0YTEtMzU5OTUzNDM3M2Zi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
          <w:id w:val="-2092075497"/>
          <w:placeholder>
            <w:docPart w:val="DefaultPlaceholder_-1854013440"/>
          </w:placeholder>
        </w:sdtPr>
        <w:sdtEndPr/>
        <w:sdtContent>
          <w:r w:rsidR="009C3D7B" w:rsidRPr="009C3D7B">
            <w:rPr>
              <w:i w:val="0"/>
              <w:color w:val="000000"/>
            </w:rPr>
            <w:t>[103]</w:t>
          </w:r>
        </w:sdtContent>
      </w:sdt>
      <w:sdt>
        <w:sdtPr>
          <w:rPr>
            <w:i w:val="0"/>
            <w:color w:val="000000"/>
          </w:rPr>
          <w:tag w:val="MENDELEY_CITATION_v3_eyJjaXRhdGlvbklEIjoiTUVOREVMRVlfQ0lUQVRJT05fMjVjNjYxODctNzcwMi00MWU3LWExODAtNzkyYTNlMWMyNmE5IiwicHJvcGVydGllcyI6eyJub3RlSW5kZXgiOjB9LCJpc0VkaXRlZCI6ZmFsc2UsIm1hbnVhbE92ZXJyaWRlIjp7ImNpdGVwcm9jVGV4dCI6IlsxMjJdIiwiaXNNYW51YWxseU92ZXJyaWRkZW4iOmZhbHNlLCJtYW51YWxPdmVycmlkZVRleHQiOiIifS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iwiY29udGFpbmVyLXRpdGxlLXNob3J0IjoiIn0sInVyaXMiOlsiaHR0cDovL3d3dy5tZW5kZWxleS5jb20vZG9jdW1lbnRzLz91dWlkPTBmNzE5NmY1LTU4NTctMzU3ZS1hMzU0LTViYmE2NThhNGMzZSJdLCJpc1RlbXBvcmFyeSI6ZmFsc2UsImxlZ2FjeURlc2t0b3BJZCI6IjBmNzE5NmY1LTU4NTctMzU3ZS1hMzU0LTViYmE2NThhNGMzZSJ9XX0="/>
          <w:id w:val="1328024354"/>
          <w:placeholder>
            <w:docPart w:val="DefaultPlaceholder_-1854013440"/>
          </w:placeholder>
        </w:sdtPr>
        <w:sdtEndPr/>
        <w:sdtContent>
          <w:r w:rsidR="009C3D7B" w:rsidRPr="009C3D7B">
            <w:rPr>
              <w:i w:val="0"/>
              <w:color w:val="000000"/>
            </w:rPr>
            <w:t>[122]</w:t>
          </w:r>
        </w:sdtContent>
      </w:sdt>
      <w:sdt>
        <w:sdtPr>
          <w:rPr>
            <w:i w:val="0"/>
            <w:color w:val="000000"/>
          </w:rPr>
          <w:tag w:val="MENDELEY_CITATION_v3_eyJjaXRhdGlvbklEIjoiTUVOREVMRVlfQ0lUQVRJT05fY2NkNjUwMTItZjBmZC00NDk5LThkYjEtZjdlNjc3ZDdiNTBl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
          <w:id w:val="-86767263"/>
          <w:placeholder>
            <w:docPart w:val="DefaultPlaceholder_-1854013440"/>
          </w:placeholder>
        </w:sdtPr>
        <w:sdtEndPr/>
        <w:sdtContent>
          <w:r w:rsidR="009C3D7B" w:rsidRPr="009C3D7B">
            <w:rPr>
              <w:i w:val="0"/>
              <w:color w:val="000000"/>
            </w:rPr>
            <w:t>[117]</w:t>
          </w:r>
        </w:sdtContent>
      </w:sdt>
    </w:p>
    <w:p w14:paraId="1A009663" w14:textId="77777777" w:rsidR="00F67031" w:rsidRPr="00621687" w:rsidRDefault="00F67031" w:rsidP="00EF21F2">
      <w:pPr>
        <w:rPr>
          <w:rFonts w:cstheme="minorHAnsi"/>
        </w:rPr>
      </w:pPr>
    </w:p>
    <w:p w14:paraId="45B1A7D4" w14:textId="77777777" w:rsidR="00D00025" w:rsidRDefault="00F67031" w:rsidP="00C85D30">
      <w:pPr>
        <w:ind w:left="360"/>
        <w:rPr>
          <w:rFonts w:cstheme="minorHAnsi"/>
          <w:color w:val="000000"/>
          <w:sz w:val="20"/>
          <w:szCs w:val="20"/>
          <w:highlight w:val="yellow"/>
          <w:shd w:val="clear" w:color="auto" w:fill="FFFFFF"/>
        </w:rPr>
      </w:pPr>
      <w:bookmarkStart w:id="45" w:name="_Toc89415067"/>
      <w:r w:rsidRPr="00621687">
        <w:rPr>
          <w:rStyle w:val="Nadpis1Char"/>
          <w:rFonts w:asciiTheme="minorHAnsi" w:hAnsiTheme="minorHAnsi" w:cstheme="minorHAnsi"/>
        </w:rPr>
        <w:t>6. Návrh aplikačního modelu</w:t>
      </w:r>
      <w:bookmarkEnd w:id="45"/>
      <w:r w:rsidRPr="00621687">
        <w:rPr>
          <w:rFonts w:cstheme="minorHAnsi"/>
          <w:color w:val="000000"/>
          <w:sz w:val="20"/>
          <w:szCs w:val="20"/>
        </w:rPr>
        <w:br/>
      </w:r>
    </w:p>
    <w:p w14:paraId="23961E12" w14:textId="58E68662" w:rsidR="00F67031" w:rsidRDefault="00886096" w:rsidP="00D00025">
      <w:pPr>
        <w:ind w:left="360" w:firstLine="348"/>
        <w:jc w:val="both"/>
        <w:rPr>
          <w:rFonts w:cstheme="minorHAnsi"/>
          <w:color w:val="000000"/>
          <w:sz w:val="20"/>
          <w:szCs w:val="20"/>
          <w:shd w:val="clear" w:color="auto" w:fill="FFFFFF"/>
        </w:rPr>
      </w:pPr>
      <w:r w:rsidRPr="00C061C9">
        <w:rPr>
          <w:rFonts w:cstheme="minorHAnsi"/>
          <w:color w:val="000000"/>
          <w:sz w:val="20"/>
          <w:szCs w:val="20"/>
          <w:highlight w:val="yellow"/>
          <w:shd w:val="clear" w:color="auto" w:fill="FFFFFF"/>
        </w:rPr>
        <w:t xml:space="preserve">Aplikaci tvoří dva projekty. První je DLL knihovna </w:t>
      </w:r>
      <w:proofErr w:type="spellStart"/>
      <w:r w:rsidRPr="00C061C9">
        <w:rPr>
          <w:rFonts w:cstheme="minorHAnsi"/>
          <w:i/>
          <w:iCs/>
          <w:color w:val="000000"/>
          <w:sz w:val="20"/>
          <w:szCs w:val="20"/>
          <w:highlight w:val="yellow"/>
          <w:shd w:val="clear" w:color="auto" w:fill="FFFFFF"/>
        </w:rPr>
        <w:t>KnihovnaRPG</w:t>
      </w:r>
      <w:proofErr w:type="spellEnd"/>
      <w:r w:rsidRPr="00C061C9">
        <w:rPr>
          <w:rFonts w:cstheme="minorHAnsi"/>
          <w:color w:val="000000"/>
          <w:sz w:val="20"/>
          <w:szCs w:val="20"/>
          <w:highlight w:val="yellow"/>
          <w:shd w:val="clear" w:color="auto" w:fill="FFFFFF"/>
        </w:rPr>
        <w:t>, obsahující logiku a je výstupem praktické části</w:t>
      </w:r>
      <w:r w:rsidR="00F10E39">
        <w:rPr>
          <w:rFonts w:cstheme="minorHAnsi"/>
          <w:color w:val="000000"/>
          <w:sz w:val="20"/>
          <w:szCs w:val="20"/>
          <w:highlight w:val="yellow"/>
          <w:shd w:val="clear" w:color="auto" w:fill="FFFFFF"/>
        </w:rPr>
        <w:t xml:space="preserve"> této</w:t>
      </w:r>
      <w:r w:rsidRPr="00C061C9">
        <w:rPr>
          <w:rFonts w:cstheme="minorHAnsi"/>
          <w:color w:val="000000"/>
          <w:sz w:val="20"/>
          <w:szCs w:val="20"/>
          <w:highlight w:val="yellow"/>
          <w:shd w:val="clear" w:color="auto" w:fill="FFFFFF"/>
        </w:rPr>
        <w:t xml:space="preserve"> bakalářské práce. Druhý </w:t>
      </w:r>
      <w:r w:rsidRPr="00C061C9">
        <w:rPr>
          <w:rFonts w:cstheme="minorHAnsi"/>
          <w:i/>
          <w:iCs/>
          <w:color w:val="000000"/>
          <w:sz w:val="20"/>
          <w:szCs w:val="20"/>
          <w:highlight w:val="yellow"/>
          <w:shd w:val="clear" w:color="auto" w:fill="FFFFFF"/>
        </w:rPr>
        <w:t xml:space="preserve">je WinForm </w:t>
      </w:r>
      <w:proofErr w:type="spellStart"/>
      <w:r w:rsidRPr="00C061C9">
        <w:rPr>
          <w:rFonts w:cstheme="minorHAnsi"/>
          <w:i/>
          <w:iCs/>
          <w:color w:val="000000"/>
          <w:sz w:val="20"/>
          <w:szCs w:val="20"/>
          <w:highlight w:val="yellow"/>
          <w:shd w:val="clear" w:color="auto" w:fill="FFFFFF"/>
        </w:rPr>
        <w:t>TestovaniCastiKnihovny</w:t>
      </w:r>
      <w:proofErr w:type="spellEnd"/>
      <w:r w:rsidR="00A413BC" w:rsidRPr="00C061C9">
        <w:rPr>
          <w:rFonts w:cstheme="minorHAnsi"/>
          <w:color w:val="000000"/>
          <w:sz w:val="20"/>
          <w:szCs w:val="20"/>
          <w:highlight w:val="yellow"/>
          <w:shd w:val="clear" w:color="auto" w:fill="FFFFFF"/>
        </w:rPr>
        <w:t xml:space="preserve">, sloužící jako příklad implementace a testování základní funkčnosti jednotlivých tříd. Testovací projekt </w:t>
      </w:r>
      <w:r w:rsidR="00C061C9" w:rsidRPr="00C061C9">
        <w:rPr>
          <w:rFonts w:cstheme="minorHAnsi"/>
          <w:color w:val="000000"/>
          <w:sz w:val="20"/>
          <w:szCs w:val="20"/>
          <w:highlight w:val="yellow"/>
          <w:shd w:val="clear" w:color="auto" w:fill="FFFFFF"/>
        </w:rPr>
        <w:t xml:space="preserve">má pouze ověřit funkčnost částí </w:t>
      </w:r>
      <w:r w:rsidR="00D00025">
        <w:rPr>
          <w:rFonts w:cstheme="minorHAnsi"/>
          <w:color w:val="000000"/>
          <w:sz w:val="20"/>
          <w:szCs w:val="20"/>
          <w:highlight w:val="yellow"/>
          <w:shd w:val="clear" w:color="auto" w:fill="FFFFFF"/>
        </w:rPr>
        <w:t xml:space="preserve">knihovny a </w:t>
      </w:r>
      <w:r w:rsidR="00C061C9" w:rsidRPr="00C061C9">
        <w:rPr>
          <w:rFonts w:cstheme="minorHAnsi"/>
          <w:color w:val="000000"/>
          <w:sz w:val="20"/>
          <w:szCs w:val="20"/>
          <w:highlight w:val="yellow"/>
          <w:shd w:val="clear" w:color="auto" w:fill="FFFFFF"/>
        </w:rPr>
        <w:t>nejedná se o plnohodnotnou hru</w:t>
      </w:r>
      <w:r w:rsidR="00C061C9" w:rsidRPr="008A6EA8">
        <w:rPr>
          <w:rFonts w:cstheme="minorHAnsi"/>
          <w:color w:val="000000"/>
          <w:sz w:val="20"/>
          <w:szCs w:val="20"/>
          <w:highlight w:val="yellow"/>
          <w:shd w:val="clear" w:color="auto" w:fill="FFFFFF"/>
        </w:rPr>
        <w:t>.</w:t>
      </w:r>
      <w:r w:rsidR="00447B76" w:rsidRPr="008A6EA8">
        <w:rPr>
          <w:rFonts w:cstheme="minorHAnsi"/>
          <w:color w:val="000000"/>
          <w:sz w:val="20"/>
          <w:szCs w:val="20"/>
          <w:highlight w:val="yellow"/>
          <w:shd w:val="clear" w:color="auto" w:fill="FFFFFF"/>
        </w:rPr>
        <w:t xml:space="preserve"> Tomuto účelu odpovídá i uživatelské rozhraní, které je určeno programátorovi jako spouštěč </w:t>
      </w:r>
      <w:r w:rsidR="008A6EA8" w:rsidRPr="008A6EA8">
        <w:rPr>
          <w:rFonts w:cstheme="minorHAnsi"/>
          <w:color w:val="000000"/>
          <w:sz w:val="20"/>
          <w:szCs w:val="20"/>
          <w:highlight w:val="yellow"/>
          <w:shd w:val="clear" w:color="auto" w:fill="FFFFFF"/>
        </w:rPr>
        <w:t xml:space="preserve">jeho </w:t>
      </w:r>
      <w:r w:rsidR="00C174B0">
        <w:rPr>
          <w:rFonts w:cstheme="minorHAnsi"/>
          <w:color w:val="000000"/>
          <w:sz w:val="20"/>
          <w:szCs w:val="20"/>
          <w:highlight w:val="yellow"/>
          <w:shd w:val="clear" w:color="auto" w:fill="FFFFFF"/>
        </w:rPr>
        <w:t xml:space="preserve">testovacích </w:t>
      </w:r>
      <w:r w:rsidR="00447B76" w:rsidRPr="008A6EA8">
        <w:rPr>
          <w:rFonts w:cstheme="minorHAnsi"/>
          <w:color w:val="000000"/>
          <w:sz w:val="20"/>
          <w:szCs w:val="20"/>
          <w:highlight w:val="yellow"/>
          <w:shd w:val="clear" w:color="auto" w:fill="FFFFFF"/>
        </w:rPr>
        <w:t>metod a grafická reprezentace jejich výsledků</w:t>
      </w:r>
      <w:r w:rsidR="008A6EA8" w:rsidRPr="008A6EA8">
        <w:rPr>
          <w:rFonts w:cstheme="minorHAnsi"/>
          <w:color w:val="000000"/>
          <w:sz w:val="20"/>
          <w:szCs w:val="20"/>
          <w:highlight w:val="yellow"/>
          <w:shd w:val="clear" w:color="auto" w:fill="FFFFFF"/>
        </w:rPr>
        <w:t>.</w:t>
      </w:r>
      <w:r w:rsidR="008A6EA8">
        <w:rPr>
          <w:rFonts w:cstheme="minorHAnsi"/>
          <w:color w:val="000000"/>
          <w:sz w:val="20"/>
          <w:szCs w:val="20"/>
          <w:shd w:val="clear" w:color="auto" w:fill="FFFFFF"/>
        </w:rPr>
        <w:t xml:space="preserve"> </w:t>
      </w:r>
    </w:p>
    <w:p w14:paraId="340003E0" w14:textId="77777777" w:rsidR="00D00025" w:rsidRPr="00621687" w:rsidRDefault="00D00025" w:rsidP="00D00025">
      <w:pPr>
        <w:ind w:left="360" w:firstLine="348"/>
        <w:jc w:val="both"/>
        <w:rPr>
          <w:rFonts w:cstheme="minorHAnsi"/>
          <w:color w:val="000000"/>
          <w:sz w:val="20"/>
          <w:szCs w:val="20"/>
          <w:shd w:val="clear" w:color="auto" w:fill="FFFFFF"/>
        </w:rPr>
      </w:pPr>
    </w:p>
    <w:p w14:paraId="510C64AA" w14:textId="77777777" w:rsidR="00F67031" w:rsidRPr="00621687" w:rsidRDefault="00F67031" w:rsidP="00C85D30">
      <w:pPr>
        <w:ind w:left="360"/>
        <w:rPr>
          <w:rFonts w:cstheme="minorHAnsi"/>
          <w:color w:val="000000"/>
          <w:sz w:val="20"/>
          <w:szCs w:val="20"/>
          <w:shd w:val="clear" w:color="auto" w:fill="FFFFFF"/>
        </w:rPr>
      </w:pPr>
      <w:bookmarkStart w:id="46" w:name="_Toc89415068"/>
      <w:r w:rsidRPr="00621687">
        <w:rPr>
          <w:rStyle w:val="Nadpis1Char"/>
          <w:rFonts w:asciiTheme="minorHAnsi" w:hAnsiTheme="minorHAnsi" w:cstheme="minorHAnsi"/>
        </w:rPr>
        <w:t>7. Návrh vzorového řešení</w:t>
      </w:r>
      <w:bookmarkEnd w:id="46"/>
      <w:r w:rsidRPr="00621687">
        <w:rPr>
          <w:rFonts w:cstheme="minorHAnsi"/>
          <w:color w:val="000000"/>
          <w:sz w:val="20"/>
          <w:szCs w:val="20"/>
        </w:rPr>
        <w:br/>
      </w:r>
    </w:p>
    <w:p w14:paraId="74AE5E83" w14:textId="77777777" w:rsidR="00FB4E78" w:rsidRDefault="00F67031" w:rsidP="00C85D30">
      <w:pPr>
        <w:ind w:left="360"/>
        <w:rPr>
          <w:rFonts w:cstheme="minorHAnsi"/>
          <w:color w:val="000000"/>
          <w:sz w:val="20"/>
          <w:szCs w:val="20"/>
          <w:shd w:val="clear" w:color="auto" w:fill="FFFFFF"/>
        </w:rPr>
      </w:pPr>
      <w:bookmarkStart w:id="47" w:name="_Toc89415069"/>
      <w:r w:rsidRPr="00621687">
        <w:rPr>
          <w:rStyle w:val="Nadpis1Char"/>
          <w:rFonts w:asciiTheme="minorHAnsi" w:hAnsiTheme="minorHAnsi" w:cstheme="minorHAnsi"/>
        </w:rPr>
        <w:t>8. Zhodnocení realizace aplikace</w:t>
      </w:r>
      <w:bookmarkEnd w:id="47"/>
      <w:r w:rsidRPr="00621687">
        <w:rPr>
          <w:rFonts w:cstheme="minorHAnsi"/>
          <w:color w:val="000000"/>
          <w:sz w:val="20"/>
          <w:szCs w:val="20"/>
        </w:rPr>
        <w:br/>
      </w:r>
    </w:p>
    <w:p w14:paraId="637EBC93" w14:textId="7FA71DFC" w:rsidR="00F67031" w:rsidRDefault="00F67031" w:rsidP="00FB4E78">
      <w:pPr>
        <w:ind w:left="360"/>
        <w:jc w:val="both"/>
        <w:rPr>
          <w:rFonts w:cstheme="minorHAnsi"/>
          <w:color w:val="000000"/>
          <w:sz w:val="20"/>
          <w:szCs w:val="20"/>
          <w:shd w:val="clear" w:color="auto" w:fill="FFFFFF"/>
        </w:rPr>
      </w:pPr>
      <w:r w:rsidRPr="00F7533D">
        <w:rPr>
          <w:rFonts w:cstheme="minorHAnsi"/>
          <w:color w:val="000000"/>
          <w:sz w:val="20"/>
          <w:szCs w:val="20"/>
          <w:shd w:val="clear" w:color="auto" w:fill="FFFFFF"/>
        </w:rPr>
        <w:t>Při odhadu času potřebného k vypracování práce jsem podcenil hledání zdrojů pro rešeršní část.</w:t>
      </w:r>
      <w:r w:rsidR="00FB4E78">
        <w:rPr>
          <w:rFonts w:cstheme="minorHAnsi"/>
          <w:color w:val="000000"/>
          <w:sz w:val="20"/>
          <w:szCs w:val="20"/>
          <w:shd w:val="clear" w:color="auto" w:fill="FFFFFF"/>
        </w:rPr>
        <w:t xml:space="preserve"> </w:t>
      </w:r>
      <w:r w:rsidR="00FB4E78" w:rsidRPr="00FB4E78">
        <w:rPr>
          <w:rFonts w:cstheme="minorHAnsi"/>
          <w:color w:val="000000"/>
          <w:sz w:val="20"/>
          <w:szCs w:val="20"/>
          <w:highlight w:val="yellow"/>
          <w:shd w:val="clear" w:color="auto" w:fill="FFFFFF"/>
        </w:rPr>
        <w:t>Do budoucna je v plánu udělat plnohodnotnou implementaci do různých technologií a odhalit případné chyby návr</w:t>
      </w:r>
      <w:r w:rsidR="00FB4E78" w:rsidRPr="00E51C33">
        <w:rPr>
          <w:rFonts w:cstheme="minorHAnsi"/>
          <w:color w:val="000000"/>
          <w:sz w:val="20"/>
          <w:szCs w:val="20"/>
          <w:highlight w:val="yellow"/>
          <w:shd w:val="clear" w:color="auto" w:fill="FFFFFF"/>
        </w:rPr>
        <w:t>hu.</w:t>
      </w:r>
      <w:r w:rsidR="00E51C33" w:rsidRPr="00E51C33">
        <w:rPr>
          <w:rFonts w:cstheme="minorHAnsi"/>
          <w:color w:val="000000"/>
          <w:sz w:val="20"/>
          <w:szCs w:val="20"/>
          <w:highlight w:val="yellow"/>
          <w:shd w:val="clear" w:color="auto" w:fill="FFFFFF"/>
        </w:rPr>
        <w:t xml:space="preserve"> Dále je plánováno přidat gramatiku, která umožní nastavit hodnoty pro </w:t>
      </w:r>
      <w:proofErr w:type="spellStart"/>
      <w:r w:rsidR="00E51C33" w:rsidRPr="00E51C33">
        <w:rPr>
          <w:rFonts w:cstheme="minorHAnsi"/>
          <w:i/>
          <w:iCs/>
          <w:color w:val="000000"/>
          <w:sz w:val="20"/>
          <w:szCs w:val="20"/>
          <w:highlight w:val="yellow"/>
          <w:shd w:val="clear" w:color="auto" w:fill="FFFFFF"/>
        </w:rPr>
        <w:t>GameManager</w:t>
      </w:r>
      <w:proofErr w:type="spellEnd"/>
      <w:r w:rsidR="00E51C33" w:rsidRPr="00E51C33">
        <w:rPr>
          <w:rFonts w:cstheme="minorHAnsi"/>
          <w:color w:val="000000"/>
          <w:sz w:val="20"/>
          <w:szCs w:val="20"/>
          <w:highlight w:val="yellow"/>
          <w:shd w:val="clear" w:color="auto" w:fill="FFFFFF"/>
        </w:rPr>
        <w:t xml:space="preserve"> pomocí čitelných souborů bez nutnosti zásahu do zdrojového kódu.</w:t>
      </w:r>
    </w:p>
    <w:p w14:paraId="1015460C" w14:textId="77777777" w:rsidR="00F67031" w:rsidRPr="00B26BD1" w:rsidRDefault="00F67031" w:rsidP="00CD4182">
      <w:pPr>
        <w:rPr>
          <w:color w:val="00B050"/>
          <w:shd w:val="clear" w:color="auto" w:fill="FFFFFF"/>
        </w:rPr>
      </w:pPr>
      <w:r w:rsidRPr="00B26BD1">
        <w:rPr>
          <w:color w:val="00B050"/>
          <w:shd w:val="clear" w:color="auto" w:fill="FFFFFF"/>
        </w:rPr>
        <w:t>//</w:t>
      </w:r>
    </w:p>
    <w:p w14:paraId="1B2CEA64" w14:textId="77777777" w:rsidR="00F67031" w:rsidRPr="00621687" w:rsidRDefault="00F67031" w:rsidP="00C85D30">
      <w:pPr>
        <w:pStyle w:val="Nadpis1"/>
        <w:ind w:firstLine="360"/>
        <w:rPr>
          <w:rFonts w:asciiTheme="minorHAnsi" w:hAnsiTheme="minorHAnsi" w:cstheme="minorHAnsi"/>
          <w:shd w:val="clear" w:color="auto" w:fill="FFFFFF"/>
        </w:rPr>
      </w:pPr>
      <w:bookmarkStart w:id="48" w:name="_Toc89415070"/>
      <w:r w:rsidRPr="00621687">
        <w:rPr>
          <w:rFonts w:asciiTheme="minorHAnsi" w:hAnsiTheme="minorHAnsi" w:cstheme="minorHAnsi"/>
          <w:shd w:val="clear" w:color="auto" w:fill="FFFFFF"/>
        </w:rPr>
        <w:t>9. Závěr</w:t>
      </w:r>
      <w:bookmarkEnd w:id="48"/>
    </w:p>
    <w:p w14:paraId="2528C25D" w14:textId="77777777" w:rsidR="00F67031" w:rsidRPr="00621687" w:rsidRDefault="00F67031" w:rsidP="00201C98">
      <w:pPr>
        <w:rPr>
          <w:rFonts w:cstheme="minorHAnsi"/>
        </w:rPr>
      </w:pPr>
    </w:p>
    <w:sdt>
      <w:sdtPr>
        <w:tag w:val="MENDELEY_BIBLIOGRAPHY"/>
        <w:id w:val="650411180"/>
        <w:placeholder>
          <w:docPart w:val="DefaultPlaceholder_-1854013440"/>
        </w:placeholder>
      </w:sdtPr>
      <w:sdtEndPr/>
      <w:sdtContent>
        <w:p w14:paraId="6BE5E5EC" w14:textId="77777777" w:rsidR="009C3D7B" w:rsidRDefault="009C3D7B">
          <w:pPr>
            <w:autoSpaceDE w:val="0"/>
            <w:autoSpaceDN w:val="0"/>
            <w:ind w:hanging="640"/>
            <w:divId w:val="410737207"/>
            <w:rPr>
              <w:rFonts w:eastAsia="Times New Roman"/>
              <w:sz w:val="24"/>
              <w:szCs w:val="24"/>
            </w:rPr>
          </w:pPr>
          <w:r>
            <w:rPr>
              <w:rFonts w:eastAsia="Times New Roman"/>
            </w:rPr>
            <w:t xml:space="preserve">[1] </w:t>
          </w:r>
          <w:r>
            <w:rPr>
              <w:rFonts w:eastAsia="Times New Roman"/>
            </w:rPr>
            <w:tab/>
            <w:t xml:space="preserve">imperative </w:t>
          </w:r>
          <w:proofErr w:type="spellStart"/>
          <w:r>
            <w:rPr>
              <w:rFonts w:eastAsia="Times New Roman"/>
            </w:rPr>
            <w:t>programming</w:t>
          </w:r>
          <w:proofErr w:type="spellEnd"/>
          <w:r>
            <w:rPr>
              <w:rFonts w:eastAsia="Times New Roman"/>
            </w:rPr>
            <w:t xml:space="preserve">. no </w:t>
          </w:r>
          <w:proofErr w:type="spellStart"/>
          <w:r>
            <w:rPr>
              <w:rFonts w:eastAsia="Times New Roman"/>
            </w:rPr>
            <w:t>date</w:t>
          </w:r>
          <w:proofErr w:type="spellEnd"/>
          <w:r>
            <w:rPr>
              <w:rFonts w:eastAsia="Times New Roman"/>
            </w:rPr>
            <w:t xml:space="preserve">. </w:t>
          </w:r>
        </w:p>
        <w:p w14:paraId="6DB26F2A" w14:textId="77777777" w:rsidR="009C3D7B" w:rsidRDefault="009C3D7B">
          <w:pPr>
            <w:autoSpaceDE w:val="0"/>
            <w:autoSpaceDN w:val="0"/>
            <w:ind w:hanging="640"/>
            <w:divId w:val="522672268"/>
            <w:rPr>
              <w:rFonts w:eastAsia="Times New Roman"/>
            </w:rPr>
          </w:pPr>
          <w:r>
            <w:rPr>
              <w:rFonts w:eastAsia="Times New Roman"/>
            </w:rPr>
            <w:t xml:space="preserve">[2] </w:t>
          </w:r>
          <w:r>
            <w:rPr>
              <w:rFonts w:eastAsia="Times New Roman"/>
            </w:rPr>
            <w:tab/>
            <w:t xml:space="preserve">COMPUTERPHILE. </w:t>
          </w:r>
          <w:proofErr w:type="spellStart"/>
          <w:r>
            <w:rPr>
              <w:rFonts w:eastAsia="Times New Roman"/>
              <w:i/>
              <w:iCs/>
            </w:rPr>
            <w:t>Programming</w:t>
          </w:r>
          <w:proofErr w:type="spellEnd"/>
          <w:r>
            <w:rPr>
              <w:rFonts w:eastAsia="Times New Roman"/>
              <w:i/>
              <w:iCs/>
            </w:rPr>
            <w:t xml:space="preserve"> </w:t>
          </w:r>
          <w:proofErr w:type="spellStart"/>
          <w:proofErr w:type="gramStart"/>
          <w:r>
            <w:rPr>
              <w:rFonts w:eastAsia="Times New Roman"/>
              <w:i/>
              <w:iCs/>
            </w:rPr>
            <w:t>Paradigms</w:t>
          </w:r>
          <w:proofErr w:type="spellEnd"/>
          <w:r>
            <w:rPr>
              <w:rFonts w:eastAsia="Times New Roman"/>
              <w:i/>
              <w:iCs/>
            </w:rPr>
            <w:t xml:space="preserve"> - </w:t>
          </w:r>
          <w:proofErr w:type="spellStart"/>
          <w:r>
            <w:rPr>
              <w:rFonts w:eastAsia="Times New Roman"/>
              <w:i/>
              <w:iCs/>
            </w:rPr>
            <w:t>Computerphile</w:t>
          </w:r>
          <w:proofErr w:type="spellEnd"/>
          <w:proofErr w:type="gramEnd"/>
          <w:r>
            <w:rPr>
              <w:rFonts w:eastAsia="Times New Roman"/>
            </w:rPr>
            <w:t xml:space="preserve"> [online]. 2013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https://www.youtube.com/watch?v=sqV3pL5x8PI</w:t>
          </w:r>
        </w:p>
        <w:p w14:paraId="715F95C4" w14:textId="77777777" w:rsidR="009C3D7B" w:rsidRDefault="009C3D7B">
          <w:pPr>
            <w:autoSpaceDE w:val="0"/>
            <w:autoSpaceDN w:val="0"/>
            <w:ind w:hanging="640"/>
            <w:divId w:val="292322649"/>
            <w:rPr>
              <w:rFonts w:eastAsia="Times New Roman"/>
            </w:rPr>
          </w:pPr>
          <w:r>
            <w:rPr>
              <w:rFonts w:eastAsia="Times New Roman"/>
            </w:rPr>
            <w:t xml:space="preserve">[3] </w:t>
          </w:r>
          <w:r>
            <w:rPr>
              <w:rFonts w:eastAsia="Times New Roman"/>
            </w:rPr>
            <w:tab/>
          </w:r>
          <w:proofErr w:type="spellStart"/>
          <w:r>
            <w:rPr>
              <w:rFonts w:eastAsia="Times New Roman"/>
              <w:i/>
              <w:iCs/>
            </w:rPr>
            <w:t>procedural</w:t>
          </w:r>
          <w:proofErr w:type="spellEnd"/>
          <w:r>
            <w:rPr>
              <w:rFonts w:eastAsia="Times New Roman"/>
              <w:i/>
              <w:iCs/>
            </w:rPr>
            <w:t xml:space="preserve"> and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r>
            <w:rPr>
              <w:rFonts w:eastAsia="Times New Roman"/>
              <w:i/>
              <w:iCs/>
            </w:rPr>
            <w:t>programming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2021-03-29]. </w:t>
          </w:r>
          <w:proofErr w:type="spellStart"/>
          <w:r>
            <w:rPr>
              <w:rFonts w:eastAsia="Times New Roman"/>
            </w:rPr>
            <w:t>Available</w:t>
          </w:r>
          <w:proofErr w:type="spellEnd"/>
          <w:r>
            <w:rPr>
              <w:rFonts w:eastAsia="Times New Roman"/>
            </w:rPr>
            <w:t xml:space="preserve"> at: https://www.geeksforgeeks.org/differences-between-procedural-and-object-oriented-programming/</w:t>
          </w:r>
        </w:p>
        <w:p w14:paraId="7B01759D" w14:textId="77777777" w:rsidR="009C3D7B" w:rsidRDefault="009C3D7B">
          <w:pPr>
            <w:autoSpaceDE w:val="0"/>
            <w:autoSpaceDN w:val="0"/>
            <w:ind w:hanging="640"/>
            <w:divId w:val="1545484143"/>
            <w:rPr>
              <w:rFonts w:eastAsia="Times New Roman"/>
            </w:rPr>
          </w:pPr>
          <w:r>
            <w:rPr>
              <w:rFonts w:eastAsia="Times New Roman"/>
            </w:rPr>
            <w:t xml:space="preserve">[4] </w:t>
          </w:r>
          <w:r>
            <w:rPr>
              <w:rFonts w:eastAsia="Times New Roman"/>
            </w:rPr>
            <w:tab/>
            <w:t xml:space="preserve">FREECODECAMP.ORG. </w:t>
          </w:r>
          <w:r>
            <w:rPr>
              <w:rFonts w:eastAsia="Times New Roman"/>
              <w:i/>
              <w:iCs/>
            </w:rPr>
            <w:t xml:space="preserve">Intro to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Oriented</w:t>
          </w:r>
          <w:proofErr w:type="spellEnd"/>
          <w:r>
            <w:rPr>
              <w:rFonts w:eastAsia="Times New Roman"/>
              <w:i/>
              <w:iCs/>
            </w:rPr>
            <w:t xml:space="preserve"> </w:t>
          </w:r>
          <w:proofErr w:type="spellStart"/>
          <w:proofErr w:type="gramStart"/>
          <w:r>
            <w:rPr>
              <w:rFonts w:eastAsia="Times New Roman"/>
              <w:i/>
              <w:iCs/>
            </w:rPr>
            <w:t>Programming</w:t>
          </w:r>
          <w:proofErr w:type="spellEnd"/>
          <w:r>
            <w:rPr>
              <w:rFonts w:eastAsia="Times New Roman"/>
              <w:i/>
              <w:iCs/>
            </w:rPr>
            <w:t xml:space="preserve"> - </w:t>
          </w:r>
          <w:proofErr w:type="spellStart"/>
          <w:r>
            <w:rPr>
              <w:rFonts w:eastAsia="Times New Roman"/>
              <w:i/>
              <w:iCs/>
            </w:rPr>
            <w:t>Crash</w:t>
          </w:r>
          <w:proofErr w:type="spellEnd"/>
          <w:proofErr w:type="gramEnd"/>
          <w:r>
            <w:rPr>
              <w:rFonts w:eastAsia="Times New Roman"/>
              <w:i/>
              <w:iCs/>
            </w:rPr>
            <w:t xml:space="preserve"> </w:t>
          </w:r>
          <w:proofErr w:type="spellStart"/>
          <w:r>
            <w:rPr>
              <w:rFonts w:eastAsia="Times New Roman"/>
              <w:i/>
              <w:iCs/>
            </w:rPr>
            <w:t>Course</w:t>
          </w:r>
          <w:proofErr w:type="spellEnd"/>
          <w:r>
            <w:rPr>
              <w:rFonts w:eastAsia="Times New Roman"/>
              <w:i/>
              <w:iCs/>
            </w:rPr>
            <w:t xml:space="preserve"> - YouTube</w:t>
          </w:r>
          <w:r>
            <w:rPr>
              <w:rFonts w:eastAsia="Times New Roman"/>
            </w:rPr>
            <w:t xml:space="preserve"> [online]. 2020 [</w:t>
          </w:r>
          <w:proofErr w:type="spellStart"/>
          <w:r>
            <w:rPr>
              <w:rFonts w:eastAsia="Times New Roman"/>
            </w:rPr>
            <w:t>accessed</w:t>
          </w:r>
          <w:proofErr w:type="spellEnd"/>
          <w:r>
            <w:rPr>
              <w:rFonts w:eastAsia="Times New Roman"/>
            </w:rPr>
            <w:t xml:space="preserve">. 2021-07-04].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https://www.youtube.com/watch?v=SiBw7os-_zI</w:t>
          </w:r>
        </w:p>
        <w:p w14:paraId="0209FA28" w14:textId="77777777" w:rsidR="009C3D7B" w:rsidRDefault="009C3D7B">
          <w:pPr>
            <w:autoSpaceDE w:val="0"/>
            <w:autoSpaceDN w:val="0"/>
            <w:ind w:hanging="640"/>
            <w:divId w:val="1055280823"/>
            <w:rPr>
              <w:rFonts w:eastAsia="Times New Roman"/>
            </w:rPr>
          </w:pPr>
          <w:r>
            <w:rPr>
              <w:rFonts w:eastAsia="Times New Roman"/>
            </w:rPr>
            <w:t xml:space="preserve">[5]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multiparadigm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https://www.stroustrup.com/bs_faq.html#multiparadigm</w:t>
          </w:r>
        </w:p>
        <w:p w14:paraId="53CE7638" w14:textId="77777777" w:rsidR="009C3D7B" w:rsidRDefault="009C3D7B">
          <w:pPr>
            <w:autoSpaceDE w:val="0"/>
            <w:autoSpaceDN w:val="0"/>
            <w:ind w:hanging="640"/>
            <w:divId w:val="1820921057"/>
            <w:rPr>
              <w:rFonts w:eastAsia="Times New Roman"/>
            </w:rPr>
          </w:pPr>
          <w:r>
            <w:rPr>
              <w:rFonts w:eastAsia="Times New Roman"/>
            </w:rPr>
            <w:t xml:space="preserve">[6]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Handbook </w:t>
          </w:r>
          <w:proofErr w:type="spellStart"/>
          <w:r>
            <w:rPr>
              <w:rFonts w:eastAsia="Times New Roman"/>
            </w:rPr>
            <w:t>of</w:t>
          </w:r>
          <w:proofErr w:type="spellEnd"/>
          <w:r>
            <w:rPr>
              <w:rFonts w:eastAsia="Times New Roman"/>
            </w:rPr>
            <w:t xml:space="preserve"> </w:t>
          </w:r>
          <w:proofErr w:type="spellStart"/>
          <w:r>
            <w:rPr>
              <w:rFonts w:eastAsia="Times New Roman"/>
            </w:rPr>
            <w:t>Object</w:t>
          </w:r>
          <w:proofErr w:type="spellEnd"/>
          <w:r>
            <w:rPr>
              <w:rFonts w:eastAsia="Times New Roman"/>
            </w:rPr>
            <w:t xml:space="preserve"> Technology (Editor: Saba </w:t>
          </w:r>
          <w:proofErr w:type="spellStart"/>
          <w:r>
            <w:rPr>
              <w:rFonts w:eastAsia="Times New Roman"/>
            </w:rPr>
            <w:t>Zamir</w:t>
          </w:r>
          <w:proofErr w:type="spellEnd"/>
          <w:r>
            <w:rPr>
              <w:rFonts w:eastAsia="Times New Roman"/>
            </w:rPr>
            <w:t xml:space="preserve">). 1999. </w:t>
          </w:r>
        </w:p>
        <w:p w14:paraId="329A2A33" w14:textId="77777777" w:rsidR="009C3D7B" w:rsidRDefault="009C3D7B">
          <w:pPr>
            <w:autoSpaceDE w:val="0"/>
            <w:autoSpaceDN w:val="0"/>
            <w:ind w:hanging="640"/>
            <w:divId w:val="378019988"/>
            <w:rPr>
              <w:rFonts w:eastAsia="Times New Roman"/>
            </w:rPr>
          </w:pPr>
          <w:r>
            <w:rPr>
              <w:rFonts w:eastAsia="Times New Roman"/>
            </w:rPr>
            <w:t xml:space="preserve">[7]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xml:space="preserve">: FAQ-C </w:t>
          </w:r>
          <w:proofErr w:type="spellStart"/>
          <w:r>
            <w:rPr>
              <w:rFonts w:eastAsia="Times New Roman"/>
              <w:i/>
              <w:iCs/>
            </w:rPr>
            <w:t>subset</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https://www.stroustrup.com/bs_faq.html#C-is-subset</w:t>
          </w:r>
        </w:p>
        <w:p w14:paraId="5F51A790" w14:textId="77777777" w:rsidR="009C3D7B" w:rsidRDefault="009C3D7B">
          <w:pPr>
            <w:autoSpaceDE w:val="0"/>
            <w:autoSpaceDN w:val="0"/>
            <w:ind w:hanging="640"/>
            <w:divId w:val="1326475745"/>
            <w:rPr>
              <w:rFonts w:eastAsia="Times New Roman"/>
            </w:rPr>
          </w:pPr>
          <w:r>
            <w:rPr>
              <w:rFonts w:eastAsia="Times New Roman"/>
            </w:rPr>
            <w:t xml:space="preserve">[8] </w:t>
          </w:r>
          <w:r>
            <w:rPr>
              <w:rFonts w:eastAsia="Times New Roman"/>
            </w:rPr>
            <w:tab/>
          </w:r>
          <w:proofErr w:type="spellStart"/>
          <w:r>
            <w:rPr>
              <w:rFonts w:eastAsia="Times New Roman"/>
              <w:i/>
              <w:iCs/>
            </w:rPr>
            <w:t>Why</w:t>
          </w:r>
          <w:proofErr w:type="spellEnd"/>
          <w:r>
            <w:rPr>
              <w:rFonts w:eastAsia="Times New Roman"/>
              <w:i/>
              <w:iCs/>
            </w:rPr>
            <w:t xml:space="preserve"> Java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Independent? | by Neil </w:t>
          </w:r>
          <w:proofErr w:type="spellStart"/>
          <w:r>
            <w:rPr>
              <w:rFonts w:eastAsia="Times New Roman"/>
              <w:i/>
              <w:iCs/>
            </w:rPr>
            <w:t>Wilston</w:t>
          </w:r>
          <w:proofErr w:type="spellEnd"/>
          <w:r>
            <w:rPr>
              <w:rFonts w:eastAsia="Times New Roman"/>
              <w:i/>
              <w:iCs/>
            </w:rPr>
            <w:t xml:space="preserve"> | Medium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https://medium.com/@neil.wilston123/why-java-is-platform-independent-1d82c2249a69</w:t>
          </w:r>
        </w:p>
        <w:p w14:paraId="5A9632A0" w14:textId="77777777" w:rsidR="009C3D7B" w:rsidRDefault="009C3D7B">
          <w:pPr>
            <w:autoSpaceDE w:val="0"/>
            <w:autoSpaceDN w:val="0"/>
            <w:ind w:hanging="640"/>
            <w:divId w:val="132405391"/>
            <w:rPr>
              <w:rFonts w:eastAsia="Times New Roman"/>
            </w:rPr>
          </w:pPr>
          <w:r>
            <w:rPr>
              <w:rFonts w:eastAsia="Times New Roman"/>
            </w:rPr>
            <w:t xml:space="preserve">[9]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x86 </w:t>
          </w:r>
          <w:proofErr w:type="spellStart"/>
          <w:r>
            <w:rPr>
              <w:rFonts w:eastAsia="Times New Roman"/>
              <w:i/>
              <w:iCs/>
            </w:rPr>
            <w:t>Architecture</w:t>
          </w:r>
          <w:proofErr w:type="spellEnd"/>
          <w:r>
            <w:rPr>
              <w:rFonts w:eastAsia="Times New Roman"/>
              <w:i/>
              <w:iCs/>
            </w:rPr>
            <w:t xml:space="preserve"> and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x64? - </w:t>
          </w:r>
          <w:proofErr w:type="spellStart"/>
          <w:r>
            <w:rPr>
              <w:rFonts w:eastAsia="Times New Roman"/>
              <w:i/>
              <w:iCs/>
            </w:rPr>
            <w:t>Latest</w:t>
          </w:r>
          <w:proofErr w:type="spellEnd"/>
          <w:r>
            <w:rPr>
              <w:rFonts w:eastAsia="Times New Roman"/>
              <w:i/>
              <w:iCs/>
            </w:rPr>
            <w:t xml:space="preserve"> open tech </w:t>
          </w:r>
          <w:proofErr w:type="spellStart"/>
          <w:r>
            <w:rPr>
              <w:rFonts w:eastAsia="Times New Roman"/>
              <w:i/>
              <w:iCs/>
            </w:rPr>
            <w:t>from</w:t>
          </w:r>
          <w:proofErr w:type="spellEnd"/>
          <w:r>
            <w:rPr>
              <w:rFonts w:eastAsia="Times New Roman"/>
              <w:i/>
              <w:iCs/>
            </w:rPr>
            <w:t xml:space="preserve"> </w:t>
          </w:r>
          <w:proofErr w:type="spellStart"/>
          <w:r>
            <w:rPr>
              <w:rFonts w:eastAsia="Times New Roman"/>
              <w:i/>
              <w:iCs/>
            </w:rPr>
            <w:t>seeed</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https://www.seeedstudio.com/blog/2020/02/24/what-is-x86-architecture-and-its-difference-between-x64/</w:t>
          </w:r>
        </w:p>
        <w:p w14:paraId="4F2112DE" w14:textId="77777777" w:rsidR="009C3D7B" w:rsidRDefault="009C3D7B">
          <w:pPr>
            <w:autoSpaceDE w:val="0"/>
            <w:autoSpaceDN w:val="0"/>
            <w:ind w:hanging="640"/>
            <w:divId w:val="154886188"/>
            <w:rPr>
              <w:rFonts w:eastAsia="Times New Roman"/>
            </w:rPr>
          </w:pPr>
          <w:r>
            <w:rPr>
              <w:rFonts w:eastAsia="Times New Roman"/>
            </w:rPr>
            <w:t xml:space="preserve">[10] </w:t>
          </w:r>
          <w:r>
            <w:rPr>
              <w:rFonts w:eastAsia="Times New Roman"/>
            </w:rPr>
            <w:tab/>
            <w:t xml:space="preserve">HANÁK, Ján. </w:t>
          </w:r>
          <w:r>
            <w:rPr>
              <w:rFonts w:eastAsia="Times New Roman"/>
              <w:i/>
              <w:iCs/>
            </w:rPr>
            <w:t>C++/CLI začínáme programovat</w:t>
          </w:r>
          <w:r>
            <w:rPr>
              <w:rFonts w:eastAsia="Times New Roman"/>
            </w:rPr>
            <w:t xml:space="preserve">. Brno: </w:t>
          </w:r>
          <w:proofErr w:type="spellStart"/>
          <w:r>
            <w:rPr>
              <w:rFonts w:eastAsia="Times New Roman"/>
            </w:rPr>
            <w:t>artax</w:t>
          </w:r>
          <w:proofErr w:type="spellEnd"/>
          <w:r>
            <w:rPr>
              <w:rFonts w:eastAsia="Times New Roman"/>
            </w:rPr>
            <w:t xml:space="preserve"> a.s., 2009. ISBN 978-80-87017-04-3. </w:t>
          </w:r>
        </w:p>
        <w:p w14:paraId="42DDBA52" w14:textId="77777777" w:rsidR="009C3D7B" w:rsidRDefault="009C3D7B">
          <w:pPr>
            <w:autoSpaceDE w:val="0"/>
            <w:autoSpaceDN w:val="0"/>
            <w:ind w:hanging="640"/>
            <w:divId w:val="551117408"/>
            <w:rPr>
              <w:rFonts w:eastAsia="Times New Roman"/>
            </w:rPr>
          </w:pPr>
          <w:r>
            <w:rPr>
              <w:rFonts w:eastAsia="Times New Roman"/>
            </w:rPr>
            <w:t xml:space="preserve">[11] </w:t>
          </w:r>
          <w:r>
            <w:rPr>
              <w:rFonts w:eastAsia="Times New Roman"/>
            </w:rPr>
            <w:tab/>
            <w:t xml:space="preserve">PRATA, Stephen. </w:t>
          </w:r>
          <w:r>
            <w:rPr>
              <w:rFonts w:eastAsia="Times New Roman"/>
              <w:i/>
              <w:iCs/>
            </w:rPr>
            <w:t>Mistrovství v C++</w:t>
          </w:r>
          <w:r>
            <w:rPr>
              <w:rFonts w:eastAsia="Times New Roman"/>
            </w:rPr>
            <w:t>. 1st </w:t>
          </w:r>
          <w:proofErr w:type="spellStart"/>
          <w:r>
            <w:rPr>
              <w:rFonts w:eastAsia="Times New Roman"/>
            </w:rPr>
            <w:t>ed</w:t>
          </w:r>
          <w:proofErr w:type="spellEnd"/>
          <w:r>
            <w:rPr>
              <w:rFonts w:eastAsia="Times New Roman"/>
            </w:rPr>
            <w:t xml:space="preserve">. Praha: </w:t>
          </w:r>
          <w:proofErr w:type="spellStart"/>
          <w:r>
            <w:rPr>
              <w:rFonts w:eastAsia="Times New Roman"/>
            </w:rPr>
            <w:t>Computer</w:t>
          </w:r>
          <w:proofErr w:type="spellEnd"/>
          <w:r>
            <w:rPr>
              <w:rFonts w:eastAsia="Times New Roman"/>
            </w:rPr>
            <w:t xml:space="preserve"> </w:t>
          </w:r>
          <w:proofErr w:type="spellStart"/>
          <w:r>
            <w:rPr>
              <w:rFonts w:eastAsia="Times New Roman"/>
            </w:rPr>
            <w:t>Press</w:t>
          </w:r>
          <w:proofErr w:type="spellEnd"/>
          <w:r>
            <w:rPr>
              <w:rFonts w:eastAsia="Times New Roman"/>
            </w:rPr>
            <w:t xml:space="preserve">, 2001. ISBN 80-7226-339-0. </w:t>
          </w:r>
        </w:p>
        <w:p w14:paraId="4F41B64D" w14:textId="77777777" w:rsidR="009C3D7B" w:rsidRDefault="009C3D7B">
          <w:pPr>
            <w:autoSpaceDE w:val="0"/>
            <w:autoSpaceDN w:val="0"/>
            <w:ind w:hanging="640"/>
            <w:divId w:val="363795537"/>
            <w:rPr>
              <w:rFonts w:eastAsia="Times New Roman"/>
            </w:rPr>
          </w:pPr>
          <w:r>
            <w:rPr>
              <w:rFonts w:eastAsia="Times New Roman"/>
            </w:rPr>
            <w:t xml:space="preserve">[12] </w:t>
          </w:r>
          <w:r>
            <w:rPr>
              <w:rFonts w:eastAsia="Times New Roman"/>
            </w:rPr>
            <w:tab/>
            <w:t xml:space="preserve">STROUSTRUP, </w:t>
          </w:r>
          <w:proofErr w:type="spellStart"/>
          <w:r>
            <w:rPr>
              <w:rFonts w:eastAsia="Times New Roman"/>
            </w:rPr>
            <w:t>Bjarne</w:t>
          </w:r>
          <w:proofErr w:type="spellEnd"/>
          <w:r>
            <w:rPr>
              <w:rFonts w:eastAsia="Times New Roman"/>
            </w:rPr>
            <w:t xml:space="preserve">. </w:t>
          </w:r>
          <w:r>
            <w:rPr>
              <w:rFonts w:eastAsia="Times New Roman"/>
              <w:i/>
              <w:iCs/>
            </w:rPr>
            <w:t xml:space="preserve">C++ </w:t>
          </w:r>
          <w:proofErr w:type="spellStart"/>
          <w:r>
            <w:rPr>
              <w:rFonts w:eastAsia="Times New Roman"/>
              <w:i/>
              <w:iCs/>
            </w:rPr>
            <w:t>Applications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https://www.stroustrup.com/applications.html</w:t>
          </w:r>
        </w:p>
        <w:p w14:paraId="26FB91FF" w14:textId="77777777" w:rsidR="009C3D7B" w:rsidRDefault="009C3D7B">
          <w:pPr>
            <w:autoSpaceDE w:val="0"/>
            <w:autoSpaceDN w:val="0"/>
            <w:ind w:hanging="640"/>
            <w:divId w:val="1998070461"/>
            <w:rPr>
              <w:rFonts w:eastAsia="Times New Roman"/>
            </w:rPr>
          </w:pPr>
          <w:r>
            <w:rPr>
              <w:rFonts w:eastAsia="Times New Roman"/>
            </w:rPr>
            <w:t xml:space="preserve">[13]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https://www.stroustrup.com/bs_faq.html#true</w:t>
          </w:r>
        </w:p>
        <w:p w14:paraId="1C1CBE4D" w14:textId="77777777" w:rsidR="009C3D7B" w:rsidRDefault="009C3D7B">
          <w:pPr>
            <w:autoSpaceDE w:val="0"/>
            <w:autoSpaceDN w:val="0"/>
            <w:ind w:hanging="640"/>
            <w:divId w:val="768744636"/>
            <w:rPr>
              <w:rFonts w:eastAsia="Times New Roman"/>
            </w:rPr>
          </w:pPr>
          <w:r>
            <w:rPr>
              <w:rFonts w:eastAsia="Times New Roman"/>
            </w:rPr>
            <w:t xml:space="preserve">[14]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unsafe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https://www.stroustrup.com/bs_faq.html#unsafe</w:t>
          </w:r>
        </w:p>
        <w:p w14:paraId="15BD6193" w14:textId="77777777" w:rsidR="009C3D7B" w:rsidRDefault="009C3D7B">
          <w:pPr>
            <w:autoSpaceDE w:val="0"/>
            <w:autoSpaceDN w:val="0"/>
            <w:ind w:hanging="640"/>
            <w:divId w:val="1505628348"/>
            <w:rPr>
              <w:rFonts w:eastAsia="Times New Roman"/>
            </w:rPr>
          </w:pPr>
          <w:r>
            <w:rPr>
              <w:rFonts w:eastAsia="Times New Roman"/>
            </w:rPr>
            <w:t xml:space="preserve">[15]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w:t>
          </w:r>
          <w:proofErr w:type="spellStart"/>
          <w:r>
            <w:rPr>
              <w:rFonts w:eastAsia="Times New Roman"/>
              <w:i/>
              <w:iCs/>
            </w:rPr>
            <w:t>garbage</w:t>
          </w:r>
          <w:proofErr w:type="spellEnd"/>
          <w:r>
            <w:rPr>
              <w:rFonts w:eastAsia="Times New Roman"/>
              <w:i/>
              <w:iCs/>
            </w:rPr>
            <w:t>-</w:t>
          </w:r>
          <w:proofErr w:type="spellStart"/>
          <w:r>
            <w:rPr>
              <w:rFonts w:eastAsia="Times New Roman"/>
              <w:i/>
              <w:iCs/>
            </w:rPr>
            <w:t>collection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https://www.stroustrup.com/bs_faq.html#garbage-collection</w:t>
          </w:r>
        </w:p>
        <w:p w14:paraId="1D54F076" w14:textId="77777777" w:rsidR="009C3D7B" w:rsidRDefault="009C3D7B">
          <w:pPr>
            <w:autoSpaceDE w:val="0"/>
            <w:autoSpaceDN w:val="0"/>
            <w:ind w:hanging="640"/>
            <w:divId w:val="55670377"/>
            <w:rPr>
              <w:rFonts w:eastAsia="Times New Roman"/>
            </w:rPr>
          </w:pPr>
          <w:r>
            <w:rPr>
              <w:rFonts w:eastAsia="Times New Roman"/>
            </w:rPr>
            <w:t xml:space="preserve">[16] </w:t>
          </w:r>
          <w:r>
            <w:rPr>
              <w:rFonts w:eastAsia="Times New Roman"/>
            </w:rPr>
            <w:tab/>
            <w:t xml:space="preserve">STROUSTRUP, </w:t>
          </w:r>
          <w:proofErr w:type="spellStart"/>
          <w:r>
            <w:rPr>
              <w:rFonts w:eastAsia="Times New Roman"/>
            </w:rPr>
            <w:t>Bjarne</w:t>
          </w:r>
          <w:proofErr w:type="spellEnd"/>
          <w:r>
            <w:rPr>
              <w:rFonts w:eastAsia="Times New Roman"/>
            </w:rPr>
            <w:t xml:space="preserve">. </w:t>
          </w:r>
          <w:proofErr w:type="spellStart"/>
          <w:r>
            <w:rPr>
              <w:rFonts w:eastAsia="Times New Roman"/>
              <w:i/>
              <w:iCs/>
            </w:rPr>
            <w:t>Stroustrup</w:t>
          </w:r>
          <w:proofErr w:type="spellEnd"/>
          <w:r>
            <w:rPr>
              <w:rFonts w:eastAsia="Times New Roman"/>
              <w:i/>
              <w:iCs/>
            </w:rPr>
            <w:t>: FAQ-GUI</w:t>
          </w:r>
          <w:r>
            <w:rPr>
              <w:rFonts w:eastAsia="Times New Roman"/>
            </w:rPr>
            <w:t xml:space="preserve"> [online]. [</w:t>
          </w:r>
          <w:proofErr w:type="spellStart"/>
          <w:r>
            <w:rPr>
              <w:rFonts w:eastAsia="Times New Roman"/>
            </w:rPr>
            <w:t>accessed</w:t>
          </w:r>
          <w:proofErr w:type="spellEnd"/>
          <w:r>
            <w:rPr>
              <w:rFonts w:eastAsia="Times New Roman"/>
            </w:rPr>
            <w:t xml:space="preserve">. 2021-07-20].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https://www.stroustrup.com/bs_faq.html#gui</w:t>
          </w:r>
        </w:p>
        <w:p w14:paraId="5E99B136" w14:textId="77777777" w:rsidR="009C3D7B" w:rsidRDefault="009C3D7B">
          <w:pPr>
            <w:autoSpaceDE w:val="0"/>
            <w:autoSpaceDN w:val="0"/>
            <w:ind w:hanging="640"/>
            <w:divId w:val="1236817730"/>
            <w:rPr>
              <w:rFonts w:eastAsia="Times New Roman"/>
            </w:rPr>
          </w:pPr>
          <w:r>
            <w:rPr>
              <w:rFonts w:eastAsia="Times New Roman"/>
            </w:rPr>
            <w:t xml:space="preserve">[17] </w:t>
          </w:r>
          <w:r>
            <w:rPr>
              <w:rFonts w:eastAsia="Times New Roman"/>
            </w:rPr>
            <w:tab/>
          </w:r>
          <w:proofErr w:type="spellStart"/>
          <w:r>
            <w:rPr>
              <w:rFonts w:eastAsia="Times New Roman"/>
              <w:i/>
              <w:iCs/>
            </w:rPr>
            <w:t>Is</w:t>
          </w:r>
          <w:proofErr w:type="spellEnd"/>
          <w:r>
            <w:rPr>
              <w:rFonts w:eastAsia="Times New Roman"/>
              <w:i/>
              <w:iCs/>
            </w:rPr>
            <w:t xml:space="preserve"> Java </w:t>
          </w:r>
          <w:proofErr w:type="spellStart"/>
          <w:r>
            <w:rPr>
              <w:rFonts w:eastAsia="Times New Roman"/>
              <w:i/>
              <w:iCs/>
            </w:rPr>
            <w:t>slow</w:t>
          </w:r>
          <w:proofErr w:type="spellEnd"/>
          <w:r>
            <w:rPr>
              <w:rFonts w:eastAsia="Times New Roman"/>
              <w:i/>
              <w:iCs/>
            </w:rPr>
            <w:t xml:space="preserve">? </w:t>
          </w:r>
          <w:proofErr w:type="spellStart"/>
          <w:r>
            <w:rPr>
              <w:rFonts w:eastAsia="Times New Roman"/>
              <w:i/>
              <w:iCs/>
            </w:rPr>
            <w:t>Compared</w:t>
          </w:r>
          <w:proofErr w:type="spellEnd"/>
          <w:r>
            <w:rPr>
              <w:rFonts w:eastAsia="Times New Roman"/>
              <w:i/>
              <w:iCs/>
            </w:rPr>
            <w:t xml:space="preserve"> to C++, </w:t>
          </w:r>
          <w:proofErr w:type="spellStart"/>
          <w:r>
            <w:rPr>
              <w:rFonts w:eastAsia="Times New Roman"/>
              <w:i/>
              <w:iCs/>
            </w:rPr>
            <w:t>it’s</w:t>
          </w:r>
          <w:proofErr w:type="spellEnd"/>
          <w:r>
            <w:rPr>
              <w:rFonts w:eastAsia="Times New Roman"/>
              <w:i/>
              <w:iCs/>
            </w:rPr>
            <w:t xml:space="preserve"> </w:t>
          </w:r>
          <w:proofErr w:type="spellStart"/>
          <w:r>
            <w:rPr>
              <w:rFonts w:eastAsia="Times New Roman"/>
              <w:i/>
              <w:iCs/>
            </w:rPr>
            <w:t>faster</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xml:space="preserve"> </w:t>
          </w:r>
          <w:proofErr w:type="spellStart"/>
          <w:r>
            <w:rPr>
              <w:rFonts w:eastAsia="Times New Roman"/>
              <w:i/>
              <w:iCs/>
            </w:rPr>
            <w:t>think</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https://www.theserverside.com/opinion/Is-Java-slow-Compared-to-C-its-faster-than-you-think</w:t>
          </w:r>
        </w:p>
        <w:p w14:paraId="4930565C" w14:textId="77777777" w:rsidR="009C3D7B" w:rsidRDefault="009C3D7B">
          <w:pPr>
            <w:autoSpaceDE w:val="0"/>
            <w:autoSpaceDN w:val="0"/>
            <w:ind w:hanging="640"/>
            <w:divId w:val="396324227"/>
            <w:rPr>
              <w:rFonts w:eastAsia="Times New Roman"/>
            </w:rPr>
          </w:pPr>
          <w:r>
            <w:rPr>
              <w:rFonts w:eastAsia="Times New Roman"/>
            </w:rPr>
            <w:t xml:space="preserve">[18] </w:t>
          </w:r>
          <w:r>
            <w:rPr>
              <w:rFonts w:eastAsia="Times New Roman"/>
            </w:rPr>
            <w:tab/>
            <w:t xml:space="preserve">ORACLE. </w:t>
          </w:r>
          <w:proofErr w:type="spellStart"/>
          <w:r>
            <w:rPr>
              <w:rFonts w:eastAsia="Times New Roman"/>
              <w:i/>
              <w:iCs/>
            </w:rPr>
            <w:t>The</w:t>
          </w:r>
          <w:proofErr w:type="spellEnd"/>
          <w:r>
            <w:rPr>
              <w:rFonts w:eastAsia="Times New Roman"/>
              <w:i/>
              <w:iCs/>
            </w:rPr>
            <w:t xml:space="preserve"> Java </w:t>
          </w:r>
          <w:proofErr w:type="spellStart"/>
          <w:r>
            <w:rPr>
              <w:rFonts w:eastAsia="Times New Roman"/>
              <w:i/>
              <w:iCs/>
            </w:rPr>
            <w:t>Language</w:t>
          </w:r>
          <w:proofErr w:type="spellEnd"/>
          <w:r>
            <w:rPr>
              <w:rFonts w:eastAsia="Times New Roman"/>
              <w:i/>
              <w:iCs/>
            </w:rPr>
            <w:t xml:space="preserve"> Environment</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https://www.oracle.com/java/technologies/simple-familiar.html</w:t>
          </w:r>
        </w:p>
        <w:p w14:paraId="5E6DD6EB" w14:textId="77777777" w:rsidR="009C3D7B" w:rsidRDefault="009C3D7B">
          <w:pPr>
            <w:autoSpaceDE w:val="0"/>
            <w:autoSpaceDN w:val="0"/>
            <w:ind w:hanging="640"/>
            <w:divId w:val="1658652906"/>
            <w:rPr>
              <w:rFonts w:eastAsia="Times New Roman"/>
            </w:rPr>
          </w:pPr>
          <w:r>
            <w:rPr>
              <w:rFonts w:eastAsia="Times New Roman"/>
            </w:rPr>
            <w:lastRenderedPageBreak/>
            <w:t xml:space="preserve">[19] </w:t>
          </w:r>
          <w:r>
            <w:rPr>
              <w:rFonts w:eastAsia="Times New Roman"/>
            </w:rPr>
            <w:tab/>
            <w:t xml:space="preserve">EGGES, </w:t>
          </w:r>
          <w:proofErr w:type="spellStart"/>
          <w:r>
            <w:rPr>
              <w:rFonts w:eastAsia="Times New Roman"/>
            </w:rPr>
            <w:t>Arjan</w:t>
          </w:r>
          <w:proofErr w:type="spellEnd"/>
          <w:r>
            <w:rPr>
              <w:rFonts w:eastAsia="Times New Roman"/>
            </w:rPr>
            <w:t xml:space="preserve">, </w:t>
          </w:r>
          <w:proofErr w:type="spellStart"/>
          <w:r>
            <w:rPr>
              <w:rFonts w:eastAsia="Times New Roman"/>
            </w:rPr>
            <w:t>Jeroen</w:t>
          </w:r>
          <w:proofErr w:type="spellEnd"/>
          <w:r>
            <w:rPr>
              <w:rFonts w:eastAsia="Times New Roman"/>
            </w:rPr>
            <w:t xml:space="preserve"> D. FOKKER and Mark H. OVERMARS. </w:t>
          </w:r>
          <w:r>
            <w:rPr>
              <w:rFonts w:eastAsia="Times New Roman"/>
              <w:i/>
              <w:iCs/>
            </w:rPr>
            <w:t xml:space="preserve">Learning C# by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Games</w:t>
          </w:r>
          <w:proofErr w:type="spellEnd"/>
          <w:r>
            <w:rPr>
              <w:rFonts w:eastAsia="Times New Roman"/>
            </w:rPr>
            <w:t xml:space="preserve"> [online]. 2013. ISBN 3642365795.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doi:10.1007/978-3-642-36580-5</w:t>
          </w:r>
        </w:p>
        <w:p w14:paraId="36DAEADC" w14:textId="77777777" w:rsidR="009C3D7B" w:rsidRDefault="009C3D7B">
          <w:pPr>
            <w:autoSpaceDE w:val="0"/>
            <w:autoSpaceDN w:val="0"/>
            <w:ind w:hanging="640"/>
            <w:divId w:val="68311003"/>
            <w:rPr>
              <w:rFonts w:eastAsia="Times New Roman"/>
            </w:rPr>
          </w:pPr>
          <w:r>
            <w:rPr>
              <w:rFonts w:eastAsia="Times New Roman"/>
            </w:rPr>
            <w:t xml:space="preserve">[20] </w:t>
          </w:r>
          <w:r>
            <w:rPr>
              <w:rFonts w:eastAsia="Times New Roman"/>
            </w:rPr>
            <w:tab/>
            <w:t xml:space="preserve">ORACLE. </w:t>
          </w:r>
          <w:r>
            <w:rPr>
              <w:rFonts w:eastAsia="Times New Roman"/>
              <w:i/>
              <w:iCs/>
            </w:rPr>
            <w:t xml:space="preserve">Oracle Java ME </w:t>
          </w:r>
          <w:proofErr w:type="spellStart"/>
          <w:r>
            <w:rPr>
              <w:rFonts w:eastAsia="Times New Roman"/>
              <w:i/>
              <w:iCs/>
            </w:rPr>
            <w:t>Embedded</w:t>
          </w:r>
          <w:proofErr w:type="spellEnd"/>
          <w:r>
            <w:rPr>
              <w:rFonts w:eastAsia="Times New Roman"/>
              <w:i/>
              <w:iCs/>
            </w:rPr>
            <w:t xml:space="preserve"> </w:t>
          </w:r>
          <w:proofErr w:type="spellStart"/>
          <w:r>
            <w:rPr>
              <w:rFonts w:eastAsia="Times New Roman"/>
              <w:i/>
              <w:iCs/>
            </w:rPr>
            <w:t>Getting</w:t>
          </w:r>
          <w:proofErr w:type="spellEnd"/>
          <w:r>
            <w:rPr>
              <w:rFonts w:eastAsia="Times New Roman"/>
              <w:i/>
              <w:iCs/>
            </w:rPr>
            <w:t xml:space="preserve"> </w:t>
          </w:r>
          <w:proofErr w:type="spellStart"/>
          <w:r>
            <w:rPr>
              <w:rFonts w:eastAsia="Times New Roman"/>
              <w:i/>
              <w:iCs/>
            </w:rPr>
            <w:t>Started</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https://www.oracle.com/java/technologies/javame-embedded/javame-embedded-getstarted.html</w:t>
          </w:r>
        </w:p>
        <w:p w14:paraId="0770CC92" w14:textId="77777777" w:rsidR="009C3D7B" w:rsidRDefault="009C3D7B">
          <w:pPr>
            <w:autoSpaceDE w:val="0"/>
            <w:autoSpaceDN w:val="0"/>
            <w:ind w:hanging="640"/>
            <w:divId w:val="2104495084"/>
            <w:rPr>
              <w:rFonts w:eastAsia="Times New Roman"/>
            </w:rPr>
          </w:pPr>
          <w:r>
            <w:rPr>
              <w:rFonts w:eastAsia="Times New Roman"/>
            </w:rPr>
            <w:t xml:space="preserve">[21] </w:t>
          </w:r>
          <w:r>
            <w:rPr>
              <w:rFonts w:eastAsia="Times New Roman"/>
            </w:rPr>
            <w:tab/>
            <w:t xml:space="preserve">FREECODECAMP.ORG.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in Java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GC and </w:t>
          </w:r>
          <w:proofErr w:type="spellStart"/>
          <w:r>
            <w:rPr>
              <w:rFonts w:eastAsia="Times New Roman"/>
              <w:i/>
              <w:iCs/>
            </w:rPr>
            <w:t>How</w:t>
          </w:r>
          <w:proofErr w:type="spellEnd"/>
          <w:r>
            <w:rPr>
              <w:rFonts w:eastAsia="Times New Roman"/>
              <w:i/>
              <w:iCs/>
            </w:rPr>
            <w:t xml:space="preserve"> </w:t>
          </w:r>
          <w:proofErr w:type="spellStart"/>
          <w:r>
            <w:rPr>
              <w:rFonts w:eastAsia="Times New Roman"/>
              <w:i/>
              <w:iCs/>
            </w:rPr>
            <w:t>it</w:t>
          </w:r>
          <w:proofErr w:type="spellEnd"/>
          <w:r>
            <w:rPr>
              <w:rFonts w:eastAsia="Times New Roman"/>
              <w:i/>
              <w:iCs/>
            </w:rPr>
            <w:t xml:space="preserve"> Works in </w:t>
          </w:r>
          <w:proofErr w:type="spellStart"/>
          <w:r>
            <w:rPr>
              <w:rFonts w:eastAsia="Times New Roman"/>
              <w:i/>
              <w:iCs/>
            </w:rPr>
            <w:t>the</w:t>
          </w:r>
          <w:proofErr w:type="spellEnd"/>
          <w:r>
            <w:rPr>
              <w:rFonts w:eastAsia="Times New Roman"/>
              <w:i/>
              <w:iCs/>
            </w:rPr>
            <w:t xml:space="preserve"> JVM</w:t>
          </w:r>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https://www.freecodecamp.org/news/garbage-collection-in-java-what-is-gc-and-how-it-works-in-the-jvm/</w:t>
          </w:r>
        </w:p>
        <w:p w14:paraId="0D64BDEE" w14:textId="77777777" w:rsidR="009C3D7B" w:rsidRDefault="009C3D7B">
          <w:pPr>
            <w:autoSpaceDE w:val="0"/>
            <w:autoSpaceDN w:val="0"/>
            <w:ind w:hanging="640"/>
            <w:divId w:val="1775981909"/>
            <w:rPr>
              <w:rFonts w:eastAsia="Times New Roman"/>
            </w:rPr>
          </w:pPr>
          <w:r>
            <w:rPr>
              <w:rFonts w:eastAsia="Times New Roman"/>
            </w:rPr>
            <w:t xml:space="preserve">[22] </w:t>
          </w:r>
          <w:r>
            <w:rPr>
              <w:rFonts w:eastAsia="Times New Roman"/>
            </w:rPr>
            <w:tab/>
            <w:t xml:space="preserve">IBM.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impacts</w:t>
          </w:r>
          <w:proofErr w:type="spellEnd"/>
          <w:r>
            <w:rPr>
              <w:rFonts w:eastAsia="Times New Roman"/>
              <w:i/>
              <w:iCs/>
            </w:rPr>
            <w:t xml:space="preserve"> to Java </w:t>
          </w:r>
          <w:proofErr w:type="gramStart"/>
          <w:r>
            <w:rPr>
              <w:rFonts w:eastAsia="Times New Roman"/>
              <w:i/>
              <w:iCs/>
            </w:rPr>
            <w:t>performance - IBM</w:t>
          </w:r>
          <w:proofErr w:type="gram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2021-07-21]. </w:t>
          </w:r>
          <w:proofErr w:type="spellStart"/>
          <w:r>
            <w:rPr>
              <w:rFonts w:eastAsia="Times New Roman"/>
            </w:rPr>
            <w:t>Available</w:t>
          </w:r>
          <w:proofErr w:type="spellEnd"/>
          <w:r>
            <w:rPr>
              <w:rFonts w:eastAsia="Times New Roman"/>
            </w:rPr>
            <w:t xml:space="preserve"> at: https://www.ibm.com/docs/en/aix/7.1?topic=monitoring-garbage-collection-impacts-java-performance</w:t>
          </w:r>
        </w:p>
        <w:p w14:paraId="6CD71279" w14:textId="77777777" w:rsidR="009C3D7B" w:rsidRDefault="009C3D7B">
          <w:pPr>
            <w:autoSpaceDE w:val="0"/>
            <w:autoSpaceDN w:val="0"/>
            <w:ind w:hanging="640"/>
            <w:divId w:val="1254508991"/>
            <w:rPr>
              <w:rFonts w:eastAsia="Times New Roman"/>
            </w:rPr>
          </w:pPr>
          <w:r>
            <w:rPr>
              <w:rFonts w:eastAsia="Times New Roman"/>
            </w:rPr>
            <w:t xml:space="preserve">[23] </w:t>
          </w:r>
          <w:r>
            <w:rPr>
              <w:rFonts w:eastAsia="Times New Roman"/>
            </w:rPr>
            <w:tab/>
            <w:t xml:space="preserve">ORACLE. </w:t>
          </w:r>
          <w:r>
            <w:rPr>
              <w:rFonts w:eastAsia="Times New Roman"/>
              <w:i/>
              <w:iCs/>
            </w:rPr>
            <w:t xml:space="preserve">Java SE 6 </w:t>
          </w:r>
          <w:proofErr w:type="spellStart"/>
          <w:r>
            <w:rPr>
              <w:rFonts w:eastAsia="Times New Roman"/>
              <w:i/>
              <w:iCs/>
            </w:rPr>
            <w:t>HotSpot</w:t>
          </w:r>
          <w:proofErr w:type="spellEnd"/>
          <w:r>
            <w:rPr>
              <w:rFonts w:eastAsia="Times New Roman"/>
              <w:i/>
              <w:iCs/>
            </w:rPr>
            <w:t>[</w:t>
          </w:r>
          <w:proofErr w:type="spellStart"/>
          <w:r>
            <w:rPr>
              <w:rFonts w:eastAsia="Times New Roman"/>
              <w:i/>
              <w:iCs/>
            </w:rPr>
            <w:t>tm</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Machine</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w:t>
          </w:r>
          <w:proofErr w:type="spellStart"/>
          <w:r>
            <w:rPr>
              <w:rFonts w:eastAsia="Times New Roman"/>
              <w:i/>
              <w:iCs/>
            </w:rPr>
            <w:t>Tuning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https://www.oracle.com/java/technologies/javase/gc-tuning-6.html</w:t>
          </w:r>
        </w:p>
        <w:p w14:paraId="11ECA2F2" w14:textId="77777777" w:rsidR="009C3D7B" w:rsidRDefault="009C3D7B">
          <w:pPr>
            <w:autoSpaceDE w:val="0"/>
            <w:autoSpaceDN w:val="0"/>
            <w:ind w:hanging="640"/>
            <w:divId w:val="1413088760"/>
            <w:rPr>
              <w:rFonts w:eastAsia="Times New Roman"/>
            </w:rPr>
          </w:pPr>
          <w:r>
            <w:rPr>
              <w:rFonts w:eastAsia="Times New Roman"/>
            </w:rPr>
            <w:t xml:space="preserve">[24] </w:t>
          </w:r>
          <w:r>
            <w:rPr>
              <w:rFonts w:eastAsia="Times New Roman"/>
            </w:rPr>
            <w:tab/>
            <w:t xml:space="preserve">DOCS.ORACLE.COM. </w:t>
          </w:r>
          <w:proofErr w:type="spellStart"/>
          <w:r>
            <w:rPr>
              <w:rFonts w:eastAsia="Times New Roman"/>
              <w:i/>
              <w:iCs/>
            </w:rPr>
            <w:t>java.awt</w:t>
          </w:r>
          <w:proofErr w:type="spell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w:t>
          </w:r>
          <w:proofErr w:type="gramStart"/>
          <w:r>
            <w:rPr>
              <w:rFonts w:eastAsia="Times New Roman"/>
              <w:i/>
              <w:iCs/>
            </w:rPr>
            <w:t>7 )</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https://docs.oracle.com/javase/7/docs/api/java/awt/package-summary.html</w:t>
          </w:r>
        </w:p>
        <w:p w14:paraId="3E33E279" w14:textId="77777777" w:rsidR="009C3D7B" w:rsidRDefault="009C3D7B">
          <w:pPr>
            <w:autoSpaceDE w:val="0"/>
            <w:autoSpaceDN w:val="0"/>
            <w:ind w:hanging="640"/>
            <w:divId w:val="334890347"/>
            <w:rPr>
              <w:rFonts w:eastAsia="Times New Roman"/>
            </w:rPr>
          </w:pPr>
          <w:r>
            <w:rPr>
              <w:rFonts w:eastAsia="Times New Roman"/>
            </w:rPr>
            <w:t xml:space="preserve">[25] </w:t>
          </w:r>
          <w:r>
            <w:rPr>
              <w:rFonts w:eastAsia="Times New Roman"/>
            </w:rPr>
            <w:tab/>
            <w:t xml:space="preserve">DOCS.ORACLE.COM. </w:t>
          </w:r>
          <w:proofErr w:type="spellStart"/>
          <w:proofErr w:type="gramStart"/>
          <w:r>
            <w:rPr>
              <w:rFonts w:eastAsia="Times New Roman"/>
              <w:i/>
              <w:iCs/>
            </w:rPr>
            <w:t>javax.swing</w:t>
          </w:r>
          <w:proofErr w:type="spellEnd"/>
          <w:proofErr w:type="gramEnd"/>
          <w:r>
            <w:rPr>
              <w:rFonts w:eastAsia="Times New Roman"/>
              <w:i/>
              <w:iCs/>
            </w:rPr>
            <w:t xml:space="preserve"> (Java </w:t>
          </w:r>
          <w:proofErr w:type="spellStart"/>
          <w:r>
            <w:rPr>
              <w:rFonts w:eastAsia="Times New Roman"/>
              <w:i/>
              <w:iCs/>
            </w:rPr>
            <w:t>Platform</w:t>
          </w:r>
          <w:proofErr w:type="spellEnd"/>
          <w:r>
            <w:rPr>
              <w:rFonts w:eastAsia="Times New Roman"/>
              <w:i/>
              <w:iCs/>
            </w:rPr>
            <w:t xml:space="preserve"> SE 7 )</w:t>
          </w:r>
          <w:r>
            <w:rPr>
              <w:rFonts w:eastAsia="Times New Roman"/>
            </w:rPr>
            <w:t xml:space="preserve"> [online]. [</w:t>
          </w:r>
          <w:proofErr w:type="spellStart"/>
          <w:r>
            <w:rPr>
              <w:rFonts w:eastAsia="Times New Roman"/>
            </w:rPr>
            <w:t>accessed</w:t>
          </w:r>
          <w:proofErr w:type="spellEnd"/>
          <w:r>
            <w:rPr>
              <w:rFonts w:eastAsia="Times New Roman"/>
            </w:rPr>
            <w:t xml:space="preserve">. 2021-07-26]. </w:t>
          </w:r>
          <w:proofErr w:type="spellStart"/>
          <w:r>
            <w:rPr>
              <w:rFonts w:eastAsia="Times New Roman"/>
            </w:rPr>
            <w:t>Available</w:t>
          </w:r>
          <w:proofErr w:type="spellEnd"/>
          <w:r>
            <w:rPr>
              <w:rFonts w:eastAsia="Times New Roman"/>
            </w:rPr>
            <w:t xml:space="preserve"> at: https://docs.oracle.com/javase/7/docs/api/javax/swing/package-summary.html</w:t>
          </w:r>
        </w:p>
        <w:p w14:paraId="67841D83" w14:textId="77777777" w:rsidR="009C3D7B" w:rsidRDefault="009C3D7B">
          <w:pPr>
            <w:autoSpaceDE w:val="0"/>
            <w:autoSpaceDN w:val="0"/>
            <w:ind w:hanging="640"/>
            <w:divId w:val="1951694120"/>
            <w:rPr>
              <w:rFonts w:eastAsia="Times New Roman"/>
            </w:rPr>
          </w:pPr>
          <w:r>
            <w:rPr>
              <w:rFonts w:eastAsia="Times New Roman"/>
            </w:rPr>
            <w:t xml:space="preserve">[26] </w:t>
          </w:r>
          <w:r>
            <w:rPr>
              <w:rFonts w:eastAsia="Times New Roman"/>
            </w:rPr>
            <w:tab/>
          </w:r>
          <w:proofErr w:type="spellStart"/>
          <w:r>
            <w:rPr>
              <w:rFonts w:eastAsia="Times New Roman"/>
              <w:i/>
              <w:iCs/>
            </w:rPr>
            <w:t>Difference</w:t>
          </w:r>
          <w:proofErr w:type="spellEnd"/>
          <w:r>
            <w:rPr>
              <w:rFonts w:eastAsia="Times New Roman"/>
              <w:i/>
              <w:iCs/>
            </w:rPr>
            <w:t xml:space="preserve"> </w:t>
          </w:r>
          <w:proofErr w:type="spellStart"/>
          <w:r>
            <w:rPr>
              <w:rFonts w:eastAsia="Times New Roman"/>
              <w:i/>
              <w:iCs/>
            </w:rPr>
            <w:t>between</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and </w:t>
          </w:r>
          <w:proofErr w:type="spellStart"/>
          <w:r>
            <w:rPr>
              <w:rFonts w:eastAsia="Times New Roman"/>
              <w:i/>
              <w:iCs/>
            </w:rPr>
            <w:t>Functions</w:t>
          </w:r>
          <w:proofErr w:type="spellEnd"/>
          <w:r>
            <w:rPr>
              <w:rFonts w:eastAsia="Times New Roman"/>
              <w:i/>
              <w:iCs/>
            </w:rPr>
            <w:t xml:space="preserve"> in </w:t>
          </w:r>
          <w:proofErr w:type="gramStart"/>
          <w:r>
            <w:rPr>
              <w:rFonts w:eastAsia="Times New Roman"/>
              <w:i/>
              <w:iCs/>
            </w:rPr>
            <w:t xml:space="preserve">JavaScript - </w:t>
          </w:r>
          <w:proofErr w:type="spellStart"/>
          <w:r>
            <w:rPr>
              <w:rFonts w:eastAsia="Times New Roman"/>
              <w:i/>
              <w:iCs/>
            </w:rPr>
            <w:t>GeeksforGeeks</w:t>
          </w:r>
          <w:proofErr w:type="spellEnd"/>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https://www.geeksforgeeks.org/difference-between-methods-and-functions-in-javascript/</w:t>
          </w:r>
        </w:p>
        <w:p w14:paraId="526D1776" w14:textId="77777777" w:rsidR="009C3D7B" w:rsidRDefault="009C3D7B">
          <w:pPr>
            <w:autoSpaceDE w:val="0"/>
            <w:autoSpaceDN w:val="0"/>
            <w:ind w:hanging="640"/>
            <w:divId w:val="161051255"/>
            <w:rPr>
              <w:rFonts w:eastAsia="Times New Roman"/>
            </w:rPr>
          </w:pPr>
          <w:r>
            <w:rPr>
              <w:rFonts w:eastAsia="Times New Roman"/>
            </w:rPr>
            <w:t xml:space="preserve">[27] </w:t>
          </w:r>
          <w:r>
            <w:rPr>
              <w:rFonts w:eastAsia="Times New Roman"/>
            </w:rPr>
            <w:tab/>
            <w:t xml:space="preserve">ITNETWORK.CZ. </w:t>
          </w:r>
          <w:r>
            <w:rPr>
              <w:rFonts w:eastAsia="Times New Roman"/>
              <w:i/>
              <w:iCs/>
            </w:rPr>
            <w:t>Lekce 3 - Seznam (List) pomocí pole v Javě</w:t>
          </w:r>
          <w:r>
            <w:rPr>
              <w:rFonts w:eastAsia="Times New Roman"/>
            </w:rPr>
            <w:t xml:space="preserve"> [online]. [</w:t>
          </w:r>
          <w:proofErr w:type="spellStart"/>
          <w:r>
            <w:rPr>
              <w:rFonts w:eastAsia="Times New Roman"/>
            </w:rPr>
            <w:t>accessed</w:t>
          </w:r>
          <w:proofErr w:type="spellEnd"/>
          <w:r>
            <w:rPr>
              <w:rFonts w:eastAsia="Times New Roman"/>
            </w:rPr>
            <w:t xml:space="preserve">. 2021-07-22]. </w:t>
          </w:r>
          <w:proofErr w:type="spellStart"/>
          <w:r>
            <w:rPr>
              <w:rFonts w:eastAsia="Times New Roman"/>
            </w:rPr>
            <w:t>Available</w:t>
          </w:r>
          <w:proofErr w:type="spellEnd"/>
          <w:r>
            <w:rPr>
              <w:rFonts w:eastAsia="Times New Roman"/>
            </w:rPr>
            <w:t xml:space="preserve"> at: https://www.itnetwork.cz/java/kolekce-a-proudy/java-tutorial-seznamy-kolekce-list</w:t>
          </w:r>
        </w:p>
        <w:p w14:paraId="3E29E0C9" w14:textId="77777777" w:rsidR="009C3D7B" w:rsidRDefault="009C3D7B">
          <w:pPr>
            <w:autoSpaceDE w:val="0"/>
            <w:autoSpaceDN w:val="0"/>
            <w:ind w:hanging="640"/>
            <w:divId w:val="1880432528"/>
            <w:rPr>
              <w:rFonts w:eastAsia="Times New Roman"/>
            </w:rPr>
          </w:pPr>
          <w:r>
            <w:rPr>
              <w:rFonts w:eastAsia="Times New Roman"/>
            </w:rPr>
            <w:t xml:space="preserve">[28] </w:t>
          </w:r>
          <w:r>
            <w:rPr>
              <w:rFonts w:eastAsia="Times New Roman"/>
            </w:rPr>
            <w:tab/>
            <w:t xml:space="preserve">DOCS.MICROSOFT.COM. </w:t>
          </w:r>
          <w:r>
            <w:rPr>
              <w:rFonts w:eastAsia="Times New Roman"/>
              <w:i/>
              <w:iCs/>
            </w:rPr>
            <w:t xml:space="preserve">A Tour </w:t>
          </w:r>
          <w:proofErr w:type="spellStart"/>
          <w:r>
            <w:rPr>
              <w:rFonts w:eastAsia="Times New Roman"/>
              <w:i/>
              <w:iCs/>
            </w:rPr>
            <w:t>of</w:t>
          </w:r>
          <w:proofErr w:type="spellEnd"/>
          <w:r>
            <w:rPr>
              <w:rFonts w:eastAsia="Times New Roman"/>
              <w:i/>
              <w:iCs/>
            </w:rPr>
            <w:t xml:space="preserve"> </w:t>
          </w:r>
          <w:proofErr w:type="gramStart"/>
          <w:r>
            <w:rPr>
              <w:rFonts w:eastAsia="Times New Roman"/>
              <w:i/>
              <w:iCs/>
            </w:rPr>
            <w:t>C# - C#</w:t>
          </w:r>
          <w:proofErr w:type="gram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https://docs.microsoft.com/en-us/dotnet/csharp/tour-of-csharp/</w:t>
          </w:r>
        </w:p>
        <w:p w14:paraId="67A14D78" w14:textId="77777777" w:rsidR="009C3D7B" w:rsidRDefault="009C3D7B">
          <w:pPr>
            <w:autoSpaceDE w:val="0"/>
            <w:autoSpaceDN w:val="0"/>
            <w:ind w:hanging="640"/>
            <w:divId w:val="1499955124"/>
            <w:rPr>
              <w:rFonts w:eastAsia="Times New Roman"/>
            </w:rPr>
          </w:pPr>
          <w:r>
            <w:rPr>
              <w:rFonts w:eastAsia="Times New Roman"/>
            </w:rPr>
            <w:t xml:space="preserve">[29] </w:t>
          </w:r>
          <w:r>
            <w:rPr>
              <w:rFonts w:eastAsia="Times New Roman"/>
            </w:rPr>
            <w:tab/>
            <w:t>DOCS.MICROSOFT.COM. .</w:t>
          </w:r>
          <w:r>
            <w:rPr>
              <w:rFonts w:eastAsia="Times New Roman"/>
              <w:i/>
              <w:iCs/>
            </w:rPr>
            <w:t xml:space="preserve">NET Framework </w:t>
          </w:r>
          <w:proofErr w:type="spellStart"/>
          <w:r>
            <w:rPr>
              <w:rFonts w:eastAsia="Times New Roman"/>
              <w:i/>
              <w:iCs/>
            </w:rPr>
            <w:t>versions</w:t>
          </w:r>
          <w:proofErr w:type="spellEnd"/>
          <w:r>
            <w:rPr>
              <w:rFonts w:eastAsia="Times New Roman"/>
              <w:i/>
              <w:iCs/>
            </w:rPr>
            <w:t xml:space="preserve"> and </w:t>
          </w:r>
          <w:proofErr w:type="spellStart"/>
          <w:r>
            <w:rPr>
              <w:rFonts w:eastAsia="Times New Roman"/>
              <w:i/>
              <w:iCs/>
            </w:rPr>
            <w:t>dependencies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at: https://docs.microsoft.com/en-us/dotnet/framework/migration-guide/versions-and-dependencies?redirectedfrom=MSDN#net-framework-30</w:t>
          </w:r>
        </w:p>
        <w:p w14:paraId="3225D541" w14:textId="77777777" w:rsidR="009C3D7B" w:rsidRDefault="009C3D7B">
          <w:pPr>
            <w:autoSpaceDE w:val="0"/>
            <w:autoSpaceDN w:val="0"/>
            <w:ind w:hanging="640"/>
            <w:divId w:val="1105612893"/>
            <w:rPr>
              <w:rFonts w:eastAsia="Times New Roman"/>
            </w:rPr>
          </w:pPr>
          <w:r>
            <w:rPr>
              <w:rFonts w:eastAsia="Times New Roman"/>
            </w:rPr>
            <w:t xml:space="preserve">[30] </w:t>
          </w:r>
          <w:r>
            <w:rPr>
              <w:rFonts w:eastAsia="Times New Roman"/>
            </w:rPr>
            <w:tab/>
          </w:r>
          <w:r>
            <w:rPr>
              <w:rFonts w:eastAsia="Times New Roman"/>
              <w:i/>
              <w:iCs/>
            </w:rPr>
            <w:t xml:space="preserve">C# | </w:t>
          </w:r>
          <w:proofErr w:type="spellStart"/>
          <w:r>
            <w:rPr>
              <w:rFonts w:eastAsia="Times New Roman"/>
              <w:i/>
              <w:iCs/>
            </w:rPr>
            <w:t>Method</w:t>
          </w:r>
          <w:proofErr w:type="spellEnd"/>
          <w:r>
            <w:rPr>
              <w:rFonts w:eastAsia="Times New Roman"/>
              <w:i/>
              <w:iCs/>
            </w:rPr>
            <w:t xml:space="preserve"> </w:t>
          </w:r>
          <w:proofErr w:type="spellStart"/>
          <w:proofErr w:type="gramStart"/>
          <w:r>
            <w:rPr>
              <w:rFonts w:eastAsia="Times New Roman"/>
              <w:i/>
              <w:iCs/>
            </w:rPr>
            <w:t>Overloading</w:t>
          </w:r>
          <w:proofErr w:type="spellEnd"/>
          <w:r>
            <w:rPr>
              <w:rFonts w:eastAsia="Times New Roman"/>
              <w:i/>
              <w:iCs/>
            </w:rPr>
            <w:t xml:space="preserve"> - </w:t>
          </w:r>
          <w:proofErr w:type="spellStart"/>
          <w:r>
            <w:rPr>
              <w:rFonts w:eastAsia="Times New Roman"/>
              <w:i/>
              <w:iCs/>
            </w:rPr>
            <w:t>GeeksforGeeks</w:t>
          </w:r>
          <w:proofErr w:type="spellEnd"/>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https://www.geeksforgeeks.org/c-sharp-method-overloading/</w:t>
          </w:r>
        </w:p>
        <w:p w14:paraId="7072DE3A" w14:textId="77777777" w:rsidR="009C3D7B" w:rsidRDefault="009C3D7B">
          <w:pPr>
            <w:autoSpaceDE w:val="0"/>
            <w:autoSpaceDN w:val="0"/>
            <w:ind w:hanging="640"/>
            <w:divId w:val="707533435"/>
            <w:rPr>
              <w:rFonts w:eastAsia="Times New Roman"/>
            </w:rPr>
          </w:pPr>
          <w:r>
            <w:rPr>
              <w:rFonts w:eastAsia="Times New Roman"/>
            </w:rPr>
            <w:t xml:space="preserve">[31] </w:t>
          </w:r>
          <w:r>
            <w:rPr>
              <w:rFonts w:eastAsia="Times New Roman"/>
            </w:rPr>
            <w:tab/>
            <w:t xml:space="preserve">DOCS.MICROSOFT.COM. </w:t>
          </w:r>
          <w:proofErr w:type="spellStart"/>
          <w:r>
            <w:rPr>
              <w:rFonts w:eastAsia="Times New Roman"/>
              <w:i/>
              <w:iCs/>
            </w:rPr>
            <w:t>Unsafe</w:t>
          </w:r>
          <w:proofErr w:type="spellEnd"/>
          <w:r>
            <w:rPr>
              <w:rFonts w:eastAsia="Times New Roman"/>
              <w:i/>
              <w:iCs/>
            </w:rPr>
            <w:t xml:space="preserve"> </w:t>
          </w:r>
          <w:proofErr w:type="spellStart"/>
          <w:r>
            <w:rPr>
              <w:rFonts w:eastAsia="Times New Roman"/>
              <w:i/>
              <w:iCs/>
            </w:rPr>
            <w:t>code</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to data, and </w:t>
          </w:r>
          <w:proofErr w:type="spellStart"/>
          <w:r>
            <w:rPr>
              <w:rFonts w:eastAsia="Times New Roman"/>
              <w:i/>
              <w:iCs/>
            </w:rPr>
            <w:t>function</w:t>
          </w:r>
          <w:proofErr w:type="spellEnd"/>
          <w:r>
            <w:rPr>
              <w:rFonts w:eastAsia="Times New Roman"/>
              <w:i/>
              <w:iCs/>
            </w:rPr>
            <w:t xml:space="preserve"> </w:t>
          </w:r>
          <w:proofErr w:type="spellStart"/>
          <w:r>
            <w:rPr>
              <w:rFonts w:eastAsia="Times New Roman"/>
              <w:i/>
              <w:iCs/>
            </w:rPr>
            <w:t>pointers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https://docs.microsoft.com/en-us/dotnet/csharp/language-reference/unsafe-code</w:t>
          </w:r>
        </w:p>
        <w:p w14:paraId="01C43915" w14:textId="77777777" w:rsidR="009C3D7B" w:rsidRDefault="009C3D7B">
          <w:pPr>
            <w:autoSpaceDE w:val="0"/>
            <w:autoSpaceDN w:val="0"/>
            <w:ind w:hanging="640"/>
            <w:divId w:val="1783451038"/>
            <w:rPr>
              <w:rFonts w:eastAsia="Times New Roman"/>
            </w:rPr>
          </w:pPr>
          <w:r>
            <w:rPr>
              <w:rFonts w:eastAsia="Times New Roman"/>
            </w:rPr>
            <w:t xml:space="preserve">[32] </w:t>
          </w:r>
          <w:r>
            <w:rPr>
              <w:rFonts w:eastAsia="Times New Roman"/>
            </w:rPr>
            <w:tab/>
          </w:r>
          <w:proofErr w:type="spellStart"/>
          <w:proofErr w:type="gramStart"/>
          <w:r>
            <w:rPr>
              <w:rFonts w:eastAsia="Times New Roman"/>
              <w:i/>
              <w:iCs/>
            </w:rPr>
            <w:t>VisualMicro</w:t>
          </w:r>
          <w:proofErr w:type="spellEnd"/>
          <w:r>
            <w:rPr>
              <w:rFonts w:eastAsia="Times New Roman"/>
              <w:i/>
              <w:iCs/>
            </w:rPr>
            <w:t xml:space="preserve"> - </w:t>
          </w:r>
          <w:proofErr w:type="spellStart"/>
          <w:r>
            <w:rPr>
              <w:rFonts w:eastAsia="Times New Roman"/>
              <w:i/>
              <w:iCs/>
            </w:rPr>
            <w:t>Arduino</w:t>
          </w:r>
          <w:proofErr w:type="spellEnd"/>
          <w:proofErr w:type="gramEnd"/>
          <w:r>
            <w:rPr>
              <w:rFonts w:eastAsia="Times New Roman"/>
              <w:i/>
              <w:iCs/>
            </w:rPr>
            <w:t xml:space="preserve"> IDE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Visual</w:t>
          </w:r>
          <w:proofErr w:type="spellEnd"/>
          <w:r>
            <w:rPr>
              <w:rFonts w:eastAsia="Times New Roman"/>
              <w:i/>
              <w:iCs/>
            </w:rPr>
            <w:t xml:space="preserve"> Studio</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https://www.visualmicro.com/#</w:t>
          </w:r>
        </w:p>
        <w:p w14:paraId="5FCE7E38" w14:textId="77777777" w:rsidR="009C3D7B" w:rsidRDefault="009C3D7B">
          <w:pPr>
            <w:autoSpaceDE w:val="0"/>
            <w:autoSpaceDN w:val="0"/>
            <w:ind w:hanging="640"/>
            <w:divId w:val="852575366"/>
            <w:rPr>
              <w:rFonts w:eastAsia="Times New Roman"/>
            </w:rPr>
          </w:pPr>
          <w:r>
            <w:rPr>
              <w:rFonts w:eastAsia="Times New Roman"/>
            </w:rPr>
            <w:t>[33</w:t>
          </w:r>
          <w:proofErr w:type="gramStart"/>
          <w:r>
            <w:rPr>
              <w:rFonts w:eastAsia="Times New Roman"/>
            </w:rPr>
            <w:t>] .</w:t>
          </w:r>
          <w:proofErr w:type="gramEnd"/>
          <w:r>
            <w:rPr>
              <w:rFonts w:eastAsia="Times New Roman"/>
            </w:rPr>
            <w:tab/>
          </w:r>
          <w:r>
            <w:rPr>
              <w:rFonts w:eastAsia="Times New Roman"/>
              <w:i/>
              <w:iCs/>
            </w:rPr>
            <w:t xml:space="preserve">NET </w:t>
          </w:r>
          <w:proofErr w:type="spellStart"/>
          <w:r>
            <w:rPr>
              <w:rFonts w:eastAsia="Times New Roman"/>
              <w:i/>
              <w:iCs/>
            </w:rPr>
            <w:t>nanoFramework</w:t>
          </w:r>
          <w:proofErr w:type="spellEnd"/>
          <w:r>
            <w:rPr>
              <w:rFonts w:eastAsia="Times New Roman"/>
              <w:i/>
              <w:iCs/>
            </w:rPr>
            <w:t xml:space="preserve"> VS2019 </w:t>
          </w:r>
          <w:proofErr w:type="spellStart"/>
          <w:proofErr w:type="gramStart"/>
          <w:r>
            <w:rPr>
              <w:rFonts w:eastAsia="Times New Roman"/>
              <w:i/>
              <w:iCs/>
            </w:rPr>
            <w:t>Extension</w:t>
          </w:r>
          <w:proofErr w:type="spellEnd"/>
          <w:r>
            <w:rPr>
              <w:rFonts w:eastAsia="Times New Roman"/>
              <w:i/>
              <w:iCs/>
            </w:rPr>
            <w:t xml:space="preserve"> - </w:t>
          </w:r>
          <w:proofErr w:type="spellStart"/>
          <w:r>
            <w:rPr>
              <w:rFonts w:eastAsia="Times New Roman"/>
              <w:i/>
              <w:iCs/>
            </w:rPr>
            <w:t>Visual</w:t>
          </w:r>
          <w:proofErr w:type="spellEnd"/>
          <w:proofErr w:type="gramEnd"/>
          <w:r>
            <w:rPr>
              <w:rFonts w:eastAsia="Times New Roman"/>
              <w:i/>
              <w:iCs/>
            </w:rPr>
            <w:t xml:space="preserve"> Studio Marketplace</w:t>
          </w:r>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w:t>
          </w:r>
          <w:r>
            <w:rPr>
              <w:rFonts w:eastAsia="Times New Roman"/>
            </w:rPr>
            <w:lastRenderedPageBreak/>
            <w:t>at: https://marketplace.visualstudio.com/items?itemName=nanoframework.nanoFramework-VS2019-Extension</w:t>
          </w:r>
        </w:p>
        <w:p w14:paraId="0FCD0EE7" w14:textId="77777777" w:rsidR="009C3D7B" w:rsidRDefault="009C3D7B">
          <w:pPr>
            <w:autoSpaceDE w:val="0"/>
            <w:autoSpaceDN w:val="0"/>
            <w:ind w:hanging="640"/>
            <w:divId w:val="2005931300"/>
            <w:rPr>
              <w:rFonts w:eastAsia="Times New Roman"/>
            </w:rPr>
          </w:pPr>
          <w:r>
            <w:rPr>
              <w:rFonts w:eastAsia="Times New Roman"/>
            </w:rPr>
            <w:t xml:space="preserve">[34] </w:t>
          </w:r>
          <w:r>
            <w:rPr>
              <w:rFonts w:eastAsia="Times New Roman"/>
            </w:rPr>
            <w:tab/>
            <w:t xml:space="preserve">DOCS.MICROSOFT.COM. </w:t>
          </w:r>
          <w:r>
            <w:rPr>
              <w:rFonts w:eastAsia="Times New Roman"/>
              <w:i/>
              <w:iCs/>
            </w:rPr>
            <w:t xml:space="preserve">Fundamentals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https://docs.microsoft.com/en-us/dotnet/standard/garbage-collection/fundamentals</w:t>
          </w:r>
        </w:p>
        <w:p w14:paraId="48C17541" w14:textId="77777777" w:rsidR="009C3D7B" w:rsidRDefault="009C3D7B">
          <w:pPr>
            <w:autoSpaceDE w:val="0"/>
            <w:autoSpaceDN w:val="0"/>
            <w:ind w:hanging="640"/>
            <w:divId w:val="514000206"/>
            <w:rPr>
              <w:rFonts w:eastAsia="Times New Roman"/>
            </w:rPr>
          </w:pPr>
          <w:r>
            <w:rPr>
              <w:rFonts w:eastAsia="Times New Roman"/>
            </w:rPr>
            <w:t xml:space="preserve">[35] </w:t>
          </w:r>
          <w:r>
            <w:rPr>
              <w:rFonts w:eastAsia="Times New Roman"/>
            </w:rPr>
            <w:tab/>
            <w:t>DOCS.MICROSOFT.COM. .</w:t>
          </w:r>
          <w:r>
            <w:rPr>
              <w:rFonts w:eastAsia="Times New Roman"/>
              <w:i/>
              <w:iCs/>
            </w:rPr>
            <w:t xml:space="preserve">NET </w:t>
          </w:r>
          <w:proofErr w:type="spellStart"/>
          <w:r>
            <w:rPr>
              <w:rFonts w:eastAsia="Times New Roman"/>
              <w:i/>
              <w:iCs/>
            </w:rPr>
            <w:t>garbage</w:t>
          </w:r>
          <w:proofErr w:type="spellEnd"/>
          <w:r>
            <w:rPr>
              <w:rFonts w:eastAsia="Times New Roman"/>
              <w:i/>
              <w:iCs/>
            </w:rPr>
            <w:t xml:space="preserve"> </w:t>
          </w:r>
          <w:proofErr w:type="spellStart"/>
          <w:r>
            <w:rPr>
              <w:rFonts w:eastAsia="Times New Roman"/>
              <w:i/>
              <w:iCs/>
            </w:rPr>
            <w:t>collection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https://docs.microsoft.com/en-us/dotnet/standard/garbage-collection/</w:t>
          </w:r>
        </w:p>
        <w:p w14:paraId="40BC2770" w14:textId="77777777" w:rsidR="009C3D7B" w:rsidRDefault="009C3D7B">
          <w:pPr>
            <w:autoSpaceDE w:val="0"/>
            <w:autoSpaceDN w:val="0"/>
            <w:ind w:hanging="640"/>
            <w:divId w:val="161748626"/>
            <w:rPr>
              <w:rFonts w:eastAsia="Times New Roman"/>
            </w:rPr>
          </w:pPr>
          <w:r>
            <w:rPr>
              <w:rFonts w:eastAsia="Times New Roman"/>
            </w:rPr>
            <w:t xml:space="preserve">[36] </w:t>
          </w:r>
          <w:r>
            <w:rPr>
              <w:rFonts w:eastAsia="Times New Roman"/>
            </w:rPr>
            <w:tab/>
            <w:t xml:space="preserve">MICROSOFT. </w:t>
          </w:r>
          <w:proofErr w:type="spellStart"/>
          <w:r>
            <w:rPr>
              <w:rFonts w:eastAsia="Times New Roman"/>
              <w:i/>
              <w:iCs/>
            </w:rPr>
            <w:t>Download</w:t>
          </w:r>
          <w:proofErr w:type="spellEnd"/>
          <w:r>
            <w:rPr>
              <w:rFonts w:eastAsia="Times New Roman"/>
              <w:i/>
              <w:iCs/>
            </w:rPr>
            <w:t xml:space="preserve"> .NET </w:t>
          </w:r>
          <w:proofErr w:type="spellStart"/>
          <w:r>
            <w:rPr>
              <w:rFonts w:eastAsia="Times New Roman"/>
              <w:i/>
              <w:iCs/>
            </w:rPr>
            <w:t>Core</w:t>
          </w:r>
          <w:proofErr w:type="spellEnd"/>
          <w:r>
            <w:rPr>
              <w:rFonts w:eastAsia="Times New Roman"/>
              <w:i/>
              <w:iCs/>
            </w:rPr>
            <w:t xml:space="preserve"> 1.0 (Linux, macOS, and Windows)</w:t>
          </w:r>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https://dotnet.microsoft.com/download/dotnet/1.0</w:t>
          </w:r>
        </w:p>
        <w:p w14:paraId="0D41D1F3" w14:textId="77777777" w:rsidR="009C3D7B" w:rsidRDefault="009C3D7B">
          <w:pPr>
            <w:autoSpaceDE w:val="0"/>
            <w:autoSpaceDN w:val="0"/>
            <w:ind w:hanging="640"/>
            <w:divId w:val="1785925388"/>
            <w:rPr>
              <w:rFonts w:eastAsia="Times New Roman"/>
            </w:rPr>
          </w:pPr>
          <w:r>
            <w:rPr>
              <w:rFonts w:eastAsia="Times New Roman"/>
            </w:rPr>
            <w:t xml:space="preserve">[37]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.NET MAUI? - .NET MAUI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https://docs.microsoft.com/cs-cz/dotnet/maui/what-is-maui</w:t>
          </w:r>
        </w:p>
        <w:p w14:paraId="31201E16" w14:textId="77777777" w:rsidR="009C3D7B" w:rsidRDefault="009C3D7B">
          <w:pPr>
            <w:autoSpaceDE w:val="0"/>
            <w:autoSpaceDN w:val="0"/>
            <w:ind w:hanging="640"/>
            <w:divId w:val="1072001140"/>
            <w:rPr>
              <w:rFonts w:eastAsia="Times New Roman"/>
            </w:rPr>
          </w:pPr>
          <w:r>
            <w:rPr>
              <w:rFonts w:eastAsia="Times New Roman"/>
            </w:rPr>
            <w:t xml:space="preserve">[38] </w:t>
          </w:r>
          <w:r>
            <w:rPr>
              <w:rFonts w:eastAsia="Times New Roman"/>
            </w:rPr>
            <w:tab/>
            <w:t xml:space="preserve">DOCS.MICROSOFT.COM. </w:t>
          </w:r>
          <w:proofErr w:type="spellStart"/>
          <w:r>
            <w:rPr>
              <w:rFonts w:eastAsia="Times New Roman"/>
              <w:i/>
              <w:iCs/>
            </w:rPr>
            <w:t>MulticastDelegate</w:t>
          </w:r>
          <w:proofErr w:type="spellEnd"/>
          <w:r>
            <w:rPr>
              <w:rFonts w:eastAsia="Times New Roman"/>
              <w:i/>
              <w:iCs/>
            </w:rPr>
            <w:t xml:space="preserve"> </w:t>
          </w:r>
          <w:proofErr w:type="spellStart"/>
          <w:r>
            <w:rPr>
              <w:rFonts w:eastAsia="Times New Roman"/>
              <w:i/>
              <w:iCs/>
            </w:rPr>
            <w:t>Class</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https://docs.microsoft.com/en-us/dotnet/api/system.multicastdelegate?view=net-5.0#code-try-3</w:t>
          </w:r>
        </w:p>
        <w:p w14:paraId="382EFE6B" w14:textId="77777777" w:rsidR="009C3D7B" w:rsidRDefault="009C3D7B">
          <w:pPr>
            <w:autoSpaceDE w:val="0"/>
            <w:autoSpaceDN w:val="0"/>
            <w:ind w:hanging="640"/>
            <w:divId w:val="870722996"/>
            <w:rPr>
              <w:rFonts w:eastAsia="Times New Roman"/>
            </w:rPr>
          </w:pPr>
          <w:r>
            <w:rPr>
              <w:rFonts w:eastAsia="Times New Roman"/>
            </w:rPr>
            <w:t xml:space="preserve">[39] </w:t>
          </w:r>
          <w:r>
            <w:rPr>
              <w:rFonts w:eastAsia="Times New Roman"/>
            </w:rPr>
            <w:tab/>
            <w:t xml:space="preserve">ŽIVĚ.CZ. </w:t>
          </w:r>
          <w:r>
            <w:rPr>
              <w:rFonts w:eastAsia="Times New Roman"/>
              <w:i/>
              <w:iCs/>
            </w:rPr>
            <w:t>Poznáváme C# a Microsoft.NET 15. díl – delegáty – Živě.cz</w:t>
          </w:r>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https://www.zive.cz/clanky/poznavame-c-a-microsoftnet-15-dil--delegaty/sc-3-a-123479/default.aspx</w:t>
          </w:r>
        </w:p>
        <w:p w14:paraId="7DE33332" w14:textId="77777777" w:rsidR="009C3D7B" w:rsidRDefault="009C3D7B">
          <w:pPr>
            <w:autoSpaceDE w:val="0"/>
            <w:autoSpaceDN w:val="0"/>
            <w:ind w:hanging="640"/>
            <w:divId w:val="1787776511"/>
            <w:rPr>
              <w:rFonts w:eastAsia="Times New Roman"/>
            </w:rPr>
          </w:pPr>
          <w:r>
            <w:rPr>
              <w:rFonts w:eastAsia="Times New Roman"/>
            </w:rPr>
            <w:t xml:space="preserve">[40] </w:t>
          </w:r>
          <w:r>
            <w:rPr>
              <w:rFonts w:eastAsia="Times New Roman"/>
            </w:rPr>
            <w:tab/>
            <w:t xml:space="preserve">DOCS.MICROSOFT.COM. </w:t>
          </w:r>
          <w:proofErr w:type="spellStart"/>
          <w:proofErr w:type="gramStart"/>
          <w:r>
            <w:rPr>
              <w:rFonts w:eastAsia="Times New Roman"/>
              <w:i/>
              <w:iCs/>
            </w:rPr>
            <w:t>Delegates</w:t>
          </w:r>
          <w:proofErr w:type="spellEnd"/>
          <w:r>
            <w:rPr>
              <w:rFonts w:eastAsia="Times New Roman"/>
              <w:i/>
              <w:iCs/>
            </w:rPr>
            <w:t xml:space="preserve"> - C#</w:t>
          </w:r>
          <w:proofErr w:type="gram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https://docs.microsoft.com/en-us/dotnet/csharp/programming-guide/delegates/</w:t>
          </w:r>
        </w:p>
        <w:p w14:paraId="10300DB0" w14:textId="77777777" w:rsidR="009C3D7B" w:rsidRDefault="009C3D7B">
          <w:pPr>
            <w:autoSpaceDE w:val="0"/>
            <w:autoSpaceDN w:val="0"/>
            <w:ind w:hanging="640"/>
            <w:divId w:val="1419139009"/>
            <w:rPr>
              <w:rFonts w:eastAsia="Times New Roman"/>
            </w:rPr>
          </w:pPr>
          <w:r>
            <w:rPr>
              <w:rFonts w:eastAsia="Times New Roman"/>
            </w:rPr>
            <w:t xml:space="preserve">[41] </w:t>
          </w:r>
          <w:r>
            <w:rPr>
              <w:rFonts w:eastAsia="Times New Roman"/>
            </w:rPr>
            <w:tab/>
            <w:t xml:space="preserve">DOCS.MICROSOFT.COM. </w:t>
          </w:r>
          <w:proofErr w:type="spellStart"/>
          <w:r>
            <w:rPr>
              <w:rFonts w:eastAsia="Times New Roman"/>
              <w:i/>
              <w:iCs/>
            </w:rPr>
            <w:t>Handling</w:t>
          </w:r>
          <w:proofErr w:type="spellEnd"/>
          <w:r>
            <w:rPr>
              <w:rFonts w:eastAsia="Times New Roman"/>
              <w:i/>
              <w:iCs/>
            </w:rPr>
            <w:t xml:space="preserve"> and </w:t>
          </w:r>
          <w:proofErr w:type="spellStart"/>
          <w:r>
            <w:rPr>
              <w:rFonts w:eastAsia="Times New Roman"/>
              <w:i/>
              <w:iCs/>
            </w:rPr>
            <w:t>Raising</w:t>
          </w:r>
          <w:proofErr w:type="spellEnd"/>
          <w:r>
            <w:rPr>
              <w:rFonts w:eastAsia="Times New Roman"/>
              <w:i/>
              <w:iCs/>
            </w:rPr>
            <w:t xml:space="preserve"> </w:t>
          </w:r>
          <w:proofErr w:type="spellStart"/>
          <w:r>
            <w:rPr>
              <w:rFonts w:eastAsia="Times New Roman"/>
              <w:i/>
              <w:iCs/>
            </w:rPr>
            <w:t>Events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https://docs.microsoft.com/en-us/dotnet/standard/events/</w:t>
          </w:r>
        </w:p>
        <w:p w14:paraId="1E89CA9E" w14:textId="77777777" w:rsidR="009C3D7B" w:rsidRDefault="009C3D7B">
          <w:pPr>
            <w:autoSpaceDE w:val="0"/>
            <w:autoSpaceDN w:val="0"/>
            <w:ind w:hanging="640"/>
            <w:divId w:val="423111175"/>
            <w:rPr>
              <w:rFonts w:eastAsia="Times New Roman"/>
            </w:rPr>
          </w:pPr>
          <w:r>
            <w:rPr>
              <w:rFonts w:eastAsia="Times New Roman"/>
            </w:rPr>
            <w:t xml:space="preserve">[42] </w:t>
          </w:r>
          <w:r>
            <w:rPr>
              <w:rFonts w:eastAsia="Times New Roman"/>
            </w:rPr>
            <w:tab/>
            <w:t xml:space="preserve">DOCS.MICROSOFT.COM. </w:t>
          </w:r>
          <w:proofErr w:type="spellStart"/>
          <w:r>
            <w:rPr>
              <w:rFonts w:eastAsia="Times New Roman"/>
              <w:i/>
              <w:iCs/>
            </w:rPr>
            <w:t>EventHandler</w:t>
          </w:r>
          <w:proofErr w:type="spellEnd"/>
          <w:r>
            <w:rPr>
              <w:rFonts w:eastAsia="Times New Roman"/>
              <w:i/>
              <w:iCs/>
            </w:rPr>
            <w:t xml:space="preserve"> </w:t>
          </w:r>
          <w:proofErr w:type="spellStart"/>
          <w:r>
            <w:rPr>
              <w:rFonts w:eastAsia="Times New Roman"/>
              <w:i/>
              <w:iCs/>
            </w:rPr>
            <w:t>Delegate</w:t>
          </w:r>
          <w:proofErr w:type="spellEnd"/>
          <w:r>
            <w:rPr>
              <w:rFonts w:eastAsia="Times New Roman"/>
              <w:i/>
              <w:iCs/>
            </w:rPr>
            <w:t xml:space="preserve"> (</w:t>
          </w:r>
          <w:proofErr w:type="spellStart"/>
          <w:r>
            <w:rPr>
              <w:rFonts w:eastAsia="Times New Roman"/>
              <w:i/>
              <w:iCs/>
            </w:rPr>
            <w:t>System</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2021-07-25]. </w:t>
          </w:r>
          <w:proofErr w:type="spellStart"/>
          <w:r>
            <w:rPr>
              <w:rFonts w:eastAsia="Times New Roman"/>
            </w:rPr>
            <w:t>Available</w:t>
          </w:r>
          <w:proofErr w:type="spellEnd"/>
          <w:r>
            <w:rPr>
              <w:rFonts w:eastAsia="Times New Roman"/>
            </w:rPr>
            <w:t xml:space="preserve"> at: https://docs.microsoft.com/en-us/dotnet/api/system.eventhandler?view=net-5.0</w:t>
          </w:r>
        </w:p>
        <w:p w14:paraId="272ED349" w14:textId="77777777" w:rsidR="009C3D7B" w:rsidRDefault="009C3D7B">
          <w:pPr>
            <w:autoSpaceDE w:val="0"/>
            <w:autoSpaceDN w:val="0"/>
            <w:ind w:hanging="640"/>
            <w:divId w:val="1477992217"/>
            <w:rPr>
              <w:rFonts w:eastAsia="Times New Roman"/>
            </w:rPr>
          </w:pPr>
          <w:r>
            <w:rPr>
              <w:rFonts w:eastAsia="Times New Roman"/>
            </w:rPr>
            <w:t xml:space="preserve">[43] </w:t>
          </w:r>
          <w:r>
            <w:rPr>
              <w:rFonts w:eastAsia="Times New Roman"/>
            </w:rPr>
            <w:tab/>
            <w:t xml:space="preserve">DOCS.MICROSOFT.COM. </w:t>
          </w:r>
          <w:r>
            <w:rPr>
              <w:rFonts w:eastAsia="Times New Roman"/>
              <w:i/>
              <w:iCs/>
            </w:rPr>
            <w:t xml:space="preserve">out </w:t>
          </w:r>
          <w:proofErr w:type="spellStart"/>
          <w:r>
            <w:rPr>
              <w:rFonts w:eastAsia="Times New Roman"/>
              <w:i/>
              <w:iCs/>
            </w:rPr>
            <w:t>parameter</w:t>
          </w:r>
          <w:proofErr w:type="spellEnd"/>
          <w:r>
            <w:rPr>
              <w:rFonts w:eastAsia="Times New Roman"/>
              <w:i/>
              <w:iCs/>
            </w:rPr>
            <w:t xml:space="preserve"> </w:t>
          </w:r>
          <w:proofErr w:type="spellStart"/>
          <w:proofErr w:type="gramStart"/>
          <w:r>
            <w:rPr>
              <w:rFonts w:eastAsia="Times New Roman"/>
              <w:i/>
              <w:iCs/>
            </w:rPr>
            <w:t>modifier</w:t>
          </w:r>
          <w:proofErr w:type="spellEnd"/>
          <w:r>
            <w:rPr>
              <w:rFonts w:eastAsia="Times New Roman"/>
              <w:i/>
              <w:iCs/>
            </w:rPr>
            <w:t xml:space="preserve"> - C#</w:t>
          </w:r>
          <w:proofErr w:type="gramEnd"/>
          <w:r>
            <w:rPr>
              <w:rFonts w:eastAsia="Times New Roman"/>
              <w:i/>
              <w:iCs/>
            </w:rPr>
            <w:t xml:space="preserve"> Reference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https://docs.microsoft.com/en-us/dotnet/csharp/language-reference/keywords/out-parameter-modifier</w:t>
          </w:r>
        </w:p>
        <w:p w14:paraId="4A6C60B9" w14:textId="77777777" w:rsidR="009C3D7B" w:rsidRDefault="009C3D7B">
          <w:pPr>
            <w:autoSpaceDE w:val="0"/>
            <w:autoSpaceDN w:val="0"/>
            <w:ind w:hanging="640"/>
            <w:divId w:val="1490099633"/>
            <w:rPr>
              <w:rFonts w:eastAsia="Times New Roman"/>
            </w:rPr>
          </w:pPr>
          <w:r>
            <w:rPr>
              <w:rFonts w:eastAsia="Times New Roman"/>
            </w:rPr>
            <w:t xml:space="preserve">[44] </w:t>
          </w:r>
          <w:r>
            <w:rPr>
              <w:rFonts w:eastAsia="Times New Roman"/>
            </w:rPr>
            <w:tab/>
            <w:t xml:space="preserve">DOCS.MICROSOFT.COM. </w:t>
          </w:r>
          <w:proofErr w:type="spellStart"/>
          <w:proofErr w:type="gramStart"/>
          <w:r>
            <w:rPr>
              <w:rFonts w:eastAsia="Times New Roman"/>
              <w:i/>
              <w:iCs/>
            </w:rPr>
            <w:t>Properties</w:t>
          </w:r>
          <w:proofErr w:type="spellEnd"/>
          <w:r>
            <w:rPr>
              <w:rFonts w:eastAsia="Times New Roman"/>
              <w:i/>
              <w:iCs/>
            </w:rPr>
            <w:t xml:space="preserve"> - C#</w:t>
          </w:r>
          <w:proofErr w:type="gram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2021-07-23]. </w:t>
          </w:r>
          <w:proofErr w:type="spellStart"/>
          <w:r>
            <w:rPr>
              <w:rFonts w:eastAsia="Times New Roman"/>
            </w:rPr>
            <w:t>Available</w:t>
          </w:r>
          <w:proofErr w:type="spellEnd"/>
          <w:r>
            <w:rPr>
              <w:rFonts w:eastAsia="Times New Roman"/>
            </w:rPr>
            <w:t xml:space="preserve"> at: https://docs.microsoft.com/en-us/dotnet/csharp/programming-guide/classes-and-structs/properties</w:t>
          </w:r>
        </w:p>
        <w:p w14:paraId="3AC784CE" w14:textId="77777777" w:rsidR="009C3D7B" w:rsidRDefault="009C3D7B">
          <w:pPr>
            <w:autoSpaceDE w:val="0"/>
            <w:autoSpaceDN w:val="0"/>
            <w:ind w:hanging="640"/>
            <w:divId w:val="814177652"/>
            <w:rPr>
              <w:rFonts w:eastAsia="Times New Roman"/>
            </w:rPr>
          </w:pPr>
          <w:r>
            <w:rPr>
              <w:rFonts w:eastAsia="Times New Roman"/>
            </w:rPr>
            <w:t xml:space="preserve">[45] </w:t>
          </w:r>
          <w:r>
            <w:rPr>
              <w:rFonts w:eastAsia="Times New Roman"/>
            </w:rPr>
            <w:tab/>
            <w:t xml:space="preserve">DOCS.MICROSOFT.COM. </w:t>
          </w:r>
          <w:proofErr w:type="spellStart"/>
          <w:r>
            <w:rPr>
              <w:rFonts w:eastAsia="Times New Roman"/>
              <w:i/>
              <w:iCs/>
            </w:rPr>
            <w:t>Partial</w:t>
          </w:r>
          <w:proofErr w:type="spellEnd"/>
          <w:r>
            <w:rPr>
              <w:rFonts w:eastAsia="Times New Roman"/>
              <w:i/>
              <w:iCs/>
            </w:rPr>
            <w:t xml:space="preserve"> </w:t>
          </w:r>
          <w:proofErr w:type="spellStart"/>
          <w:r>
            <w:rPr>
              <w:rFonts w:eastAsia="Times New Roman"/>
              <w:i/>
              <w:iCs/>
            </w:rPr>
            <w:t>Classes</w:t>
          </w:r>
          <w:proofErr w:type="spellEnd"/>
          <w:r>
            <w:rPr>
              <w:rFonts w:eastAsia="Times New Roman"/>
              <w:i/>
              <w:iCs/>
            </w:rPr>
            <w:t xml:space="preserve"> and </w:t>
          </w:r>
          <w:proofErr w:type="spellStart"/>
          <w:proofErr w:type="gramStart"/>
          <w:r>
            <w:rPr>
              <w:rFonts w:eastAsia="Times New Roman"/>
              <w:i/>
              <w:iCs/>
            </w:rPr>
            <w:t>Methods</w:t>
          </w:r>
          <w:proofErr w:type="spellEnd"/>
          <w:r>
            <w:rPr>
              <w:rFonts w:eastAsia="Times New Roman"/>
              <w:i/>
              <w:iCs/>
            </w:rPr>
            <w:t xml:space="preserve"> - C#</w:t>
          </w:r>
          <w:proofErr w:type="gramEnd"/>
          <w:r>
            <w:rPr>
              <w:rFonts w:eastAsia="Times New Roman"/>
              <w:i/>
              <w:iCs/>
            </w:rPr>
            <w:t xml:space="preserv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Guide</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2021-07-24]. </w:t>
          </w:r>
          <w:proofErr w:type="spellStart"/>
          <w:r>
            <w:rPr>
              <w:rFonts w:eastAsia="Times New Roman"/>
            </w:rPr>
            <w:t>Available</w:t>
          </w:r>
          <w:proofErr w:type="spellEnd"/>
          <w:r>
            <w:rPr>
              <w:rFonts w:eastAsia="Times New Roman"/>
            </w:rPr>
            <w:t xml:space="preserve"> at: https://docs.microsoft.com/en-us/dotnet/csharp/programming-guide/classes-and-structs/partial-classes-and-methods</w:t>
          </w:r>
        </w:p>
        <w:p w14:paraId="133EA662" w14:textId="77777777" w:rsidR="009C3D7B" w:rsidRDefault="009C3D7B">
          <w:pPr>
            <w:autoSpaceDE w:val="0"/>
            <w:autoSpaceDN w:val="0"/>
            <w:ind w:hanging="640"/>
            <w:divId w:val="1427460423"/>
            <w:rPr>
              <w:rFonts w:eastAsia="Times New Roman"/>
            </w:rPr>
          </w:pPr>
          <w:r>
            <w:rPr>
              <w:rFonts w:eastAsia="Times New Roman"/>
            </w:rPr>
            <w:t xml:space="preserve">[46] </w:t>
          </w:r>
          <w:r>
            <w:rPr>
              <w:rFonts w:eastAsia="Times New Roman"/>
            </w:rPr>
            <w:tab/>
            <w:t xml:space="preserve">DOCS.MICROSOFT.COM. </w:t>
          </w:r>
          <w:r>
            <w:rPr>
              <w:rFonts w:eastAsia="Times New Roman"/>
              <w:i/>
              <w:iCs/>
            </w:rPr>
            <w:t>Ngen.exe (</w:t>
          </w:r>
          <w:proofErr w:type="spellStart"/>
          <w:r>
            <w:rPr>
              <w:rFonts w:eastAsia="Times New Roman"/>
              <w:i/>
              <w:iCs/>
            </w:rPr>
            <w:t>Native</w:t>
          </w:r>
          <w:proofErr w:type="spellEnd"/>
          <w:r>
            <w:rPr>
              <w:rFonts w:eastAsia="Times New Roman"/>
              <w:i/>
              <w:iCs/>
            </w:rPr>
            <w:t xml:space="preserve"> Image </w:t>
          </w:r>
          <w:proofErr w:type="spellStart"/>
          <w:r>
            <w:rPr>
              <w:rFonts w:eastAsia="Times New Roman"/>
              <w:i/>
              <w:iCs/>
            </w:rPr>
            <w:t>Generator</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2021-08-06]. </w:t>
          </w:r>
          <w:proofErr w:type="spellStart"/>
          <w:r>
            <w:rPr>
              <w:rFonts w:eastAsia="Times New Roman"/>
            </w:rPr>
            <w:t>Available</w:t>
          </w:r>
          <w:proofErr w:type="spellEnd"/>
          <w:r>
            <w:rPr>
              <w:rFonts w:eastAsia="Times New Roman"/>
            </w:rPr>
            <w:t xml:space="preserve"> at: https://docs.microsoft.com/en-us/dotnet/framework/tools/ngen-exe-native-image-generator</w:t>
          </w:r>
        </w:p>
        <w:p w14:paraId="6581C562" w14:textId="77777777" w:rsidR="009C3D7B" w:rsidRDefault="009C3D7B">
          <w:pPr>
            <w:autoSpaceDE w:val="0"/>
            <w:autoSpaceDN w:val="0"/>
            <w:ind w:hanging="640"/>
            <w:divId w:val="962231495"/>
            <w:rPr>
              <w:rFonts w:eastAsia="Times New Roman"/>
            </w:rPr>
          </w:pPr>
          <w:r>
            <w:rPr>
              <w:rFonts w:eastAsia="Times New Roman"/>
            </w:rPr>
            <w:lastRenderedPageBreak/>
            <w:t xml:space="preserve">[47] </w:t>
          </w:r>
          <w:r>
            <w:rPr>
              <w:rFonts w:eastAsia="Times New Roman"/>
            </w:rPr>
            <w:tab/>
            <w:t xml:space="preserve">DOCS.MICROSOFT.COM. </w:t>
          </w:r>
          <w:r>
            <w:rPr>
              <w:rFonts w:eastAsia="Times New Roman"/>
              <w:i/>
              <w:iCs/>
            </w:rPr>
            <w:t xml:space="preserve">Event </w:t>
          </w:r>
          <w:proofErr w:type="spellStart"/>
          <w:r>
            <w:rPr>
              <w:rFonts w:eastAsia="Times New Roman"/>
              <w:i/>
              <w:iCs/>
            </w:rPr>
            <w:t>handling</w:t>
          </w:r>
          <w:proofErr w:type="spellEnd"/>
          <w:r>
            <w:rPr>
              <w:rFonts w:eastAsia="Times New Roman"/>
              <w:i/>
              <w:iCs/>
            </w:rPr>
            <w:t xml:space="preserve"> in </w:t>
          </w:r>
          <w:proofErr w:type="spellStart"/>
          <w:r>
            <w:rPr>
              <w:rFonts w:eastAsia="Times New Roman"/>
              <w:i/>
              <w:iCs/>
            </w:rPr>
            <w:t>native</w:t>
          </w:r>
          <w:proofErr w:type="spellEnd"/>
          <w:r>
            <w:rPr>
              <w:rFonts w:eastAsia="Times New Roman"/>
              <w:i/>
              <w:iCs/>
            </w:rPr>
            <w:t xml:space="preserve"> C++</w:t>
          </w:r>
          <w:r>
            <w:rPr>
              <w:rFonts w:eastAsia="Times New Roman"/>
            </w:rPr>
            <w:t xml:space="preserve"> [online]. [</w:t>
          </w:r>
          <w:proofErr w:type="spellStart"/>
          <w:r>
            <w:rPr>
              <w:rFonts w:eastAsia="Times New Roman"/>
            </w:rPr>
            <w:t>accessed</w:t>
          </w:r>
          <w:proofErr w:type="spellEnd"/>
          <w:r>
            <w:rPr>
              <w:rFonts w:eastAsia="Times New Roman"/>
            </w:rPr>
            <w:t xml:space="preserve">. 2021-06-06]. </w:t>
          </w:r>
          <w:proofErr w:type="spellStart"/>
          <w:r>
            <w:rPr>
              <w:rFonts w:eastAsia="Times New Roman"/>
            </w:rPr>
            <w:t>Available</w:t>
          </w:r>
          <w:proofErr w:type="spellEnd"/>
          <w:r>
            <w:rPr>
              <w:rFonts w:eastAsia="Times New Roman"/>
            </w:rPr>
            <w:t xml:space="preserve"> at: https://docs.microsoft.com/en-us/cpp/cpp/event-handling-in-native-cpp?view=msvc-160#:~:text= Event </w:t>
          </w:r>
          <w:proofErr w:type="spellStart"/>
          <w:r>
            <w:rPr>
              <w:rFonts w:eastAsia="Times New Roman"/>
            </w:rPr>
            <w:t>handling</w:t>
          </w:r>
          <w:proofErr w:type="spellEnd"/>
          <w:r>
            <w:rPr>
              <w:rFonts w:eastAsia="Times New Roman"/>
            </w:rPr>
            <w:t xml:space="preserve"> in </w:t>
          </w:r>
          <w:proofErr w:type="spellStart"/>
          <w:r>
            <w:rPr>
              <w:rFonts w:eastAsia="Times New Roman"/>
            </w:rPr>
            <w:t>native</w:t>
          </w:r>
          <w:proofErr w:type="spellEnd"/>
          <w:r>
            <w:rPr>
              <w:rFonts w:eastAsia="Times New Roman"/>
            </w:rPr>
            <w:t xml:space="preserve"> C%2B%2</w:t>
          </w:r>
          <w:proofErr w:type="gramStart"/>
          <w:r>
            <w:rPr>
              <w:rFonts w:eastAsia="Times New Roman"/>
            </w:rPr>
            <w:t>B  1</w:t>
          </w:r>
          <w:proofErr w:type="gramEnd"/>
          <w:r>
            <w:rPr>
              <w:rFonts w:eastAsia="Times New Roman"/>
            </w:rPr>
            <w:t xml:space="preserve">,you use </w:t>
          </w:r>
          <w:proofErr w:type="spellStart"/>
          <w:r>
            <w:rPr>
              <w:rFonts w:eastAsia="Times New Roman"/>
            </w:rPr>
            <w:t>the</w:t>
          </w:r>
          <w:proofErr w:type="spellEnd"/>
          <w:r>
            <w:rPr>
              <w:rFonts w:eastAsia="Times New Roman"/>
            </w:rPr>
            <w:t xml:space="preserve"> </w:t>
          </w:r>
          <w:proofErr w:type="spellStart"/>
          <w:r>
            <w:rPr>
              <w:rFonts w:eastAsia="Times New Roman"/>
            </w:rPr>
            <w:t>intrinsic</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__</w:t>
          </w:r>
          <w:proofErr w:type="spellStart"/>
          <w:r>
            <w:rPr>
              <w:rFonts w:eastAsia="Times New Roman"/>
            </w:rPr>
            <w:t>hook</w:t>
          </w:r>
          <w:proofErr w:type="spellEnd"/>
          <w:r>
            <w:rPr>
              <w:rFonts w:eastAsia="Times New Roman"/>
            </w:rPr>
            <w:t>... More</w:t>
          </w:r>
        </w:p>
        <w:p w14:paraId="3E7E1AE4" w14:textId="77777777" w:rsidR="009C3D7B" w:rsidRDefault="009C3D7B">
          <w:pPr>
            <w:autoSpaceDE w:val="0"/>
            <w:autoSpaceDN w:val="0"/>
            <w:ind w:hanging="640"/>
            <w:divId w:val="2090468103"/>
            <w:rPr>
              <w:rFonts w:eastAsia="Times New Roman"/>
            </w:rPr>
          </w:pPr>
          <w:r>
            <w:rPr>
              <w:rFonts w:eastAsia="Times New Roman"/>
            </w:rPr>
            <w:t xml:space="preserve">[48] </w:t>
          </w:r>
          <w:r>
            <w:rPr>
              <w:rFonts w:eastAsia="Times New Roman"/>
            </w:rPr>
            <w:tab/>
            <w:t xml:space="preserve">LIBGDX. </w:t>
          </w:r>
          <w:proofErr w:type="spellStart"/>
          <w:r>
            <w:rPr>
              <w:rFonts w:eastAsia="Times New Roman"/>
              <w:i/>
              <w:iCs/>
            </w:rPr>
            <w:t>libGDX</w:t>
          </w:r>
          <w:proofErr w:type="spellEnd"/>
          <w:r>
            <w:rPr>
              <w:rFonts w:eastAsia="Times New Roman"/>
              <w:i/>
              <w:iCs/>
            </w:rPr>
            <w:t xml:space="preserve"> </w:t>
          </w:r>
          <w:proofErr w:type="spellStart"/>
          <w:r>
            <w:rPr>
              <w:rFonts w:eastAsia="Times New Roman"/>
              <w:i/>
              <w:iCs/>
            </w:rPr>
            <w:t>features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https://libgdx.com/features/</w:t>
          </w:r>
        </w:p>
        <w:p w14:paraId="06DA71F3" w14:textId="77777777" w:rsidR="009C3D7B" w:rsidRDefault="009C3D7B">
          <w:pPr>
            <w:autoSpaceDE w:val="0"/>
            <w:autoSpaceDN w:val="0"/>
            <w:ind w:hanging="640"/>
            <w:divId w:val="900211318"/>
            <w:rPr>
              <w:rFonts w:eastAsia="Times New Roman"/>
            </w:rPr>
          </w:pPr>
          <w:r>
            <w:rPr>
              <w:rFonts w:eastAsia="Times New Roman"/>
            </w:rPr>
            <w:t xml:space="preserve">[49] </w:t>
          </w:r>
          <w:r>
            <w:rPr>
              <w:rFonts w:eastAsia="Times New Roman"/>
            </w:rPr>
            <w:tab/>
            <w:t xml:space="preserve">SLÁMA, David. Průvodce herními žánry – </w:t>
          </w:r>
          <w:proofErr w:type="spellStart"/>
          <w:r>
            <w:rPr>
              <w:rFonts w:eastAsia="Times New Roman"/>
            </w:rPr>
            <w:t>dungeony</w:t>
          </w:r>
          <w:proofErr w:type="spellEnd"/>
          <w:r>
            <w:rPr>
              <w:rFonts w:eastAsia="Times New Roman"/>
            </w:rPr>
            <w:t xml:space="preserve"> a </w:t>
          </w:r>
          <w:proofErr w:type="spellStart"/>
          <w:r>
            <w:rPr>
              <w:rFonts w:eastAsia="Times New Roman"/>
            </w:rPr>
            <w:t>rpg</w:t>
          </w:r>
          <w:proofErr w:type="spellEnd"/>
          <w:r>
            <w:rPr>
              <w:rFonts w:eastAsia="Times New Roman"/>
            </w:rPr>
            <w:t xml:space="preserve"> – Doupě.cz. </w:t>
          </w:r>
          <w:proofErr w:type="spellStart"/>
          <w:r>
            <w:rPr>
              <w:rFonts w:eastAsia="Times New Roman"/>
              <w:i/>
              <w:iCs/>
            </w:rPr>
            <w:t>Computer</w:t>
          </w:r>
          <w:proofErr w:type="spellEnd"/>
          <w:r>
            <w:rPr>
              <w:rFonts w:eastAsia="Times New Roman"/>
            </w:rPr>
            <w:t xml:space="preserve">. 2010. </w:t>
          </w:r>
        </w:p>
        <w:p w14:paraId="055237F2" w14:textId="77777777" w:rsidR="009C3D7B" w:rsidRDefault="009C3D7B">
          <w:pPr>
            <w:autoSpaceDE w:val="0"/>
            <w:autoSpaceDN w:val="0"/>
            <w:ind w:hanging="640"/>
            <w:divId w:val="633681451"/>
            <w:rPr>
              <w:rFonts w:eastAsia="Times New Roman"/>
            </w:rPr>
          </w:pPr>
          <w:r>
            <w:rPr>
              <w:rFonts w:eastAsia="Times New Roman"/>
            </w:rPr>
            <w:t xml:space="preserve">[50] </w:t>
          </w:r>
          <w:r>
            <w:rPr>
              <w:rFonts w:eastAsia="Times New Roman"/>
            </w:rPr>
            <w:tab/>
          </w:r>
          <w:r>
            <w:rPr>
              <w:rFonts w:eastAsia="Times New Roman"/>
              <w:i/>
              <w:iCs/>
            </w:rPr>
            <w:t xml:space="preserve">Hra na PC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w:t>
          </w:r>
          <w:proofErr w:type="gramStart"/>
          <w:r>
            <w:rPr>
              <w:rFonts w:eastAsia="Times New Roman"/>
              <w:i/>
              <w:iCs/>
            </w:rPr>
            <w:t>Odyssey - PC</w:t>
          </w:r>
          <w:proofErr w:type="gramEnd"/>
          <w:r>
            <w:rPr>
              <w:rFonts w:eastAsia="Times New Roman"/>
              <w:i/>
              <w:iCs/>
            </w:rPr>
            <w:t xml:space="preserve">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https://www.alza.cz/media/assassins-creed-odyssey-pc-digital-d6222907.htm?o=3</w:t>
          </w:r>
        </w:p>
        <w:p w14:paraId="3E38E906" w14:textId="77777777" w:rsidR="009C3D7B" w:rsidRDefault="009C3D7B">
          <w:pPr>
            <w:autoSpaceDE w:val="0"/>
            <w:autoSpaceDN w:val="0"/>
            <w:ind w:hanging="640"/>
            <w:divId w:val="536744695"/>
            <w:rPr>
              <w:rFonts w:eastAsia="Times New Roman"/>
            </w:rPr>
          </w:pPr>
          <w:r>
            <w:rPr>
              <w:rFonts w:eastAsia="Times New Roman"/>
            </w:rPr>
            <w:t xml:space="preserve">[51] </w:t>
          </w:r>
          <w:r>
            <w:rPr>
              <w:rFonts w:eastAsia="Times New Roman"/>
            </w:rPr>
            <w:tab/>
          </w:r>
          <w:r>
            <w:rPr>
              <w:rFonts w:eastAsia="Times New Roman"/>
              <w:i/>
              <w:iCs/>
            </w:rPr>
            <w:t xml:space="preserve">Ušetřete </w:t>
          </w:r>
          <w:proofErr w:type="gramStart"/>
          <w:r>
            <w:rPr>
              <w:rFonts w:eastAsia="Times New Roman"/>
              <w:i/>
              <w:iCs/>
            </w:rPr>
            <w:t>75%</w:t>
          </w:r>
          <w:proofErr w:type="gramEnd"/>
          <w:r>
            <w:rPr>
              <w:rFonts w:eastAsia="Times New Roman"/>
              <w:i/>
              <w:iCs/>
            </w:rPr>
            <w:t xml:space="preserve"> na produktu </w:t>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https://store.steampowered.com/app/812140/Assassins_Creed_Odyssey/</w:t>
          </w:r>
        </w:p>
        <w:p w14:paraId="2850682B" w14:textId="77777777" w:rsidR="009C3D7B" w:rsidRDefault="009C3D7B">
          <w:pPr>
            <w:autoSpaceDE w:val="0"/>
            <w:autoSpaceDN w:val="0"/>
            <w:ind w:hanging="640"/>
            <w:divId w:val="337076983"/>
            <w:rPr>
              <w:rFonts w:eastAsia="Times New Roman"/>
            </w:rPr>
          </w:pPr>
          <w:r>
            <w:rPr>
              <w:rFonts w:eastAsia="Times New Roman"/>
            </w:rPr>
            <w:t xml:space="preserve">[52]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 </w:t>
          </w:r>
          <w:proofErr w:type="spellStart"/>
          <w:r>
            <w:rPr>
              <w:rFonts w:eastAsia="Times New Roman"/>
              <w:i/>
              <w:iCs/>
            </w:rPr>
            <w:t>Download</w:t>
          </w:r>
          <w:proofErr w:type="spellEnd"/>
          <w:r>
            <w:rPr>
              <w:rFonts w:eastAsia="Times New Roman"/>
              <w:i/>
              <w:iCs/>
            </w:rPr>
            <w:t xml:space="preserve"> and Buy </w:t>
          </w:r>
          <w:proofErr w:type="spellStart"/>
          <w:proofErr w:type="gram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proofErr w:type="gram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at: https://www.epicgames.com/store/en-US/p/assassins-creed-odyssey</w:t>
          </w:r>
        </w:p>
        <w:p w14:paraId="2FB8FD0F" w14:textId="77777777" w:rsidR="009C3D7B" w:rsidRDefault="009C3D7B">
          <w:pPr>
            <w:autoSpaceDE w:val="0"/>
            <w:autoSpaceDN w:val="0"/>
            <w:ind w:hanging="640"/>
            <w:divId w:val="820735307"/>
            <w:rPr>
              <w:rFonts w:eastAsia="Times New Roman"/>
            </w:rPr>
          </w:pPr>
          <w:r>
            <w:rPr>
              <w:rFonts w:eastAsia="Times New Roman"/>
            </w:rPr>
            <w:t xml:space="preserve">[53] </w:t>
          </w:r>
          <w:r>
            <w:rPr>
              <w:rFonts w:eastAsia="Times New Roman"/>
            </w:rPr>
            <w:tab/>
          </w:r>
          <w:proofErr w:type="spellStart"/>
          <w:r>
            <w:rPr>
              <w:rFonts w:eastAsia="Times New Roman"/>
              <w:i/>
              <w:iCs/>
            </w:rPr>
            <w:t>Assassin’s</w:t>
          </w:r>
          <w:proofErr w:type="spellEnd"/>
          <w:r>
            <w:rPr>
              <w:rFonts w:eastAsia="Times New Roman"/>
              <w:i/>
              <w:iCs/>
            </w:rPr>
            <w:t xml:space="preserve"> </w:t>
          </w:r>
          <w:proofErr w:type="spellStart"/>
          <w:r>
            <w:rPr>
              <w:rFonts w:eastAsia="Times New Roman"/>
              <w:i/>
              <w:iCs/>
            </w:rPr>
            <w:t>Creed</w:t>
          </w:r>
          <w:proofErr w:type="spellEnd"/>
          <w:r>
            <w:rPr>
              <w:rFonts w:eastAsia="Times New Roman"/>
              <w:i/>
              <w:iCs/>
            </w:rPr>
            <w:t xml:space="preserve"> Odyssey on PS4, Xbox </w:t>
          </w:r>
          <w:proofErr w:type="spellStart"/>
          <w:r>
            <w:rPr>
              <w:rFonts w:eastAsia="Times New Roman"/>
              <w:i/>
              <w:iCs/>
            </w:rPr>
            <w:t>One</w:t>
          </w:r>
          <w:proofErr w:type="spellEnd"/>
          <w:r>
            <w:rPr>
              <w:rFonts w:eastAsia="Times New Roman"/>
              <w:i/>
              <w:iCs/>
            </w:rPr>
            <w:t xml:space="preserve">, PC | </w:t>
          </w:r>
          <w:proofErr w:type="spellStart"/>
          <w:r>
            <w:rPr>
              <w:rFonts w:eastAsia="Times New Roman"/>
              <w:i/>
              <w:iCs/>
            </w:rPr>
            <w:t>Ubisoft</w:t>
          </w:r>
          <w:proofErr w:type="spellEnd"/>
          <w:r>
            <w:rPr>
              <w:rFonts w:eastAsia="Times New Roman"/>
              <w:i/>
              <w:iCs/>
            </w:rPr>
            <w:t xml:space="preserve"> (UK)</w:t>
          </w:r>
          <w:r>
            <w:rPr>
              <w:rFonts w:eastAsia="Times New Roman"/>
            </w:rPr>
            <w:t xml:space="preserve"> [online]. [</w:t>
          </w:r>
          <w:proofErr w:type="spellStart"/>
          <w:r>
            <w:rPr>
              <w:rFonts w:eastAsia="Times New Roman"/>
            </w:rPr>
            <w:t>accessed</w:t>
          </w:r>
          <w:proofErr w:type="spellEnd"/>
          <w:r>
            <w:rPr>
              <w:rFonts w:eastAsia="Times New Roman"/>
            </w:rPr>
            <w:t xml:space="preserve">. 2021-08-24].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https://www.ubisoft.com/en-gb/game/assassins-creed/odyssey</w:t>
          </w:r>
        </w:p>
        <w:p w14:paraId="66D0EE35" w14:textId="77777777" w:rsidR="009C3D7B" w:rsidRDefault="009C3D7B">
          <w:pPr>
            <w:autoSpaceDE w:val="0"/>
            <w:autoSpaceDN w:val="0"/>
            <w:ind w:hanging="640"/>
            <w:divId w:val="2053653067"/>
            <w:rPr>
              <w:rFonts w:eastAsia="Times New Roman"/>
            </w:rPr>
          </w:pPr>
          <w:r>
            <w:rPr>
              <w:rFonts w:eastAsia="Times New Roman"/>
            </w:rPr>
            <w:t xml:space="preserve">[54]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https://store.steampowered.com/app/257350/Baldurs_Gate_II_Enhanced_Edition/</w:t>
          </w:r>
        </w:p>
        <w:p w14:paraId="784F4536" w14:textId="77777777" w:rsidR="009C3D7B" w:rsidRDefault="009C3D7B">
          <w:pPr>
            <w:autoSpaceDE w:val="0"/>
            <w:autoSpaceDN w:val="0"/>
            <w:ind w:hanging="640"/>
            <w:divId w:val="1130780773"/>
            <w:rPr>
              <w:rFonts w:eastAsia="Times New Roman"/>
            </w:rPr>
          </w:pPr>
          <w:r>
            <w:rPr>
              <w:rFonts w:eastAsia="Times New Roman"/>
            </w:rPr>
            <w:t xml:space="preserve">[55] </w:t>
          </w:r>
          <w:r>
            <w:rPr>
              <w:rFonts w:eastAsia="Times New Roman"/>
            </w:rPr>
            <w:tab/>
          </w:r>
          <w:r>
            <w:rPr>
              <w:rFonts w:eastAsia="Times New Roman"/>
              <w:i/>
              <w:iCs/>
            </w:rPr>
            <w:t xml:space="preserve">Hra na PC </w:t>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II </w:t>
          </w:r>
          <w:proofErr w:type="spellStart"/>
          <w:r>
            <w:rPr>
              <w:rFonts w:eastAsia="Times New Roman"/>
              <w:i/>
              <w:iCs/>
            </w:rPr>
            <w:t>Enhanced</w:t>
          </w:r>
          <w:proofErr w:type="spellEnd"/>
          <w:r>
            <w:rPr>
              <w:rFonts w:eastAsia="Times New Roman"/>
              <w:i/>
              <w:iCs/>
            </w:rPr>
            <w:t xml:space="preserve"> </w:t>
          </w:r>
          <w:proofErr w:type="spellStart"/>
          <w:proofErr w:type="gramStart"/>
          <w:r>
            <w:rPr>
              <w:rFonts w:eastAsia="Times New Roman"/>
              <w:i/>
              <w:iCs/>
            </w:rPr>
            <w:t>Edition</w:t>
          </w:r>
          <w:proofErr w:type="spellEnd"/>
          <w:r>
            <w:rPr>
              <w:rFonts w:eastAsia="Times New Roman"/>
              <w:i/>
              <w:iCs/>
            </w:rPr>
            <w:t xml:space="preserve"> - PC</w:t>
          </w:r>
          <w:proofErr w:type="gramEnd"/>
          <w:r>
            <w:rPr>
              <w:rFonts w:eastAsia="Times New Roman"/>
              <w:i/>
              <w:iCs/>
            </w:rPr>
            <w:t xml:space="preserve">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https://www.alza.cz/media/baldurs-gate-ii-enhanced-edition-pc-digital-d5866684.htm</w:t>
          </w:r>
        </w:p>
        <w:p w14:paraId="141F2048" w14:textId="77777777" w:rsidR="009C3D7B" w:rsidRDefault="009C3D7B">
          <w:pPr>
            <w:autoSpaceDE w:val="0"/>
            <w:autoSpaceDN w:val="0"/>
            <w:ind w:hanging="640"/>
            <w:divId w:val="735126973"/>
            <w:rPr>
              <w:rFonts w:eastAsia="Times New Roman"/>
            </w:rPr>
          </w:pPr>
          <w:r>
            <w:rPr>
              <w:rFonts w:eastAsia="Times New Roman"/>
            </w:rPr>
            <w:t xml:space="preserve">[56] </w:t>
          </w:r>
          <w:r>
            <w:rPr>
              <w:rFonts w:eastAsia="Times New Roman"/>
            </w:rPr>
            <w:tab/>
          </w:r>
          <w:r>
            <w:rPr>
              <w:rFonts w:eastAsia="Times New Roman"/>
              <w:i/>
              <w:iCs/>
            </w:rPr>
            <w:t xml:space="preserve">Hra na PC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gramStart"/>
          <w:r>
            <w:rPr>
              <w:rFonts w:eastAsia="Times New Roman"/>
              <w:i/>
              <w:iCs/>
            </w:rPr>
            <w:t>III - HD</w:t>
          </w:r>
          <w:proofErr w:type="gramEnd"/>
          <w:r>
            <w:rPr>
              <w:rFonts w:eastAsia="Times New Roman"/>
              <w:i/>
              <w:iCs/>
            </w:rPr>
            <w:t xml:space="preserve"> </w:t>
          </w:r>
          <w:proofErr w:type="spellStart"/>
          <w:r>
            <w:rPr>
              <w:rFonts w:eastAsia="Times New Roman"/>
              <w:i/>
              <w:iCs/>
            </w:rPr>
            <w:t>Edtion</w:t>
          </w:r>
          <w:proofErr w:type="spellEnd"/>
          <w:r>
            <w:rPr>
              <w:rFonts w:eastAsia="Times New Roman"/>
              <w:i/>
              <w:iCs/>
            </w:rPr>
            <w:t xml:space="preserve"> (PC) DIGITAL | Hra na PC na Alza.cz</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https://www.alza.cz/media/heroes-of-might-magic-iii-hd-edtion-pc-digital-d5346604.htm</w:t>
          </w:r>
        </w:p>
        <w:p w14:paraId="092620C8" w14:textId="77777777" w:rsidR="009C3D7B" w:rsidRDefault="009C3D7B">
          <w:pPr>
            <w:autoSpaceDE w:val="0"/>
            <w:autoSpaceDN w:val="0"/>
            <w:ind w:hanging="640"/>
            <w:divId w:val="1240099327"/>
            <w:rPr>
              <w:rFonts w:eastAsia="Times New Roman"/>
            </w:rPr>
          </w:pPr>
          <w:r>
            <w:rPr>
              <w:rFonts w:eastAsia="Times New Roman"/>
            </w:rPr>
            <w:t xml:space="preserve">[57] </w:t>
          </w:r>
          <w:r>
            <w:rPr>
              <w:rFonts w:eastAsia="Times New Roman"/>
            </w:rPr>
            <w:tab/>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spellStart"/>
          <w:r>
            <w:rPr>
              <w:rFonts w:eastAsia="Times New Roman"/>
              <w:i/>
              <w:iCs/>
            </w:rPr>
            <w:t>Heroes</w:t>
          </w:r>
          <w:proofErr w:type="spellEnd"/>
          <w:r>
            <w:rPr>
              <w:rFonts w:eastAsia="Times New Roman"/>
              <w:i/>
              <w:iCs/>
            </w:rPr>
            <w:t xml:space="preserve"> 3 | </w:t>
          </w:r>
          <w:proofErr w:type="spellStart"/>
          <w:r>
            <w:rPr>
              <w:rFonts w:eastAsia="Times New Roman"/>
              <w:i/>
              <w:iCs/>
            </w:rPr>
            <w:t>Download</w:t>
          </w:r>
          <w:proofErr w:type="spellEnd"/>
          <w:r>
            <w:rPr>
              <w:rFonts w:eastAsia="Times New Roman"/>
              <w:i/>
              <w:iCs/>
            </w:rPr>
            <w:t xml:space="preserve"> and Buy </w:t>
          </w:r>
          <w:proofErr w:type="spellStart"/>
          <w:proofErr w:type="gramStart"/>
          <w:r>
            <w:rPr>
              <w:rFonts w:eastAsia="Times New Roman"/>
              <w:i/>
              <w:iCs/>
            </w:rPr>
            <w:t>Today</w:t>
          </w:r>
          <w:proofErr w:type="spellEnd"/>
          <w:r>
            <w:rPr>
              <w:rFonts w:eastAsia="Times New Roman"/>
              <w:i/>
              <w:iCs/>
            </w:rPr>
            <w:t xml:space="preserve"> - </w:t>
          </w:r>
          <w:proofErr w:type="spellStart"/>
          <w:r>
            <w:rPr>
              <w:rFonts w:eastAsia="Times New Roman"/>
              <w:i/>
              <w:iCs/>
            </w:rPr>
            <w:t>Epic</w:t>
          </w:r>
          <w:proofErr w:type="spellEnd"/>
          <w:proofErr w:type="gramEnd"/>
          <w:r>
            <w:rPr>
              <w:rFonts w:eastAsia="Times New Roman"/>
              <w:i/>
              <w:iCs/>
            </w:rPr>
            <w:t xml:space="preserve">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https://www.epicgames.com/store/en-US/p/might-and-magic-heroes-3</w:t>
          </w:r>
        </w:p>
        <w:p w14:paraId="16C45C18" w14:textId="77777777" w:rsidR="009C3D7B" w:rsidRDefault="009C3D7B">
          <w:pPr>
            <w:autoSpaceDE w:val="0"/>
            <w:autoSpaceDN w:val="0"/>
            <w:ind w:hanging="640"/>
            <w:divId w:val="4793948"/>
            <w:rPr>
              <w:rFonts w:eastAsia="Times New Roman"/>
            </w:rPr>
          </w:pPr>
          <w:r>
            <w:rPr>
              <w:rFonts w:eastAsia="Times New Roman"/>
            </w:rPr>
            <w:t xml:space="preserve">[58] </w:t>
          </w:r>
          <w:r>
            <w:rPr>
              <w:rFonts w:eastAsia="Times New Roman"/>
            </w:rPr>
            <w:tab/>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&amp; </w:t>
          </w:r>
          <w:proofErr w:type="spellStart"/>
          <w:r>
            <w:rPr>
              <w:rFonts w:eastAsia="Times New Roman"/>
              <w:i/>
              <w:iCs/>
            </w:rPr>
            <w:t>Magic</w:t>
          </w:r>
          <w:proofErr w:type="spellEnd"/>
          <w:r>
            <w:rPr>
              <w:rFonts w:eastAsia="Times New Roman"/>
              <w:i/>
              <w:iCs/>
            </w:rPr>
            <w:t xml:space="preserve">® </w:t>
          </w:r>
          <w:proofErr w:type="gramStart"/>
          <w:r>
            <w:rPr>
              <w:rFonts w:eastAsia="Times New Roman"/>
              <w:i/>
              <w:iCs/>
            </w:rPr>
            <w:t>III - HD</w:t>
          </w:r>
          <w:proofErr w:type="gramEnd"/>
          <w:r>
            <w:rPr>
              <w:rFonts w:eastAsia="Times New Roman"/>
              <w:i/>
              <w:iCs/>
            </w:rPr>
            <w:t xml:space="preserve"> </w:t>
          </w:r>
          <w:proofErr w:type="spellStart"/>
          <w:r>
            <w:rPr>
              <w:rFonts w:eastAsia="Times New Roman"/>
              <w:i/>
              <w:iCs/>
            </w:rPr>
            <w:t>Edition</w:t>
          </w:r>
          <w:proofErr w:type="spellEnd"/>
          <w:r>
            <w:rPr>
              <w:rFonts w:eastAsia="Times New Roman"/>
              <w:i/>
              <w:iCs/>
            </w:rPr>
            <w:t xml:space="preserve"> ve službě </w:t>
          </w:r>
          <w:proofErr w:type="spellStart"/>
          <w:r>
            <w:rPr>
              <w:rFonts w:eastAsia="Times New Roman"/>
              <w:i/>
              <w:iCs/>
            </w:rPr>
            <w:t>Steam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https://store.steampowered.com/app/297000/Heroes_of_Might__Magic_III__HD_Edition/</w:t>
          </w:r>
        </w:p>
        <w:p w14:paraId="060DCA7B" w14:textId="77777777" w:rsidR="009C3D7B" w:rsidRDefault="009C3D7B">
          <w:pPr>
            <w:autoSpaceDE w:val="0"/>
            <w:autoSpaceDN w:val="0"/>
            <w:ind w:hanging="640"/>
            <w:divId w:val="452335434"/>
            <w:rPr>
              <w:rFonts w:eastAsia="Times New Roman"/>
            </w:rPr>
          </w:pPr>
          <w:r>
            <w:rPr>
              <w:rFonts w:eastAsia="Times New Roman"/>
            </w:rPr>
            <w:t xml:space="preserve">[59] </w:t>
          </w:r>
          <w:r>
            <w:rPr>
              <w:rFonts w:eastAsia="Times New Roman"/>
            </w:rPr>
            <w:tab/>
          </w:r>
          <w:r>
            <w:rPr>
              <w:rFonts w:eastAsia="Times New Roman"/>
              <w:i/>
              <w:iCs/>
            </w:rPr>
            <w:t xml:space="preserve">Buy </w:t>
          </w:r>
          <w:proofErr w:type="spellStart"/>
          <w:r>
            <w:rPr>
              <w:rFonts w:eastAsia="Times New Roman"/>
              <w:i/>
              <w:iCs/>
            </w:rPr>
            <w:t>Heroes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Might</w:t>
          </w:r>
          <w:proofErr w:type="spellEnd"/>
          <w:r>
            <w:rPr>
              <w:rFonts w:eastAsia="Times New Roman"/>
              <w:i/>
              <w:iCs/>
            </w:rPr>
            <w:t xml:space="preserve"> and </w:t>
          </w:r>
          <w:proofErr w:type="spellStart"/>
          <w:r>
            <w:rPr>
              <w:rFonts w:eastAsia="Times New Roman"/>
              <w:i/>
              <w:iCs/>
            </w:rPr>
            <w:t>Magic</w:t>
          </w:r>
          <w:proofErr w:type="spellEnd"/>
          <w:r>
            <w:rPr>
              <w:rFonts w:eastAsia="Times New Roman"/>
              <w:i/>
              <w:iCs/>
            </w:rPr>
            <w:t xml:space="preserve"> III: </w:t>
          </w:r>
          <w:proofErr w:type="spellStart"/>
          <w:r>
            <w:rPr>
              <w:rFonts w:eastAsia="Times New Roman"/>
              <w:i/>
              <w:iCs/>
            </w:rPr>
            <w:t>Complete</w:t>
          </w:r>
          <w:proofErr w:type="spellEnd"/>
          <w:r>
            <w:rPr>
              <w:rFonts w:eastAsia="Times New Roman"/>
              <w:i/>
              <w:iCs/>
            </w:rPr>
            <w:t xml:space="preserve"> PC (</w:t>
          </w:r>
          <w:proofErr w:type="spellStart"/>
          <w:r>
            <w:rPr>
              <w:rFonts w:eastAsia="Times New Roman"/>
              <w:i/>
              <w:iCs/>
            </w:rPr>
            <w:t>Download</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2021-08-26]. </w:t>
          </w:r>
          <w:proofErr w:type="spellStart"/>
          <w:r>
            <w:rPr>
              <w:rFonts w:eastAsia="Times New Roman"/>
            </w:rPr>
            <w:t>Available</w:t>
          </w:r>
          <w:proofErr w:type="spellEnd"/>
          <w:r>
            <w:rPr>
              <w:rFonts w:eastAsia="Times New Roman"/>
            </w:rPr>
            <w:t xml:space="preserve"> at: https://store.ubi.com/uk/game?pid=575ffd9ba3be1633568b4d8c&amp;dwvar_575ffd9ba3be1633568b4d8c_Platform=pcdl&amp;edition=Complete </w:t>
          </w:r>
          <w:proofErr w:type="spellStart"/>
          <w:r>
            <w:rPr>
              <w:rFonts w:eastAsia="Times New Roman"/>
            </w:rPr>
            <w:t>Edition&amp;source</w:t>
          </w:r>
          <w:proofErr w:type="spellEnd"/>
          <w:r>
            <w:rPr>
              <w:rFonts w:eastAsia="Times New Roman"/>
            </w:rPr>
            <w:t>=detail</w:t>
          </w:r>
        </w:p>
        <w:p w14:paraId="5A1D8847" w14:textId="77777777" w:rsidR="009C3D7B" w:rsidRDefault="009C3D7B">
          <w:pPr>
            <w:autoSpaceDE w:val="0"/>
            <w:autoSpaceDN w:val="0"/>
            <w:ind w:hanging="640"/>
            <w:divId w:val="163011301"/>
            <w:rPr>
              <w:rFonts w:eastAsia="Times New Roman"/>
            </w:rPr>
          </w:pPr>
          <w:r>
            <w:rPr>
              <w:rFonts w:eastAsia="Times New Roman"/>
            </w:rPr>
            <w:t xml:space="preserve">[60] </w:t>
          </w:r>
          <w:r>
            <w:rPr>
              <w:rFonts w:eastAsia="Times New Roman"/>
            </w:rPr>
            <w:tab/>
          </w:r>
          <w:r>
            <w:rPr>
              <w:rFonts w:eastAsia="Times New Roman"/>
              <w:i/>
              <w:iCs/>
            </w:rPr>
            <w:t xml:space="preserve">D&amp;D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Homepage</w:t>
          </w:r>
          <w:proofErr w:type="spellEnd"/>
          <w:r>
            <w:rPr>
              <w:rFonts w:eastAsia="Times New Roman"/>
              <w:i/>
              <w:iCs/>
            </w:rPr>
            <w:t xml:space="preserve"> | </w:t>
          </w:r>
          <w:proofErr w:type="spellStart"/>
          <w:r>
            <w:rPr>
              <w:rFonts w:eastAsia="Times New Roman"/>
              <w:i/>
              <w:iCs/>
            </w:rPr>
            <w:t>Dungeons</w:t>
          </w:r>
          <w:proofErr w:type="spellEnd"/>
          <w:r>
            <w:rPr>
              <w:rFonts w:eastAsia="Times New Roman"/>
              <w:i/>
              <w:iCs/>
            </w:rPr>
            <w:t xml:space="preserve"> &amp; </w:t>
          </w:r>
          <w:proofErr w:type="spellStart"/>
          <w:r>
            <w:rPr>
              <w:rFonts w:eastAsia="Times New Roman"/>
              <w:i/>
              <w:iCs/>
            </w:rPr>
            <w:t>Dragons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https://dnd.wizards.com/</w:t>
          </w:r>
        </w:p>
        <w:p w14:paraId="3A020374" w14:textId="77777777" w:rsidR="009C3D7B" w:rsidRDefault="009C3D7B">
          <w:pPr>
            <w:autoSpaceDE w:val="0"/>
            <w:autoSpaceDN w:val="0"/>
            <w:ind w:hanging="640"/>
            <w:divId w:val="788402497"/>
            <w:rPr>
              <w:rFonts w:eastAsia="Times New Roman"/>
            </w:rPr>
          </w:pPr>
          <w:r>
            <w:rPr>
              <w:rFonts w:eastAsia="Times New Roman"/>
            </w:rPr>
            <w:lastRenderedPageBreak/>
            <w:t xml:space="preserve">[61] </w:t>
          </w:r>
          <w:r>
            <w:rPr>
              <w:rFonts w:eastAsia="Times New Roman"/>
            </w:rPr>
            <w:tab/>
          </w:r>
          <w:proofErr w:type="spellStart"/>
          <w:r>
            <w:rPr>
              <w:rFonts w:eastAsia="Times New Roman"/>
              <w:i/>
              <w:iCs/>
            </w:rPr>
            <w:t>Baldur’s</w:t>
          </w:r>
          <w:proofErr w:type="spellEnd"/>
          <w:r>
            <w:rPr>
              <w:rFonts w:eastAsia="Times New Roman"/>
              <w:i/>
              <w:iCs/>
            </w:rPr>
            <w:t xml:space="preserve"> </w:t>
          </w:r>
          <w:proofErr w:type="spellStart"/>
          <w:r>
            <w:rPr>
              <w:rFonts w:eastAsia="Times New Roman"/>
              <w:i/>
              <w:iCs/>
            </w:rPr>
            <w:t>Gate</w:t>
          </w:r>
          <w:proofErr w:type="spellEnd"/>
          <w:r>
            <w:rPr>
              <w:rFonts w:eastAsia="Times New Roman"/>
              <w:i/>
              <w:iCs/>
            </w:rPr>
            <w:t xml:space="preserve">: </w:t>
          </w:r>
          <w:proofErr w:type="spellStart"/>
          <w:r>
            <w:rPr>
              <w:rFonts w:eastAsia="Times New Roman"/>
              <w:i/>
              <w:iCs/>
            </w:rPr>
            <w:t>Enhanced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https://www.baldursgate.com/</w:t>
          </w:r>
        </w:p>
        <w:p w14:paraId="7A4B560C" w14:textId="77777777" w:rsidR="009C3D7B" w:rsidRDefault="009C3D7B">
          <w:pPr>
            <w:autoSpaceDE w:val="0"/>
            <w:autoSpaceDN w:val="0"/>
            <w:ind w:hanging="640"/>
            <w:divId w:val="1848980825"/>
            <w:rPr>
              <w:rFonts w:eastAsia="Times New Roman"/>
            </w:rPr>
          </w:pPr>
          <w:r>
            <w:rPr>
              <w:rFonts w:eastAsia="Times New Roman"/>
            </w:rPr>
            <w:t xml:space="preserve">[62]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Elder</w:t>
          </w:r>
          <w:proofErr w:type="spellEnd"/>
          <w:r>
            <w:rPr>
              <w:rFonts w:eastAsia="Times New Roman"/>
              <w:i/>
              <w:iCs/>
            </w:rPr>
            <w:t xml:space="preserve"> </w:t>
          </w:r>
          <w:proofErr w:type="spellStart"/>
          <w:r>
            <w:rPr>
              <w:rFonts w:eastAsia="Times New Roman"/>
              <w:i/>
              <w:iCs/>
            </w:rPr>
            <w:t>Scrolls</w:t>
          </w:r>
          <w:proofErr w:type="spellEnd"/>
          <w:r>
            <w:rPr>
              <w:rFonts w:eastAsia="Times New Roman"/>
              <w:i/>
              <w:iCs/>
            </w:rPr>
            <w:t xml:space="preserve"> | </w:t>
          </w:r>
          <w:proofErr w:type="spellStart"/>
          <w:r>
            <w:rPr>
              <w:rFonts w:eastAsia="Times New Roman"/>
              <w:i/>
              <w:iCs/>
            </w:rPr>
            <w:t>Skyrim</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https://elderscrolls.bethesda.net/en/skyrim</w:t>
          </w:r>
        </w:p>
        <w:p w14:paraId="3731138E" w14:textId="77777777" w:rsidR="009C3D7B" w:rsidRDefault="009C3D7B">
          <w:pPr>
            <w:autoSpaceDE w:val="0"/>
            <w:autoSpaceDN w:val="0"/>
            <w:ind w:hanging="640"/>
            <w:divId w:val="631791272"/>
            <w:rPr>
              <w:rFonts w:eastAsia="Times New Roman"/>
            </w:rPr>
          </w:pPr>
          <w:r>
            <w:rPr>
              <w:rFonts w:eastAsia="Times New Roman"/>
            </w:rPr>
            <w:t xml:space="preserve">[63] </w:t>
          </w:r>
          <w:r>
            <w:rPr>
              <w:rFonts w:eastAsia="Times New Roman"/>
            </w:rPr>
            <w:tab/>
          </w:r>
          <w:proofErr w:type="spellStart"/>
          <w:r>
            <w:rPr>
              <w:rFonts w:eastAsia="Times New Roman"/>
              <w:i/>
              <w:iCs/>
            </w:rPr>
            <w:t>Knights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Old</w:t>
          </w:r>
          <w:proofErr w:type="spellEnd"/>
          <w:r>
            <w:rPr>
              <w:rFonts w:eastAsia="Times New Roman"/>
              <w:i/>
              <w:iCs/>
            </w:rPr>
            <w:t xml:space="preserve"> Republic | StarWars.com</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https://www.starwars.com/games-apps/knights-of-the-old-republic</w:t>
          </w:r>
        </w:p>
        <w:p w14:paraId="70C7F88A" w14:textId="77777777" w:rsidR="009C3D7B" w:rsidRDefault="009C3D7B">
          <w:pPr>
            <w:autoSpaceDE w:val="0"/>
            <w:autoSpaceDN w:val="0"/>
            <w:ind w:hanging="640"/>
            <w:divId w:val="159582101"/>
            <w:rPr>
              <w:rFonts w:eastAsia="Times New Roman"/>
            </w:rPr>
          </w:pPr>
          <w:r>
            <w:rPr>
              <w:rFonts w:eastAsia="Times New Roman"/>
            </w:rPr>
            <w:t xml:space="preserve">[64] </w:t>
          </w:r>
          <w:r>
            <w:rPr>
              <w:rFonts w:eastAsia="Times New Roman"/>
            </w:rPr>
            <w:tab/>
          </w:r>
          <w:r>
            <w:rPr>
              <w:rFonts w:eastAsia="Times New Roman"/>
              <w:i/>
              <w:iCs/>
            </w:rPr>
            <w:t>FINAL FANTASY PORTAL SITE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https://na.finalfantasy.com/</w:t>
          </w:r>
        </w:p>
        <w:p w14:paraId="4296AAB0" w14:textId="77777777" w:rsidR="009C3D7B" w:rsidRDefault="009C3D7B">
          <w:pPr>
            <w:autoSpaceDE w:val="0"/>
            <w:autoSpaceDN w:val="0"/>
            <w:ind w:hanging="640"/>
            <w:divId w:val="1828672601"/>
            <w:rPr>
              <w:rFonts w:eastAsia="Times New Roman"/>
            </w:rPr>
          </w:pPr>
          <w:r>
            <w:rPr>
              <w:rFonts w:eastAsia="Times New Roman"/>
            </w:rPr>
            <w:t xml:space="preserve">[65] </w:t>
          </w:r>
          <w:r>
            <w:rPr>
              <w:rFonts w:eastAsia="Times New Roman"/>
            </w:rPr>
            <w:tab/>
          </w:r>
          <w:proofErr w:type="spellStart"/>
          <w:r>
            <w:rPr>
              <w:rFonts w:eastAsia="Times New Roman"/>
              <w:i/>
              <w:iCs/>
            </w:rPr>
            <w:t>World</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Warcraft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https://worldofwarcraft.com/en-gb/</w:t>
          </w:r>
        </w:p>
        <w:p w14:paraId="291EF2C9" w14:textId="77777777" w:rsidR="009C3D7B" w:rsidRDefault="009C3D7B">
          <w:pPr>
            <w:autoSpaceDE w:val="0"/>
            <w:autoSpaceDN w:val="0"/>
            <w:ind w:hanging="640"/>
            <w:divId w:val="1755663917"/>
            <w:rPr>
              <w:rFonts w:eastAsia="Times New Roman"/>
            </w:rPr>
          </w:pPr>
          <w:r>
            <w:rPr>
              <w:rFonts w:eastAsia="Times New Roman"/>
            </w:rPr>
            <w:t xml:space="preserve">[66] </w:t>
          </w:r>
          <w:r>
            <w:rPr>
              <w:rFonts w:eastAsia="Times New Roman"/>
            </w:rPr>
            <w:tab/>
          </w:r>
          <w:r>
            <w:rPr>
              <w:rFonts w:eastAsia="Times New Roman"/>
              <w:i/>
              <w:iCs/>
            </w:rPr>
            <w:t>XCOM 2</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https://xcom.com/</w:t>
          </w:r>
        </w:p>
        <w:p w14:paraId="2354E27C" w14:textId="77777777" w:rsidR="009C3D7B" w:rsidRDefault="009C3D7B">
          <w:pPr>
            <w:autoSpaceDE w:val="0"/>
            <w:autoSpaceDN w:val="0"/>
            <w:ind w:hanging="640"/>
            <w:divId w:val="1033771854"/>
            <w:rPr>
              <w:rFonts w:eastAsia="Times New Roman"/>
            </w:rPr>
          </w:pPr>
          <w:r>
            <w:rPr>
              <w:rFonts w:eastAsia="Times New Roman"/>
            </w:rPr>
            <w:t xml:space="preserve">[67] </w:t>
          </w:r>
          <w:r>
            <w:rPr>
              <w:rFonts w:eastAsia="Times New Roman"/>
            </w:rPr>
            <w:tab/>
            <w:t xml:space="preserve">Fantasy světy – historie počítačových her na hrdiny díl I. </w:t>
          </w:r>
          <w:r>
            <w:rPr>
              <w:rFonts w:eastAsia="Times New Roman"/>
              <w:i/>
              <w:iCs/>
            </w:rPr>
            <w:t>Fantasymag.cz</w:t>
          </w:r>
          <w:r>
            <w:rPr>
              <w:rFonts w:eastAsia="Times New Roman"/>
            </w:rPr>
            <w:t xml:space="preserve">. 2017. </w:t>
          </w:r>
        </w:p>
        <w:p w14:paraId="0A81843E" w14:textId="77777777" w:rsidR="009C3D7B" w:rsidRDefault="009C3D7B">
          <w:pPr>
            <w:autoSpaceDE w:val="0"/>
            <w:autoSpaceDN w:val="0"/>
            <w:ind w:hanging="640"/>
            <w:divId w:val="28801520"/>
            <w:rPr>
              <w:rFonts w:eastAsia="Times New Roman"/>
            </w:rPr>
          </w:pPr>
          <w:r>
            <w:rPr>
              <w:rFonts w:eastAsia="Times New Roman"/>
            </w:rPr>
            <w:t xml:space="preserve">[68] </w:t>
          </w:r>
          <w:r>
            <w:rPr>
              <w:rFonts w:eastAsia="Times New Roman"/>
            </w:rPr>
            <w:tab/>
            <w:t xml:space="preserve">GAMEDESIGNING.ORG. </w:t>
          </w:r>
          <w:r>
            <w:rPr>
              <w:rFonts w:eastAsia="Times New Roman"/>
              <w:i/>
              <w:iCs/>
            </w:rPr>
            <w:t xml:space="preserve">34 </w:t>
          </w:r>
          <w:proofErr w:type="spellStart"/>
          <w:r>
            <w:rPr>
              <w:rFonts w:eastAsia="Times New Roman"/>
              <w:i/>
              <w:iCs/>
            </w:rPr>
            <w:t>Popular</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Examples</w:t>
          </w:r>
          <w:proofErr w:type="spellEnd"/>
          <w:r>
            <w:rPr>
              <w:rFonts w:eastAsia="Times New Roman"/>
              <w:i/>
              <w:iCs/>
            </w:rPr>
            <w:t xml:space="preserve"> and </w:t>
          </w:r>
          <w:proofErr w:type="spellStart"/>
          <w:r>
            <w:rPr>
              <w:rFonts w:eastAsia="Times New Roman"/>
              <w:i/>
              <w:iCs/>
            </w:rPr>
            <w:t>Fun</w:t>
          </w:r>
          <w:proofErr w:type="spellEnd"/>
          <w:r>
            <w:rPr>
              <w:rFonts w:eastAsia="Times New Roman"/>
              <w:i/>
              <w:iCs/>
            </w:rPr>
            <w:t xml:space="preserve"> </w:t>
          </w:r>
          <w:proofErr w:type="spellStart"/>
          <w:r>
            <w:rPr>
              <w:rFonts w:eastAsia="Times New Roman"/>
              <w:i/>
              <w:iCs/>
            </w:rPr>
            <w:t>Graphics</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2021-07-27].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https://www.gamedesigning.org/gaming/video-game-genres/</w:t>
          </w:r>
        </w:p>
        <w:p w14:paraId="25BB0628" w14:textId="77777777" w:rsidR="009C3D7B" w:rsidRDefault="009C3D7B">
          <w:pPr>
            <w:autoSpaceDE w:val="0"/>
            <w:autoSpaceDN w:val="0"/>
            <w:ind w:hanging="640"/>
            <w:divId w:val="144709847"/>
            <w:rPr>
              <w:rFonts w:eastAsia="Times New Roman"/>
            </w:rPr>
          </w:pPr>
          <w:r>
            <w:rPr>
              <w:rFonts w:eastAsia="Times New Roman"/>
            </w:rPr>
            <w:t xml:space="preserve">[69] </w:t>
          </w:r>
          <w:r>
            <w:rPr>
              <w:rFonts w:eastAsia="Times New Roman"/>
            </w:rPr>
            <w:tab/>
            <w:t xml:space="preserve">Fantasy světy díl II. - čtverečkové </w:t>
          </w:r>
          <w:proofErr w:type="spellStart"/>
          <w:r>
            <w:rPr>
              <w:rFonts w:eastAsia="Times New Roman"/>
            </w:rPr>
            <w:t>dungeony</w:t>
          </w:r>
          <w:proofErr w:type="spellEnd"/>
          <w:r>
            <w:rPr>
              <w:rFonts w:eastAsia="Times New Roman"/>
            </w:rPr>
            <w:t xml:space="preserve"> na PC | Fantasymag.cz. </w:t>
          </w:r>
          <w:r>
            <w:rPr>
              <w:rFonts w:eastAsia="Times New Roman"/>
              <w:i/>
              <w:iCs/>
            </w:rPr>
            <w:t>Fantasymag.cz</w:t>
          </w:r>
          <w:r>
            <w:rPr>
              <w:rFonts w:eastAsia="Times New Roman"/>
            </w:rPr>
            <w:t xml:space="preserve">. 2018. </w:t>
          </w:r>
        </w:p>
        <w:p w14:paraId="12E7F8E3" w14:textId="77777777" w:rsidR="009C3D7B" w:rsidRDefault="009C3D7B">
          <w:pPr>
            <w:autoSpaceDE w:val="0"/>
            <w:autoSpaceDN w:val="0"/>
            <w:ind w:hanging="640"/>
            <w:divId w:val="1999839589"/>
            <w:rPr>
              <w:rFonts w:eastAsia="Times New Roman"/>
            </w:rPr>
          </w:pPr>
          <w:r>
            <w:rPr>
              <w:rFonts w:eastAsia="Times New Roman"/>
            </w:rPr>
            <w:t xml:space="preserve">[70] </w:t>
          </w:r>
          <w:r>
            <w:rPr>
              <w:rFonts w:eastAsia="Times New Roman"/>
            </w:rPr>
            <w:tab/>
          </w:r>
          <w:r>
            <w:rPr>
              <w:rFonts w:eastAsia="Times New Roman"/>
              <w:i/>
              <w:iCs/>
            </w:rPr>
            <w:t>Herní žánry na Databázi her – Nápověda – Databáze-her.cz</w:t>
          </w:r>
          <w:r>
            <w:rPr>
              <w:rFonts w:eastAsia="Times New Roman"/>
            </w:rPr>
            <w:t xml:space="preserve"> [online]. [</w:t>
          </w:r>
          <w:proofErr w:type="spellStart"/>
          <w:r>
            <w:rPr>
              <w:rFonts w:eastAsia="Times New Roman"/>
            </w:rPr>
            <w:t>accessed</w:t>
          </w:r>
          <w:proofErr w:type="spellEnd"/>
          <w:r>
            <w:rPr>
              <w:rFonts w:eastAsia="Times New Roman"/>
            </w:rPr>
            <w:t xml:space="preserve">. 2021-08-14]. </w:t>
          </w:r>
          <w:proofErr w:type="spellStart"/>
          <w:r>
            <w:rPr>
              <w:rFonts w:eastAsia="Times New Roman"/>
            </w:rPr>
            <w:t>Available</w:t>
          </w:r>
          <w:proofErr w:type="spellEnd"/>
          <w:r>
            <w:rPr>
              <w:rFonts w:eastAsia="Times New Roman"/>
            </w:rPr>
            <w:t xml:space="preserve"> at: https://www.databaze-her.cz/napoveda/herni-zanry-na-databazi-her/</w:t>
          </w:r>
        </w:p>
        <w:p w14:paraId="6843D376" w14:textId="77777777" w:rsidR="009C3D7B" w:rsidRDefault="009C3D7B">
          <w:pPr>
            <w:autoSpaceDE w:val="0"/>
            <w:autoSpaceDN w:val="0"/>
            <w:ind w:hanging="640"/>
            <w:divId w:val="729113241"/>
            <w:rPr>
              <w:rFonts w:eastAsia="Times New Roman"/>
            </w:rPr>
          </w:pPr>
          <w:r>
            <w:rPr>
              <w:rFonts w:eastAsia="Times New Roman"/>
            </w:rPr>
            <w:t xml:space="preserve">[71] </w:t>
          </w:r>
          <w:r>
            <w:rPr>
              <w:rFonts w:eastAsia="Times New Roman"/>
            </w:rPr>
            <w:tab/>
            <w:t xml:space="preserve">TECHRAPTOR.NET. </w:t>
          </w:r>
          <w:proofErr w:type="spellStart"/>
          <w:r>
            <w:rPr>
              <w:rFonts w:eastAsia="Times New Roman"/>
              <w:i/>
              <w:iCs/>
            </w:rPr>
            <w:t>Playing</w:t>
          </w:r>
          <w:proofErr w:type="spellEnd"/>
          <w:r>
            <w:rPr>
              <w:rFonts w:eastAsia="Times New Roman"/>
              <w:i/>
              <w:iCs/>
            </w:rPr>
            <w:t xml:space="preserve"> </w:t>
          </w:r>
          <w:proofErr w:type="spellStart"/>
          <w:r>
            <w:rPr>
              <w:rFonts w:eastAsia="Times New Roman"/>
              <w:i/>
              <w:iCs/>
            </w:rPr>
            <w:t>Roles</w:t>
          </w:r>
          <w:proofErr w:type="spellEnd"/>
          <w:r>
            <w:rPr>
              <w:rFonts w:eastAsia="Times New Roman"/>
              <w:i/>
              <w:iCs/>
            </w:rPr>
            <w:t xml:space="preserve">: On </w:t>
          </w:r>
          <w:proofErr w:type="spellStart"/>
          <w:r>
            <w:rPr>
              <w:rFonts w:eastAsia="Times New Roman"/>
              <w:i/>
              <w:iCs/>
            </w:rPr>
            <w:t>Tactical-RPGs</w:t>
          </w:r>
          <w:proofErr w:type="spellEnd"/>
          <w:r>
            <w:rPr>
              <w:rFonts w:eastAsia="Times New Roman"/>
              <w:i/>
              <w:iCs/>
            </w:rPr>
            <w:t xml:space="preserve"> | </w:t>
          </w:r>
          <w:proofErr w:type="spellStart"/>
          <w:r>
            <w:rPr>
              <w:rFonts w:eastAsia="Times New Roman"/>
              <w:i/>
              <w:iCs/>
            </w:rPr>
            <w:t>TechRaptor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2021-08-16]. </w:t>
          </w:r>
          <w:proofErr w:type="spellStart"/>
          <w:r>
            <w:rPr>
              <w:rFonts w:eastAsia="Times New Roman"/>
            </w:rPr>
            <w:t>Available</w:t>
          </w:r>
          <w:proofErr w:type="spellEnd"/>
          <w:r>
            <w:rPr>
              <w:rFonts w:eastAsia="Times New Roman"/>
            </w:rPr>
            <w:t xml:space="preserve"> at: https://techraptor.net/originals/playing-roles-on-tactical-rpgs</w:t>
          </w:r>
        </w:p>
        <w:p w14:paraId="0D143C26" w14:textId="77777777" w:rsidR="009C3D7B" w:rsidRDefault="009C3D7B">
          <w:pPr>
            <w:autoSpaceDE w:val="0"/>
            <w:autoSpaceDN w:val="0"/>
            <w:ind w:hanging="640"/>
            <w:divId w:val="736051498"/>
            <w:rPr>
              <w:rFonts w:eastAsia="Times New Roman"/>
            </w:rPr>
          </w:pPr>
          <w:r>
            <w:rPr>
              <w:rFonts w:eastAsia="Times New Roman"/>
            </w:rPr>
            <w:t xml:space="preserve">[72] </w:t>
          </w:r>
          <w:r>
            <w:rPr>
              <w:rFonts w:eastAsia="Times New Roman"/>
            </w:rPr>
            <w:tab/>
          </w:r>
          <w:r>
            <w:rPr>
              <w:rFonts w:eastAsia="Times New Roman"/>
              <w:i/>
              <w:iCs/>
            </w:rPr>
            <w:t xml:space="preserve">Star </w:t>
          </w:r>
          <w:proofErr w:type="spellStart"/>
          <w:r>
            <w:rPr>
              <w:rFonts w:eastAsia="Times New Roman"/>
              <w:i/>
              <w:iCs/>
            </w:rPr>
            <w:t>Wars</w:t>
          </w:r>
          <w:r>
            <w:rPr>
              <w:rFonts w:eastAsia="Times New Roman"/>
              <w:i/>
              <w:iCs/>
              <w:vertAlign w:val="superscript"/>
            </w:rPr>
            <w:t>TM</w:t>
          </w:r>
          <w:proofErr w:type="spellEnd"/>
          <w:r>
            <w:rPr>
              <w:rFonts w:eastAsia="Times New Roman"/>
              <w:i/>
              <w:iCs/>
            </w:rPr>
            <w:t xml:space="preserve"> </w:t>
          </w:r>
          <w:proofErr w:type="spellStart"/>
          <w:r>
            <w:rPr>
              <w:rFonts w:eastAsia="Times New Roman"/>
              <w:i/>
              <w:iCs/>
            </w:rPr>
            <w:t>Galaxy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proofErr w:type="gramStart"/>
          <w:r>
            <w:rPr>
              <w:rFonts w:eastAsia="Times New Roman"/>
              <w:i/>
              <w:iCs/>
            </w:rPr>
            <w:t>Heroes</w:t>
          </w:r>
          <w:proofErr w:type="spellEnd"/>
          <w:r>
            <w:rPr>
              <w:rFonts w:eastAsia="Times New Roman"/>
              <w:i/>
              <w:iCs/>
            </w:rPr>
            <w:t xml:space="preserve"> - Free</w:t>
          </w:r>
          <w:proofErr w:type="gramEnd"/>
          <w:r>
            <w:rPr>
              <w:rFonts w:eastAsia="Times New Roman"/>
              <w:i/>
              <w:iCs/>
            </w:rPr>
            <w:t xml:space="preserve"> Mobile Game - EA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Site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https://www.ea.com/games/starwars/galaxy-of-heroes</w:t>
          </w:r>
        </w:p>
        <w:p w14:paraId="5C542EF5" w14:textId="77777777" w:rsidR="009C3D7B" w:rsidRDefault="009C3D7B">
          <w:pPr>
            <w:autoSpaceDE w:val="0"/>
            <w:autoSpaceDN w:val="0"/>
            <w:ind w:hanging="640"/>
            <w:divId w:val="293370724"/>
            <w:rPr>
              <w:rFonts w:eastAsia="Times New Roman"/>
            </w:rPr>
          </w:pPr>
          <w:r>
            <w:rPr>
              <w:rFonts w:eastAsia="Times New Roman"/>
            </w:rPr>
            <w:t xml:space="preserve">[73] </w:t>
          </w:r>
          <w:r>
            <w:rPr>
              <w:rFonts w:eastAsia="Times New Roman"/>
            </w:rPr>
            <w:tab/>
          </w:r>
          <w:proofErr w:type="spellStart"/>
          <w:r>
            <w:rPr>
              <w:rFonts w:eastAsia="Times New Roman"/>
            </w:rPr>
            <w:t>What</w:t>
          </w:r>
          <w:proofErr w:type="spellEnd"/>
          <w:r>
            <w:rPr>
              <w:rFonts w:eastAsia="Times New Roman"/>
            </w:rPr>
            <w:t xml:space="preserve"> </w:t>
          </w:r>
          <w:proofErr w:type="spellStart"/>
          <w:r>
            <w:rPr>
              <w:rFonts w:eastAsia="Times New Roman"/>
            </w:rPr>
            <w:t>is</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Action</w:t>
          </w:r>
          <w:proofErr w:type="spellEnd"/>
          <w:r>
            <w:rPr>
              <w:rFonts w:eastAsia="Times New Roman"/>
            </w:rPr>
            <w:t>/</w:t>
          </w:r>
          <w:proofErr w:type="spellStart"/>
          <w:r>
            <w:rPr>
              <w:rFonts w:eastAsia="Times New Roman"/>
            </w:rPr>
            <w:t>Adventure</w:t>
          </w:r>
          <w:proofErr w:type="spellEnd"/>
          <w:r>
            <w:rPr>
              <w:rFonts w:eastAsia="Times New Roman"/>
            </w:rPr>
            <w:t xml:space="preserve"> Game? - </w:t>
          </w:r>
          <w:proofErr w:type="spellStart"/>
          <w:r>
            <w:rPr>
              <w:rFonts w:eastAsia="Times New Roman"/>
            </w:rPr>
            <w:t>Gameranx</w:t>
          </w:r>
          <w:proofErr w:type="spellEnd"/>
          <w:r>
            <w:rPr>
              <w:rFonts w:eastAsia="Times New Roman"/>
            </w:rPr>
            <w:t xml:space="preserve">. </w:t>
          </w:r>
          <w:proofErr w:type="spellStart"/>
          <w:r>
            <w:rPr>
              <w:rFonts w:eastAsia="Times New Roman"/>
              <w:i/>
              <w:iCs/>
            </w:rPr>
            <w:t>Gameranx</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2021-08-30]. </w:t>
          </w:r>
          <w:proofErr w:type="spellStart"/>
          <w:r>
            <w:rPr>
              <w:rFonts w:eastAsia="Times New Roman"/>
            </w:rPr>
            <w:t>Available</w:t>
          </w:r>
          <w:proofErr w:type="spellEnd"/>
          <w:r>
            <w:rPr>
              <w:rFonts w:eastAsia="Times New Roman"/>
            </w:rPr>
            <w:t xml:space="preserve"> at: https://gameranx.com/features/id/3350/article/what-is-an-action-adventure-game/</w:t>
          </w:r>
        </w:p>
        <w:p w14:paraId="249A4CD7" w14:textId="77777777" w:rsidR="009C3D7B" w:rsidRDefault="009C3D7B">
          <w:pPr>
            <w:autoSpaceDE w:val="0"/>
            <w:autoSpaceDN w:val="0"/>
            <w:ind w:hanging="640"/>
            <w:divId w:val="1414280012"/>
            <w:rPr>
              <w:rFonts w:eastAsia="Times New Roman"/>
            </w:rPr>
          </w:pPr>
          <w:r>
            <w:rPr>
              <w:rFonts w:eastAsia="Times New Roman"/>
            </w:rPr>
            <w:t xml:space="preserve">[74] </w:t>
          </w:r>
          <w:r>
            <w:rPr>
              <w:rFonts w:eastAsia="Times New Roman"/>
            </w:rPr>
            <w:tab/>
          </w:r>
          <w:proofErr w:type="spellStart"/>
          <w:r>
            <w:rPr>
              <w:rFonts w:eastAsia="Times New Roman"/>
              <w:i/>
              <w:iCs/>
            </w:rPr>
            <w:t>Mortal</w:t>
          </w:r>
          <w:proofErr w:type="spellEnd"/>
          <w:r>
            <w:rPr>
              <w:rFonts w:eastAsia="Times New Roman"/>
              <w:i/>
              <w:iCs/>
            </w:rPr>
            <w:t xml:space="preserve"> </w:t>
          </w:r>
          <w:proofErr w:type="spellStart"/>
          <w:r>
            <w:rPr>
              <w:rFonts w:eastAsia="Times New Roman"/>
              <w:i/>
              <w:iCs/>
            </w:rPr>
            <w:t>Kombat</w:t>
          </w:r>
          <w:proofErr w:type="spellEnd"/>
          <w:r>
            <w:rPr>
              <w:rFonts w:eastAsia="Times New Roman"/>
              <w:i/>
              <w:iCs/>
            </w:rPr>
            <w:t xml:space="preserve"> 11 </w:t>
          </w:r>
          <w:proofErr w:type="spellStart"/>
          <w:r>
            <w:rPr>
              <w:rFonts w:eastAsia="Times New Roman"/>
              <w:i/>
              <w:iCs/>
            </w:rPr>
            <w:t>Ultimate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https://www.mortalkombat.com/</w:t>
          </w:r>
        </w:p>
        <w:p w14:paraId="4E8293CB" w14:textId="77777777" w:rsidR="009C3D7B" w:rsidRDefault="009C3D7B">
          <w:pPr>
            <w:autoSpaceDE w:val="0"/>
            <w:autoSpaceDN w:val="0"/>
            <w:ind w:hanging="640"/>
            <w:divId w:val="225997294"/>
            <w:rPr>
              <w:rFonts w:eastAsia="Times New Roman"/>
            </w:rPr>
          </w:pPr>
          <w:r>
            <w:rPr>
              <w:rFonts w:eastAsia="Times New Roman"/>
            </w:rPr>
            <w:t xml:space="preserve">[75] </w:t>
          </w:r>
          <w:r>
            <w:rPr>
              <w:rFonts w:eastAsia="Times New Roman"/>
            </w:rPr>
            <w:tab/>
          </w:r>
          <w:r>
            <w:rPr>
              <w:rFonts w:eastAsia="Times New Roman"/>
              <w:i/>
              <w:iCs/>
            </w:rPr>
            <w:t xml:space="preserve">DOOM </w:t>
          </w:r>
          <w:proofErr w:type="spellStart"/>
          <w:r>
            <w:rPr>
              <w:rFonts w:eastAsia="Times New Roman"/>
              <w:i/>
              <w:iCs/>
            </w:rPr>
            <w:t>Eternal</w:t>
          </w:r>
          <w:proofErr w:type="spellEnd"/>
          <w:r>
            <w:rPr>
              <w:rFonts w:eastAsia="Times New Roman"/>
              <w:i/>
              <w:iCs/>
            </w:rPr>
            <w:t xml:space="preserve"> | Bethesda.net</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https://bethesda.net/en/game/doom</w:t>
          </w:r>
        </w:p>
        <w:p w14:paraId="026CBBBA" w14:textId="77777777" w:rsidR="009C3D7B" w:rsidRDefault="009C3D7B">
          <w:pPr>
            <w:autoSpaceDE w:val="0"/>
            <w:autoSpaceDN w:val="0"/>
            <w:ind w:hanging="640"/>
            <w:divId w:val="1661426276"/>
            <w:rPr>
              <w:rFonts w:eastAsia="Times New Roman"/>
            </w:rPr>
          </w:pPr>
          <w:r>
            <w:rPr>
              <w:rFonts w:eastAsia="Times New Roman"/>
            </w:rPr>
            <w:t xml:space="preserve">[76] </w:t>
          </w:r>
          <w:r>
            <w:rPr>
              <w:rFonts w:eastAsia="Times New Roman"/>
            </w:rPr>
            <w:tab/>
          </w:r>
          <w:r>
            <w:rPr>
              <w:rFonts w:eastAsia="Times New Roman"/>
              <w:i/>
              <w:iCs/>
            </w:rPr>
            <w:t xml:space="preserve">Mafia: </w:t>
          </w:r>
          <w:proofErr w:type="spellStart"/>
          <w:proofErr w:type="gramStart"/>
          <w:r>
            <w:rPr>
              <w:rFonts w:eastAsia="Times New Roman"/>
              <w:i/>
              <w:iCs/>
            </w:rPr>
            <w:t>Trilogy</w:t>
          </w:r>
          <w:proofErr w:type="spellEnd"/>
          <w:r>
            <w:rPr>
              <w:rFonts w:eastAsia="Times New Roman"/>
              <w:i/>
              <w:iCs/>
            </w:rPr>
            <w:t xml:space="preserve"> - </w:t>
          </w:r>
          <w:proofErr w:type="spellStart"/>
          <w:r>
            <w:rPr>
              <w:rFonts w:eastAsia="Times New Roman"/>
              <w:i/>
              <w:iCs/>
            </w:rPr>
            <w:t>Home</w:t>
          </w:r>
          <w:proofErr w:type="spellEnd"/>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https://mafiagame.com/cs-CZ/</w:t>
          </w:r>
        </w:p>
        <w:p w14:paraId="206A6E0B" w14:textId="77777777" w:rsidR="009C3D7B" w:rsidRDefault="009C3D7B">
          <w:pPr>
            <w:autoSpaceDE w:val="0"/>
            <w:autoSpaceDN w:val="0"/>
            <w:ind w:hanging="640"/>
            <w:divId w:val="1095516089"/>
            <w:rPr>
              <w:rFonts w:eastAsia="Times New Roman"/>
            </w:rPr>
          </w:pPr>
          <w:r>
            <w:rPr>
              <w:rFonts w:eastAsia="Times New Roman"/>
            </w:rPr>
            <w:t xml:space="preserve">[77] </w:t>
          </w:r>
          <w:r>
            <w:rPr>
              <w:rFonts w:eastAsia="Times New Roman"/>
            </w:rPr>
            <w:tab/>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official</w:t>
          </w:r>
          <w:proofErr w:type="spellEnd"/>
          <w:r>
            <w:rPr>
              <w:rFonts w:eastAsia="Times New Roman"/>
              <w:i/>
              <w:iCs/>
            </w:rPr>
            <w:t xml:space="preserve"> </w:t>
          </w:r>
          <w:proofErr w:type="spellStart"/>
          <w:r>
            <w:rPr>
              <w:rFonts w:eastAsia="Times New Roman"/>
              <w:i/>
              <w:iCs/>
            </w:rPr>
            <w:t>home</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Super </w:t>
          </w:r>
          <w:proofErr w:type="spellStart"/>
          <w:r>
            <w:rPr>
              <w:rFonts w:eastAsia="Times New Roman"/>
              <w:i/>
              <w:iCs/>
            </w:rPr>
            <w:t>Mario</w:t>
          </w:r>
          <w:r>
            <w:rPr>
              <w:rFonts w:eastAsia="Times New Roman"/>
              <w:i/>
              <w:iCs/>
              <w:vertAlign w:val="superscript"/>
            </w:rPr>
            <w:t>TM</w:t>
          </w:r>
          <w:proofErr w:type="spellEnd"/>
          <w:r>
            <w:rPr>
              <w:rFonts w:eastAsia="Times New Roman"/>
              <w:i/>
              <w:iCs/>
            </w:rPr>
            <w:t xml:space="preserve"> – </w:t>
          </w:r>
          <w:proofErr w:type="spellStart"/>
          <w:r>
            <w:rPr>
              <w:rFonts w:eastAsia="Times New Roman"/>
              <w:i/>
              <w:iCs/>
            </w:rPr>
            <w:t>History</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https://mario.nintendo.com/history/</w:t>
          </w:r>
        </w:p>
        <w:p w14:paraId="2E0C5A91" w14:textId="77777777" w:rsidR="009C3D7B" w:rsidRDefault="009C3D7B">
          <w:pPr>
            <w:autoSpaceDE w:val="0"/>
            <w:autoSpaceDN w:val="0"/>
            <w:ind w:hanging="640"/>
            <w:divId w:val="1055546723"/>
            <w:rPr>
              <w:rFonts w:eastAsia="Times New Roman"/>
            </w:rPr>
          </w:pPr>
          <w:r>
            <w:rPr>
              <w:rFonts w:eastAsia="Times New Roman"/>
            </w:rPr>
            <w:t xml:space="preserve">[78] </w:t>
          </w:r>
          <w:r>
            <w:rPr>
              <w:rFonts w:eastAsia="Times New Roman"/>
            </w:rPr>
            <w:tab/>
          </w:r>
          <w:proofErr w:type="spellStart"/>
          <w:r>
            <w:rPr>
              <w:rFonts w:eastAsia="Times New Roman"/>
              <w:i/>
              <w:iCs/>
            </w:rPr>
            <w:t>Shadow</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Tomb</w:t>
          </w:r>
          <w:proofErr w:type="spellEnd"/>
          <w:r>
            <w:rPr>
              <w:rFonts w:eastAsia="Times New Roman"/>
              <w:i/>
              <w:iCs/>
            </w:rPr>
            <w:t xml:space="preserve"> </w:t>
          </w:r>
          <w:proofErr w:type="spellStart"/>
          <w:r>
            <w:rPr>
              <w:rFonts w:eastAsia="Times New Roman"/>
              <w:i/>
              <w:iCs/>
            </w:rPr>
            <w:t>Raider</w:t>
          </w:r>
          <w:proofErr w:type="spellEnd"/>
          <w:r>
            <w:rPr>
              <w:rFonts w:eastAsia="Times New Roman"/>
              <w:i/>
              <w:iCs/>
            </w:rPr>
            <w:t xml:space="preserve"> | SQUARE ENIX</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https://tombraider.square-enix-games.com/en-us</w:t>
          </w:r>
        </w:p>
        <w:p w14:paraId="2AFB2A7E" w14:textId="77777777" w:rsidR="009C3D7B" w:rsidRDefault="009C3D7B">
          <w:pPr>
            <w:autoSpaceDE w:val="0"/>
            <w:autoSpaceDN w:val="0"/>
            <w:ind w:hanging="640"/>
            <w:divId w:val="1351488404"/>
            <w:rPr>
              <w:rFonts w:eastAsia="Times New Roman"/>
            </w:rPr>
          </w:pPr>
          <w:r>
            <w:rPr>
              <w:rFonts w:eastAsia="Times New Roman"/>
            </w:rPr>
            <w:t xml:space="preserve">[79] </w:t>
          </w:r>
          <w:r>
            <w:rPr>
              <w:rFonts w:eastAsia="Times New Roman"/>
            </w:rPr>
            <w:tab/>
          </w:r>
          <w:r>
            <w:rPr>
              <w:rFonts w:eastAsia="Times New Roman"/>
              <w:i/>
              <w:iCs/>
            </w:rPr>
            <w:t xml:space="preserve">Prince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Persia</w:t>
          </w:r>
          <w:proofErr w:type="spellEnd"/>
          <w:r>
            <w:rPr>
              <w:rFonts w:eastAsia="Times New Roman"/>
              <w:i/>
              <w:iCs/>
            </w:rPr>
            <w:t xml:space="preserve"> | </w:t>
          </w:r>
          <w:proofErr w:type="spellStart"/>
          <w:r>
            <w:rPr>
              <w:rFonts w:eastAsia="Times New Roman"/>
              <w:i/>
              <w:iCs/>
            </w:rPr>
            <w:t>Ubisoft</w:t>
          </w:r>
          <w:proofErr w:type="spellEnd"/>
          <w:r>
            <w:rPr>
              <w:rFonts w:eastAsia="Times New Roman"/>
              <w:i/>
              <w:iCs/>
            </w:rPr>
            <w:t xml:space="preserve"> (US)</w:t>
          </w:r>
          <w:r>
            <w:rPr>
              <w:rFonts w:eastAsia="Times New Roman"/>
            </w:rPr>
            <w:t xml:space="preserve"> [online]. [</w:t>
          </w:r>
          <w:proofErr w:type="spellStart"/>
          <w:r>
            <w:rPr>
              <w:rFonts w:eastAsia="Times New Roman"/>
            </w:rPr>
            <w:t>accessed</w:t>
          </w:r>
          <w:proofErr w:type="spellEnd"/>
          <w:r>
            <w:rPr>
              <w:rFonts w:eastAsia="Times New Roman"/>
            </w:rPr>
            <w:t xml:space="preserve">. 2021-12-20]. </w:t>
          </w:r>
          <w:proofErr w:type="spellStart"/>
          <w:r>
            <w:rPr>
              <w:rFonts w:eastAsia="Times New Roman"/>
            </w:rPr>
            <w:t>Available</w:t>
          </w:r>
          <w:proofErr w:type="spellEnd"/>
          <w:r>
            <w:rPr>
              <w:rFonts w:eastAsia="Times New Roman"/>
            </w:rPr>
            <w:t xml:space="preserve"> at: https://www.ubisoft.com/en-us/game/prince-of-persia/prince-of-persia</w:t>
          </w:r>
        </w:p>
        <w:p w14:paraId="0099F7FF" w14:textId="77777777" w:rsidR="009C3D7B" w:rsidRDefault="009C3D7B">
          <w:pPr>
            <w:autoSpaceDE w:val="0"/>
            <w:autoSpaceDN w:val="0"/>
            <w:ind w:hanging="640"/>
            <w:divId w:val="649596236"/>
            <w:rPr>
              <w:rFonts w:eastAsia="Times New Roman"/>
            </w:rPr>
          </w:pPr>
          <w:r>
            <w:rPr>
              <w:rFonts w:eastAsia="Times New Roman"/>
            </w:rPr>
            <w:lastRenderedPageBreak/>
            <w:t xml:space="preserve">[80] </w:t>
          </w:r>
          <w:r>
            <w:rPr>
              <w:rFonts w:eastAsia="Times New Roman"/>
            </w:rPr>
            <w:tab/>
            <w:t xml:space="preserve">IDTECH.COM. </w:t>
          </w:r>
          <w:proofErr w:type="spellStart"/>
          <w:r>
            <w:rPr>
              <w:rFonts w:eastAsia="Times New Roman"/>
              <w:i/>
              <w:iCs/>
            </w:rPr>
            <w:t>Ultimate</w:t>
          </w:r>
          <w:proofErr w:type="spellEnd"/>
          <w:r>
            <w:rPr>
              <w:rFonts w:eastAsia="Times New Roman"/>
              <w:i/>
              <w:iCs/>
            </w:rPr>
            <w:t xml:space="preserve"> List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Different</w:t>
          </w:r>
          <w:proofErr w:type="spellEnd"/>
          <w:r>
            <w:rPr>
              <w:rFonts w:eastAsia="Times New Roman"/>
              <w:i/>
              <w:iCs/>
            </w:rPr>
            <w:t xml:space="preserve"> </w:t>
          </w:r>
          <w:proofErr w:type="spellStart"/>
          <w:r>
            <w:rPr>
              <w:rFonts w:eastAsia="Times New Roman"/>
              <w:i/>
              <w:iCs/>
            </w:rPr>
            <w:t>Types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Video </w:t>
          </w:r>
          <w:proofErr w:type="spellStart"/>
          <w:r>
            <w:rPr>
              <w:rFonts w:eastAsia="Times New Roman"/>
              <w:i/>
              <w:iCs/>
            </w:rPr>
            <w:t>Games</w:t>
          </w:r>
          <w:proofErr w:type="spellEnd"/>
          <w:r>
            <w:rPr>
              <w:rFonts w:eastAsia="Times New Roman"/>
              <w:i/>
              <w:iCs/>
            </w:rPr>
            <w:t xml:space="preserve"> | 49 </w:t>
          </w:r>
          <w:proofErr w:type="spellStart"/>
          <w:r>
            <w:rPr>
              <w:rFonts w:eastAsia="Times New Roman"/>
              <w:i/>
              <w:iCs/>
            </w:rPr>
            <w:t>Genres</w:t>
          </w:r>
          <w:proofErr w:type="spellEnd"/>
          <w:r>
            <w:rPr>
              <w:rFonts w:eastAsia="Times New Roman"/>
              <w:i/>
              <w:iCs/>
            </w:rPr>
            <w:t xml:space="preserve"> &amp; </w:t>
          </w:r>
          <w:proofErr w:type="spellStart"/>
          <w:r>
            <w:rPr>
              <w:rFonts w:eastAsia="Times New Roman"/>
              <w:i/>
              <w:iCs/>
            </w:rPr>
            <w:t>Subcategories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2021-08-31]. </w:t>
          </w:r>
          <w:proofErr w:type="spellStart"/>
          <w:r>
            <w:rPr>
              <w:rFonts w:eastAsia="Times New Roman"/>
            </w:rPr>
            <w:t>Available</w:t>
          </w:r>
          <w:proofErr w:type="spellEnd"/>
          <w:r>
            <w:rPr>
              <w:rFonts w:eastAsia="Times New Roman"/>
            </w:rPr>
            <w:t xml:space="preserve"> at: https://www.idtech.com/blog/different-types-of-video-game-genres</w:t>
          </w:r>
        </w:p>
        <w:p w14:paraId="2DCBAB68" w14:textId="77777777" w:rsidR="009C3D7B" w:rsidRDefault="009C3D7B">
          <w:pPr>
            <w:autoSpaceDE w:val="0"/>
            <w:autoSpaceDN w:val="0"/>
            <w:ind w:hanging="640"/>
            <w:divId w:val="964696629"/>
            <w:rPr>
              <w:rFonts w:eastAsia="Times New Roman"/>
            </w:rPr>
          </w:pPr>
          <w:r>
            <w:rPr>
              <w:rFonts w:eastAsia="Times New Roman"/>
            </w:rPr>
            <w:t xml:space="preserve">[81] </w:t>
          </w:r>
          <w:r>
            <w:rPr>
              <w:rFonts w:eastAsia="Times New Roman"/>
            </w:rPr>
            <w:tab/>
            <w:t xml:space="preserve">DESPAIN, Wendy. </w:t>
          </w:r>
          <w:proofErr w:type="spellStart"/>
          <w:r>
            <w:rPr>
              <w:rFonts w:eastAsia="Times New Roman"/>
              <w:i/>
              <w:iCs/>
            </w:rPr>
            <w:t>Writing</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Video Game </w:t>
          </w:r>
          <w:proofErr w:type="spellStart"/>
          <w:r>
            <w:rPr>
              <w:rFonts w:eastAsia="Times New Roman"/>
              <w:i/>
              <w:iCs/>
            </w:rPr>
            <w:t>Genres</w:t>
          </w:r>
          <w:proofErr w:type="spellEnd"/>
          <w:r>
            <w:rPr>
              <w:rFonts w:eastAsia="Times New Roman"/>
            </w:rPr>
            <w:t xml:space="preserve"> [online]. </w:t>
          </w:r>
          <w:proofErr w:type="spellStart"/>
          <w:r>
            <w:rPr>
              <w:rFonts w:eastAsia="Times New Roman"/>
            </w:rPr>
            <w:t>B.m</w:t>
          </w:r>
          <w:proofErr w:type="spellEnd"/>
          <w:r>
            <w:rPr>
              <w:rFonts w:eastAsia="Times New Roman"/>
            </w:rPr>
            <w:t xml:space="preserve">.: A K </w:t>
          </w:r>
          <w:proofErr w:type="spellStart"/>
          <w:r>
            <w:rPr>
              <w:rFonts w:eastAsia="Times New Roman"/>
            </w:rPr>
            <w:t>Peters</w:t>
          </w:r>
          <w:proofErr w:type="spellEnd"/>
          <w:r>
            <w:rPr>
              <w:rFonts w:eastAsia="Times New Roman"/>
            </w:rPr>
            <w:t xml:space="preserve">/CRC </w:t>
          </w:r>
          <w:proofErr w:type="spellStart"/>
          <w:r>
            <w:rPr>
              <w:rFonts w:eastAsia="Times New Roman"/>
            </w:rPr>
            <w:t>Press</w:t>
          </w:r>
          <w:proofErr w:type="spellEnd"/>
          <w:r>
            <w:rPr>
              <w:rFonts w:eastAsia="Times New Roman"/>
            </w:rPr>
            <w:t xml:space="preserve">, 2009. ISBN 9780429063343.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doi:10.1201/b10641</w:t>
          </w:r>
        </w:p>
        <w:p w14:paraId="797B9057" w14:textId="77777777" w:rsidR="009C3D7B" w:rsidRDefault="009C3D7B">
          <w:pPr>
            <w:autoSpaceDE w:val="0"/>
            <w:autoSpaceDN w:val="0"/>
            <w:ind w:hanging="640"/>
            <w:divId w:val="1829250065"/>
            <w:rPr>
              <w:rFonts w:eastAsia="Times New Roman"/>
            </w:rPr>
          </w:pPr>
          <w:r>
            <w:rPr>
              <w:rFonts w:eastAsia="Times New Roman"/>
            </w:rPr>
            <w:t xml:space="preserve">[82] </w:t>
          </w:r>
          <w:r>
            <w:rPr>
              <w:rFonts w:eastAsia="Times New Roman"/>
            </w:rPr>
            <w:tab/>
          </w:r>
          <w:proofErr w:type="spellStart"/>
          <w:r>
            <w:rPr>
              <w:rFonts w:eastAsia="Times New Roman"/>
              <w:i/>
              <w:iCs/>
            </w:rPr>
            <w:t>Warhammer</w:t>
          </w:r>
          <w:proofErr w:type="spellEnd"/>
          <w:r>
            <w:rPr>
              <w:rFonts w:eastAsia="Times New Roman"/>
              <w:i/>
              <w:iCs/>
            </w:rPr>
            <w:t xml:space="preserve"> 40,000 - </w:t>
          </w:r>
          <w:proofErr w:type="spellStart"/>
          <w:r>
            <w:rPr>
              <w:rFonts w:eastAsia="Times New Roman"/>
              <w:i/>
              <w:iCs/>
            </w:rPr>
            <w:t>Warhammer</w:t>
          </w:r>
          <w:proofErr w:type="spellEnd"/>
          <w:r>
            <w:rPr>
              <w:rFonts w:eastAsia="Times New Roman"/>
              <w:i/>
              <w:iCs/>
            </w:rPr>
            <w:t xml:space="preserve"> 40,000</w:t>
          </w:r>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https://warhammer40000.com/</w:t>
          </w:r>
        </w:p>
        <w:p w14:paraId="145D63F7" w14:textId="77777777" w:rsidR="009C3D7B" w:rsidRDefault="009C3D7B">
          <w:pPr>
            <w:autoSpaceDE w:val="0"/>
            <w:autoSpaceDN w:val="0"/>
            <w:ind w:hanging="640"/>
            <w:divId w:val="1051420430"/>
            <w:rPr>
              <w:rFonts w:eastAsia="Times New Roman"/>
            </w:rPr>
          </w:pPr>
          <w:r>
            <w:rPr>
              <w:rFonts w:eastAsia="Times New Roman"/>
            </w:rPr>
            <w:t xml:space="preserve">[83] </w:t>
          </w:r>
          <w:r>
            <w:rPr>
              <w:rFonts w:eastAsia="Times New Roman"/>
            </w:rPr>
            <w:tab/>
            <w:t xml:space="preserve">KOŠŤÁL, Filip. Průvodce herními </w:t>
          </w:r>
          <w:proofErr w:type="gramStart"/>
          <w:r>
            <w:rPr>
              <w:rFonts w:eastAsia="Times New Roman"/>
            </w:rPr>
            <w:t>žánry - válečné</w:t>
          </w:r>
          <w:proofErr w:type="gramEnd"/>
          <w:r>
            <w:rPr>
              <w:rFonts w:eastAsia="Times New Roman"/>
            </w:rPr>
            <w:t xml:space="preserve"> strategie – Doupě.cz. </w:t>
          </w:r>
          <w:proofErr w:type="spellStart"/>
          <w:r>
            <w:rPr>
              <w:rFonts w:eastAsia="Times New Roman"/>
              <w:i/>
              <w:iCs/>
            </w:rPr>
            <w:t>Computer</w:t>
          </w:r>
          <w:proofErr w:type="spellEnd"/>
          <w:r>
            <w:rPr>
              <w:rFonts w:eastAsia="Times New Roman"/>
            </w:rPr>
            <w:t xml:space="preserve"> [online]. 2011 [</w:t>
          </w:r>
          <w:proofErr w:type="spellStart"/>
          <w:r>
            <w:rPr>
              <w:rFonts w:eastAsia="Times New Roman"/>
            </w:rPr>
            <w:t>accessed</w:t>
          </w:r>
          <w:proofErr w:type="spellEnd"/>
          <w:r>
            <w:rPr>
              <w:rFonts w:eastAsia="Times New Roman"/>
            </w:rPr>
            <w:t xml:space="preserve">. 2021-08-23].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https://doupe.zive.cz/clanek/pruvodce-hernimi-zanry---</w:t>
          </w:r>
          <w:proofErr w:type="spellStart"/>
          <w:r>
            <w:rPr>
              <w:rFonts w:eastAsia="Times New Roman"/>
            </w:rPr>
            <w:t>valecne</w:t>
          </w:r>
          <w:proofErr w:type="spellEnd"/>
          <w:r>
            <w:rPr>
              <w:rFonts w:eastAsia="Times New Roman"/>
            </w:rPr>
            <w:t>-strategie</w:t>
          </w:r>
        </w:p>
        <w:p w14:paraId="5DD0AA75" w14:textId="77777777" w:rsidR="009C3D7B" w:rsidRDefault="009C3D7B">
          <w:pPr>
            <w:autoSpaceDE w:val="0"/>
            <w:autoSpaceDN w:val="0"/>
            <w:ind w:hanging="640"/>
            <w:divId w:val="397940493"/>
            <w:rPr>
              <w:rFonts w:eastAsia="Times New Roman"/>
            </w:rPr>
          </w:pPr>
          <w:r>
            <w:rPr>
              <w:rFonts w:eastAsia="Times New Roman"/>
            </w:rPr>
            <w:t xml:space="preserve">[84] </w:t>
          </w:r>
          <w:r>
            <w:rPr>
              <w:rFonts w:eastAsia="Times New Roman"/>
            </w:rPr>
            <w:tab/>
          </w:r>
          <w:r>
            <w:rPr>
              <w:rFonts w:eastAsia="Times New Roman"/>
              <w:i/>
              <w:iCs/>
            </w:rPr>
            <w:t xml:space="preserve">O HŘE | </w:t>
          </w:r>
          <w:proofErr w:type="gramStart"/>
          <w:r>
            <w:rPr>
              <w:rFonts w:eastAsia="Times New Roman"/>
              <w:i/>
              <w:iCs/>
            </w:rPr>
            <w:t>BLACKHOLE :</w:t>
          </w:r>
          <w:proofErr w:type="gramEnd"/>
          <w:r>
            <w:rPr>
              <w:rFonts w:eastAsia="Times New Roman"/>
              <w:i/>
              <w:iCs/>
            </w:rPr>
            <w:t xml:space="preserve">: PC, MAC, LINUX :: 2D </w:t>
          </w:r>
          <w:proofErr w:type="spellStart"/>
          <w:r>
            <w:rPr>
              <w:rFonts w:eastAsia="Times New Roman"/>
              <w:i/>
              <w:iCs/>
            </w:rPr>
            <w:t>Platfomer</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https://blackhole-game.com/cs/o-hre</w:t>
          </w:r>
        </w:p>
        <w:p w14:paraId="29283F65" w14:textId="77777777" w:rsidR="009C3D7B" w:rsidRDefault="009C3D7B">
          <w:pPr>
            <w:autoSpaceDE w:val="0"/>
            <w:autoSpaceDN w:val="0"/>
            <w:ind w:hanging="640"/>
            <w:divId w:val="1687637997"/>
            <w:rPr>
              <w:rFonts w:eastAsia="Times New Roman"/>
            </w:rPr>
          </w:pPr>
          <w:r>
            <w:rPr>
              <w:rFonts w:eastAsia="Times New Roman"/>
            </w:rPr>
            <w:t xml:space="preserve">[85] </w:t>
          </w:r>
          <w:r>
            <w:rPr>
              <w:rFonts w:eastAsia="Times New Roman"/>
            </w:rPr>
            <w:tab/>
            <w:t xml:space="preserve">IAMTIMCOREY. </w:t>
          </w:r>
          <w:r>
            <w:rPr>
              <w:rFonts w:eastAsia="Times New Roman"/>
              <w:i/>
              <w:iCs/>
            </w:rPr>
            <w:t xml:space="preserve">WinForm vs WPF vs UWP vs </w:t>
          </w:r>
          <w:proofErr w:type="spellStart"/>
          <w:proofErr w:type="gramStart"/>
          <w:r>
            <w:rPr>
              <w:rFonts w:eastAsia="Times New Roman"/>
              <w:i/>
              <w:iCs/>
            </w:rPr>
            <w:t>Console</w:t>
          </w:r>
          <w:proofErr w:type="spellEnd"/>
          <w:r>
            <w:rPr>
              <w:rFonts w:eastAsia="Times New Roman"/>
              <w:i/>
              <w:iCs/>
            </w:rPr>
            <w:t xml:space="preserve"> - </w:t>
          </w:r>
          <w:proofErr w:type="spellStart"/>
          <w:r>
            <w:rPr>
              <w:rFonts w:eastAsia="Times New Roman"/>
              <w:i/>
              <w:iCs/>
            </w:rPr>
            <w:t>The</w:t>
          </w:r>
          <w:proofErr w:type="spellEnd"/>
          <w:proofErr w:type="gramEnd"/>
          <w:r>
            <w:rPr>
              <w:rFonts w:eastAsia="Times New Roman"/>
              <w:i/>
              <w:iCs/>
            </w:rPr>
            <w:t xml:space="preserve"> C# Desktop UI </w:t>
          </w:r>
          <w:proofErr w:type="spellStart"/>
          <w:r>
            <w:rPr>
              <w:rFonts w:eastAsia="Times New Roman"/>
              <w:i/>
              <w:iCs/>
            </w:rPr>
            <w:t>Showdown</w:t>
          </w:r>
          <w:proofErr w:type="spellEnd"/>
          <w:r>
            <w:rPr>
              <w:rFonts w:eastAsia="Times New Roman"/>
              <w:i/>
              <w:iCs/>
            </w:rPr>
            <w:t xml:space="preserve"> (and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future</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.NET 5)</w:t>
          </w:r>
          <w:r>
            <w:rPr>
              <w:rFonts w:eastAsia="Times New Roman"/>
            </w:rPr>
            <w:t xml:space="preserve"> [online]. 2019 [</w:t>
          </w:r>
          <w:proofErr w:type="spellStart"/>
          <w:r>
            <w:rPr>
              <w:rFonts w:eastAsia="Times New Roman"/>
            </w:rPr>
            <w:t>accessed</w:t>
          </w:r>
          <w:proofErr w:type="spellEnd"/>
          <w:r>
            <w:rPr>
              <w:rFonts w:eastAsia="Times New Roman"/>
            </w:rPr>
            <w:t xml:space="preserve">. 2021-05-03].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https://www.youtube.com/watch?v=yq0dSkA1vpM</w:t>
          </w:r>
        </w:p>
        <w:p w14:paraId="0814C6F5" w14:textId="77777777" w:rsidR="009C3D7B" w:rsidRDefault="009C3D7B">
          <w:pPr>
            <w:autoSpaceDE w:val="0"/>
            <w:autoSpaceDN w:val="0"/>
            <w:ind w:hanging="640"/>
            <w:divId w:val="1554197266"/>
            <w:rPr>
              <w:rFonts w:eastAsia="Times New Roman"/>
            </w:rPr>
          </w:pPr>
          <w:r>
            <w:rPr>
              <w:rFonts w:eastAsia="Times New Roman"/>
            </w:rPr>
            <w:t xml:space="preserve">[86] </w:t>
          </w:r>
          <w:r>
            <w:rPr>
              <w:rFonts w:eastAsia="Times New Roman"/>
            </w:rPr>
            <w:tab/>
          </w:r>
          <w:r>
            <w:rPr>
              <w:rFonts w:eastAsia="Times New Roman"/>
              <w:i/>
              <w:iCs/>
            </w:rPr>
            <w:t xml:space="preserve">DirectX </w:t>
          </w:r>
          <w:proofErr w:type="spellStart"/>
          <w:r>
            <w:rPr>
              <w:rFonts w:eastAsia="Times New Roman"/>
              <w:i/>
              <w:iCs/>
            </w:rPr>
            <w:t>graphics</w:t>
          </w:r>
          <w:proofErr w:type="spellEnd"/>
          <w:r>
            <w:rPr>
              <w:rFonts w:eastAsia="Times New Roman"/>
              <w:i/>
              <w:iCs/>
            </w:rPr>
            <w:t xml:space="preserve"> and </w:t>
          </w:r>
          <w:proofErr w:type="gramStart"/>
          <w:r>
            <w:rPr>
              <w:rFonts w:eastAsia="Times New Roman"/>
              <w:i/>
              <w:iCs/>
            </w:rPr>
            <w:t>gaming - Win32</w:t>
          </w:r>
          <w:proofErr w:type="gramEnd"/>
          <w:r>
            <w:rPr>
              <w:rFonts w:eastAsia="Times New Roman"/>
              <w:i/>
              <w:iCs/>
            </w:rPr>
            <w:t xml:space="preserve"> </w:t>
          </w:r>
          <w:proofErr w:type="spellStart"/>
          <w:r>
            <w:rPr>
              <w:rFonts w:eastAsia="Times New Roman"/>
              <w:i/>
              <w:iCs/>
            </w:rPr>
            <w:t>apps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2021-11-12].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https://docs.microsoft.com/en-us/windows/win32/directx</w:t>
          </w:r>
        </w:p>
        <w:p w14:paraId="20216080" w14:textId="77777777" w:rsidR="009C3D7B" w:rsidRDefault="009C3D7B">
          <w:pPr>
            <w:autoSpaceDE w:val="0"/>
            <w:autoSpaceDN w:val="0"/>
            <w:ind w:hanging="640"/>
            <w:divId w:val="1564215000"/>
            <w:rPr>
              <w:rFonts w:eastAsia="Times New Roman"/>
            </w:rPr>
          </w:pPr>
          <w:r>
            <w:rPr>
              <w:rFonts w:eastAsia="Times New Roman"/>
            </w:rPr>
            <w:t xml:space="preserve">[87] </w:t>
          </w:r>
          <w:r>
            <w:rPr>
              <w:rFonts w:eastAsia="Times New Roman"/>
            </w:rPr>
            <w:tab/>
          </w:r>
          <w:r>
            <w:rPr>
              <w:rFonts w:eastAsia="Times New Roman"/>
              <w:i/>
              <w:iCs/>
            </w:rPr>
            <w:t xml:space="preserve">[MS-XAML]: </w:t>
          </w:r>
          <w:proofErr w:type="spellStart"/>
          <w:r>
            <w:rPr>
              <w:rFonts w:eastAsia="Times New Roman"/>
              <w:i/>
              <w:iCs/>
            </w:rPr>
            <w:t>Xaml</w:t>
          </w:r>
          <w:proofErr w:type="spellEnd"/>
          <w:r>
            <w:rPr>
              <w:rFonts w:eastAsia="Times New Roman"/>
              <w:i/>
              <w:iCs/>
            </w:rPr>
            <w:t xml:space="preserve"> </w:t>
          </w:r>
          <w:proofErr w:type="spellStart"/>
          <w:r>
            <w:rPr>
              <w:rFonts w:eastAsia="Times New Roman"/>
              <w:i/>
              <w:iCs/>
            </w:rPr>
            <w:t>Object</w:t>
          </w:r>
          <w:proofErr w:type="spellEnd"/>
          <w:r>
            <w:rPr>
              <w:rFonts w:eastAsia="Times New Roman"/>
              <w:i/>
              <w:iCs/>
            </w:rPr>
            <w:t xml:space="preserve"> </w:t>
          </w:r>
          <w:proofErr w:type="spellStart"/>
          <w:r>
            <w:rPr>
              <w:rFonts w:eastAsia="Times New Roman"/>
              <w:i/>
              <w:iCs/>
            </w:rPr>
            <w:t>Mapping</w:t>
          </w:r>
          <w:proofErr w:type="spellEnd"/>
          <w:r>
            <w:rPr>
              <w:rFonts w:eastAsia="Times New Roman"/>
              <w:i/>
              <w:iCs/>
            </w:rPr>
            <w:t xml:space="preserve"> </w:t>
          </w:r>
          <w:proofErr w:type="spellStart"/>
          <w:r>
            <w:rPr>
              <w:rFonts w:eastAsia="Times New Roman"/>
              <w:i/>
              <w:iCs/>
            </w:rPr>
            <w:t>Specification</w:t>
          </w:r>
          <w:proofErr w:type="spellEnd"/>
          <w:r>
            <w:rPr>
              <w:rFonts w:eastAsia="Times New Roman"/>
              <w:i/>
              <w:iCs/>
            </w:rPr>
            <w:t xml:space="preserve"> 2006 </w:t>
          </w:r>
          <w:proofErr w:type="spellStart"/>
          <w:r>
            <w:rPr>
              <w:rFonts w:eastAsia="Times New Roman"/>
              <w:i/>
              <w:iCs/>
            </w:rPr>
            <w:t>Intellectual</w:t>
          </w:r>
          <w:proofErr w:type="spellEnd"/>
          <w:r>
            <w:rPr>
              <w:rFonts w:eastAsia="Times New Roman"/>
              <w:i/>
              <w:iCs/>
            </w:rPr>
            <w:t xml:space="preserve"> </w:t>
          </w:r>
          <w:proofErr w:type="spellStart"/>
          <w:r>
            <w:rPr>
              <w:rFonts w:eastAsia="Times New Roman"/>
              <w:i/>
              <w:iCs/>
            </w:rPr>
            <w:t>Property</w:t>
          </w:r>
          <w:proofErr w:type="spellEnd"/>
          <w:r>
            <w:rPr>
              <w:rFonts w:eastAsia="Times New Roman"/>
              <w:i/>
              <w:iCs/>
            </w:rPr>
            <w:t xml:space="preserve"> </w:t>
          </w:r>
          <w:proofErr w:type="spellStart"/>
          <w:r>
            <w:rPr>
              <w:rFonts w:eastAsia="Times New Roman"/>
              <w:i/>
              <w:iCs/>
            </w:rPr>
            <w:t>Rights</w:t>
          </w:r>
          <w:proofErr w:type="spellEnd"/>
          <w:r>
            <w:rPr>
              <w:rFonts w:eastAsia="Times New Roman"/>
              <w:i/>
              <w:iCs/>
            </w:rPr>
            <w:t xml:space="preserve"> </w:t>
          </w:r>
          <w:proofErr w:type="spellStart"/>
          <w:r>
            <w:rPr>
              <w:rFonts w:eastAsia="Times New Roman"/>
              <w:i/>
              <w:iCs/>
            </w:rPr>
            <w:t>Notice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Open </w:t>
          </w:r>
          <w:proofErr w:type="spellStart"/>
          <w:r>
            <w:rPr>
              <w:rFonts w:eastAsia="Times New Roman"/>
              <w:i/>
              <w:iCs/>
            </w:rPr>
            <w:t>Specifications</w:t>
          </w:r>
          <w:proofErr w:type="spellEnd"/>
          <w:r>
            <w:rPr>
              <w:rFonts w:eastAsia="Times New Roman"/>
              <w:i/>
              <w:iCs/>
            </w:rPr>
            <w:t xml:space="preserve"> </w:t>
          </w:r>
          <w:proofErr w:type="spellStart"/>
          <w:r>
            <w:rPr>
              <w:rFonts w:eastAsia="Times New Roman"/>
              <w:i/>
              <w:iCs/>
            </w:rPr>
            <w:t>Documentation</w:t>
          </w:r>
          <w:proofErr w:type="spellEnd"/>
          <w:r>
            <w:rPr>
              <w:rFonts w:eastAsia="Times New Roman"/>
            </w:rPr>
            <w:t xml:space="preserve"> [online]. 2008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http://download.microsoft.com/download/0/A/6/0A6F7755-9AF5-448B-907D-13985ACCF53E/%5BMS-XAML%5D.pdf</w:t>
          </w:r>
        </w:p>
        <w:p w14:paraId="3B7FCA85" w14:textId="77777777" w:rsidR="009C3D7B" w:rsidRDefault="009C3D7B">
          <w:pPr>
            <w:autoSpaceDE w:val="0"/>
            <w:autoSpaceDN w:val="0"/>
            <w:ind w:hanging="640"/>
            <w:divId w:val="235676439"/>
            <w:rPr>
              <w:rFonts w:eastAsia="Times New Roman"/>
            </w:rPr>
          </w:pPr>
          <w:r>
            <w:rPr>
              <w:rFonts w:eastAsia="Times New Roman"/>
            </w:rPr>
            <w:t xml:space="preserve">[88] </w:t>
          </w:r>
          <w:r>
            <w:rPr>
              <w:rFonts w:eastAsia="Times New Roman"/>
            </w:rPr>
            <w:tab/>
            <w:t xml:space="preserve">MICROSOFT. </w:t>
          </w:r>
          <w:proofErr w:type="spellStart"/>
          <w:r>
            <w:rPr>
              <w:rFonts w:eastAsia="Times New Roman"/>
              <w:i/>
              <w:iCs/>
            </w:rPr>
            <w:t>Xamarin</w:t>
          </w:r>
          <w:proofErr w:type="spellEnd"/>
          <w:r>
            <w:rPr>
              <w:rFonts w:eastAsia="Times New Roman"/>
              <w:i/>
              <w:iCs/>
            </w:rPr>
            <w:t xml:space="preserve"> | Open-source mobile </w:t>
          </w:r>
          <w:proofErr w:type="spellStart"/>
          <w:r>
            <w:rPr>
              <w:rFonts w:eastAsia="Times New Roman"/>
              <w:i/>
              <w:iCs/>
            </w:rPr>
            <w:t>app</w:t>
          </w:r>
          <w:proofErr w:type="spellEnd"/>
          <w:r>
            <w:rPr>
              <w:rFonts w:eastAsia="Times New Roman"/>
              <w:i/>
              <w:iCs/>
            </w:rPr>
            <w:t xml:space="preserve"> </w:t>
          </w:r>
          <w:proofErr w:type="spellStart"/>
          <w:r>
            <w:rPr>
              <w:rFonts w:eastAsia="Times New Roman"/>
              <w:i/>
              <w:iCs/>
            </w:rPr>
            <w:t>platform</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.NET</w:t>
          </w:r>
          <w:r>
            <w:rPr>
              <w:rFonts w:eastAsia="Times New Roman"/>
            </w:rPr>
            <w:t xml:space="preserve"> [online]. [</w:t>
          </w:r>
          <w:proofErr w:type="spellStart"/>
          <w:r>
            <w:rPr>
              <w:rFonts w:eastAsia="Times New Roman"/>
            </w:rPr>
            <w:t>accessed</w:t>
          </w:r>
          <w:proofErr w:type="spellEnd"/>
          <w:r>
            <w:rPr>
              <w:rFonts w:eastAsia="Times New Roman"/>
            </w:rPr>
            <w:t xml:space="preserve">. 2021-10-03].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https://dotnet.microsoft.com/apps/xamarin</w:t>
          </w:r>
        </w:p>
        <w:p w14:paraId="308916C0" w14:textId="77777777" w:rsidR="009C3D7B" w:rsidRDefault="009C3D7B">
          <w:pPr>
            <w:autoSpaceDE w:val="0"/>
            <w:autoSpaceDN w:val="0"/>
            <w:ind w:hanging="640"/>
            <w:divId w:val="750659368"/>
            <w:rPr>
              <w:rFonts w:eastAsia="Times New Roman"/>
            </w:rPr>
          </w:pPr>
          <w:r>
            <w:rPr>
              <w:rFonts w:eastAsia="Times New Roman"/>
            </w:rPr>
            <w:t xml:space="preserve">[89] </w:t>
          </w:r>
          <w:r>
            <w:rPr>
              <w:rFonts w:eastAsia="Times New Roman"/>
            </w:rPr>
            <w:tab/>
            <w:t xml:space="preserve">DOCS.MICROSOFT.COM. </w:t>
          </w:r>
          <w:proofErr w:type="spellStart"/>
          <w:r>
            <w:rPr>
              <w:rFonts w:eastAsia="Times New Roman"/>
              <w:i/>
              <w:iCs/>
            </w:rPr>
            <w:t>Xamarin.</w:t>
          </w:r>
          <w:proofErr w:type="gramStart"/>
          <w:r>
            <w:rPr>
              <w:rFonts w:eastAsia="Times New Roman"/>
              <w:i/>
              <w:iCs/>
            </w:rPr>
            <w:t>Essentials</w:t>
          </w:r>
          <w:proofErr w:type="spellEnd"/>
          <w:r>
            <w:rPr>
              <w:rFonts w:eastAsia="Times New Roman"/>
              <w:i/>
              <w:iCs/>
            </w:rPr>
            <w:t xml:space="preserve"> - </w:t>
          </w:r>
          <w:proofErr w:type="spellStart"/>
          <w:r>
            <w:rPr>
              <w:rFonts w:eastAsia="Times New Roman"/>
              <w:i/>
              <w:iCs/>
            </w:rPr>
            <w:t>Xamarin</w:t>
          </w:r>
          <w:proofErr w:type="spellEnd"/>
          <w:proofErr w:type="gram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at: https://docs.microsoft.com/en-us/xamarin/essentials/?WT.mc_id=dotnet-35129-website</w:t>
          </w:r>
        </w:p>
        <w:p w14:paraId="163A93B4" w14:textId="77777777" w:rsidR="009C3D7B" w:rsidRDefault="009C3D7B">
          <w:pPr>
            <w:autoSpaceDE w:val="0"/>
            <w:autoSpaceDN w:val="0"/>
            <w:ind w:hanging="640"/>
            <w:divId w:val="927928416"/>
            <w:rPr>
              <w:rFonts w:eastAsia="Times New Roman"/>
            </w:rPr>
          </w:pPr>
          <w:r>
            <w:rPr>
              <w:rFonts w:eastAsia="Times New Roman"/>
            </w:rPr>
            <w:t xml:space="preserve">[90] </w:t>
          </w:r>
          <w:r>
            <w:rPr>
              <w:rFonts w:eastAsia="Times New Roman"/>
            </w:rPr>
            <w:tab/>
            <w:t xml:space="preserve">DOCS.MICROSOFT.COM. </w:t>
          </w:r>
          <w:proofErr w:type="spellStart"/>
          <w:r>
            <w:rPr>
              <w:rFonts w:eastAsia="Times New Roman"/>
              <w:i/>
              <w:iCs/>
            </w:rPr>
            <w:t>Xamarin.Forms</w:t>
          </w:r>
          <w:proofErr w:type="spellEnd"/>
          <w:r>
            <w:rPr>
              <w:rFonts w:eastAsia="Times New Roman"/>
              <w:i/>
              <w:iCs/>
            </w:rPr>
            <w:t xml:space="preserve"> </w:t>
          </w:r>
          <w:proofErr w:type="spellStart"/>
          <w:proofErr w:type="gramStart"/>
          <w:r>
            <w:rPr>
              <w:rFonts w:eastAsia="Times New Roman"/>
              <w:i/>
              <w:iCs/>
            </w:rPr>
            <w:t>Views</w:t>
          </w:r>
          <w:proofErr w:type="spellEnd"/>
          <w:r>
            <w:rPr>
              <w:rFonts w:eastAsia="Times New Roman"/>
              <w:i/>
              <w:iCs/>
            </w:rPr>
            <w:t xml:space="preserve"> - </w:t>
          </w:r>
          <w:proofErr w:type="spellStart"/>
          <w:r>
            <w:rPr>
              <w:rFonts w:eastAsia="Times New Roman"/>
              <w:i/>
              <w:iCs/>
            </w:rPr>
            <w:t>Xamarin</w:t>
          </w:r>
          <w:proofErr w:type="spellEnd"/>
          <w:proofErr w:type="gram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2021-10-04]. </w:t>
          </w:r>
          <w:proofErr w:type="spellStart"/>
          <w:r>
            <w:rPr>
              <w:rFonts w:eastAsia="Times New Roman"/>
            </w:rPr>
            <w:t>Available</w:t>
          </w:r>
          <w:proofErr w:type="spellEnd"/>
          <w:r>
            <w:rPr>
              <w:rFonts w:eastAsia="Times New Roman"/>
            </w:rPr>
            <w:t xml:space="preserve"> at: https://docs.microsoft.com/en-us/xamarin/xamarin-forms/user-interface/controls/views?WT.mc_id=dotnet-35129-website</w:t>
          </w:r>
        </w:p>
        <w:p w14:paraId="60410C99" w14:textId="77777777" w:rsidR="009C3D7B" w:rsidRDefault="009C3D7B">
          <w:pPr>
            <w:autoSpaceDE w:val="0"/>
            <w:autoSpaceDN w:val="0"/>
            <w:ind w:hanging="640"/>
            <w:divId w:val="1109206246"/>
            <w:rPr>
              <w:rFonts w:eastAsia="Times New Roman"/>
            </w:rPr>
          </w:pPr>
          <w:r>
            <w:rPr>
              <w:rFonts w:eastAsia="Times New Roman"/>
            </w:rPr>
            <w:t xml:space="preserve">[91] </w:t>
          </w:r>
          <w:r>
            <w:rPr>
              <w:rFonts w:eastAsia="Times New Roman"/>
            </w:rPr>
            <w:tab/>
            <w:t xml:space="preserve">MONOGAMES. </w:t>
          </w:r>
          <w:proofErr w:type="spellStart"/>
          <w:r>
            <w:rPr>
              <w:rFonts w:eastAsia="Times New Roman"/>
              <w:i/>
              <w:iCs/>
            </w:rPr>
            <w:t>About</w:t>
          </w:r>
          <w:proofErr w:type="spellEnd"/>
          <w:r>
            <w:rPr>
              <w:rFonts w:eastAsia="Times New Roman"/>
              <w:i/>
              <w:iCs/>
            </w:rPr>
            <w:t xml:space="preserve"> | </w:t>
          </w:r>
          <w:proofErr w:type="spellStart"/>
          <w:r>
            <w:rPr>
              <w:rFonts w:eastAsia="Times New Roman"/>
              <w:i/>
              <w:iCs/>
            </w:rPr>
            <w:t>MonoGame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2021-10-05].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https://www.monogame.net/about/</w:t>
          </w:r>
        </w:p>
        <w:p w14:paraId="3A8D29DE" w14:textId="77777777" w:rsidR="009C3D7B" w:rsidRDefault="009C3D7B">
          <w:pPr>
            <w:autoSpaceDE w:val="0"/>
            <w:autoSpaceDN w:val="0"/>
            <w:ind w:hanging="640"/>
            <w:divId w:val="669674882"/>
            <w:rPr>
              <w:rFonts w:eastAsia="Times New Roman"/>
            </w:rPr>
          </w:pPr>
          <w:r>
            <w:rPr>
              <w:rFonts w:eastAsia="Times New Roman"/>
            </w:rPr>
            <w:t xml:space="preserve">[92] </w:t>
          </w:r>
          <w:r>
            <w:rPr>
              <w:rFonts w:eastAsia="Times New Roman"/>
            </w:rPr>
            <w:tab/>
            <w:t xml:space="preserve">STRIDE. </w:t>
          </w:r>
          <w:proofErr w:type="spellStart"/>
          <w:r>
            <w:rPr>
              <w:rFonts w:eastAsia="Times New Roman"/>
              <w:i/>
              <w:iCs/>
            </w:rPr>
            <w:t>Stride</w:t>
          </w:r>
          <w:proofErr w:type="spellEnd"/>
          <w:r>
            <w:rPr>
              <w:rFonts w:eastAsia="Times New Roman"/>
              <w:i/>
              <w:iCs/>
            </w:rPr>
            <w:t xml:space="preserve"> Game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https://www.stride3d.net/</w:t>
          </w:r>
        </w:p>
        <w:p w14:paraId="548BECC9" w14:textId="77777777" w:rsidR="009C3D7B" w:rsidRDefault="009C3D7B">
          <w:pPr>
            <w:autoSpaceDE w:val="0"/>
            <w:autoSpaceDN w:val="0"/>
            <w:ind w:hanging="640"/>
            <w:divId w:val="1207836617"/>
            <w:rPr>
              <w:rFonts w:eastAsia="Times New Roman"/>
            </w:rPr>
          </w:pPr>
          <w:r>
            <w:rPr>
              <w:rFonts w:eastAsia="Times New Roman"/>
            </w:rPr>
            <w:t xml:space="preserve">[93] </w:t>
          </w:r>
          <w:r>
            <w:rPr>
              <w:rFonts w:eastAsia="Times New Roman"/>
            </w:rPr>
            <w:tab/>
            <w:t xml:space="preserve">DOCS.MICROSOFT.COM.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Xamarin</w:t>
          </w:r>
          <w:proofErr w:type="spellEnd"/>
          <w:r>
            <w:rPr>
              <w:rFonts w:eastAsia="Times New Roman"/>
              <w:i/>
              <w:iCs/>
            </w:rPr>
            <w:t xml:space="preserve">? - </w:t>
          </w:r>
          <w:proofErr w:type="spellStart"/>
          <w:r>
            <w:rPr>
              <w:rFonts w:eastAsia="Times New Roman"/>
              <w:i/>
              <w:iCs/>
            </w:rPr>
            <w:t>Xamarin</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2021-10-07]. </w:t>
          </w:r>
          <w:proofErr w:type="spellStart"/>
          <w:r>
            <w:rPr>
              <w:rFonts w:eastAsia="Times New Roman"/>
            </w:rPr>
            <w:t>Available</w:t>
          </w:r>
          <w:proofErr w:type="spellEnd"/>
          <w:r>
            <w:rPr>
              <w:rFonts w:eastAsia="Times New Roman"/>
            </w:rPr>
            <w:t xml:space="preserve"> at: https://docs.microsoft.com/en-us/xamarin/get-started/what-is-xamarin</w:t>
          </w:r>
        </w:p>
        <w:p w14:paraId="1707AB45" w14:textId="77777777" w:rsidR="009C3D7B" w:rsidRDefault="009C3D7B">
          <w:pPr>
            <w:autoSpaceDE w:val="0"/>
            <w:autoSpaceDN w:val="0"/>
            <w:ind w:hanging="640"/>
            <w:divId w:val="1696347869"/>
            <w:rPr>
              <w:rFonts w:eastAsia="Times New Roman"/>
            </w:rPr>
          </w:pPr>
          <w:r>
            <w:rPr>
              <w:rFonts w:eastAsia="Times New Roman"/>
            </w:rPr>
            <w:t xml:space="preserve">[94] </w:t>
          </w:r>
          <w:r>
            <w:rPr>
              <w:rFonts w:eastAsia="Times New Roman"/>
            </w:rPr>
            <w:tab/>
          </w:r>
          <w:proofErr w:type="spellStart"/>
          <w:r>
            <w:rPr>
              <w:rFonts w:eastAsia="Times New Roman"/>
              <w:i/>
              <w:iCs/>
            </w:rPr>
            <w:t>What’s</w:t>
          </w:r>
          <w:proofErr w:type="spellEnd"/>
          <w:r>
            <w:rPr>
              <w:rFonts w:eastAsia="Times New Roman"/>
              <w:i/>
              <w:iCs/>
            </w:rPr>
            <w:t xml:space="preserve"> a Universal Windows </w:t>
          </w:r>
          <w:proofErr w:type="spellStart"/>
          <w:r>
            <w:rPr>
              <w:rFonts w:eastAsia="Times New Roman"/>
              <w:i/>
              <w:iCs/>
            </w:rPr>
            <w:t>Platform</w:t>
          </w:r>
          <w:proofErr w:type="spellEnd"/>
          <w:r>
            <w:rPr>
              <w:rFonts w:eastAsia="Times New Roman"/>
              <w:i/>
              <w:iCs/>
            </w:rPr>
            <w:t xml:space="preserve"> (UWP) </w:t>
          </w:r>
          <w:proofErr w:type="spellStart"/>
          <w:r>
            <w:rPr>
              <w:rFonts w:eastAsia="Times New Roman"/>
              <w:i/>
              <w:iCs/>
            </w:rPr>
            <w:t>app</w:t>
          </w:r>
          <w:proofErr w:type="spellEnd"/>
          <w:r>
            <w:rPr>
              <w:rFonts w:eastAsia="Times New Roman"/>
              <w:i/>
              <w:iCs/>
            </w:rPr>
            <w:t xml:space="preserve">? - UWP </w:t>
          </w:r>
          <w:proofErr w:type="spellStart"/>
          <w:r>
            <w:rPr>
              <w:rFonts w:eastAsia="Times New Roman"/>
              <w:i/>
              <w:iCs/>
            </w:rPr>
            <w:t>applications</w:t>
          </w:r>
          <w:proofErr w:type="spellEnd"/>
          <w:r>
            <w:rPr>
              <w:rFonts w:eastAsia="Times New Roman"/>
              <w:i/>
              <w:iCs/>
            </w:rPr>
            <w:t xml:space="preserve"> | Microsoft </w:t>
          </w:r>
          <w:proofErr w:type="spellStart"/>
          <w:r>
            <w:rPr>
              <w:rFonts w:eastAsia="Times New Roman"/>
              <w:i/>
              <w:iCs/>
            </w:rPr>
            <w:t>Docs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2021-12-03]. </w:t>
          </w:r>
          <w:proofErr w:type="spellStart"/>
          <w:r>
            <w:rPr>
              <w:rFonts w:eastAsia="Times New Roman"/>
            </w:rPr>
            <w:t>Available</w:t>
          </w:r>
          <w:proofErr w:type="spellEnd"/>
          <w:r>
            <w:rPr>
              <w:rFonts w:eastAsia="Times New Roman"/>
            </w:rPr>
            <w:t xml:space="preserve"> at: https://docs.microsoft.com/en-us/windows/uwp/get-started/universal-application-platform-guide</w:t>
          </w:r>
        </w:p>
        <w:p w14:paraId="1C423E26" w14:textId="77777777" w:rsidR="009C3D7B" w:rsidRDefault="009C3D7B">
          <w:pPr>
            <w:autoSpaceDE w:val="0"/>
            <w:autoSpaceDN w:val="0"/>
            <w:ind w:hanging="640"/>
            <w:divId w:val="1107965640"/>
            <w:rPr>
              <w:rFonts w:eastAsia="Times New Roman"/>
            </w:rPr>
          </w:pPr>
          <w:r>
            <w:rPr>
              <w:rFonts w:eastAsia="Times New Roman"/>
            </w:rPr>
            <w:lastRenderedPageBreak/>
            <w:t xml:space="preserve">[95] </w:t>
          </w:r>
          <w:r>
            <w:rPr>
              <w:rFonts w:eastAsia="Times New Roman"/>
            </w:rPr>
            <w:tab/>
            <w:t xml:space="preserve">DEVELOPER.ANDROID.COM. </w:t>
          </w:r>
          <w:r>
            <w:rPr>
              <w:rFonts w:eastAsia="Times New Roman"/>
              <w:i/>
              <w:iCs/>
            </w:rPr>
            <w:t xml:space="preserve">Meet Android </w:t>
          </w:r>
          <w:proofErr w:type="gramStart"/>
          <w:r>
            <w:rPr>
              <w:rFonts w:eastAsia="Times New Roman"/>
              <w:i/>
              <w:iCs/>
            </w:rPr>
            <w:t>Studio  |</w:t>
          </w:r>
          <w:proofErr w:type="gramEnd"/>
          <w:r>
            <w:rPr>
              <w:rFonts w:eastAsia="Times New Roman"/>
              <w:i/>
              <w:iCs/>
            </w:rPr>
            <w:t xml:space="preserve">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https://developer.android.com/studio/intro</w:t>
          </w:r>
        </w:p>
        <w:p w14:paraId="3457079B" w14:textId="77777777" w:rsidR="009C3D7B" w:rsidRDefault="009C3D7B">
          <w:pPr>
            <w:autoSpaceDE w:val="0"/>
            <w:autoSpaceDN w:val="0"/>
            <w:ind w:hanging="640"/>
            <w:divId w:val="885532696"/>
            <w:rPr>
              <w:rFonts w:eastAsia="Times New Roman"/>
            </w:rPr>
          </w:pPr>
          <w:r>
            <w:rPr>
              <w:rFonts w:eastAsia="Times New Roman"/>
            </w:rPr>
            <w:t xml:space="preserve">[96] </w:t>
          </w:r>
          <w:r>
            <w:rPr>
              <w:rFonts w:eastAsia="Times New Roman"/>
            </w:rPr>
            <w:tab/>
            <w:t xml:space="preserve">DEVELOPER.ANDROID.COM.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an</w:t>
          </w:r>
          <w:proofErr w:type="spellEnd"/>
          <w:r>
            <w:rPr>
              <w:rFonts w:eastAsia="Times New Roman"/>
              <w:i/>
              <w:iCs/>
            </w:rPr>
            <w:t xml:space="preserve"> Android </w:t>
          </w:r>
          <w:proofErr w:type="spellStart"/>
          <w:proofErr w:type="gramStart"/>
          <w:r>
            <w:rPr>
              <w:rFonts w:eastAsia="Times New Roman"/>
              <w:i/>
              <w:iCs/>
            </w:rPr>
            <w:t>project</w:t>
          </w:r>
          <w:proofErr w:type="spellEnd"/>
          <w:r>
            <w:rPr>
              <w:rFonts w:eastAsia="Times New Roman"/>
              <w:i/>
              <w:iCs/>
            </w:rPr>
            <w:t>  |</w:t>
          </w:r>
          <w:proofErr w:type="gramEnd"/>
          <w:r>
            <w:rPr>
              <w:rFonts w:eastAsia="Times New Roman"/>
              <w:i/>
              <w:iCs/>
            </w:rPr>
            <w:t xml:space="preserve">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at: https://developer.android.com/training/basics/firstapp/creating-project</w:t>
          </w:r>
        </w:p>
        <w:p w14:paraId="09CB89F2" w14:textId="77777777" w:rsidR="009C3D7B" w:rsidRDefault="009C3D7B">
          <w:pPr>
            <w:autoSpaceDE w:val="0"/>
            <w:autoSpaceDN w:val="0"/>
            <w:ind w:hanging="640"/>
            <w:divId w:val="811366851"/>
            <w:rPr>
              <w:rFonts w:eastAsia="Times New Roman"/>
            </w:rPr>
          </w:pPr>
          <w:r>
            <w:rPr>
              <w:rFonts w:eastAsia="Times New Roman"/>
            </w:rPr>
            <w:t xml:space="preserve">[97] </w:t>
          </w:r>
          <w:r>
            <w:rPr>
              <w:rFonts w:eastAsia="Times New Roman"/>
            </w:rPr>
            <w:tab/>
            <w:t xml:space="preserve">DEVELOPER.ANDROID.COM. </w:t>
          </w:r>
          <w:r>
            <w:rPr>
              <w:rFonts w:eastAsia="Times New Roman"/>
              <w:i/>
              <w:iCs/>
            </w:rPr>
            <w:t xml:space="preserve">Run </w:t>
          </w:r>
          <w:proofErr w:type="spellStart"/>
          <w:r>
            <w:rPr>
              <w:rFonts w:eastAsia="Times New Roman"/>
              <w:i/>
              <w:iCs/>
            </w:rPr>
            <w:t>apps</w:t>
          </w:r>
          <w:proofErr w:type="spellEnd"/>
          <w:r>
            <w:rPr>
              <w:rFonts w:eastAsia="Times New Roman"/>
              <w:i/>
              <w:iCs/>
            </w:rPr>
            <w:t xml:space="preserve"> on </w:t>
          </w:r>
          <w:proofErr w:type="spellStart"/>
          <w:r>
            <w:rPr>
              <w:rFonts w:eastAsia="Times New Roman"/>
              <w:i/>
              <w:iCs/>
            </w:rPr>
            <w:t>the</w:t>
          </w:r>
          <w:proofErr w:type="spellEnd"/>
          <w:r>
            <w:rPr>
              <w:rFonts w:eastAsia="Times New Roman"/>
              <w:i/>
              <w:iCs/>
            </w:rPr>
            <w:t xml:space="preserve"> Android </w:t>
          </w:r>
          <w:proofErr w:type="spellStart"/>
          <w:proofErr w:type="gramStart"/>
          <w:r>
            <w:rPr>
              <w:rFonts w:eastAsia="Times New Roman"/>
              <w:i/>
              <w:iCs/>
            </w:rPr>
            <w:t>Emulator</w:t>
          </w:r>
          <w:proofErr w:type="spellEnd"/>
          <w:r>
            <w:rPr>
              <w:rFonts w:eastAsia="Times New Roman"/>
              <w:i/>
              <w:iCs/>
            </w:rPr>
            <w:t>  |</w:t>
          </w:r>
          <w:proofErr w:type="gramEnd"/>
          <w:r>
            <w:rPr>
              <w:rFonts w:eastAsia="Times New Roman"/>
              <w:i/>
              <w:iCs/>
            </w:rPr>
            <w:t xml:space="preserve">  Android </w:t>
          </w:r>
          <w:proofErr w:type="spellStart"/>
          <w:r>
            <w:rPr>
              <w:rFonts w:eastAsia="Times New Roman"/>
              <w:i/>
              <w:iCs/>
            </w:rPr>
            <w:t>Developers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2021-10-16].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https://developer.android.com/studio/run/emulator</w:t>
          </w:r>
        </w:p>
        <w:p w14:paraId="6077CB13" w14:textId="77777777" w:rsidR="009C3D7B" w:rsidRDefault="009C3D7B">
          <w:pPr>
            <w:autoSpaceDE w:val="0"/>
            <w:autoSpaceDN w:val="0"/>
            <w:ind w:hanging="640"/>
            <w:divId w:val="1829396282"/>
            <w:rPr>
              <w:rFonts w:eastAsia="Times New Roman"/>
            </w:rPr>
          </w:pPr>
          <w:r>
            <w:rPr>
              <w:rFonts w:eastAsia="Times New Roman"/>
            </w:rPr>
            <w:t xml:space="preserve">[98] </w:t>
          </w:r>
          <w:r>
            <w:rPr>
              <w:rFonts w:eastAsia="Times New Roman"/>
            </w:rPr>
            <w:tab/>
            <w:t xml:space="preserve">GREGORY, Jason. </w:t>
          </w:r>
          <w:r>
            <w:rPr>
              <w:rFonts w:eastAsia="Times New Roman"/>
              <w:i/>
              <w:iCs/>
            </w:rPr>
            <w:t xml:space="preserve">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Architecture</w:t>
          </w:r>
          <w:proofErr w:type="spellEnd"/>
          <w:r>
            <w:rPr>
              <w:rFonts w:eastAsia="Times New Roman"/>
              <w:i/>
              <w:iCs/>
            </w:rPr>
            <w:t xml:space="preserve">, </w:t>
          </w:r>
          <w:proofErr w:type="spellStart"/>
          <w:r>
            <w:rPr>
              <w:rFonts w:eastAsia="Times New Roman"/>
              <w:i/>
              <w:iCs/>
            </w:rPr>
            <w:t>Third</w:t>
          </w:r>
          <w:proofErr w:type="spellEnd"/>
          <w:r>
            <w:rPr>
              <w:rFonts w:eastAsia="Times New Roman"/>
              <w:i/>
              <w:iCs/>
            </w:rPr>
            <w:t xml:space="preserve"> </w:t>
          </w:r>
          <w:proofErr w:type="spellStart"/>
          <w:r>
            <w:rPr>
              <w:rFonts w:eastAsia="Times New Roman"/>
              <w:i/>
              <w:iCs/>
            </w:rPr>
            <w:t>Edition</w:t>
          </w:r>
          <w:proofErr w:type="spellEnd"/>
          <w:r>
            <w:rPr>
              <w:rFonts w:eastAsia="Times New Roman"/>
            </w:rPr>
            <w:t xml:space="preserve"> [online]. 2018. ISBN 9781138035454.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doi:10.1201/9781315267845</w:t>
          </w:r>
        </w:p>
        <w:p w14:paraId="6EB680A6" w14:textId="77777777" w:rsidR="009C3D7B" w:rsidRDefault="009C3D7B">
          <w:pPr>
            <w:autoSpaceDE w:val="0"/>
            <w:autoSpaceDN w:val="0"/>
            <w:ind w:hanging="640"/>
            <w:divId w:val="1596862872"/>
            <w:rPr>
              <w:rFonts w:eastAsia="Times New Roman"/>
            </w:rPr>
          </w:pPr>
          <w:r>
            <w:rPr>
              <w:rFonts w:eastAsia="Times New Roman"/>
            </w:rPr>
            <w:t xml:space="preserve">[99] </w:t>
          </w:r>
          <w:r>
            <w:rPr>
              <w:rFonts w:eastAsia="Times New Roman"/>
            </w:rPr>
            <w:tab/>
            <w:t xml:space="preserve">UNITY TECHNOLOGIES. </w:t>
          </w:r>
          <w:proofErr w:type="spellStart"/>
          <w:r>
            <w:rPr>
              <w:rFonts w:eastAsia="Times New Roman"/>
              <w:i/>
              <w:iCs/>
            </w:rPr>
            <w:t>Wondering</w:t>
          </w:r>
          <w:proofErr w:type="spellEnd"/>
          <w:r>
            <w:rPr>
              <w:rFonts w:eastAsia="Times New Roman"/>
              <w:i/>
              <w:iCs/>
            </w:rPr>
            <w:t xml:space="preserve"> </w:t>
          </w:r>
          <w:proofErr w:type="spellStart"/>
          <w:r>
            <w:rPr>
              <w:rFonts w:eastAsia="Times New Roman"/>
              <w:i/>
              <w:iCs/>
            </w:rPr>
            <w:t>what</w:t>
          </w:r>
          <w:proofErr w:type="spellEnd"/>
          <w:r>
            <w:rPr>
              <w:rFonts w:eastAsia="Times New Roman"/>
              <w:i/>
              <w:iCs/>
            </w:rPr>
            <w:t xml:space="preserve"> Unity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Find</w:t>
          </w:r>
          <w:proofErr w:type="spellEnd"/>
          <w:r>
            <w:rPr>
              <w:rFonts w:eastAsia="Times New Roman"/>
              <w:i/>
              <w:iCs/>
            </w:rPr>
            <w:t xml:space="preserve"> out </w:t>
          </w:r>
          <w:proofErr w:type="spellStart"/>
          <w:r>
            <w:rPr>
              <w:rFonts w:eastAsia="Times New Roman"/>
              <w:i/>
              <w:iCs/>
            </w:rPr>
            <w:t>who</w:t>
          </w:r>
          <w:proofErr w:type="spellEnd"/>
          <w:r>
            <w:rPr>
              <w:rFonts w:eastAsia="Times New Roman"/>
              <w:i/>
              <w:iCs/>
            </w:rPr>
            <w:t xml:space="preserve"> </w:t>
          </w:r>
          <w:proofErr w:type="spellStart"/>
          <w:r>
            <w:rPr>
              <w:rFonts w:eastAsia="Times New Roman"/>
              <w:i/>
              <w:iCs/>
            </w:rPr>
            <w:t>we</w:t>
          </w:r>
          <w:proofErr w:type="spellEnd"/>
          <w:r>
            <w:rPr>
              <w:rFonts w:eastAsia="Times New Roman"/>
              <w:i/>
              <w:iCs/>
            </w:rPr>
            <w:t xml:space="preserve"> are,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we’ve</w:t>
          </w:r>
          <w:proofErr w:type="spellEnd"/>
          <w:r>
            <w:rPr>
              <w:rFonts w:eastAsia="Times New Roman"/>
              <w:i/>
              <w:iCs/>
            </w:rPr>
            <w:t xml:space="preserve"> </w:t>
          </w:r>
          <w:proofErr w:type="spellStart"/>
          <w:r>
            <w:rPr>
              <w:rFonts w:eastAsia="Times New Roman"/>
              <w:i/>
              <w:iCs/>
            </w:rPr>
            <w:t>been</w:t>
          </w:r>
          <w:proofErr w:type="spellEnd"/>
          <w:r>
            <w:rPr>
              <w:rFonts w:eastAsia="Times New Roman"/>
              <w:i/>
              <w:iCs/>
            </w:rPr>
            <w:t xml:space="preserve"> and </w:t>
          </w:r>
          <w:proofErr w:type="spellStart"/>
          <w:r>
            <w:rPr>
              <w:rFonts w:eastAsia="Times New Roman"/>
              <w:i/>
              <w:iCs/>
            </w:rPr>
            <w:t>where</w:t>
          </w:r>
          <w:proofErr w:type="spellEnd"/>
          <w:r>
            <w:rPr>
              <w:rFonts w:eastAsia="Times New Roman"/>
              <w:i/>
              <w:iCs/>
            </w:rPr>
            <w:t xml:space="preserve"> </w:t>
          </w:r>
          <w:proofErr w:type="spellStart"/>
          <w:r>
            <w:rPr>
              <w:rFonts w:eastAsia="Times New Roman"/>
              <w:i/>
              <w:iCs/>
            </w:rPr>
            <w:t>we’re</w:t>
          </w:r>
          <w:proofErr w:type="spellEnd"/>
          <w:r>
            <w:rPr>
              <w:rFonts w:eastAsia="Times New Roman"/>
              <w:i/>
              <w:iCs/>
            </w:rPr>
            <w:t xml:space="preserve"> </w:t>
          </w:r>
          <w:proofErr w:type="spellStart"/>
          <w:r>
            <w:rPr>
              <w:rFonts w:eastAsia="Times New Roman"/>
              <w:i/>
              <w:iCs/>
            </w:rPr>
            <w:t>going</w:t>
          </w:r>
          <w:proofErr w:type="spellEnd"/>
          <w:r>
            <w:rPr>
              <w:rFonts w:eastAsia="Times New Roman"/>
              <w:i/>
              <w:iCs/>
            </w:rPr>
            <w:t xml:space="preserve">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https://unity.com/our-company</w:t>
          </w:r>
        </w:p>
        <w:p w14:paraId="6A725DF5" w14:textId="77777777" w:rsidR="009C3D7B" w:rsidRDefault="009C3D7B">
          <w:pPr>
            <w:autoSpaceDE w:val="0"/>
            <w:autoSpaceDN w:val="0"/>
            <w:ind w:hanging="640"/>
            <w:divId w:val="432093403"/>
            <w:rPr>
              <w:rFonts w:eastAsia="Times New Roman"/>
            </w:rPr>
          </w:pPr>
          <w:r>
            <w:rPr>
              <w:rFonts w:eastAsia="Times New Roman"/>
            </w:rPr>
            <w:t xml:space="preserve">[100] </w:t>
          </w:r>
          <w:r>
            <w:rPr>
              <w:rFonts w:eastAsia="Times New Roman"/>
            </w:rPr>
            <w:tab/>
            <w:t xml:space="preserve">UNITY TECHNOLOGIES. </w:t>
          </w:r>
          <w:proofErr w:type="spellStart"/>
          <w:r>
            <w:rPr>
              <w:rFonts w:eastAsia="Times New Roman"/>
              <w:i/>
              <w:iCs/>
            </w:rPr>
            <w:t>Reimagine</w:t>
          </w:r>
          <w:proofErr w:type="spellEnd"/>
          <w:r>
            <w:rPr>
              <w:rFonts w:eastAsia="Times New Roman"/>
              <w:i/>
              <w:iCs/>
            </w:rPr>
            <w:t xml:space="preserve"> </w:t>
          </w:r>
          <w:proofErr w:type="spellStart"/>
          <w:r>
            <w:rPr>
              <w:rFonts w:eastAsia="Times New Roman"/>
              <w:i/>
              <w:iCs/>
            </w:rPr>
            <w:t>product</w:t>
          </w:r>
          <w:proofErr w:type="spellEnd"/>
          <w:r>
            <w:rPr>
              <w:rFonts w:eastAsia="Times New Roman"/>
              <w:i/>
              <w:iCs/>
            </w:rPr>
            <w:t xml:space="preserve"> design and </w:t>
          </w:r>
          <w:proofErr w:type="gramStart"/>
          <w:r>
            <w:rPr>
              <w:rFonts w:eastAsia="Times New Roman"/>
              <w:i/>
              <w:iCs/>
            </w:rPr>
            <w:t>development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https://www.youtube.com/watch?v=j_bQf0InYHM</w:t>
          </w:r>
        </w:p>
        <w:p w14:paraId="408B715F" w14:textId="77777777" w:rsidR="009C3D7B" w:rsidRDefault="009C3D7B">
          <w:pPr>
            <w:autoSpaceDE w:val="0"/>
            <w:autoSpaceDN w:val="0"/>
            <w:ind w:hanging="640"/>
            <w:divId w:val="1378972705"/>
            <w:rPr>
              <w:rFonts w:eastAsia="Times New Roman"/>
            </w:rPr>
          </w:pPr>
          <w:r>
            <w:rPr>
              <w:rFonts w:eastAsia="Times New Roman"/>
            </w:rPr>
            <w:t xml:space="preserve">[101] </w:t>
          </w:r>
          <w:r>
            <w:rPr>
              <w:rFonts w:eastAsia="Times New Roman"/>
            </w:rPr>
            <w:tab/>
            <w:t xml:space="preserve">UNITY TECHNOLOGIES. </w:t>
          </w:r>
          <w:proofErr w:type="spellStart"/>
          <w:r>
            <w:rPr>
              <w:rFonts w:eastAsia="Times New Roman"/>
              <w:i/>
              <w:iCs/>
            </w:rPr>
            <w:t>Create</w:t>
          </w:r>
          <w:proofErr w:type="spellEnd"/>
          <w:r>
            <w:rPr>
              <w:rFonts w:eastAsia="Times New Roman"/>
              <w:i/>
              <w:iCs/>
            </w:rPr>
            <w:t xml:space="preserve"> </w:t>
          </w:r>
          <w:proofErr w:type="spellStart"/>
          <w:r>
            <w:rPr>
              <w:rFonts w:eastAsia="Times New Roman"/>
              <w:i/>
              <w:iCs/>
            </w:rPr>
            <w:t>immersive</w:t>
          </w:r>
          <w:proofErr w:type="spellEnd"/>
          <w:r>
            <w:rPr>
              <w:rFonts w:eastAsia="Times New Roman"/>
              <w:i/>
              <w:iCs/>
            </w:rPr>
            <w:t xml:space="preserve"> </w:t>
          </w:r>
          <w:proofErr w:type="spellStart"/>
          <w:r>
            <w:rPr>
              <w:rFonts w:eastAsia="Times New Roman"/>
              <w:i/>
              <w:iCs/>
            </w:rPr>
            <w:t>experiences</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real-world</w:t>
          </w:r>
          <w:proofErr w:type="spellEnd"/>
          <w:r>
            <w:rPr>
              <w:rFonts w:eastAsia="Times New Roman"/>
              <w:i/>
              <w:iCs/>
            </w:rPr>
            <w:t xml:space="preserve"> </w:t>
          </w:r>
          <w:proofErr w:type="spellStart"/>
          <w:r>
            <w:rPr>
              <w:rFonts w:eastAsia="Times New Roman"/>
              <w:i/>
              <w:iCs/>
            </w:rPr>
            <w:t>applications</w:t>
          </w:r>
          <w:proofErr w:type="spellEnd"/>
          <w:r>
            <w:rPr>
              <w:rFonts w:eastAsia="Times New Roman"/>
              <w:i/>
              <w:iCs/>
            </w:rPr>
            <w:t xml:space="preserve"> </w:t>
          </w:r>
          <w:proofErr w:type="spellStart"/>
          <w:r>
            <w:rPr>
              <w:rFonts w:eastAsia="Times New Roman"/>
              <w:i/>
              <w:iCs/>
            </w:rPr>
            <w:t>at</w:t>
          </w:r>
          <w:proofErr w:type="spellEnd"/>
          <w:r>
            <w:rPr>
              <w:rFonts w:eastAsia="Times New Roman"/>
              <w:i/>
              <w:iCs/>
            </w:rPr>
            <w:t xml:space="preserve"> </w:t>
          </w:r>
          <w:proofErr w:type="spellStart"/>
          <w:r>
            <w:rPr>
              <w:rFonts w:eastAsia="Times New Roman"/>
              <w:i/>
              <w:iCs/>
            </w:rPr>
            <w:t>scale</w:t>
          </w:r>
          <w:proofErr w:type="spellEnd"/>
          <w:r>
            <w:rPr>
              <w:rFonts w:eastAsia="Times New Roman"/>
              <w:i/>
              <w:iCs/>
            </w:rPr>
            <w:t xml:space="preserve"> | </w:t>
          </w:r>
          <w:proofErr w:type="gramStart"/>
          <w:r>
            <w:rPr>
              <w:rFonts w:eastAsia="Times New Roman"/>
              <w:i/>
              <w:iCs/>
            </w:rPr>
            <w:t>Unity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https://www.youtube.com/watch?v=5VRxVVOIoJs</w:t>
          </w:r>
        </w:p>
        <w:p w14:paraId="40891C88" w14:textId="77777777" w:rsidR="009C3D7B" w:rsidRDefault="009C3D7B">
          <w:pPr>
            <w:autoSpaceDE w:val="0"/>
            <w:autoSpaceDN w:val="0"/>
            <w:ind w:hanging="640"/>
            <w:divId w:val="1363362178"/>
            <w:rPr>
              <w:rFonts w:eastAsia="Times New Roman"/>
            </w:rPr>
          </w:pPr>
          <w:r>
            <w:rPr>
              <w:rFonts w:eastAsia="Times New Roman"/>
            </w:rPr>
            <w:t xml:space="preserve">[102] </w:t>
          </w:r>
          <w:r>
            <w:rPr>
              <w:rFonts w:eastAsia="Times New Roman"/>
            </w:rPr>
            <w:tab/>
            <w:t xml:space="preserve">UNITY TECHNOLOGIES. </w:t>
          </w:r>
          <w:r>
            <w:rPr>
              <w:rFonts w:eastAsia="Times New Roman"/>
              <w:i/>
              <w:iCs/>
            </w:rPr>
            <w:t xml:space="preserve">Real Time </w:t>
          </w:r>
          <w:proofErr w:type="spellStart"/>
          <w:r>
            <w:rPr>
              <w:rFonts w:eastAsia="Times New Roman"/>
              <w:i/>
              <w:iCs/>
            </w:rPr>
            <w:t>Animation</w:t>
          </w:r>
          <w:proofErr w:type="spellEnd"/>
          <w:r>
            <w:rPr>
              <w:rFonts w:eastAsia="Times New Roman"/>
              <w:i/>
              <w:iCs/>
            </w:rPr>
            <w:t xml:space="preserve">: Unity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Look</w:t>
          </w:r>
          <w:proofErr w:type="spellEnd"/>
          <w:r>
            <w:rPr>
              <w:rFonts w:eastAsia="Times New Roman"/>
              <w:i/>
              <w:iCs/>
            </w:rPr>
            <w:t xml:space="preserve"> </w:t>
          </w:r>
          <w:proofErr w:type="gramStart"/>
          <w:r>
            <w:rPr>
              <w:rFonts w:eastAsia="Times New Roman"/>
              <w:i/>
              <w:iCs/>
            </w:rPr>
            <w:t>Development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https://www.youtube.com/watch?v=urew479-Wlw</w:t>
          </w:r>
        </w:p>
        <w:p w14:paraId="67187122" w14:textId="77777777" w:rsidR="009C3D7B" w:rsidRDefault="009C3D7B">
          <w:pPr>
            <w:autoSpaceDE w:val="0"/>
            <w:autoSpaceDN w:val="0"/>
            <w:ind w:hanging="640"/>
            <w:divId w:val="1187136274"/>
            <w:rPr>
              <w:rFonts w:eastAsia="Times New Roman"/>
            </w:rPr>
          </w:pPr>
          <w:r>
            <w:rPr>
              <w:rFonts w:eastAsia="Times New Roman"/>
            </w:rPr>
            <w:t xml:space="preserve">[103] </w:t>
          </w:r>
          <w:r>
            <w:rPr>
              <w:rFonts w:eastAsia="Times New Roman"/>
            </w:rPr>
            <w:tab/>
            <w:t xml:space="preserve">UNITY TECHNOLOGIE. </w:t>
          </w:r>
          <w:proofErr w:type="spellStart"/>
          <w:r>
            <w:rPr>
              <w:rFonts w:eastAsia="Times New Roman"/>
              <w:i/>
              <w:iCs/>
            </w:rPr>
            <w:t>Compare</w:t>
          </w:r>
          <w:proofErr w:type="spellEnd"/>
          <w:r>
            <w:rPr>
              <w:rFonts w:eastAsia="Times New Roman"/>
              <w:i/>
              <w:iCs/>
            </w:rPr>
            <w:t xml:space="preserve"> Unity </w:t>
          </w:r>
          <w:proofErr w:type="spellStart"/>
          <w:r>
            <w:rPr>
              <w:rFonts w:eastAsia="Times New Roman"/>
              <w:i/>
              <w:iCs/>
            </w:rPr>
            <w:t>plans</w:t>
          </w:r>
          <w:proofErr w:type="spellEnd"/>
          <w:r>
            <w:rPr>
              <w:rFonts w:eastAsia="Times New Roman"/>
              <w:i/>
              <w:iCs/>
            </w:rPr>
            <w:t xml:space="preserve">: Pro vs Plus vs Free. </w:t>
          </w:r>
          <w:proofErr w:type="spellStart"/>
          <w:r>
            <w:rPr>
              <w:rFonts w:eastAsia="Times New Roman"/>
              <w:i/>
              <w:iCs/>
            </w:rPr>
            <w:t>Choose</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w:t>
          </w:r>
          <w:proofErr w:type="gramStart"/>
          <w:r>
            <w:rPr>
              <w:rFonts w:eastAsia="Times New Roman"/>
              <w:i/>
              <w:iCs/>
            </w:rPr>
            <w:t>2D - 3D</w:t>
          </w:r>
          <w:proofErr w:type="gramEnd"/>
          <w:r>
            <w:rPr>
              <w:rFonts w:eastAsia="Times New Roman"/>
              <w:i/>
              <w:iCs/>
            </w:rPr>
            <w:t xml:space="preserv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your</w:t>
          </w:r>
          <w:proofErr w:type="spellEnd"/>
          <w:r>
            <w:rPr>
              <w:rFonts w:eastAsia="Times New Roman"/>
              <w:i/>
              <w:iCs/>
            </w:rPr>
            <w:t xml:space="preserve"> </w:t>
          </w:r>
          <w:proofErr w:type="spellStart"/>
          <w:r>
            <w:rPr>
              <w:rFonts w:eastAsia="Times New Roman"/>
              <w:i/>
              <w:iCs/>
            </w:rPr>
            <w:t>project</w:t>
          </w:r>
          <w:proofErr w:type="spellEnd"/>
          <w:r>
            <w:rPr>
              <w:rFonts w:eastAsia="Times New Roman"/>
              <w:i/>
              <w:iCs/>
            </w:rPr>
            <w:t xml:space="preserve">! - Unity </w:t>
          </w:r>
          <w:proofErr w:type="spellStart"/>
          <w:r>
            <w:rPr>
              <w:rFonts w:eastAsia="Times New Roman"/>
              <w:i/>
              <w:iCs/>
            </w:rPr>
            <w:t>Store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https://store.unity.com/compare-plans?currency=USD</w:t>
          </w:r>
        </w:p>
        <w:p w14:paraId="2FB91C7D" w14:textId="77777777" w:rsidR="009C3D7B" w:rsidRDefault="009C3D7B">
          <w:pPr>
            <w:autoSpaceDE w:val="0"/>
            <w:autoSpaceDN w:val="0"/>
            <w:ind w:hanging="640"/>
            <w:divId w:val="723336085"/>
            <w:rPr>
              <w:rFonts w:eastAsia="Times New Roman"/>
            </w:rPr>
          </w:pPr>
          <w:r>
            <w:rPr>
              <w:rFonts w:eastAsia="Times New Roman"/>
            </w:rPr>
            <w:t xml:space="preserve">[104] </w:t>
          </w:r>
          <w:r>
            <w:rPr>
              <w:rFonts w:eastAsia="Times New Roman"/>
            </w:rPr>
            <w:tab/>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Unity </w:t>
          </w:r>
          <w:proofErr w:type="spellStart"/>
          <w:r>
            <w:rPr>
              <w:rFonts w:eastAsia="Times New Roman"/>
              <w:i/>
              <w:iCs/>
            </w:rPr>
            <w:t>right</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you</w:t>
          </w:r>
          <w:proofErr w:type="spellEnd"/>
          <w:r>
            <w:rPr>
              <w:rFonts w:eastAsia="Times New Roman"/>
              <w:i/>
              <w:iCs/>
            </w:rPr>
            <w:t>? | GamesIndustry.biz</w:t>
          </w:r>
          <w:r>
            <w:rPr>
              <w:rFonts w:eastAsia="Times New Roman"/>
            </w:rPr>
            <w:t xml:space="preserve"> [online]. [</w:t>
          </w:r>
          <w:proofErr w:type="spellStart"/>
          <w:r>
            <w:rPr>
              <w:rFonts w:eastAsia="Times New Roman"/>
            </w:rPr>
            <w:t>accessed</w:t>
          </w:r>
          <w:proofErr w:type="spellEnd"/>
          <w:r>
            <w:rPr>
              <w:rFonts w:eastAsia="Times New Roman"/>
            </w:rPr>
            <w:t xml:space="preserve">. 2021-06-20]. </w:t>
          </w:r>
          <w:proofErr w:type="spellStart"/>
          <w:r>
            <w:rPr>
              <w:rFonts w:eastAsia="Times New Roman"/>
            </w:rPr>
            <w:t>Available</w:t>
          </w:r>
          <w:proofErr w:type="spellEnd"/>
          <w:r>
            <w:rPr>
              <w:rFonts w:eastAsia="Times New Roman"/>
            </w:rPr>
            <w:t xml:space="preserve"> at: https://www.gamesindustry.biz/articles/2020-01-16-what-is-the-best-game-engine-is-unity-the-right-game-engine-for-you</w:t>
          </w:r>
        </w:p>
        <w:p w14:paraId="6B86B9E7" w14:textId="77777777" w:rsidR="009C3D7B" w:rsidRDefault="009C3D7B">
          <w:pPr>
            <w:autoSpaceDE w:val="0"/>
            <w:autoSpaceDN w:val="0"/>
            <w:ind w:hanging="640"/>
            <w:divId w:val="1567954374"/>
            <w:rPr>
              <w:rFonts w:eastAsia="Times New Roman"/>
            </w:rPr>
          </w:pPr>
          <w:r>
            <w:rPr>
              <w:rFonts w:eastAsia="Times New Roman"/>
            </w:rPr>
            <w:t xml:space="preserve">[105] </w:t>
          </w:r>
          <w:r>
            <w:rPr>
              <w:rFonts w:eastAsia="Times New Roman"/>
            </w:rPr>
            <w:tab/>
            <w:t xml:space="preserve">BRACKEYS. </w:t>
          </w:r>
          <w:proofErr w:type="spellStart"/>
          <w:r>
            <w:rPr>
              <w:rFonts w:eastAsia="Times New Roman"/>
              <w:i/>
              <w:iCs/>
            </w:rPr>
            <w:t>How</w:t>
          </w:r>
          <w:proofErr w:type="spellEnd"/>
          <w:r>
            <w:rPr>
              <w:rFonts w:eastAsia="Times New Roman"/>
              <w:i/>
              <w:iCs/>
            </w:rPr>
            <w:t xml:space="preserve"> to make a CUSTOM INSPECTOR in </w:t>
          </w:r>
          <w:proofErr w:type="gramStart"/>
          <w:r>
            <w:rPr>
              <w:rFonts w:eastAsia="Times New Roman"/>
              <w:i/>
              <w:iCs/>
            </w:rPr>
            <w:t>Unity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https://www.youtube.com/watch?v=RInUu1_8aGw</w:t>
          </w:r>
        </w:p>
        <w:p w14:paraId="2A96D299" w14:textId="77777777" w:rsidR="009C3D7B" w:rsidRDefault="009C3D7B">
          <w:pPr>
            <w:autoSpaceDE w:val="0"/>
            <w:autoSpaceDN w:val="0"/>
            <w:ind w:hanging="640"/>
            <w:divId w:val="1385717994"/>
            <w:rPr>
              <w:rFonts w:eastAsia="Times New Roman"/>
            </w:rPr>
          </w:pPr>
          <w:r>
            <w:rPr>
              <w:rFonts w:eastAsia="Times New Roman"/>
            </w:rPr>
            <w:t xml:space="preserve">[106] </w:t>
          </w:r>
          <w:r>
            <w:rPr>
              <w:rFonts w:eastAsia="Times New Roman"/>
            </w:rPr>
            <w:tab/>
            <w:t xml:space="preserve">UNITY TECHNOLOGIES. </w:t>
          </w:r>
          <w:r>
            <w:rPr>
              <w:rFonts w:eastAsia="Times New Roman"/>
              <w:i/>
              <w:iCs/>
            </w:rPr>
            <w:t xml:space="preserve">Made </w:t>
          </w:r>
          <w:proofErr w:type="spellStart"/>
          <w:r>
            <w:rPr>
              <w:rFonts w:eastAsia="Times New Roman"/>
              <w:i/>
              <w:iCs/>
            </w:rPr>
            <w:t>With</w:t>
          </w:r>
          <w:proofErr w:type="spellEnd"/>
          <w:r>
            <w:rPr>
              <w:rFonts w:eastAsia="Times New Roman"/>
              <w:i/>
              <w:iCs/>
            </w:rPr>
            <w:t xml:space="preserve">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https://unity.com/madewith</w:t>
          </w:r>
        </w:p>
        <w:p w14:paraId="7719FED6" w14:textId="77777777" w:rsidR="009C3D7B" w:rsidRDefault="009C3D7B">
          <w:pPr>
            <w:autoSpaceDE w:val="0"/>
            <w:autoSpaceDN w:val="0"/>
            <w:ind w:hanging="640"/>
            <w:divId w:val="326977683"/>
            <w:rPr>
              <w:rFonts w:eastAsia="Times New Roman"/>
            </w:rPr>
          </w:pPr>
          <w:r>
            <w:rPr>
              <w:rFonts w:eastAsia="Times New Roman"/>
            </w:rPr>
            <w:t xml:space="preserve">[107] </w:t>
          </w:r>
          <w:r>
            <w:rPr>
              <w:rFonts w:eastAsia="Times New Roman"/>
            </w:rPr>
            <w:tab/>
            <w:t xml:space="preserve">DICKINSON, </w:t>
          </w:r>
          <w:proofErr w:type="spellStart"/>
          <w:r>
            <w:rPr>
              <w:rFonts w:eastAsia="Times New Roman"/>
            </w:rPr>
            <w:t>Brendan</w:t>
          </w:r>
          <w:proofErr w:type="spellEnd"/>
          <w:r>
            <w:rPr>
              <w:rFonts w:eastAsia="Times New Roman"/>
            </w:rPr>
            <w:t xml:space="preserve">. </w:t>
          </w:r>
          <w:r>
            <w:rPr>
              <w:rFonts w:eastAsia="Times New Roman"/>
              <w:i/>
              <w:iCs/>
            </w:rPr>
            <w:t xml:space="preserve">Unity VS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in 2021 |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is</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best</w:t>
          </w:r>
          <w:proofErr w:type="spellEnd"/>
          <w:r>
            <w:rPr>
              <w:rFonts w:eastAsia="Times New Roman"/>
              <w:i/>
              <w:iCs/>
            </w:rPr>
            <w:t xml:space="preserve"> Game </w:t>
          </w:r>
          <w:proofErr w:type="spellStart"/>
          <w:r>
            <w:rPr>
              <w:rFonts w:eastAsia="Times New Roman"/>
              <w:i/>
              <w:iCs/>
            </w:rPr>
            <w:t>Engine</w:t>
          </w:r>
          <w:proofErr w:type="spellEnd"/>
          <w:r>
            <w:rPr>
              <w:rFonts w:eastAsia="Times New Roman"/>
              <w:i/>
              <w:iCs/>
            </w:rPr>
            <w:t>?</w:t>
          </w:r>
          <w:r>
            <w:rPr>
              <w:rFonts w:eastAsia="Times New Roman"/>
            </w:rPr>
            <w:t xml:space="preserve"> [online]. 2021.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https://www.youtube.com/watch?v=jjUsSL4T3ig</w:t>
          </w:r>
        </w:p>
        <w:p w14:paraId="3B524DFB" w14:textId="77777777" w:rsidR="009C3D7B" w:rsidRDefault="009C3D7B">
          <w:pPr>
            <w:autoSpaceDE w:val="0"/>
            <w:autoSpaceDN w:val="0"/>
            <w:ind w:hanging="640"/>
            <w:divId w:val="1342272559"/>
            <w:rPr>
              <w:rFonts w:eastAsia="Times New Roman"/>
            </w:rPr>
          </w:pPr>
          <w:r>
            <w:rPr>
              <w:rFonts w:eastAsia="Times New Roman"/>
            </w:rPr>
            <w:t xml:space="preserve">[108] </w:t>
          </w:r>
          <w:r>
            <w:rPr>
              <w:rFonts w:eastAsia="Times New Roman"/>
            </w:rPr>
            <w:tab/>
            <w:t xml:space="preserve">DOCS.UNITY3D.COM. </w:t>
          </w:r>
          <w:proofErr w:type="gramStart"/>
          <w:r>
            <w:rPr>
              <w:rFonts w:eastAsia="Times New Roman"/>
              <w:i/>
              <w:iCs/>
            </w:rPr>
            <w:t xml:space="preserve">Unity - </w:t>
          </w:r>
          <w:proofErr w:type="spellStart"/>
          <w:r>
            <w:rPr>
              <w:rFonts w:eastAsia="Times New Roman"/>
              <w:i/>
              <w:iCs/>
            </w:rPr>
            <w:t>Scripting</w:t>
          </w:r>
          <w:proofErr w:type="spellEnd"/>
          <w:proofErr w:type="gramEnd"/>
          <w:r>
            <w:rPr>
              <w:rFonts w:eastAsia="Times New Roman"/>
              <w:i/>
              <w:iCs/>
            </w:rPr>
            <w:t xml:space="preserve"> API: </w:t>
          </w:r>
          <w:proofErr w:type="spellStart"/>
          <w:r>
            <w:rPr>
              <w:rFonts w:eastAsia="Times New Roman"/>
              <w:i/>
              <w:iCs/>
            </w:rPr>
            <w:t>MonoBehaviour.FixedUpdate</w:t>
          </w:r>
          <w:proofErr w:type="spellEnd"/>
          <w:r>
            <w:rPr>
              <w:rFonts w:eastAsia="Times New Roman"/>
              <w:i/>
              <w:iCs/>
            </w:rPr>
            <w:t>()</w:t>
          </w:r>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at: https://docs.unity3d.com/ScriptReference/MonoBehaviour.FixedUpdate.html</w:t>
          </w:r>
        </w:p>
        <w:p w14:paraId="5F8661EF" w14:textId="77777777" w:rsidR="009C3D7B" w:rsidRDefault="009C3D7B">
          <w:pPr>
            <w:autoSpaceDE w:val="0"/>
            <w:autoSpaceDN w:val="0"/>
            <w:ind w:hanging="640"/>
            <w:divId w:val="1265576745"/>
            <w:rPr>
              <w:rFonts w:eastAsia="Times New Roman"/>
            </w:rPr>
          </w:pPr>
          <w:r>
            <w:rPr>
              <w:rFonts w:eastAsia="Times New Roman"/>
            </w:rPr>
            <w:t xml:space="preserve">[109] </w:t>
          </w:r>
          <w:r>
            <w:rPr>
              <w:rFonts w:eastAsia="Times New Roman"/>
            </w:rPr>
            <w:tab/>
            <w:t xml:space="preserve">DOCS.UNITY3D.COM. </w:t>
          </w:r>
          <w:proofErr w:type="gramStart"/>
          <w:r>
            <w:rPr>
              <w:rFonts w:eastAsia="Times New Roman"/>
              <w:i/>
              <w:iCs/>
            </w:rPr>
            <w:t xml:space="preserve">Unity - </w:t>
          </w:r>
          <w:proofErr w:type="spellStart"/>
          <w:r>
            <w:rPr>
              <w:rFonts w:eastAsia="Times New Roman"/>
              <w:i/>
              <w:iCs/>
            </w:rPr>
            <w:t>Scripting</w:t>
          </w:r>
          <w:proofErr w:type="spellEnd"/>
          <w:proofErr w:type="gramEnd"/>
          <w:r>
            <w:rPr>
              <w:rFonts w:eastAsia="Times New Roman"/>
              <w:i/>
              <w:iCs/>
            </w:rPr>
            <w:t xml:space="preserve"> API: </w:t>
          </w:r>
          <w:proofErr w:type="spellStart"/>
          <w:r>
            <w:rPr>
              <w:rFonts w:eastAsia="Times New Roman"/>
              <w:i/>
              <w:iCs/>
            </w:rPr>
            <w:t>Debug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2021-09-19].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https://docs.unity3d.com/ScriptReference/Debug.html</w:t>
          </w:r>
        </w:p>
        <w:p w14:paraId="4168002A" w14:textId="77777777" w:rsidR="009C3D7B" w:rsidRDefault="009C3D7B">
          <w:pPr>
            <w:autoSpaceDE w:val="0"/>
            <w:autoSpaceDN w:val="0"/>
            <w:ind w:hanging="640"/>
            <w:divId w:val="1383408732"/>
            <w:rPr>
              <w:rFonts w:eastAsia="Times New Roman"/>
            </w:rPr>
          </w:pPr>
          <w:r>
            <w:rPr>
              <w:rFonts w:eastAsia="Times New Roman"/>
            </w:rPr>
            <w:t xml:space="preserve">[110] </w:t>
          </w:r>
          <w:r>
            <w:rPr>
              <w:rFonts w:eastAsia="Times New Roman"/>
            </w:rPr>
            <w:tab/>
            <w:t xml:space="preserve">DOCS.UNITY3D.COM. </w:t>
          </w:r>
          <w:proofErr w:type="gramStart"/>
          <w:r>
            <w:rPr>
              <w:rFonts w:eastAsia="Times New Roman"/>
              <w:i/>
              <w:iCs/>
            </w:rPr>
            <w:t xml:space="preserve">Unity - </w:t>
          </w:r>
          <w:proofErr w:type="spellStart"/>
          <w:r>
            <w:rPr>
              <w:rFonts w:eastAsia="Times New Roman"/>
              <w:i/>
              <w:iCs/>
            </w:rPr>
            <w:t>Manual</w:t>
          </w:r>
          <w:proofErr w:type="spellEnd"/>
          <w:proofErr w:type="gramEnd"/>
          <w:r>
            <w:rPr>
              <w:rFonts w:eastAsia="Times New Roman"/>
              <w:i/>
              <w:iCs/>
            </w:rPr>
            <w:t xml:space="preserve">: </w:t>
          </w:r>
          <w:proofErr w:type="spellStart"/>
          <w:r>
            <w:rPr>
              <w:rFonts w:eastAsia="Times New Roman"/>
              <w:i/>
              <w:iCs/>
            </w:rPr>
            <w:t>Prefabs</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2021-09-04].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https://docs.unity3d.com/Manual/Prefabs.html</w:t>
          </w:r>
        </w:p>
        <w:p w14:paraId="4DDB2C24" w14:textId="77777777" w:rsidR="009C3D7B" w:rsidRDefault="009C3D7B">
          <w:pPr>
            <w:autoSpaceDE w:val="0"/>
            <w:autoSpaceDN w:val="0"/>
            <w:ind w:hanging="640"/>
            <w:divId w:val="53358680"/>
            <w:rPr>
              <w:rFonts w:eastAsia="Times New Roman"/>
            </w:rPr>
          </w:pPr>
          <w:r>
            <w:rPr>
              <w:rFonts w:eastAsia="Times New Roman"/>
            </w:rPr>
            <w:lastRenderedPageBreak/>
            <w:t xml:space="preserve">[111] </w:t>
          </w:r>
          <w:r>
            <w:rPr>
              <w:rFonts w:eastAsia="Times New Roman"/>
            </w:rPr>
            <w:tab/>
            <w:t xml:space="preserve">SOCIAMIX. </w:t>
          </w:r>
          <w:r>
            <w:rPr>
              <w:rFonts w:eastAsia="Times New Roman"/>
              <w:i/>
              <w:iCs/>
            </w:rPr>
            <w:t xml:space="preserve">10 </w:t>
          </w:r>
          <w:proofErr w:type="spellStart"/>
          <w:r>
            <w:rPr>
              <w:rFonts w:eastAsia="Times New Roman"/>
              <w:i/>
              <w:iCs/>
            </w:rPr>
            <w:t>mins</w:t>
          </w:r>
          <w:proofErr w:type="spellEnd"/>
          <w:r>
            <w:rPr>
              <w:rFonts w:eastAsia="Times New Roman"/>
              <w:i/>
              <w:iCs/>
            </w:rPr>
            <w:t xml:space="preserve"> </w:t>
          </w:r>
          <w:proofErr w:type="spellStart"/>
          <w:r>
            <w:rPr>
              <w:rFonts w:eastAsia="Times New Roman"/>
              <w:i/>
              <w:iCs/>
            </w:rPr>
            <w:t>GameDev</w:t>
          </w:r>
          <w:proofErr w:type="spellEnd"/>
          <w:r>
            <w:rPr>
              <w:rFonts w:eastAsia="Times New Roman"/>
              <w:i/>
              <w:iCs/>
            </w:rPr>
            <w:t xml:space="preserve"> </w:t>
          </w:r>
          <w:proofErr w:type="spellStart"/>
          <w:proofErr w:type="gramStart"/>
          <w:r>
            <w:rPr>
              <w:rFonts w:eastAsia="Times New Roman"/>
              <w:i/>
              <w:iCs/>
            </w:rPr>
            <w:t>tips</w:t>
          </w:r>
          <w:proofErr w:type="spellEnd"/>
          <w:r>
            <w:rPr>
              <w:rFonts w:eastAsia="Times New Roman"/>
              <w:i/>
              <w:iCs/>
            </w:rPr>
            <w:t xml:space="preserve"> - </w:t>
          </w:r>
          <w:proofErr w:type="spellStart"/>
          <w:r>
            <w:rPr>
              <w:rFonts w:eastAsia="Times New Roman"/>
              <w:i/>
              <w:iCs/>
            </w:rPr>
            <w:t>Quaternions</w:t>
          </w:r>
          <w:proofErr w:type="spellEnd"/>
          <w:proofErr w:type="gramEnd"/>
          <w:r>
            <w:rPr>
              <w:rFonts w:eastAsia="Times New Roman"/>
              <w:i/>
              <w:iCs/>
            </w:rPr>
            <w:t xml:space="preserve"> - YouTube</w:t>
          </w:r>
          <w:r>
            <w:rPr>
              <w:rFonts w:eastAsia="Times New Roman"/>
            </w:rPr>
            <w:t xml:space="preserve"> [online].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https://www.youtube.com/watch?v=1yoFjjJRnLY</w:t>
          </w:r>
        </w:p>
        <w:p w14:paraId="6C393598" w14:textId="77777777" w:rsidR="009C3D7B" w:rsidRDefault="009C3D7B">
          <w:pPr>
            <w:autoSpaceDE w:val="0"/>
            <w:autoSpaceDN w:val="0"/>
            <w:ind w:hanging="640"/>
            <w:divId w:val="593561282"/>
            <w:rPr>
              <w:rFonts w:eastAsia="Times New Roman"/>
            </w:rPr>
          </w:pPr>
          <w:r>
            <w:rPr>
              <w:rFonts w:eastAsia="Times New Roman"/>
            </w:rPr>
            <w:t xml:space="preserve">[112] </w:t>
          </w:r>
          <w:r>
            <w:rPr>
              <w:rFonts w:eastAsia="Times New Roman"/>
            </w:rPr>
            <w:tab/>
            <w:t xml:space="preserve">3BLUE1BROWN. </w:t>
          </w:r>
          <w:proofErr w:type="spellStart"/>
          <w:r>
            <w:rPr>
              <w:rFonts w:eastAsia="Times New Roman"/>
              <w:i/>
              <w:iCs/>
            </w:rPr>
            <w:t>Quaternions</w:t>
          </w:r>
          <w:proofErr w:type="spellEnd"/>
          <w:r>
            <w:rPr>
              <w:rFonts w:eastAsia="Times New Roman"/>
              <w:i/>
              <w:iCs/>
            </w:rPr>
            <w:t xml:space="preserve"> and </w:t>
          </w:r>
          <w:proofErr w:type="gramStart"/>
          <w:r>
            <w:rPr>
              <w:rFonts w:eastAsia="Times New Roman"/>
              <w:i/>
              <w:iCs/>
            </w:rPr>
            <w:t>3d</w:t>
          </w:r>
          <w:proofErr w:type="gramEnd"/>
          <w:r>
            <w:rPr>
              <w:rFonts w:eastAsia="Times New Roman"/>
              <w:i/>
              <w:iCs/>
            </w:rPr>
            <w:t xml:space="preserve"> </w:t>
          </w:r>
          <w:proofErr w:type="spellStart"/>
          <w:r>
            <w:rPr>
              <w:rFonts w:eastAsia="Times New Roman"/>
              <w:i/>
              <w:iCs/>
            </w:rPr>
            <w:t>rotation</w:t>
          </w:r>
          <w:proofErr w:type="spellEnd"/>
          <w:r>
            <w:rPr>
              <w:rFonts w:eastAsia="Times New Roman"/>
              <w:i/>
              <w:iCs/>
            </w:rPr>
            <w:t xml:space="preserve">, </w:t>
          </w:r>
          <w:proofErr w:type="spellStart"/>
          <w:r>
            <w:rPr>
              <w:rFonts w:eastAsia="Times New Roman"/>
              <w:i/>
              <w:iCs/>
            </w:rPr>
            <w:t>explained</w:t>
          </w:r>
          <w:proofErr w:type="spellEnd"/>
          <w:r>
            <w:rPr>
              <w:rFonts w:eastAsia="Times New Roman"/>
              <w:i/>
              <w:iCs/>
            </w:rPr>
            <w:t xml:space="preserve"> </w:t>
          </w:r>
          <w:proofErr w:type="spellStart"/>
          <w:r>
            <w:rPr>
              <w:rFonts w:eastAsia="Times New Roman"/>
              <w:i/>
              <w:iCs/>
            </w:rPr>
            <w:t>interactively</w:t>
          </w:r>
          <w:proofErr w:type="spellEnd"/>
          <w:r>
            <w:rPr>
              <w:rFonts w:eastAsia="Times New Roman"/>
              <w:i/>
              <w:iCs/>
            </w:rPr>
            <w:t xml:space="preserve"> - YouTube</w:t>
          </w:r>
          <w:r>
            <w:rPr>
              <w:rFonts w:eastAsia="Times New Roman"/>
            </w:rPr>
            <w:t xml:space="preserve"> [online]. 2018 [</w:t>
          </w:r>
          <w:proofErr w:type="spellStart"/>
          <w:r>
            <w:rPr>
              <w:rFonts w:eastAsia="Times New Roman"/>
            </w:rPr>
            <w:t>accessed</w:t>
          </w:r>
          <w:proofErr w:type="spellEnd"/>
          <w:r>
            <w:rPr>
              <w:rFonts w:eastAsia="Times New Roman"/>
            </w:rPr>
            <w:t xml:space="preserve">. 2021-09-20].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https://www.youtube.com/watch?v=zjMuIxRvygQ</w:t>
          </w:r>
        </w:p>
        <w:p w14:paraId="69CA0439" w14:textId="77777777" w:rsidR="009C3D7B" w:rsidRDefault="009C3D7B">
          <w:pPr>
            <w:autoSpaceDE w:val="0"/>
            <w:autoSpaceDN w:val="0"/>
            <w:ind w:hanging="640"/>
            <w:divId w:val="953631989"/>
            <w:rPr>
              <w:rFonts w:eastAsia="Times New Roman"/>
            </w:rPr>
          </w:pPr>
          <w:r>
            <w:rPr>
              <w:rFonts w:eastAsia="Times New Roman"/>
            </w:rPr>
            <w:t xml:space="preserve">[113] </w:t>
          </w:r>
          <w:r>
            <w:rPr>
              <w:rFonts w:eastAsia="Times New Roman"/>
            </w:rPr>
            <w:tab/>
            <w:t xml:space="preserve">MURRAY, </w:t>
          </w:r>
          <w:proofErr w:type="spellStart"/>
          <w:r>
            <w:rPr>
              <w:rFonts w:eastAsia="Times New Roman"/>
            </w:rPr>
            <w:t>Jeff</w:t>
          </w:r>
          <w:proofErr w:type="spellEnd"/>
          <w:r>
            <w:rPr>
              <w:rFonts w:eastAsia="Times New Roman"/>
            </w:rPr>
            <w:t xml:space="preserve"> W. </w:t>
          </w:r>
          <w:r>
            <w:rPr>
              <w:rFonts w:eastAsia="Times New Roman"/>
              <w:i/>
              <w:iCs/>
            </w:rPr>
            <w:t xml:space="preserve">C# 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Cookbook</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Unity </w:t>
          </w:r>
          <w:proofErr w:type="gramStart"/>
          <w:r>
            <w:rPr>
              <w:rFonts w:eastAsia="Times New Roman"/>
              <w:i/>
              <w:iCs/>
            </w:rPr>
            <w:t>3D</w:t>
          </w:r>
          <w:proofErr w:type="gramEnd"/>
          <w:r>
            <w:rPr>
              <w:rFonts w:eastAsia="Times New Roman"/>
            </w:rPr>
            <w:t xml:space="preserve"> [online]. 2nd </w:t>
          </w:r>
          <w:proofErr w:type="spellStart"/>
          <w:r>
            <w:rPr>
              <w:rFonts w:eastAsia="Times New Roman"/>
            </w:rPr>
            <w:t>ed</w:t>
          </w:r>
          <w:proofErr w:type="spellEnd"/>
          <w:r>
            <w:rPr>
              <w:rFonts w:eastAsia="Times New Roman"/>
            </w:rPr>
            <w:t xml:space="preserve">. 2014. ISBN 9781466581401.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doi:10.1201/b17100</w:t>
          </w:r>
        </w:p>
        <w:p w14:paraId="0610F03A" w14:textId="77777777" w:rsidR="009C3D7B" w:rsidRDefault="009C3D7B">
          <w:pPr>
            <w:autoSpaceDE w:val="0"/>
            <w:autoSpaceDN w:val="0"/>
            <w:ind w:hanging="640"/>
            <w:divId w:val="2114133260"/>
            <w:rPr>
              <w:rFonts w:eastAsia="Times New Roman"/>
            </w:rPr>
          </w:pPr>
          <w:r>
            <w:rPr>
              <w:rFonts w:eastAsia="Times New Roman"/>
            </w:rPr>
            <w:t xml:space="preserve">[114] </w:t>
          </w:r>
          <w:r>
            <w:rPr>
              <w:rFonts w:eastAsia="Times New Roman"/>
            </w:rPr>
            <w:tab/>
            <w:t xml:space="preserve">HARDMAN, </w:t>
          </w:r>
          <w:proofErr w:type="spellStart"/>
          <w:r>
            <w:rPr>
              <w:rFonts w:eastAsia="Times New Roman"/>
            </w:rPr>
            <w:t>Casey</w:t>
          </w:r>
          <w:proofErr w:type="spellEnd"/>
          <w:r>
            <w:rPr>
              <w:rFonts w:eastAsia="Times New Roman"/>
            </w:rPr>
            <w:t xml:space="preserve">. </w:t>
          </w:r>
          <w:r>
            <w:rPr>
              <w:rFonts w:eastAsia="Times New Roman"/>
              <w:i/>
              <w:iCs/>
            </w:rPr>
            <w:t xml:space="preserve">Game </w:t>
          </w:r>
          <w:proofErr w:type="spellStart"/>
          <w:r>
            <w:rPr>
              <w:rFonts w:eastAsia="Times New Roman"/>
              <w:i/>
              <w:iCs/>
            </w:rPr>
            <w:t>Programming</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Unity and C#</w:t>
          </w:r>
          <w:r>
            <w:rPr>
              <w:rFonts w:eastAsia="Times New Roman"/>
            </w:rPr>
            <w:t xml:space="preserve"> [online]. 2020. ISBN 1484256557.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doi:10.1007/978-1-4842-5656-5</w:t>
          </w:r>
        </w:p>
        <w:p w14:paraId="52DC9BAA" w14:textId="77777777" w:rsidR="009C3D7B" w:rsidRDefault="009C3D7B">
          <w:pPr>
            <w:autoSpaceDE w:val="0"/>
            <w:autoSpaceDN w:val="0"/>
            <w:ind w:hanging="640"/>
            <w:divId w:val="1504322733"/>
            <w:rPr>
              <w:rFonts w:eastAsia="Times New Roman"/>
            </w:rPr>
          </w:pPr>
          <w:r>
            <w:rPr>
              <w:rFonts w:eastAsia="Times New Roman"/>
            </w:rPr>
            <w:t xml:space="preserve">[115] </w:t>
          </w:r>
          <w:r>
            <w:rPr>
              <w:rFonts w:eastAsia="Times New Roman"/>
            </w:rPr>
            <w:tab/>
            <w:t xml:space="preserve">INSIDER. </w:t>
          </w:r>
          <w:proofErr w:type="spellStart"/>
          <w:r>
            <w:rPr>
              <w:rFonts w:eastAsia="Times New Roman"/>
              <w:i/>
              <w:iCs/>
            </w:rPr>
            <w:t>Why</w:t>
          </w:r>
          <w:proofErr w:type="spellEnd"/>
          <w:r>
            <w:rPr>
              <w:rFonts w:eastAsia="Times New Roman"/>
              <w:i/>
              <w:iCs/>
            </w:rPr>
            <w:t xml:space="preserve"> “</w:t>
          </w:r>
          <w:proofErr w:type="spellStart"/>
          <w:r>
            <w:rPr>
              <w:rFonts w:eastAsia="Times New Roman"/>
              <w:i/>
              <w:iCs/>
            </w:rPr>
            <w:t>The</w:t>
          </w:r>
          <w:proofErr w:type="spellEnd"/>
          <w:r>
            <w:rPr>
              <w:rFonts w:eastAsia="Times New Roman"/>
              <w:i/>
              <w:iCs/>
            </w:rPr>
            <w:t xml:space="preserve"> </w:t>
          </w:r>
          <w:proofErr w:type="spellStart"/>
          <w:r>
            <w:rPr>
              <w:rFonts w:eastAsia="Times New Roman"/>
              <w:i/>
              <w:iCs/>
            </w:rPr>
            <w:t>Mandalorian</w:t>
          </w:r>
          <w:proofErr w:type="spellEnd"/>
          <w:r>
            <w:rPr>
              <w:rFonts w:eastAsia="Times New Roman"/>
              <w:i/>
              <w:iCs/>
            </w:rPr>
            <w:t xml:space="preserve">” </w:t>
          </w:r>
          <w:proofErr w:type="spellStart"/>
          <w:r>
            <w:rPr>
              <w:rFonts w:eastAsia="Times New Roman"/>
              <w:i/>
              <w:iCs/>
            </w:rPr>
            <w:t>Uses</w:t>
          </w:r>
          <w:proofErr w:type="spellEnd"/>
          <w:r>
            <w:rPr>
              <w:rFonts w:eastAsia="Times New Roman"/>
              <w:i/>
              <w:iCs/>
            </w:rPr>
            <w:t xml:space="preserve"> </w:t>
          </w:r>
          <w:proofErr w:type="spellStart"/>
          <w:r>
            <w:rPr>
              <w:rFonts w:eastAsia="Times New Roman"/>
              <w:i/>
              <w:iCs/>
            </w:rPr>
            <w:t>Virtual</w:t>
          </w:r>
          <w:proofErr w:type="spellEnd"/>
          <w:r>
            <w:rPr>
              <w:rFonts w:eastAsia="Times New Roman"/>
              <w:i/>
              <w:iCs/>
            </w:rPr>
            <w:t xml:space="preserve"> </w:t>
          </w:r>
          <w:proofErr w:type="spellStart"/>
          <w:r>
            <w:rPr>
              <w:rFonts w:eastAsia="Times New Roman"/>
              <w:i/>
              <w:iCs/>
            </w:rPr>
            <w:t>Sets</w:t>
          </w:r>
          <w:proofErr w:type="spellEnd"/>
          <w:r>
            <w:rPr>
              <w:rFonts w:eastAsia="Times New Roman"/>
              <w:i/>
              <w:iCs/>
            </w:rPr>
            <w:t xml:space="preserve"> </w:t>
          </w:r>
          <w:proofErr w:type="spellStart"/>
          <w:r>
            <w:rPr>
              <w:rFonts w:eastAsia="Times New Roman"/>
              <w:i/>
              <w:iCs/>
            </w:rPr>
            <w:t>Over</w:t>
          </w:r>
          <w:proofErr w:type="spellEnd"/>
          <w:r>
            <w:rPr>
              <w:rFonts w:eastAsia="Times New Roman"/>
              <w:i/>
              <w:iCs/>
            </w:rPr>
            <w:t xml:space="preserve"> Green </w:t>
          </w:r>
          <w:proofErr w:type="spellStart"/>
          <w:r>
            <w:rPr>
              <w:rFonts w:eastAsia="Times New Roman"/>
              <w:i/>
              <w:iCs/>
            </w:rPr>
            <w:t>Screen</w:t>
          </w:r>
          <w:proofErr w:type="spellEnd"/>
          <w:r>
            <w:rPr>
              <w:rFonts w:eastAsia="Times New Roman"/>
              <w:i/>
              <w:iCs/>
            </w:rPr>
            <w:t xml:space="preserve"> | </w:t>
          </w:r>
          <w:proofErr w:type="spellStart"/>
          <w:r>
            <w:rPr>
              <w:rFonts w:eastAsia="Times New Roman"/>
              <w:i/>
              <w:iCs/>
            </w:rPr>
            <w:t>Movies</w:t>
          </w:r>
          <w:proofErr w:type="spellEnd"/>
          <w:r>
            <w:rPr>
              <w:rFonts w:eastAsia="Times New Roman"/>
              <w:i/>
              <w:iCs/>
            </w:rPr>
            <w:t xml:space="preserve"> </w:t>
          </w:r>
          <w:proofErr w:type="gramStart"/>
          <w:r>
            <w:rPr>
              <w:rFonts w:eastAsia="Times New Roman"/>
              <w:i/>
              <w:iCs/>
            </w:rPr>
            <w:t>Insider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https://www.youtube.com/watch?v=Ufp8weYYDE8</w:t>
          </w:r>
        </w:p>
        <w:p w14:paraId="744CA43E" w14:textId="77777777" w:rsidR="009C3D7B" w:rsidRDefault="009C3D7B">
          <w:pPr>
            <w:autoSpaceDE w:val="0"/>
            <w:autoSpaceDN w:val="0"/>
            <w:ind w:hanging="640"/>
            <w:divId w:val="104542786"/>
            <w:rPr>
              <w:rFonts w:eastAsia="Times New Roman"/>
            </w:rPr>
          </w:pPr>
          <w:r>
            <w:rPr>
              <w:rFonts w:eastAsia="Times New Roman"/>
            </w:rPr>
            <w:t xml:space="preserve">[116] </w:t>
          </w:r>
          <w:r>
            <w:rPr>
              <w:rFonts w:eastAsia="Times New Roman"/>
            </w:rPr>
            <w:tab/>
            <w:t xml:space="preserve">EPIC GAMES. </w:t>
          </w:r>
          <w:r>
            <w:rPr>
              <w:rFonts w:eastAsia="Times New Roman"/>
              <w:i/>
              <w:iCs/>
            </w:rPr>
            <w:t>Real-Time In-</w:t>
          </w:r>
          <w:proofErr w:type="spellStart"/>
          <w:r>
            <w:rPr>
              <w:rFonts w:eastAsia="Times New Roman"/>
              <w:i/>
              <w:iCs/>
            </w:rPr>
            <w:t>Camera</w:t>
          </w:r>
          <w:proofErr w:type="spellEnd"/>
          <w:r>
            <w:rPr>
              <w:rFonts w:eastAsia="Times New Roman"/>
              <w:i/>
              <w:iCs/>
            </w:rPr>
            <w:t xml:space="preserve"> VFX </w:t>
          </w:r>
          <w:proofErr w:type="spellStart"/>
          <w:r>
            <w:rPr>
              <w:rFonts w:eastAsia="Times New Roman"/>
              <w:i/>
              <w:iCs/>
            </w:rPr>
            <w:t>for</w:t>
          </w:r>
          <w:proofErr w:type="spellEnd"/>
          <w:r>
            <w:rPr>
              <w:rFonts w:eastAsia="Times New Roman"/>
              <w:i/>
              <w:iCs/>
            </w:rPr>
            <w:t xml:space="preserve"> </w:t>
          </w:r>
          <w:proofErr w:type="spellStart"/>
          <w:r>
            <w:rPr>
              <w:rFonts w:eastAsia="Times New Roman"/>
              <w:i/>
              <w:iCs/>
            </w:rPr>
            <w:t>Next</w:t>
          </w:r>
          <w:proofErr w:type="spellEnd"/>
          <w:r>
            <w:rPr>
              <w:rFonts w:eastAsia="Times New Roman"/>
              <w:i/>
              <w:iCs/>
            </w:rPr>
            <w:t xml:space="preserve">-Gen </w:t>
          </w:r>
          <w:proofErr w:type="spellStart"/>
          <w:r>
            <w:rPr>
              <w:rFonts w:eastAsia="Times New Roman"/>
              <w:i/>
              <w:iCs/>
            </w:rPr>
            <w:t>Filmmaking</w:t>
          </w:r>
          <w:proofErr w:type="spellEnd"/>
          <w:r>
            <w:rPr>
              <w:rFonts w:eastAsia="Times New Roman"/>
              <w:i/>
              <w:iCs/>
            </w:rPr>
            <w:t xml:space="preserve"> | Project </w:t>
          </w:r>
          <w:proofErr w:type="spellStart"/>
          <w:r>
            <w:rPr>
              <w:rFonts w:eastAsia="Times New Roman"/>
              <w:i/>
              <w:iCs/>
            </w:rPr>
            <w:t>Spotlight</w:t>
          </w:r>
          <w:proofErr w:type="spellEnd"/>
          <w:r>
            <w:rPr>
              <w:rFonts w:eastAsia="Times New Roman"/>
              <w:i/>
              <w:iCs/>
            </w:rPr>
            <w:t xml:space="preserve"> | </w:t>
          </w:r>
          <w:proofErr w:type="spellStart"/>
          <w:r>
            <w:rPr>
              <w:rFonts w:eastAsia="Times New Roman"/>
              <w:i/>
              <w:iCs/>
            </w:rPr>
            <w:t>Unreal</w:t>
          </w:r>
          <w:proofErr w:type="spellEnd"/>
          <w:r>
            <w:rPr>
              <w:rFonts w:eastAsia="Times New Roman"/>
              <w:i/>
              <w:iCs/>
            </w:rPr>
            <w:t xml:space="preserve"> </w:t>
          </w:r>
          <w:proofErr w:type="spellStart"/>
          <w:proofErr w:type="gramStart"/>
          <w:r>
            <w:rPr>
              <w:rFonts w:eastAsia="Times New Roman"/>
              <w:i/>
              <w:iCs/>
            </w:rPr>
            <w:t>Engine</w:t>
          </w:r>
          <w:proofErr w:type="spellEnd"/>
          <w:r>
            <w:rPr>
              <w:rFonts w:eastAsia="Times New Roman"/>
              <w:i/>
              <w:iCs/>
            </w:rPr>
            <w:t xml:space="preserve"> - YouTube</w:t>
          </w:r>
          <w:proofErr w:type="gram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https://www.youtube.com/watch?v=bErPsq5kPzE</w:t>
          </w:r>
        </w:p>
        <w:p w14:paraId="3B45D669" w14:textId="77777777" w:rsidR="009C3D7B" w:rsidRDefault="009C3D7B">
          <w:pPr>
            <w:autoSpaceDE w:val="0"/>
            <w:autoSpaceDN w:val="0"/>
            <w:ind w:hanging="640"/>
            <w:divId w:val="469052533"/>
            <w:rPr>
              <w:rFonts w:eastAsia="Times New Roman"/>
            </w:rPr>
          </w:pPr>
          <w:r>
            <w:rPr>
              <w:rFonts w:eastAsia="Times New Roman"/>
            </w:rPr>
            <w:t xml:space="preserve">[117] </w:t>
          </w:r>
          <w:r>
            <w:rPr>
              <w:rFonts w:eastAsia="Times New Roman"/>
            </w:rPr>
            <w:tab/>
          </w:r>
          <w:proofErr w:type="spellStart"/>
          <w:r>
            <w:rPr>
              <w:rFonts w:eastAsia="Times New Roman"/>
              <w:i/>
              <w:iCs/>
            </w:rPr>
            <w:t>Gearbox</w:t>
          </w:r>
          <w:proofErr w:type="spellEnd"/>
          <w:r>
            <w:rPr>
              <w:rFonts w:eastAsia="Times New Roman"/>
              <w:i/>
              <w:iCs/>
            </w:rPr>
            <w:t xml:space="preserve"> </w:t>
          </w:r>
          <w:proofErr w:type="spellStart"/>
          <w:r>
            <w:rPr>
              <w:rFonts w:eastAsia="Times New Roman"/>
              <w:i/>
              <w:iCs/>
            </w:rPr>
            <w:t>Software’s</w:t>
          </w:r>
          <w:proofErr w:type="spellEnd"/>
          <w:r>
            <w:rPr>
              <w:rFonts w:eastAsia="Times New Roman"/>
              <w:i/>
              <w:iCs/>
            </w:rPr>
            <w:t xml:space="preserve"> </w:t>
          </w:r>
          <w:proofErr w:type="spellStart"/>
          <w:r>
            <w:rPr>
              <w:rFonts w:eastAsia="Times New Roman"/>
              <w:i/>
              <w:iCs/>
            </w:rPr>
            <w:t>Borderlands</w:t>
          </w:r>
          <w:proofErr w:type="spellEnd"/>
          <w:r>
            <w:rPr>
              <w:rFonts w:eastAsia="Times New Roman"/>
              <w:i/>
              <w:iCs/>
            </w:rPr>
            <w:t xml:space="preserve"> More </w:t>
          </w:r>
          <w:proofErr w:type="spellStart"/>
          <w:r>
            <w:rPr>
              <w:rFonts w:eastAsia="Times New Roman"/>
              <w:i/>
              <w:iCs/>
            </w:rPr>
            <w:t>Awesome</w:t>
          </w:r>
          <w:proofErr w:type="spellEnd"/>
          <w:r>
            <w:rPr>
              <w:rFonts w:eastAsia="Times New Roman"/>
              <w:i/>
              <w:iCs/>
            </w:rPr>
            <w:t xml:space="preserve"> </w:t>
          </w:r>
          <w:proofErr w:type="spellStart"/>
          <w:r>
            <w:rPr>
              <w:rFonts w:eastAsia="Times New Roman"/>
              <w:i/>
              <w:iCs/>
            </w:rPr>
            <w:t>Than</w:t>
          </w:r>
          <w:proofErr w:type="spellEnd"/>
          <w:r>
            <w:rPr>
              <w:rFonts w:eastAsia="Times New Roman"/>
              <w:i/>
              <w:iCs/>
            </w:rPr>
            <w:t xml:space="preserve"> </w:t>
          </w:r>
          <w:proofErr w:type="spellStart"/>
          <w:r>
            <w:rPr>
              <w:rFonts w:eastAsia="Times New Roman"/>
              <w:i/>
              <w:iCs/>
            </w:rPr>
            <w:t>Ever</w:t>
          </w:r>
          <w:proofErr w:type="spellEnd"/>
          <w:r>
            <w:rPr>
              <w:rFonts w:eastAsia="Times New Roman"/>
              <w:i/>
              <w:iCs/>
            </w:rPr>
            <w:t xml:space="preserve"> </w:t>
          </w:r>
          <w:proofErr w:type="spellStart"/>
          <w:r>
            <w:rPr>
              <w:rFonts w:eastAsia="Times New Roman"/>
              <w:i/>
              <w:iCs/>
            </w:rPr>
            <w:t>with</w:t>
          </w:r>
          <w:proofErr w:type="spellEnd"/>
          <w:r>
            <w:rPr>
              <w:rFonts w:eastAsia="Times New Roman"/>
              <w:i/>
              <w:iCs/>
            </w:rPr>
            <w:t xml:space="preserve"> </w:t>
          </w:r>
          <w:proofErr w:type="spellStart"/>
          <w:r>
            <w:rPr>
              <w:rFonts w:eastAsia="Times New Roman"/>
              <w:i/>
              <w:iCs/>
            </w:rPr>
            <w:t>Unreal</w:t>
          </w:r>
          <w:proofErr w:type="spellEnd"/>
          <w:r>
            <w:rPr>
              <w:rFonts w:eastAsia="Times New Roman"/>
              <w:i/>
              <w:iCs/>
            </w:rPr>
            <w:t xml:space="preserve"> </w:t>
          </w:r>
          <w:proofErr w:type="spellStart"/>
          <w:r>
            <w:rPr>
              <w:rFonts w:eastAsia="Times New Roman"/>
              <w:i/>
              <w:iCs/>
            </w:rPr>
            <w:t>Engine</w:t>
          </w:r>
          <w:proofErr w:type="spellEnd"/>
          <w:r>
            <w:rPr>
              <w:rFonts w:eastAsia="Times New Roman"/>
              <w:i/>
              <w:iCs/>
            </w:rPr>
            <w:t xml:space="preserve"> 3</w:t>
          </w:r>
          <w:r>
            <w:rPr>
              <w:rFonts w:eastAsia="Times New Roman"/>
            </w:rPr>
            <w:t xml:space="preserve"> [online]. [</w:t>
          </w:r>
          <w:proofErr w:type="spellStart"/>
          <w:r>
            <w:rPr>
              <w:rFonts w:eastAsia="Times New Roman"/>
            </w:rPr>
            <w:t>accessed</w:t>
          </w:r>
          <w:proofErr w:type="spellEnd"/>
          <w:r>
            <w:rPr>
              <w:rFonts w:eastAsia="Times New Roman"/>
            </w:rPr>
            <w:t xml:space="preserve">. 2021-07-01].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https://www.unrealengine.com/en-US/blog/borderlands</w:t>
          </w:r>
        </w:p>
        <w:p w14:paraId="013F459A" w14:textId="77777777" w:rsidR="009C3D7B" w:rsidRDefault="009C3D7B">
          <w:pPr>
            <w:autoSpaceDE w:val="0"/>
            <w:autoSpaceDN w:val="0"/>
            <w:ind w:hanging="640"/>
            <w:divId w:val="387923777"/>
            <w:rPr>
              <w:rFonts w:eastAsia="Times New Roman"/>
            </w:rPr>
          </w:pPr>
          <w:r>
            <w:rPr>
              <w:rFonts w:eastAsia="Times New Roman"/>
            </w:rPr>
            <w:t xml:space="preserve">[118] </w:t>
          </w:r>
          <w:r>
            <w:rPr>
              <w:rFonts w:eastAsia="Times New Roman"/>
            </w:rPr>
            <w:tab/>
          </w:r>
          <w:r>
            <w:rPr>
              <w:rFonts w:eastAsia="Times New Roman"/>
              <w:i/>
              <w:iCs/>
            </w:rPr>
            <w:t xml:space="preserve">CRYENGINE | Support: </w:t>
          </w:r>
          <w:proofErr w:type="spellStart"/>
          <w:r>
            <w:rPr>
              <w:rFonts w:eastAsia="Times New Roman"/>
              <w:i/>
              <w:iCs/>
            </w:rPr>
            <w:t>Licensing</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https://www.cryengine.com/support/view/licensing</w:t>
          </w:r>
        </w:p>
        <w:p w14:paraId="735DD50C" w14:textId="77777777" w:rsidR="009C3D7B" w:rsidRDefault="009C3D7B">
          <w:pPr>
            <w:autoSpaceDE w:val="0"/>
            <w:autoSpaceDN w:val="0"/>
            <w:ind w:hanging="640"/>
            <w:divId w:val="788401766"/>
            <w:rPr>
              <w:rFonts w:eastAsia="Times New Roman"/>
            </w:rPr>
          </w:pPr>
          <w:r>
            <w:rPr>
              <w:rFonts w:eastAsia="Times New Roman"/>
            </w:rPr>
            <w:t xml:space="preserve">[119] </w:t>
          </w:r>
          <w:r>
            <w:rPr>
              <w:rFonts w:eastAsia="Times New Roman"/>
            </w:rPr>
            <w:tab/>
            <w:t xml:space="preserve">TECHNOLOGIES, Unity. </w:t>
          </w:r>
          <w:proofErr w:type="spellStart"/>
          <w:r>
            <w:rPr>
              <w:rFonts w:eastAsia="Times New Roman"/>
              <w:i/>
              <w:iCs/>
            </w:rPr>
            <w:t>What</w:t>
          </w:r>
          <w:proofErr w:type="spellEnd"/>
          <w:r>
            <w:rPr>
              <w:rFonts w:eastAsia="Times New Roman"/>
              <w:i/>
              <w:iCs/>
            </w:rPr>
            <w:t xml:space="preserve"> </w:t>
          </w:r>
          <w:proofErr w:type="spellStart"/>
          <w:r>
            <w:rPr>
              <w:rFonts w:eastAsia="Times New Roman"/>
              <w:i/>
              <w:iCs/>
            </w:rPr>
            <w:t>platforms</w:t>
          </w:r>
          <w:proofErr w:type="spellEnd"/>
          <w:r>
            <w:rPr>
              <w:rFonts w:eastAsia="Times New Roman"/>
              <w:i/>
              <w:iCs/>
            </w:rPr>
            <w:t xml:space="preserve"> are </w:t>
          </w:r>
          <w:proofErr w:type="spellStart"/>
          <w:r>
            <w:rPr>
              <w:rFonts w:eastAsia="Times New Roman"/>
              <w:i/>
              <w:iCs/>
            </w:rPr>
            <w:t>supported</w:t>
          </w:r>
          <w:proofErr w:type="spellEnd"/>
          <w:r>
            <w:rPr>
              <w:rFonts w:eastAsia="Times New Roman"/>
              <w:i/>
              <w:iCs/>
            </w:rPr>
            <w:t xml:space="preserve"> by Unity? – Unity</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https://support.unity.com/hc/en-us/articles/206336795-What-platforms-are-supported-by-Unity-</w:t>
          </w:r>
        </w:p>
        <w:p w14:paraId="71C31EB9" w14:textId="77777777" w:rsidR="009C3D7B" w:rsidRDefault="009C3D7B">
          <w:pPr>
            <w:autoSpaceDE w:val="0"/>
            <w:autoSpaceDN w:val="0"/>
            <w:ind w:hanging="640"/>
            <w:divId w:val="1864321991"/>
            <w:rPr>
              <w:rFonts w:eastAsia="Times New Roman"/>
            </w:rPr>
          </w:pPr>
          <w:r>
            <w:rPr>
              <w:rFonts w:eastAsia="Times New Roman"/>
            </w:rPr>
            <w:t xml:space="preserve">[120] </w:t>
          </w:r>
          <w:r>
            <w:rPr>
              <w:rFonts w:eastAsia="Times New Roman"/>
            </w:rPr>
            <w:tab/>
            <w:t xml:space="preserve">EPIC GAMES. </w:t>
          </w:r>
          <w:proofErr w:type="spellStart"/>
          <w:r>
            <w:rPr>
              <w:rFonts w:eastAsia="Times New Roman"/>
              <w:i/>
              <w:iCs/>
            </w:rPr>
            <w:t>Multi-platform</w:t>
          </w:r>
          <w:proofErr w:type="spellEnd"/>
          <w:r>
            <w:rPr>
              <w:rFonts w:eastAsia="Times New Roman"/>
              <w:i/>
              <w:iCs/>
            </w:rPr>
            <w:t xml:space="preserve"> development</w:t>
          </w:r>
          <w:r>
            <w:rPr>
              <w:rFonts w:eastAsia="Times New Roman"/>
            </w:rPr>
            <w:t xml:space="preserve"> [online]. [</w:t>
          </w:r>
          <w:proofErr w:type="spellStart"/>
          <w:r>
            <w:rPr>
              <w:rFonts w:eastAsia="Times New Roman"/>
            </w:rPr>
            <w:t>accessed</w:t>
          </w:r>
          <w:proofErr w:type="spellEnd"/>
          <w:r>
            <w:rPr>
              <w:rFonts w:eastAsia="Times New Roman"/>
            </w:rPr>
            <w:t xml:space="preserve">. 2021-06-23]. </w:t>
          </w:r>
          <w:proofErr w:type="spellStart"/>
          <w:r>
            <w:rPr>
              <w:rFonts w:eastAsia="Times New Roman"/>
            </w:rPr>
            <w:t>Available</w:t>
          </w:r>
          <w:proofErr w:type="spellEnd"/>
          <w:r>
            <w:rPr>
              <w:rFonts w:eastAsia="Times New Roman"/>
            </w:rPr>
            <w:t xml:space="preserve"> at: https://www.unrealengine.com/en-US/features/multi-platform-development</w:t>
          </w:r>
        </w:p>
        <w:p w14:paraId="657EA434" w14:textId="77777777" w:rsidR="009C3D7B" w:rsidRDefault="009C3D7B">
          <w:pPr>
            <w:autoSpaceDE w:val="0"/>
            <w:autoSpaceDN w:val="0"/>
            <w:ind w:hanging="640"/>
            <w:divId w:val="950671805"/>
            <w:rPr>
              <w:rFonts w:eastAsia="Times New Roman"/>
            </w:rPr>
          </w:pPr>
          <w:r>
            <w:rPr>
              <w:rFonts w:eastAsia="Times New Roman"/>
            </w:rPr>
            <w:t xml:space="preserve">[121] </w:t>
          </w:r>
          <w:r>
            <w:rPr>
              <w:rFonts w:eastAsia="Times New Roman"/>
            </w:rPr>
            <w:tab/>
            <w:t xml:space="preserve">EPIC GAMES. </w:t>
          </w:r>
          <w:proofErr w:type="spellStart"/>
          <w:proofErr w:type="gramStart"/>
          <w:r>
            <w:rPr>
              <w:rFonts w:eastAsia="Times New Roman"/>
              <w:i/>
              <w:iCs/>
            </w:rPr>
            <w:t>Download</w:t>
          </w:r>
          <w:proofErr w:type="spellEnd"/>
          <w:r>
            <w:rPr>
              <w:rFonts w:eastAsia="Times New Roman"/>
              <w:i/>
              <w:iCs/>
            </w:rPr>
            <w:t xml:space="preserve"> - </w:t>
          </w:r>
          <w:proofErr w:type="spellStart"/>
          <w:r>
            <w:rPr>
              <w:rFonts w:eastAsia="Times New Roman"/>
              <w:i/>
              <w:iCs/>
            </w:rPr>
            <w:t>Unreal</w:t>
          </w:r>
          <w:proofErr w:type="spellEnd"/>
          <w:proofErr w:type="gramEnd"/>
          <w:r>
            <w:rPr>
              <w:rFonts w:eastAsia="Times New Roman"/>
              <w:i/>
              <w:iCs/>
            </w:rPr>
            <w:t xml:space="preserve"> </w:t>
          </w:r>
          <w:proofErr w:type="spellStart"/>
          <w:r>
            <w:rPr>
              <w:rFonts w:eastAsia="Times New Roman"/>
              <w:i/>
              <w:iCs/>
            </w:rPr>
            <w:t>Engine</w:t>
          </w:r>
          <w:proofErr w:type="spellEnd"/>
          <w:r>
            <w:rPr>
              <w:rFonts w:eastAsia="Times New Roman"/>
            </w:rPr>
            <w:t xml:space="preserve"> [online]. [</w:t>
          </w:r>
          <w:proofErr w:type="spellStart"/>
          <w:r>
            <w:rPr>
              <w:rFonts w:eastAsia="Times New Roman"/>
            </w:rPr>
            <w:t>accessed</w:t>
          </w:r>
          <w:proofErr w:type="spellEnd"/>
          <w:r>
            <w:rPr>
              <w:rFonts w:eastAsia="Times New Roman"/>
            </w:rPr>
            <w:t xml:space="preserve">. 2021-06-22].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https://www.unrealengine.com/en-US/download</w:t>
          </w:r>
        </w:p>
        <w:p w14:paraId="466E489D" w14:textId="77777777" w:rsidR="009C3D7B" w:rsidRDefault="009C3D7B">
          <w:pPr>
            <w:autoSpaceDE w:val="0"/>
            <w:autoSpaceDN w:val="0"/>
            <w:ind w:hanging="640"/>
            <w:divId w:val="1743871700"/>
            <w:rPr>
              <w:rFonts w:eastAsia="Times New Roman"/>
            </w:rPr>
          </w:pPr>
          <w:r>
            <w:rPr>
              <w:rFonts w:eastAsia="Times New Roman"/>
            </w:rPr>
            <w:t xml:space="preserve">[122] </w:t>
          </w:r>
          <w:r>
            <w:rPr>
              <w:rFonts w:eastAsia="Times New Roman"/>
            </w:rPr>
            <w:tab/>
          </w:r>
          <w:r>
            <w:rPr>
              <w:rFonts w:eastAsia="Times New Roman"/>
              <w:i/>
              <w:iCs/>
            </w:rPr>
            <w:t>CRYENGINE | Support: General</w:t>
          </w:r>
          <w:r>
            <w:rPr>
              <w:rFonts w:eastAsia="Times New Roman"/>
            </w:rPr>
            <w:t xml:space="preserve"> [online]. [</w:t>
          </w:r>
          <w:proofErr w:type="spellStart"/>
          <w:r>
            <w:rPr>
              <w:rFonts w:eastAsia="Times New Roman"/>
            </w:rPr>
            <w:t>accessed</w:t>
          </w:r>
          <w:proofErr w:type="spellEnd"/>
          <w:r>
            <w:rPr>
              <w:rFonts w:eastAsia="Times New Roman"/>
            </w:rPr>
            <w:t xml:space="preserve">. 2021-06-24]. </w:t>
          </w:r>
          <w:proofErr w:type="spellStart"/>
          <w:r>
            <w:rPr>
              <w:rFonts w:eastAsia="Times New Roman"/>
            </w:rPr>
            <w:t>Available</w:t>
          </w:r>
          <w:proofErr w:type="spellEnd"/>
          <w:r>
            <w:rPr>
              <w:rFonts w:eastAsia="Times New Roman"/>
            </w:rPr>
            <w:t xml:space="preserve"> at: https://www.cryengine.com/support/view/general#platform-support</w:t>
          </w:r>
        </w:p>
        <w:p w14:paraId="27B540EE" w14:textId="0FE49431" w:rsidR="00F67031" w:rsidRDefault="009C3D7B">
          <w:r>
            <w:rPr>
              <w:rFonts w:eastAsia="Times New Roman"/>
            </w:rPr>
            <w:t> </w:t>
          </w:r>
        </w:p>
      </w:sdtContent>
    </w:sdt>
    <w:sectPr w:rsidR="00F670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D0C5A"/>
    <w:multiLevelType w:val="multilevel"/>
    <w:tmpl w:val="01D6CF7E"/>
    <w:lvl w:ilvl="0">
      <w:start w:val="4"/>
      <w:numFmt w:val="decimal"/>
      <w:lvlText w:val="%1."/>
      <w:lvlJc w:val="left"/>
      <w:pPr>
        <w:ind w:left="720" w:hanging="360"/>
      </w:pPr>
      <w:rPr>
        <w:rFonts w:hint="default"/>
      </w:rPr>
    </w:lvl>
    <w:lvl w:ilvl="1">
      <w:start w:val="2"/>
      <w:numFmt w:val="decimal"/>
      <w:isLgl/>
      <w:lvlText w:val="%1.%2"/>
      <w:lvlJc w:val="left"/>
      <w:pPr>
        <w:ind w:left="1428" w:hanging="720"/>
      </w:pPr>
      <w:rPr>
        <w:rFonts w:asciiTheme="majorHAnsi" w:eastAsiaTheme="majorEastAsia" w:hAnsiTheme="majorHAnsi" w:cstheme="majorBidi" w:hint="default"/>
        <w:color w:val="2F5496" w:themeColor="accent1" w:themeShade="BF"/>
        <w:sz w:val="26"/>
      </w:rPr>
    </w:lvl>
    <w:lvl w:ilvl="2">
      <w:start w:val="1"/>
      <w:numFmt w:val="decimal"/>
      <w:isLgl/>
      <w:lvlText w:val="%1.%2.%3"/>
      <w:lvlJc w:val="left"/>
      <w:pPr>
        <w:ind w:left="1776" w:hanging="720"/>
      </w:pPr>
      <w:rPr>
        <w:rFonts w:asciiTheme="majorHAnsi" w:eastAsiaTheme="majorEastAsia" w:hAnsiTheme="majorHAnsi" w:cstheme="majorBidi" w:hint="default"/>
        <w:color w:val="2F5496" w:themeColor="accent1" w:themeShade="BF"/>
        <w:sz w:val="26"/>
      </w:rPr>
    </w:lvl>
    <w:lvl w:ilvl="3">
      <w:start w:val="1"/>
      <w:numFmt w:val="decimal"/>
      <w:isLgl/>
      <w:lvlText w:val="%1.%2.%3.%4"/>
      <w:lvlJc w:val="left"/>
      <w:pPr>
        <w:ind w:left="2484" w:hanging="1080"/>
      </w:pPr>
      <w:rPr>
        <w:rFonts w:asciiTheme="majorHAnsi" w:eastAsiaTheme="majorEastAsia" w:hAnsiTheme="majorHAnsi" w:cstheme="majorBidi" w:hint="default"/>
        <w:color w:val="2F5496" w:themeColor="accent1" w:themeShade="BF"/>
        <w:sz w:val="26"/>
      </w:rPr>
    </w:lvl>
    <w:lvl w:ilvl="4">
      <w:start w:val="1"/>
      <w:numFmt w:val="decimal"/>
      <w:isLgl/>
      <w:lvlText w:val="%1.%2.%3.%4.%5"/>
      <w:lvlJc w:val="left"/>
      <w:pPr>
        <w:ind w:left="3192" w:hanging="1440"/>
      </w:pPr>
      <w:rPr>
        <w:rFonts w:asciiTheme="majorHAnsi" w:eastAsiaTheme="majorEastAsia" w:hAnsiTheme="majorHAnsi" w:cstheme="majorBidi" w:hint="default"/>
        <w:color w:val="2F5496" w:themeColor="accent1" w:themeShade="BF"/>
        <w:sz w:val="26"/>
      </w:rPr>
    </w:lvl>
    <w:lvl w:ilvl="5">
      <w:start w:val="1"/>
      <w:numFmt w:val="decimal"/>
      <w:isLgl/>
      <w:lvlText w:val="%1.%2.%3.%4.%5.%6"/>
      <w:lvlJc w:val="left"/>
      <w:pPr>
        <w:ind w:left="3540" w:hanging="1440"/>
      </w:pPr>
      <w:rPr>
        <w:rFonts w:asciiTheme="majorHAnsi" w:eastAsiaTheme="majorEastAsia" w:hAnsiTheme="majorHAnsi" w:cstheme="majorBidi" w:hint="default"/>
        <w:color w:val="2F5496" w:themeColor="accent1" w:themeShade="BF"/>
        <w:sz w:val="26"/>
      </w:rPr>
    </w:lvl>
    <w:lvl w:ilvl="6">
      <w:start w:val="1"/>
      <w:numFmt w:val="decimal"/>
      <w:isLgl/>
      <w:lvlText w:val="%1.%2.%3.%4.%5.%6.%7"/>
      <w:lvlJc w:val="left"/>
      <w:pPr>
        <w:ind w:left="4248" w:hanging="1800"/>
      </w:pPr>
      <w:rPr>
        <w:rFonts w:asciiTheme="majorHAnsi" w:eastAsiaTheme="majorEastAsia" w:hAnsiTheme="majorHAnsi" w:cstheme="majorBidi" w:hint="default"/>
        <w:color w:val="2F5496" w:themeColor="accent1" w:themeShade="BF"/>
        <w:sz w:val="26"/>
      </w:rPr>
    </w:lvl>
    <w:lvl w:ilvl="7">
      <w:start w:val="1"/>
      <w:numFmt w:val="decimal"/>
      <w:isLgl/>
      <w:lvlText w:val="%1.%2.%3.%4.%5.%6.%7.%8"/>
      <w:lvlJc w:val="left"/>
      <w:pPr>
        <w:ind w:left="4956" w:hanging="2160"/>
      </w:pPr>
      <w:rPr>
        <w:rFonts w:asciiTheme="majorHAnsi" w:eastAsiaTheme="majorEastAsia" w:hAnsiTheme="majorHAnsi" w:cstheme="majorBidi" w:hint="default"/>
        <w:color w:val="2F5496" w:themeColor="accent1" w:themeShade="BF"/>
        <w:sz w:val="26"/>
      </w:rPr>
    </w:lvl>
    <w:lvl w:ilvl="8">
      <w:start w:val="1"/>
      <w:numFmt w:val="decimal"/>
      <w:isLgl/>
      <w:lvlText w:val="%1.%2.%3.%4.%5.%6.%7.%8.%9"/>
      <w:lvlJc w:val="left"/>
      <w:pPr>
        <w:ind w:left="5304" w:hanging="2160"/>
      </w:pPr>
      <w:rPr>
        <w:rFonts w:asciiTheme="majorHAnsi" w:eastAsiaTheme="majorEastAsia" w:hAnsiTheme="majorHAnsi" w:cstheme="majorBidi" w:hint="default"/>
        <w:color w:val="2F5496" w:themeColor="accent1" w:themeShade="BF"/>
        <w:sz w:val="26"/>
      </w:rPr>
    </w:lvl>
  </w:abstractNum>
  <w:abstractNum w:abstractNumId="1" w15:restartNumberingAfterBreak="0">
    <w:nsid w:val="632604B2"/>
    <w:multiLevelType w:val="multilevel"/>
    <w:tmpl w:val="F5A2D03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6A1451FB"/>
    <w:multiLevelType w:val="multilevel"/>
    <w:tmpl w:val="C2A60822"/>
    <w:lvl w:ilvl="0">
      <w:start w:val="5"/>
      <w:numFmt w:val="decimal"/>
      <w:lvlText w:val="%1"/>
      <w:lvlJc w:val="left"/>
      <w:pPr>
        <w:ind w:left="360" w:hanging="360"/>
      </w:pPr>
      <w:rPr>
        <w:rFonts w:hint="default"/>
      </w:rPr>
    </w:lvl>
    <w:lvl w:ilvl="1">
      <w:start w:val="3"/>
      <w:numFmt w:val="decimal"/>
      <w:lvlText w:val="%1.%2"/>
      <w:lvlJc w:val="left"/>
      <w:pPr>
        <w:ind w:left="1764" w:hanging="360"/>
      </w:pPr>
      <w:rPr>
        <w:rFonts w:hint="default"/>
      </w:rPr>
    </w:lvl>
    <w:lvl w:ilvl="2">
      <w:start w:val="1"/>
      <w:numFmt w:val="decimal"/>
      <w:lvlText w:val="%1.%2.%3"/>
      <w:lvlJc w:val="left"/>
      <w:pPr>
        <w:ind w:left="3528" w:hanging="720"/>
      </w:pPr>
      <w:rPr>
        <w:rFonts w:hint="default"/>
      </w:rPr>
    </w:lvl>
    <w:lvl w:ilvl="3">
      <w:start w:val="1"/>
      <w:numFmt w:val="decimal"/>
      <w:lvlText w:val="%1.%2.%3.%4"/>
      <w:lvlJc w:val="left"/>
      <w:pPr>
        <w:ind w:left="4932" w:hanging="720"/>
      </w:pPr>
      <w:rPr>
        <w:rFonts w:hint="default"/>
      </w:rPr>
    </w:lvl>
    <w:lvl w:ilvl="4">
      <w:start w:val="1"/>
      <w:numFmt w:val="decimal"/>
      <w:lvlText w:val="%1.%2.%3.%4.%5"/>
      <w:lvlJc w:val="left"/>
      <w:pPr>
        <w:ind w:left="6696" w:hanging="1080"/>
      </w:pPr>
      <w:rPr>
        <w:rFonts w:hint="default"/>
      </w:rPr>
    </w:lvl>
    <w:lvl w:ilvl="5">
      <w:start w:val="1"/>
      <w:numFmt w:val="decimal"/>
      <w:lvlText w:val="%1.%2.%3.%4.%5.%6"/>
      <w:lvlJc w:val="left"/>
      <w:pPr>
        <w:ind w:left="8460" w:hanging="1440"/>
      </w:pPr>
      <w:rPr>
        <w:rFonts w:hint="default"/>
      </w:rPr>
    </w:lvl>
    <w:lvl w:ilvl="6">
      <w:start w:val="1"/>
      <w:numFmt w:val="decimal"/>
      <w:lvlText w:val="%1.%2.%3.%4.%5.%6.%7"/>
      <w:lvlJc w:val="left"/>
      <w:pPr>
        <w:ind w:left="9864" w:hanging="1440"/>
      </w:pPr>
      <w:rPr>
        <w:rFonts w:hint="default"/>
      </w:rPr>
    </w:lvl>
    <w:lvl w:ilvl="7">
      <w:start w:val="1"/>
      <w:numFmt w:val="decimal"/>
      <w:lvlText w:val="%1.%2.%3.%4.%5.%6.%7.%8"/>
      <w:lvlJc w:val="left"/>
      <w:pPr>
        <w:ind w:left="11628" w:hanging="1800"/>
      </w:pPr>
      <w:rPr>
        <w:rFonts w:hint="default"/>
      </w:rPr>
    </w:lvl>
    <w:lvl w:ilvl="8">
      <w:start w:val="1"/>
      <w:numFmt w:val="decimal"/>
      <w:lvlText w:val="%1.%2.%3.%4.%5.%6.%7.%8.%9"/>
      <w:lvlJc w:val="left"/>
      <w:pPr>
        <w:ind w:left="13032" w:hanging="1800"/>
      </w:pPr>
      <w:rPr>
        <w:rFonts w:hint="default"/>
      </w:rPr>
    </w:lvl>
  </w:abstractNum>
  <w:abstractNum w:abstractNumId="3" w15:restartNumberingAfterBreak="0">
    <w:nsid w:val="73362360"/>
    <w:multiLevelType w:val="multilevel"/>
    <w:tmpl w:val="A9F47616"/>
    <w:lvl w:ilvl="0">
      <w:start w:val="3"/>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400835119">
    <w:abstractNumId w:val="1"/>
  </w:num>
  <w:num w:numId="2" w16cid:durableId="1515075094">
    <w:abstractNumId w:val="3"/>
  </w:num>
  <w:num w:numId="3" w16cid:durableId="1714619022">
    <w:abstractNumId w:val="0"/>
  </w:num>
  <w:num w:numId="4" w16cid:durableId="1655062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5D30"/>
    <w:rsid w:val="00000038"/>
    <w:rsid w:val="00000CB8"/>
    <w:rsid w:val="000026FE"/>
    <w:rsid w:val="00003D66"/>
    <w:rsid w:val="00006C90"/>
    <w:rsid w:val="00007E69"/>
    <w:rsid w:val="000101B9"/>
    <w:rsid w:val="000103BF"/>
    <w:rsid w:val="00013200"/>
    <w:rsid w:val="0001501F"/>
    <w:rsid w:val="00017308"/>
    <w:rsid w:val="000348AD"/>
    <w:rsid w:val="00035976"/>
    <w:rsid w:val="00036B1F"/>
    <w:rsid w:val="000407F5"/>
    <w:rsid w:val="00042F38"/>
    <w:rsid w:val="000448DF"/>
    <w:rsid w:val="000452F9"/>
    <w:rsid w:val="000474BA"/>
    <w:rsid w:val="00050C7F"/>
    <w:rsid w:val="00052A95"/>
    <w:rsid w:val="00053849"/>
    <w:rsid w:val="00055410"/>
    <w:rsid w:val="00061721"/>
    <w:rsid w:val="0006350C"/>
    <w:rsid w:val="00063A48"/>
    <w:rsid w:val="00067673"/>
    <w:rsid w:val="00077CC9"/>
    <w:rsid w:val="000815A6"/>
    <w:rsid w:val="00081763"/>
    <w:rsid w:val="00085222"/>
    <w:rsid w:val="00086180"/>
    <w:rsid w:val="0008722E"/>
    <w:rsid w:val="0009013B"/>
    <w:rsid w:val="00092593"/>
    <w:rsid w:val="0009293A"/>
    <w:rsid w:val="00092AB8"/>
    <w:rsid w:val="000947BA"/>
    <w:rsid w:val="00095F58"/>
    <w:rsid w:val="000A0CCB"/>
    <w:rsid w:val="000A1F80"/>
    <w:rsid w:val="000A226E"/>
    <w:rsid w:val="000A4770"/>
    <w:rsid w:val="000A74F0"/>
    <w:rsid w:val="000B1594"/>
    <w:rsid w:val="000B3187"/>
    <w:rsid w:val="000B4A03"/>
    <w:rsid w:val="000B4CEC"/>
    <w:rsid w:val="000B7F2B"/>
    <w:rsid w:val="000C0045"/>
    <w:rsid w:val="000C4519"/>
    <w:rsid w:val="000D0665"/>
    <w:rsid w:val="000D0996"/>
    <w:rsid w:val="000D37B4"/>
    <w:rsid w:val="000D45CD"/>
    <w:rsid w:val="000E1817"/>
    <w:rsid w:val="000E74BC"/>
    <w:rsid w:val="000F0FBC"/>
    <w:rsid w:val="000F5488"/>
    <w:rsid w:val="000F6216"/>
    <w:rsid w:val="000F745C"/>
    <w:rsid w:val="00102352"/>
    <w:rsid w:val="001032B2"/>
    <w:rsid w:val="001033EF"/>
    <w:rsid w:val="00103568"/>
    <w:rsid w:val="00104355"/>
    <w:rsid w:val="00105513"/>
    <w:rsid w:val="00107964"/>
    <w:rsid w:val="00107A97"/>
    <w:rsid w:val="001127D9"/>
    <w:rsid w:val="00113620"/>
    <w:rsid w:val="001154D7"/>
    <w:rsid w:val="00117056"/>
    <w:rsid w:val="001219EC"/>
    <w:rsid w:val="00124AA9"/>
    <w:rsid w:val="0012554E"/>
    <w:rsid w:val="00131F33"/>
    <w:rsid w:val="00134372"/>
    <w:rsid w:val="001361CF"/>
    <w:rsid w:val="00142055"/>
    <w:rsid w:val="00143C29"/>
    <w:rsid w:val="0014539E"/>
    <w:rsid w:val="001453D9"/>
    <w:rsid w:val="001454A1"/>
    <w:rsid w:val="00151124"/>
    <w:rsid w:val="0015202E"/>
    <w:rsid w:val="00154303"/>
    <w:rsid w:val="001547A9"/>
    <w:rsid w:val="001550EF"/>
    <w:rsid w:val="00165991"/>
    <w:rsid w:val="00165D28"/>
    <w:rsid w:val="001758D3"/>
    <w:rsid w:val="0017598C"/>
    <w:rsid w:val="00180E51"/>
    <w:rsid w:val="00181C32"/>
    <w:rsid w:val="001832A7"/>
    <w:rsid w:val="0018653A"/>
    <w:rsid w:val="00191467"/>
    <w:rsid w:val="00193D7C"/>
    <w:rsid w:val="001946D2"/>
    <w:rsid w:val="00196358"/>
    <w:rsid w:val="00196BFF"/>
    <w:rsid w:val="001A1522"/>
    <w:rsid w:val="001A1D9F"/>
    <w:rsid w:val="001A2EF3"/>
    <w:rsid w:val="001A43B8"/>
    <w:rsid w:val="001A4873"/>
    <w:rsid w:val="001A636D"/>
    <w:rsid w:val="001A72A6"/>
    <w:rsid w:val="001B0240"/>
    <w:rsid w:val="001B0812"/>
    <w:rsid w:val="001B3AFD"/>
    <w:rsid w:val="001B3D2F"/>
    <w:rsid w:val="001B4E6A"/>
    <w:rsid w:val="001B5109"/>
    <w:rsid w:val="001C017F"/>
    <w:rsid w:val="001C070B"/>
    <w:rsid w:val="001C29E2"/>
    <w:rsid w:val="001C2DBA"/>
    <w:rsid w:val="001C44DF"/>
    <w:rsid w:val="001C66FA"/>
    <w:rsid w:val="001C6756"/>
    <w:rsid w:val="001C6C49"/>
    <w:rsid w:val="001C6D8D"/>
    <w:rsid w:val="001C72A9"/>
    <w:rsid w:val="001D02CD"/>
    <w:rsid w:val="001D03F4"/>
    <w:rsid w:val="001D2CCF"/>
    <w:rsid w:val="001D2E56"/>
    <w:rsid w:val="001D6CFE"/>
    <w:rsid w:val="001E2C11"/>
    <w:rsid w:val="001E52B4"/>
    <w:rsid w:val="001E714E"/>
    <w:rsid w:val="001E7F3F"/>
    <w:rsid w:val="001F04D9"/>
    <w:rsid w:val="001F08F4"/>
    <w:rsid w:val="001F1124"/>
    <w:rsid w:val="001F299A"/>
    <w:rsid w:val="001F32E5"/>
    <w:rsid w:val="001F4DAC"/>
    <w:rsid w:val="001F5706"/>
    <w:rsid w:val="001F5777"/>
    <w:rsid w:val="001F5D6D"/>
    <w:rsid w:val="00201C98"/>
    <w:rsid w:val="0020260D"/>
    <w:rsid w:val="00203F25"/>
    <w:rsid w:val="00205158"/>
    <w:rsid w:val="002070E6"/>
    <w:rsid w:val="002074B0"/>
    <w:rsid w:val="00207FF3"/>
    <w:rsid w:val="0021003F"/>
    <w:rsid w:val="002113E6"/>
    <w:rsid w:val="00212287"/>
    <w:rsid w:val="002132DD"/>
    <w:rsid w:val="00213C83"/>
    <w:rsid w:val="002156F7"/>
    <w:rsid w:val="0021640D"/>
    <w:rsid w:val="00217D48"/>
    <w:rsid w:val="00221685"/>
    <w:rsid w:val="00224123"/>
    <w:rsid w:val="002250B0"/>
    <w:rsid w:val="00225888"/>
    <w:rsid w:val="0022610B"/>
    <w:rsid w:val="00230A47"/>
    <w:rsid w:val="00232FDA"/>
    <w:rsid w:val="002333D8"/>
    <w:rsid w:val="00234988"/>
    <w:rsid w:val="00235290"/>
    <w:rsid w:val="00236813"/>
    <w:rsid w:val="00236925"/>
    <w:rsid w:val="002377F0"/>
    <w:rsid w:val="002407A8"/>
    <w:rsid w:val="002414C4"/>
    <w:rsid w:val="00241A30"/>
    <w:rsid w:val="00241BB6"/>
    <w:rsid w:val="00242F0D"/>
    <w:rsid w:val="0024414F"/>
    <w:rsid w:val="0024533D"/>
    <w:rsid w:val="00251C2A"/>
    <w:rsid w:val="002529C0"/>
    <w:rsid w:val="002536C4"/>
    <w:rsid w:val="00265C90"/>
    <w:rsid w:val="002663CB"/>
    <w:rsid w:val="00267B86"/>
    <w:rsid w:val="00267CDD"/>
    <w:rsid w:val="00272101"/>
    <w:rsid w:val="00277765"/>
    <w:rsid w:val="0028125E"/>
    <w:rsid w:val="00282088"/>
    <w:rsid w:val="002820E7"/>
    <w:rsid w:val="002834BC"/>
    <w:rsid w:val="0029219C"/>
    <w:rsid w:val="00293872"/>
    <w:rsid w:val="0029402D"/>
    <w:rsid w:val="00296619"/>
    <w:rsid w:val="002966E9"/>
    <w:rsid w:val="00297CBD"/>
    <w:rsid w:val="002A406D"/>
    <w:rsid w:val="002A4D33"/>
    <w:rsid w:val="002A6A74"/>
    <w:rsid w:val="002A772E"/>
    <w:rsid w:val="002A7AB3"/>
    <w:rsid w:val="002B06C6"/>
    <w:rsid w:val="002B2A10"/>
    <w:rsid w:val="002B3D66"/>
    <w:rsid w:val="002B653B"/>
    <w:rsid w:val="002B70F9"/>
    <w:rsid w:val="002B76CF"/>
    <w:rsid w:val="002C0C10"/>
    <w:rsid w:val="002C10D4"/>
    <w:rsid w:val="002C32FD"/>
    <w:rsid w:val="002C3C47"/>
    <w:rsid w:val="002D2496"/>
    <w:rsid w:val="002D3754"/>
    <w:rsid w:val="002D39BA"/>
    <w:rsid w:val="002D7109"/>
    <w:rsid w:val="002D73B3"/>
    <w:rsid w:val="002D7ADF"/>
    <w:rsid w:val="002E04FB"/>
    <w:rsid w:val="002E1D80"/>
    <w:rsid w:val="002E1F9A"/>
    <w:rsid w:val="002E5EF2"/>
    <w:rsid w:val="002E6800"/>
    <w:rsid w:val="002E7001"/>
    <w:rsid w:val="002E712E"/>
    <w:rsid w:val="002E7F98"/>
    <w:rsid w:val="002F0423"/>
    <w:rsid w:val="002F0602"/>
    <w:rsid w:val="002F15A5"/>
    <w:rsid w:val="002F4FE2"/>
    <w:rsid w:val="002F5A06"/>
    <w:rsid w:val="002F6EE0"/>
    <w:rsid w:val="002F77BA"/>
    <w:rsid w:val="00300C37"/>
    <w:rsid w:val="003019CF"/>
    <w:rsid w:val="003044FF"/>
    <w:rsid w:val="00306725"/>
    <w:rsid w:val="0031059A"/>
    <w:rsid w:val="0031079E"/>
    <w:rsid w:val="00315605"/>
    <w:rsid w:val="00316967"/>
    <w:rsid w:val="0031794E"/>
    <w:rsid w:val="00317D7C"/>
    <w:rsid w:val="003236F7"/>
    <w:rsid w:val="00325170"/>
    <w:rsid w:val="00327977"/>
    <w:rsid w:val="00331B22"/>
    <w:rsid w:val="00337752"/>
    <w:rsid w:val="00337E41"/>
    <w:rsid w:val="003403A5"/>
    <w:rsid w:val="003411D4"/>
    <w:rsid w:val="00341523"/>
    <w:rsid w:val="00342684"/>
    <w:rsid w:val="0034309A"/>
    <w:rsid w:val="003430CB"/>
    <w:rsid w:val="00344513"/>
    <w:rsid w:val="00344D3F"/>
    <w:rsid w:val="00344E53"/>
    <w:rsid w:val="0035037A"/>
    <w:rsid w:val="00350555"/>
    <w:rsid w:val="003506AA"/>
    <w:rsid w:val="00351FBB"/>
    <w:rsid w:val="00360334"/>
    <w:rsid w:val="00360D3E"/>
    <w:rsid w:val="00361458"/>
    <w:rsid w:val="0036239A"/>
    <w:rsid w:val="003663E2"/>
    <w:rsid w:val="003670FA"/>
    <w:rsid w:val="003671D6"/>
    <w:rsid w:val="00367815"/>
    <w:rsid w:val="00370AC2"/>
    <w:rsid w:val="0037283A"/>
    <w:rsid w:val="00372FFF"/>
    <w:rsid w:val="003744EA"/>
    <w:rsid w:val="003747C4"/>
    <w:rsid w:val="00375009"/>
    <w:rsid w:val="00376B03"/>
    <w:rsid w:val="00377264"/>
    <w:rsid w:val="0038027F"/>
    <w:rsid w:val="00380BF4"/>
    <w:rsid w:val="0038267A"/>
    <w:rsid w:val="00384C1B"/>
    <w:rsid w:val="00385C2A"/>
    <w:rsid w:val="00386034"/>
    <w:rsid w:val="00386A64"/>
    <w:rsid w:val="00387C43"/>
    <w:rsid w:val="00390376"/>
    <w:rsid w:val="00392203"/>
    <w:rsid w:val="003934E3"/>
    <w:rsid w:val="003A0501"/>
    <w:rsid w:val="003A08E1"/>
    <w:rsid w:val="003A24CC"/>
    <w:rsid w:val="003A39D7"/>
    <w:rsid w:val="003A45F9"/>
    <w:rsid w:val="003A5D1B"/>
    <w:rsid w:val="003A6382"/>
    <w:rsid w:val="003A780F"/>
    <w:rsid w:val="003A7E36"/>
    <w:rsid w:val="003B24E3"/>
    <w:rsid w:val="003B2984"/>
    <w:rsid w:val="003B2E8D"/>
    <w:rsid w:val="003B33DC"/>
    <w:rsid w:val="003B4844"/>
    <w:rsid w:val="003B5889"/>
    <w:rsid w:val="003C0BF4"/>
    <w:rsid w:val="003C26E3"/>
    <w:rsid w:val="003C5637"/>
    <w:rsid w:val="003C6C0A"/>
    <w:rsid w:val="003C729A"/>
    <w:rsid w:val="003D0DCD"/>
    <w:rsid w:val="003D29F0"/>
    <w:rsid w:val="003D6517"/>
    <w:rsid w:val="003E05E7"/>
    <w:rsid w:val="003E0B49"/>
    <w:rsid w:val="003E1674"/>
    <w:rsid w:val="003E1819"/>
    <w:rsid w:val="003E21FE"/>
    <w:rsid w:val="003E2F3D"/>
    <w:rsid w:val="003E6F0E"/>
    <w:rsid w:val="003F0A92"/>
    <w:rsid w:val="003F119D"/>
    <w:rsid w:val="003F2360"/>
    <w:rsid w:val="003F5C29"/>
    <w:rsid w:val="0040025D"/>
    <w:rsid w:val="00403817"/>
    <w:rsid w:val="00404D1F"/>
    <w:rsid w:val="004064F0"/>
    <w:rsid w:val="00407DE5"/>
    <w:rsid w:val="0041340E"/>
    <w:rsid w:val="004140C1"/>
    <w:rsid w:val="00414562"/>
    <w:rsid w:val="00414718"/>
    <w:rsid w:val="00416A66"/>
    <w:rsid w:val="0041708F"/>
    <w:rsid w:val="004216C8"/>
    <w:rsid w:val="00422282"/>
    <w:rsid w:val="00423A67"/>
    <w:rsid w:val="00424C2A"/>
    <w:rsid w:val="00425AAA"/>
    <w:rsid w:val="00426661"/>
    <w:rsid w:val="00427107"/>
    <w:rsid w:val="00427A6D"/>
    <w:rsid w:val="00431415"/>
    <w:rsid w:val="00431B78"/>
    <w:rsid w:val="00433E02"/>
    <w:rsid w:val="00433EF9"/>
    <w:rsid w:val="00434D64"/>
    <w:rsid w:val="004404E6"/>
    <w:rsid w:val="0044070A"/>
    <w:rsid w:val="00440DAF"/>
    <w:rsid w:val="0044240B"/>
    <w:rsid w:val="00442947"/>
    <w:rsid w:val="00443509"/>
    <w:rsid w:val="00443B3A"/>
    <w:rsid w:val="0044421D"/>
    <w:rsid w:val="004471AF"/>
    <w:rsid w:val="00447B76"/>
    <w:rsid w:val="00451234"/>
    <w:rsid w:val="00451B75"/>
    <w:rsid w:val="00451D2F"/>
    <w:rsid w:val="00456105"/>
    <w:rsid w:val="00456239"/>
    <w:rsid w:val="00456C62"/>
    <w:rsid w:val="00457DDA"/>
    <w:rsid w:val="00460E55"/>
    <w:rsid w:val="00464BCA"/>
    <w:rsid w:val="00465A9A"/>
    <w:rsid w:val="00467244"/>
    <w:rsid w:val="0046768F"/>
    <w:rsid w:val="00473822"/>
    <w:rsid w:val="00477417"/>
    <w:rsid w:val="00477DA3"/>
    <w:rsid w:val="00481211"/>
    <w:rsid w:val="0048557D"/>
    <w:rsid w:val="004856AB"/>
    <w:rsid w:val="00487602"/>
    <w:rsid w:val="00490EB1"/>
    <w:rsid w:val="00491901"/>
    <w:rsid w:val="004919B8"/>
    <w:rsid w:val="004958F8"/>
    <w:rsid w:val="004A0EE0"/>
    <w:rsid w:val="004A0F93"/>
    <w:rsid w:val="004A137E"/>
    <w:rsid w:val="004A3AA3"/>
    <w:rsid w:val="004A5E20"/>
    <w:rsid w:val="004A6534"/>
    <w:rsid w:val="004A7F6F"/>
    <w:rsid w:val="004B004C"/>
    <w:rsid w:val="004B128D"/>
    <w:rsid w:val="004B33BB"/>
    <w:rsid w:val="004B5120"/>
    <w:rsid w:val="004B77A6"/>
    <w:rsid w:val="004C112C"/>
    <w:rsid w:val="004C1174"/>
    <w:rsid w:val="004C2634"/>
    <w:rsid w:val="004C67FA"/>
    <w:rsid w:val="004C6B7A"/>
    <w:rsid w:val="004C7113"/>
    <w:rsid w:val="004C7F7F"/>
    <w:rsid w:val="004D0076"/>
    <w:rsid w:val="004D6AAE"/>
    <w:rsid w:val="004E52FB"/>
    <w:rsid w:val="004E6408"/>
    <w:rsid w:val="004F0057"/>
    <w:rsid w:val="004F2486"/>
    <w:rsid w:val="004F352F"/>
    <w:rsid w:val="004F3DBC"/>
    <w:rsid w:val="004F4BCC"/>
    <w:rsid w:val="004F773F"/>
    <w:rsid w:val="00503E6C"/>
    <w:rsid w:val="0050761A"/>
    <w:rsid w:val="0050791D"/>
    <w:rsid w:val="00514BD0"/>
    <w:rsid w:val="005155AE"/>
    <w:rsid w:val="00515F04"/>
    <w:rsid w:val="00521656"/>
    <w:rsid w:val="00521D04"/>
    <w:rsid w:val="005239BE"/>
    <w:rsid w:val="00525EAF"/>
    <w:rsid w:val="0053141C"/>
    <w:rsid w:val="00533646"/>
    <w:rsid w:val="005347CB"/>
    <w:rsid w:val="00536F03"/>
    <w:rsid w:val="005378F8"/>
    <w:rsid w:val="00541151"/>
    <w:rsid w:val="005421BA"/>
    <w:rsid w:val="00543B10"/>
    <w:rsid w:val="005465CE"/>
    <w:rsid w:val="00546803"/>
    <w:rsid w:val="0054725E"/>
    <w:rsid w:val="00550138"/>
    <w:rsid w:val="00551FA9"/>
    <w:rsid w:val="00554450"/>
    <w:rsid w:val="00554A09"/>
    <w:rsid w:val="00555194"/>
    <w:rsid w:val="00555FAC"/>
    <w:rsid w:val="00557BEB"/>
    <w:rsid w:val="00557C92"/>
    <w:rsid w:val="0056450A"/>
    <w:rsid w:val="00564A5C"/>
    <w:rsid w:val="00564A93"/>
    <w:rsid w:val="00572513"/>
    <w:rsid w:val="00574BC2"/>
    <w:rsid w:val="0058285E"/>
    <w:rsid w:val="005834AD"/>
    <w:rsid w:val="00583536"/>
    <w:rsid w:val="005849EC"/>
    <w:rsid w:val="005854C4"/>
    <w:rsid w:val="00585DD5"/>
    <w:rsid w:val="00590319"/>
    <w:rsid w:val="00590F86"/>
    <w:rsid w:val="00595B8B"/>
    <w:rsid w:val="00595CFA"/>
    <w:rsid w:val="00597453"/>
    <w:rsid w:val="005A103F"/>
    <w:rsid w:val="005A10AB"/>
    <w:rsid w:val="005A1621"/>
    <w:rsid w:val="005A1840"/>
    <w:rsid w:val="005B0A58"/>
    <w:rsid w:val="005B11EE"/>
    <w:rsid w:val="005B25CD"/>
    <w:rsid w:val="005B3A45"/>
    <w:rsid w:val="005B4ABE"/>
    <w:rsid w:val="005C05C9"/>
    <w:rsid w:val="005C0646"/>
    <w:rsid w:val="005C0A96"/>
    <w:rsid w:val="005C2424"/>
    <w:rsid w:val="005C453E"/>
    <w:rsid w:val="005C4AAE"/>
    <w:rsid w:val="005C6DD2"/>
    <w:rsid w:val="005C773C"/>
    <w:rsid w:val="005D0079"/>
    <w:rsid w:val="005D15B5"/>
    <w:rsid w:val="005D1784"/>
    <w:rsid w:val="005D494A"/>
    <w:rsid w:val="005D56CC"/>
    <w:rsid w:val="005D6040"/>
    <w:rsid w:val="005D6626"/>
    <w:rsid w:val="005E0D08"/>
    <w:rsid w:val="005E5863"/>
    <w:rsid w:val="005E5CDC"/>
    <w:rsid w:val="005E6382"/>
    <w:rsid w:val="005F0341"/>
    <w:rsid w:val="005F0640"/>
    <w:rsid w:val="005F2828"/>
    <w:rsid w:val="005F2C0F"/>
    <w:rsid w:val="006001F3"/>
    <w:rsid w:val="0060531A"/>
    <w:rsid w:val="00605810"/>
    <w:rsid w:val="00607D51"/>
    <w:rsid w:val="006151C6"/>
    <w:rsid w:val="006153B1"/>
    <w:rsid w:val="00621250"/>
    <w:rsid w:val="00621687"/>
    <w:rsid w:val="00621EB4"/>
    <w:rsid w:val="00625E26"/>
    <w:rsid w:val="00626F2D"/>
    <w:rsid w:val="006271A1"/>
    <w:rsid w:val="00632CDA"/>
    <w:rsid w:val="006368D3"/>
    <w:rsid w:val="00640F1A"/>
    <w:rsid w:val="006433A0"/>
    <w:rsid w:val="00644368"/>
    <w:rsid w:val="00646C9D"/>
    <w:rsid w:val="0064770A"/>
    <w:rsid w:val="00647862"/>
    <w:rsid w:val="00650A6A"/>
    <w:rsid w:val="0065181C"/>
    <w:rsid w:val="0065342F"/>
    <w:rsid w:val="006536BF"/>
    <w:rsid w:val="00654B36"/>
    <w:rsid w:val="00655675"/>
    <w:rsid w:val="00656854"/>
    <w:rsid w:val="0066088F"/>
    <w:rsid w:val="00661C8E"/>
    <w:rsid w:val="006646AA"/>
    <w:rsid w:val="006811F6"/>
    <w:rsid w:val="00682A62"/>
    <w:rsid w:val="00683FED"/>
    <w:rsid w:val="00685809"/>
    <w:rsid w:val="00687D19"/>
    <w:rsid w:val="0069259D"/>
    <w:rsid w:val="006949E6"/>
    <w:rsid w:val="006950E4"/>
    <w:rsid w:val="00695AC3"/>
    <w:rsid w:val="006A15AD"/>
    <w:rsid w:val="006A20D0"/>
    <w:rsid w:val="006A3939"/>
    <w:rsid w:val="006A4D87"/>
    <w:rsid w:val="006A5137"/>
    <w:rsid w:val="006A5522"/>
    <w:rsid w:val="006A6DFD"/>
    <w:rsid w:val="006B0077"/>
    <w:rsid w:val="006B2000"/>
    <w:rsid w:val="006B3362"/>
    <w:rsid w:val="006B3658"/>
    <w:rsid w:val="006B669D"/>
    <w:rsid w:val="006C0C16"/>
    <w:rsid w:val="006C6B1A"/>
    <w:rsid w:val="006C6CB8"/>
    <w:rsid w:val="006D480F"/>
    <w:rsid w:val="006D72B6"/>
    <w:rsid w:val="006E2145"/>
    <w:rsid w:val="006E2225"/>
    <w:rsid w:val="006E523C"/>
    <w:rsid w:val="006E5B8A"/>
    <w:rsid w:val="006E6D7F"/>
    <w:rsid w:val="006E6F3B"/>
    <w:rsid w:val="006F1124"/>
    <w:rsid w:val="006F2CBC"/>
    <w:rsid w:val="006F2CCB"/>
    <w:rsid w:val="006F36EF"/>
    <w:rsid w:val="006F46BC"/>
    <w:rsid w:val="006F6CEF"/>
    <w:rsid w:val="00702610"/>
    <w:rsid w:val="00707F02"/>
    <w:rsid w:val="0071077C"/>
    <w:rsid w:val="007141EE"/>
    <w:rsid w:val="00715CEA"/>
    <w:rsid w:val="007231A5"/>
    <w:rsid w:val="00724227"/>
    <w:rsid w:val="00730FF6"/>
    <w:rsid w:val="00734742"/>
    <w:rsid w:val="00735319"/>
    <w:rsid w:val="007362FB"/>
    <w:rsid w:val="00741D98"/>
    <w:rsid w:val="0074488A"/>
    <w:rsid w:val="007449CD"/>
    <w:rsid w:val="00747417"/>
    <w:rsid w:val="00750193"/>
    <w:rsid w:val="00751548"/>
    <w:rsid w:val="00751ABE"/>
    <w:rsid w:val="0075278A"/>
    <w:rsid w:val="00752B33"/>
    <w:rsid w:val="00754F31"/>
    <w:rsid w:val="00755B8D"/>
    <w:rsid w:val="00760AA3"/>
    <w:rsid w:val="00760D9F"/>
    <w:rsid w:val="00760F3A"/>
    <w:rsid w:val="00761834"/>
    <w:rsid w:val="007634A1"/>
    <w:rsid w:val="007637BB"/>
    <w:rsid w:val="00766381"/>
    <w:rsid w:val="007663F0"/>
    <w:rsid w:val="00766D81"/>
    <w:rsid w:val="00766F7C"/>
    <w:rsid w:val="00772B8D"/>
    <w:rsid w:val="007774D6"/>
    <w:rsid w:val="007817D6"/>
    <w:rsid w:val="00782859"/>
    <w:rsid w:val="00783A83"/>
    <w:rsid w:val="007842FC"/>
    <w:rsid w:val="00793099"/>
    <w:rsid w:val="007934C3"/>
    <w:rsid w:val="00793BAB"/>
    <w:rsid w:val="00794356"/>
    <w:rsid w:val="007958A8"/>
    <w:rsid w:val="00796D32"/>
    <w:rsid w:val="007A3399"/>
    <w:rsid w:val="007A432F"/>
    <w:rsid w:val="007B16C7"/>
    <w:rsid w:val="007B3D41"/>
    <w:rsid w:val="007B463D"/>
    <w:rsid w:val="007B4765"/>
    <w:rsid w:val="007B69B7"/>
    <w:rsid w:val="007B76F6"/>
    <w:rsid w:val="007B7BA4"/>
    <w:rsid w:val="007C0578"/>
    <w:rsid w:val="007C1650"/>
    <w:rsid w:val="007C4527"/>
    <w:rsid w:val="007C4D77"/>
    <w:rsid w:val="007C61FD"/>
    <w:rsid w:val="007C74AE"/>
    <w:rsid w:val="007D2205"/>
    <w:rsid w:val="007D231A"/>
    <w:rsid w:val="007D2A77"/>
    <w:rsid w:val="007D2D78"/>
    <w:rsid w:val="007D5059"/>
    <w:rsid w:val="007E003E"/>
    <w:rsid w:val="007E6320"/>
    <w:rsid w:val="007E7187"/>
    <w:rsid w:val="007F0CFE"/>
    <w:rsid w:val="007F3DF2"/>
    <w:rsid w:val="007F6CFE"/>
    <w:rsid w:val="00800199"/>
    <w:rsid w:val="008008AB"/>
    <w:rsid w:val="008009F3"/>
    <w:rsid w:val="00800DCB"/>
    <w:rsid w:val="00800FA4"/>
    <w:rsid w:val="00801E1B"/>
    <w:rsid w:val="0080488E"/>
    <w:rsid w:val="008057D5"/>
    <w:rsid w:val="00810ADD"/>
    <w:rsid w:val="00810BE2"/>
    <w:rsid w:val="00812557"/>
    <w:rsid w:val="00814C95"/>
    <w:rsid w:val="00817E35"/>
    <w:rsid w:val="00822EC9"/>
    <w:rsid w:val="00823B6D"/>
    <w:rsid w:val="00824E3E"/>
    <w:rsid w:val="00825A9C"/>
    <w:rsid w:val="00827583"/>
    <w:rsid w:val="00830B7D"/>
    <w:rsid w:val="0083253B"/>
    <w:rsid w:val="00832CA6"/>
    <w:rsid w:val="00833530"/>
    <w:rsid w:val="0084346C"/>
    <w:rsid w:val="00844330"/>
    <w:rsid w:val="00844F2F"/>
    <w:rsid w:val="008455A2"/>
    <w:rsid w:val="00847913"/>
    <w:rsid w:val="008501B2"/>
    <w:rsid w:val="00852417"/>
    <w:rsid w:val="00852734"/>
    <w:rsid w:val="00852CB0"/>
    <w:rsid w:val="00855879"/>
    <w:rsid w:val="00857804"/>
    <w:rsid w:val="008605EC"/>
    <w:rsid w:val="008621CC"/>
    <w:rsid w:val="008713D5"/>
    <w:rsid w:val="008720A4"/>
    <w:rsid w:val="008726E8"/>
    <w:rsid w:val="00873BD8"/>
    <w:rsid w:val="008777CC"/>
    <w:rsid w:val="00877A27"/>
    <w:rsid w:val="008801E7"/>
    <w:rsid w:val="0088116E"/>
    <w:rsid w:val="00884620"/>
    <w:rsid w:val="00886096"/>
    <w:rsid w:val="0088721F"/>
    <w:rsid w:val="008876FF"/>
    <w:rsid w:val="00893B42"/>
    <w:rsid w:val="00894C07"/>
    <w:rsid w:val="00894F34"/>
    <w:rsid w:val="0089719C"/>
    <w:rsid w:val="00897319"/>
    <w:rsid w:val="008A293B"/>
    <w:rsid w:val="008A31C1"/>
    <w:rsid w:val="008A3BAE"/>
    <w:rsid w:val="008A3C3E"/>
    <w:rsid w:val="008A4FC9"/>
    <w:rsid w:val="008A5E87"/>
    <w:rsid w:val="008A6EA8"/>
    <w:rsid w:val="008B12A6"/>
    <w:rsid w:val="008B3118"/>
    <w:rsid w:val="008B3DAE"/>
    <w:rsid w:val="008B40A3"/>
    <w:rsid w:val="008C308A"/>
    <w:rsid w:val="008C4D80"/>
    <w:rsid w:val="008C7E50"/>
    <w:rsid w:val="008D0F73"/>
    <w:rsid w:val="008D353C"/>
    <w:rsid w:val="008D6BB6"/>
    <w:rsid w:val="008E4692"/>
    <w:rsid w:val="008F518D"/>
    <w:rsid w:val="008F5331"/>
    <w:rsid w:val="008F5FDC"/>
    <w:rsid w:val="00900330"/>
    <w:rsid w:val="0090122D"/>
    <w:rsid w:val="0090635E"/>
    <w:rsid w:val="00907685"/>
    <w:rsid w:val="00907992"/>
    <w:rsid w:val="00913B12"/>
    <w:rsid w:val="00916A36"/>
    <w:rsid w:val="009204B9"/>
    <w:rsid w:val="00923031"/>
    <w:rsid w:val="009262EE"/>
    <w:rsid w:val="00932E49"/>
    <w:rsid w:val="00934BD4"/>
    <w:rsid w:val="00935245"/>
    <w:rsid w:val="00935858"/>
    <w:rsid w:val="00936CE8"/>
    <w:rsid w:val="0093775A"/>
    <w:rsid w:val="009415E9"/>
    <w:rsid w:val="009423F7"/>
    <w:rsid w:val="00942AB5"/>
    <w:rsid w:val="00944D4B"/>
    <w:rsid w:val="00951264"/>
    <w:rsid w:val="00957AA9"/>
    <w:rsid w:val="00960FD3"/>
    <w:rsid w:val="009628DE"/>
    <w:rsid w:val="00970BCE"/>
    <w:rsid w:val="0097283D"/>
    <w:rsid w:val="00973ABF"/>
    <w:rsid w:val="00977A17"/>
    <w:rsid w:val="009808C1"/>
    <w:rsid w:val="009811A0"/>
    <w:rsid w:val="00981F47"/>
    <w:rsid w:val="00981F68"/>
    <w:rsid w:val="00982E27"/>
    <w:rsid w:val="009839C8"/>
    <w:rsid w:val="00987C00"/>
    <w:rsid w:val="00990609"/>
    <w:rsid w:val="0099195B"/>
    <w:rsid w:val="00992B9A"/>
    <w:rsid w:val="00993E82"/>
    <w:rsid w:val="009947EB"/>
    <w:rsid w:val="00994BB4"/>
    <w:rsid w:val="009A0064"/>
    <w:rsid w:val="009A0182"/>
    <w:rsid w:val="009A1406"/>
    <w:rsid w:val="009A31E7"/>
    <w:rsid w:val="009A3ED4"/>
    <w:rsid w:val="009A4211"/>
    <w:rsid w:val="009A475F"/>
    <w:rsid w:val="009B39F8"/>
    <w:rsid w:val="009B4BB9"/>
    <w:rsid w:val="009C04B4"/>
    <w:rsid w:val="009C33E8"/>
    <w:rsid w:val="009C3AD3"/>
    <w:rsid w:val="009C3D7B"/>
    <w:rsid w:val="009C5274"/>
    <w:rsid w:val="009C6419"/>
    <w:rsid w:val="009C6430"/>
    <w:rsid w:val="009D074D"/>
    <w:rsid w:val="009D76FA"/>
    <w:rsid w:val="009E087F"/>
    <w:rsid w:val="009E19B0"/>
    <w:rsid w:val="009E2BD1"/>
    <w:rsid w:val="009E31F7"/>
    <w:rsid w:val="009E3447"/>
    <w:rsid w:val="009E7A8B"/>
    <w:rsid w:val="009F0310"/>
    <w:rsid w:val="009F10B1"/>
    <w:rsid w:val="009F3721"/>
    <w:rsid w:val="009F5FD1"/>
    <w:rsid w:val="009F6EB3"/>
    <w:rsid w:val="009F78F5"/>
    <w:rsid w:val="00A01251"/>
    <w:rsid w:val="00A03A5D"/>
    <w:rsid w:val="00A03CB1"/>
    <w:rsid w:val="00A0644C"/>
    <w:rsid w:val="00A07031"/>
    <w:rsid w:val="00A10730"/>
    <w:rsid w:val="00A16D9F"/>
    <w:rsid w:val="00A20037"/>
    <w:rsid w:val="00A20AC9"/>
    <w:rsid w:val="00A22BB3"/>
    <w:rsid w:val="00A26084"/>
    <w:rsid w:val="00A26CB4"/>
    <w:rsid w:val="00A301AA"/>
    <w:rsid w:val="00A30856"/>
    <w:rsid w:val="00A311E1"/>
    <w:rsid w:val="00A31AA3"/>
    <w:rsid w:val="00A33E93"/>
    <w:rsid w:val="00A37784"/>
    <w:rsid w:val="00A40BD9"/>
    <w:rsid w:val="00A4115A"/>
    <w:rsid w:val="00A413BC"/>
    <w:rsid w:val="00A42068"/>
    <w:rsid w:val="00A4211E"/>
    <w:rsid w:val="00A47030"/>
    <w:rsid w:val="00A51BC4"/>
    <w:rsid w:val="00A53F2B"/>
    <w:rsid w:val="00A574D6"/>
    <w:rsid w:val="00A63640"/>
    <w:rsid w:val="00A6375F"/>
    <w:rsid w:val="00A63D9B"/>
    <w:rsid w:val="00A64991"/>
    <w:rsid w:val="00A66430"/>
    <w:rsid w:val="00A66457"/>
    <w:rsid w:val="00A71E5A"/>
    <w:rsid w:val="00A7201C"/>
    <w:rsid w:val="00A749A9"/>
    <w:rsid w:val="00A771B4"/>
    <w:rsid w:val="00A80EB8"/>
    <w:rsid w:val="00A8148E"/>
    <w:rsid w:val="00A8381D"/>
    <w:rsid w:val="00A8398C"/>
    <w:rsid w:val="00A83EAB"/>
    <w:rsid w:val="00A84D19"/>
    <w:rsid w:val="00A87280"/>
    <w:rsid w:val="00A9016D"/>
    <w:rsid w:val="00A90BA1"/>
    <w:rsid w:val="00A9403B"/>
    <w:rsid w:val="00A94B1F"/>
    <w:rsid w:val="00A96D64"/>
    <w:rsid w:val="00AA460C"/>
    <w:rsid w:val="00AA54EB"/>
    <w:rsid w:val="00AB575A"/>
    <w:rsid w:val="00AB5CCE"/>
    <w:rsid w:val="00AB79D4"/>
    <w:rsid w:val="00AC0174"/>
    <w:rsid w:val="00AC2899"/>
    <w:rsid w:val="00AC3571"/>
    <w:rsid w:val="00AC3D2D"/>
    <w:rsid w:val="00AC4A93"/>
    <w:rsid w:val="00AC5009"/>
    <w:rsid w:val="00AC5258"/>
    <w:rsid w:val="00AC7A56"/>
    <w:rsid w:val="00AC7EC7"/>
    <w:rsid w:val="00AD16D5"/>
    <w:rsid w:val="00AD489C"/>
    <w:rsid w:val="00AD600F"/>
    <w:rsid w:val="00AD6FF6"/>
    <w:rsid w:val="00AE05EA"/>
    <w:rsid w:val="00AE0FC3"/>
    <w:rsid w:val="00AE1043"/>
    <w:rsid w:val="00AE1A6C"/>
    <w:rsid w:val="00AE3886"/>
    <w:rsid w:val="00AE4A7C"/>
    <w:rsid w:val="00AE73C2"/>
    <w:rsid w:val="00AF1712"/>
    <w:rsid w:val="00AF17BD"/>
    <w:rsid w:val="00AF2976"/>
    <w:rsid w:val="00AF3996"/>
    <w:rsid w:val="00AF40A2"/>
    <w:rsid w:val="00AF545D"/>
    <w:rsid w:val="00AF550B"/>
    <w:rsid w:val="00AF5DF4"/>
    <w:rsid w:val="00AF7CE1"/>
    <w:rsid w:val="00B00535"/>
    <w:rsid w:val="00B00C0A"/>
    <w:rsid w:val="00B0107F"/>
    <w:rsid w:val="00B01D79"/>
    <w:rsid w:val="00B02C5C"/>
    <w:rsid w:val="00B02EB5"/>
    <w:rsid w:val="00B05229"/>
    <w:rsid w:val="00B05A80"/>
    <w:rsid w:val="00B05C86"/>
    <w:rsid w:val="00B12240"/>
    <w:rsid w:val="00B13873"/>
    <w:rsid w:val="00B14943"/>
    <w:rsid w:val="00B153C0"/>
    <w:rsid w:val="00B15661"/>
    <w:rsid w:val="00B20954"/>
    <w:rsid w:val="00B20A59"/>
    <w:rsid w:val="00B21EB6"/>
    <w:rsid w:val="00B22A2B"/>
    <w:rsid w:val="00B23F43"/>
    <w:rsid w:val="00B24257"/>
    <w:rsid w:val="00B26BD1"/>
    <w:rsid w:val="00B26C16"/>
    <w:rsid w:val="00B301CA"/>
    <w:rsid w:val="00B30C05"/>
    <w:rsid w:val="00B31CA3"/>
    <w:rsid w:val="00B334F0"/>
    <w:rsid w:val="00B35814"/>
    <w:rsid w:val="00B3601F"/>
    <w:rsid w:val="00B36C98"/>
    <w:rsid w:val="00B4005D"/>
    <w:rsid w:val="00B415AB"/>
    <w:rsid w:val="00B41D19"/>
    <w:rsid w:val="00B422B6"/>
    <w:rsid w:val="00B423DF"/>
    <w:rsid w:val="00B4561E"/>
    <w:rsid w:val="00B465FA"/>
    <w:rsid w:val="00B47362"/>
    <w:rsid w:val="00B50D2F"/>
    <w:rsid w:val="00B50DCC"/>
    <w:rsid w:val="00B6160C"/>
    <w:rsid w:val="00B64E5F"/>
    <w:rsid w:val="00B65F98"/>
    <w:rsid w:val="00B6605E"/>
    <w:rsid w:val="00B6655D"/>
    <w:rsid w:val="00B7176D"/>
    <w:rsid w:val="00B747A2"/>
    <w:rsid w:val="00B77B03"/>
    <w:rsid w:val="00B86DD3"/>
    <w:rsid w:val="00B922A2"/>
    <w:rsid w:val="00B93A1E"/>
    <w:rsid w:val="00B95D60"/>
    <w:rsid w:val="00B96EF0"/>
    <w:rsid w:val="00BA250C"/>
    <w:rsid w:val="00BA6618"/>
    <w:rsid w:val="00BA7198"/>
    <w:rsid w:val="00BA7EB6"/>
    <w:rsid w:val="00BB069A"/>
    <w:rsid w:val="00BB2E69"/>
    <w:rsid w:val="00BB40A9"/>
    <w:rsid w:val="00BB5751"/>
    <w:rsid w:val="00BB7623"/>
    <w:rsid w:val="00BC0756"/>
    <w:rsid w:val="00BC25B2"/>
    <w:rsid w:val="00BC28CC"/>
    <w:rsid w:val="00BD18CB"/>
    <w:rsid w:val="00BD1C90"/>
    <w:rsid w:val="00BD3FC3"/>
    <w:rsid w:val="00BD7692"/>
    <w:rsid w:val="00BE3A67"/>
    <w:rsid w:val="00BE4F83"/>
    <w:rsid w:val="00BE5CA7"/>
    <w:rsid w:val="00BF5981"/>
    <w:rsid w:val="00BF5EF7"/>
    <w:rsid w:val="00C00EA8"/>
    <w:rsid w:val="00C03556"/>
    <w:rsid w:val="00C0405E"/>
    <w:rsid w:val="00C061C9"/>
    <w:rsid w:val="00C11166"/>
    <w:rsid w:val="00C15447"/>
    <w:rsid w:val="00C174B0"/>
    <w:rsid w:val="00C2168E"/>
    <w:rsid w:val="00C24BE6"/>
    <w:rsid w:val="00C24E18"/>
    <w:rsid w:val="00C27BF7"/>
    <w:rsid w:val="00C321E9"/>
    <w:rsid w:val="00C32867"/>
    <w:rsid w:val="00C34E38"/>
    <w:rsid w:val="00C3694A"/>
    <w:rsid w:val="00C408DB"/>
    <w:rsid w:val="00C42993"/>
    <w:rsid w:val="00C43A0E"/>
    <w:rsid w:val="00C441A3"/>
    <w:rsid w:val="00C44F12"/>
    <w:rsid w:val="00C45205"/>
    <w:rsid w:val="00C45E28"/>
    <w:rsid w:val="00C52E59"/>
    <w:rsid w:val="00C565BA"/>
    <w:rsid w:val="00C57D78"/>
    <w:rsid w:val="00C61E58"/>
    <w:rsid w:val="00C622A9"/>
    <w:rsid w:val="00C63E1A"/>
    <w:rsid w:val="00C64262"/>
    <w:rsid w:val="00C65242"/>
    <w:rsid w:val="00C709D0"/>
    <w:rsid w:val="00C7373A"/>
    <w:rsid w:val="00C75BDB"/>
    <w:rsid w:val="00C761C7"/>
    <w:rsid w:val="00C80A91"/>
    <w:rsid w:val="00C8137B"/>
    <w:rsid w:val="00C81604"/>
    <w:rsid w:val="00C82049"/>
    <w:rsid w:val="00C82278"/>
    <w:rsid w:val="00C85D30"/>
    <w:rsid w:val="00C86021"/>
    <w:rsid w:val="00C8787D"/>
    <w:rsid w:val="00C87FE7"/>
    <w:rsid w:val="00C90244"/>
    <w:rsid w:val="00C91041"/>
    <w:rsid w:val="00C9225B"/>
    <w:rsid w:val="00C923DC"/>
    <w:rsid w:val="00C9524A"/>
    <w:rsid w:val="00C958CE"/>
    <w:rsid w:val="00C97C86"/>
    <w:rsid w:val="00CA0C1F"/>
    <w:rsid w:val="00CA1A0F"/>
    <w:rsid w:val="00CA24C4"/>
    <w:rsid w:val="00CA3EF1"/>
    <w:rsid w:val="00CA4031"/>
    <w:rsid w:val="00CA659E"/>
    <w:rsid w:val="00CA738D"/>
    <w:rsid w:val="00CB1C3E"/>
    <w:rsid w:val="00CB2FE3"/>
    <w:rsid w:val="00CB6A0D"/>
    <w:rsid w:val="00CB714E"/>
    <w:rsid w:val="00CC1599"/>
    <w:rsid w:val="00CC1A93"/>
    <w:rsid w:val="00CC1D05"/>
    <w:rsid w:val="00CC328B"/>
    <w:rsid w:val="00CC3C24"/>
    <w:rsid w:val="00CC6295"/>
    <w:rsid w:val="00CD0EB4"/>
    <w:rsid w:val="00CD1802"/>
    <w:rsid w:val="00CD1D1B"/>
    <w:rsid w:val="00CD1EB0"/>
    <w:rsid w:val="00CD2639"/>
    <w:rsid w:val="00CD2D83"/>
    <w:rsid w:val="00CD402D"/>
    <w:rsid w:val="00CD411E"/>
    <w:rsid w:val="00CD4182"/>
    <w:rsid w:val="00CE1586"/>
    <w:rsid w:val="00CE3465"/>
    <w:rsid w:val="00CE5774"/>
    <w:rsid w:val="00CE5F48"/>
    <w:rsid w:val="00CE7284"/>
    <w:rsid w:val="00CF1A4C"/>
    <w:rsid w:val="00CF55FF"/>
    <w:rsid w:val="00CF6A48"/>
    <w:rsid w:val="00CF7D47"/>
    <w:rsid w:val="00D00025"/>
    <w:rsid w:val="00D001E8"/>
    <w:rsid w:val="00D01719"/>
    <w:rsid w:val="00D05D1C"/>
    <w:rsid w:val="00D06435"/>
    <w:rsid w:val="00D101F0"/>
    <w:rsid w:val="00D11C6D"/>
    <w:rsid w:val="00D12B0F"/>
    <w:rsid w:val="00D12D48"/>
    <w:rsid w:val="00D13717"/>
    <w:rsid w:val="00D13F47"/>
    <w:rsid w:val="00D14C9B"/>
    <w:rsid w:val="00D14E51"/>
    <w:rsid w:val="00D20A25"/>
    <w:rsid w:val="00D20F7B"/>
    <w:rsid w:val="00D211D3"/>
    <w:rsid w:val="00D216F8"/>
    <w:rsid w:val="00D22399"/>
    <w:rsid w:val="00D22DAC"/>
    <w:rsid w:val="00D248A8"/>
    <w:rsid w:val="00D25ABA"/>
    <w:rsid w:val="00D317CC"/>
    <w:rsid w:val="00D34C9C"/>
    <w:rsid w:val="00D36A82"/>
    <w:rsid w:val="00D401F1"/>
    <w:rsid w:val="00D4056D"/>
    <w:rsid w:val="00D42A76"/>
    <w:rsid w:val="00D43378"/>
    <w:rsid w:val="00D4717E"/>
    <w:rsid w:val="00D47A58"/>
    <w:rsid w:val="00D53ED7"/>
    <w:rsid w:val="00D57B86"/>
    <w:rsid w:val="00D60944"/>
    <w:rsid w:val="00D632A8"/>
    <w:rsid w:val="00D635C9"/>
    <w:rsid w:val="00D70425"/>
    <w:rsid w:val="00D71D94"/>
    <w:rsid w:val="00D748F3"/>
    <w:rsid w:val="00D7711D"/>
    <w:rsid w:val="00D77ADE"/>
    <w:rsid w:val="00D80083"/>
    <w:rsid w:val="00D84F0E"/>
    <w:rsid w:val="00D854D7"/>
    <w:rsid w:val="00D859D8"/>
    <w:rsid w:val="00D86D8B"/>
    <w:rsid w:val="00D913AA"/>
    <w:rsid w:val="00D947C1"/>
    <w:rsid w:val="00D96569"/>
    <w:rsid w:val="00D976FB"/>
    <w:rsid w:val="00D9773C"/>
    <w:rsid w:val="00DA0787"/>
    <w:rsid w:val="00DA0AE2"/>
    <w:rsid w:val="00DA2D92"/>
    <w:rsid w:val="00DA2E24"/>
    <w:rsid w:val="00DA37EA"/>
    <w:rsid w:val="00DB063C"/>
    <w:rsid w:val="00DB0820"/>
    <w:rsid w:val="00DB12BD"/>
    <w:rsid w:val="00DB3575"/>
    <w:rsid w:val="00DB634C"/>
    <w:rsid w:val="00DB7980"/>
    <w:rsid w:val="00DC12F4"/>
    <w:rsid w:val="00DC1351"/>
    <w:rsid w:val="00DC2FF6"/>
    <w:rsid w:val="00DC4817"/>
    <w:rsid w:val="00DC6B43"/>
    <w:rsid w:val="00DD1577"/>
    <w:rsid w:val="00DD1F46"/>
    <w:rsid w:val="00DD3302"/>
    <w:rsid w:val="00DD5010"/>
    <w:rsid w:val="00DD5445"/>
    <w:rsid w:val="00DD5FFD"/>
    <w:rsid w:val="00DE075E"/>
    <w:rsid w:val="00DE1145"/>
    <w:rsid w:val="00DE194A"/>
    <w:rsid w:val="00DE2E67"/>
    <w:rsid w:val="00DE3805"/>
    <w:rsid w:val="00DE3A66"/>
    <w:rsid w:val="00DE5233"/>
    <w:rsid w:val="00DE5BFB"/>
    <w:rsid w:val="00DE69AE"/>
    <w:rsid w:val="00DF15CE"/>
    <w:rsid w:val="00DF23AB"/>
    <w:rsid w:val="00DF33B7"/>
    <w:rsid w:val="00DF4197"/>
    <w:rsid w:val="00E01D48"/>
    <w:rsid w:val="00E030E3"/>
    <w:rsid w:val="00E040E8"/>
    <w:rsid w:val="00E0433D"/>
    <w:rsid w:val="00E050F9"/>
    <w:rsid w:val="00E06F70"/>
    <w:rsid w:val="00E07B60"/>
    <w:rsid w:val="00E07F33"/>
    <w:rsid w:val="00E07FEF"/>
    <w:rsid w:val="00E12D2A"/>
    <w:rsid w:val="00E12DD3"/>
    <w:rsid w:val="00E14DAA"/>
    <w:rsid w:val="00E17C7D"/>
    <w:rsid w:val="00E20AD8"/>
    <w:rsid w:val="00E232CC"/>
    <w:rsid w:val="00E25D2E"/>
    <w:rsid w:val="00E2622F"/>
    <w:rsid w:val="00E30D43"/>
    <w:rsid w:val="00E35125"/>
    <w:rsid w:val="00E36B52"/>
    <w:rsid w:val="00E42882"/>
    <w:rsid w:val="00E42EAD"/>
    <w:rsid w:val="00E43842"/>
    <w:rsid w:val="00E43C0D"/>
    <w:rsid w:val="00E44976"/>
    <w:rsid w:val="00E45E07"/>
    <w:rsid w:val="00E4661C"/>
    <w:rsid w:val="00E472C1"/>
    <w:rsid w:val="00E5179E"/>
    <w:rsid w:val="00E51C33"/>
    <w:rsid w:val="00E52062"/>
    <w:rsid w:val="00E53B88"/>
    <w:rsid w:val="00E55D84"/>
    <w:rsid w:val="00E570C7"/>
    <w:rsid w:val="00E6596F"/>
    <w:rsid w:val="00E66DC9"/>
    <w:rsid w:val="00E7001C"/>
    <w:rsid w:val="00E716E2"/>
    <w:rsid w:val="00E7527B"/>
    <w:rsid w:val="00E772DE"/>
    <w:rsid w:val="00E8046B"/>
    <w:rsid w:val="00E836D0"/>
    <w:rsid w:val="00E84A54"/>
    <w:rsid w:val="00E84C5F"/>
    <w:rsid w:val="00E86104"/>
    <w:rsid w:val="00E927FA"/>
    <w:rsid w:val="00E929D1"/>
    <w:rsid w:val="00E93020"/>
    <w:rsid w:val="00E9359F"/>
    <w:rsid w:val="00E93782"/>
    <w:rsid w:val="00E94CE2"/>
    <w:rsid w:val="00E96094"/>
    <w:rsid w:val="00E97B40"/>
    <w:rsid w:val="00EA2012"/>
    <w:rsid w:val="00EA2BD8"/>
    <w:rsid w:val="00EA2F6C"/>
    <w:rsid w:val="00EA3947"/>
    <w:rsid w:val="00EA4711"/>
    <w:rsid w:val="00EA4A02"/>
    <w:rsid w:val="00EB4B2D"/>
    <w:rsid w:val="00EB4BB9"/>
    <w:rsid w:val="00EB71AA"/>
    <w:rsid w:val="00EC2668"/>
    <w:rsid w:val="00EC36FC"/>
    <w:rsid w:val="00EC47F4"/>
    <w:rsid w:val="00EC5CA7"/>
    <w:rsid w:val="00EC747A"/>
    <w:rsid w:val="00EC766D"/>
    <w:rsid w:val="00ED2068"/>
    <w:rsid w:val="00ED3C7C"/>
    <w:rsid w:val="00EE0981"/>
    <w:rsid w:val="00EE2BF3"/>
    <w:rsid w:val="00EE31B8"/>
    <w:rsid w:val="00EE5876"/>
    <w:rsid w:val="00EE5D49"/>
    <w:rsid w:val="00EE6B54"/>
    <w:rsid w:val="00EF21F2"/>
    <w:rsid w:val="00EF25DD"/>
    <w:rsid w:val="00EF4C49"/>
    <w:rsid w:val="00EF5246"/>
    <w:rsid w:val="00EF52A4"/>
    <w:rsid w:val="00EF63AA"/>
    <w:rsid w:val="00F0099A"/>
    <w:rsid w:val="00F0476F"/>
    <w:rsid w:val="00F06B35"/>
    <w:rsid w:val="00F10E39"/>
    <w:rsid w:val="00F10E79"/>
    <w:rsid w:val="00F11A08"/>
    <w:rsid w:val="00F11A56"/>
    <w:rsid w:val="00F13E8E"/>
    <w:rsid w:val="00F150AD"/>
    <w:rsid w:val="00F1717B"/>
    <w:rsid w:val="00F209A6"/>
    <w:rsid w:val="00F22BF7"/>
    <w:rsid w:val="00F22DFA"/>
    <w:rsid w:val="00F239F0"/>
    <w:rsid w:val="00F26F08"/>
    <w:rsid w:val="00F270F8"/>
    <w:rsid w:val="00F338ED"/>
    <w:rsid w:val="00F40AC6"/>
    <w:rsid w:val="00F46C23"/>
    <w:rsid w:val="00F4767E"/>
    <w:rsid w:val="00F5094F"/>
    <w:rsid w:val="00F54B2B"/>
    <w:rsid w:val="00F62047"/>
    <w:rsid w:val="00F67031"/>
    <w:rsid w:val="00F724DE"/>
    <w:rsid w:val="00F72548"/>
    <w:rsid w:val="00F74715"/>
    <w:rsid w:val="00F74D9D"/>
    <w:rsid w:val="00F7533D"/>
    <w:rsid w:val="00F76B8C"/>
    <w:rsid w:val="00F76F7D"/>
    <w:rsid w:val="00F7742E"/>
    <w:rsid w:val="00F7759D"/>
    <w:rsid w:val="00F800A5"/>
    <w:rsid w:val="00F81344"/>
    <w:rsid w:val="00F8275E"/>
    <w:rsid w:val="00F84601"/>
    <w:rsid w:val="00F87DCE"/>
    <w:rsid w:val="00F90C05"/>
    <w:rsid w:val="00F90DAE"/>
    <w:rsid w:val="00F957BB"/>
    <w:rsid w:val="00F96C88"/>
    <w:rsid w:val="00F97E81"/>
    <w:rsid w:val="00FA0FA8"/>
    <w:rsid w:val="00FB0E03"/>
    <w:rsid w:val="00FB2031"/>
    <w:rsid w:val="00FB4E78"/>
    <w:rsid w:val="00FB7896"/>
    <w:rsid w:val="00FC02A3"/>
    <w:rsid w:val="00FC0301"/>
    <w:rsid w:val="00FC1627"/>
    <w:rsid w:val="00FC176B"/>
    <w:rsid w:val="00FC7764"/>
    <w:rsid w:val="00FD0829"/>
    <w:rsid w:val="00FD30B3"/>
    <w:rsid w:val="00FD4AB2"/>
    <w:rsid w:val="00FD7238"/>
    <w:rsid w:val="00FD7BF6"/>
    <w:rsid w:val="00FE0EF1"/>
    <w:rsid w:val="00FE148E"/>
    <w:rsid w:val="00FE4C21"/>
    <w:rsid w:val="00FE52DC"/>
    <w:rsid w:val="00FE6022"/>
    <w:rsid w:val="00FE7661"/>
    <w:rsid w:val="00FE7D1B"/>
    <w:rsid w:val="00FF0381"/>
    <w:rsid w:val="00FF11A8"/>
    <w:rsid w:val="00FF1726"/>
    <w:rsid w:val="00FF1FC5"/>
    <w:rsid w:val="00FF21AA"/>
    <w:rsid w:val="00FF33F2"/>
    <w:rsid w:val="00FF3E9A"/>
    <w:rsid w:val="00FF519F"/>
    <w:rsid w:val="00FF56E8"/>
    <w:rsid w:val="00FF583F"/>
    <w:rsid w:val="00FF5F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6EF18"/>
  <w15:docId w15:val="{29B29482-1AC9-4617-BA1E-21E7BF986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203F25"/>
  </w:style>
  <w:style w:type="paragraph" w:styleId="Nadpis1">
    <w:name w:val="heading 1"/>
    <w:basedOn w:val="Normln"/>
    <w:next w:val="Normln"/>
    <w:link w:val="Nadpis1Char"/>
    <w:uiPriority w:val="9"/>
    <w:qFormat/>
    <w:rsid w:val="00C85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C85D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6A20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85D30"/>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C85D30"/>
    <w:pPr>
      <w:ind w:left="720"/>
      <w:contextualSpacing/>
    </w:pPr>
  </w:style>
  <w:style w:type="character" w:customStyle="1" w:styleId="Nadpis2Char">
    <w:name w:val="Nadpis 2 Char"/>
    <w:basedOn w:val="Standardnpsmoodstavce"/>
    <w:link w:val="Nadpis2"/>
    <w:uiPriority w:val="9"/>
    <w:rsid w:val="00C85D30"/>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6A20D0"/>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53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FB7896"/>
    <w:pPr>
      <w:spacing w:after="200" w:line="240" w:lineRule="auto"/>
    </w:pPr>
    <w:rPr>
      <w:i/>
      <w:iCs/>
      <w:color w:val="44546A" w:themeColor="text2"/>
      <w:sz w:val="18"/>
      <w:szCs w:val="18"/>
    </w:rPr>
  </w:style>
  <w:style w:type="paragraph" w:styleId="Nadpisobsahu">
    <w:name w:val="TOC Heading"/>
    <w:basedOn w:val="Nadpis1"/>
    <w:next w:val="Normln"/>
    <w:uiPriority w:val="39"/>
    <w:unhideWhenUsed/>
    <w:qFormat/>
    <w:rsid w:val="009C5274"/>
    <w:pPr>
      <w:outlineLvl w:val="9"/>
    </w:pPr>
    <w:rPr>
      <w:lang w:eastAsia="cs-CZ"/>
    </w:rPr>
  </w:style>
  <w:style w:type="paragraph" w:styleId="Obsah1">
    <w:name w:val="toc 1"/>
    <w:basedOn w:val="Normln"/>
    <w:next w:val="Normln"/>
    <w:autoRedefine/>
    <w:uiPriority w:val="39"/>
    <w:unhideWhenUsed/>
    <w:rsid w:val="009C5274"/>
    <w:pPr>
      <w:spacing w:after="100"/>
    </w:pPr>
  </w:style>
  <w:style w:type="paragraph" w:styleId="Obsah2">
    <w:name w:val="toc 2"/>
    <w:basedOn w:val="Normln"/>
    <w:next w:val="Normln"/>
    <w:autoRedefine/>
    <w:uiPriority w:val="39"/>
    <w:unhideWhenUsed/>
    <w:rsid w:val="009C5274"/>
    <w:pPr>
      <w:spacing w:after="100"/>
      <w:ind w:left="220"/>
    </w:pPr>
  </w:style>
  <w:style w:type="paragraph" w:styleId="Obsah3">
    <w:name w:val="toc 3"/>
    <w:basedOn w:val="Normln"/>
    <w:next w:val="Normln"/>
    <w:autoRedefine/>
    <w:uiPriority w:val="39"/>
    <w:unhideWhenUsed/>
    <w:rsid w:val="009C5274"/>
    <w:pPr>
      <w:spacing w:after="100"/>
      <w:ind w:left="440"/>
    </w:pPr>
  </w:style>
  <w:style w:type="character" w:styleId="Hypertextovodkaz">
    <w:name w:val="Hyperlink"/>
    <w:basedOn w:val="Standardnpsmoodstavce"/>
    <w:uiPriority w:val="99"/>
    <w:unhideWhenUsed/>
    <w:rsid w:val="009C5274"/>
    <w:rPr>
      <w:color w:val="0563C1" w:themeColor="hyperlink"/>
      <w:u w:val="single"/>
    </w:rPr>
  </w:style>
  <w:style w:type="paragraph" w:styleId="Textbubliny">
    <w:name w:val="Balloon Text"/>
    <w:basedOn w:val="Normln"/>
    <w:link w:val="TextbublinyChar"/>
    <w:uiPriority w:val="99"/>
    <w:semiHidden/>
    <w:unhideWhenUsed/>
    <w:rsid w:val="00D12D48"/>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12D48"/>
    <w:rPr>
      <w:rFonts w:ascii="Segoe UI" w:hAnsi="Segoe UI" w:cs="Segoe UI"/>
      <w:sz w:val="18"/>
      <w:szCs w:val="18"/>
    </w:rPr>
  </w:style>
  <w:style w:type="character" w:styleId="Zstupntext">
    <w:name w:val="Placeholder Text"/>
    <w:basedOn w:val="Standardnpsmoodstavce"/>
    <w:uiPriority w:val="99"/>
    <w:semiHidden/>
    <w:rsid w:val="00F67031"/>
    <w:rPr>
      <w:color w:val="808080"/>
    </w:rPr>
  </w:style>
  <w:style w:type="paragraph" w:styleId="Textkomente">
    <w:name w:val="annotation text"/>
    <w:basedOn w:val="Normln"/>
    <w:link w:val="TextkomenteChar"/>
    <w:uiPriority w:val="99"/>
    <w:semiHidden/>
    <w:unhideWhenUsed/>
    <w:rsid w:val="006B3362"/>
    <w:pPr>
      <w:spacing w:line="240" w:lineRule="auto"/>
    </w:pPr>
    <w:rPr>
      <w:sz w:val="20"/>
      <w:szCs w:val="20"/>
    </w:rPr>
  </w:style>
  <w:style w:type="character" w:customStyle="1" w:styleId="TextkomenteChar">
    <w:name w:val="Text komentáře Char"/>
    <w:basedOn w:val="Standardnpsmoodstavce"/>
    <w:link w:val="Textkomente"/>
    <w:uiPriority w:val="99"/>
    <w:semiHidden/>
    <w:rsid w:val="006B336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2164">
      <w:bodyDiv w:val="1"/>
      <w:marLeft w:val="0"/>
      <w:marRight w:val="0"/>
      <w:marTop w:val="0"/>
      <w:marBottom w:val="0"/>
      <w:divBdr>
        <w:top w:val="none" w:sz="0" w:space="0" w:color="auto"/>
        <w:left w:val="none" w:sz="0" w:space="0" w:color="auto"/>
        <w:bottom w:val="none" w:sz="0" w:space="0" w:color="auto"/>
        <w:right w:val="none" w:sz="0" w:space="0" w:color="auto"/>
      </w:divBdr>
      <w:divsChild>
        <w:div w:id="1851873044">
          <w:marLeft w:val="640"/>
          <w:marRight w:val="0"/>
          <w:marTop w:val="0"/>
          <w:marBottom w:val="0"/>
          <w:divBdr>
            <w:top w:val="none" w:sz="0" w:space="0" w:color="auto"/>
            <w:left w:val="none" w:sz="0" w:space="0" w:color="auto"/>
            <w:bottom w:val="none" w:sz="0" w:space="0" w:color="auto"/>
            <w:right w:val="none" w:sz="0" w:space="0" w:color="auto"/>
          </w:divBdr>
        </w:div>
        <w:div w:id="979581562">
          <w:marLeft w:val="640"/>
          <w:marRight w:val="0"/>
          <w:marTop w:val="0"/>
          <w:marBottom w:val="0"/>
          <w:divBdr>
            <w:top w:val="none" w:sz="0" w:space="0" w:color="auto"/>
            <w:left w:val="none" w:sz="0" w:space="0" w:color="auto"/>
            <w:bottom w:val="none" w:sz="0" w:space="0" w:color="auto"/>
            <w:right w:val="none" w:sz="0" w:space="0" w:color="auto"/>
          </w:divBdr>
        </w:div>
        <w:div w:id="2146506813">
          <w:marLeft w:val="640"/>
          <w:marRight w:val="0"/>
          <w:marTop w:val="0"/>
          <w:marBottom w:val="0"/>
          <w:divBdr>
            <w:top w:val="none" w:sz="0" w:space="0" w:color="auto"/>
            <w:left w:val="none" w:sz="0" w:space="0" w:color="auto"/>
            <w:bottom w:val="none" w:sz="0" w:space="0" w:color="auto"/>
            <w:right w:val="none" w:sz="0" w:space="0" w:color="auto"/>
          </w:divBdr>
        </w:div>
        <w:div w:id="1737050613">
          <w:marLeft w:val="640"/>
          <w:marRight w:val="0"/>
          <w:marTop w:val="0"/>
          <w:marBottom w:val="0"/>
          <w:divBdr>
            <w:top w:val="none" w:sz="0" w:space="0" w:color="auto"/>
            <w:left w:val="none" w:sz="0" w:space="0" w:color="auto"/>
            <w:bottom w:val="none" w:sz="0" w:space="0" w:color="auto"/>
            <w:right w:val="none" w:sz="0" w:space="0" w:color="auto"/>
          </w:divBdr>
        </w:div>
        <w:div w:id="1670594283">
          <w:marLeft w:val="640"/>
          <w:marRight w:val="0"/>
          <w:marTop w:val="0"/>
          <w:marBottom w:val="0"/>
          <w:divBdr>
            <w:top w:val="none" w:sz="0" w:space="0" w:color="auto"/>
            <w:left w:val="none" w:sz="0" w:space="0" w:color="auto"/>
            <w:bottom w:val="none" w:sz="0" w:space="0" w:color="auto"/>
            <w:right w:val="none" w:sz="0" w:space="0" w:color="auto"/>
          </w:divBdr>
        </w:div>
        <w:div w:id="1394814712">
          <w:marLeft w:val="640"/>
          <w:marRight w:val="0"/>
          <w:marTop w:val="0"/>
          <w:marBottom w:val="0"/>
          <w:divBdr>
            <w:top w:val="none" w:sz="0" w:space="0" w:color="auto"/>
            <w:left w:val="none" w:sz="0" w:space="0" w:color="auto"/>
            <w:bottom w:val="none" w:sz="0" w:space="0" w:color="auto"/>
            <w:right w:val="none" w:sz="0" w:space="0" w:color="auto"/>
          </w:divBdr>
        </w:div>
        <w:div w:id="115367859">
          <w:marLeft w:val="640"/>
          <w:marRight w:val="0"/>
          <w:marTop w:val="0"/>
          <w:marBottom w:val="0"/>
          <w:divBdr>
            <w:top w:val="none" w:sz="0" w:space="0" w:color="auto"/>
            <w:left w:val="none" w:sz="0" w:space="0" w:color="auto"/>
            <w:bottom w:val="none" w:sz="0" w:space="0" w:color="auto"/>
            <w:right w:val="none" w:sz="0" w:space="0" w:color="auto"/>
          </w:divBdr>
        </w:div>
        <w:div w:id="46729982">
          <w:marLeft w:val="640"/>
          <w:marRight w:val="0"/>
          <w:marTop w:val="0"/>
          <w:marBottom w:val="0"/>
          <w:divBdr>
            <w:top w:val="none" w:sz="0" w:space="0" w:color="auto"/>
            <w:left w:val="none" w:sz="0" w:space="0" w:color="auto"/>
            <w:bottom w:val="none" w:sz="0" w:space="0" w:color="auto"/>
            <w:right w:val="none" w:sz="0" w:space="0" w:color="auto"/>
          </w:divBdr>
        </w:div>
        <w:div w:id="1068723283">
          <w:marLeft w:val="640"/>
          <w:marRight w:val="0"/>
          <w:marTop w:val="0"/>
          <w:marBottom w:val="0"/>
          <w:divBdr>
            <w:top w:val="none" w:sz="0" w:space="0" w:color="auto"/>
            <w:left w:val="none" w:sz="0" w:space="0" w:color="auto"/>
            <w:bottom w:val="none" w:sz="0" w:space="0" w:color="auto"/>
            <w:right w:val="none" w:sz="0" w:space="0" w:color="auto"/>
          </w:divBdr>
        </w:div>
        <w:div w:id="1515344714">
          <w:marLeft w:val="640"/>
          <w:marRight w:val="0"/>
          <w:marTop w:val="0"/>
          <w:marBottom w:val="0"/>
          <w:divBdr>
            <w:top w:val="none" w:sz="0" w:space="0" w:color="auto"/>
            <w:left w:val="none" w:sz="0" w:space="0" w:color="auto"/>
            <w:bottom w:val="none" w:sz="0" w:space="0" w:color="auto"/>
            <w:right w:val="none" w:sz="0" w:space="0" w:color="auto"/>
          </w:divBdr>
        </w:div>
        <w:div w:id="1490555320">
          <w:marLeft w:val="640"/>
          <w:marRight w:val="0"/>
          <w:marTop w:val="0"/>
          <w:marBottom w:val="0"/>
          <w:divBdr>
            <w:top w:val="none" w:sz="0" w:space="0" w:color="auto"/>
            <w:left w:val="none" w:sz="0" w:space="0" w:color="auto"/>
            <w:bottom w:val="none" w:sz="0" w:space="0" w:color="auto"/>
            <w:right w:val="none" w:sz="0" w:space="0" w:color="auto"/>
          </w:divBdr>
        </w:div>
        <w:div w:id="1194879927">
          <w:marLeft w:val="640"/>
          <w:marRight w:val="0"/>
          <w:marTop w:val="0"/>
          <w:marBottom w:val="0"/>
          <w:divBdr>
            <w:top w:val="none" w:sz="0" w:space="0" w:color="auto"/>
            <w:left w:val="none" w:sz="0" w:space="0" w:color="auto"/>
            <w:bottom w:val="none" w:sz="0" w:space="0" w:color="auto"/>
            <w:right w:val="none" w:sz="0" w:space="0" w:color="auto"/>
          </w:divBdr>
        </w:div>
        <w:div w:id="1930625107">
          <w:marLeft w:val="640"/>
          <w:marRight w:val="0"/>
          <w:marTop w:val="0"/>
          <w:marBottom w:val="0"/>
          <w:divBdr>
            <w:top w:val="none" w:sz="0" w:space="0" w:color="auto"/>
            <w:left w:val="none" w:sz="0" w:space="0" w:color="auto"/>
            <w:bottom w:val="none" w:sz="0" w:space="0" w:color="auto"/>
            <w:right w:val="none" w:sz="0" w:space="0" w:color="auto"/>
          </w:divBdr>
        </w:div>
        <w:div w:id="1979145686">
          <w:marLeft w:val="640"/>
          <w:marRight w:val="0"/>
          <w:marTop w:val="0"/>
          <w:marBottom w:val="0"/>
          <w:divBdr>
            <w:top w:val="none" w:sz="0" w:space="0" w:color="auto"/>
            <w:left w:val="none" w:sz="0" w:space="0" w:color="auto"/>
            <w:bottom w:val="none" w:sz="0" w:space="0" w:color="auto"/>
            <w:right w:val="none" w:sz="0" w:space="0" w:color="auto"/>
          </w:divBdr>
        </w:div>
        <w:div w:id="187527709">
          <w:marLeft w:val="640"/>
          <w:marRight w:val="0"/>
          <w:marTop w:val="0"/>
          <w:marBottom w:val="0"/>
          <w:divBdr>
            <w:top w:val="none" w:sz="0" w:space="0" w:color="auto"/>
            <w:left w:val="none" w:sz="0" w:space="0" w:color="auto"/>
            <w:bottom w:val="none" w:sz="0" w:space="0" w:color="auto"/>
            <w:right w:val="none" w:sz="0" w:space="0" w:color="auto"/>
          </w:divBdr>
        </w:div>
        <w:div w:id="1961062917">
          <w:marLeft w:val="640"/>
          <w:marRight w:val="0"/>
          <w:marTop w:val="0"/>
          <w:marBottom w:val="0"/>
          <w:divBdr>
            <w:top w:val="none" w:sz="0" w:space="0" w:color="auto"/>
            <w:left w:val="none" w:sz="0" w:space="0" w:color="auto"/>
            <w:bottom w:val="none" w:sz="0" w:space="0" w:color="auto"/>
            <w:right w:val="none" w:sz="0" w:space="0" w:color="auto"/>
          </w:divBdr>
        </w:div>
        <w:div w:id="1128861949">
          <w:marLeft w:val="640"/>
          <w:marRight w:val="0"/>
          <w:marTop w:val="0"/>
          <w:marBottom w:val="0"/>
          <w:divBdr>
            <w:top w:val="none" w:sz="0" w:space="0" w:color="auto"/>
            <w:left w:val="none" w:sz="0" w:space="0" w:color="auto"/>
            <w:bottom w:val="none" w:sz="0" w:space="0" w:color="auto"/>
            <w:right w:val="none" w:sz="0" w:space="0" w:color="auto"/>
          </w:divBdr>
        </w:div>
        <w:div w:id="1137645847">
          <w:marLeft w:val="640"/>
          <w:marRight w:val="0"/>
          <w:marTop w:val="0"/>
          <w:marBottom w:val="0"/>
          <w:divBdr>
            <w:top w:val="none" w:sz="0" w:space="0" w:color="auto"/>
            <w:left w:val="none" w:sz="0" w:space="0" w:color="auto"/>
            <w:bottom w:val="none" w:sz="0" w:space="0" w:color="auto"/>
            <w:right w:val="none" w:sz="0" w:space="0" w:color="auto"/>
          </w:divBdr>
        </w:div>
        <w:div w:id="616371041">
          <w:marLeft w:val="640"/>
          <w:marRight w:val="0"/>
          <w:marTop w:val="0"/>
          <w:marBottom w:val="0"/>
          <w:divBdr>
            <w:top w:val="none" w:sz="0" w:space="0" w:color="auto"/>
            <w:left w:val="none" w:sz="0" w:space="0" w:color="auto"/>
            <w:bottom w:val="none" w:sz="0" w:space="0" w:color="auto"/>
            <w:right w:val="none" w:sz="0" w:space="0" w:color="auto"/>
          </w:divBdr>
        </w:div>
        <w:div w:id="1869485987">
          <w:marLeft w:val="640"/>
          <w:marRight w:val="0"/>
          <w:marTop w:val="0"/>
          <w:marBottom w:val="0"/>
          <w:divBdr>
            <w:top w:val="none" w:sz="0" w:space="0" w:color="auto"/>
            <w:left w:val="none" w:sz="0" w:space="0" w:color="auto"/>
            <w:bottom w:val="none" w:sz="0" w:space="0" w:color="auto"/>
            <w:right w:val="none" w:sz="0" w:space="0" w:color="auto"/>
          </w:divBdr>
        </w:div>
        <w:div w:id="1654875650">
          <w:marLeft w:val="640"/>
          <w:marRight w:val="0"/>
          <w:marTop w:val="0"/>
          <w:marBottom w:val="0"/>
          <w:divBdr>
            <w:top w:val="none" w:sz="0" w:space="0" w:color="auto"/>
            <w:left w:val="none" w:sz="0" w:space="0" w:color="auto"/>
            <w:bottom w:val="none" w:sz="0" w:space="0" w:color="auto"/>
            <w:right w:val="none" w:sz="0" w:space="0" w:color="auto"/>
          </w:divBdr>
        </w:div>
        <w:div w:id="279118146">
          <w:marLeft w:val="640"/>
          <w:marRight w:val="0"/>
          <w:marTop w:val="0"/>
          <w:marBottom w:val="0"/>
          <w:divBdr>
            <w:top w:val="none" w:sz="0" w:space="0" w:color="auto"/>
            <w:left w:val="none" w:sz="0" w:space="0" w:color="auto"/>
            <w:bottom w:val="none" w:sz="0" w:space="0" w:color="auto"/>
            <w:right w:val="none" w:sz="0" w:space="0" w:color="auto"/>
          </w:divBdr>
        </w:div>
        <w:div w:id="1431195815">
          <w:marLeft w:val="640"/>
          <w:marRight w:val="0"/>
          <w:marTop w:val="0"/>
          <w:marBottom w:val="0"/>
          <w:divBdr>
            <w:top w:val="none" w:sz="0" w:space="0" w:color="auto"/>
            <w:left w:val="none" w:sz="0" w:space="0" w:color="auto"/>
            <w:bottom w:val="none" w:sz="0" w:space="0" w:color="auto"/>
            <w:right w:val="none" w:sz="0" w:space="0" w:color="auto"/>
          </w:divBdr>
        </w:div>
        <w:div w:id="943029076">
          <w:marLeft w:val="640"/>
          <w:marRight w:val="0"/>
          <w:marTop w:val="0"/>
          <w:marBottom w:val="0"/>
          <w:divBdr>
            <w:top w:val="none" w:sz="0" w:space="0" w:color="auto"/>
            <w:left w:val="none" w:sz="0" w:space="0" w:color="auto"/>
            <w:bottom w:val="none" w:sz="0" w:space="0" w:color="auto"/>
            <w:right w:val="none" w:sz="0" w:space="0" w:color="auto"/>
          </w:divBdr>
        </w:div>
        <w:div w:id="1667586539">
          <w:marLeft w:val="640"/>
          <w:marRight w:val="0"/>
          <w:marTop w:val="0"/>
          <w:marBottom w:val="0"/>
          <w:divBdr>
            <w:top w:val="none" w:sz="0" w:space="0" w:color="auto"/>
            <w:left w:val="none" w:sz="0" w:space="0" w:color="auto"/>
            <w:bottom w:val="none" w:sz="0" w:space="0" w:color="auto"/>
            <w:right w:val="none" w:sz="0" w:space="0" w:color="auto"/>
          </w:divBdr>
        </w:div>
        <w:div w:id="947926665">
          <w:marLeft w:val="640"/>
          <w:marRight w:val="0"/>
          <w:marTop w:val="0"/>
          <w:marBottom w:val="0"/>
          <w:divBdr>
            <w:top w:val="none" w:sz="0" w:space="0" w:color="auto"/>
            <w:left w:val="none" w:sz="0" w:space="0" w:color="auto"/>
            <w:bottom w:val="none" w:sz="0" w:space="0" w:color="auto"/>
            <w:right w:val="none" w:sz="0" w:space="0" w:color="auto"/>
          </w:divBdr>
        </w:div>
        <w:div w:id="1243369900">
          <w:marLeft w:val="640"/>
          <w:marRight w:val="0"/>
          <w:marTop w:val="0"/>
          <w:marBottom w:val="0"/>
          <w:divBdr>
            <w:top w:val="none" w:sz="0" w:space="0" w:color="auto"/>
            <w:left w:val="none" w:sz="0" w:space="0" w:color="auto"/>
            <w:bottom w:val="none" w:sz="0" w:space="0" w:color="auto"/>
            <w:right w:val="none" w:sz="0" w:space="0" w:color="auto"/>
          </w:divBdr>
        </w:div>
        <w:div w:id="1331106333">
          <w:marLeft w:val="640"/>
          <w:marRight w:val="0"/>
          <w:marTop w:val="0"/>
          <w:marBottom w:val="0"/>
          <w:divBdr>
            <w:top w:val="none" w:sz="0" w:space="0" w:color="auto"/>
            <w:left w:val="none" w:sz="0" w:space="0" w:color="auto"/>
            <w:bottom w:val="none" w:sz="0" w:space="0" w:color="auto"/>
            <w:right w:val="none" w:sz="0" w:space="0" w:color="auto"/>
          </w:divBdr>
        </w:div>
        <w:div w:id="1819180486">
          <w:marLeft w:val="640"/>
          <w:marRight w:val="0"/>
          <w:marTop w:val="0"/>
          <w:marBottom w:val="0"/>
          <w:divBdr>
            <w:top w:val="none" w:sz="0" w:space="0" w:color="auto"/>
            <w:left w:val="none" w:sz="0" w:space="0" w:color="auto"/>
            <w:bottom w:val="none" w:sz="0" w:space="0" w:color="auto"/>
            <w:right w:val="none" w:sz="0" w:space="0" w:color="auto"/>
          </w:divBdr>
        </w:div>
        <w:div w:id="892081894">
          <w:marLeft w:val="640"/>
          <w:marRight w:val="0"/>
          <w:marTop w:val="0"/>
          <w:marBottom w:val="0"/>
          <w:divBdr>
            <w:top w:val="none" w:sz="0" w:space="0" w:color="auto"/>
            <w:left w:val="none" w:sz="0" w:space="0" w:color="auto"/>
            <w:bottom w:val="none" w:sz="0" w:space="0" w:color="auto"/>
            <w:right w:val="none" w:sz="0" w:space="0" w:color="auto"/>
          </w:divBdr>
        </w:div>
        <w:div w:id="83500533">
          <w:marLeft w:val="640"/>
          <w:marRight w:val="0"/>
          <w:marTop w:val="0"/>
          <w:marBottom w:val="0"/>
          <w:divBdr>
            <w:top w:val="none" w:sz="0" w:space="0" w:color="auto"/>
            <w:left w:val="none" w:sz="0" w:space="0" w:color="auto"/>
            <w:bottom w:val="none" w:sz="0" w:space="0" w:color="auto"/>
            <w:right w:val="none" w:sz="0" w:space="0" w:color="auto"/>
          </w:divBdr>
        </w:div>
        <w:div w:id="1168711578">
          <w:marLeft w:val="640"/>
          <w:marRight w:val="0"/>
          <w:marTop w:val="0"/>
          <w:marBottom w:val="0"/>
          <w:divBdr>
            <w:top w:val="none" w:sz="0" w:space="0" w:color="auto"/>
            <w:left w:val="none" w:sz="0" w:space="0" w:color="auto"/>
            <w:bottom w:val="none" w:sz="0" w:space="0" w:color="auto"/>
            <w:right w:val="none" w:sz="0" w:space="0" w:color="auto"/>
          </w:divBdr>
        </w:div>
        <w:div w:id="1795052801">
          <w:marLeft w:val="640"/>
          <w:marRight w:val="0"/>
          <w:marTop w:val="0"/>
          <w:marBottom w:val="0"/>
          <w:divBdr>
            <w:top w:val="none" w:sz="0" w:space="0" w:color="auto"/>
            <w:left w:val="none" w:sz="0" w:space="0" w:color="auto"/>
            <w:bottom w:val="none" w:sz="0" w:space="0" w:color="auto"/>
            <w:right w:val="none" w:sz="0" w:space="0" w:color="auto"/>
          </w:divBdr>
        </w:div>
        <w:div w:id="1003511366">
          <w:marLeft w:val="640"/>
          <w:marRight w:val="0"/>
          <w:marTop w:val="0"/>
          <w:marBottom w:val="0"/>
          <w:divBdr>
            <w:top w:val="none" w:sz="0" w:space="0" w:color="auto"/>
            <w:left w:val="none" w:sz="0" w:space="0" w:color="auto"/>
            <w:bottom w:val="none" w:sz="0" w:space="0" w:color="auto"/>
            <w:right w:val="none" w:sz="0" w:space="0" w:color="auto"/>
          </w:divBdr>
        </w:div>
        <w:div w:id="1120297949">
          <w:marLeft w:val="640"/>
          <w:marRight w:val="0"/>
          <w:marTop w:val="0"/>
          <w:marBottom w:val="0"/>
          <w:divBdr>
            <w:top w:val="none" w:sz="0" w:space="0" w:color="auto"/>
            <w:left w:val="none" w:sz="0" w:space="0" w:color="auto"/>
            <w:bottom w:val="none" w:sz="0" w:space="0" w:color="auto"/>
            <w:right w:val="none" w:sz="0" w:space="0" w:color="auto"/>
          </w:divBdr>
        </w:div>
        <w:div w:id="1244996960">
          <w:marLeft w:val="640"/>
          <w:marRight w:val="0"/>
          <w:marTop w:val="0"/>
          <w:marBottom w:val="0"/>
          <w:divBdr>
            <w:top w:val="none" w:sz="0" w:space="0" w:color="auto"/>
            <w:left w:val="none" w:sz="0" w:space="0" w:color="auto"/>
            <w:bottom w:val="none" w:sz="0" w:space="0" w:color="auto"/>
            <w:right w:val="none" w:sz="0" w:space="0" w:color="auto"/>
          </w:divBdr>
        </w:div>
        <w:div w:id="1937053866">
          <w:marLeft w:val="640"/>
          <w:marRight w:val="0"/>
          <w:marTop w:val="0"/>
          <w:marBottom w:val="0"/>
          <w:divBdr>
            <w:top w:val="none" w:sz="0" w:space="0" w:color="auto"/>
            <w:left w:val="none" w:sz="0" w:space="0" w:color="auto"/>
            <w:bottom w:val="none" w:sz="0" w:space="0" w:color="auto"/>
            <w:right w:val="none" w:sz="0" w:space="0" w:color="auto"/>
          </w:divBdr>
        </w:div>
        <w:div w:id="892079383">
          <w:marLeft w:val="640"/>
          <w:marRight w:val="0"/>
          <w:marTop w:val="0"/>
          <w:marBottom w:val="0"/>
          <w:divBdr>
            <w:top w:val="none" w:sz="0" w:space="0" w:color="auto"/>
            <w:left w:val="none" w:sz="0" w:space="0" w:color="auto"/>
            <w:bottom w:val="none" w:sz="0" w:space="0" w:color="auto"/>
            <w:right w:val="none" w:sz="0" w:space="0" w:color="auto"/>
          </w:divBdr>
        </w:div>
        <w:div w:id="1170412591">
          <w:marLeft w:val="640"/>
          <w:marRight w:val="0"/>
          <w:marTop w:val="0"/>
          <w:marBottom w:val="0"/>
          <w:divBdr>
            <w:top w:val="none" w:sz="0" w:space="0" w:color="auto"/>
            <w:left w:val="none" w:sz="0" w:space="0" w:color="auto"/>
            <w:bottom w:val="none" w:sz="0" w:space="0" w:color="auto"/>
            <w:right w:val="none" w:sz="0" w:space="0" w:color="auto"/>
          </w:divBdr>
        </w:div>
        <w:div w:id="1474299906">
          <w:marLeft w:val="640"/>
          <w:marRight w:val="0"/>
          <w:marTop w:val="0"/>
          <w:marBottom w:val="0"/>
          <w:divBdr>
            <w:top w:val="none" w:sz="0" w:space="0" w:color="auto"/>
            <w:left w:val="none" w:sz="0" w:space="0" w:color="auto"/>
            <w:bottom w:val="none" w:sz="0" w:space="0" w:color="auto"/>
            <w:right w:val="none" w:sz="0" w:space="0" w:color="auto"/>
          </w:divBdr>
        </w:div>
        <w:div w:id="1053580843">
          <w:marLeft w:val="640"/>
          <w:marRight w:val="0"/>
          <w:marTop w:val="0"/>
          <w:marBottom w:val="0"/>
          <w:divBdr>
            <w:top w:val="none" w:sz="0" w:space="0" w:color="auto"/>
            <w:left w:val="none" w:sz="0" w:space="0" w:color="auto"/>
            <w:bottom w:val="none" w:sz="0" w:space="0" w:color="auto"/>
            <w:right w:val="none" w:sz="0" w:space="0" w:color="auto"/>
          </w:divBdr>
        </w:div>
        <w:div w:id="1062142771">
          <w:marLeft w:val="640"/>
          <w:marRight w:val="0"/>
          <w:marTop w:val="0"/>
          <w:marBottom w:val="0"/>
          <w:divBdr>
            <w:top w:val="none" w:sz="0" w:space="0" w:color="auto"/>
            <w:left w:val="none" w:sz="0" w:space="0" w:color="auto"/>
            <w:bottom w:val="none" w:sz="0" w:space="0" w:color="auto"/>
            <w:right w:val="none" w:sz="0" w:space="0" w:color="auto"/>
          </w:divBdr>
        </w:div>
        <w:div w:id="1084569617">
          <w:marLeft w:val="640"/>
          <w:marRight w:val="0"/>
          <w:marTop w:val="0"/>
          <w:marBottom w:val="0"/>
          <w:divBdr>
            <w:top w:val="none" w:sz="0" w:space="0" w:color="auto"/>
            <w:left w:val="none" w:sz="0" w:space="0" w:color="auto"/>
            <w:bottom w:val="none" w:sz="0" w:space="0" w:color="auto"/>
            <w:right w:val="none" w:sz="0" w:space="0" w:color="auto"/>
          </w:divBdr>
        </w:div>
        <w:div w:id="1972665261">
          <w:marLeft w:val="640"/>
          <w:marRight w:val="0"/>
          <w:marTop w:val="0"/>
          <w:marBottom w:val="0"/>
          <w:divBdr>
            <w:top w:val="none" w:sz="0" w:space="0" w:color="auto"/>
            <w:left w:val="none" w:sz="0" w:space="0" w:color="auto"/>
            <w:bottom w:val="none" w:sz="0" w:space="0" w:color="auto"/>
            <w:right w:val="none" w:sz="0" w:space="0" w:color="auto"/>
          </w:divBdr>
        </w:div>
        <w:div w:id="1051660457">
          <w:marLeft w:val="640"/>
          <w:marRight w:val="0"/>
          <w:marTop w:val="0"/>
          <w:marBottom w:val="0"/>
          <w:divBdr>
            <w:top w:val="none" w:sz="0" w:space="0" w:color="auto"/>
            <w:left w:val="none" w:sz="0" w:space="0" w:color="auto"/>
            <w:bottom w:val="none" w:sz="0" w:space="0" w:color="auto"/>
            <w:right w:val="none" w:sz="0" w:space="0" w:color="auto"/>
          </w:divBdr>
        </w:div>
        <w:div w:id="740980015">
          <w:marLeft w:val="640"/>
          <w:marRight w:val="0"/>
          <w:marTop w:val="0"/>
          <w:marBottom w:val="0"/>
          <w:divBdr>
            <w:top w:val="none" w:sz="0" w:space="0" w:color="auto"/>
            <w:left w:val="none" w:sz="0" w:space="0" w:color="auto"/>
            <w:bottom w:val="none" w:sz="0" w:space="0" w:color="auto"/>
            <w:right w:val="none" w:sz="0" w:space="0" w:color="auto"/>
          </w:divBdr>
        </w:div>
        <w:div w:id="1169097108">
          <w:marLeft w:val="640"/>
          <w:marRight w:val="0"/>
          <w:marTop w:val="0"/>
          <w:marBottom w:val="0"/>
          <w:divBdr>
            <w:top w:val="none" w:sz="0" w:space="0" w:color="auto"/>
            <w:left w:val="none" w:sz="0" w:space="0" w:color="auto"/>
            <w:bottom w:val="none" w:sz="0" w:space="0" w:color="auto"/>
            <w:right w:val="none" w:sz="0" w:space="0" w:color="auto"/>
          </w:divBdr>
        </w:div>
        <w:div w:id="3477368">
          <w:marLeft w:val="640"/>
          <w:marRight w:val="0"/>
          <w:marTop w:val="0"/>
          <w:marBottom w:val="0"/>
          <w:divBdr>
            <w:top w:val="none" w:sz="0" w:space="0" w:color="auto"/>
            <w:left w:val="none" w:sz="0" w:space="0" w:color="auto"/>
            <w:bottom w:val="none" w:sz="0" w:space="0" w:color="auto"/>
            <w:right w:val="none" w:sz="0" w:space="0" w:color="auto"/>
          </w:divBdr>
        </w:div>
        <w:div w:id="147940324">
          <w:marLeft w:val="640"/>
          <w:marRight w:val="0"/>
          <w:marTop w:val="0"/>
          <w:marBottom w:val="0"/>
          <w:divBdr>
            <w:top w:val="none" w:sz="0" w:space="0" w:color="auto"/>
            <w:left w:val="none" w:sz="0" w:space="0" w:color="auto"/>
            <w:bottom w:val="none" w:sz="0" w:space="0" w:color="auto"/>
            <w:right w:val="none" w:sz="0" w:space="0" w:color="auto"/>
          </w:divBdr>
        </w:div>
        <w:div w:id="1318463635">
          <w:marLeft w:val="640"/>
          <w:marRight w:val="0"/>
          <w:marTop w:val="0"/>
          <w:marBottom w:val="0"/>
          <w:divBdr>
            <w:top w:val="none" w:sz="0" w:space="0" w:color="auto"/>
            <w:left w:val="none" w:sz="0" w:space="0" w:color="auto"/>
            <w:bottom w:val="none" w:sz="0" w:space="0" w:color="auto"/>
            <w:right w:val="none" w:sz="0" w:space="0" w:color="auto"/>
          </w:divBdr>
        </w:div>
        <w:div w:id="506480916">
          <w:marLeft w:val="640"/>
          <w:marRight w:val="0"/>
          <w:marTop w:val="0"/>
          <w:marBottom w:val="0"/>
          <w:divBdr>
            <w:top w:val="none" w:sz="0" w:space="0" w:color="auto"/>
            <w:left w:val="none" w:sz="0" w:space="0" w:color="auto"/>
            <w:bottom w:val="none" w:sz="0" w:space="0" w:color="auto"/>
            <w:right w:val="none" w:sz="0" w:space="0" w:color="auto"/>
          </w:divBdr>
        </w:div>
        <w:div w:id="346371887">
          <w:marLeft w:val="640"/>
          <w:marRight w:val="0"/>
          <w:marTop w:val="0"/>
          <w:marBottom w:val="0"/>
          <w:divBdr>
            <w:top w:val="none" w:sz="0" w:space="0" w:color="auto"/>
            <w:left w:val="none" w:sz="0" w:space="0" w:color="auto"/>
            <w:bottom w:val="none" w:sz="0" w:space="0" w:color="auto"/>
            <w:right w:val="none" w:sz="0" w:space="0" w:color="auto"/>
          </w:divBdr>
        </w:div>
        <w:div w:id="506672381">
          <w:marLeft w:val="640"/>
          <w:marRight w:val="0"/>
          <w:marTop w:val="0"/>
          <w:marBottom w:val="0"/>
          <w:divBdr>
            <w:top w:val="none" w:sz="0" w:space="0" w:color="auto"/>
            <w:left w:val="none" w:sz="0" w:space="0" w:color="auto"/>
            <w:bottom w:val="none" w:sz="0" w:space="0" w:color="auto"/>
            <w:right w:val="none" w:sz="0" w:space="0" w:color="auto"/>
          </w:divBdr>
        </w:div>
        <w:div w:id="1561408066">
          <w:marLeft w:val="640"/>
          <w:marRight w:val="0"/>
          <w:marTop w:val="0"/>
          <w:marBottom w:val="0"/>
          <w:divBdr>
            <w:top w:val="none" w:sz="0" w:space="0" w:color="auto"/>
            <w:left w:val="none" w:sz="0" w:space="0" w:color="auto"/>
            <w:bottom w:val="none" w:sz="0" w:space="0" w:color="auto"/>
            <w:right w:val="none" w:sz="0" w:space="0" w:color="auto"/>
          </w:divBdr>
        </w:div>
        <w:div w:id="719089428">
          <w:marLeft w:val="640"/>
          <w:marRight w:val="0"/>
          <w:marTop w:val="0"/>
          <w:marBottom w:val="0"/>
          <w:divBdr>
            <w:top w:val="none" w:sz="0" w:space="0" w:color="auto"/>
            <w:left w:val="none" w:sz="0" w:space="0" w:color="auto"/>
            <w:bottom w:val="none" w:sz="0" w:space="0" w:color="auto"/>
            <w:right w:val="none" w:sz="0" w:space="0" w:color="auto"/>
          </w:divBdr>
        </w:div>
        <w:div w:id="2121366491">
          <w:marLeft w:val="640"/>
          <w:marRight w:val="0"/>
          <w:marTop w:val="0"/>
          <w:marBottom w:val="0"/>
          <w:divBdr>
            <w:top w:val="none" w:sz="0" w:space="0" w:color="auto"/>
            <w:left w:val="none" w:sz="0" w:space="0" w:color="auto"/>
            <w:bottom w:val="none" w:sz="0" w:space="0" w:color="auto"/>
            <w:right w:val="none" w:sz="0" w:space="0" w:color="auto"/>
          </w:divBdr>
        </w:div>
        <w:div w:id="547641530">
          <w:marLeft w:val="640"/>
          <w:marRight w:val="0"/>
          <w:marTop w:val="0"/>
          <w:marBottom w:val="0"/>
          <w:divBdr>
            <w:top w:val="none" w:sz="0" w:space="0" w:color="auto"/>
            <w:left w:val="none" w:sz="0" w:space="0" w:color="auto"/>
            <w:bottom w:val="none" w:sz="0" w:space="0" w:color="auto"/>
            <w:right w:val="none" w:sz="0" w:space="0" w:color="auto"/>
          </w:divBdr>
        </w:div>
        <w:div w:id="2133354192">
          <w:marLeft w:val="640"/>
          <w:marRight w:val="0"/>
          <w:marTop w:val="0"/>
          <w:marBottom w:val="0"/>
          <w:divBdr>
            <w:top w:val="none" w:sz="0" w:space="0" w:color="auto"/>
            <w:left w:val="none" w:sz="0" w:space="0" w:color="auto"/>
            <w:bottom w:val="none" w:sz="0" w:space="0" w:color="auto"/>
            <w:right w:val="none" w:sz="0" w:space="0" w:color="auto"/>
          </w:divBdr>
        </w:div>
        <w:div w:id="1656883795">
          <w:marLeft w:val="640"/>
          <w:marRight w:val="0"/>
          <w:marTop w:val="0"/>
          <w:marBottom w:val="0"/>
          <w:divBdr>
            <w:top w:val="none" w:sz="0" w:space="0" w:color="auto"/>
            <w:left w:val="none" w:sz="0" w:space="0" w:color="auto"/>
            <w:bottom w:val="none" w:sz="0" w:space="0" w:color="auto"/>
            <w:right w:val="none" w:sz="0" w:space="0" w:color="auto"/>
          </w:divBdr>
        </w:div>
        <w:div w:id="615872769">
          <w:marLeft w:val="640"/>
          <w:marRight w:val="0"/>
          <w:marTop w:val="0"/>
          <w:marBottom w:val="0"/>
          <w:divBdr>
            <w:top w:val="none" w:sz="0" w:space="0" w:color="auto"/>
            <w:left w:val="none" w:sz="0" w:space="0" w:color="auto"/>
            <w:bottom w:val="none" w:sz="0" w:space="0" w:color="auto"/>
            <w:right w:val="none" w:sz="0" w:space="0" w:color="auto"/>
          </w:divBdr>
        </w:div>
        <w:div w:id="1237282076">
          <w:marLeft w:val="640"/>
          <w:marRight w:val="0"/>
          <w:marTop w:val="0"/>
          <w:marBottom w:val="0"/>
          <w:divBdr>
            <w:top w:val="none" w:sz="0" w:space="0" w:color="auto"/>
            <w:left w:val="none" w:sz="0" w:space="0" w:color="auto"/>
            <w:bottom w:val="none" w:sz="0" w:space="0" w:color="auto"/>
            <w:right w:val="none" w:sz="0" w:space="0" w:color="auto"/>
          </w:divBdr>
        </w:div>
        <w:div w:id="1784182486">
          <w:marLeft w:val="640"/>
          <w:marRight w:val="0"/>
          <w:marTop w:val="0"/>
          <w:marBottom w:val="0"/>
          <w:divBdr>
            <w:top w:val="none" w:sz="0" w:space="0" w:color="auto"/>
            <w:left w:val="none" w:sz="0" w:space="0" w:color="auto"/>
            <w:bottom w:val="none" w:sz="0" w:space="0" w:color="auto"/>
            <w:right w:val="none" w:sz="0" w:space="0" w:color="auto"/>
          </w:divBdr>
        </w:div>
        <w:div w:id="459108447">
          <w:marLeft w:val="640"/>
          <w:marRight w:val="0"/>
          <w:marTop w:val="0"/>
          <w:marBottom w:val="0"/>
          <w:divBdr>
            <w:top w:val="none" w:sz="0" w:space="0" w:color="auto"/>
            <w:left w:val="none" w:sz="0" w:space="0" w:color="auto"/>
            <w:bottom w:val="none" w:sz="0" w:space="0" w:color="auto"/>
            <w:right w:val="none" w:sz="0" w:space="0" w:color="auto"/>
          </w:divBdr>
        </w:div>
        <w:div w:id="160657728">
          <w:marLeft w:val="640"/>
          <w:marRight w:val="0"/>
          <w:marTop w:val="0"/>
          <w:marBottom w:val="0"/>
          <w:divBdr>
            <w:top w:val="none" w:sz="0" w:space="0" w:color="auto"/>
            <w:left w:val="none" w:sz="0" w:space="0" w:color="auto"/>
            <w:bottom w:val="none" w:sz="0" w:space="0" w:color="auto"/>
            <w:right w:val="none" w:sz="0" w:space="0" w:color="auto"/>
          </w:divBdr>
        </w:div>
        <w:div w:id="1004160856">
          <w:marLeft w:val="640"/>
          <w:marRight w:val="0"/>
          <w:marTop w:val="0"/>
          <w:marBottom w:val="0"/>
          <w:divBdr>
            <w:top w:val="none" w:sz="0" w:space="0" w:color="auto"/>
            <w:left w:val="none" w:sz="0" w:space="0" w:color="auto"/>
            <w:bottom w:val="none" w:sz="0" w:space="0" w:color="auto"/>
            <w:right w:val="none" w:sz="0" w:space="0" w:color="auto"/>
          </w:divBdr>
        </w:div>
        <w:div w:id="355280166">
          <w:marLeft w:val="640"/>
          <w:marRight w:val="0"/>
          <w:marTop w:val="0"/>
          <w:marBottom w:val="0"/>
          <w:divBdr>
            <w:top w:val="none" w:sz="0" w:space="0" w:color="auto"/>
            <w:left w:val="none" w:sz="0" w:space="0" w:color="auto"/>
            <w:bottom w:val="none" w:sz="0" w:space="0" w:color="auto"/>
            <w:right w:val="none" w:sz="0" w:space="0" w:color="auto"/>
          </w:divBdr>
        </w:div>
        <w:div w:id="1121070546">
          <w:marLeft w:val="640"/>
          <w:marRight w:val="0"/>
          <w:marTop w:val="0"/>
          <w:marBottom w:val="0"/>
          <w:divBdr>
            <w:top w:val="none" w:sz="0" w:space="0" w:color="auto"/>
            <w:left w:val="none" w:sz="0" w:space="0" w:color="auto"/>
            <w:bottom w:val="none" w:sz="0" w:space="0" w:color="auto"/>
            <w:right w:val="none" w:sz="0" w:space="0" w:color="auto"/>
          </w:divBdr>
        </w:div>
        <w:div w:id="1680228533">
          <w:marLeft w:val="640"/>
          <w:marRight w:val="0"/>
          <w:marTop w:val="0"/>
          <w:marBottom w:val="0"/>
          <w:divBdr>
            <w:top w:val="none" w:sz="0" w:space="0" w:color="auto"/>
            <w:left w:val="none" w:sz="0" w:space="0" w:color="auto"/>
            <w:bottom w:val="none" w:sz="0" w:space="0" w:color="auto"/>
            <w:right w:val="none" w:sz="0" w:space="0" w:color="auto"/>
          </w:divBdr>
        </w:div>
        <w:div w:id="1878159049">
          <w:marLeft w:val="640"/>
          <w:marRight w:val="0"/>
          <w:marTop w:val="0"/>
          <w:marBottom w:val="0"/>
          <w:divBdr>
            <w:top w:val="none" w:sz="0" w:space="0" w:color="auto"/>
            <w:left w:val="none" w:sz="0" w:space="0" w:color="auto"/>
            <w:bottom w:val="none" w:sz="0" w:space="0" w:color="auto"/>
            <w:right w:val="none" w:sz="0" w:space="0" w:color="auto"/>
          </w:divBdr>
        </w:div>
        <w:div w:id="818380120">
          <w:marLeft w:val="640"/>
          <w:marRight w:val="0"/>
          <w:marTop w:val="0"/>
          <w:marBottom w:val="0"/>
          <w:divBdr>
            <w:top w:val="none" w:sz="0" w:space="0" w:color="auto"/>
            <w:left w:val="none" w:sz="0" w:space="0" w:color="auto"/>
            <w:bottom w:val="none" w:sz="0" w:space="0" w:color="auto"/>
            <w:right w:val="none" w:sz="0" w:space="0" w:color="auto"/>
          </w:divBdr>
        </w:div>
        <w:div w:id="1045370444">
          <w:marLeft w:val="640"/>
          <w:marRight w:val="0"/>
          <w:marTop w:val="0"/>
          <w:marBottom w:val="0"/>
          <w:divBdr>
            <w:top w:val="none" w:sz="0" w:space="0" w:color="auto"/>
            <w:left w:val="none" w:sz="0" w:space="0" w:color="auto"/>
            <w:bottom w:val="none" w:sz="0" w:space="0" w:color="auto"/>
            <w:right w:val="none" w:sz="0" w:space="0" w:color="auto"/>
          </w:divBdr>
        </w:div>
        <w:div w:id="1829131528">
          <w:marLeft w:val="640"/>
          <w:marRight w:val="0"/>
          <w:marTop w:val="0"/>
          <w:marBottom w:val="0"/>
          <w:divBdr>
            <w:top w:val="none" w:sz="0" w:space="0" w:color="auto"/>
            <w:left w:val="none" w:sz="0" w:space="0" w:color="auto"/>
            <w:bottom w:val="none" w:sz="0" w:space="0" w:color="auto"/>
            <w:right w:val="none" w:sz="0" w:space="0" w:color="auto"/>
          </w:divBdr>
        </w:div>
        <w:div w:id="949703819">
          <w:marLeft w:val="640"/>
          <w:marRight w:val="0"/>
          <w:marTop w:val="0"/>
          <w:marBottom w:val="0"/>
          <w:divBdr>
            <w:top w:val="none" w:sz="0" w:space="0" w:color="auto"/>
            <w:left w:val="none" w:sz="0" w:space="0" w:color="auto"/>
            <w:bottom w:val="none" w:sz="0" w:space="0" w:color="auto"/>
            <w:right w:val="none" w:sz="0" w:space="0" w:color="auto"/>
          </w:divBdr>
        </w:div>
        <w:div w:id="42994200">
          <w:marLeft w:val="640"/>
          <w:marRight w:val="0"/>
          <w:marTop w:val="0"/>
          <w:marBottom w:val="0"/>
          <w:divBdr>
            <w:top w:val="none" w:sz="0" w:space="0" w:color="auto"/>
            <w:left w:val="none" w:sz="0" w:space="0" w:color="auto"/>
            <w:bottom w:val="none" w:sz="0" w:space="0" w:color="auto"/>
            <w:right w:val="none" w:sz="0" w:space="0" w:color="auto"/>
          </w:divBdr>
        </w:div>
        <w:div w:id="1383821648">
          <w:marLeft w:val="640"/>
          <w:marRight w:val="0"/>
          <w:marTop w:val="0"/>
          <w:marBottom w:val="0"/>
          <w:divBdr>
            <w:top w:val="none" w:sz="0" w:space="0" w:color="auto"/>
            <w:left w:val="none" w:sz="0" w:space="0" w:color="auto"/>
            <w:bottom w:val="none" w:sz="0" w:space="0" w:color="auto"/>
            <w:right w:val="none" w:sz="0" w:space="0" w:color="auto"/>
          </w:divBdr>
        </w:div>
        <w:div w:id="564725051">
          <w:marLeft w:val="640"/>
          <w:marRight w:val="0"/>
          <w:marTop w:val="0"/>
          <w:marBottom w:val="0"/>
          <w:divBdr>
            <w:top w:val="none" w:sz="0" w:space="0" w:color="auto"/>
            <w:left w:val="none" w:sz="0" w:space="0" w:color="auto"/>
            <w:bottom w:val="none" w:sz="0" w:space="0" w:color="auto"/>
            <w:right w:val="none" w:sz="0" w:space="0" w:color="auto"/>
          </w:divBdr>
        </w:div>
        <w:div w:id="1040936910">
          <w:marLeft w:val="640"/>
          <w:marRight w:val="0"/>
          <w:marTop w:val="0"/>
          <w:marBottom w:val="0"/>
          <w:divBdr>
            <w:top w:val="none" w:sz="0" w:space="0" w:color="auto"/>
            <w:left w:val="none" w:sz="0" w:space="0" w:color="auto"/>
            <w:bottom w:val="none" w:sz="0" w:space="0" w:color="auto"/>
            <w:right w:val="none" w:sz="0" w:space="0" w:color="auto"/>
          </w:divBdr>
        </w:div>
        <w:div w:id="1428622352">
          <w:marLeft w:val="640"/>
          <w:marRight w:val="0"/>
          <w:marTop w:val="0"/>
          <w:marBottom w:val="0"/>
          <w:divBdr>
            <w:top w:val="none" w:sz="0" w:space="0" w:color="auto"/>
            <w:left w:val="none" w:sz="0" w:space="0" w:color="auto"/>
            <w:bottom w:val="none" w:sz="0" w:space="0" w:color="auto"/>
            <w:right w:val="none" w:sz="0" w:space="0" w:color="auto"/>
          </w:divBdr>
        </w:div>
        <w:div w:id="1409499003">
          <w:marLeft w:val="640"/>
          <w:marRight w:val="0"/>
          <w:marTop w:val="0"/>
          <w:marBottom w:val="0"/>
          <w:divBdr>
            <w:top w:val="none" w:sz="0" w:space="0" w:color="auto"/>
            <w:left w:val="none" w:sz="0" w:space="0" w:color="auto"/>
            <w:bottom w:val="none" w:sz="0" w:space="0" w:color="auto"/>
            <w:right w:val="none" w:sz="0" w:space="0" w:color="auto"/>
          </w:divBdr>
        </w:div>
        <w:div w:id="2019456942">
          <w:marLeft w:val="640"/>
          <w:marRight w:val="0"/>
          <w:marTop w:val="0"/>
          <w:marBottom w:val="0"/>
          <w:divBdr>
            <w:top w:val="none" w:sz="0" w:space="0" w:color="auto"/>
            <w:left w:val="none" w:sz="0" w:space="0" w:color="auto"/>
            <w:bottom w:val="none" w:sz="0" w:space="0" w:color="auto"/>
            <w:right w:val="none" w:sz="0" w:space="0" w:color="auto"/>
          </w:divBdr>
        </w:div>
        <w:div w:id="186456030">
          <w:marLeft w:val="640"/>
          <w:marRight w:val="0"/>
          <w:marTop w:val="0"/>
          <w:marBottom w:val="0"/>
          <w:divBdr>
            <w:top w:val="none" w:sz="0" w:space="0" w:color="auto"/>
            <w:left w:val="none" w:sz="0" w:space="0" w:color="auto"/>
            <w:bottom w:val="none" w:sz="0" w:space="0" w:color="auto"/>
            <w:right w:val="none" w:sz="0" w:space="0" w:color="auto"/>
          </w:divBdr>
        </w:div>
        <w:div w:id="637539575">
          <w:marLeft w:val="640"/>
          <w:marRight w:val="0"/>
          <w:marTop w:val="0"/>
          <w:marBottom w:val="0"/>
          <w:divBdr>
            <w:top w:val="none" w:sz="0" w:space="0" w:color="auto"/>
            <w:left w:val="none" w:sz="0" w:space="0" w:color="auto"/>
            <w:bottom w:val="none" w:sz="0" w:space="0" w:color="auto"/>
            <w:right w:val="none" w:sz="0" w:space="0" w:color="auto"/>
          </w:divBdr>
        </w:div>
        <w:div w:id="1535775645">
          <w:marLeft w:val="640"/>
          <w:marRight w:val="0"/>
          <w:marTop w:val="0"/>
          <w:marBottom w:val="0"/>
          <w:divBdr>
            <w:top w:val="none" w:sz="0" w:space="0" w:color="auto"/>
            <w:left w:val="none" w:sz="0" w:space="0" w:color="auto"/>
            <w:bottom w:val="none" w:sz="0" w:space="0" w:color="auto"/>
            <w:right w:val="none" w:sz="0" w:space="0" w:color="auto"/>
          </w:divBdr>
        </w:div>
        <w:div w:id="29768929">
          <w:marLeft w:val="640"/>
          <w:marRight w:val="0"/>
          <w:marTop w:val="0"/>
          <w:marBottom w:val="0"/>
          <w:divBdr>
            <w:top w:val="none" w:sz="0" w:space="0" w:color="auto"/>
            <w:left w:val="none" w:sz="0" w:space="0" w:color="auto"/>
            <w:bottom w:val="none" w:sz="0" w:space="0" w:color="auto"/>
            <w:right w:val="none" w:sz="0" w:space="0" w:color="auto"/>
          </w:divBdr>
        </w:div>
        <w:div w:id="632946937">
          <w:marLeft w:val="640"/>
          <w:marRight w:val="0"/>
          <w:marTop w:val="0"/>
          <w:marBottom w:val="0"/>
          <w:divBdr>
            <w:top w:val="none" w:sz="0" w:space="0" w:color="auto"/>
            <w:left w:val="none" w:sz="0" w:space="0" w:color="auto"/>
            <w:bottom w:val="none" w:sz="0" w:space="0" w:color="auto"/>
            <w:right w:val="none" w:sz="0" w:space="0" w:color="auto"/>
          </w:divBdr>
        </w:div>
        <w:div w:id="1642416895">
          <w:marLeft w:val="640"/>
          <w:marRight w:val="0"/>
          <w:marTop w:val="0"/>
          <w:marBottom w:val="0"/>
          <w:divBdr>
            <w:top w:val="none" w:sz="0" w:space="0" w:color="auto"/>
            <w:left w:val="none" w:sz="0" w:space="0" w:color="auto"/>
            <w:bottom w:val="none" w:sz="0" w:space="0" w:color="auto"/>
            <w:right w:val="none" w:sz="0" w:space="0" w:color="auto"/>
          </w:divBdr>
        </w:div>
        <w:div w:id="879172490">
          <w:marLeft w:val="640"/>
          <w:marRight w:val="0"/>
          <w:marTop w:val="0"/>
          <w:marBottom w:val="0"/>
          <w:divBdr>
            <w:top w:val="none" w:sz="0" w:space="0" w:color="auto"/>
            <w:left w:val="none" w:sz="0" w:space="0" w:color="auto"/>
            <w:bottom w:val="none" w:sz="0" w:space="0" w:color="auto"/>
            <w:right w:val="none" w:sz="0" w:space="0" w:color="auto"/>
          </w:divBdr>
        </w:div>
        <w:div w:id="150221057">
          <w:marLeft w:val="640"/>
          <w:marRight w:val="0"/>
          <w:marTop w:val="0"/>
          <w:marBottom w:val="0"/>
          <w:divBdr>
            <w:top w:val="none" w:sz="0" w:space="0" w:color="auto"/>
            <w:left w:val="none" w:sz="0" w:space="0" w:color="auto"/>
            <w:bottom w:val="none" w:sz="0" w:space="0" w:color="auto"/>
            <w:right w:val="none" w:sz="0" w:space="0" w:color="auto"/>
          </w:divBdr>
        </w:div>
        <w:div w:id="2115663256">
          <w:marLeft w:val="640"/>
          <w:marRight w:val="0"/>
          <w:marTop w:val="0"/>
          <w:marBottom w:val="0"/>
          <w:divBdr>
            <w:top w:val="none" w:sz="0" w:space="0" w:color="auto"/>
            <w:left w:val="none" w:sz="0" w:space="0" w:color="auto"/>
            <w:bottom w:val="none" w:sz="0" w:space="0" w:color="auto"/>
            <w:right w:val="none" w:sz="0" w:space="0" w:color="auto"/>
          </w:divBdr>
        </w:div>
        <w:div w:id="2067800792">
          <w:marLeft w:val="640"/>
          <w:marRight w:val="0"/>
          <w:marTop w:val="0"/>
          <w:marBottom w:val="0"/>
          <w:divBdr>
            <w:top w:val="none" w:sz="0" w:space="0" w:color="auto"/>
            <w:left w:val="none" w:sz="0" w:space="0" w:color="auto"/>
            <w:bottom w:val="none" w:sz="0" w:space="0" w:color="auto"/>
            <w:right w:val="none" w:sz="0" w:space="0" w:color="auto"/>
          </w:divBdr>
        </w:div>
        <w:div w:id="1259022115">
          <w:marLeft w:val="640"/>
          <w:marRight w:val="0"/>
          <w:marTop w:val="0"/>
          <w:marBottom w:val="0"/>
          <w:divBdr>
            <w:top w:val="none" w:sz="0" w:space="0" w:color="auto"/>
            <w:left w:val="none" w:sz="0" w:space="0" w:color="auto"/>
            <w:bottom w:val="none" w:sz="0" w:space="0" w:color="auto"/>
            <w:right w:val="none" w:sz="0" w:space="0" w:color="auto"/>
          </w:divBdr>
        </w:div>
        <w:div w:id="249854090">
          <w:marLeft w:val="640"/>
          <w:marRight w:val="0"/>
          <w:marTop w:val="0"/>
          <w:marBottom w:val="0"/>
          <w:divBdr>
            <w:top w:val="none" w:sz="0" w:space="0" w:color="auto"/>
            <w:left w:val="none" w:sz="0" w:space="0" w:color="auto"/>
            <w:bottom w:val="none" w:sz="0" w:space="0" w:color="auto"/>
            <w:right w:val="none" w:sz="0" w:space="0" w:color="auto"/>
          </w:divBdr>
        </w:div>
        <w:div w:id="1819371225">
          <w:marLeft w:val="640"/>
          <w:marRight w:val="0"/>
          <w:marTop w:val="0"/>
          <w:marBottom w:val="0"/>
          <w:divBdr>
            <w:top w:val="none" w:sz="0" w:space="0" w:color="auto"/>
            <w:left w:val="none" w:sz="0" w:space="0" w:color="auto"/>
            <w:bottom w:val="none" w:sz="0" w:space="0" w:color="auto"/>
            <w:right w:val="none" w:sz="0" w:space="0" w:color="auto"/>
          </w:divBdr>
        </w:div>
        <w:div w:id="976569906">
          <w:marLeft w:val="640"/>
          <w:marRight w:val="0"/>
          <w:marTop w:val="0"/>
          <w:marBottom w:val="0"/>
          <w:divBdr>
            <w:top w:val="none" w:sz="0" w:space="0" w:color="auto"/>
            <w:left w:val="none" w:sz="0" w:space="0" w:color="auto"/>
            <w:bottom w:val="none" w:sz="0" w:space="0" w:color="auto"/>
            <w:right w:val="none" w:sz="0" w:space="0" w:color="auto"/>
          </w:divBdr>
        </w:div>
        <w:div w:id="2141680456">
          <w:marLeft w:val="640"/>
          <w:marRight w:val="0"/>
          <w:marTop w:val="0"/>
          <w:marBottom w:val="0"/>
          <w:divBdr>
            <w:top w:val="none" w:sz="0" w:space="0" w:color="auto"/>
            <w:left w:val="none" w:sz="0" w:space="0" w:color="auto"/>
            <w:bottom w:val="none" w:sz="0" w:space="0" w:color="auto"/>
            <w:right w:val="none" w:sz="0" w:space="0" w:color="auto"/>
          </w:divBdr>
        </w:div>
        <w:div w:id="931399877">
          <w:marLeft w:val="640"/>
          <w:marRight w:val="0"/>
          <w:marTop w:val="0"/>
          <w:marBottom w:val="0"/>
          <w:divBdr>
            <w:top w:val="none" w:sz="0" w:space="0" w:color="auto"/>
            <w:left w:val="none" w:sz="0" w:space="0" w:color="auto"/>
            <w:bottom w:val="none" w:sz="0" w:space="0" w:color="auto"/>
            <w:right w:val="none" w:sz="0" w:space="0" w:color="auto"/>
          </w:divBdr>
        </w:div>
        <w:div w:id="101196688">
          <w:marLeft w:val="640"/>
          <w:marRight w:val="0"/>
          <w:marTop w:val="0"/>
          <w:marBottom w:val="0"/>
          <w:divBdr>
            <w:top w:val="none" w:sz="0" w:space="0" w:color="auto"/>
            <w:left w:val="none" w:sz="0" w:space="0" w:color="auto"/>
            <w:bottom w:val="none" w:sz="0" w:space="0" w:color="auto"/>
            <w:right w:val="none" w:sz="0" w:space="0" w:color="auto"/>
          </w:divBdr>
        </w:div>
        <w:div w:id="1437359923">
          <w:marLeft w:val="640"/>
          <w:marRight w:val="0"/>
          <w:marTop w:val="0"/>
          <w:marBottom w:val="0"/>
          <w:divBdr>
            <w:top w:val="none" w:sz="0" w:space="0" w:color="auto"/>
            <w:left w:val="none" w:sz="0" w:space="0" w:color="auto"/>
            <w:bottom w:val="none" w:sz="0" w:space="0" w:color="auto"/>
            <w:right w:val="none" w:sz="0" w:space="0" w:color="auto"/>
          </w:divBdr>
        </w:div>
        <w:div w:id="1359047725">
          <w:marLeft w:val="640"/>
          <w:marRight w:val="0"/>
          <w:marTop w:val="0"/>
          <w:marBottom w:val="0"/>
          <w:divBdr>
            <w:top w:val="none" w:sz="0" w:space="0" w:color="auto"/>
            <w:left w:val="none" w:sz="0" w:space="0" w:color="auto"/>
            <w:bottom w:val="none" w:sz="0" w:space="0" w:color="auto"/>
            <w:right w:val="none" w:sz="0" w:space="0" w:color="auto"/>
          </w:divBdr>
        </w:div>
        <w:div w:id="589628697">
          <w:marLeft w:val="640"/>
          <w:marRight w:val="0"/>
          <w:marTop w:val="0"/>
          <w:marBottom w:val="0"/>
          <w:divBdr>
            <w:top w:val="none" w:sz="0" w:space="0" w:color="auto"/>
            <w:left w:val="none" w:sz="0" w:space="0" w:color="auto"/>
            <w:bottom w:val="none" w:sz="0" w:space="0" w:color="auto"/>
            <w:right w:val="none" w:sz="0" w:space="0" w:color="auto"/>
          </w:divBdr>
        </w:div>
        <w:div w:id="355884183">
          <w:marLeft w:val="640"/>
          <w:marRight w:val="0"/>
          <w:marTop w:val="0"/>
          <w:marBottom w:val="0"/>
          <w:divBdr>
            <w:top w:val="none" w:sz="0" w:space="0" w:color="auto"/>
            <w:left w:val="none" w:sz="0" w:space="0" w:color="auto"/>
            <w:bottom w:val="none" w:sz="0" w:space="0" w:color="auto"/>
            <w:right w:val="none" w:sz="0" w:space="0" w:color="auto"/>
          </w:divBdr>
        </w:div>
        <w:div w:id="1069882175">
          <w:marLeft w:val="640"/>
          <w:marRight w:val="0"/>
          <w:marTop w:val="0"/>
          <w:marBottom w:val="0"/>
          <w:divBdr>
            <w:top w:val="none" w:sz="0" w:space="0" w:color="auto"/>
            <w:left w:val="none" w:sz="0" w:space="0" w:color="auto"/>
            <w:bottom w:val="none" w:sz="0" w:space="0" w:color="auto"/>
            <w:right w:val="none" w:sz="0" w:space="0" w:color="auto"/>
          </w:divBdr>
        </w:div>
        <w:div w:id="1087655860">
          <w:marLeft w:val="640"/>
          <w:marRight w:val="0"/>
          <w:marTop w:val="0"/>
          <w:marBottom w:val="0"/>
          <w:divBdr>
            <w:top w:val="none" w:sz="0" w:space="0" w:color="auto"/>
            <w:left w:val="none" w:sz="0" w:space="0" w:color="auto"/>
            <w:bottom w:val="none" w:sz="0" w:space="0" w:color="auto"/>
            <w:right w:val="none" w:sz="0" w:space="0" w:color="auto"/>
          </w:divBdr>
        </w:div>
        <w:div w:id="971666086">
          <w:marLeft w:val="640"/>
          <w:marRight w:val="0"/>
          <w:marTop w:val="0"/>
          <w:marBottom w:val="0"/>
          <w:divBdr>
            <w:top w:val="none" w:sz="0" w:space="0" w:color="auto"/>
            <w:left w:val="none" w:sz="0" w:space="0" w:color="auto"/>
            <w:bottom w:val="none" w:sz="0" w:space="0" w:color="auto"/>
            <w:right w:val="none" w:sz="0" w:space="0" w:color="auto"/>
          </w:divBdr>
        </w:div>
        <w:div w:id="1905216503">
          <w:marLeft w:val="640"/>
          <w:marRight w:val="0"/>
          <w:marTop w:val="0"/>
          <w:marBottom w:val="0"/>
          <w:divBdr>
            <w:top w:val="none" w:sz="0" w:space="0" w:color="auto"/>
            <w:left w:val="none" w:sz="0" w:space="0" w:color="auto"/>
            <w:bottom w:val="none" w:sz="0" w:space="0" w:color="auto"/>
            <w:right w:val="none" w:sz="0" w:space="0" w:color="auto"/>
          </w:divBdr>
        </w:div>
        <w:div w:id="1767116516">
          <w:marLeft w:val="640"/>
          <w:marRight w:val="0"/>
          <w:marTop w:val="0"/>
          <w:marBottom w:val="0"/>
          <w:divBdr>
            <w:top w:val="none" w:sz="0" w:space="0" w:color="auto"/>
            <w:left w:val="none" w:sz="0" w:space="0" w:color="auto"/>
            <w:bottom w:val="none" w:sz="0" w:space="0" w:color="auto"/>
            <w:right w:val="none" w:sz="0" w:space="0" w:color="auto"/>
          </w:divBdr>
        </w:div>
        <w:div w:id="1243224225">
          <w:marLeft w:val="640"/>
          <w:marRight w:val="0"/>
          <w:marTop w:val="0"/>
          <w:marBottom w:val="0"/>
          <w:divBdr>
            <w:top w:val="none" w:sz="0" w:space="0" w:color="auto"/>
            <w:left w:val="none" w:sz="0" w:space="0" w:color="auto"/>
            <w:bottom w:val="none" w:sz="0" w:space="0" w:color="auto"/>
            <w:right w:val="none" w:sz="0" w:space="0" w:color="auto"/>
          </w:divBdr>
        </w:div>
        <w:div w:id="1572890658">
          <w:marLeft w:val="640"/>
          <w:marRight w:val="0"/>
          <w:marTop w:val="0"/>
          <w:marBottom w:val="0"/>
          <w:divBdr>
            <w:top w:val="none" w:sz="0" w:space="0" w:color="auto"/>
            <w:left w:val="none" w:sz="0" w:space="0" w:color="auto"/>
            <w:bottom w:val="none" w:sz="0" w:space="0" w:color="auto"/>
            <w:right w:val="none" w:sz="0" w:space="0" w:color="auto"/>
          </w:divBdr>
        </w:div>
        <w:div w:id="186916526">
          <w:marLeft w:val="640"/>
          <w:marRight w:val="0"/>
          <w:marTop w:val="0"/>
          <w:marBottom w:val="0"/>
          <w:divBdr>
            <w:top w:val="none" w:sz="0" w:space="0" w:color="auto"/>
            <w:left w:val="none" w:sz="0" w:space="0" w:color="auto"/>
            <w:bottom w:val="none" w:sz="0" w:space="0" w:color="auto"/>
            <w:right w:val="none" w:sz="0" w:space="0" w:color="auto"/>
          </w:divBdr>
        </w:div>
        <w:div w:id="280915684">
          <w:marLeft w:val="640"/>
          <w:marRight w:val="0"/>
          <w:marTop w:val="0"/>
          <w:marBottom w:val="0"/>
          <w:divBdr>
            <w:top w:val="none" w:sz="0" w:space="0" w:color="auto"/>
            <w:left w:val="none" w:sz="0" w:space="0" w:color="auto"/>
            <w:bottom w:val="none" w:sz="0" w:space="0" w:color="auto"/>
            <w:right w:val="none" w:sz="0" w:space="0" w:color="auto"/>
          </w:divBdr>
        </w:div>
        <w:div w:id="1485929077">
          <w:marLeft w:val="640"/>
          <w:marRight w:val="0"/>
          <w:marTop w:val="0"/>
          <w:marBottom w:val="0"/>
          <w:divBdr>
            <w:top w:val="none" w:sz="0" w:space="0" w:color="auto"/>
            <w:left w:val="none" w:sz="0" w:space="0" w:color="auto"/>
            <w:bottom w:val="none" w:sz="0" w:space="0" w:color="auto"/>
            <w:right w:val="none" w:sz="0" w:space="0" w:color="auto"/>
          </w:divBdr>
        </w:div>
        <w:div w:id="2062945649">
          <w:marLeft w:val="640"/>
          <w:marRight w:val="0"/>
          <w:marTop w:val="0"/>
          <w:marBottom w:val="0"/>
          <w:divBdr>
            <w:top w:val="none" w:sz="0" w:space="0" w:color="auto"/>
            <w:left w:val="none" w:sz="0" w:space="0" w:color="auto"/>
            <w:bottom w:val="none" w:sz="0" w:space="0" w:color="auto"/>
            <w:right w:val="none" w:sz="0" w:space="0" w:color="auto"/>
          </w:divBdr>
        </w:div>
        <w:div w:id="607663349">
          <w:marLeft w:val="640"/>
          <w:marRight w:val="0"/>
          <w:marTop w:val="0"/>
          <w:marBottom w:val="0"/>
          <w:divBdr>
            <w:top w:val="none" w:sz="0" w:space="0" w:color="auto"/>
            <w:left w:val="none" w:sz="0" w:space="0" w:color="auto"/>
            <w:bottom w:val="none" w:sz="0" w:space="0" w:color="auto"/>
            <w:right w:val="none" w:sz="0" w:space="0" w:color="auto"/>
          </w:divBdr>
        </w:div>
        <w:div w:id="792211671">
          <w:marLeft w:val="640"/>
          <w:marRight w:val="0"/>
          <w:marTop w:val="0"/>
          <w:marBottom w:val="0"/>
          <w:divBdr>
            <w:top w:val="none" w:sz="0" w:space="0" w:color="auto"/>
            <w:left w:val="none" w:sz="0" w:space="0" w:color="auto"/>
            <w:bottom w:val="none" w:sz="0" w:space="0" w:color="auto"/>
            <w:right w:val="none" w:sz="0" w:space="0" w:color="auto"/>
          </w:divBdr>
        </w:div>
        <w:div w:id="795216156">
          <w:marLeft w:val="640"/>
          <w:marRight w:val="0"/>
          <w:marTop w:val="0"/>
          <w:marBottom w:val="0"/>
          <w:divBdr>
            <w:top w:val="none" w:sz="0" w:space="0" w:color="auto"/>
            <w:left w:val="none" w:sz="0" w:space="0" w:color="auto"/>
            <w:bottom w:val="none" w:sz="0" w:space="0" w:color="auto"/>
            <w:right w:val="none" w:sz="0" w:space="0" w:color="auto"/>
          </w:divBdr>
        </w:div>
        <w:div w:id="2058777531">
          <w:marLeft w:val="640"/>
          <w:marRight w:val="0"/>
          <w:marTop w:val="0"/>
          <w:marBottom w:val="0"/>
          <w:divBdr>
            <w:top w:val="none" w:sz="0" w:space="0" w:color="auto"/>
            <w:left w:val="none" w:sz="0" w:space="0" w:color="auto"/>
            <w:bottom w:val="none" w:sz="0" w:space="0" w:color="auto"/>
            <w:right w:val="none" w:sz="0" w:space="0" w:color="auto"/>
          </w:divBdr>
        </w:div>
      </w:divsChild>
    </w:div>
    <w:div w:id="65763001">
      <w:bodyDiv w:val="1"/>
      <w:marLeft w:val="0"/>
      <w:marRight w:val="0"/>
      <w:marTop w:val="0"/>
      <w:marBottom w:val="0"/>
      <w:divBdr>
        <w:top w:val="none" w:sz="0" w:space="0" w:color="auto"/>
        <w:left w:val="none" w:sz="0" w:space="0" w:color="auto"/>
        <w:bottom w:val="none" w:sz="0" w:space="0" w:color="auto"/>
        <w:right w:val="none" w:sz="0" w:space="0" w:color="auto"/>
      </w:divBdr>
      <w:divsChild>
        <w:div w:id="874587565">
          <w:marLeft w:val="640"/>
          <w:marRight w:val="0"/>
          <w:marTop w:val="0"/>
          <w:marBottom w:val="0"/>
          <w:divBdr>
            <w:top w:val="none" w:sz="0" w:space="0" w:color="auto"/>
            <w:left w:val="none" w:sz="0" w:space="0" w:color="auto"/>
            <w:bottom w:val="none" w:sz="0" w:space="0" w:color="auto"/>
            <w:right w:val="none" w:sz="0" w:space="0" w:color="auto"/>
          </w:divBdr>
        </w:div>
        <w:div w:id="1808814666">
          <w:marLeft w:val="640"/>
          <w:marRight w:val="0"/>
          <w:marTop w:val="0"/>
          <w:marBottom w:val="0"/>
          <w:divBdr>
            <w:top w:val="none" w:sz="0" w:space="0" w:color="auto"/>
            <w:left w:val="none" w:sz="0" w:space="0" w:color="auto"/>
            <w:bottom w:val="none" w:sz="0" w:space="0" w:color="auto"/>
            <w:right w:val="none" w:sz="0" w:space="0" w:color="auto"/>
          </w:divBdr>
        </w:div>
        <w:div w:id="2119181074">
          <w:marLeft w:val="640"/>
          <w:marRight w:val="0"/>
          <w:marTop w:val="0"/>
          <w:marBottom w:val="0"/>
          <w:divBdr>
            <w:top w:val="none" w:sz="0" w:space="0" w:color="auto"/>
            <w:left w:val="none" w:sz="0" w:space="0" w:color="auto"/>
            <w:bottom w:val="none" w:sz="0" w:space="0" w:color="auto"/>
            <w:right w:val="none" w:sz="0" w:space="0" w:color="auto"/>
          </w:divBdr>
        </w:div>
        <w:div w:id="1825004483">
          <w:marLeft w:val="640"/>
          <w:marRight w:val="0"/>
          <w:marTop w:val="0"/>
          <w:marBottom w:val="0"/>
          <w:divBdr>
            <w:top w:val="none" w:sz="0" w:space="0" w:color="auto"/>
            <w:left w:val="none" w:sz="0" w:space="0" w:color="auto"/>
            <w:bottom w:val="none" w:sz="0" w:space="0" w:color="auto"/>
            <w:right w:val="none" w:sz="0" w:space="0" w:color="auto"/>
          </w:divBdr>
        </w:div>
        <w:div w:id="1988510904">
          <w:marLeft w:val="640"/>
          <w:marRight w:val="0"/>
          <w:marTop w:val="0"/>
          <w:marBottom w:val="0"/>
          <w:divBdr>
            <w:top w:val="none" w:sz="0" w:space="0" w:color="auto"/>
            <w:left w:val="none" w:sz="0" w:space="0" w:color="auto"/>
            <w:bottom w:val="none" w:sz="0" w:space="0" w:color="auto"/>
            <w:right w:val="none" w:sz="0" w:space="0" w:color="auto"/>
          </w:divBdr>
        </w:div>
        <w:div w:id="1826697632">
          <w:marLeft w:val="640"/>
          <w:marRight w:val="0"/>
          <w:marTop w:val="0"/>
          <w:marBottom w:val="0"/>
          <w:divBdr>
            <w:top w:val="none" w:sz="0" w:space="0" w:color="auto"/>
            <w:left w:val="none" w:sz="0" w:space="0" w:color="auto"/>
            <w:bottom w:val="none" w:sz="0" w:space="0" w:color="auto"/>
            <w:right w:val="none" w:sz="0" w:space="0" w:color="auto"/>
          </w:divBdr>
        </w:div>
        <w:div w:id="1677149447">
          <w:marLeft w:val="640"/>
          <w:marRight w:val="0"/>
          <w:marTop w:val="0"/>
          <w:marBottom w:val="0"/>
          <w:divBdr>
            <w:top w:val="none" w:sz="0" w:space="0" w:color="auto"/>
            <w:left w:val="none" w:sz="0" w:space="0" w:color="auto"/>
            <w:bottom w:val="none" w:sz="0" w:space="0" w:color="auto"/>
            <w:right w:val="none" w:sz="0" w:space="0" w:color="auto"/>
          </w:divBdr>
        </w:div>
        <w:div w:id="937450360">
          <w:marLeft w:val="640"/>
          <w:marRight w:val="0"/>
          <w:marTop w:val="0"/>
          <w:marBottom w:val="0"/>
          <w:divBdr>
            <w:top w:val="none" w:sz="0" w:space="0" w:color="auto"/>
            <w:left w:val="none" w:sz="0" w:space="0" w:color="auto"/>
            <w:bottom w:val="none" w:sz="0" w:space="0" w:color="auto"/>
            <w:right w:val="none" w:sz="0" w:space="0" w:color="auto"/>
          </w:divBdr>
        </w:div>
        <w:div w:id="1020618228">
          <w:marLeft w:val="640"/>
          <w:marRight w:val="0"/>
          <w:marTop w:val="0"/>
          <w:marBottom w:val="0"/>
          <w:divBdr>
            <w:top w:val="none" w:sz="0" w:space="0" w:color="auto"/>
            <w:left w:val="none" w:sz="0" w:space="0" w:color="auto"/>
            <w:bottom w:val="none" w:sz="0" w:space="0" w:color="auto"/>
            <w:right w:val="none" w:sz="0" w:space="0" w:color="auto"/>
          </w:divBdr>
        </w:div>
        <w:div w:id="2022462140">
          <w:marLeft w:val="640"/>
          <w:marRight w:val="0"/>
          <w:marTop w:val="0"/>
          <w:marBottom w:val="0"/>
          <w:divBdr>
            <w:top w:val="none" w:sz="0" w:space="0" w:color="auto"/>
            <w:left w:val="none" w:sz="0" w:space="0" w:color="auto"/>
            <w:bottom w:val="none" w:sz="0" w:space="0" w:color="auto"/>
            <w:right w:val="none" w:sz="0" w:space="0" w:color="auto"/>
          </w:divBdr>
        </w:div>
        <w:div w:id="376971300">
          <w:marLeft w:val="640"/>
          <w:marRight w:val="0"/>
          <w:marTop w:val="0"/>
          <w:marBottom w:val="0"/>
          <w:divBdr>
            <w:top w:val="none" w:sz="0" w:space="0" w:color="auto"/>
            <w:left w:val="none" w:sz="0" w:space="0" w:color="auto"/>
            <w:bottom w:val="none" w:sz="0" w:space="0" w:color="auto"/>
            <w:right w:val="none" w:sz="0" w:space="0" w:color="auto"/>
          </w:divBdr>
        </w:div>
        <w:div w:id="98724197">
          <w:marLeft w:val="640"/>
          <w:marRight w:val="0"/>
          <w:marTop w:val="0"/>
          <w:marBottom w:val="0"/>
          <w:divBdr>
            <w:top w:val="none" w:sz="0" w:space="0" w:color="auto"/>
            <w:left w:val="none" w:sz="0" w:space="0" w:color="auto"/>
            <w:bottom w:val="none" w:sz="0" w:space="0" w:color="auto"/>
            <w:right w:val="none" w:sz="0" w:space="0" w:color="auto"/>
          </w:divBdr>
        </w:div>
        <w:div w:id="1604923246">
          <w:marLeft w:val="640"/>
          <w:marRight w:val="0"/>
          <w:marTop w:val="0"/>
          <w:marBottom w:val="0"/>
          <w:divBdr>
            <w:top w:val="none" w:sz="0" w:space="0" w:color="auto"/>
            <w:left w:val="none" w:sz="0" w:space="0" w:color="auto"/>
            <w:bottom w:val="none" w:sz="0" w:space="0" w:color="auto"/>
            <w:right w:val="none" w:sz="0" w:space="0" w:color="auto"/>
          </w:divBdr>
        </w:div>
        <w:div w:id="791359356">
          <w:marLeft w:val="640"/>
          <w:marRight w:val="0"/>
          <w:marTop w:val="0"/>
          <w:marBottom w:val="0"/>
          <w:divBdr>
            <w:top w:val="none" w:sz="0" w:space="0" w:color="auto"/>
            <w:left w:val="none" w:sz="0" w:space="0" w:color="auto"/>
            <w:bottom w:val="none" w:sz="0" w:space="0" w:color="auto"/>
            <w:right w:val="none" w:sz="0" w:space="0" w:color="auto"/>
          </w:divBdr>
        </w:div>
        <w:div w:id="1021202361">
          <w:marLeft w:val="640"/>
          <w:marRight w:val="0"/>
          <w:marTop w:val="0"/>
          <w:marBottom w:val="0"/>
          <w:divBdr>
            <w:top w:val="none" w:sz="0" w:space="0" w:color="auto"/>
            <w:left w:val="none" w:sz="0" w:space="0" w:color="auto"/>
            <w:bottom w:val="none" w:sz="0" w:space="0" w:color="auto"/>
            <w:right w:val="none" w:sz="0" w:space="0" w:color="auto"/>
          </w:divBdr>
        </w:div>
        <w:div w:id="92627341">
          <w:marLeft w:val="640"/>
          <w:marRight w:val="0"/>
          <w:marTop w:val="0"/>
          <w:marBottom w:val="0"/>
          <w:divBdr>
            <w:top w:val="none" w:sz="0" w:space="0" w:color="auto"/>
            <w:left w:val="none" w:sz="0" w:space="0" w:color="auto"/>
            <w:bottom w:val="none" w:sz="0" w:space="0" w:color="auto"/>
            <w:right w:val="none" w:sz="0" w:space="0" w:color="auto"/>
          </w:divBdr>
        </w:div>
        <w:div w:id="2103797718">
          <w:marLeft w:val="640"/>
          <w:marRight w:val="0"/>
          <w:marTop w:val="0"/>
          <w:marBottom w:val="0"/>
          <w:divBdr>
            <w:top w:val="none" w:sz="0" w:space="0" w:color="auto"/>
            <w:left w:val="none" w:sz="0" w:space="0" w:color="auto"/>
            <w:bottom w:val="none" w:sz="0" w:space="0" w:color="auto"/>
            <w:right w:val="none" w:sz="0" w:space="0" w:color="auto"/>
          </w:divBdr>
        </w:div>
        <w:div w:id="565989390">
          <w:marLeft w:val="640"/>
          <w:marRight w:val="0"/>
          <w:marTop w:val="0"/>
          <w:marBottom w:val="0"/>
          <w:divBdr>
            <w:top w:val="none" w:sz="0" w:space="0" w:color="auto"/>
            <w:left w:val="none" w:sz="0" w:space="0" w:color="auto"/>
            <w:bottom w:val="none" w:sz="0" w:space="0" w:color="auto"/>
            <w:right w:val="none" w:sz="0" w:space="0" w:color="auto"/>
          </w:divBdr>
        </w:div>
        <w:div w:id="1418592551">
          <w:marLeft w:val="640"/>
          <w:marRight w:val="0"/>
          <w:marTop w:val="0"/>
          <w:marBottom w:val="0"/>
          <w:divBdr>
            <w:top w:val="none" w:sz="0" w:space="0" w:color="auto"/>
            <w:left w:val="none" w:sz="0" w:space="0" w:color="auto"/>
            <w:bottom w:val="none" w:sz="0" w:space="0" w:color="auto"/>
            <w:right w:val="none" w:sz="0" w:space="0" w:color="auto"/>
          </w:divBdr>
        </w:div>
        <w:div w:id="1224564013">
          <w:marLeft w:val="640"/>
          <w:marRight w:val="0"/>
          <w:marTop w:val="0"/>
          <w:marBottom w:val="0"/>
          <w:divBdr>
            <w:top w:val="none" w:sz="0" w:space="0" w:color="auto"/>
            <w:left w:val="none" w:sz="0" w:space="0" w:color="auto"/>
            <w:bottom w:val="none" w:sz="0" w:space="0" w:color="auto"/>
            <w:right w:val="none" w:sz="0" w:space="0" w:color="auto"/>
          </w:divBdr>
        </w:div>
        <w:div w:id="423301248">
          <w:marLeft w:val="640"/>
          <w:marRight w:val="0"/>
          <w:marTop w:val="0"/>
          <w:marBottom w:val="0"/>
          <w:divBdr>
            <w:top w:val="none" w:sz="0" w:space="0" w:color="auto"/>
            <w:left w:val="none" w:sz="0" w:space="0" w:color="auto"/>
            <w:bottom w:val="none" w:sz="0" w:space="0" w:color="auto"/>
            <w:right w:val="none" w:sz="0" w:space="0" w:color="auto"/>
          </w:divBdr>
        </w:div>
        <w:div w:id="2089111976">
          <w:marLeft w:val="640"/>
          <w:marRight w:val="0"/>
          <w:marTop w:val="0"/>
          <w:marBottom w:val="0"/>
          <w:divBdr>
            <w:top w:val="none" w:sz="0" w:space="0" w:color="auto"/>
            <w:left w:val="none" w:sz="0" w:space="0" w:color="auto"/>
            <w:bottom w:val="none" w:sz="0" w:space="0" w:color="auto"/>
            <w:right w:val="none" w:sz="0" w:space="0" w:color="auto"/>
          </w:divBdr>
        </w:div>
        <w:div w:id="1130320725">
          <w:marLeft w:val="640"/>
          <w:marRight w:val="0"/>
          <w:marTop w:val="0"/>
          <w:marBottom w:val="0"/>
          <w:divBdr>
            <w:top w:val="none" w:sz="0" w:space="0" w:color="auto"/>
            <w:left w:val="none" w:sz="0" w:space="0" w:color="auto"/>
            <w:bottom w:val="none" w:sz="0" w:space="0" w:color="auto"/>
            <w:right w:val="none" w:sz="0" w:space="0" w:color="auto"/>
          </w:divBdr>
        </w:div>
        <w:div w:id="1979991576">
          <w:marLeft w:val="640"/>
          <w:marRight w:val="0"/>
          <w:marTop w:val="0"/>
          <w:marBottom w:val="0"/>
          <w:divBdr>
            <w:top w:val="none" w:sz="0" w:space="0" w:color="auto"/>
            <w:left w:val="none" w:sz="0" w:space="0" w:color="auto"/>
            <w:bottom w:val="none" w:sz="0" w:space="0" w:color="auto"/>
            <w:right w:val="none" w:sz="0" w:space="0" w:color="auto"/>
          </w:divBdr>
        </w:div>
        <w:div w:id="735858992">
          <w:marLeft w:val="640"/>
          <w:marRight w:val="0"/>
          <w:marTop w:val="0"/>
          <w:marBottom w:val="0"/>
          <w:divBdr>
            <w:top w:val="none" w:sz="0" w:space="0" w:color="auto"/>
            <w:left w:val="none" w:sz="0" w:space="0" w:color="auto"/>
            <w:bottom w:val="none" w:sz="0" w:space="0" w:color="auto"/>
            <w:right w:val="none" w:sz="0" w:space="0" w:color="auto"/>
          </w:divBdr>
        </w:div>
        <w:div w:id="940377932">
          <w:marLeft w:val="640"/>
          <w:marRight w:val="0"/>
          <w:marTop w:val="0"/>
          <w:marBottom w:val="0"/>
          <w:divBdr>
            <w:top w:val="none" w:sz="0" w:space="0" w:color="auto"/>
            <w:left w:val="none" w:sz="0" w:space="0" w:color="auto"/>
            <w:bottom w:val="none" w:sz="0" w:space="0" w:color="auto"/>
            <w:right w:val="none" w:sz="0" w:space="0" w:color="auto"/>
          </w:divBdr>
        </w:div>
        <w:div w:id="175537552">
          <w:marLeft w:val="640"/>
          <w:marRight w:val="0"/>
          <w:marTop w:val="0"/>
          <w:marBottom w:val="0"/>
          <w:divBdr>
            <w:top w:val="none" w:sz="0" w:space="0" w:color="auto"/>
            <w:left w:val="none" w:sz="0" w:space="0" w:color="auto"/>
            <w:bottom w:val="none" w:sz="0" w:space="0" w:color="auto"/>
            <w:right w:val="none" w:sz="0" w:space="0" w:color="auto"/>
          </w:divBdr>
        </w:div>
        <w:div w:id="724061825">
          <w:marLeft w:val="640"/>
          <w:marRight w:val="0"/>
          <w:marTop w:val="0"/>
          <w:marBottom w:val="0"/>
          <w:divBdr>
            <w:top w:val="none" w:sz="0" w:space="0" w:color="auto"/>
            <w:left w:val="none" w:sz="0" w:space="0" w:color="auto"/>
            <w:bottom w:val="none" w:sz="0" w:space="0" w:color="auto"/>
            <w:right w:val="none" w:sz="0" w:space="0" w:color="auto"/>
          </w:divBdr>
        </w:div>
        <w:div w:id="1245915445">
          <w:marLeft w:val="640"/>
          <w:marRight w:val="0"/>
          <w:marTop w:val="0"/>
          <w:marBottom w:val="0"/>
          <w:divBdr>
            <w:top w:val="none" w:sz="0" w:space="0" w:color="auto"/>
            <w:left w:val="none" w:sz="0" w:space="0" w:color="auto"/>
            <w:bottom w:val="none" w:sz="0" w:space="0" w:color="auto"/>
            <w:right w:val="none" w:sz="0" w:space="0" w:color="auto"/>
          </w:divBdr>
        </w:div>
        <w:div w:id="1536426979">
          <w:marLeft w:val="640"/>
          <w:marRight w:val="0"/>
          <w:marTop w:val="0"/>
          <w:marBottom w:val="0"/>
          <w:divBdr>
            <w:top w:val="none" w:sz="0" w:space="0" w:color="auto"/>
            <w:left w:val="none" w:sz="0" w:space="0" w:color="auto"/>
            <w:bottom w:val="none" w:sz="0" w:space="0" w:color="auto"/>
            <w:right w:val="none" w:sz="0" w:space="0" w:color="auto"/>
          </w:divBdr>
        </w:div>
        <w:div w:id="747963231">
          <w:marLeft w:val="640"/>
          <w:marRight w:val="0"/>
          <w:marTop w:val="0"/>
          <w:marBottom w:val="0"/>
          <w:divBdr>
            <w:top w:val="none" w:sz="0" w:space="0" w:color="auto"/>
            <w:left w:val="none" w:sz="0" w:space="0" w:color="auto"/>
            <w:bottom w:val="none" w:sz="0" w:space="0" w:color="auto"/>
            <w:right w:val="none" w:sz="0" w:space="0" w:color="auto"/>
          </w:divBdr>
        </w:div>
        <w:div w:id="1601062969">
          <w:marLeft w:val="640"/>
          <w:marRight w:val="0"/>
          <w:marTop w:val="0"/>
          <w:marBottom w:val="0"/>
          <w:divBdr>
            <w:top w:val="none" w:sz="0" w:space="0" w:color="auto"/>
            <w:left w:val="none" w:sz="0" w:space="0" w:color="auto"/>
            <w:bottom w:val="none" w:sz="0" w:space="0" w:color="auto"/>
            <w:right w:val="none" w:sz="0" w:space="0" w:color="auto"/>
          </w:divBdr>
        </w:div>
        <w:div w:id="1088699453">
          <w:marLeft w:val="640"/>
          <w:marRight w:val="0"/>
          <w:marTop w:val="0"/>
          <w:marBottom w:val="0"/>
          <w:divBdr>
            <w:top w:val="none" w:sz="0" w:space="0" w:color="auto"/>
            <w:left w:val="none" w:sz="0" w:space="0" w:color="auto"/>
            <w:bottom w:val="none" w:sz="0" w:space="0" w:color="auto"/>
            <w:right w:val="none" w:sz="0" w:space="0" w:color="auto"/>
          </w:divBdr>
        </w:div>
        <w:div w:id="169293711">
          <w:marLeft w:val="640"/>
          <w:marRight w:val="0"/>
          <w:marTop w:val="0"/>
          <w:marBottom w:val="0"/>
          <w:divBdr>
            <w:top w:val="none" w:sz="0" w:space="0" w:color="auto"/>
            <w:left w:val="none" w:sz="0" w:space="0" w:color="auto"/>
            <w:bottom w:val="none" w:sz="0" w:space="0" w:color="auto"/>
            <w:right w:val="none" w:sz="0" w:space="0" w:color="auto"/>
          </w:divBdr>
        </w:div>
        <w:div w:id="2041928915">
          <w:marLeft w:val="640"/>
          <w:marRight w:val="0"/>
          <w:marTop w:val="0"/>
          <w:marBottom w:val="0"/>
          <w:divBdr>
            <w:top w:val="none" w:sz="0" w:space="0" w:color="auto"/>
            <w:left w:val="none" w:sz="0" w:space="0" w:color="auto"/>
            <w:bottom w:val="none" w:sz="0" w:space="0" w:color="auto"/>
            <w:right w:val="none" w:sz="0" w:space="0" w:color="auto"/>
          </w:divBdr>
        </w:div>
        <w:div w:id="928581665">
          <w:marLeft w:val="640"/>
          <w:marRight w:val="0"/>
          <w:marTop w:val="0"/>
          <w:marBottom w:val="0"/>
          <w:divBdr>
            <w:top w:val="none" w:sz="0" w:space="0" w:color="auto"/>
            <w:left w:val="none" w:sz="0" w:space="0" w:color="auto"/>
            <w:bottom w:val="none" w:sz="0" w:space="0" w:color="auto"/>
            <w:right w:val="none" w:sz="0" w:space="0" w:color="auto"/>
          </w:divBdr>
        </w:div>
        <w:div w:id="1669937092">
          <w:marLeft w:val="640"/>
          <w:marRight w:val="0"/>
          <w:marTop w:val="0"/>
          <w:marBottom w:val="0"/>
          <w:divBdr>
            <w:top w:val="none" w:sz="0" w:space="0" w:color="auto"/>
            <w:left w:val="none" w:sz="0" w:space="0" w:color="auto"/>
            <w:bottom w:val="none" w:sz="0" w:space="0" w:color="auto"/>
            <w:right w:val="none" w:sz="0" w:space="0" w:color="auto"/>
          </w:divBdr>
        </w:div>
        <w:div w:id="1774475708">
          <w:marLeft w:val="640"/>
          <w:marRight w:val="0"/>
          <w:marTop w:val="0"/>
          <w:marBottom w:val="0"/>
          <w:divBdr>
            <w:top w:val="none" w:sz="0" w:space="0" w:color="auto"/>
            <w:left w:val="none" w:sz="0" w:space="0" w:color="auto"/>
            <w:bottom w:val="none" w:sz="0" w:space="0" w:color="auto"/>
            <w:right w:val="none" w:sz="0" w:space="0" w:color="auto"/>
          </w:divBdr>
        </w:div>
        <w:div w:id="561797242">
          <w:marLeft w:val="640"/>
          <w:marRight w:val="0"/>
          <w:marTop w:val="0"/>
          <w:marBottom w:val="0"/>
          <w:divBdr>
            <w:top w:val="none" w:sz="0" w:space="0" w:color="auto"/>
            <w:left w:val="none" w:sz="0" w:space="0" w:color="auto"/>
            <w:bottom w:val="none" w:sz="0" w:space="0" w:color="auto"/>
            <w:right w:val="none" w:sz="0" w:space="0" w:color="auto"/>
          </w:divBdr>
        </w:div>
        <w:div w:id="1357465296">
          <w:marLeft w:val="640"/>
          <w:marRight w:val="0"/>
          <w:marTop w:val="0"/>
          <w:marBottom w:val="0"/>
          <w:divBdr>
            <w:top w:val="none" w:sz="0" w:space="0" w:color="auto"/>
            <w:left w:val="none" w:sz="0" w:space="0" w:color="auto"/>
            <w:bottom w:val="none" w:sz="0" w:space="0" w:color="auto"/>
            <w:right w:val="none" w:sz="0" w:space="0" w:color="auto"/>
          </w:divBdr>
        </w:div>
        <w:div w:id="958951396">
          <w:marLeft w:val="640"/>
          <w:marRight w:val="0"/>
          <w:marTop w:val="0"/>
          <w:marBottom w:val="0"/>
          <w:divBdr>
            <w:top w:val="none" w:sz="0" w:space="0" w:color="auto"/>
            <w:left w:val="none" w:sz="0" w:space="0" w:color="auto"/>
            <w:bottom w:val="none" w:sz="0" w:space="0" w:color="auto"/>
            <w:right w:val="none" w:sz="0" w:space="0" w:color="auto"/>
          </w:divBdr>
        </w:div>
        <w:div w:id="437798703">
          <w:marLeft w:val="640"/>
          <w:marRight w:val="0"/>
          <w:marTop w:val="0"/>
          <w:marBottom w:val="0"/>
          <w:divBdr>
            <w:top w:val="none" w:sz="0" w:space="0" w:color="auto"/>
            <w:left w:val="none" w:sz="0" w:space="0" w:color="auto"/>
            <w:bottom w:val="none" w:sz="0" w:space="0" w:color="auto"/>
            <w:right w:val="none" w:sz="0" w:space="0" w:color="auto"/>
          </w:divBdr>
        </w:div>
        <w:div w:id="2107188957">
          <w:marLeft w:val="640"/>
          <w:marRight w:val="0"/>
          <w:marTop w:val="0"/>
          <w:marBottom w:val="0"/>
          <w:divBdr>
            <w:top w:val="none" w:sz="0" w:space="0" w:color="auto"/>
            <w:left w:val="none" w:sz="0" w:space="0" w:color="auto"/>
            <w:bottom w:val="none" w:sz="0" w:space="0" w:color="auto"/>
            <w:right w:val="none" w:sz="0" w:space="0" w:color="auto"/>
          </w:divBdr>
        </w:div>
        <w:div w:id="277488925">
          <w:marLeft w:val="640"/>
          <w:marRight w:val="0"/>
          <w:marTop w:val="0"/>
          <w:marBottom w:val="0"/>
          <w:divBdr>
            <w:top w:val="none" w:sz="0" w:space="0" w:color="auto"/>
            <w:left w:val="none" w:sz="0" w:space="0" w:color="auto"/>
            <w:bottom w:val="none" w:sz="0" w:space="0" w:color="auto"/>
            <w:right w:val="none" w:sz="0" w:space="0" w:color="auto"/>
          </w:divBdr>
        </w:div>
        <w:div w:id="1289313563">
          <w:marLeft w:val="640"/>
          <w:marRight w:val="0"/>
          <w:marTop w:val="0"/>
          <w:marBottom w:val="0"/>
          <w:divBdr>
            <w:top w:val="none" w:sz="0" w:space="0" w:color="auto"/>
            <w:left w:val="none" w:sz="0" w:space="0" w:color="auto"/>
            <w:bottom w:val="none" w:sz="0" w:space="0" w:color="auto"/>
            <w:right w:val="none" w:sz="0" w:space="0" w:color="auto"/>
          </w:divBdr>
        </w:div>
        <w:div w:id="45642591">
          <w:marLeft w:val="640"/>
          <w:marRight w:val="0"/>
          <w:marTop w:val="0"/>
          <w:marBottom w:val="0"/>
          <w:divBdr>
            <w:top w:val="none" w:sz="0" w:space="0" w:color="auto"/>
            <w:left w:val="none" w:sz="0" w:space="0" w:color="auto"/>
            <w:bottom w:val="none" w:sz="0" w:space="0" w:color="auto"/>
            <w:right w:val="none" w:sz="0" w:space="0" w:color="auto"/>
          </w:divBdr>
        </w:div>
        <w:div w:id="667907418">
          <w:marLeft w:val="640"/>
          <w:marRight w:val="0"/>
          <w:marTop w:val="0"/>
          <w:marBottom w:val="0"/>
          <w:divBdr>
            <w:top w:val="none" w:sz="0" w:space="0" w:color="auto"/>
            <w:left w:val="none" w:sz="0" w:space="0" w:color="auto"/>
            <w:bottom w:val="none" w:sz="0" w:space="0" w:color="auto"/>
            <w:right w:val="none" w:sz="0" w:space="0" w:color="auto"/>
          </w:divBdr>
        </w:div>
        <w:div w:id="658189855">
          <w:marLeft w:val="640"/>
          <w:marRight w:val="0"/>
          <w:marTop w:val="0"/>
          <w:marBottom w:val="0"/>
          <w:divBdr>
            <w:top w:val="none" w:sz="0" w:space="0" w:color="auto"/>
            <w:left w:val="none" w:sz="0" w:space="0" w:color="auto"/>
            <w:bottom w:val="none" w:sz="0" w:space="0" w:color="auto"/>
            <w:right w:val="none" w:sz="0" w:space="0" w:color="auto"/>
          </w:divBdr>
        </w:div>
        <w:div w:id="1823229220">
          <w:marLeft w:val="640"/>
          <w:marRight w:val="0"/>
          <w:marTop w:val="0"/>
          <w:marBottom w:val="0"/>
          <w:divBdr>
            <w:top w:val="none" w:sz="0" w:space="0" w:color="auto"/>
            <w:left w:val="none" w:sz="0" w:space="0" w:color="auto"/>
            <w:bottom w:val="none" w:sz="0" w:space="0" w:color="auto"/>
            <w:right w:val="none" w:sz="0" w:space="0" w:color="auto"/>
          </w:divBdr>
        </w:div>
        <w:div w:id="424040661">
          <w:marLeft w:val="640"/>
          <w:marRight w:val="0"/>
          <w:marTop w:val="0"/>
          <w:marBottom w:val="0"/>
          <w:divBdr>
            <w:top w:val="none" w:sz="0" w:space="0" w:color="auto"/>
            <w:left w:val="none" w:sz="0" w:space="0" w:color="auto"/>
            <w:bottom w:val="none" w:sz="0" w:space="0" w:color="auto"/>
            <w:right w:val="none" w:sz="0" w:space="0" w:color="auto"/>
          </w:divBdr>
        </w:div>
        <w:div w:id="110177043">
          <w:marLeft w:val="640"/>
          <w:marRight w:val="0"/>
          <w:marTop w:val="0"/>
          <w:marBottom w:val="0"/>
          <w:divBdr>
            <w:top w:val="none" w:sz="0" w:space="0" w:color="auto"/>
            <w:left w:val="none" w:sz="0" w:space="0" w:color="auto"/>
            <w:bottom w:val="none" w:sz="0" w:space="0" w:color="auto"/>
            <w:right w:val="none" w:sz="0" w:space="0" w:color="auto"/>
          </w:divBdr>
        </w:div>
        <w:div w:id="56906815">
          <w:marLeft w:val="640"/>
          <w:marRight w:val="0"/>
          <w:marTop w:val="0"/>
          <w:marBottom w:val="0"/>
          <w:divBdr>
            <w:top w:val="none" w:sz="0" w:space="0" w:color="auto"/>
            <w:left w:val="none" w:sz="0" w:space="0" w:color="auto"/>
            <w:bottom w:val="none" w:sz="0" w:space="0" w:color="auto"/>
            <w:right w:val="none" w:sz="0" w:space="0" w:color="auto"/>
          </w:divBdr>
        </w:div>
        <w:div w:id="283191405">
          <w:marLeft w:val="640"/>
          <w:marRight w:val="0"/>
          <w:marTop w:val="0"/>
          <w:marBottom w:val="0"/>
          <w:divBdr>
            <w:top w:val="none" w:sz="0" w:space="0" w:color="auto"/>
            <w:left w:val="none" w:sz="0" w:space="0" w:color="auto"/>
            <w:bottom w:val="none" w:sz="0" w:space="0" w:color="auto"/>
            <w:right w:val="none" w:sz="0" w:space="0" w:color="auto"/>
          </w:divBdr>
        </w:div>
        <w:div w:id="1956132987">
          <w:marLeft w:val="640"/>
          <w:marRight w:val="0"/>
          <w:marTop w:val="0"/>
          <w:marBottom w:val="0"/>
          <w:divBdr>
            <w:top w:val="none" w:sz="0" w:space="0" w:color="auto"/>
            <w:left w:val="none" w:sz="0" w:space="0" w:color="auto"/>
            <w:bottom w:val="none" w:sz="0" w:space="0" w:color="auto"/>
            <w:right w:val="none" w:sz="0" w:space="0" w:color="auto"/>
          </w:divBdr>
        </w:div>
        <w:div w:id="1759981523">
          <w:marLeft w:val="640"/>
          <w:marRight w:val="0"/>
          <w:marTop w:val="0"/>
          <w:marBottom w:val="0"/>
          <w:divBdr>
            <w:top w:val="none" w:sz="0" w:space="0" w:color="auto"/>
            <w:left w:val="none" w:sz="0" w:space="0" w:color="auto"/>
            <w:bottom w:val="none" w:sz="0" w:space="0" w:color="auto"/>
            <w:right w:val="none" w:sz="0" w:space="0" w:color="auto"/>
          </w:divBdr>
        </w:div>
        <w:div w:id="1482042373">
          <w:marLeft w:val="640"/>
          <w:marRight w:val="0"/>
          <w:marTop w:val="0"/>
          <w:marBottom w:val="0"/>
          <w:divBdr>
            <w:top w:val="none" w:sz="0" w:space="0" w:color="auto"/>
            <w:left w:val="none" w:sz="0" w:space="0" w:color="auto"/>
            <w:bottom w:val="none" w:sz="0" w:space="0" w:color="auto"/>
            <w:right w:val="none" w:sz="0" w:space="0" w:color="auto"/>
          </w:divBdr>
        </w:div>
        <w:div w:id="1413351161">
          <w:marLeft w:val="640"/>
          <w:marRight w:val="0"/>
          <w:marTop w:val="0"/>
          <w:marBottom w:val="0"/>
          <w:divBdr>
            <w:top w:val="none" w:sz="0" w:space="0" w:color="auto"/>
            <w:left w:val="none" w:sz="0" w:space="0" w:color="auto"/>
            <w:bottom w:val="none" w:sz="0" w:space="0" w:color="auto"/>
            <w:right w:val="none" w:sz="0" w:space="0" w:color="auto"/>
          </w:divBdr>
        </w:div>
        <w:div w:id="208536995">
          <w:marLeft w:val="640"/>
          <w:marRight w:val="0"/>
          <w:marTop w:val="0"/>
          <w:marBottom w:val="0"/>
          <w:divBdr>
            <w:top w:val="none" w:sz="0" w:space="0" w:color="auto"/>
            <w:left w:val="none" w:sz="0" w:space="0" w:color="auto"/>
            <w:bottom w:val="none" w:sz="0" w:space="0" w:color="auto"/>
            <w:right w:val="none" w:sz="0" w:space="0" w:color="auto"/>
          </w:divBdr>
        </w:div>
        <w:div w:id="1276988012">
          <w:marLeft w:val="640"/>
          <w:marRight w:val="0"/>
          <w:marTop w:val="0"/>
          <w:marBottom w:val="0"/>
          <w:divBdr>
            <w:top w:val="none" w:sz="0" w:space="0" w:color="auto"/>
            <w:left w:val="none" w:sz="0" w:space="0" w:color="auto"/>
            <w:bottom w:val="none" w:sz="0" w:space="0" w:color="auto"/>
            <w:right w:val="none" w:sz="0" w:space="0" w:color="auto"/>
          </w:divBdr>
        </w:div>
        <w:div w:id="995257247">
          <w:marLeft w:val="640"/>
          <w:marRight w:val="0"/>
          <w:marTop w:val="0"/>
          <w:marBottom w:val="0"/>
          <w:divBdr>
            <w:top w:val="none" w:sz="0" w:space="0" w:color="auto"/>
            <w:left w:val="none" w:sz="0" w:space="0" w:color="auto"/>
            <w:bottom w:val="none" w:sz="0" w:space="0" w:color="auto"/>
            <w:right w:val="none" w:sz="0" w:space="0" w:color="auto"/>
          </w:divBdr>
        </w:div>
        <w:div w:id="1264846296">
          <w:marLeft w:val="640"/>
          <w:marRight w:val="0"/>
          <w:marTop w:val="0"/>
          <w:marBottom w:val="0"/>
          <w:divBdr>
            <w:top w:val="none" w:sz="0" w:space="0" w:color="auto"/>
            <w:left w:val="none" w:sz="0" w:space="0" w:color="auto"/>
            <w:bottom w:val="none" w:sz="0" w:space="0" w:color="auto"/>
            <w:right w:val="none" w:sz="0" w:space="0" w:color="auto"/>
          </w:divBdr>
        </w:div>
        <w:div w:id="667709287">
          <w:marLeft w:val="640"/>
          <w:marRight w:val="0"/>
          <w:marTop w:val="0"/>
          <w:marBottom w:val="0"/>
          <w:divBdr>
            <w:top w:val="none" w:sz="0" w:space="0" w:color="auto"/>
            <w:left w:val="none" w:sz="0" w:space="0" w:color="auto"/>
            <w:bottom w:val="none" w:sz="0" w:space="0" w:color="auto"/>
            <w:right w:val="none" w:sz="0" w:space="0" w:color="auto"/>
          </w:divBdr>
        </w:div>
        <w:div w:id="1931354829">
          <w:marLeft w:val="640"/>
          <w:marRight w:val="0"/>
          <w:marTop w:val="0"/>
          <w:marBottom w:val="0"/>
          <w:divBdr>
            <w:top w:val="none" w:sz="0" w:space="0" w:color="auto"/>
            <w:left w:val="none" w:sz="0" w:space="0" w:color="auto"/>
            <w:bottom w:val="none" w:sz="0" w:space="0" w:color="auto"/>
            <w:right w:val="none" w:sz="0" w:space="0" w:color="auto"/>
          </w:divBdr>
        </w:div>
        <w:div w:id="480006095">
          <w:marLeft w:val="640"/>
          <w:marRight w:val="0"/>
          <w:marTop w:val="0"/>
          <w:marBottom w:val="0"/>
          <w:divBdr>
            <w:top w:val="none" w:sz="0" w:space="0" w:color="auto"/>
            <w:left w:val="none" w:sz="0" w:space="0" w:color="auto"/>
            <w:bottom w:val="none" w:sz="0" w:space="0" w:color="auto"/>
            <w:right w:val="none" w:sz="0" w:space="0" w:color="auto"/>
          </w:divBdr>
        </w:div>
        <w:div w:id="1634172568">
          <w:marLeft w:val="640"/>
          <w:marRight w:val="0"/>
          <w:marTop w:val="0"/>
          <w:marBottom w:val="0"/>
          <w:divBdr>
            <w:top w:val="none" w:sz="0" w:space="0" w:color="auto"/>
            <w:left w:val="none" w:sz="0" w:space="0" w:color="auto"/>
            <w:bottom w:val="none" w:sz="0" w:space="0" w:color="auto"/>
            <w:right w:val="none" w:sz="0" w:space="0" w:color="auto"/>
          </w:divBdr>
        </w:div>
        <w:div w:id="1062825823">
          <w:marLeft w:val="640"/>
          <w:marRight w:val="0"/>
          <w:marTop w:val="0"/>
          <w:marBottom w:val="0"/>
          <w:divBdr>
            <w:top w:val="none" w:sz="0" w:space="0" w:color="auto"/>
            <w:left w:val="none" w:sz="0" w:space="0" w:color="auto"/>
            <w:bottom w:val="none" w:sz="0" w:space="0" w:color="auto"/>
            <w:right w:val="none" w:sz="0" w:space="0" w:color="auto"/>
          </w:divBdr>
        </w:div>
        <w:div w:id="1176463039">
          <w:marLeft w:val="640"/>
          <w:marRight w:val="0"/>
          <w:marTop w:val="0"/>
          <w:marBottom w:val="0"/>
          <w:divBdr>
            <w:top w:val="none" w:sz="0" w:space="0" w:color="auto"/>
            <w:left w:val="none" w:sz="0" w:space="0" w:color="auto"/>
            <w:bottom w:val="none" w:sz="0" w:space="0" w:color="auto"/>
            <w:right w:val="none" w:sz="0" w:space="0" w:color="auto"/>
          </w:divBdr>
        </w:div>
        <w:div w:id="1731687652">
          <w:marLeft w:val="640"/>
          <w:marRight w:val="0"/>
          <w:marTop w:val="0"/>
          <w:marBottom w:val="0"/>
          <w:divBdr>
            <w:top w:val="none" w:sz="0" w:space="0" w:color="auto"/>
            <w:left w:val="none" w:sz="0" w:space="0" w:color="auto"/>
            <w:bottom w:val="none" w:sz="0" w:space="0" w:color="auto"/>
            <w:right w:val="none" w:sz="0" w:space="0" w:color="auto"/>
          </w:divBdr>
        </w:div>
        <w:div w:id="2048214985">
          <w:marLeft w:val="640"/>
          <w:marRight w:val="0"/>
          <w:marTop w:val="0"/>
          <w:marBottom w:val="0"/>
          <w:divBdr>
            <w:top w:val="none" w:sz="0" w:space="0" w:color="auto"/>
            <w:left w:val="none" w:sz="0" w:space="0" w:color="auto"/>
            <w:bottom w:val="none" w:sz="0" w:space="0" w:color="auto"/>
            <w:right w:val="none" w:sz="0" w:space="0" w:color="auto"/>
          </w:divBdr>
        </w:div>
        <w:div w:id="2020155432">
          <w:marLeft w:val="640"/>
          <w:marRight w:val="0"/>
          <w:marTop w:val="0"/>
          <w:marBottom w:val="0"/>
          <w:divBdr>
            <w:top w:val="none" w:sz="0" w:space="0" w:color="auto"/>
            <w:left w:val="none" w:sz="0" w:space="0" w:color="auto"/>
            <w:bottom w:val="none" w:sz="0" w:space="0" w:color="auto"/>
            <w:right w:val="none" w:sz="0" w:space="0" w:color="auto"/>
          </w:divBdr>
        </w:div>
        <w:div w:id="876510588">
          <w:marLeft w:val="640"/>
          <w:marRight w:val="0"/>
          <w:marTop w:val="0"/>
          <w:marBottom w:val="0"/>
          <w:divBdr>
            <w:top w:val="none" w:sz="0" w:space="0" w:color="auto"/>
            <w:left w:val="none" w:sz="0" w:space="0" w:color="auto"/>
            <w:bottom w:val="none" w:sz="0" w:space="0" w:color="auto"/>
            <w:right w:val="none" w:sz="0" w:space="0" w:color="auto"/>
          </w:divBdr>
        </w:div>
        <w:div w:id="879828550">
          <w:marLeft w:val="640"/>
          <w:marRight w:val="0"/>
          <w:marTop w:val="0"/>
          <w:marBottom w:val="0"/>
          <w:divBdr>
            <w:top w:val="none" w:sz="0" w:space="0" w:color="auto"/>
            <w:left w:val="none" w:sz="0" w:space="0" w:color="auto"/>
            <w:bottom w:val="none" w:sz="0" w:space="0" w:color="auto"/>
            <w:right w:val="none" w:sz="0" w:space="0" w:color="auto"/>
          </w:divBdr>
        </w:div>
        <w:div w:id="121655361">
          <w:marLeft w:val="640"/>
          <w:marRight w:val="0"/>
          <w:marTop w:val="0"/>
          <w:marBottom w:val="0"/>
          <w:divBdr>
            <w:top w:val="none" w:sz="0" w:space="0" w:color="auto"/>
            <w:left w:val="none" w:sz="0" w:space="0" w:color="auto"/>
            <w:bottom w:val="none" w:sz="0" w:space="0" w:color="auto"/>
            <w:right w:val="none" w:sz="0" w:space="0" w:color="auto"/>
          </w:divBdr>
        </w:div>
        <w:div w:id="1611549839">
          <w:marLeft w:val="640"/>
          <w:marRight w:val="0"/>
          <w:marTop w:val="0"/>
          <w:marBottom w:val="0"/>
          <w:divBdr>
            <w:top w:val="none" w:sz="0" w:space="0" w:color="auto"/>
            <w:left w:val="none" w:sz="0" w:space="0" w:color="auto"/>
            <w:bottom w:val="none" w:sz="0" w:space="0" w:color="auto"/>
            <w:right w:val="none" w:sz="0" w:space="0" w:color="auto"/>
          </w:divBdr>
        </w:div>
        <w:div w:id="487594722">
          <w:marLeft w:val="640"/>
          <w:marRight w:val="0"/>
          <w:marTop w:val="0"/>
          <w:marBottom w:val="0"/>
          <w:divBdr>
            <w:top w:val="none" w:sz="0" w:space="0" w:color="auto"/>
            <w:left w:val="none" w:sz="0" w:space="0" w:color="auto"/>
            <w:bottom w:val="none" w:sz="0" w:space="0" w:color="auto"/>
            <w:right w:val="none" w:sz="0" w:space="0" w:color="auto"/>
          </w:divBdr>
        </w:div>
        <w:div w:id="1440293832">
          <w:marLeft w:val="640"/>
          <w:marRight w:val="0"/>
          <w:marTop w:val="0"/>
          <w:marBottom w:val="0"/>
          <w:divBdr>
            <w:top w:val="none" w:sz="0" w:space="0" w:color="auto"/>
            <w:left w:val="none" w:sz="0" w:space="0" w:color="auto"/>
            <w:bottom w:val="none" w:sz="0" w:space="0" w:color="auto"/>
            <w:right w:val="none" w:sz="0" w:space="0" w:color="auto"/>
          </w:divBdr>
        </w:div>
        <w:div w:id="1090008430">
          <w:marLeft w:val="640"/>
          <w:marRight w:val="0"/>
          <w:marTop w:val="0"/>
          <w:marBottom w:val="0"/>
          <w:divBdr>
            <w:top w:val="none" w:sz="0" w:space="0" w:color="auto"/>
            <w:left w:val="none" w:sz="0" w:space="0" w:color="auto"/>
            <w:bottom w:val="none" w:sz="0" w:space="0" w:color="auto"/>
            <w:right w:val="none" w:sz="0" w:space="0" w:color="auto"/>
          </w:divBdr>
        </w:div>
        <w:div w:id="1619292445">
          <w:marLeft w:val="640"/>
          <w:marRight w:val="0"/>
          <w:marTop w:val="0"/>
          <w:marBottom w:val="0"/>
          <w:divBdr>
            <w:top w:val="none" w:sz="0" w:space="0" w:color="auto"/>
            <w:left w:val="none" w:sz="0" w:space="0" w:color="auto"/>
            <w:bottom w:val="none" w:sz="0" w:space="0" w:color="auto"/>
            <w:right w:val="none" w:sz="0" w:space="0" w:color="auto"/>
          </w:divBdr>
        </w:div>
        <w:div w:id="441995858">
          <w:marLeft w:val="640"/>
          <w:marRight w:val="0"/>
          <w:marTop w:val="0"/>
          <w:marBottom w:val="0"/>
          <w:divBdr>
            <w:top w:val="none" w:sz="0" w:space="0" w:color="auto"/>
            <w:left w:val="none" w:sz="0" w:space="0" w:color="auto"/>
            <w:bottom w:val="none" w:sz="0" w:space="0" w:color="auto"/>
            <w:right w:val="none" w:sz="0" w:space="0" w:color="auto"/>
          </w:divBdr>
        </w:div>
        <w:div w:id="667709005">
          <w:marLeft w:val="640"/>
          <w:marRight w:val="0"/>
          <w:marTop w:val="0"/>
          <w:marBottom w:val="0"/>
          <w:divBdr>
            <w:top w:val="none" w:sz="0" w:space="0" w:color="auto"/>
            <w:left w:val="none" w:sz="0" w:space="0" w:color="auto"/>
            <w:bottom w:val="none" w:sz="0" w:space="0" w:color="auto"/>
            <w:right w:val="none" w:sz="0" w:space="0" w:color="auto"/>
          </w:divBdr>
        </w:div>
        <w:div w:id="911082498">
          <w:marLeft w:val="640"/>
          <w:marRight w:val="0"/>
          <w:marTop w:val="0"/>
          <w:marBottom w:val="0"/>
          <w:divBdr>
            <w:top w:val="none" w:sz="0" w:space="0" w:color="auto"/>
            <w:left w:val="none" w:sz="0" w:space="0" w:color="auto"/>
            <w:bottom w:val="none" w:sz="0" w:space="0" w:color="auto"/>
            <w:right w:val="none" w:sz="0" w:space="0" w:color="auto"/>
          </w:divBdr>
        </w:div>
        <w:div w:id="1500386480">
          <w:marLeft w:val="640"/>
          <w:marRight w:val="0"/>
          <w:marTop w:val="0"/>
          <w:marBottom w:val="0"/>
          <w:divBdr>
            <w:top w:val="none" w:sz="0" w:space="0" w:color="auto"/>
            <w:left w:val="none" w:sz="0" w:space="0" w:color="auto"/>
            <w:bottom w:val="none" w:sz="0" w:space="0" w:color="auto"/>
            <w:right w:val="none" w:sz="0" w:space="0" w:color="auto"/>
          </w:divBdr>
        </w:div>
        <w:div w:id="883640060">
          <w:marLeft w:val="640"/>
          <w:marRight w:val="0"/>
          <w:marTop w:val="0"/>
          <w:marBottom w:val="0"/>
          <w:divBdr>
            <w:top w:val="none" w:sz="0" w:space="0" w:color="auto"/>
            <w:left w:val="none" w:sz="0" w:space="0" w:color="auto"/>
            <w:bottom w:val="none" w:sz="0" w:space="0" w:color="auto"/>
            <w:right w:val="none" w:sz="0" w:space="0" w:color="auto"/>
          </w:divBdr>
        </w:div>
        <w:div w:id="1462845289">
          <w:marLeft w:val="640"/>
          <w:marRight w:val="0"/>
          <w:marTop w:val="0"/>
          <w:marBottom w:val="0"/>
          <w:divBdr>
            <w:top w:val="none" w:sz="0" w:space="0" w:color="auto"/>
            <w:left w:val="none" w:sz="0" w:space="0" w:color="auto"/>
            <w:bottom w:val="none" w:sz="0" w:space="0" w:color="auto"/>
            <w:right w:val="none" w:sz="0" w:space="0" w:color="auto"/>
          </w:divBdr>
        </w:div>
        <w:div w:id="724644325">
          <w:marLeft w:val="640"/>
          <w:marRight w:val="0"/>
          <w:marTop w:val="0"/>
          <w:marBottom w:val="0"/>
          <w:divBdr>
            <w:top w:val="none" w:sz="0" w:space="0" w:color="auto"/>
            <w:left w:val="none" w:sz="0" w:space="0" w:color="auto"/>
            <w:bottom w:val="none" w:sz="0" w:space="0" w:color="auto"/>
            <w:right w:val="none" w:sz="0" w:space="0" w:color="auto"/>
          </w:divBdr>
        </w:div>
        <w:div w:id="699208255">
          <w:marLeft w:val="640"/>
          <w:marRight w:val="0"/>
          <w:marTop w:val="0"/>
          <w:marBottom w:val="0"/>
          <w:divBdr>
            <w:top w:val="none" w:sz="0" w:space="0" w:color="auto"/>
            <w:left w:val="none" w:sz="0" w:space="0" w:color="auto"/>
            <w:bottom w:val="none" w:sz="0" w:space="0" w:color="auto"/>
            <w:right w:val="none" w:sz="0" w:space="0" w:color="auto"/>
          </w:divBdr>
        </w:div>
        <w:div w:id="142088846">
          <w:marLeft w:val="640"/>
          <w:marRight w:val="0"/>
          <w:marTop w:val="0"/>
          <w:marBottom w:val="0"/>
          <w:divBdr>
            <w:top w:val="none" w:sz="0" w:space="0" w:color="auto"/>
            <w:left w:val="none" w:sz="0" w:space="0" w:color="auto"/>
            <w:bottom w:val="none" w:sz="0" w:space="0" w:color="auto"/>
            <w:right w:val="none" w:sz="0" w:space="0" w:color="auto"/>
          </w:divBdr>
        </w:div>
        <w:div w:id="1396777898">
          <w:marLeft w:val="640"/>
          <w:marRight w:val="0"/>
          <w:marTop w:val="0"/>
          <w:marBottom w:val="0"/>
          <w:divBdr>
            <w:top w:val="none" w:sz="0" w:space="0" w:color="auto"/>
            <w:left w:val="none" w:sz="0" w:space="0" w:color="auto"/>
            <w:bottom w:val="none" w:sz="0" w:space="0" w:color="auto"/>
            <w:right w:val="none" w:sz="0" w:space="0" w:color="auto"/>
          </w:divBdr>
        </w:div>
        <w:div w:id="1349404889">
          <w:marLeft w:val="640"/>
          <w:marRight w:val="0"/>
          <w:marTop w:val="0"/>
          <w:marBottom w:val="0"/>
          <w:divBdr>
            <w:top w:val="none" w:sz="0" w:space="0" w:color="auto"/>
            <w:left w:val="none" w:sz="0" w:space="0" w:color="auto"/>
            <w:bottom w:val="none" w:sz="0" w:space="0" w:color="auto"/>
            <w:right w:val="none" w:sz="0" w:space="0" w:color="auto"/>
          </w:divBdr>
        </w:div>
        <w:div w:id="1278753756">
          <w:marLeft w:val="640"/>
          <w:marRight w:val="0"/>
          <w:marTop w:val="0"/>
          <w:marBottom w:val="0"/>
          <w:divBdr>
            <w:top w:val="none" w:sz="0" w:space="0" w:color="auto"/>
            <w:left w:val="none" w:sz="0" w:space="0" w:color="auto"/>
            <w:bottom w:val="none" w:sz="0" w:space="0" w:color="auto"/>
            <w:right w:val="none" w:sz="0" w:space="0" w:color="auto"/>
          </w:divBdr>
        </w:div>
        <w:div w:id="2130588786">
          <w:marLeft w:val="640"/>
          <w:marRight w:val="0"/>
          <w:marTop w:val="0"/>
          <w:marBottom w:val="0"/>
          <w:divBdr>
            <w:top w:val="none" w:sz="0" w:space="0" w:color="auto"/>
            <w:left w:val="none" w:sz="0" w:space="0" w:color="auto"/>
            <w:bottom w:val="none" w:sz="0" w:space="0" w:color="auto"/>
            <w:right w:val="none" w:sz="0" w:space="0" w:color="auto"/>
          </w:divBdr>
        </w:div>
        <w:div w:id="280573847">
          <w:marLeft w:val="640"/>
          <w:marRight w:val="0"/>
          <w:marTop w:val="0"/>
          <w:marBottom w:val="0"/>
          <w:divBdr>
            <w:top w:val="none" w:sz="0" w:space="0" w:color="auto"/>
            <w:left w:val="none" w:sz="0" w:space="0" w:color="auto"/>
            <w:bottom w:val="none" w:sz="0" w:space="0" w:color="auto"/>
            <w:right w:val="none" w:sz="0" w:space="0" w:color="auto"/>
          </w:divBdr>
        </w:div>
        <w:div w:id="1079864290">
          <w:marLeft w:val="640"/>
          <w:marRight w:val="0"/>
          <w:marTop w:val="0"/>
          <w:marBottom w:val="0"/>
          <w:divBdr>
            <w:top w:val="none" w:sz="0" w:space="0" w:color="auto"/>
            <w:left w:val="none" w:sz="0" w:space="0" w:color="auto"/>
            <w:bottom w:val="none" w:sz="0" w:space="0" w:color="auto"/>
            <w:right w:val="none" w:sz="0" w:space="0" w:color="auto"/>
          </w:divBdr>
        </w:div>
        <w:div w:id="1634217259">
          <w:marLeft w:val="640"/>
          <w:marRight w:val="0"/>
          <w:marTop w:val="0"/>
          <w:marBottom w:val="0"/>
          <w:divBdr>
            <w:top w:val="none" w:sz="0" w:space="0" w:color="auto"/>
            <w:left w:val="none" w:sz="0" w:space="0" w:color="auto"/>
            <w:bottom w:val="none" w:sz="0" w:space="0" w:color="auto"/>
            <w:right w:val="none" w:sz="0" w:space="0" w:color="auto"/>
          </w:divBdr>
        </w:div>
        <w:div w:id="1307204228">
          <w:marLeft w:val="640"/>
          <w:marRight w:val="0"/>
          <w:marTop w:val="0"/>
          <w:marBottom w:val="0"/>
          <w:divBdr>
            <w:top w:val="none" w:sz="0" w:space="0" w:color="auto"/>
            <w:left w:val="none" w:sz="0" w:space="0" w:color="auto"/>
            <w:bottom w:val="none" w:sz="0" w:space="0" w:color="auto"/>
            <w:right w:val="none" w:sz="0" w:space="0" w:color="auto"/>
          </w:divBdr>
        </w:div>
        <w:div w:id="568806030">
          <w:marLeft w:val="640"/>
          <w:marRight w:val="0"/>
          <w:marTop w:val="0"/>
          <w:marBottom w:val="0"/>
          <w:divBdr>
            <w:top w:val="none" w:sz="0" w:space="0" w:color="auto"/>
            <w:left w:val="none" w:sz="0" w:space="0" w:color="auto"/>
            <w:bottom w:val="none" w:sz="0" w:space="0" w:color="auto"/>
            <w:right w:val="none" w:sz="0" w:space="0" w:color="auto"/>
          </w:divBdr>
        </w:div>
        <w:div w:id="1038974616">
          <w:marLeft w:val="640"/>
          <w:marRight w:val="0"/>
          <w:marTop w:val="0"/>
          <w:marBottom w:val="0"/>
          <w:divBdr>
            <w:top w:val="none" w:sz="0" w:space="0" w:color="auto"/>
            <w:left w:val="none" w:sz="0" w:space="0" w:color="auto"/>
            <w:bottom w:val="none" w:sz="0" w:space="0" w:color="auto"/>
            <w:right w:val="none" w:sz="0" w:space="0" w:color="auto"/>
          </w:divBdr>
        </w:div>
        <w:div w:id="1028410827">
          <w:marLeft w:val="640"/>
          <w:marRight w:val="0"/>
          <w:marTop w:val="0"/>
          <w:marBottom w:val="0"/>
          <w:divBdr>
            <w:top w:val="none" w:sz="0" w:space="0" w:color="auto"/>
            <w:left w:val="none" w:sz="0" w:space="0" w:color="auto"/>
            <w:bottom w:val="none" w:sz="0" w:space="0" w:color="auto"/>
            <w:right w:val="none" w:sz="0" w:space="0" w:color="auto"/>
          </w:divBdr>
        </w:div>
        <w:div w:id="1976334055">
          <w:marLeft w:val="640"/>
          <w:marRight w:val="0"/>
          <w:marTop w:val="0"/>
          <w:marBottom w:val="0"/>
          <w:divBdr>
            <w:top w:val="none" w:sz="0" w:space="0" w:color="auto"/>
            <w:left w:val="none" w:sz="0" w:space="0" w:color="auto"/>
            <w:bottom w:val="none" w:sz="0" w:space="0" w:color="auto"/>
            <w:right w:val="none" w:sz="0" w:space="0" w:color="auto"/>
          </w:divBdr>
        </w:div>
        <w:div w:id="715547505">
          <w:marLeft w:val="640"/>
          <w:marRight w:val="0"/>
          <w:marTop w:val="0"/>
          <w:marBottom w:val="0"/>
          <w:divBdr>
            <w:top w:val="none" w:sz="0" w:space="0" w:color="auto"/>
            <w:left w:val="none" w:sz="0" w:space="0" w:color="auto"/>
            <w:bottom w:val="none" w:sz="0" w:space="0" w:color="auto"/>
            <w:right w:val="none" w:sz="0" w:space="0" w:color="auto"/>
          </w:divBdr>
        </w:div>
        <w:div w:id="395055970">
          <w:marLeft w:val="640"/>
          <w:marRight w:val="0"/>
          <w:marTop w:val="0"/>
          <w:marBottom w:val="0"/>
          <w:divBdr>
            <w:top w:val="none" w:sz="0" w:space="0" w:color="auto"/>
            <w:left w:val="none" w:sz="0" w:space="0" w:color="auto"/>
            <w:bottom w:val="none" w:sz="0" w:space="0" w:color="auto"/>
            <w:right w:val="none" w:sz="0" w:space="0" w:color="auto"/>
          </w:divBdr>
        </w:div>
        <w:div w:id="747994051">
          <w:marLeft w:val="640"/>
          <w:marRight w:val="0"/>
          <w:marTop w:val="0"/>
          <w:marBottom w:val="0"/>
          <w:divBdr>
            <w:top w:val="none" w:sz="0" w:space="0" w:color="auto"/>
            <w:left w:val="none" w:sz="0" w:space="0" w:color="auto"/>
            <w:bottom w:val="none" w:sz="0" w:space="0" w:color="auto"/>
            <w:right w:val="none" w:sz="0" w:space="0" w:color="auto"/>
          </w:divBdr>
        </w:div>
        <w:div w:id="263267612">
          <w:marLeft w:val="640"/>
          <w:marRight w:val="0"/>
          <w:marTop w:val="0"/>
          <w:marBottom w:val="0"/>
          <w:divBdr>
            <w:top w:val="none" w:sz="0" w:space="0" w:color="auto"/>
            <w:left w:val="none" w:sz="0" w:space="0" w:color="auto"/>
            <w:bottom w:val="none" w:sz="0" w:space="0" w:color="auto"/>
            <w:right w:val="none" w:sz="0" w:space="0" w:color="auto"/>
          </w:divBdr>
        </w:div>
        <w:div w:id="816917573">
          <w:marLeft w:val="640"/>
          <w:marRight w:val="0"/>
          <w:marTop w:val="0"/>
          <w:marBottom w:val="0"/>
          <w:divBdr>
            <w:top w:val="none" w:sz="0" w:space="0" w:color="auto"/>
            <w:left w:val="none" w:sz="0" w:space="0" w:color="auto"/>
            <w:bottom w:val="none" w:sz="0" w:space="0" w:color="auto"/>
            <w:right w:val="none" w:sz="0" w:space="0" w:color="auto"/>
          </w:divBdr>
        </w:div>
        <w:div w:id="1766657278">
          <w:marLeft w:val="640"/>
          <w:marRight w:val="0"/>
          <w:marTop w:val="0"/>
          <w:marBottom w:val="0"/>
          <w:divBdr>
            <w:top w:val="none" w:sz="0" w:space="0" w:color="auto"/>
            <w:left w:val="none" w:sz="0" w:space="0" w:color="auto"/>
            <w:bottom w:val="none" w:sz="0" w:space="0" w:color="auto"/>
            <w:right w:val="none" w:sz="0" w:space="0" w:color="auto"/>
          </w:divBdr>
        </w:div>
        <w:div w:id="1708601468">
          <w:marLeft w:val="640"/>
          <w:marRight w:val="0"/>
          <w:marTop w:val="0"/>
          <w:marBottom w:val="0"/>
          <w:divBdr>
            <w:top w:val="none" w:sz="0" w:space="0" w:color="auto"/>
            <w:left w:val="none" w:sz="0" w:space="0" w:color="auto"/>
            <w:bottom w:val="none" w:sz="0" w:space="0" w:color="auto"/>
            <w:right w:val="none" w:sz="0" w:space="0" w:color="auto"/>
          </w:divBdr>
        </w:div>
        <w:div w:id="522666530">
          <w:marLeft w:val="640"/>
          <w:marRight w:val="0"/>
          <w:marTop w:val="0"/>
          <w:marBottom w:val="0"/>
          <w:divBdr>
            <w:top w:val="none" w:sz="0" w:space="0" w:color="auto"/>
            <w:left w:val="none" w:sz="0" w:space="0" w:color="auto"/>
            <w:bottom w:val="none" w:sz="0" w:space="0" w:color="auto"/>
            <w:right w:val="none" w:sz="0" w:space="0" w:color="auto"/>
          </w:divBdr>
        </w:div>
        <w:div w:id="531771115">
          <w:marLeft w:val="640"/>
          <w:marRight w:val="0"/>
          <w:marTop w:val="0"/>
          <w:marBottom w:val="0"/>
          <w:divBdr>
            <w:top w:val="none" w:sz="0" w:space="0" w:color="auto"/>
            <w:left w:val="none" w:sz="0" w:space="0" w:color="auto"/>
            <w:bottom w:val="none" w:sz="0" w:space="0" w:color="auto"/>
            <w:right w:val="none" w:sz="0" w:space="0" w:color="auto"/>
          </w:divBdr>
        </w:div>
        <w:div w:id="222760863">
          <w:marLeft w:val="640"/>
          <w:marRight w:val="0"/>
          <w:marTop w:val="0"/>
          <w:marBottom w:val="0"/>
          <w:divBdr>
            <w:top w:val="none" w:sz="0" w:space="0" w:color="auto"/>
            <w:left w:val="none" w:sz="0" w:space="0" w:color="auto"/>
            <w:bottom w:val="none" w:sz="0" w:space="0" w:color="auto"/>
            <w:right w:val="none" w:sz="0" w:space="0" w:color="auto"/>
          </w:divBdr>
        </w:div>
        <w:div w:id="1323043044">
          <w:marLeft w:val="640"/>
          <w:marRight w:val="0"/>
          <w:marTop w:val="0"/>
          <w:marBottom w:val="0"/>
          <w:divBdr>
            <w:top w:val="none" w:sz="0" w:space="0" w:color="auto"/>
            <w:left w:val="none" w:sz="0" w:space="0" w:color="auto"/>
            <w:bottom w:val="none" w:sz="0" w:space="0" w:color="auto"/>
            <w:right w:val="none" w:sz="0" w:space="0" w:color="auto"/>
          </w:divBdr>
        </w:div>
        <w:div w:id="661010241">
          <w:marLeft w:val="640"/>
          <w:marRight w:val="0"/>
          <w:marTop w:val="0"/>
          <w:marBottom w:val="0"/>
          <w:divBdr>
            <w:top w:val="none" w:sz="0" w:space="0" w:color="auto"/>
            <w:left w:val="none" w:sz="0" w:space="0" w:color="auto"/>
            <w:bottom w:val="none" w:sz="0" w:space="0" w:color="auto"/>
            <w:right w:val="none" w:sz="0" w:space="0" w:color="auto"/>
          </w:divBdr>
        </w:div>
        <w:div w:id="1472946427">
          <w:marLeft w:val="640"/>
          <w:marRight w:val="0"/>
          <w:marTop w:val="0"/>
          <w:marBottom w:val="0"/>
          <w:divBdr>
            <w:top w:val="none" w:sz="0" w:space="0" w:color="auto"/>
            <w:left w:val="none" w:sz="0" w:space="0" w:color="auto"/>
            <w:bottom w:val="none" w:sz="0" w:space="0" w:color="auto"/>
            <w:right w:val="none" w:sz="0" w:space="0" w:color="auto"/>
          </w:divBdr>
        </w:div>
        <w:div w:id="418253625">
          <w:marLeft w:val="640"/>
          <w:marRight w:val="0"/>
          <w:marTop w:val="0"/>
          <w:marBottom w:val="0"/>
          <w:divBdr>
            <w:top w:val="none" w:sz="0" w:space="0" w:color="auto"/>
            <w:left w:val="none" w:sz="0" w:space="0" w:color="auto"/>
            <w:bottom w:val="none" w:sz="0" w:space="0" w:color="auto"/>
            <w:right w:val="none" w:sz="0" w:space="0" w:color="auto"/>
          </w:divBdr>
        </w:div>
      </w:divsChild>
    </w:div>
    <w:div w:id="95558286">
      <w:bodyDiv w:val="1"/>
      <w:marLeft w:val="0"/>
      <w:marRight w:val="0"/>
      <w:marTop w:val="0"/>
      <w:marBottom w:val="0"/>
      <w:divBdr>
        <w:top w:val="none" w:sz="0" w:space="0" w:color="auto"/>
        <w:left w:val="none" w:sz="0" w:space="0" w:color="auto"/>
        <w:bottom w:val="none" w:sz="0" w:space="0" w:color="auto"/>
        <w:right w:val="none" w:sz="0" w:space="0" w:color="auto"/>
      </w:divBdr>
      <w:divsChild>
        <w:div w:id="1439830050">
          <w:marLeft w:val="640"/>
          <w:marRight w:val="0"/>
          <w:marTop w:val="0"/>
          <w:marBottom w:val="0"/>
          <w:divBdr>
            <w:top w:val="none" w:sz="0" w:space="0" w:color="auto"/>
            <w:left w:val="none" w:sz="0" w:space="0" w:color="auto"/>
            <w:bottom w:val="none" w:sz="0" w:space="0" w:color="auto"/>
            <w:right w:val="none" w:sz="0" w:space="0" w:color="auto"/>
          </w:divBdr>
        </w:div>
        <w:div w:id="2022002001">
          <w:marLeft w:val="640"/>
          <w:marRight w:val="0"/>
          <w:marTop w:val="0"/>
          <w:marBottom w:val="0"/>
          <w:divBdr>
            <w:top w:val="none" w:sz="0" w:space="0" w:color="auto"/>
            <w:left w:val="none" w:sz="0" w:space="0" w:color="auto"/>
            <w:bottom w:val="none" w:sz="0" w:space="0" w:color="auto"/>
            <w:right w:val="none" w:sz="0" w:space="0" w:color="auto"/>
          </w:divBdr>
        </w:div>
        <w:div w:id="1177500560">
          <w:marLeft w:val="640"/>
          <w:marRight w:val="0"/>
          <w:marTop w:val="0"/>
          <w:marBottom w:val="0"/>
          <w:divBdr>
            <w:top w:val="none" w:sz="0" w:space="0" w:color="auto"/>
            <w:left w:val="none" w:sz="0" w:space="0" w:color="auto"/>
            <w:bottom w:val="none" w:sz="0" w:space="0" w:color="auto"/>
            <w:right w:val="none" w:sz="0" w:space="0" w:color="auto"/>
          </w:divBdr>
        </w:div>
        <w:div w:id="648484040">
          <w:marLeft w:val="640"/>
          <w:marRight w:val="0"/>
          <w:marTop w:val="0"/>
          <w:marBottom w:val="0"/>
          <w:divBdr>
            <w:top w:val="none" w:sz="0" w:space="0" w:color="auto"/>
            <w:left w:val="none" w:sz="0" w:space="0" w:color="auto"/>
            <w:bottom w:val="none" w:sz="0" w:space="0" w:color="auto"/>
            <w:right w:val="none" w:sz="0" w:space="0" w:color="auto"/>
          </w:divBdr>
        </w:div>
        <w:div w:id="1396388908">
          <w:marLeft w:val="640"/>
          <w:marRight w:val="0"/>
          <w:marTop w:val="0"/>
          <w:marBottom w:val="0"/>
          <w:divBdr>
            <w:top w:val="none" w:sz="0" w:space="0" w:color="auto"/>
            <w:left w:val="none" w:sz="0" w:space="0" w:color="auto"/>
            <w:bottom w:val="none" w:sz="0" w:space="0" w:color="auto"/>
            <w:right w:val="none" w:sz="0" w:space="0" w:color="auto"/>
          </w:divBdr>
        </w:div>
        <w:div w:id="163083835">
          <w:marLeft w:val="640"/>
          <w:marRight w:val="0"/>
          <w:marTop w:val="0"/>
          <w:marBottom w:val="0"/>
          <w:divBdr>
            <w:top w:val="none" w:sz="0" w:space="0" w:color="auto"/>
            <w:left w:val="none" w:sz="0" w:space="0" w:color="auto"/>
            <w:bottom w:val="none" w:sz="0" w:space="0" w:color="auto"/>
            <w:right w:val="none" w:sz="0" w:space="0" w:color="auto"/>
          </w:divBdr>
        </w:div>
        <w:div w:id="1595287215">
          <w:marLeft w:val="640"/>
          <w:marRight w:val="0"/>
          <w:marTop w:val="0"/>
          <w:marBottom w:val="0"/>
          <w:divBdr>
            <w:top w:val="none" w:sz="0" w:space="0" w:color="auto"/>
            <w:left w:val="none" w:sz="0" w:space="0" w:color="auto"/>
            <w:bottom w:val="none" w:sz="0" w:space="0" w:color="auto"/>
            <w:right w:val="none" w:sz="0" w:space="0" w:color="auto"/>
          </w:divBdr>
        </w:div>
        <w:div w:id="493645795">
          <w:marLeft w:val="640"/>
          <w:marRight w:val="0"/>
          <w:marTop w:val="0"/>
          <w:marBottom w:val="0"/>
          <w:divBdr>
            <w:top w:val="none" w:sz="0" w:space="0" w:color="auto"/>
            <w:left w:val="none" w:sz="0" w:space="0" w:color="auto"/>
            <w:bottom w:val="none" w:sz="0" w:space="0" w:color="auto"/>
            <w:right w:val="none" w:sz="0" w:space="0" w:color="auto"/>
          </w:divBdr>
        </w:div>
        <w:div w:id="2067143319">
          <w:marLeft w:val="640"/>
          <w:marRight w:val="0"/>
          <w:marTop w:val="0"/>
          <w:marBottom w:val="0"/>
          <w:divBdr>
            <w:top w:val="none" w:sz="0" w:space="0" w:color="auto"/>
            <w:left w:val="none" w:sz="0" w:space="0" w:color="auto"/>
            <w:bottom w:val="none" w:sz="0" w:space="0" w:color="auto"/>
            <w:right w:val="none" w:sz="0" w:space="0" w:color="auto"/>
          </w:divBdr>
        </w:div>
        <w:div w:id="520434709">
          <w:marLeft w:val="640"/>
          <w:marRight w:val="0"/>
          <w:marTop w:val="0"/>
          <w:marBottom w:val="0"/>
          <w:divBdr>
            <w:top w:val="none" w:sz="0" w:space="0" w:color="auto"/>
            <w:left w:val="none" w:sz="0" w:space="0" w:color="auto"/>
            <w:bottom w:val="none" w:sz="0" w:space="0" w:color="auto"/>
            <w:right w:val="none" w:sz="0" w:space="0" w:color="auto"/>
          </w:divBdr>
        </w:div>
        <w:div w:id="860897150">
          <w:marLeft w:val="640"/>
          <w:marRight w:val="0"/>
          <w:marTop w:val="0"/>
          <w:marBottom w:val="0"/>
          <w:divBdr>
            <w:top w:val="none" w:sz="0" w:space="0" w:color="auto"/>
            <w:left w:val="none" w:sz="0" w:space="0" w:color="auto"/>
            <w:bottom w:val="none" w:sz="0" w:space="0" w:color="auto"/>
            <w:right w:val="none" w:sz="0" w:space="0" w:color="auto"/>
          </w:divBdr>
        </w:div>
        <w:div w:id="1818455093">
          <w:marLeft w:val="640"/>
          <w:marRight w:val="0"/>
          <w:marTop w:val="0"/>
          <w:marBottom w:val="0"/>
          <w:divBdr>
            <w:top w:val="none" w:sz="0" w:space="0" w:color="auto"/>
            <w:left w:val="none" w:sz="0" w:space="0" w:color="auto"/>
            <w:bottom w:val="none" w:sz="0" w:space="0" w:color="auto"/>
            <w:right w:val="none" w:sz="0" w:space="0" w:color="auto"/>
          </w:divBdr>
        </w:div>
        <w:div w:id="1514764091">
          <w:marLeft w:val="640"/>
          <w:marRight w:val="0"/>
          <w:marTop w:val="0"/>
          <w:marBottom w:val="0"/>
          <w:divBdr>
            <w:top w:val="none" w:sz="0" w:space="0" w:color="auto"/>
            <w:left w:val="none" w:sz="0" w:space="0" w:color="auto"/>
            <w:bottom w:val="none" w:sz="0" w:space="0" w:color="auto"/>
            <w:right w:val="none" w:sz="0" w:space="0" w:color="auto"/>
          </w:divBdr>
        </w:div>
        <w:div w:id="932013812">
          <w:marLeft w:val="640"/>
          <w:marRight w:val="0"/>
          <w:marTop w:val="0"/>
          <w:marBottom w:val="0"/>
          <w:divBdr>
            <w:top w:val="none" w:sz="0" w:space="0" w:color="auto"/>
            <w:left w:val="none" w:sz="0" w:space="0" w:color="auto"/>
            <w:bottom w:val="none" w:sz="0" w:space="0" w:color="auto"/>
            <w:right w:val="none" w:sz="0" w:space="0" w:color="auto"/>
          </w:divBdr>
        </w:div>
        <w:div w:id="1420517813">
          <w:marLeft w:val="640"/>
          <w:marRight w:val="0"/>
          <w:marTop w:val="0"/>
          <w:marBottom w:val="0"/>
          <w:divBdr>
            <w:top w:val="none" w:sz="0" w:space="0" w:color="auto"/>
            <w:left w:val="none" w:sz="0" w:space="0" w:color="auto"/>
            <w:bottom w:val="none" w:sz="0" w:space="0" w:color="auto"/>
            <w:right w:val="none" w:sz="0" w:space="0" w:color="auto"/>
          </w:divBdr>
        </w:div>
        <w:div w:id="1984433241">
          <w:marLeft w:val="640"/>
          <w:marRight w:val="0"/>
          <w:marTop w:val="0"/>
          <w:marBottom w:val="0"/>
          <w:divBdr>
            <w:top w:val="none" w:sz="0" w:space="0" w:color="auto"/>
            <w:left w:val="none" w:sz="0" w:space="0" w:color="auto"/>
            <w:bottom w:val="none" w:sz="0" w:space="0" w:color="auto"/>
            <w:right w:val="none" w:sz="0" w:space="0" w:color="auto"/>
          </w:divBdr>
        </w:div>
        <w:div w:id="1192301377">
          <w:marLeft w:val="640"/>
          <w:marRight w:val="0"/>
          <w:marTop w:val="0"/>
          <w:marBottom w:val="0"/>
          <w:divBdr>
            <w:top w:val="none" w:sz="0" w:space="0" w:color="auto"/>
            <w:left w:val="none" w:sz="0" w:space="0" w:color="auto"/>
            <w:bottom w:val="none" w:sz="0" w:space="0" w:color="auto"/>
            <w:right w:val="none" w:sz="0" w:space="0" w:color="auto"/>
          </w:divBdr>
        </w:div>
        <w:div w:id="1107578570">
          <w:marLeft w:val="640"/>
          <w:marRight w:val="0"/>
          <w:marTop w:val="0"/>
          <w:marBottom w:val="0"/>
          <w:divBdr>
            <w:top w:val="none" w:sz="0" w:space="0" w:color="auto"/>
            <w:left w:val="none" w:sz="0" w:space="0" w:color="auto"/>
            <w:bottom w:val="none" w:sz="0" w:space="0" w:color="auto"/>
            <w:right w:val="none" w:sz="0" w:space="0" w:color="auto"/>
          </w:divBdr>
        </w:div>
        <w:div w:id="823858553">
          <w:marLeft w:val="640"/>
          <w:marRight w:val="0"/>
          <w:marTop w:val="0"/>
          <w:marBottom w:val="0"/>
          <w:divBdr>
            <w:top w:val="none" w:sz="0" w:space="0" w:color="auto"/>
            <w:left w:val="none" w:sz="0" w:space="0" w:color="auto"/>
            <w:bottom w:val="none" w:sz="0" w:space="0" w:color="auto"/>
            <w:right w:val="none" w:sz="0" w:space="0" w:color="auto"/>
          </w:divBdr>
        </w:div>
        <w:div w:id="1485925412">
          <w:marLeft w:val="640"/>
          <w:marRight w:val="0"/>
          <w:marTop w:val="0"/>
          <w:marBottom w:val="0"/>
          <w:divBdr>
            <w:top w:val="none" w:sz="0" w:space="0" w:color="auto"/>
            <w:left w:val="none" w:sz="0" w:space="0" w:color="auto"/>
            <w:bottom w:val="none" w:sz="0" w:space="0" w:color="auto"/>
            <w:right w:val="none" w:sz="0" w:space="0" w:color="auto"/>
          </w:divBdr>
        </w:div>
        <w:div w:id="1527407393">
          <w:marLeft w:val="640"/>
          <w:marRight w:val="0"/>
          <w:marTop w:val="0"/>
          <w:marBottom w:val="0"/>
          <w:divBdr>
            <w:top w:val="none" w:sz="0" w:space="0" w:color="auto"/>
            <w:left w:val="none" w:sz="0" w:space="0" w:color="auto"/>
            <w:bottom w:val="none" w:sz="0" w:space="0" w:color="auto"/>
            <w:right w:val="none" w:sz="0" w:space="0" w:color="auto"/>
          </w:divBdr>
        </w:div>
        <w:div w:id="214313961">
          <w:marLeft w:val="640"/>
          <w:marRight w:val="0"/>
          <w:marTop w:val="0"/>
          <w:marBottom w:val="0"/>
          <w:divBdr>
            <w:top w:val="none" w:sz="0" w:space="0" w:color="auto"/>
            <w:left w:val="none" w:sz="0" w:space="0" w:color="auto"/>
            <w:bottom w:val="none" w:sz="0" w:space="0" w:color="auto"/>
            <w:right w:val="none" w:sz="0" w:space="0" w:color="auto"/>
          </w:divBdr>
        </w:div>
        <w:div w:id="622426600">
          <w:marLeft w:val="640"/>
          <w:marRight w:val="0"/>
          <w:marTop w:val="0"/>
          <w:marBottom w:val="0"/>
          <w:divBdr>
            <w:top w:val="none" w:sz="0" w:space="0" w:color="auto"/>
            <w:left w:val="none" w:sz="0" w:space="0" w:color="auto"/>
            <w:bottom w:val="none" w:sz="0" w:space="0" w:color="auto"/>
            <w:right w:val="none" w:sz="0" w:space="0" w:color="auto"/>
          </w:divBdr>
        </w:div>
        <w:div w:id="1804735643">
          <w:marLeft w:val="640"/>
          <w:marRight w:val="0"/>
          <w:marTop w:val="0"/>
          <w:marBottom w:val="0"/>
          <w:divBdr>
            <w:top w:val="none" w:sz="0" w:space="0" w:color="auto"/>
            <w:left w:val="none" w:sz="0" w:space="0" w:color="auto"/>
            <w:bottom w:val="none" w:sz="0" w:space="0" w:color="auto"/>
            <w:right w:val="none" w:sz="0" w:space="0" w:color="auto"/>
          </w:divBdr>
        </w:div>
        <w:div w:id="235366031">
          <w:marLeft w:val="640"/>
          <w:marRight w:val="0"/>
          <w:marTop w:val="0"/>
          <w:marBottom w:val="0"/>
          <w:divBdr>
            <w:top w:val="none" w:sz="0" w:space="0" w:color="auto"/>
            <w:left w:val="none" w:sz="0" w:space="0" w:color="auto"/>
            <w:bottom w:val="none" w:sz="0" w:space="0" w:color="auto"/>
            <w:right w:val="none" w:sz="0" w:space="0" w:color="auto"/>
          </w:divBdr>
        </w:div>
        <w:div w:id="310064984">
          <w:marLeft w:val="640"/>
          <w:marRight w:val="0"/>
          <w:marTop w:val="0"/>
          <w:marBottom w:val="0"/>
          <w:divBdr>
            <w:top w:val="none" w:sz="0" w:space="0" w:color="auto"/>
            <w:left w:val="none" w:sz="0" w:space="0" w:color="auto"/>
            <w:bottom w:val="none" w:sz="0" w:space="0" w:color="auto"/>
            <w:right w:val="none" w:sz="0" w:space="0" w:color="auto"/>
          </w:divBdr>
        </w:div>
        <w:div w:id="1005672509">
          <w:marLeft w:val="640"/>
          <w:marRight w:val="0"/>
          <w:marTop w:val="0"/>
          <w:marBottom w:val="0"/>
          <w:divBdr>
            <w:top w:val="none" w:sz="0" w:space="0" w:color="auto"/>
            <w:left w:val="none" w:sz="0" w:space="0" w:color="auto"/>
            <w:bottom w:val="none" w:sz="0" w:space="0" w:color="auto"/>
            <w:right w:val="none" w:sz="0" w:space="0" w:color="auto"/>
          </w:divBdr>
        </w:div>
        <w:div w:id="921455575">
          <w:marLeft w:val="640"/>
          <w:marRight w:val="0"/>
          <w:marTop w:val="0"/>
          <w:marBottom w:val="0"/>
          <w:divBdr>
            <w:top w:val="none" w:sz="0" w:space="0" w:color="auto"/>
            <w:left w:val="none" w:sz="0" w:space="0" w:color="auto"/>
            <w:bottom w:val="none" w:sz="0" w:space="0" w:color="auto"/>
            <w:right w:val="none" w:sz="0" w:space="0" w:color="auto"/>
          </w:divBdr>
        </w:div>
        <w:div w:id="433016614">
          <w:marLeft w:val="640"/>
          <w:marRight w:val="0"/>
          <w:marTop w:val="0"/>
          <w:marBottom w:val="0"/>
          <w:divBdr>
            <w:top w:val="none" w:sz="0" w:space="0" w:color="auto"/>
            <w:left w:val="none" w:sz="0" w:space="0" w:color="auto"/>
            <w:bottom w:val="none" w:sz="0" w:space="0" w:color="auto"/>
            <w:right w:val="none" w:sz="0" w:space="0" w:color="auto"/>
          </w:divBdr>
        </w:div>
        <w:div w:id="140969425">
          <w:marLeft w:val="640"/>
          <w:marRight w:val="0"/>
          <w:marTop w:val="0"/>
          <w:marBottom w:val="0"/>
          <w:divBdr>
            <w:top w:val="none" w:sz="0" w:space="0" w:color="auto"/>
            <w:left w:val="none" w:sz="0" w:space="0" w:color="auto"/>
            <w:bottom w:val="none" w:sz="0" w:space="0" w:color="auto"/>
            <w:right w:val="none" w:sz="0" w:space="0" w:color="auto"/>
          </w:divBdr>
        </w:div>
        <w:div w:id="1049187153">
          <w:marLeft w:val="640"/>
          <w:marRight w:val="0"/>
          <w:marTop w:val="0"/>
          <w:marBottom w:val="0"/>
          <w:divBdr>
            <w:top w:val="none" w:sz="0" w:space="0" w:color="auto"/>
            <w:left w:val="none" w:sz="0" w:space="0" w:color="auto"/>
            <w:bottom w:val="none" w:sz="0" w:space="0" w:color="auto"/>
            <w:right w:val="none" w:sz="0" w:space="0" w:color="auto"/>
          </w:divBdr>
        </w:div>
        <w:div w:id="1949308367">
          <w:marLeft w:val="640"/>
          <w:marRight w:val="0"/>
          <w:marTop w:val="0"/>
          <w:marBottom w:val="0"/>
          <w:divBdr>
            <w:top w:val="none" w:sz="0" w:space="0" w:color="auto"/>
            <w:left w:val="none" w:sz="0" w:space="0" w:color="auto"/>
            <w:bottom w:val="none" w:sz="0" w:space="0" w:color="auto"/>
            <w:right w:val="none" w:sz="0" w:space="0" w:color="auto"/>
          </w:divBdr>
        </w:div>
        <w:div w:id="1149636876">
          <w:marLeft w:val="640"/>
          <w:marRight w:val="0"/>
          <w:marTop w:val="0"/>
          <w:marBottom w:val="0"/>
          <w:divBdr>
            <w:top w:val="none" w:sz="0" w:space="0" w:color="auto"/>
            <w:left w:val="none" w:sz="0" w:space="0" w:color="auto"/>
            <w:bottom w:val="none" w:sz="0" w:space="0" w:color="auto"/>
            <w:right w:val="none" w:sz="0" w:space="0" w:color="auto"/>
          </w:divBdr>
        </w:div>
        <w:div w:id="1968583583">
          <w:marLeft w:val="640"/>
          <w:marRight w:val="0"/>
          <w:marTop w:val="0"/>
          <w:marBottom w:val="0"/>
          <w:divBdr>
            <w:top w:val="none" w:sz="0" w:space="0" w:color="auto"/>
            <w:left w:val="none" w:sz="0" w:space="0" w:color="auto"/>
            <w:bottom w:val="none" w:sz="0" w:space="0" w:color="auto"/>
            <w:right w:val="none" w:sz="0" w:space="0" w:color="auto"/>
          </w:divBdr>
        </w:div>
        <w:div w:id="23016932">
          <w:marLeft w:val="640"/>
          <w:marRight w:val="0"/>
          <w:marTop w:val="0"/>
          <w:marBottom w:val="0"/>
          <w:divBdr>
            <w:top w:val="none" w:sz="0" w:space="0" w:color="auto"/>
            <w:left w:val="none" w:sz="0" w:space="0" w:color="auto"/>
            <w:bottom w:val="none" w:sz="0" w:space="0" w:color="auto"/>
            <w:right w:val="none" w:sz="0" w:space="0" w:color="auto"/>
          </w:divBdr>
        </w:div>
        <w:div w:id="7947317">
          <w:marLeft w:val="640"/>
          <w:marRight w:val="0"/>
          <w:marTop w:val="0"/>
          <w:marBottom w:val="0"/>
          <w:divBdr>
            <w:top w:val="none" w:sz="0" w:space="0" w:color="auto"/>
            <w:left w:val="none" w:sz="0" w:space="0" w:color="auto"/>
            <w:bottom w:val="none" w:sz="0" w:space="0" w:color="auto"/>
            <w:right w:val="none" w:sz="0" w:space="0" w:color="auto"/>
          </w:divBdr>
        </w:div>
        <w:div w:id="1217857927">
          <w:marLeft w:val="640"/>
          <w:marRight w:val="0"/>
          <w:marTop w:val="0"/>
          <w:marBottom w:val="0"/>
          <w:divBdr>
            <w:top w:val="none" w:sz="0" w:space="0" w:color="auto"/>
            <w:left w:val="none" w:sz="0" w:space="0" w:color="auto"/>
            <w:bottom w:val="none" w:sz="0" w:space="0" w:color="auto"/>
            <w:right w:val="none" w:sz="0" w:space="0" w:color="auto"/>
          </w:divBdr>
        </w:div>
        <w:div w:id="135343427">
          <w:marLeft w:val="640"/>
          <w:marRight w:val="0"/>
          <w:marTop w:val="0"/>
          <w:marBottom w:val="0"/>
          <w:divBdr>
            <w:top w:val="none" w:sz="0" w:space="0" w:color="auto"/>
            <w:left w:val="none" w:sz="0" w:space="0" w:color="auto"/>
            <w:bottom w:val="none" w:sz="0" w:space="0" w:color="auto"/>
            <w:right w:val="none" w:sz="0" w:space="0" w:color="auto"/>
          </w:divBdr>
        </w:div>
        <w:div w:id="27532159">
          <w:marLeft w:val="640"/>
          <w:marRight w:val="0"/>
          <w:marTop w:val="0"/>
          <w:marBottom w:val="0"/>
          <w:divBdr>
            <w:top w:val="none" w:sz="0" w:space="0" w:color="auto"/>
            <w:left w:val="none" w:sz="0" w:space="0" w:color="auto"/>
            <w:bottom w:val="none" w:sz="0" w:space="0" w:color="auto"/>
            <w:right w:val="none" w:sz="0" w:space="0" w:color="auto"/>
          </w:divBdr>
        </w:div>
        <w:div w:id="1993482928">
          <w:marLeft w:val="640"/>
          <w:marRight w:val="0"/>
          <w:marTop w:val="0"/>
          <w:marBottom w:val="0"/>
          <w:divBdr>
            <w:top w:val="none" w:sz="0" w:space="0" w:color="auto"/>
            <w:left w:val="none" w:sz="0" w:space="0" w:color="auto"/>
            <w:bottom w:val="none" w:sz="0" w:space="0" w:color="auto"/>
            <w:right w:val="none" w:sz="0" w:space="0" w:color="auto"/>
          </w:divBdr>
        </w:div>
        <w:div w:id="1044331307">
          <w:marLeft w:val="640"/>
          <w:marRight w:val="0"/>
          <w:marTop w:val="0"/>
          <w:marBottom w:val="0"/>
          <w:divBdr>
            <w:top w:val="none" w:sz="0" w:space="0" w:color="auto"/>
            <w:left w:val="none" w:sz="0" w:space="0" w:color="auto"/>
            <w:bottom w:val="none" w:sz="0" w:space="0" w:color="auto"/>
            <w:right w:val="none" w:sz="0" w:space="0" w:color="auto"/>
          </w:divBdr>
        </w:div>
        <w:div w:id="1915621744">
          <w:marLeft w:val="640"/>
          <w:marRight w:val="0"/>
          <w:marTop w:val="0"/>
          <w:marBottom w:val="0"/>
          <w:divBdr>
            <w:top w:val="none" w:sz="0" w:space="0" w:color="auto"/>
            <w:left w:val="none" w:sz="0" w:space="0" w:color="auto"/>
            <w:bottom w:val="none" w:sz="0" w:space="0" w:color="auto"/>
            <w:right w:val="none" w:sz="0" w:space="0" w:color="auto"/>
          </w:divBdr>
        </w:div>
        <w:div w:id="278530789">
          <w:marLeft w:val="640"/>
          <w:marRight w:val="0"/>
          <w:marTop w:val="0"/>
          <w:marBottom w:val="0"/>
          <w:divBdr>
            <w:top w:val="none" w:sz="0" w:space="0" w:color="auto"/>
            <w:left w:val="none" w:sz="0" w:space="0" w:color="auto"/>
            <w:bottom w:val="none" w:sz="0" w:space="0" w:color="auto"/>
            <w:right w:val="none" w:sz="0" w:space="0" w:color="auto"/>
          </w:divBdr>
        </w:div>
        <w:div w:id="230847750">
          <w:marLeft w:val="640"/>
          <w:marRight w:val="0"/>
          <w:marTop w:val="0"/>
          <w:marBottom w:val="0"/>
          <w:divBdr>
            <w:top w:val="none" w:sz="0" w:space="0" w:color="auto"/>
            <w:left w:val="none" w:sz="0" w:space="0" w:color="auto"/>
            <w:bottom w:val="none" w:sz="0" w:space="0" w:color="auto"/>
            <w:right w:val="none" w:sz="0" w:space="0" w:color="auto"/>
          </w:divBdr>
        </w:div>
        <w:div w:id="188034667">
          <w:marLeft w:val="640"/>
          <w:marRight w:val="0"/>
          <w:marTop w:val="0"/>
          <w:marBottom w:val="0"/>
          <w:divBdr>
            <w:top w:val="none" w:sz="0" w:space="0" w:color="auto"/>
            <w:left w:val="none" w:sz="0" w:space="0" w:color="auto"/>
            <w:bottom w:val="none" w:sz="0" w:space="0" w:color="auto"/>
            <w:right w:val="none" w:sz="0" w:space="0" w:color="auto"/>
          </w:divBdr>
        </w:div>
        <w:div w:id="1313094471">
          <w:marLeft w:val="640"/>
          <w:marRight w:val="0"/>
          <w:marTop w:val="0"/>
          <w:marBottom w:val="0"/>
          <w:divBdr>
            <w:top w:val="none" w:sz="0" w:space="0" w:color="auto"/>
            <w:left w:val="none" w:sz="0" w:space="0" w:color="auto"/>
            <w:bottom w:val="none" w:sz="0" w:space="0" w:color="auto"/>
            <w:right w:val="none" w:sz="0" w:space="0" w:color="auto"/>
          </w:divBdr>
        </w:div>
        <w:div w:id="743071490">
          <w:marLeft w:val="640"/>
          <w:marRight w:val="0"/>
          <w:marTop w:val="0"/>
          <w:marBottom w:val="0"/>
          <w:divBdr>
            <w:top w:val="none" w:sz="0" w:space="0" w:color="auto"/>
            <w:left w:val="none" w:sz="0" w:space="0" w:color="auto"/>
            <w:bottom w:val="none" w:sz="0" w:space="0" w:color="auto"/>
            <w:right w:val="none" w:sz="0" w:space="0" w:color="auto"/>
          </w:divBdr>
        </w:div>
        <w:div w:id="1936863918">
          <w:marLeft w:val="640"/>
          <w:marRight w:val="0"/>
          <w:marTop w:val="0"/>
          <w:marBottom w:val="0"/>
          <w:divBdr>
            <w:top w:val="none" w:sz="0" w:space="0" w:color="auto"/>
            <w:left w:val="none" w:sz="0" w:space="0" w:color="auto"/>
            <w:bottom w:val="none" w:sz="0" w:space="0" w:color="auto"/>
            <w:right w:val="none" w:sz="0" w:space="0" w:color="auto"/>
          </w:divBdr>
        </w:div>
        <w:div w:id="1217006675">
          <w:marLeft w:val="640"/>
          <w:marRight w:val="0"/>
          <w:marTop w:val="0"/>
          <w:marBottom w:val="0"/>
          <w:divBdr>
            <w:top w:val="none" w:sz="0" w:space="0" w:color="auto"/>
            <w:left w:val="none" w:sz="0" w:space="0" w:color="auto"/>
            <w:bottom w:val="none" w:sz="0" w:space="0" w:color="auto"/>
            <w:right w:val="none" w:sz="0" w:space="0" w:color="auto"/>
          </w:divBdr>
        </w:div>
        <w:div w:id="1585265742">
          <w:marLeft w:val="640"/>
          <w:marRight w:val="0"/>
          <w:marTop w:val="0"/>
          <w:marBottom w:val="0"/>
          <w:divBdr>
            <w:top w:val="none" w:sz="0" w:space="0" w:color="auto"/>
            <w:left w:val="none" w:sz="0" w:space="0" w:color="auto"/>
            <w:bottom w:val="none" w:sz="0" w:space="0" w:color="auto"/>
            <w:right w:val="none" w:sz="0" w:space="0" w:color="auto"/>
          </w:divBdr>
        </w:div>
        <w:div w:id="672953498">
          <w:marLeft w:val="640"/>
          <w:marRight w:val="0"/>
          <w:marTop w:val="0"/>
          <w:marBottom w:val="0"/>
          <w:divBdr>
            <w:top w:val="none" w:sz="0" w:space="0" w:color="auto"/>
            <w:left w:val="none" w:sz="0" w:space="0" w:color="auto"/>
            <w:bottom w:val="none" w:sz="0" w:space="0" w:color="auto"/>
            <w:right w:val="none" w:sz="0" w:space="0" w:color="auto"/>
          </w:divBdr>
        </w:div>
        <w:div w:id="1369989207">
          <w:marLeft w:val="640"/>
          <w:marRight w:val="0"/>
          <w:marTop w:val="0"/>
          <w:marBottom w:val="0"/>
          <w:divBdr>
            <w:top w:val="none" w:sz="0" w:space="0" w:color="auto"/>
            <w:left w:val="none" w:sz="0" w:space="0" w:color="auto"/>
            <w:bottom w:val="none" w:sz="0" w:space="0" w:color="auto"/>
            <w:right w:val="none" w:sz="0" w:space="0" w:color="auto"/>
          </w:divBdr>
        </w:div>
        <w:div w:id="196088305">
          <w:marLeft w:val="640"/>
          <w:marRight w:val="0"/>
          <w:marTop w:val="0"/>
          <w:marBottom w:val="0"/>
          <w:divBdr>
            <w:top w:val="none" w:sz="0" w:space="0" w:color="auto"/>
            <w:left w:val="none" w:sz="0" w:space="0" w:color="auto"/>
            <w:bottom w:val="none" w:sz="0" w:space="0" w:color="auto"/>
            <w:right w:val="none" w:sz="0" w:space="0" w:color="auto"/>
          </w:divBdr>
        </w:div>
        <w:div w:id="1298291854">
          <w:marLeft w:val="640"/>
          <w:marRight w:val="0"/>
          <w:marTop w:val="0"/>
          <w:marBottom w:val="0"/>
          <w:divBdr>
            <w:top w:val="none" w:sz="0" w:space="0" w:color="auto"/>
            <w:left w:val="none" w:sz="0" w:space="0" w:color="auto"/>
            <w:bottom w:val="none" w:sz="0" w:space="0" w:color="auto"/>
            <w:right w:val="none" w:sz="0" w:space="0" w:color="auto"/>
          </w:divBdr>
        </w:div>
        <w:div w:id="1344044268">
          <w:marLeft w:val="640"/>
          <w:marRight w:val="0"/>
          <w:marTop w:val="0"/>
          <w:marBottom w:val="0"/>
          <w:divBdr>
            <w:top w:val="none" w:sz="0" w:space="0" w:color="auto"/>
            <w:left w:val="none" w:sz="0" w:space="0" w:color="auto"/>
            <w:bottom w:val="none" w:sz="0" w:space="0" w:color="auto"/>
            <w:right w:val="none" w:sz="0" w:space="0" w:color="auto"/>
          </w:divBdr>
        </w:div>
        <w:div w:id="473790683">
          <w:marLeft w:val="640"/>
          <w:marRight w:val="0"/>
          <w:marTop w:val="0"/>
          <w:marBottom w:val="0"/>
          <w:divBdr>
            <w:top w:val="none" w:sz="0" w:space="0" w:color="auto"/>
            <w:left w:val="none" w:sz="0" w:space="0" w:color="auto"/>
            <w:bottom w:val="none" w:sz="0" w:space="0" w:color="auto"/>
            <w:right w:val="none" w:sz="0" w:space="0" w:color="auto"/>
          </w:divBdr>
        </w:div>
        <w:div w:id="76100155">
          <w:marLeft w:val="640"/>
          <w:marRight w:val="0"/>
          <w:marTop w:val="0"/>
          <w:marBottom w:val="0"/>
          <w:divBdr>
            <w:top w:val="none" w:sz="0" w:space="0" w:color="auto"/>
            <w:left w:val="none" w:sz="0" w:space="0" w:color="auto"/>
            <w:bottom w:val="none" w:sz="0" w:space="0" w:color="auto"/>
            <w:right w:val="none" w:sz="0" w:space="0" w:color="auto"/>
          </w:divBdr>
        </w:div>
        <w:div w:id="348609913">
          <w:marLeft w:val="640"/>
          <w:marRight w:val="0"/>
          <w:marTop w:val="0"/>
          <w:marBottom w:val="0"/>
          <w:divBdr>
            <w:top w:val="none" w:sz="0" w:space="0" w:color="auto"/>
            <w:left w:val="none" w:sz="0" w:space="0" w:color="auto"/>
            <w:bottom w:val="none" w:sz="0" w:space="0" w:color="auto"/>
            <w:right w:val="none" w:sz="0" w:space="0" w:color="auto"/>
          </w:divBdr>
        </w:div>
        <w:div w:id="191656337">
          <w:marLeft w:val="640"/>
          <w:marRight w:val="0"/>
          <w:marTop w:val="0"/>
          <w:marBottom w:val="0"/>
          <w:divBdr>
            <w:top w:val="none" w:sz="0" w:space="0" w:color="auto"/>
            <w:left w:val="none" w:sz="0" w:space="0" w:color="auto"/>
            <w:bottom w:val="none" w:sz="0" w:space="0" w:color="auto"/>
            <w:right w:val="none" w:sz="0" w:space="0" w:color="auto"/>
          </w:divBdr>
        </w:div>
        <w:div w:id="1943339609">
          <w:marLeft w:val="640"/>
          <w:marRight w:val="0"/>
          <w:marTop w:val="0"/>
          <w:marBottom w:val="0"/>
          <w:divBdr>
            <w:top w:val="none" w:sz="0" w:space="0" w:color="auto"/>
            <w:left w:val="none" w:sz="0" w:space="0" w:color="auto"/>
            <w:bottom w:val="none" w:sz="0" w:space="0" w:color="auto"/>
            <w:right w:val="none" w:sz="0" w:space="0" w:color="auto"/>
          </w:divBdr>
        </w:div>
        <w:div w:id="550307810">
          <w:marLeft w:val="640"/>
          <w:marRight w:val="0"/>
          <w:marTop w:val="0"/>
          <w:marBottom w:val="0"/>
          <w:divBdr>
            <w:top w:val="none" w:sz="0" w:space="0" w:color="auto"/>
            <w:left w:val="none" w:sz="0" w:space="0" w:color="auto"/>
            <w:bottom w:val="none" w:sz="0" w:space="0" w:color="auto"/>
            <w:right w:val="none" w:sz="0" w:space="0" w:color="auto"/>
          </w:divBdr>
        </w:div>
        <w:div w:id="1842697941">
          <w:marLeft w:val="640"/>
          <w:marRight w:val="0"/>
          <w:marTop w:val="0"/>
          <w:marBottom w:val="0"/>
          <w:divBdr>
            <w:top w:val="none" w:sz="0" w:space="0" w:color="auto"/>
            <w:left w:val="none" w:sz="0" w:space="0" w:color="auto"/>
            <w:bottom w:val="none" w:sz="0" w:space="0" w:color="auto"/>
            <w:right w:val="none" w:sz="0" w:space="0" w:color="auto"/>
          </w:divBdr>
        </w:div>
        <w:div w:id="1040277207">
          <w:marLeft w:val="640"/>
          <w:marRight w:val="0"/>
          <w:marTop w:val="0"/>
          <w:marBottom w:val="0"/>
          <w:divBdr>
            <w:top w:val="none" w:sz="0" w:space="0" w:color="auto"/>
            <w:left w:val="none" w:sz="0" w:space="0" w:color="auto"/>
            <w:bottom w:val="none" w:sz="0" w:space="0" w:color="auto"/>
            <w:right w:val="none" w:sz="0" w:space="0" w:color="auto"/>
          </w:divBdr>
        </w:div>
        <w:div w:id="1917519239">
          <w:marLeft w:val="640"/>
          <w:marRight w:val="0"/>
          <w:marTop w:val="0"/>
          <w:marBottom w:val="0"/>
          <w:divBdr>
            <w:top w:val="none" w:sz="0" w:space="0" w:color="auto"/>
            <w:left w:val="none" w:sz="0" w:space="0" w:color="auto"/>
            <w:bottom w:val="none" w:sz="0" w:space="0" w:color="auto"/>
            <w:right w:val="none" w:sz="0" w:space="0" w:color="auto"/>
          </w:divBdr>
        </w:div>
        <w:div w:id="599146459">
          <w:marLeft w:val="640"/>
          <w:marRight w:val="0"/>
          <w:marTop w:val="0"/>
          <w:marBottom w:val="0"/>
          <w:divBdr>
            <w:top w:val="none" w:sz="0" w:space="0" w:color="auto"/>
            <w:left w:val="none" w:sz="0" w:space="0" w:color="auto"/>
            <w:bottom w:val="none" w:sz="0" w:space="0" w:color="auto"/>
            <w:right w:val="none" w:sz="0" w:space="0" w:color="auto"/>
          </w:divBdr>
        </w:div>
        <w:div w:id="1360819707">
          <w:marLeft w:val="640"/>
          <w:marRight w:val="0"/>
          <w:marTop w:val="0"/>
          <w:marBottom w:val="0"/>
          <w:divBdr>
            <w:top w:val="none" w:sz="0" w:space="0" w:color="auto"/>
            <w:left w:val="none" w:sz="0" w:space="0" w:color="auto"/>
            <w:bottom w:val="none" w:sz="0" w:space="0" w:color="auto"/>
            <w:right w:val="none" w:sz="0" w:space="0" w:color="auto"/>
          </w:divBdr>
        </w:div>
        <w:div w:id="1212503295">
          <w:marLeft w:val="640"/>
          <w:marRight w:val="0"/>
          <w:marTop w:val="0"/>
          <w:marBottom w:val="0"/>
          <w:divBdr>
            <w:top w:val="none" w:sz="0" w:space="0" w:color="auto"/>
            <w:left w:val="none" w:sz="0" w:space="0" w:color="auto"/>
            <w:bottom w:val="none" w:sz="0" w:space="0" w:color="auto"/>
            <w:right w:val="none" w:sz="0" w:space="0" w:color="auto"/>
          </w:divBdr>
        </w:div>
        <w:div w:id="1828934328">
          <w:marLeft w:val="640"/>
          <w:marRight w:val="0"/>
          <w:marTop w:val="0"/>
          <w:marBottom w:val="0"/>
          <w:divBdr>
            <w:top w:val="none" w:sz="0" w:space="0" w:color="auto"/>
            <w:left w:val="none" w:sz="0" w:space="0" w:color="auto"/>
            <w:bottom w:val="none" w:sz="0" w:space="0" w:color="auto"/>
            <w:right w:val="none" w:sz="0" w:space="0" w:color="auto"/>
          </w:divBdr>
        </w:div>
        <w:div w:id="1920862577">
          <w:marLeft w:val="640"/>
          <w:marRight w:val="0"/>
          <w:marTop w:val="0"/>
          <w:marBottom w:val="0"/>
          <w:divBdr>
            <w:top w:val="none" w:sz="0" w:space="0" w:color="auto"/>
            <w:left w:val="none" w:sz="0" w:space="0" w:color="auto"/>
            <w:bottom w:val="none" w:sz="0" w:space="0" w:color="auto"/>
            <w:right w:val="none" w:sz="0" w:space="0" w:color="auto"/>
          </w:divBdr>
        </w:div>
        <w:div w:id="1234974949">
          <w:marLeft w:val="640"/>
          <w:marRight w:val="0"/>
          <w:marTop w:val="0"/>
          <w:marBottom w:val="0"/>
          <w:divBdr>
            <w:top w:val="none" w:sz="0" w:space="0" w:color="auto"/>
            <w:left w:val="none" w:sz="0" w:space="0" w:color="auto"/>
            <w:bottom w:val="none" w:sz="0" w:space="0" w:color="auto"/>
            <w:right w:val="none" w:sz="0" w:space="0" w:color="auto"/>
          </w:divBdr>
        </w:div>
        <w:div w:id="1360473621">
          <w:marLeft w:val="640"/>
          <w:marRight w:val="0"/>
          <w:marTop w:val="0"/>
          <w:marBottom w:val="0"/>
          <w:divBdr>
            <w:top w:val="none" w:sz="0" w:space="0" w:color="auto"/>
            <w:left w:val="none" w:sz="0" w:space="0" w:color="auto"/>
            <w:bottom w:val="none" w:sz="0" w:space="0" w:color="auto"/>
            <w:right w:val="none" w:sz="0" w:space="0" w:color="auto"/>
          </w:divBdr>
        </w:div>
        <w:div w:id="1823278814">
          <w:marLeft w:val="640"/>
          <w:marRight w:val="0"/>
          <w:marTop w:val="0"/>
          <w:marBottom w:val="0"/>
          <w:divBdr>
            <w:top w:val="none" w:sz="0" w:space="0" w:color="auto"/>
            <w:left w:val="none" w:sz="0" w:space="0" w:color="auto"/>
            <w:bottom w:val="none" w:sz="0" w:space="0" w:color="auto"/>
            <w:right w:val="none" w:sz="0" w:space="0" w:color="auto"/>
          </w:divBdr>
        </w:div>
        <w:div w:id="148644107">
          <w:marLeft w:val="640"/>
          <w:marRight w:val="0"/>
          <w:marTop w:val="0"/>
          <w:marBottom w:val="0"/>
          <w:divBdr>
            <w:top w:val="none" w:sz="0" w:space="0" w:color="auto"/>
            <w:left w:val="none" w:sz="0" w:space="0" w:color="auto"/>
            <w:bottom w:val="none" w:sz="0" w:space="0" w:color="auto"/>
            <w:right w:val="none" w:sz="0" w:space="0" w:color="auto"/>
          </w:divBdr>
        </w:div>
        <w:div w:id="981890396">
          <w:marLeft w:val="640"/>
          <w:marRight w:val="0"/>
          <w:marTop w:val="0"/>
          <w:marBottom w:val="0"/>
          <w:divBdr>
            <w:top w:val="none" w:sz="0" w:space="0" w:color="auto"/>
            <w:left w:val="none" w:sz="0" w:space="0" w:color="auto"/>
            <w:bottom w:val="none" w:sz="0" w:space="0" w:color="auto"/>
            <w:right w:val="none" w:sz="0" w:space="0" w:color="auto"/>
          </w:divBdr>
        </w:div>
        <w:div w:id="1951933023">
          <w:marLeft w:val="640"/>
          <w:marRight w:val="0"/>
          <w:marTop w:val="0"/>
          <w:marBottom w:val="0"/>
          <w:divBdr>
            <w:top w:val="none" w:sz="0" w:space="0" w:color="auto"/>
            <w:left w:val="none" w:sz="0" w:space="0" w:color="auto"/>
            <w:bottom w:val="none" w:sz="0" w:space="0" w:color="auto"/>
            <w:right w:val="none" w:sz="0" w:space="0" w:color="auto"/>
          </w:divBdr>
        </w:div>
        <w:div w:id="470253469">
          <w:marLeft w:val="640"/>
          <w:marRight w:val="0"/>
          <w:marTop w:val="0"/>
          <w:marBottom w:val="0"/>
          <w:divBdr>
            <w:top w:val="none" w:sz="0" w:space="0" w:color="auto"/>
            <w:left w:val="none" w:sz="0" w:space="0" w:color="auto"/>
            <w:bottom w:val="none" w:sz="0" w:space="0" w:color="auto"/>
            <w:right w:val="none" w:sz="0" w:space="0" w:color="auto"/>
          </w:divBdr>
        </w:div>
        <w:div w:id="1187715093">
          <w:marLeft w:val="640"/>
          <w:marRight w:val="0"/>
          <w:marTop w:val="0"/>
          <w:marBottom w:val="0"/>
          <w:divBdr>
            <w:top w:val="none" w:sz="0" w:space="0" w:color="auto"/>
            <w:left w:val="none" w:sz="0" w:space="0" w:color="auto"/>
            <w:bottom w:val="none" w:sz="0" w:space="0" w:color="auto"/>
            <w:right w:val="none" w:sz="0" w:space="0" w:color="auto"/>
          </w:divBdr>
        </w:div>
        <w:div w:id="1712925832">
          <w:marLeft w:val="640"/>
          <w:marRight w:val="0"/>
          <w:marTop w:val="0"/>
          <w:marBottom w:val="0"/>
          <w:divBdr>
            <w:top w:val="none" w:sz="0" w:space="0" w:color="auto"/>
            <w:left w:val="none" w:sz="0" w:space="0" w:color="auto"/>
            <w:bottom w:val="none" w:sz="0" w:space="0" w:color="auto"/>
            <w:right w:val="none" w:sz="0" w:space="0" w:color="auto"/>
          </w:divBdr>
        </w:div>
        <w:div w:id="2001734689">
          <w:marLeft w:val="640"/>
          <w:marRight w:val="0"/>
          <w:marTop w:val="0"/>
          <w:marBottom w:val="0"/>
          <w:divBdr>
            <w:top w:val="none" w:sz="0" w:space="0" w:color="auto"/>
            <w:left w:val="none" w:sz="0" w:space="0" w:color="auto"/>
            <w:bottom w:val="none" w:sz="0" w:space="0" w:color="auto"/>
            <w:right w:val="none" w:sz="0" w:space="0" w:color="auto"/>
          </w:divBdr>
        </w:div>
        <w:div w:id="1369255262">
          <w:marLeft w:val="640"/>
          <w:marRight w:val="0"/>
          <w:marTop w:val="0"/>
          <w:marBottom w:val="0"/>
          <w:divBdr>
            <w:top w:val="none" w:sz="0" w:space="0" w:color="auto"/>
            <w:left w:val="none" w:sz="0" w:space="0" w:color="auto"/>
            <w:bottom w:val="none" w:sz="0" w:space="0" w:color="auto"/>
            <w:right w:val="none" w:sz="0" w:space="0" w:color="auto"/>
          </w:divBdr>
        </w:div>
        <w:div w:id="360521801">
          <w:marLeft w:val="640"/>
          <w:marRight w:val="0"/>
          <w:marTop w:val="0"/>
          <w:marBottom w:val="0"/>
          <w:divBdr>
            <w:top w:val="none" w:sz="0" w:space="0" w:color="auto"/>
            <w:left w:val="none" w:sz="0" w:space="0" w:color="auto"/>
            <w:bottom w:val="none" w:sz="0" w:space="0" w:color="auto"/>
            <w:right w:val="none" w:sz="0" w:space="0" w:color="auto"/>
          </w:divBdr>
        </w:div>
        <w:div w:id="505555777">
          <w:marLeft w:val="640"/>
          <w:marRight w:val="0"/>
          <w:marTop w:val="0"/>
          <w:marBottom w:val="0"/>
          <w:divBdr>
            <w:top w:val="none" w:sz="0" w:space="0" w:color="auto"/>
            <w:left w:val="none" w:sz="0" w:space="0" w:color="auto"/>
            <w:bottom w:val="none" w:sz="0" w:space="0" w:color="auto"/>
            <w:right w:val="none" w:sz="0" w:space="0" w:color="auto"/>
          </w:divBdr>
        </w:div>
        <w:div w:id="1997027243">
          <w:marLeft w:val="640"/>
          <w:marRight w:val="0"/>
          <w:marTop w:val="0"/>
          <w:marBottom w:val="0"/>
          <w:divBdr>
            <w:top w:val="none" w:sz="0" w:space="0" w:color="auto"/>
            <w:left w:val="none" w:sz="0" w:space="0" w:color="auto"/>
            <w:bottom w:val="none" w:sz="0" w:space="0" w:color="auto"/>
            <w:right w:val="none" w:sz="0" w:space="0" w:color="auto"/>
          </w:divBdr>
        </w:div>
        <w:div w:id="665940052">
          <w:marLeft w:val="640"/>
          <w:marRight w:val="0"/>
          <w:marTop w:val="0"/>
          <w:marBottom w:val="0"/>
          <w:divBdr>
            <w:top w:val="none" w:sz="0" w:space="0" w:color="auto"/>
            <w:left w:val="none" w:sz="0" w:space="0" w:color="auto"/>
            <w:bottom w:val="none" w:sz="0" w:space="0" w:color="auto"/>
            <w:right w:val="none" w:sz="0" w:space="0" w:color="auto"/>
          </w:divBdr>
        </w:div>
        <w:div w:id="1803423884">
          <w:marLeft w:val="640"/>
          <w:marRight w:val="0"/>
          <w:marTop w:val="0"/>
          <w:marBottom w:val="0"/>
          <w:divBdr>
            <w:top w:val="none" w:sz="0" w:space="0" w:color="auto"/>
            <w:left w:val="none" w:sz="0" w:space="0" w:color="auto"/>
            <w:bottom w:val="none" w:sz="0" w:space="0" w:color="auto"/>
            <w:right w:val="none" w:sz="0" w:space="0" w:color="auto"/>
          </w:divBdr>
        </w:div>
        <w:div w:id="1218710821">
          <w:marLeft w:val="640"/>
          <w:marRight w:val="0"/>
          <w:marTop w:val="0"/>
          <w:marBottom w:val="0"/>
          <w:divBdr>
            <w:top w:val="none" w:sz="0" w:space="0" w:color="auto"/>
            <w:left w:val="none" w:sz="0" w:space="0" w:color="auto"/>
            <w:bottom w:val="none" w:sz="0" w:space="0" w:color="auto"/>
            <w:right w:val="none" w:sz="0" w:space="0" w:color="auto"/>
          </w:divBdr>
        </w:div>
        <w:div w:id="1468861243">
          <w:marLeft w:val="640"/>
          <w:marRight w:val="0"/>
          <w:marTop w:val="0"/>
          <w:marBottom w:val="0"/>
          <w:divBdr>
            <w:top w:val="none" w:sz="0" w:space="0" w:color="auto"/>
            <w:left w:val="none" w:sz="0" w:space="0" w:color="auto"/>
            <w:bottom w:val="none" w:sz="0" w:space="0" w:color="auto"/>
            <w:right w:val="none" w:sz="0" w:space="0" w:color="auto"/>
          </w:divBdr>
        </w:div>
        <w:div w:id="1726106194">
          <w:marLeft w:val="640"/>
          <w:marRight w:val="0"/>
          <w:marTop w:val="0"/>
          <w:marBottom w:val="0"/>
          <w:divBdr>
            <w:top w:val="none" w:sz="0" w:space="0" w:color="auto"/>
            <w:left w:val="none" w:sz="0" w:space="0" w:color="auto"/>
            <w:bottom w:val="none" w:sz="0" w:space="0" w:color="auto"/>
            <w:right w:val="none" w:sz="0" w:space="0" w:color="auto"/>
          </w:divBdr>
        </w:div>
        <w:div w:id="1312170559">
          <w:marLeft w:val="640"/>
          <w:marRight w:val="0"/>
          <w:marTop w:val="0"/>
          <w:marBottom w:val="0"/>
          <w:divBdr>
            <w:top w:val="none" w:sz="0" w:space="0" w:color="auto"/>
            <w:left w:val="none" w:sz="0" w:space="0" w:color="auto"/>
            <w:bottom w:val="none" w:sz="0" w:space="0" w:color="auto"/>
            <w:right w:val="none" w:sz="0" w:space="0" w:color="auto"/>
          </w:divBdr>
        </w:div>
        <w:div w:id="1394160071">
          <w:marLeft w:val="640"/>
          <w:marRight w:val="0"/>
          <w:marTop w:val="0"/>
          <w:marBottom w:val="0"/>
          <w:divBdr>
            <w:top w:val="none" w:sz="0" w:space="0" w:color="auto"/>
            <w:left w:val="none" w:sz="0" w:space="0" w:color="auto"/>
            <w:bottom w:val="none" w:sz="0" w:space="0" w:color="auto"/>
            <w:right w:val="none" w:sz="0" w:space="0" w:color="auto"/>
          </w:divBdr>
        </w:div>
        <w:div w:id="753432825">
          <w:marLeft w:val="640"/>
          <w:marRight w:val="0"/>
          <w:marTop w:val="0"/>
          <w:marBottom w:val="0"/>
          <w:divBdr>
            <w:top w:val="none" w:sz="0" w:space="0" w:color="auto"/>
            <w:left w:val="none" w:sz="0" w:space="0" w:color="auto"/>
            <w:bottom w:val="none" w:sz="0" w:space="0" w:color="auto"/>
            <w:right w:val="none" w:sz="0" w:space="0" w:color="auto"/>
          </w:divBdr>
        </w:div>
        <w:div w:id="189610122">
          <w:marLeft w:val="640"/>
          <w:marRight w:val="0"/>
          <w:marTop w:val="0"/>
          <w:marBottom w:val="0"/>
          <w:divBdr>
            <w:top w:val="none" w:sz="0" w:space="0" w:color="auto"/>
            <w:left w:val="none" w:sz="0" w:space="0" w:color="auto"/>
            <w:bottom w:val="none" w:sz="0" w:space="0" w:color="auto"/>
            <w:right w:val="none" w:sz="0" w:space="0" w:color="auto"/>
          </w:divBdr>
        </w:div>
        <w:div w:id="286156625">
          <w:marLeft w:val="640"/>
          <w:marRight w:val="0"/>
          <w:marTop w:val="0"/>
          <w:marBottom w:val="0"/>
          <w:divBdr>
            <w:top w:val="none" w:sz="0" w:space="0" w:color="auto"/>
            <w:left w:val="none" w:sz="0" w:space="0" w:color="auto"/>
            <w:bottom w:val="none" w:sz="0" w:space="0" w:color="auto"/>
            <w:right w:val="none" w:sz="0" w:space="0" w:color="auto"/>
          </w:divBdr>
        </w:div>
        <w:div w:id="917520157">
          <w:marLeft w:val="640"/>
          <w:marRight w:val="0"/>
          <w:marTop w:val="0"/>
          <w:marBottom w:val="0"/>
          <w:divBdr>
            <w:top w:val="none" w:sz="0" w:space="0" w:color="auto"/>
            <w:left w:val="none" w:sz="0" w:space="0" w:color="auto"/>
            <w:bottom w:val="none" w:sz="0" w:space="0" w:color="auto"/>
            <w:right w:val="none" w:sz="0" w:space="0" w:color="auto"/>
          </w:divBdr>
        </w:div>
        <w:div w:id="1263756118">
          <w:marLeft w:val="640"/>
          <w:marRight w:val="0"/>
          <w:marTop w:val="0"/>
          <w:marBottom w:val="0"/>
          <w:divBdr>
            <w:top w:val="none" w:sz="0" w:space="0" w:color="auto"/>
            <w:left w:val="none" w:sz="0" w:space="0" w:color="auto"/>
            <w:bottom w:val="none" w:sz="0" w:space="0" w:color="auto"/>
            <w:right w:val="none" w:sz="0" w:space="0" w:color="auto"/>
          </w:divBdr>
        </w:div>
        <w:div w:id="78798063">
          <w:marLeft w:val="640"/>
          <w:marRight w:val="0"/>
          <w:marTop w:val="0"/>
          <w:marBottom w:val="0"/>
          <w:divBdr>
            <w:top w:val="none" w:sz="0" w:space="0" w:color="auto"/>
            <w:left w:val="none" w:sz="0" w:space="0" w:color="auto"/>
            <w:bottom w:val="none" w:sz="0" w:space="0" w:color="auto"/>
            <w:right w:val="none" w:sz="0" w:space="0" w:color="auto"/>
          </w:divBdr>
        </w:div>
        <w:div w:id="1566796285">
          <w:marLeft w:val="640"/>
          <w:marRight w:val="0"/>
          <w:marTop w:val="0"/>
          <w:marBottom w:val="0"/>
          <w:divBdr>
            <w:top w:val="none" w:sz="0" w:space="0" w:color="auto"/>
            <w:left w:val="none" w:sz="0" w:space="0" w:color="auto"/>
            <w:bottom w:val="none" w:sz="0" w:space="0" w:color="auto"/>
            <w:right w:val="none" w:sz="0" w:space="0" w:color="auto"/>
          </w:divBdr>
        </w:div>
        <w:div w:id="993610237">
          <w:marLeft w:val="640"/>
          <w:marRight w:val="0"/>
          <w:marTop w:val="0"/>
          <w:marBottom w:val="0"/>
          <w:divBdr>
            <w:top w:val="none" w:sz="0" w:space="0" w:color="auto"/>
            <w:left w:val="none" w:sz="0" w:space="0" w:color="auto"/>
            <w:bottom w:val="none" w:sz="0" w:space="0" w:color="auto"/>
            <w:right w:val="none" w:sz="0" w:space="0" w:color="auto"/>
          </w:divBdr>
        </w:div>
        <w:div w:id="276330294">
          <w:marLeft w:val="640"/>
          <w:marRight w:val="0"/>
          <w:marTop w:val="0"/>
          <w:marBottom w:val="0"/>
          <w:divBdr>
            <w:top w:val="none" w:sz="0" w:space="0" w:color="auto"/>
            <w:left w:val="none" w:sz="0" w:space="0" w:color="auto"/>
            <w:bottom w:val="none" w:sz="0" w:space="0" w:color="auto"/>
            <w:right w:val="none" w:sz="0" w:space="0" w:color="auto"/>
          </w:divBdr>
        </w:div>
        <w:div w:id="1990668325">
          <w:marLeft w:val="640"/>
          <w:marRight w:val="0"/>
          <w:marTop w:val="0"/>
          <w:marBottom w:val="0"/>
          <w:divBdr>
            <w:top w:val="none" w:sz="0" w:space="0" w:color="auto"/>
            <w:left w:val="none" w:sz="0" w:space="0" w:color="auto"/>
            <w:bottom w:val="none" w:sz="0" w:space="0" w:color="auto"/>
            <w:right w:val="none" w:sz="0" w:space="0" w:color="auto"/>
          </w:divBdr>
        </w:div>
        <w:div w:id="551424565">
          <w:marLeft w:val="640"/>
          <w:marRight w:val="0"/>
          <w:marTop w:val="0"/>
          <w:marBottom w:val="0"/>
          <w:divBdr>
            <w:top w:val="none" w:sz="0" w:space="0" w:color="auto"/>
            <w:left w:val="none" w:sz="0" w:space="0" w:color="auto"/>
            <w:bottom w:val="none" w:sz="0" w:space="0" w:color="auto"/>
            <w:right w:val="none" w:sz="0" w:space="0" w:color="auto"/>
          </w:divBdr>
        </w:div>
        <w:div w:id="76053217">
          <w:marLeft w:val="640"/>
          <w:marRight w:val="0"/>
          <w:marTop w:val="0"/>
          <w:marBottom w:val="0"/>
          <w:divBdr>
            <w:top w:val="none" w:sz="0" w:space="0" w:color="auto"/>
            <w:left w:val="none" w:sz="0" w:space="0" w:color="auto"/>
            <w:bottom w:val="none" w:sz="0" w:space="0" w:color="auto"/>
            <w:right w:val="none" w:sz="0" w:space="0" w:color="auto"/>
          </w:divBdr>
        </w:div>
        <w:div w:id="728306271">
          <w:marLeft w:val="640"/>
          <w:marRight w:val="0"/>
          <w:marTop w:val="0"/>
          <w:marBottom w:val="0"/>
          <w:divBdr>
            <w:top w:val="none" w:sz="0" w:space="0" w:color="auto"/>
            <w:left w:val="none" w:sz="0" w:space="0" w:color="auto"/>
            <w:bottom w:val="none" w:sz="0" w:space="0" w:color="auto"/>
            <w:right w:val="none" w:sz="0" w:space="0" w:color="auto"/>
          </w:divBdr>
        </w:div>
        <w:div w:id="1175654841">
          <w:marLeft w:val="640"/>
          <w:marRight w:val="0"/>
          <w:marTop w:val="0"/>
          <w:marBottom w:val="0"/>
          <w:divBdr>
            <w:top w:val="none" w:sz="0" w:space="0" w:color="auto"/>
            <w:left w:val="none" w:sz="0" w:space="0" w:color="auto"/>
            <w:bottom w:val="none" w:sz="0" w:space="0" w:color="auto"/>
            <w:right w:val="none" w:sz="0" w:space="0" w:color="auto"/>
          </w:divBdr>
        </w:div>
        <w:div w:id="2115588689">
          <w:marLeft w:val="640"/>
          <w:marRight w:val="0"/>
          <w:marTop w:val="0"/>
          <w:marBottom w:val="0"/>
          <w:divBdr>
            <w:top w:val="none" w:sz="0" w:space="0" w:color="auto"/>
            <w:left w:val="none" w:sz="0" w:space="0" w:color="auto"/>
            <w:bottom w:val="none" w:sz="0" w:space="0" w:color="auto"/>
            <w:right w:val="none" w:sz="0" w:space="0" w:color="auto"/>
          </w:divBdr>
        </w:div>
        <w:div w:id="181012502">
          <w:marLeft w:val="640"/>
          <w:marRight w:val="0"/>
          <w:marTop w:val="0"/>
          <w:marBottom w:val="0"/>
          <w:divBdr>
            <w:top w:val="none" w:sz="0" w:space="0" w:color="auto"/>
            <w:left w:val="none" w:sz="0" w:space="0" w:color="auto"/>
            <w:bottom w:val="none" w:sz="0" w:space="0" w:color="auto"/>
            <w:right w:val="none" w:sz="0" w:space="0" w:color="auto"/>
          </w:divBdr>
        </w:div>
        <w:div w:id="1048922010">
          <w:marLeft w:val="640"/>
          <w:marRight w:val="0"/>
          <w:marTop w:val="0"/>
          <w:marBottom w:val="0"/>
          <w:divBdr>
            <w:top w:val="none" w:sz="0" w:space="0" w:color="auto"/>
            <w:left w:val="none" w:sz="0" w:space="0" w:color="auto"/>
            <w:bottom w:val="none" w:sz="0" w:space="0" w:color="auto"/>
            <w:right w:val="none" w:sz="0" w:space="0" w:color="auto"/>
          </w:divBdr>
        </w:div>
        <w:div w:id="1913536843">
          <w:marLeft w:val="640"/>
          <w:marRight w:val="0"/>
          <w:marTop w:val="0"/>
          <w:marBottom w:val="0"/>
          <w:divBdr>
            <w:top w:val="none" w:sz="0" w:space="0" w:color="auto"/>
            <w:left w:val="none" w:sz="0" w:space="0" w:color="auto"/>
            <w:bottom w:val="none" w:sz="0" w:space="0" w:color="auto"/>
            <w:right w:val="none" w:sz="0" w:space="0" w:color="auto"/>
          </w:divBdr>
        </w:div>
        <w:div w:id="129061096">
          <w:marLeft w:val="640"/>
          <w:marRight w:val="0"/>
          <w:marTop w:val="0"/>
          <w:marBottom w:val="0"/>
          <w:divBdr>
            <w:top w:val="none" w:sz="0" w:space="0" w:color="auto"/>
            <w:left w:val="none" w:sz="0" w:space="0" w:color="auto"/>
            <w:bottom w:val="none" w:sz="0" w:space="0" w:color="auto"/>
            <w:right w:val="none" w:sz="0" w:space="0" w:color="auto"/>
          </w:divBdr>
        </w:div>
        <w:div w:id="2032687277">
          <w:marLeft w:val="640"/>
          <w:marRight w:val="0"/>
          <w:marTop w:val="0"/>
          <w:marBottom w:val="0"/>
          <w:divBdr>
            <w:top w:val="none" w:sz="0" w:space="0" w:color="auto"/>
            <w:left w:val="none" w:sz="0" w:space="0" w:color="auto"/>
            <w:bottom w:val="none" w:sz="0" w:space="0" w:color="auto"/>
            <w:right w:val="none" w:sz="0" w:space="0" w:color="auto"/>
          </w:divBdr>
        </w:div>
      </w:divsChild>
    </w:div>
    <w:div w:id="111100721">
      <w:bodyDiv w:val="1"/>
      <w:marLeft w:val="0"/>
      <w:marRight w:val="0"/>
      <w:marTop w:val="0"/>
      <w:marBottom w:val="0"/>
      <w:divBdr>
        <w:top w:val="none" w:sz="0" w:space="0" w:color="auto"/>
        <w:left w:val="none" w:sz="0" w:space="0" w:color="auto"/>
        <w:bottom w:val="none" w:sz="0" w:space="0" w:color="auto"/>
        <w:right w:val="none" w:sz="0" w:space="0" w:color="auto"/>
      </w:divBdr>
      <w:divsChild>
        <w:div w:id="1105272324">
          <w:marLeft w:val="640"/>
          <w:marRight w:val="0"/>
          <w:marTop w:val="0"/>
          <w:marBottom w:val="0"/>
          <w:divBdr>
            <w:top w:val="none" w:sz="0" w:space="0" w:color="auto"/>
            <w:left w:val="none" w:sz="0" w:space="0" w:color="auto"/>
            <w:bottom w:val="none" w:sz="0" w:space="0" w:color="auto"/>
            <w:right w:val="none" w:sz="0" w:space="0" w:color="auto"/>
          </w:divBdr>
        </w:div>
        <w:div w:id="451024877">
          <w:marLeft w:val="640"/>
          <w:marRight w:val="0"/>
          <w:marTop w:val="0"/>
          <w:marBottom w:val="0"/>
          <w:divBdr>
            <w:top w:val="none" w:sz="0" w:space="0" w:color="auto"/>
            <w:left w:val="none" w:sz="0" w:space="0" w:color="auto"/>
            <w:bottom w:val="none" w:sz="0" w:space="0" w:color="auto"/>
            <w:right w:val="none" w:sz="0" w:space="0" w:color="auto"/>
          </w:divBdr>
        </w:div>
        <w:div w:id="1921790864">
          <w:marLeft w:val="640"/>
          <w:marRight w:val="0"/>
          <w:marTop w:val="0"/>
          <w:marBottom w:val="0"/>
          <w:divBdr>
            <w:top w:val="none" w:sz="0" w:space="0" w:color="auto"/>
            <w:left w:val="none" w:sz="0" w:space="0" w:color="auto"/>
            <w:bottom w:val="none" w:sz="0" w:space="0" w:color="auto"/>
            <w:right w:val="none" w:sz="0" w:space="0" w:color="auto"/>
          </w:divBdr>
        </w:div>
        <w:div w:id="558639781">
          <w:marLeft w:val="640"/>
          <w:marRight w:val="0"/>
          <w:marTop w:val="0"/>
          <w:marBottom w:val="0"/>
          <w:divBdr>
            <w:top w:val="none" w:sz="0" w:space="0" w:color="auto"/>
            <w:left w:val="none" w:sz="0" w:space="0" w:color="auto"/>
            <w:bottom w:val="none" w:sz="0" w:space="0" w:color="auto"/>
            <w:right w:val="none" w:sz="0" w:space="0" w:color="auto"/>
          </w:divBdr>
        </w:div>
        <w:div w:id="251740391">
          <w:marLeft w:val="640"/>
          <w:marRight w:val="0"/>
          <w:marTop w:val="0"/>
          <w:marBottom w:val="0"/>
          <w:divBdr>
            <w:top w:val="none" w:sz="0" w:space="0" w:color="auto"/>
            <w:left w:val="none" w:sz="0" w:space="0" w:color="auto"/>
            <w:bottom w:val="none" w:sz="0" w:space="0" w:color="auto"/>
            <w:right w:val="none" w:sz="0" w:space="0" w:color="auto"/>
          </w:divBdr>
        </w:div>
        <w:div w:id="179004480">
          <w:marLeft w:val="640"/>
          <w:marRight w:val="0"/>
          <w:marTop w:val="0"/>
          <w:marBottom w:val="0"/>
          <w:divBdr>
            <w:top w:val="none" w:sz="0" w:space="0" w:color="auto"/>
            <w:left w:val="none" w:sz="0" w:space="0" w:color="auto"/>
            <w:bottom w:val="none" w:sz="0" w:space="0" w:color="auto"/>
            <w:right w:val="none" w:sz="0" w:space="0" w:color="auto"/>
          </w:divBdr>
        </w:div>
        <w:div w:id="304971328">
          <w:marLeft w:val="640"/>
          <w:marRight w:val="0"/>
          <w:marTop w:val="0"/>
          <w:marBottom w:val="0"/>
          <w:divBdr>
            <w:top w:val="none" w:sz="0" w:space="0" w:color="auto"/>
            <w:left w:val="none" w:sz="0" w:space="0" w:color="auto"/>
            <w:bottom w:val="none" w:sz="0" w:space="0" w:color="auto"/>
            <w:right w:val="none" w:sz="0" w:space="0" w:color="auto"/>
          </w:divBdr>
        </w:div>
        <w:div w:id="275604372">
          <w:marLeft w:val="640"/>
          <w:marRight w:val="0"/>
          <w:marTop w:val="0"/>
          <w:marBottom w:val="0"/>
          <w:divBdr>
            <w:top w:val="none" w:sz="0" w:space="0" w:color="auto"/>
            <w:left w:val="none" w:sz="0" w:space="0" w:color="auto"/>
            <w:bottom w:val="none" w:sz="0" w:space="0" w:color="auto"/>
            <w:right w:val="none" w:sz="0" w:space="0" w:color="auto"/>
          </w:divBdr>
        </w:div>
        <w:div w:id="1260212103">
          <w:marLeft w:val="640"/>
          <w:marRight w:val="0"/>
          <w:marTop w:val="0"/>
          <w:marBottom w:val="0"/>
          <w:divBdr>
            <w:top w:val="none" w:sz="0" w:space="0" w:color="auto"/>
            <w:left w:val="none" w:sz="0" w:space="0" w:color="auto"/>
            <w:bottom w:val="none" w:sz="0" w:space="0" w:color="auto"/>
            <w:right w:val="none" w:sz="0" w:space="0" w:color="auto"/>
          </w:divBdr>
        </w:div>
        <w:div w:id="60755421">
          <w:marLeft w:val="640"/>
          <w:marRight w:val="0"/>
          <w:marTop w:val="0"/>
          <w:marBottom w:val="0"/>
          <w:divBdr>
            <w:top w:val="none" w:sz="0" w:space="0" w:color="auto"/>
            <w:left w:val="none" w:sz="0" w:space="0" w:color="auto"/>
            <w:bottom w:val="none" w:sz="0" w:space="0" w:color="auto"/>
            <w:right w:val="none" w:sz="0" w:space="0" w:color="auto"/>
          </w:divBdr>
        </w:div>
        <w:div w:id="1432362448">
          <w:marLeft w:val="640"/>
          <w:marRight w:val="0"/>
          <w:marTop w:val="0"/>
          <w:marBottom w:val="0"/>
          <w:divBdr>
            <w:top w:val="none" w:sz="0" w:space="0" w:color="auto"/>
            <w:left w:val="none" w:sz="0" w:space="0" w:color="auto"/>
            <w:bottom w:val="none" w:sz="0" w:space="0" w:color="auto"/>
            <w:right w:val="none" w:sz="0" w:space="0" w:color="auto"/>
          </w:divBdr>
        </w:div>
        <w:div w:id="1295671010">
          <w:marLeft w:val="640"/>
          <w:marRight w:val="0"/>
          <w:marTop w:val="0"/>
          <w:marBottom w:val="0"/>
          <w:divBdr>
            <w:top w:val="none" w:sz="0" w:space="0" w:color="auto"/>
            <w:left w:val="none" w:sz="0" w:space="0" w:color="auto"/>
            <w:bottom w:val="none" w:sz="0" w:space="0" w:color="auto"/>
            <w:right w:val="none" w:sz="0" w:space="0" w:color="auto"/>
          </w:divBdr>
        </w:div>
        <w:div w:id="787772274">
          <w:marLeft w:val="640"/>
          <w:marRight w:val="0"/>
          <w:marTop w:val="0"/>
          <w:marBottom w:val="0"/>
          <w:divBdr>
            <w:top w:val="none" w:sz="0" w:space="0" w:color="auto"/>
            <w:left w:val="none" w:sz="0" w:space="0" w:color="auto"/>
            <w:bottom w:val="none" w:sz="0" w:space="0" w:color="auto"/>
            <w:right w:val="none" w:sz="0" w:space="0" w:color="auto"/>
          </w:divBdr>
        </w:div>
        <w:div w:id="42144294">
          <w:marLeft w:val="640"/>
          <w:marRight w:val="0"/>
          <w:marTop w:val="0"/>
          <w:marBottom w:val="0"/>
          <w:divBdr>
            <w:top w:val="none" w:sz="0" w:space="0" w:color="auto"/>
            <w:left w:val="none" w:sz="0" w:space="0" w:color="auto"/>
            <w:bottom w:val="none" w:sz="0" w:space="0" w:color="auto"/>
            <w:right w:val="none" w:sz="0" w:space="0" w:color="auto"/>
          </w:divBdr>
        </w:div>
        <w:div w:id="1544363281">
          <w:marLeft w:val="640"/>
          <w:marRight w:val="0"/>
          <w:marTop w:val="0"/>
          <w:marBottom w:val="0"/>
          <w:divBdr>
            <w:top w:val="none" w:sz="0" w:space="0" w:color="auto"/>
            <w:left w:val="none" w:sz="0" w:space="0" w:color="auto"/>
            <w:bottom w:val="none" w:sz="0" w:space="0" w:color="auto"/>
            <w:right w:val="none" w:sz="0" w:space="0" w:color="auto"/>
          </w:divBdr>
        </w:div>
        <w:div w:id="915944302">
          <w:marLeft w:val="640"/>
          <w:marRight w:val="0"/>
          <w:marTop w:val="0"/>
          <w:marBottom w:val="0"/>
          <w:divBdr>
            <w:top w:val="none" w:sz="0" w:space="0" w:color="auto"/>
            <w:left w:val="none" w:sz="0" w:space="0" w:color="auto"/>
            <w:bottom w:val="none" w:sz="0" w:space="0" w:color="auto"/>
            <w:right w:val="none" w:sz="0" w:space="0" w:color="auto"/>
          </w:divBdr>
        </w:div>
        <w:div w:id="142353756">
          <w:marLeft w:val="640"/>
          <w:marRight w:val="0"/>
          <w:marTop w:val="0"/>
          <w:marBottom w:val="0"/>
          <w:divBdr>
            <w:top w:val="none" w:sz="0" w:space="0" w:color="auto"/>
            <w:left w:val="none" w:sz="0" w:space="0" w:color="auto"/>
            <w:bottom w:val="none" w:sz="0" w:space="0" w:color="auto"/>
            <w:right w:val="none" w:sz="0" w:space="0" w:color="auto"/>
          </w:divBdr>
        </w:div>
        <w:div w:id="1579633854">
          <w:marLeft w:val="640"/>
          <w:marRight w:val="0"/>
          <w:marTop w:val="0"/>
          <w:marBottom w:val="0"/>
          <w:divBdr>
            <w:top w:val="none" w:sz="0" w:space="0" w:color="auto"/>
            <w:left w:val="none" w:sz="0" w:space="0" w:color="auto"/>
            <w:bottom w:val="none" w:sz="0" w:space="0" w:color="auto"/>
            <w:right w:val="none" w:sz="0" w:space="0" w:color="auto"/>
          </w:divBdr>
        </w:div>
        <w:div w:id="892234778">
          <w:marLeft w:val="640"/>
          <w:marRight w:val="0"/>
          <w:marTop w:val="0"/>
          <w:marBottom w:val="0"/>
          <w:divBdr>
            <w:top w:val="none" w:sz="0" w:space="0" w:color="auto"/>
            <w:left w:val="none" w:sz="0" w:space="0" w:color="auto"/>
            <w:bottom w:val="none" w:sz="0" w:space="0" w:color="auto"/>
            <w:right w:val="none" w:sz="0" w:space="0" w:color="auto"/>
          </w:divBdr>
        </w:div>
        <w:div w:id="1360546974">
          <w:marLeft w:val="640"/>
          <w:marRight w:val="0"/>
          <w:marTop w:val="0"/>
          <w:marBottom w:val="0"/>
          <w:divBdr>
            <w:top w:val="none" w:sz="0" w:space="0" w:color="auto"/>
            <w:left w:val="none" w:sz="0" w:space="0" w:color="auto"/>
            <w:bottom w:val="none" w:sz="0" w:space="0" w:color="auto"/>
            <w:right w:val="none" w:sz="0" w:space="0" w:color="auto"/>
          </w:divBdr>
        </w:div>
        <w:div w:id="1664045508">
          <w:marLeft w:val="640"/>
          <w:marRight w:val="0"/>
          <w:marTop w:val="0"/>
          <w:marBottom w:val="0"/>
          <w:divBdr>
            <w:top w:val="none" w:sz="0" w:space="0" w:color="auto"/>
            <w:left w:val="none" w:sz="0" w:space="0" w:color="auto"/>
            <w:bottom w:val="none" w:sz="0" w:space="0" w:color="auto"/>
            <w:right w:val="none" w:sz="0" w:space="0" w:color="auto"/>
          </w:divBdr>
        </w:div>
        <w:div w:id="1791438905">
          <w:marLeft w:val="640"/>
          <w:marRight w:val="0"/>
          <w:marTop w:val="0"/>
          <w:marBottom w:val="0"/>
          <w:divBdr>
            <w:top w:val="none" w:sz="0" w:space="0" w:color="auto"/>
            <w:left w:val="none" w:sz="0" w:space="0" w:color="auto"/>
            <w:bottom w:val="none" w:sz="0" w:space="0" w:color="auto"/>
            <w:right w:val="none" w:sz="0" w:space="0" w:color="auto"/>
          </w:divBdr>
        </w:div>
        <w:div w:id="507330334">
          <w:marLeft w:val="640"/>
          <w:marRight w:val="0"/>
          <w:marTop w:val="0"/>
          <w:marBottom w:val="0"/>
          <w:divBdr>
            <w:top w:val="none" w:sz="0" w:space="0" w:color="auto"/>
            <w:left w:val="none" w:sz="0" w:space="0" w:color="auto"/>
            <w:bottom w:val="none" w:sz="0" w:space="0" w:color="auto"/>
            <w:right w:val="none" w:sz="0" w:space="0" w:color="auto"/>
          </w:divBdr>
        </w:div>
        <w:div w:id="149255870">
          <w:marLeft w:val="640"/>
          <w:marRight w:val="0"/>
          <w:marTop w:val="0"/>
          <w:marBottom w:val="0"/>
          <w:divBdr>
            <w:top w:val="none" w:sz="0" w:space="0" w:color="auto"/>
            <w:left w:val="none" w:sz="0" w:space="0" w:color="auto"/>
            <w:bottom w:val="none" w:sz="0" w:space="0" w:color="auto"/>
            <w:right w:val="none" w:sz="0" w:space="0" w:color="auto"/>
          </w:divBdr>
        </w:div>
        <w:div w:id="227768474">
          <w:marLeft w:val="640"/>
          <w:marRight w:val="0"/>
          <w:marTop w:val="0"/>
          <w:marBottom w:val="0"/>
          <w:divBdr>
            <w:top w:val="none" w:sz="0" w:space="0" w:color="auto"/>
            <w:left w:val="none" w:sz="0" w:space="0" w:color="auto"/>
            <w:bottom w:val="none" w:sz="0" w:space="0" w:color="auto"/>
            <w:right w:val="none" w:sz="0" w:space="0" w:color="auto"/>
          </w:divBdr>
        </w:div>
        <w:div w:id="1702507912">
          <w:marLeft w:val="640"/>
          <w:marRight w:val="0"/>
          <w:marTop w:val="0"/>
          <w:marBottom w:val="0"/>
          <w:divBdr>
            <w:top w:val="none" w:sz="0" w:space="0" w:color="auto"/>
            <w:left w:val="none" w:sz="0" w:space="0" w:color="auto"/>
            <w:bottom w:val="none" w:sz="0" w:space="0" w:color="auto"/>
            <w:right w:val="none" w:sz="0" w:space="0" w:color="auto"/>
          </w:divBdr>
        </w:div>
        <w:div w:id="905644917">
          <w:marLeft w:val="640"/>
          <w:marRight w:val="0"/>
          <w:marTop w:val="0"/>
          <w:marBottom w:val="0"/>
          <w:divBdr>
            <w:top w:val="none" w:sz="0" w:space="0" w:color="auto"/>
            <w:left w:val="none" w:sz="0" w:space="0" w:color="auto"/>
            <w:bottom w:val="none" w:sz="0" w:space="0" w:color="auto"/>
            <w:right w:val="none" w:sz="0" w:space="0" w:color="auto"/>
          </w:divBdr>
        </w:div>
        <w:div w:id="240607533">
          <w:marLeft w:val="640"/>
          <w:marRight w:val="0"/>
          <w:marTop w:val="0"/>
          <w:marBottom w:val="0"/>
          <w:divBdr>
            <w:top w:val="none" w:sz="0" w:space="0" w:color="auto"/>
            <w:left w:val="none" w:sz="0" w:space="0" w:color="auto"/>
            <w:bottom w:val="none" w:sz="0" w:space="0" w:color="auto"/>
            <w:right w:val="none" w:sz="0" w:space="0" w:color="auto"/>
          </w:divBdr>
        </w:div>
        <w:div w:id="234558910">
          <w:marLeft w:val="640"/>
          <w:marRight w:val="0"/>
          <w:marTop w:val="0"/>
          <w:marBottom w:val="0"/>
          <w:divBdr>
            <w:top w:val="none" w:sz="0" w:space="0" w:color="auto"/>
            <w:left w:val="none" w:sz="0" w:space="0" w:color="auto"/>
            <w:bottom w:val="none" w:sz="0" w:space="0" w:color="auto"/>
            <w:right w:val="none" w:sz="0" w:space="0" w:color="auto"/>
          </w:divBdr>
        </w:div>
        <w:div w:id="964581539">
          <w:marLeft w:val="640"/>
          <w:marRight w:val="0"/>
          <w:marTop w:val="0"/>
          <w:marBottom w:val="0"/>
          <w:divBdr>
            <w:top w:val="none" w:sz="0" w:space="0" w:color="auto"/>
            <w:left w:val="none" w:sz="0" w:space="0" w:color="auto"/>
            <w:bottom w:val="none" w:sz="0" w:space="0" w:color="auto"/>
            <w:right w:val="none" w:sz="0" w:space="0" w:color="auto"/>
          </w:divBdr>
        </w:div>
        <w:div w:id="95174942">
          <w:marLeft w:val="640"/>
          <w:marRight w:val="0"/>
          <w:marTop w:val="0"/>
          <w:marBottom w:val="0"/>
          <w:divBdr>
            <w:top w:val="none" w:sz="0" w:space="0" w:color="auto"/>
            <w:left w:val="none" w:sz="0" w:space="0" w:color="auto"/>
            <w:bottom w:val="none" w:sz="0" w:space="0" w:color="auto"/>
            <w:right w:val="none" w:sz="0" w:space="0" w:color="auto"/>
          </w:divBdr>
        </w:div>
        <w:div w:id="1117679712">
          <w:marLeft w:val="640"/>
          <w:marRight w:val="0"/>
          <w:marTop w:val="0"/>
          <w:marBottom w:val="0"/>
          <w:divBdr>
            <w:top w:val="none" w:sz="0" w:space="0" w:color="auto"/>
            <w:left w:val="none" w:sz="0" w:space="0" w:color="auto"/>
            <w:bottom w:val="none" w:sz="0" w:space="0" w:color="auto"/>
            <w:right w:val="none" w:sz="0" w:space="0" w:color="auto"/>
          </w:divBdr>
        </w:div>
        <w:div w:id="1332610704">
          <w:marLeft w:val="640"/>
          <w:marRight w:val="0"/>
          <w:marTop w:val="0"/>
          <w:marBottom w:val="0"/>
          <w:divBdr>
            <w:top w:val="none" w:sz="0" w:space="0" w:color="auto"/>
            <w:left w:val="none" w:sz="0" w:space="0" w:color="auto"/>
            <w:bottom w:val="none" w:sz="0" w:space="0" w:color="auto"/>
            <w:right w:val="none" w:sz="0" w:space="0" w:color="auto"/>
          </w:divBdr>
        </w:div>
        <w:div w:id="1342660667">
          <w:marLeft w:val="640"/>
          <w:marRight w:val="0"/>
          <w:marTop w:val="0"/>
          <w:marBottom w:val="0"/>
          <w:divBdr>
            <w:top w:val="none" w:sz="0" w:space="0" w:color="auto"/>
            <w:left w:val="none" w:sz="0" w:space="0" w:color="auto"/>
            <w:bottom w:val="none" w:sz="0" w:space="0" w:color="auto"/>
            <w:right w:val="none" w:sz="0" w:space="0" w:color="auto"/>
          </w:divBdr>
        </w:div>
        <w:div w:id="1678269743">
          <w:marLeft w:val="640"/>
          <w:marRight w:val="0"/>
          <w:marTop w:val="0"/>
          <w:marBottom w:val="0"/>
          <w:divBdr>
            <w:top w:val="none" w:sz="0" w:space="0" w:color="auto"/>
            <w:left w:val="none" w:sz="0" w:space="0" w:color="auto"/>
            <w:bottom w:val="none" w:sz="0" w:space="0" w:color="auto"/>
            <w:right w:val="none" w:sz="0" w:space="0" w:color="auto"/>
          </w:divBdr>
        </w:div>
        <w:div w:id="136580207">
          <w:marLeft w:val="640"/>
          <w:marRight w:val="0"/>
          <w:marTop w:val="0"/>
          <w:marBottom w:val="0"/>
          <w:divBdr>
            <w:top w:val="none" w:sz="0" w:space="0" w:color="auto"/>
            <w:left w:val="none" w:sz="0" w:space="0" w:color="auto"/>
            <w:bottom w:val="none" w:sz="0" w:space="0" w:color="auto"/>
            <w:right w:val="none" w:sz="0" w:space="0" w:color="auto"/>
          </w:divBdr>
        </w:div>
        <w:div w:id="2142334779">
          <w:marLeft w:val="640"/>
          <w:marRight w:val="0"/>
          <w:marTop w:val="0"/>
          <w:marBottom w:val="0"/>
          <w:divBdr>
            <w:top w:val="none" w:sz="0" w:space="0" w:color="auto"/>
            <w:left w:val="none" w:sz="0" w:space="0" w:color="auto"/>
            <w:bottom w:val="none" w:sz="0" w:space="0" w:color="auto"/>
            <w:right w:val="none" w:sz="0" w:space="0" w:color="auto"/>
          </w:divBdr>
        </w:div>
        <w:div w:id="1473251694">
          <w:marLeft w:val="640"/>
          <w:marRight w:val="0"/>
          <w:marTop w:val="0"/>
          <w:marBottom w:val="0"/>
          <w:divBdr>
            <w:top w:val="none" w:sz="0" w:space="0" w:color="auto"/>
            <w:left w:val="none" w:sz="0" w:space="0" w:color="auto"/>
            <w:bottom w:val="none" w:sz="0" w:space="0" w:color="auto"/>
            <w:right w:val="none" w:sz="0" w:space="0" w:color="auto"/>
          </w:divBdr>
        </w:div>
        <w:div w:id="1190874154">
          <w:marLeft w:val="640"/>
          <w:marRight w:val="0"/>
          <w:marTop w:val="0"/>
          <w:marBottom w:val="0"/>
          <w:divBdr>
            <w:top w:val="none" w:sz="0" w:space="0" w:color="auto"/>
            <w:left w:val="none" w:sz="0" w:space="0" w:color="auto"/>
            <w:bottom w:val="none" w:sz="0" w:space="0" w:color="auto"/>
            <w:right w:val="none" w:sz="0" w:space="0" w:color="auto"/>
          </w:divBdr>
        </w:div>
        <w:div w:id="2051108894">
          <w:marLeft w:val="640"/>
          <w:marRight w:val="0"/>
          <w:marTop w:val="0"/>
          <w:marBottom w:val="0"/>
          <w:divBdr>
            <w:top w:val="none" w:sz="0" w:space="0" w:color="auto"/>
            <w:left w:val="none" w:sz="0" w:space="0" w:color="auto"/>
            <w:bottom w:val="none" w:sz="0" w:space="0" w:color="auto"/>
            <w:right w:val="none" w:sz="0" w:space="0" w:color="auto"/>
          </w:divBdr>
        </w:div>
        <w:div w:id="1475827693">
          <w:marLeft w:val="640"/>
          <w:marRight w:val="0"/>
          <w:marTop w:val="0"/>
          <w:marBottom w:val="0"/>
          <w:divBdr>
            <w:top w:val="none" w:sz="0" w:space="0" w:color="auto"/>
            <w:left w:val="none" w:sz="0" w:space="0" w:color="auto"/>
            <w:bottom w:val="none" w:sz="0" w:space="0" w:color="auto"/>
            <w:right w:val="none" w:sz="0" w:space="0" w:color="auto"/>
          </w:divBdr>
        </w:div>
        <w:div w:id="901990124">
          <w:marLeft w:val="640"/>
          <w:marRight w:val="0"/>
          <w:marTop w:val="0"/>
          <w:marBottom w:val="0"/>
          <w:divBdr>
            <w:top w:val="none" w:sz="0" w:space="0" w:color="auto"/>
            <w:left w:val="none" w:sz="0" w:space="0" w:color="auto"/>
            <w:bottom w:val="none" w:sz="0" w:space="0" w:color="auto"/>
            <w:right w:val="none" w:sz="0" w:space="0" w:color="auto"/>
          </w:divBdr>
        </w:div>
        <w:div w:id="1904367203">
          <w:marLeft w:val="640"/>
          <w:marRight w:val="0"/>
          <w:marTop w:val="0"/>
          <w:marBottom w:val="0"/>
          <w:divBdr>
            <w:top w:val="none" w:sz="0" w:space="0" w:color="auto"/>
            <w:left w:val="none" w:sz="0" w:space="0" w:color="auto"/>
            <w:bottom w:val="none" w:sz="0" w:space="0" w:color="auto"/>
            <w:right w:val="none" w:sz="0" w:space="0" w:color="auto"/>
          </w:divBdr>
        </w:div>
        <w:div w:id="680200710">
          <w:marLeft w:val="640"/>
          <w:marRight w:val="0"/>
          <w:marTop w:val="0"/>
          <w:marBottom w:val="0"/>
          <w:divBdr>
            <w:top w:val="none" w:sz="0" w:space="0" w:color="auto"/>
            <w:left w:val="none" w:sz="0" w:space="0" w:color="auto"/>
            <w:bottom w:val="none" w:sz="0" w:space="0" w:color="auto"/>
            <w:right w:val="none" w:sz="0" w:space="0" w:color="auto"/>
          </w:divBdr>
        </w:div>
        <w:div w:id="433940798">
          <w:marLeft w:val="640"/>
          <w:marRight w:val="0"/>
          <w:marTop w:val="0"/>
          <w:marBottom w:val="0"/>
          <w:divBdr>
            <w:top w:val="none" w:sz="0" w:space="0" w:color="auto"/>
            <w:left w:val="none" w:sz="0" w:space="0" w:color="auto"/>
            <w:bottom w:val="none" w:sz="0" w:space="0" w:color="auto"/>
            <w:right w:val="none" w:sz="0" w:space="0" w:color="auto"/>
          </w:divBdr>
        </w:div>
        <w:div w:id="234777386">
          <w:marLeft w:val="640"/>
          <w:marRight w:val="0"/>
          <w:marTop w:val="0"/>
          <w:marBottom w:val="0"/>
          <w:divBdr>
            <w:top w:val="none" w:sz="0" w:space="0" w:color="auto"/>
            <w:left w:val="none" w:sz="0" w:space="0" w:color="auto"/>
            <w:bottom w:val="none" w:sz="0" w:space="0" w:color="auto"/>
            <w:right w:val="none" w:sz="0" w:space="0" w:color="auto"/>
          </w:divBdr>
        </w:div>
        <w:div w:id="1522627793">
          <w:marLeft w:val="640"/>
          <w:marRight w:val="0"/>
          <w:marTop w:val="0"/>
          <w:marBottom w:val="0"/>
          <w:divBdr>
            <w:top w:val="none" w:sz="0" w:space="0" w:color="auto"/>
            <w:left w:val="none" w:sz="0" w:space="0" w:color="auto"/>
            <w:bottom w:val="none" w:sz="0" w:space="0" w:color="auto"/>
            <w:right w:val="none" w:sz="0" w:space="0" w:color="auto"/>
          </w:divBdr>
        </w:div>
        <w:div w:id="584073881">
          <w:marLeft w:val="640"/>
          <w:marRight w:val="0"/>
          <w:marTop w:val="0"/>
          <w:marBottom w:val="0"/>
          <w:divBdr>
            <w:top w:val="none" w:sz="0" w:space="0" w:color="auto"/>
            <w:left w:val="none" w:sz="0" w:space="0" w:color="auto"/>
            <w:bottom w:val="none" w:sz="0" w:space="0" w:color="auto"/>
            <w:right w:val="none" w:sz="0" w:space="0" w:color="auto"/>
          </w:divBdr>
        </w:div>
        <w:div w:id="1911192189">
          <w:marLeft w:val="640"/>
          <w:marRight w:val="0"/>
          <w:marTop w:val="0"/>
          <w:marBottom w:val="0"/>
          <w:divBdr>
            <w:top w:val="none" w:sz="0" w:space="0" w:color="auto"/>
            <w:left w:val="none" w:sz="0" w:space="0" w:color="auto"/>
            <w:bottom w:val="none" w:sz="0" w:space="0" w:color="auto"/>
            <w:right w:val="none" w:sz="0" w:space="0" w:color="auto"/>
          </w:divBdr>
        </w:div>
        <w:div w:id="713650734">
          <w:marLeft w:val="640"/>
          <w:marRight w:val="0"/>
          <w:marTop w:val="0"/>
          <w:marBottom w:val="0"/>
          <w:divBdr>
            <w:top w:val="none" w:sz="0" w:space="0" w:color="auto"/>
            <w:left w:val="none" w:sz="0" w:space="0" w:color="auto"/>
            <w:bottom w:val="none" w:sz="0" w:space="0" w:color="auto"/>
            <w:right w:val="none" w:sz="0" w:space="0" w:color="auto"/>
          </w:divBdr>
        </w:div>
        <w:div w:id="1940719854">
          <w:marLeft w:val="640"/>
          <w:marRight w:val="0"/>
          <w:marTop w:val="0"/>
          <w:marBottom w:val="0"/>
          <w:divBdr>
            <w:top w:val="none" w:sz="0" w:space="0" w:color="auto"/>
            <w:left w:val="none" w:sz="0" w:space="0" w:color="auto"/>
            <w:bottom w:val="none" w:sz="0" w:space="0" w:color="auto"/>
            <w:right w:val="none" w:sz="0" w:space="0" w:color="auto"/>
          </w:divBdr>
        </w:div>
        <w:div w:id="313680469">
          <w:marLeft w:val="640"/>
          <w:marRight w:val="0"/>
          <w:marTop w:val="0"/>
          <w:marBottom w:val="0"/>
          <w:divBdr>
            <w:top w:val="none" w:sz="0" w:space="0" w:color="auto"/>
            <w:left w:val="none" w:sz="0" w:space="0" w:color="auto"/>
            <w:bottom w:val="none" w:sz="0" w:space="0" w:color="auto"/>
            <w:right w:val="none" w:sz="0" w:space="0" w:color="auto"/>
          </w:divBdr>
        </w:div>
        <w:div w:id="2119256419">
          <w:marLeft w:val="640"/>
          <w:marRight w:val="0"/>
          <w:marTop w:val="0"/>
          <w:marBottom w:val="0"/>
          <w:divBdr>
            <w:top w:val="none" w:sz="0" w:space="0" w:color="auto"/>
            <w:left w:val="none" w:sz="0" w:space="0" w:color="auto"/>
            <w:bottom w:val="none" w:sz="0" w:space="0" w:color="auto"/>
            <w:right w:val="none" w:sz="0" w:space="0" w:color="auto"/>
          </w:divBdr>
        </w:div>
        <w:div w:id="1742747564">
          <w:marLeft w:val="640"/>
          <w:marRight w:val="0"/>
          <w:marTop w:val="0"/>
          <w:marBottom w:val="0"/>
          <w:divBdr>
            <w:top w:val="none" w:sz="0" w:space="0" w:color="auto"/>
            <w:left w:val="none" w:sz="0" w:space="0" w:color="auto"/>
            <w:bottom w:val="none" w:sz="0" w:space="0" w:color="auto"/>
            <w:right w:val="none" w:sz="0" w:space="0" w:color="auto"/>
          </w:divBdr>
        </w:div>
        <w:div w:id="1723022559">
          <w:marLeft w:val="640"/>
          <w:marRight w:val="0"/>
          <w:marTop w:val="0"/>
          <w:marBottom w:val="0"/>
          <w:divBdr>
            <w:top w:val="none" w:sz="0" w:space="0" w:color="auto"/>
            <w:left w:val="none" w:sz="0" w:space="0" w:color="auto"/>
            <w:bottom w:val="none" w:sz="0" w:space="0" w:color="auto"/>
            <w:right w:val="none" w:sz="0" w:space="0" w:color="auto"/>
          </w:divBdr>
        </w:div>
        <w:div w:id="1639261651">
          <w:marLeft w:val="640"/>
          <w:marRight w:val="0"/>
          <w:marTop w:val="0"/>
          <w:marBottom w:val="0"/>
          <w:divBdr>
            <w:top w:val="none" w:sz="0" w:space="0" w:color="auto"/>
            <w:left w:val="none" w:sz="0" w:space="0" w:color="auto"/>
            <w:bottom w:val="none" w:sz="0" w:space="0" w:color="auto"/>
            <w:right w:val="none" w:sz="0" w:space="0" w:color="auto"/>
          </w:divBdr>
        </w:div>
        <w:div w:id="350378660">
          <w:marLeft w:val="640"/>
          <w:marRight w:val="0"/>
          <w:marTop w:val="0"/>
          <w:marBottom w:val="0"/>
          <w:divBdr>
            <w:top w:val="none" w:sz="0" w:space="0" w:color="auto"/>
            <w:left w:val="none" w:sz="0" w:space="0" w:color="auto"/>
            <w:bottom w:val="none" w:sz="0" w:space="0" w:color="auto"/>
            <w:right w:val="none" w:sz="0" w:space="0" w:color="auto"/>
          </w:divBdr>
        </w:div>
        <w:div w:id="1586376864">
          <w:marLeft w:val="640"/>
          <w:marRight w:val="0"/>
          <w:marTop w:val="0"/>
          <w:marBottom w:val="0"/>
          <w:divBdr>
            <w:top w:val="none" w:sz="0" w:space="0" w:color="auto"/>
            <w:left w:val="none" w:sz="0" w:space="0" w:color="auto"/>
            <w:bottom w:val="none" w:sz="0" w:space="0" w:color="auto"/>
            <w:right w:val="none" w:sz="0" w:space="0" w:color="auto"/>
          </w:divBdr>
        </w:div>
        <w:div w:id="290984439">
          <w:marLeft w:val="640"/>
          <w:marRight w:val="0"/>
          <w:marTop w:val="0"/>
          <w:marBottom w:val="0"/>
          <w:divBdr>
            <w:top w:val="none" w:sz="0" w:space="0" w:color="auto"/>
            <w:left w:val="none" w:sz="0" w:space="0" w:color="auto"/>
            <w:bottom w:val="none" w:sz="0" w:space="0" w:color="auto"/>
            <w:right w:val="none" w:sz="0" w:space="0" w:color="auto"/>
          </w:divBdr>
        </w:div>
        <w:div w:id="1091245091">
          <w:marLeft w:val="640"/>
          <w:marRight w:val="0"/>
          <w:marTop w:val="0"/>
          <w:marBottom w:val="0"/>
          <w:divBdr>
            <w:top w:val="none" w:sz="0" w:space="0" w:color="auto"/>
            <w:left w:val="none" w:sz="0" w:space="0" w:color="auto"/>
            <w:bottom w:val="none" w:sz="0" w:space="0" w:color="auto"/>
            <w:right w:val="none" w:sz="0" w:space="0" w:color="auto"/>
          </w:divBdr>
        </w:div>
        <w:div w:id="139275646">
          <w:marLeft w:val="640"/>
          <w:marRight w:val="0"/>
          <w:marTop w:val="0"/>
          <w:marBottom w:val="0"/>
          <w:divBdr>
            <w:top w:val="none" w:sz="0" w:space="0" w:color="auto"/>
            <w:left w:val="none" w:sz="0" w:space="0" w:color="auto"/>
            <w:bottom w:val="none" w:sz="0" w:space="0" w:color="auto"/>
            <w:right w:val="none" w:sz="0" w:space="0" w:color="auto"/>
          </w:divBdr>
        </w:div>
        <w:div w:id="1276600609">
          <w:marLeft w:val="640"/>
          <w:marRight w:val="0"/>
          <w:marTop w:val="0"/>
          <w:marBottom w:val="0"/>
          <w:divBdr>
            <w:top w:val="none" w:sz="0" w:space="0" w:color="auto"/>
            <w:left w:val="none" w:sz="0" w:space="0" w:color="auto"/>
            <w:bottom w:val="none" w:sz="0" w:space="0" w:color="auto"/>
            <w:right w:val="none" w:sz="0" w:space="0" w:color="auto"/>
          </w:divBdr>
        </w:div>
        <w:div w:id="1426269606">
          <w:marLeft w:val="640"/>
          <w:marRight w:val="0"/>
          <w:marTop w:val="0"/>
          <w:marBottom w:val="0"/>
          <w:divBdr>
            <w:top w:val="none" w:sz="0" w:space="0" w:color="auto"/>
            <w:left w:val="none" w:sz="0" w:space="0" w:color="auto"/>
            <w:bottom w:val="none" w:sz="0" w:space="0" w:color="auto"/>
            <w:right w:val="none" w:sz="0" w:space="0" w:color="auto"/>
          </w:divBdr>
        </w:div>
        <w:div w:id="1553807996">
          <w:marLeft w:val="640"/>
          <w:marRight w:val="0"/>
          <w:marTop w:val="0"/>
          <w:marBottom w:val="0"/>
          <w:divBdr>
            <w:top w:val="none" w:sz="0" w:space="0" w:color="auto"/>
            <w:left w:val="none" w:sz="0" w:space="0" w:color="auto"/>
            <w:bottom w:val="none" w:sz="0" w:space="0" w:color="auto"/>
            <w:right w:val="none" w:sz="0" w:space="0" w:color="auto"/>
          </w:divBdr>
        </w:div>
        <w:div w:id="1029380232">
          <w:marLeft w:val="640"/>
          <w:marRight w:val="0"/>
          <w:marTop w:val="0"/>
          <w:marBottom w:val="0"/>
          <w:divBdr>
            <w:top w:val="none" w:sz="0" w:space="0" w:color="auto"/>
            <w:left w:val="none" w:sz="0" w:space="0" w:color="auto"/>
            <w:bottom w:val="none" w:sz="0" w:space="0" w:color="auto"/>
            <w:right w:val="none" w:sz="0" w:space="0" w:color="auto"/>
          </w:divBdr>
        </w:div>
        <w:div w:id="878517463">
          <w:marLeft w:val="640"/>
          <w:marRight w:val="0"/>
          <w:marTop w:val="0"/>
          <w:marBottom w:val="0"/>
          <w:divBdr>
            <w:top w:val="none" w:sz="0" w:space="0" w:color="auto"/>
            <w:left w:val="none" w:sz="0" w:space="0" w:color="auto"/>
            <w:bottom w:val="none" w:sz="0" w:space="0" w:color="auto"/>
            <w:right w:val="none" w:sz="0" w:space="0" w:color="auto"/>
          </w:divBdr>
        </w:div>
        <w:div w:id="2112043108">
          <w:marLeft w:val="640"/>
          <w:marRight w:val="0"/>
          <w:marTop w:val="0"/>
          <w:marBottom w:val="0"/>
          <w:divBdr>
            <w:top w:val="none" w:sz="0" w:space="0" w:color="auto"/>
            <w:left w:val="none" w:sz="0" w:space="0" w:color="auto"/>
            <w:bottom w:val="none" w:sz="0" w:space="0" w:color="auto"/>
            <w:right w:val="none" w:sz="0" w:space="0" w:color="auto"/>
          </w:divBdr>
        </w:div>
        <w:div w:id="1969889731">
          <w:marLeft w:val="640"/>
          <w:marRight w:val="0"/>
          <w:marTop w:val="0"/>
          <w:marBottom w:val="0"/>
          <w:divBdr>
            <w:top w:val="none" w:sz="0" w:space="0" w:color="auto"/>
            <w:left w:val="none" w:sz="0" w:space="0" w:color="auto"/>
            <w:bottom w:val="none" w:sz="0" w:space="0" w:color="auto"/>
            <w:right w:val="none" w:sz="0" w:space="0" w:color="auto"/>
          </w:divBdr>
        </w:div>
        <w:div w:id="1271012961">
          <w:marLeft w:val="640"/>
          <w:marRight w:val="0"/>
          <w:marTop w:val="0"/>
          <w:marBottom w:val="0"/>
          <w:divBdr>
            <w:top w:val="none" w:sz="0" w:space="0" w:color="auto"/>
            <w:left w:val="none" w:sz="0" w:space="0" w:color="auto"/>
            <w:bottom w:val="none" w:sz="0" w:space="0" w:color="auto"/>
            <w:right w:val="none" w:sz="0" w:space="0" w:color="auto"/>
          </w:divBdr>
        </w:div>
        <w:div w:id="1887522738">
          <w:marLeft w:val="640"/>
          <w:marRight w:val="0"/>
          <w:marTop w:val="0"/>
          <w:marBottom w:val="0"/>
          <w:divBdr>
            <w:top w:val="none" w:sz="0" w:space="0" w:color="auto"/>
            <w:left w:val="none" w:sz="0" w:space="0" w:color="auto"/>
            <w:bottom w:val="none" w:sz="0" w:space="0" w:color="auto"/>
            <w:right w:val="none" w:sz="0" w:space="0" w:color="auto"/>
          </w:divBdr>
        </w:div>
        <w:div w:id="238370443">
          <w:marLeft w:val="640"/>
          <w:marRight w:val="0"/>
          <w:marTop w:val="0"/>
          <w:marBottom w:val="0"/>
          <w:divBdr>
            <w:top w:val="none" w:sz="0" w:space="0" w:color="auto"/>
            <w:left w:val="none" w:sz="0" w:space="0" w:color="auto"/>
            <w:bottom w:val="none" w:sz="0" w:space="0" w:color="auto"/>
            <w:right w:val="none" w:sz="0" w:space="0" w:color="auto"/>
          </w:divBdr>
        </w:div>
        <w:div w:id="2052994329">
          <w:marLeft w:val="640"/>
          <w:marRight w:val="0"/>
          <w:marTop w:val="0"/>
          <w:marBottom w:val="0"/>
          <w:divBdr>
            <w:top w:val="none" w:sz="0" w:space="0" w:color="auto"/>
            <w:left w:val="none" w:sz="0" w:space="0" w:color="auto"/>
            <w:bottom w:val="none" w:sz="0" w:space="0" w:color="auto"/>
            <w:right w:val="none" w:sz="0" w:space="0" w:color="auto"/>
          </w:divBdr>
        </w:div>
        <w:div w:id="287669415">
          <w:marLeft w:val="640"/>
          <w:marRight w:val="0"/>
          <w:marTop w:val="0"/>
          <w:marBottom w:val="0"/>
          <w:divBdr>
            <w:top w:val="none" w:sz="0" w:space="0" w:color="auto"/>
            <w:left w:val="none" w:sz="0" w:space="0" w:color="auto"/>
            <w:bottom w:val="none" w:sz="0" w:space="0" w:color="auto"/>
            <w:right w:val="none" w:sz="0" w:space="0" w:color="auto"/>
          </w:divBdr>
        </w:div>
        <w:div w:id="851340306">
          <w:marLeft w:val="640"/>
          <w:marRight w:val="0"/>
          <w:marTop w:val="0"/>
          <w:marBottom w:val="0"/>
          <w:divBdr>
            <w:top w:val="none" w:sz="0" w:space="0" w:color="auto"/>
            <w:left w:val="none" w:sz="0" w:space="0" w:color="auto"/>
            <w:bottom w:val="none" w:sz="0" w:space="0" w:color="auto"/>
            <w:right w:val="none" w:sz="0" w:space="0" w:color="auto"/>
          </w:divBdr>
        </w:div>
        <w:div w:id="588007801">
          <w:marLeft w:val="640"/>
          <w:marRight w:val="0"/>
          <w:marTop w:val="0"/>
          <w:marBottom w:val="0"/>
          <w:divBdr>
            <w:top w:val="none" w:sz="0" w:space="0" w:color="auto"/>
            <w:left w:val="none" w:sz="0" w:space="0" w:color="auto"/>
            <w:bottom w:val="none" w:sz="0" w:space="0" w:color="auto"/>
            <w:right w:val="none" w:sz="0" w:space="0" w:color="auto"/>
          </w:divBdr>
        </w:div>
        <w:div w:id="1261179342">
          <w:marLeft w:val="640"/>
          <w:marRight w:val="0"/>
          <w:marTop w:val="0"/>
          <w:marBottom w:val="0"/>
          <w:divBdr>
            <w:top w:val="none" w:sz="0" w:space="0" w:color="auto"/>
            <w:left w:val="none" w:sz="0" w:space="0" w:color="auto"/>
            <w:bottom w:val="none" w:sz="0" w:space="0" w:color="auto"/>
            <w:right w:val="none" w:sz="0" w:space="0" w:color="auto"/>
          </w:divBdr>
        </w:div>
        <w:div w:id="410155869">
          <w:marLeft w:val="640"/>
          <w:marRight w:val="0"/>
          <w:marTop w:val="0"/>
          <w:marBottom w:val="0"/>
          <w:divBdr>
            <w:top w:val="none" w:sz="0" w:space="0" w:color="auto"/>
            <w:left w:val="none" w:sz="0" w:space="0" w:color="auto"/>
            <w:bottom w:val="none" w:sz="0" w:space="0" w:color="auto"/>
            <w:right w:val="none" w:sz="0" w:space="0" w:color="auto"/>
          </w:divBdr>
        </w:div>
        <w:div w:id="1061899918">
          <w:marLeft w:val="640"/>
          <w:marRight w:val="0"/>
          <w:marTop w:val="0"/>
          <w:marBottom w:val="0"/>
          <w:divBdr>
            <w:top w:val="none" w:sz="0" w:space="0" w:color="auto"/>
            <w:left w:val="none" w:sz="0" w:space="0" w:color="auto"/>
            <w:bottom w:val="none" w:sz="0" w:space="0" w:color="auto"/>
            <w:right w:val="none" w:sz="0" w:space="0" w:color="auto"/>
          </w:divBdr>
        </w:div>
        <w:div w:id="729157926">
          <w:marLeft w:val="640"/>
          <w:marRight w:val="0"/>
          <w:marTop w:val="0"/>
          <w:marBottom w:val="0"/>
          <w:divBdr>
            <w:top w:val="none" w:sz="0" w:space="0" w:color="auto"/>
            <w:left w:val="none" w:sz="0" w:space="0" w:color="auto"/>
            <w:bottom w:val="none" w:sz="0" w:space="0" w:color="auto"/>
            <w:right w:val="none" w:sz="0" w:space="0" w:color="auto"/>
          </w:divBdr>
        </w:div>
        <w:div w:id="1535970433">
          <w:marLeft w:val="640"/>
          <w:marRight w:val="0"/>
          <w:marTop w:val="0"/>
          <w:marBottom w:val="0"/>
          <w:divBdr>
            <w:top w:val="none" w:sz="0" w:space="0" w:color="auto"/>
            <w:left w:val="none" w:sz="0" w:space="0" w:color="auto"/>
            <w:bottom w:val="none" w:sz="0" w:space="0" w:color="auto"/>
            <w:right w:val="none" w:sz="0" w:space="0" w:color="auto"/>
          </w:divBdr>
        </w:div>
        <w:div w:id="839080445">
          <w:marLeft w:val="640"/>
          <w:marRight w:val="0"/>
          <w:marTop w:val="0"/>
          <w:marBottom w:val="0"/>
          <w:divBdr>
            <w:top w:val="none" w:sz="0" w:space="0" w:color="auto"/>
            <w:left w:val="none" w:sz="0" w:space="0" w:color="auto"/>
            <w:bottom w:val="none" w:sz="0" w:space="0" w:color="auto"/>
            <w:right w:val="none" w:sz="0" w:space="0" w:color="auto"/>
          </w:divBdr>
        </w:div>
        <w:div w:id="1695811891">
          <w:marLeft w:val="640"/>
          <w:marRight w:val="0"/>
          <w:marTop w:val="0"/>
          <w:marBottom w:val="0"/>
          <w:divBdr>
            <w:top w:val="none" w:sz="0" w:space="0" w:color="auto"/>
            <w:left w:val="none" w:sz="0" w:space="0" w:color="auto"/>
            <w:bottom w:val="none" w:sz="0" w:space="0" w:color="auto"/>
            <w:right w:val="none" w:sz="0" w:space="0" w:color="auto"/>
          </w:divBdr>
        </w:div>
        <w:div w:id="1916042958">
          <w:marLeft w:val="640"/>
          <w:marRight w:val="0"/>
          <w:marTop w:val="0"/>
          <w:marBottom w:val="0"/>
          <w:divBdr>
            <w:top w:val="none" w:sz="0" w:space="0" w:color="auto"/>
            <w:left w:val="none" w:sz="0" w:space="0" w:color="auto"/>
            <w:bottom w:val="none" w:sz="0" w:space="0" w:color="auto"/>
            <w:right w:val="none" w:sz="0" w:space="0" w:color="auto"/>
          </w:divBdr>
        </w:div>
        <w:div w:id="1207838108">
          <w:marLeft w:val="640"/>
          <w:marRight w:val="0"/>
          <w:marTop w:val="0"/>
          <w:marBottom w:val="0"/>
          <w:divBdr>
            <w:top w:val="none" w:sz="0" w:space="0" w:color="auto"/>
            <w:left w:val="none" w:sz="0" w:space="0" w:color="auto"/>
            <w:bottom w:val="none" w:sz="0" w:space="0" w:color="auto"/>
            <w:right w:val="none" w:sz="0" w:space="0" w:color="auto"/>
          </w:divBdr>
        </w:div>
        <w:div w:id="1370647200">
          <w:marLeft w:val="640"/>
          <w:marRight w:val="0"/>
          <w:marTop w:val="0"/>
          <w:marBottom w:val="0"/>
          <w:divBdr>
            <w:top w:val="none" w:sz="0" w:space="0" w:color="auto"/>
            <w:left w:val="none" w:sz="0" w:space="0" w:color="auto"/>
            <w:bottom w:val="none" w:sz="0" w:space="0" w:color="auto"/>
            <w:right w:val="none" w:sz="0" w:space="0" w:color="auto"/>
          </w:divBdr>
        </w:div>
        <w:div w:id="854726756">
          <w:marLeft w:val="640"/>
          <w:marRight w:val="0"/>
          <w:marTop w:val="0"/>
          <w:marBottom w:val="0"/>
          <w:divBdr>
            <w:top w:val="none" w:sz="0" w:space="0" w:color="auto"/>
            <w:left w:val="none" w:sz="0" w:space="0" w:color="auto"/>
            <w:bottom w:val="none" w:sz="0" w:space="0" w:color="auto"/>
            <w:right w:val="none" w:sz="0" w:space="0" w:color="auto"/>
          </w:divBdr>
        </w:div>
        <w:div w:id="1295136970">
          <w:marLeft w:val="640"/>
          <w:marRight w:val="0"/>
          <w:marTop w:val="0"/>
          <w:marBottom w:val="0"/>
          <w:divBdr>
            <w:top w:val="none" w:sz="0" w:space="0" w:color="auto"/>
            <w:left w:val="none" w:sz="0" w:space="0" w:color="auto"/>
            <w:bottom w:val="none" w:sz="0" w:space="0" w:color="auto"/>
            <w:right w:val="none" w:sz="0" w:space="0" w:color="auto"/>
          </w:divBdr>
        </w:div>
        <w:div w:id="678896520">
          <w:marLeft w:val="640"/>
          <w:marRight w:val="0"/>
          <w:marTop w:val="0"/>
          <w:marBottom w:val="0"/>
          <w:divBdr>
            <w:top w:val="none" w:sz="0" w:space="0" w:color="auto"/>
            <w:left w:val="none" w:sz="0" w:space="0" w:color="auto"/>
            <w:bottom w:val="none" w:sz="0" w:space="0" w:color="auto"/>
            <w:right w:val="none" w:sz="0" w:space="0" w:color="auto"/>
          </w:divBdr>
        </w:div>
        <w:div w:id="966814557">
          <w:marLeft w:val="640"/>
          <w:marRight w:val="0"/>
          <w:marTop w:val="0"/>
          <w:marBottom w:val="0"/>
          <w:divBdr>
            <w:top w:val="none" w:sz="0" w:space="0" w:color="auto"/>
            <w:left w:val="none" w:sz="0" w:space="0" w:color="auto"/>
            <w:bottom w:val="none" w:sz="0" w:space="0" w:color="auto"/>
            <w:right w:val="none" w:sz="0" w:space="0" w:color="auto"/>
          </w:divBdr>
        </w:div>
        <w:div w:id="1870877884">
          <w:marLeft w:val="640"/>
          <w:marRight w:val="0"/>
          <w:marTop w:val="0"/>
          <w:marBottom w:val="0"/>
          <w:divBdr>
            <w:top w:val="none" w:sz="0" w:space="0" w:color="auto"/>
            <w:left w:val="none" w:sz="0" w:space="0" w:color="auto"/>
            <w:bottom w:val="none" w:sz="0" w:space="0" w:color="auto"/>
            <w:right w:val="none" w:sz="0" w:space="0" w:color="auto"/>
          </w:divBdr>
        </w:div>
        <w:div w:id="1108811613">
          <w:marLeft w:val="640"/>
          <w:marRight w:val="0"/>
          <w:marTop w:val="0"/>
          <w:marBottom w:val="0"/>
          <w:divBdr>
            <w:top w:val="none" w:sz="0" w:space="0" w:color="auto"/>
            <w:left w:val="none" w:sz="0" w:space="0" w:color="auto"/>
            <w:bottom w:val="none" w:sz="0" w:space="0" w:color="auto"/>
            <w:right w:val="none" w:sz="0" w:space="0" w:color="auto"/>
          </w:divBdr>
        </w:div>
        <w:div w:id="1076705529">
          <w:marLeft w:val="640"/>
          <w:marRight w:val="0"/>
          <w:marTop w:val="0"/>
          <w:marBottom w:val="0"/>
          <w:divBdr>
            <w:top w:val="none" w:sz="0" w:space="0" w:color="auto"/>
            <w:left w:val="none" w:sz="0" w:space="0" w:color="auto"/>
            <w:bottom w:val="none" w:sz="0" w:space="0" w:color="auto"/>
            <w:right w:val="none" w:sz="0" w:space="0" w:color="auto"/>
          </w:divBdr>
        </w:div>
        <w:div w:id="1292127673">
          <w:marLeft w:val="640"/>
          <w:marRight w:val="0"/>
          <w:marTop w:val="0"/>
          <w:marBottom w:val="0"/>
          <w:divBdr>
            <w:top w:val="none" w:sz="0" w:space="0" w:color="auto"/>
            <w:left w:val="none" w:sz="0" w:space="0" w:color="auto"/>
            <w:bottom w:val="none" w:sz="0" w:space="0" w:color="auto"/>
            <w:right w:val="none" w:sz="0" w:space="0" w:color="auto"/>
          </w:divBdr>
        </w:div>
        <w:div w:id="1354498169">
          <w:marLeft w:val="640"/>
          <w:marRight w:val="0"/>
          <w:marTop w:val="0"/>
          <w:marBottom w:val="0"/>
          <w:divBdr>
            <w:top w:val="none" w:sz="0" w:space="0" w:color="auto"/>
            <w:left w:val="none" w:sz="0" w:space="0" w:color="auto"/>
            <w:bottom w:val="none" w:sz="0" w:space="0" w:color="auto"/>
            <w:right w:val="none" w:sz="0" w:space="0" w:color="auto"/>
          </w:divBdr>
        </w:div>
        <w:div w:id="622464921">
          <w:marLeft w:val="640"/>
          <w:marRight w:val="0"/>
          <w:marTop w:val="0"/>
          <w:marBottom w:val="0"/>
          <w:divBdr>
            <w:top w:val="none" w:sz="0" w:space="0" w:color="auto"/>
            <w:left w:val="none" w:sz="0" w:space="0" w:color="auto"/>
            <w:bottom w:val="none" w:sz="0" w:space="0" w:color="auto"/>
            <w:right w:val="none" w:sz="0" w:space="0" w:color="auto"/>
          </w:divBdr>
        </w:div>
        <w:div w:id="1977565554">
          <w:marLeft w:val="640"/>
          <w:marRight w:val="0"/>
          <w:marTop w:val="0"/>
          <w:marBottom w:val="0"/>
          <w:divBdr>
            <w:top w:val="none" w:sz="0" w:space="0" w:color="auto"/>
            <w:left w:val="none" w:sz="0" w:space="0" w:color="auto"/>
            <w:bottom w:val="none" w:sz="0" w:space="0" w:color="auto"/>
            <w:right w:val="none" w:sz="0" w:space="0" w:color="auto"/>
          </w:divBdr>
        </w:div>
        <w:div w:id="1551724164">
          <w:marLeft w:val="640"/>
          <w:marRight w:val="0"/>
          <w:marTop w:val="0"/>
          <w:marBottom w:val="0"/>
          <w:divBdr>
            <w:top w:val="none" w:sz="0" w:space="0" w:color="auto"/>
            <w:left w:val="none" w:sz="0" w:space="0" w:color="auto"/>
            <w:bottom w:val="none" w:sz="0" w:space="0" w:color="auto"/>
            <w:right w:val="none" w:sz="0" w:space="0" w:color="auto"/>
          </w:divBdr>
        </w:div>
        <w:div w:id="1945457304">
          <w:marLeft w:val="640"/>
          <w:marRight w:val="0"/>
          <w:marTop w:val="0"/>
          <w:marBottom w:val="0"/>
          <w:divBdr>
            <w:top w:val="none" w:sz="0" w:space="0" w:color="auto"/>
            <w:left w:val="none" w:sz="0" w:space="0" w:color="auto"/>
            <w:bottom w:val="none" w:sz="0" w:space="0" w:color="auto"/>
            <w:right w:val="none" w:sz="0" w:space="0" w:color="auto"/>
          </w:divBdr>
        </w:div>
        <w:div w:id="521822713">
          <w:marLeft w:val="640"/>
          <w:marRight w:val="0"/>
          <w:marTop w:val="0"/>
          <w:marBottom w:val="0"/>
          <w:divBdr>
            <w:top w:val="none" w:sz="0" w:space="0" w:color="auto"/>
            <w:left w:val="none" w:sz="0" w:space="0" w:color="auto"/>
            <w:bottom w:val="none" w:sz="0" w:space="0" w:color="auto"/>
            <w:right w:val="none" w:sz="0" w:space="0" w:color="auto"/>
          </w:divBdr>
        </w:div>
        <w:div w:id="1047607251">
          <w:marLeft w:val="640"/>
          <w:marRight w:val="0"/>
          <w:marTop w:val="0"/>
          <w:marBottom w:val="0"/>
          <w:divBdr>
            <w:top w:val="none" w:sz="0" w:space="0" w:color="auto"/>
            <w:left w:val="none" w:sz="0" w:space="0" w:color="auto"/>
            <w:bottom w:val="none" w:sz="0" w:space="0" w:color="auto"/>
            <w:right w:val="none" w:sz="0" w:space="0" w:color="auto"/>
          </w:divBdr>
        </w:div>
        <w:div w:id="956257724">
          <w:marLeft w:val="640"/>
          <w:marRight w:val="0"/>
          <w:marTop w:val="0"/>
          <w:marBottom w:val="0"/>
          <w:divBdr>
            <w:top w:val="none" w:sz="0" w:space="0" w:color="auto"/>
            <w:left w:val="none" w:sz="0" w:space="0" w:color="auto"/>
            <w:bottom w:val="none" w:sz="0" w:space="0" w:color="auto"/>
            <w:right w:val="none" w:sz="0" w:space="0" w:color="auto"/>
          </w:divBdr>
        </w:div>
        <w:div w:id="845709244">
          <w:marLeft w:val="640"/>
          <w:marRight w:val="0"/>
          <w:marTop w:val="0"/>
          <w:marBottom w:val="0"/>
          <w:divBdr>
            <w:top w:val="none" w:sz="0" w:space="0" w:color="auto"/>
            <w:left w:val="none" w:sz="0" w:space="0" w:color="auto"/>
            <w:bottom w:val="none" w:sz="0" w:space="0" w:color="auto"/>
            <w:right w:val="none" w:sz="0" w:space="0" w:color="auto"/>
          </w:divBdr>
        </w:div>
        <w:div w:id="128789860">
          <w:marLeft w:val="640"/>
          <w:marRight w:val="0"/>
          <w:marTop w:val="0"/>
          <w:marBottom w:val="0"/>
          <w:divBdr>
            <w:top w:val="none" w:sz="0" w:space="0" w:color="auto"/>
            <w:left w:val="none" w:sz="0" w:space="0" w:color="auto"/>
            <w:bottom w:val="none" w:sz="0" w:space="0" w:color="auto"/>
            <w:right w:val="none" w:sz="0" w:space="0" w:color="auto"/>
          </w:divBdr>
        </w:div>
        <w:div w:id="1659111164">
          <w:marLeft w:val="640"/>
          <w:marRight w:val="0"/>
          <w:marTop w:val="0"/>
          <w:marBottom w:val="0"/>
          <w:divBdr>
            <w:top w:val="none" w:sz="0" w:space="0" w:color="auto"/>
            <w:left w:val="none" w:sz="0" w:space="0" w:color="auto"/>
            <w:bottom w:val="none" w:sz="0" w:space="0" w:color="auto"/>
            <w:right w:val="none" w:sz="0" w:space="0" w:color="auto"/>
          </w:divBdr>
        </w:div>
        <w:div w:id="108622503">
          <w:marLeft w:val="640"/>
          <w:marRight w:val="0"/>
          <w:marTop w:val="0"/>
          <w:marBottom w:val="0"/>
          <w:divBdr>
            <w:top w:val="none" w:sz="0" w:space="0" w:color="auto"/>
            <w:left w:val="none" w:sz="0" w:space="0" w:color="auto"/>
            <w:bottom w:val="none" w:sz="0" w:space="0" w:color="auto"/>
            <w:right w:val="none" w:sz="0" w:space="0" w:color="auto"/>
          </w:divBdr>
        </w:div>
        <w:div w:id="521287110">
          <w:marLeft w:val="640"/>
          <w:marRight w:val="0"/>
          <w:marTop w:val="0"/>
          <w:marBottom w:val="0"/>
          <w:divBdr>
            <w:top w:val="none" w:sz="0" w:space="0" w:color="auto"/>
            <w:left w:val="none" w:sz="0" w:space="0" w:color="auto"/>
            <w:bottom w:val="none" w:sz="0" w:space="0" w:color="auto"/>
            <w:right w:val="none" w:sz="0" w:space="0" w:color="auto"/>
          </w:divBdr>
        </w:div>
        <w:div w:id="124082098">
          <w:marLeft w:val="640"/>
          <w:marRight w:val="0"/>
          <w:marTop w:val="0"/>
          <w:marBottom w:val="0"/>
          <w:divBdr>
            <w:top w:val="none" w:sz="0" w:space="0" w:color="auto"/>
            <w:left w:val="none" w:sz="0" w:space="0" w:color="auto"/>
            <w:bottom w:val="none" w:sz="0" w:space="0" w:color="auto"/>
            <w:right w:val="none" w:sz="0" w:space="0" w:color="auto"/>
          </w:divBdr>
        </w:div>
        <w:div w:id="1633242526">
          <w:marLeft w:val="640"/>
          <w:marRight w:val="0"/>
          <w:marTop w:val="0"/>
          <w:marBottom w:val="0"/>
          <w:divBdr>
            <w:top w:val="none" w:sz="0" w:space="0" w:color="auto"/>
            <w:left w:val="none" w:sz="0" w:space="0" w:color="auto"/>
            <w:bottom w:val="none" w:sz="0" w:space="0" w:color="auto"/>
            <w:right w:val="none" w:sz="0" w:space="0" w:color="auto"/>
          </w:divBdr>
        </w:div>
        <w:div w:id="1214466218">
          <w:marLeft w:val="640"/>
          <w:marRight w:val="0"/>
          <w:marTop w:val="0"/>
          <w:marBottom w:val="0"/>
          <w:divBdr>
            <w:top w:val="none" w:sz="0" w:space="0" w:color="auto"/>
            <w:left w:val="none" w:sz="0" w:space="0" w:color="auto"/>
            <w:bottom w:val="none" w:sz="0" w:space="0" w:color="auto"/>
            <w:right w:val="none" w:sz="0" w:space="0" w:color="auto"/>
          </w:divBdr>
        </w:div>
        <w:div w:id="844131840">
          <w:marLeft w:val="640"/>
          <w:marRight w:val="0"/>
          <w:marTop w:val="0"/>
          <w:marBottom w:val="0"/>
          <w:divBdr>
            <w:top w:val="none" w:sz="0" w:space="0" w:color="auto"/>
            <w:left w:val="none" w:sz="0" w:space="0" w:color="auto"/>
            <w:bottom w:val="none" w:sz="0" w:space="0" w:color="auto"/>
            <w:right w:val="none" w:sz="0" w:space="0" w:color="auto"/>
          </w:divBdr>
        </w:div>
        <w:div w:id="776876269">
          <w:marLeft w:val="640"/>
          <w:marRight w:val="0"/>
          <w:marTop w:val="0"/>
          <w:marBottom w:val="0"/>
          <w:divBdr>
            <w:top w:val="none" w:sz="0" w:space="0" w:color="auto"/>
            <w:left w:val="none" w:sz="0" w:space="0" w:color="auto"/>
            <w:bottom w:val="none" w:sz="0" w:space="0" w:color="auto"/>
            <w:right w:val="none" w:sz="0" w:space="0" w:color="auto"/>
          </w:divBdr>
        </w:div>
        <w:div w:id="10038100">
          <w:marLeft w:val="640"/>
          <w:marRight w:val="0"/>
          <w:marTop w:val="0"/>
          <w:marBottom w:val="0"/>
          <w:divBdr>
            <w:top w:val="none" w:sz="0" w:space="0" w:color="auto"/>
            <w:left w:val="none" w:sz="0" w:space="0" w:color="auto"/>
            <w:bottom w:val="none" w:sz="0" w:space="0" w:color="auto"/>
            <w:right w:val="none" w:sz="0" w:space="0" w:color="auto"/>
          </w:divBdr>
        </w:div>
        <w:div w:id="1357731754">
          <w:marLeft w:val="640"/>
          <w:marRight w:val="0"/>
          <w:marTop w:val="0"/>
          <w:marBottom w:val="0"/>
          <w:divBdr>
            <w:top w:val="none" w:sz="0" w:space="0" w:color="auto"/>
            <w:left w:val="none" w:sz="0" w:space="0" w:color="auto"/>
            <w:bottom w:val="none" w:sz="0" w:space="0" w:color="auto"/>
            <w:right w:val="none" w:sz="0" w:space="0" w:color="auto"/>
          </w:divBdr>
        </w:div>
        <w:div w:id="1071344050">
          <w:marLeft w:val="640"/>
          <w:marRight w:val="0"/>
          <w:marTop w:val="0"/>
          <w:marBottom w:val="0"/>
          <w:divBdr>
            <w:top w:val="none" w:sz="0" w:space="0" w:color="auto"/>
            <w:left w:val="none" w:sz="0" w:space="0" w:color="auto"/>
            <w:bottom w:val="none" w:sz="0" w:space="0" w:color="auto"/>
            <w:right w:val="none" w:sz="0" w:space="0" w:color="auto"/>
          </w:divBdr>
        </w:div>
      </w:divsChild>
    </w:div>
    <w:div w:id="118644940">
      <w:bodyDiv w:val="1"/>
      <w:marLeft w:val="0"/>
      <w:marRight w:val="0"/>
      <w:marTop w:val="0"/>
      <w:marBottom w:val="0"/>
      <w:divBdr>
        <w:top w:val="none" w:sz="0" w:space="0" w:color="auto"/>
        <w:left w:val="none" w:sz="0" w:space="0" w:color="auto"/>
        <w:bottom w:val="none" w:sz="0" w:space="0" w:color="auto"/>
        <w:right w:val="none" w:sz="0" w:space="0" w:color="auto"/>
      </w:divBdr>
      <w:divsChild>
        <w:div w:id="666320532">
          <w:marLeft w:val="640"/>
          <w:marRight w:val="0"/>
          <w:marTop w:val="0"/>
          <w:marBottom w:val="0"/>
          <w:divBdr>
            <w:top w:val="none" w:sz="0" w:space="0" w:color="auto"/>
            <w:left w:val="none" w:sz="0" w:space="0" w:color="auto"/>
            <w:bottom w:val="none" w:sz="0" w:space="0" w:color="auto"/>
            <w:right w:val="none" w:sz="0" w:space="0" w:color="auto"/>
          </w:divBdr>
        </w:div>
        <w:div w:id="1264457835">
          <w:marLeft w:val="640"/>
          <w:marRight w:val="0"/>
          <w:marTop w:val="0"/>
          <w:marBottom w:val="0"/>
          <w:divBdr>
            <w:top w:val="none" w:sz="0" w:space="0" w:color="auto"/>
            <w:left w:val="none" w:sz="0" w:space="0" w:color="auto"/>
            <w:bottom w:val="none" w:sz="0" w:space="0" w:color="auto"/>
            <w:right w:val="none" w:sz="0" w:space="0" w:color="auto"/>
          </w:divBdr>
        </w:div>
        <w:div w:id="1369839471">
          <w:marLeft w:val="640"/>
          <w:marRight w:val="0"/>
          <w:marTop w:val="0"/>
          <w:marBottom w:val="0"/>
          <w:divBdr>
            <w:top w:val="none" w:sz="0" w:space="0" w:color="auto"/>
            <w:left w:val="none" w:sz="0" w:space="0" w:color="auto"/>
            <w:bottom w:val="none" w:sz="0" w:space="0" w:color="auto"/>
            <w:right w:val="none" w:sz="0" w:space="0" w:color="auto"/>
          </w:divBdr>
        </w:div>
        <w:div w:id="79106227">
          <w:marLeft w:val="640"/>
          <w:marRight w:val="0"/>
          <w:marTop w:val="0"/>
          <w:marBottom w:val="0"/>
          <w:divBdr>
            <w:top w:val="none" w:sz="0" w:space="0" w:color="auto"/>
            <w:left w:val="none" w:sz="0" w:space="0" w:color="auto"/>
            <w:bottom w:val="none" w:sz="0" w:space="0" w:color="auto"/>
            <w:right w:val="none" w:sz="0" w:space="0" w:color="auto"/>
          </w:divBdr>
        </w:div>
        <w:div w:id="1022126848">
          <w:marLeft w:val="640"/>
          <w:marRight w:val="0"/>
          <w:marTop w:val="0"/>
          <w:marBottom w:val="0"/>
          <w:divBdr>
            <w:top w:val="none" w:sz="0" w:space="0" w:color="auto"/>
            <w:left w:val="none" w:sz="0" w:space="0" w:color="auto"/>
            <w:bottom w:val="none" w:sz="0" w:space="0" w:color="auto"/>
            <w:right w:val="none" w:sz="0" w:space="0" w:color="auto"/>
          </w:divBdr>
        </w:div>
        <w:div w:id="1991713519">
          <w:marLeft w:val="640"/>
          <w:marRight w:val="0"/>
          <w:marTop w:val="0"/>
          <w:marBottom w:val="0"/>
          <w:divBdr>
            <w:top w:val="none" w:sz="0" w:space="0" w:color="auto"/>
            <w:left w:val="none" w:sz="0" w:space="0" w:color="auto"/>
            <w:bottom w:val="none" w:sz="0" w:space="0" w:color="auto"/>
            <w:right w:val="none" w:sz="0" w:space="0" w:color="auto"/>
          </w:divBdr>
        </w:div>
        <w:div w:id="995498510">
          <w:marLeft w:val="640"/>
          <w:marRight w:val="0"/>
          <w:marTop w:val="0"/>
          <w:marBottom w:val="0"/>
          <w:divBdr>
            <w:top w:val="none" w:sz="0" w:space="0" w:color="auto"/>
            <w:left w:val="none" w:sz="0" w:space="0" w:color="auto"/>
            <w:bottom w:val="none" w:sz="0" w:space="0" w:color="auto"/>
            <w:right w:val="none" w:sz="0" w:space="0" w:color="auto"/>
          </w:divBdr>
        </w:div>
        <w:div w:id="533231375">
          <w:marLeft w:val="640"/>
          <w:marRight w:val="0"/>
          <w:marTop w:val="0"/>
          <w:marBottom w:val="0"/>
          <w:divBdr>
            <w:top w:val="none" w:sz="0" w:space="0" w:color="auto"/>
            <w:left w:val="none" w:sz="0" w:space="0" w:color="auto"/>
            <w:bottom w:val="none" w:sz="0" w:space="0" w:color="auto"/>
            <w:right w:val="none" w:sz="0" w:space="0" w:color="auto"/>
          </w:divBdr>
        </w:div>
        <w:div w:id="747921876">
          <w:marLeft w:val="640"/>
          <w:marRight w:val="0"/>
          <w:marTop w:val="0"/>
          <w:marBottom w:val="0"/>
          <w:divBdr>
            <w:top w:val="none" w:sz="0" w:space="0" w:color="auto"/>
            <w:left w:val="none" w:sz="0" w:space="0" w:color="auto"/>
            <w:bottom w:val="none" w:sz="0" w:space="0" w:color="auto"/>
            <w:right w:val="none" w:sz="0" w:space="0" w:color="auto"/>
          </w:divBdr>
        </w:div>
        <w:div w:id="569733775">
          <w:marLeft w:val="640"/>
          <w:marRight w:val="0"/>
          <w:marTop w:val="0"/>
          <w:marBottom w:val="0"/>
          <w:divBdr>
            <w:top w:val="none" w:sz="0" w:space="0" w:color="auto"/>
            <w:left w:val="none" w:sz="0" w:space="0" w:color="auto"/>
            <w:bottom w:val="none" w:sz="0" w:space="0" w:color="auto"/>
            <w:right w:val="none" w:sz="0" w:space="0" w:color="auto"/>
          </w:divBdr>
        </w:div>
        <w:div w:id="2054386653">
          <w:marLeft w:val="640"/>
          <w:marRight w:val="0"/>
          <w:marTop w:val="0"/>
          <w:marBottom w:val="0"/>
          <w:divBdr>
            <w:top w:val="none" w:sz="0" w:space="0" w:color="auto"/>
            <w:left w:val="none" w:sz="0" w:space="0" w:color="auto"/>
            <w:bottom w:val="none" w:sz="0" w:space="0" w:color="auto"/>
            <w:right w:val="none" w:sz="0" w:space="0" w:color="auto"/>
          </w:divBdr>
        </w:div>
        <w:div w:id="416754791">
          <w:marLeft w:val="640"/>
          <w:marRight w:val="0"/>
          <w:marTop w:val="0"/>
          <w:marBottom w:val="0"/>
          <w:divBdr>
            <w:top w:val="none" w:sz="0" w:space="0" w:color="auto"/>
            <w:left w:val="none" w:sz="0" w:space="0" w:color="auto"/>
            <w:bottom w:val="none" w:sz="0" w:space="0" w:color="auto"/>
            <w:right w:val="none" w:sz="0" w:space="0" w:color="auto"/>
          </w:divBdr>
        </w:div>
        <w:div w:id="1901211625">
          <w:marLeft w:val="640"/>
          <w:marRight w:val="0"/>
          <w:marTop w:val="0"/>
          <w:marBottom w:val="0"/>
          <w:divBdr>
            <w:top w:val="none" w:sz="0" w:space="0" w:color="auto"/>
            <w:left w:val="none" w:sz="0" w:space="0" w:color="auto"/>
            <w:bottom w:val="none" w:sz="0" w:space="0" w:color="auto"/>
            <w:right w:val="none" w:sz="0" w:space="0" w:color="auto"/>
          </w:divBdr>
        </w:div>
        <w:div w:id="403988172">
          <w:marLeft w:val="640"/>
          <w:marRight w:val="0"/>
          <w:marTop w:val="0"/>
          <w:marBottom w:val="0"/>
          <w:divBdr>
            <w:top w:val="none" w:sz="0" w:space="0" w:color="auto"/>
            <w:left w:val="none" w:sz="0" w:space="0" w:color="auto"/>
            <w:bottom w:val="none" w:sz="0" w:space="0" w:color="auto"/>
            <w:right w:val="none" w:sz="0" w:space="0" w:color="auto"/>
          </w:divBdr>
        </w:div>
        <w:div w:id="1400709293">
          <w:marLeft w:val="640"/>
          <w:marRight w:val="0"/>
          <w:marTop w:val="0"/>
          <w:marBottom w:val="0"/>
          <w:divBdr>
            <w:top w:val="none" w:sz="0" w:space="0" w:color="auto"/>
            <w:left w:val="none" w:sz="0" w:space="0" w:color="auto"/>
            <w:bottom w:val="none" w:sz="0" w:space="0" w:color="auto"/>
            <w:right w:val="none" w:sz="0" w:space="0" w:color="auto"/>
          </w:divBdr>
        </w:div>
        <w:div w:id="698245069">
          <w:marLeft w:val="640"/>
          <w:marRight w:val="0"/>
          <w:marTop w:val="0"/>
          <w:marBottom w:val="0"/>
          <w:divBdr>
            <w:top w:val="none" w:sz="0" w:space="0" w:color="auto"/>
            <w:left w:val="none" w:sz="0" w:space="0" w:color="auto"/>
            <w:bottom w:val="none" w:sz="0" w:space="0" w:color="auto"/>
            <w:right w:val="none" w:sz="0" w:space="0" w:color="auto"/>
          </w:divBdr>
        </w:div>
        <w:div w:id="1875968994">
          <w:marLeft w:val="640"/>
          <w:marRight w:val="0"/>
          <w:marTop w:val="0"/>
          <w:marBottom w:val="0"/>
          <w:divBdr>
            <w:top w:val="none" w:sz="0" w:space="0" w:color="auto"/>
            <w:left w:val="none" w:sz="0" w:space="0" w:color="auto"/>
            <w:bottom w:val="none" w:sz="0" w:space="0" w:color="auto"/>
            <w:right w:val="none" w:sz="0" w:space="0" w:color="auto"/>
          </w:divBdr>
        </w:div>
        <w:div w:id="1928074907">
          <w:marLeft w:val="640"/>
          <w:marRight w:val="0"/>
          <w:marTop w:val="0"/>
          <w:marBottom w:val="0"/>
          <w:divBdr>
            <w:top w:val="none" w:sz="0" w:space="0" w:color="auto"/>
            <w:left w:val="none" w:sz="0" w:space="0" w:color="auto"/>
            <w:bottom w:val="none" w:sz="0" w:space="0" w:color="auto"/>
            <w:right w:val="none" w:sz="0" w:space="0" w:color="auto"/>
          </w:divBdr>
        </w:div>
        <w:div w:id="1336959427">
          <w:marLeft w:val="640"/>
          <w:marRight w:val="0"/>
          <w:marTop w:val="0"/>
          <w:marBottom w:val="0"/>
          <w:divBdr>
            <w:top w:val="none" w:sz="0" w:space="0" w:color="auto"/>
            <w:left w:val="none" w:sz="0" w:space="0" w:color="auto"/>
            <w:bottom w:val="none" w:sz="0" w:space="0" w:color="auto"/>
            <w:right w:val="none" w:sz="0" w:space="0" w:color="auto"/>
          </w:divBdr>
        </w:div>
        <w:div w:id="424350808">
          <w:marLeft w:val="640"/>
          <w:marRight w:val="0"/>
          <w:marTop w:val="0"/>
          <w:marBottom w:val="0"/>
          <w:divBdr>
            <w:top w:val="none" w:sz="0" w:space="0" w:color="auto"/>
            <w:left w:val="none" w:sz="0" w:space="0" w:color="auto"/>
            <w:bottom w:val="none" w:sz="0" w:space="0" w:color="auto"/>
            <w:right w:val="none" w:sz="0" w:space="0" w:color="auto"/>
          </w:divBdr>
        </w:div>
        <w:div w:id="2071341952">
          <w:marLeft w:val="640"/>
          <w:marRight w:val="0"/>
          <w:marTop w:val="0"/>
          <w:marBottom w:val="0"/>
          <w:divBdr>
            <w:top w:val="none" w:sz="0" w:space="0" w:color="auto"/>
            <w:left w:val="none" w:sz="0" w:space="0" w:color="auto"/>
            <w:bottom w:val="none" w:sz="0" w:space="0" w:color="auto"/>
            <w:right w:val="none" w:sz="0" w:space="0" w:color="auto"/>
          </w:divBdr>
        </w:div>
        <w:div w:id="1365136045">
          <w:marLeft w:val="640"/>
          <w:marRight w:val="0"/>
          <w:marTop w:val="0"/>
          <w:marBottom w:val="0"/>
          <w:divBdr>
            <w:top w:val="none" w:sz="0" w:space="0" w:color="auto"/>
            <w:left w:val="none" w:sz="0" w:space="0" w:color="auto"/>
            <w:bottom w:val="none" w:sz="0" w:space="0" w:color="auto"/>
            <w:right w:val="none" w:sz="0" w:space="0" w:color="auto"/>
          </w:divBdr>
        </w:div>
        <w:div w:id="1717663527">
          <w:marLeft w:val="640"/>
          <w:marRight w:val="0"/>
          <w:marTop w:val="0"/>
          <w:marBottom w:val="0"/>
          <w:divBdr>
            <w:top w:val="none" w:sz="0" w:space="0" w:color="auto"/>
            <w:left w:val="none" w:sz="0" w:space="0" w:color="auto"/>
            <w:bottom w:val="none" w:sz="0" w:space="0" w:color="auto"/>
            <w:right w:val="none" w:sz="0" w:space="0" w:color="auto"/>
          </w:divBdr>
        </w:div>
        <w:div w:id="1014266402">
          <w:marLeft w:val="640"/>
          <w:marRight w:val="0"/>
          <w:marTop w:val="0"/>
          <w:marBottom w:val="0"/>
          <w:divBdr>
            <w:top w:val="none" w:sz="0" w:space="0" w:color="auto"/>
            <w:left w:val="none" w:sz="0" w:space="0" w:color="auto"/>
            <w:bottom w:val="none" w:sz="0" w:space="0" w:color="auto"/>
            <w:right w:val="none" w:sz="0" w:space="0" w:color="auto"/>
          </w:divBdr>
        </w:div>
        <w:div w:id="659695240">
          <w:marLeft w:val="640"/>
          <w:marRight w:val="0"/>
          <w:marTop w:val="0"/>
          <w:marBottom w:val="0"/>
          <w:divBdr>
            <w:top w:val="none" w:sz="0" w:space="0" w:color="auto"/>
            <w:left w:val="none" w:sz="0" w:space="0" w:color="auto"/>
            <w:bottom w:val="none" w:sz="0" w:space="0" w:color="auto"/>
            <w:right w:val="none" w:sz="0" w:space="0" w:color="auto"/>
          </w:divBdr>
        </w:div>
        <w:div w:id="1184906211">
          <w:marLeft w:val="640"/>
          <w:marRight w:val="0"/>
          <w:marTop w:val="0"/>
          <w:marBottom w:val="0"/>
          <w:divBdr>
            <w:top w:val="none" w:sz="0" w:space="0" w:color="auto"/>
            <w:left w:val="none" w:sz="0" w:space="0" w:color="auto"/>
            <w:bottom w:val="none" w:sz="0" w:space="0" w:color="auto"/>
            <w:right w:val="none" w:sz="0" w:space="0" w:color="auto"/>
          </w:divBdr>
        </w:div>
        <w:div w:id="171338244">
          <w:marLeft w:val="640"/>
          <w:marRight w:val="0"/>
          <w:marTop w:val="0"/>
          <w:marBottom w:val="0"/>
          <w:divBdr>
            <w:top w:val="none" w:sz="0" w:space="0" w:color="auto"/>
            <w:left w:val="none" w:sz="0" w:space="0" w:color="auto"/>
            <w:bottom w:val="none" w:sz="0" w:space="0" w:color="auto"/>
            <w:right w:val="none" w:sz="0" w:space="0" w:color="auto"/>
          </w:divBdr>
        </w:div>
        <w:div w:id="962157791">
          <w:marLeft w:val="640"/>
          <w:marRight w:val="0"/>
          <w:marTop w:val="0"/>
          <w:marBottom w:val="0"/>
          <w:divBdr>
            <w:top w:val="none" w:sz="0" w:space="0" w:color="auto"/>
            <w:left w:val="none" w:sz="0" w:space="0" w:color="auto"/>
            <w:bottom w:val="none" w:sz="0" w:space="0" w:color="auto"/>
            <w:right w:val="none" w:sz="0" w:space="0" w:color="auto"/>
          </w:divBdr>
        </w:div>
        <w:div w:id="1760326953">
          <w:marLeft w:val="640"/>
          <w:marRight w:val="0"/>
          <w:marTop w:val="0"/>
          <w:marBottom w:val="0"/>
          <w:divBdr>
            <w:top w:val="none" w:sz="0" w:space="0" w:color="auto"/>
            <w:left w:val="none" w:sz="0" w:space="0" w:color="auto"/>
            <w:bottom w:val="none" w:sz="0" w:space="0" w:color="auto"/>
            <w:right w:val="none" w:sz="0" w:space="0" w:color="auto"/>
          </w:divBdr>
        </w:div>
        <w:div w:id="1064177297">
          <w:marLeft w:val="640"/>
          <w:marRight w:val="0"/>
          <w:marTop w:val="0"/>
          <w:marBottom w:val="0"/>
          <w:divBdr>
            <w:top w:val="none" w:sz="0" w:space="0" w:color="auto"/>
            <w:left w:val="none" w:sz="0" w:space="0" w:color="auto"/>
            <w:bottom w:val="none" w:sz="0" w:space="0" w:color="auto"/>
            <w:right w:val="none" w:sz="0" w:space="0" w:color="auto"/>
          </w:divBdr>
        </w:div>
        <w:div w:id="1807233129">
          <w:marLeft w:val="640"/>
          <w:marRight w:val="0"/>
          <w:marTop w:val="0"/>
          <w:marBottom w:val="0"/>
          <w:divBdr>
            <w:top w:val="none" w:sz="0" w:space="0" w:color="auto"/>
            <w:left w:val="none" w:sz="0" w:space="0" w:color="auto"/>
            <w:bottom w:val="none" w:sz="0" w:space="0" w:color="auto"/>
            <w:right w:val="none" w:sz="0" w:space="0" w:color="auto"/>
          </w:divBdr>
        </w:div>
        <w:div w:id="931858924">
          <w:marLeft w:val="640"/>
          <w:marRight w:val="0"/>
          <w:marTop w:val="0"/>
          <w:marBottom w:val="0"/>
          <w:divBdr>
            <w:top w:val="none" w:sz="0" w:space="0" w:color="auto"/>
            <w:left w:val="none" w:sz="0" w:space="0" w:color="auto"/>
            <w:bottom w:val="none" w:sz="0" w:space="0" w:color="auto"/>
            <w:right w:val="none" w:sz="0" w:space="0" w:color="auto"/>
          </w:divBdr>
        </w:div>
        <w:div w:id="1045907491">
          <w:marLeft w:val="640"/>
          <w:marRight w:val="0"/>
          <w:marTop w:val="0"/>
          <w:marBottom w:val="0"/>
          <w:divBdr>
            <w:top w:val="none" w:sz="0" w:space="0" w:color="auto"/>
            <w:left w:val="none" w:sz="0" w:space="0" w:color="auto"/>
            <w:bottom w:val="none" w:sz="0" w:space="0" w:color="auto"/>
            <w:right w:val="none" w:sz="0" w:space="0" w:color="auto"/>
          </w:divBdr>
        </w:div>
        <w:div w:id="1980913856">
          <w:marLeft w:val="640"/>
          <w:marRight w:val="0"/>
          <w:marTop w:val="0"/>
          <w:marBottom w:val="0"/>
          <w:divBdr>
            <w:top w:val="none" w:sz="0" w:space="0" w:color="auto"/>
            <w:left w:val="none" w:sz="0" w:space="0" w:color="auto"/>
            <w:bottom w:val="none" w:sz="0" w:space="0" w:color="auto"/>
            <w:right w:val="none" w:sz="0" w:space="0" w:color="auto"/>
          </w:divBdr>
        </w:div>
        <w:div w:id="1786463170">
          <w:marLeft w:val="640"/>
          <w:marRight w:val="0"/>
          <w:marTop w:val="0"/>
          <w:marBottom w:val="0"/>
          <w:divBdr>
            <w:top w:val="none" w:sz="0" w:space="0" w:color="auto"/>
            <w:left w:val="none" w:sz="0" w:space="0" w:color="auto"/>
            <w:bottom w:val="none" w:sz="0" w:space="0" w:color="auto"/>
            <w:right w:val="none" w:sz="0" w:space="0" w:color="auto"/>
          </w:divBdr>
        </w:div>
        <w:div w:id="228808807">
          <w:marLeft w:val="640"/>
          <w:marRight w:val="0"/>
          <w:marTop w:val="0"/>
          <w:marBottom w:val="0"/>
          <w:divBdr>
            <w:top w:val="none" w:sz="0" w:space="0" w:color="auto"/>
            <w:left w:val="none" w:sz="0" w:space="0" w:color="auto"/>
            <w:bottom w:val="none" w:sz="0" w:space="0" w:color="auto"/>
            <w:right w:val="none" w:sz="0" w:space="0" w:color="auto"/>
          </w:divBdr>
        </w:div>
        <w:div w:id="235015440">
          <w:marLeft w:val="640"/>
          <w:marRight w:val="0"/>
          <w:marTop w:val="0"/>
          <w:marBottom w:val="0"/>
          <w:divBdr>
            <w:top w:val="none" w:sz="0" w:space="0" w:color="auto"/>
            <w:left w:val="none" w:sz="0" w:space="0" w:color="auto"/>
            <w:bottom w:val="none" w:sz="0" w:space="0" w:color="auto"/>
            <w:right w:val="none" w:sz="0" w:space="0" w:color="auto"/>
          </w:divBdr>
        </w:div>
        <w:div w:id="864563611">
          <w:marLeft w:val="640"/>
          <w:marRight w:val="0"/>
          <w:marTop w:val="0"/>
          <w:marBottom w:val="0"/>
          <w:divBdr>
            <w:top w:val="none" w:sz="0" w:space="0" w:color="auto"/>
            <w:left w:val="none" w:sz="0" w:space="0" w:color="auto"/>
            <w:bottom w:val="none" w:sz="0" w:space="0" w:color="auto"/>
            <w:right w:val="none" w:sz="0" w:space="0" w:color="auto"/>
          </w:divBdr>
        </w:div>
        <w:div w:id="335151502">
          <w:marLeft w:val="640"/>
          <w:marRight w:val="0"/>
          <w:marTop w:val="0"/>
          <w:marBottom w:val="0"/>
          <w:divBdr>
            <w:top w:val="none" w:sz="0" w:space="0" w:color="auto"/>
            <w:left w:val="none" w:sz="0" w:space="0" w:color="auto"/>
            <w:bottom w:val="none" w:sz="0" w:space="0" w:color="auto"/>
            <w:right w:val="none" w:sz="0" w:space="0" w:color="auto"/>
          </w:divBdr>
        </w:div>
        <w:div w:id="640960233">
          <w:marLeft w:val="640"/>
          <w:marRight w:val="0"/>
          <w:marTop w:val="0"/>
          <w:marBottom w:val="0"/>
          <w:divBdr>
            <w:top w:val="none" w:sz="0" w:space="0" w:color="auto"/>
            <w:left w:val="none" w:sz="0" w:space="0" w:color="auto"/>
            <w:bottom w:val="none" w:sz="0" w:space="0" w:color="auto"/>
            <w:right w:val="none" w:sz="0" w:space="0" w:color="auto"/>
          </w:divBdr>
        </w:div>
        <w:div w:id="92751277">
          <w:marLeft w:val="640"/>
          <w:marRight w:val="0"/>
          <w:marTop w:val="0"/>
          <w:marBottom w:val="0"/>
          <w:divBdr>
            <w:top w:val="none" w:sz="0" w:space="0" w:color="auto"/>
            <w:left w:val="none" w:sz="0" w:space="0" w:color="auto"/>
            <w:bottom w:val="none" w:sz="0" w:space="0" w:color="auto"/>
            <w:right w:val="none" w:sz="0" w:space="0" w:color="auto"/>
          </w:divBdr>
        </w:div>
        <w:div w:id="341128177">
          <w:marLeft w:val="640"/>
          <w:marRight w:val="0"/>
          <w:marTop w:val="0"/>
          <w:marBottom w:val="0"/>
          <w:divBdr>
            <w:top w:val="none" w:sz="0" w:space="0" w:color="auto"/>
            <w:left w:val="none" w:sz="0" w:space="0" w:color="auto"/>
            <w:bottom w:val="none" w:sz="0" w:space="0" w:color="auto"/>
            <w:right w:val="none" w:sz="0" w:space="0" w:color="auto"/>
          </w:divBdr>
        </w:div>
        <w:div w:id="1048383499">
          <w:marLeft w:val="640"/>
          <w:marRight w:val="0"/>
          <w:marTop w:val="0"/>
          <w:marBottom w:val="0"/>
          <w:divBdr>
            <w:top w:val="none" w:sz="0" w:space="0" w:color="auto"/>
            <w:left w:val="none" w:sz="0" w:space="0" w:color="auto"/>
            <w:bottom w:val="none" w:sz="0" w:space="0" w:color="auto"/>
            <w:right w:val="none" w:sz="0" w:space="0" w:color="auto"/>
          </w:divBdr>
        </w:div>
        <w:div w:id="93478844">
          <w:marLeft w:val="640"/>
          <w:marRight w:val="0"/>
          <w:marTop w:val="0"/>
          <w:marBottom w:val="0"/>
          <w:divBdr>
            <w:top w:val="none" w:sz="0" w:space="0" w:color="auto"/>
            <w:left w:val="none" w:sz="0" w:space="0" w:color="auto"/>
            <w:bottom w:val="none" w:sz="0" w:space="0" w:color="auto"/>
            <w:right w:val="none" w:sz="0" w:space="0" w:color="auto"/>
          </w:divBdr>
        </w:div>
        <w:div w:id="1246188364">
          <w:marLeft w:val="640"/>
          <w:marRight w:val="0"/>
          <w:marTop w:val="0"/>
          <w:marBottom w:val="0"/>
          <w:divBdr>
            <w:top w:val="none" w:sz="0" w:space="0" w:color="auto"/>
            <w:left w:val="none" w:sz="0" w:space="0" w:color="auto"/>
            <w:bottom w:val="none" w:sz="0" w:space="0" w:color="auto"/>
            <w:right w:val="none" w:sz="0" w:space="0" w:color="auto"/>
          </w:divBdr>
        </w:div>
        <w:div w:id="896236266">
          <w:marLeft w:val="640"/>
          <w:marRight w:val="0"/>
          <w:marTop w:val="0"/>
          <w:marBottom w:val="0"/>
          <w:divBdr>
            <w:top w:val="none" w:sz="0" w:space="0" w:color="auto"/>
            <w:left w:val="none" w:sz="0" w:space="0" w:color="auto"/>
            <w:bottom w:val="none" w:sz="0" w:space="0" w:color="auto"/>
            <w:right w:val="none" w:sz="0" w:space="0" w:color="auto"/>
          </w:divBdr>
        </w:div>
        <w:div w:id="423260396">
          <w:marLeft w:val="640"/>
          <w:marRight w:val="0"/>
          <w:marTop w:val="0"/>
          <w:marBottom w:val="0"/>
          <w:divBdr>
            <w:top w:val="none" w:sz="0" w:space="0" w:color="auto"/>
            <w:left w:val="none" w:sz="0" w:space="0" w:color="auto"/>
            <w:bottom w:val="none" w:sz="0" w:space="0" w:color="auto"/>
            <w:right w:val="none" w:sz="0" w:space="0" w:color="auto"/>
          </w:divBdr>
        </w:div>
        <w:div w:id="751703000">
          <w:marLeft w:val="640"/>
          <w:marRight w:val="0"/>
          <w:marTop w:val="0"/>
          <w:marBottom w:val="0"/>
          <w:divBdr>
            <w:top w:val="none" w:sz="0" w:space="0" w:color="auto"/>
            <w:left w:val="none" w:sz="0" w:space="0" w:color="auto"/>
            <w:bottom w:val="none" w:sz="0" w:space="0" w:color="auto"/>
            <w:right w:val="none" w:sz="0" w:space="0" w:color="auto"/>
          </w:divBdr>
        </w:div>
        <w:div w:id="1517302190">
          <w:marLeft w:val="640"/>
          <w:marRight w:val="0"/>
          <w:marTop w:val="0"/>
          <w:marBottom w:val="0"/>
          <w:divBdr>
            <w:top w:val="none" w:sz="0" w:space="0" w:color="auto"/>
            <w:left w:val="none" w:sz="0" w:space="0" w:color="auto"/>
            <w:bottom w:val="none" w:sz="0" w:space="0" w:color="auto"/>
            <w:right w:val="none" w:sz="0" w:space="0" w:color="auto"/>
          </w:divBdr>
        </w:div>
        <w:div w:id="1974940031">
          <w:marLeft w:val="640"/>
          <w:marRight w:val="0"/>
          <w:marTop w:val="0"/>
          <w:marBottom w:val="0"/>
          <w:divBdr>
            <w:top w:val="none" w:sz="0" w:space="0" w:color="auto"/>
            <w:left w:val="none" w:sz="0" w:space="0" w:color="auto"/>
            <w:bottom w:val="none" w:sz="0" w:space="0" w:color="auto"/>
            <w:right w:val="none" w:sz="0" w:space="0" w:color="auto"/>
          </w:divBdr>
        </w:div>
        <w:div w:id="1597858638">
          <w:marLeft w:val="640"/>
          <w:marRight w:val="0"/>
          <w:marTop w:val="0"/>
          <w:marBottom w:val="0"/>
          <w:divBdr>
            <w:top w:val="none" w:sz="0" w:space="0" w:color="auto"/>
            <w:left w:val="none" w:sz="0" w:space="0" w:color="auto"/>
            <w:bottom w:val="none" w:sz="0" w:space="0" w:color="auto"/>
            <w:right w:val="none" w:sz="0" w:space="0" w:color="auto"/>
          </w:divBdr>
        </w:div>
        <w:div w:id="1575579638">
          <w:marLeft w:val="640"/>
          <w:marRight w:val="0"/>
          <w:marTop w:val="0"/>
          <w:marBottom w:val="0"/>
          <w:divBdr>
            <w:top w:val="none" w:sz="0" w:space="0" w:color="auto"/>
            <w:left w:val="none" w:sz="0" w:space="0" w:color="auto"/>
            <w:bottom w:val="none" w:sz="0" w:space="0" w:color="auto"/>
            <w:right w:val="none" w:sz="0" w:space="0" w:color="auto"/>
          </w:divBdr>
        </w:div>
        <w:div w:id="1267346163">
          <w:marLeft w:val="640"/>
          <w:marRight w:val="0"/>
          <w:marTop w:val="0"/>
          <w:marBottom w:val="0"/>
          <w:divBdr>
            <w:top w:val="none" w:sz="0" w:space="0" w:color="auto"/>
            <w:left w:val="none" w:sz="0" w:space="0" w:color="auto"/>
            <w:bottom w:val="none" w:sz="0" w:space="0" w:color="auto"/>
            <w:right w:val="none" w:sz="0" w:space="0" w:color="auto"/>
          </w:divBdr>
        </w:div>
        <w:div w:id="902713270">
          <w:marLeft w:val="640"/>
          <w:marRight w:val="0"/>
          <w:marTop w:val="0"/>
          <w:marBottom w:val="0"/>
          <w:divBdr>
            <w:top w:val="none" w:sz="0" w:space="0" w:color="auto"/>
            <w:left w:val="none" w:sz="0" w:space="0" w:color="auto"/>
            <w:bottom w:val="none" w:sz="0" w:space="0" w:color="auto"/>
            <w:right w:val="none" w:sz="0" w:space="0" w:color="auto"/>
          </w:divBdr>
        </w:div>
        <w:div w:id="734738868">
          <w:marLeft w:val="640"/>
          <w:marRight w:val="0"/>
          <w:marTop w:val="0"/>
          <w:marBottom w:val="0"/>
          <w:divBdr>
            <w:top w:val="none" w:sz="0" w:space="0" w:color="auto"/>
            <w:left w:val="none" w:sz="0" w:space="0" w:color="auto"/>
            <w:bottom w:val="none" w:sz="0" w:space="0" w:color="auto"/>
            <w:right w:val="none" w:sz="0" w:space="0" w:color="auto"/>
          </w:divBdr>
        </w:div>
        <w:div w:id="1085766316">
          <w:marLeft w:val="640"/>
          <w:marRight w:val="0"/>
          <w:marTop w:val="0"/>
          <w:marBottom w:val="0"/>
          <w:divBdr>
            <w:top w:val="none" w:sz="0" w:space="0" w:color="auto"/>
            <w:left w:val="none" w:sz="0" w:space="0" w:color="auto"/>
            <w:bottom w:val="none" w:sz="0" w:space="0" w:color="auto"/>
            <w:right w:val="none" w:sz="0" w:space="0" w:color="auto"/>
          </w:divBdr>
        </w:div>
        <w:div w:id="1386178593">
          <w:marLeft w:val="640"/>
          <w:marRight w:val="0"/>
          <w:marTop w:val="0"/>
          <w:marBottom w:val="0"/>
          <w:divBdr>
            <w:top w:val="none" w:sz="0" w:space="0" w:color="auto"/>
            <w:left w:val="none" w:sz="0" w:space="0" w:color="auto"/>
            <w:bottom w:val="none" w:sz="0" w:space="0" w:color="auto"/>
            <w:right w:val="none" w:sz="0" w:space="0" w:color="auto"/>
          </w:divBdr>
        </w:div>
        <w:div w:id="1676571795">
          <w:marLeft w:val="640"/>
          <w:marRight w:val="0"/>
          <w:marTop w:val="0"/>
          <w:marBottom w:val="0"/>
          <w:divBdr>
            <w:top w:val="none" w:sz="0" w:space="0" w:color="auto"/>
            <w:left w:val="none" w:sz="0" w:space="0" w:color="auto"/>
            <w:bottom w:val="none" w:sz="0" w:space="0" w:color="auto"/>
            <w:right w:val="none" w:sz="0" w:space="0" w:color="auto"/>
          </w:divBdr>
        </w:div>
        <w:div w:id="1646200265">
          <w:marLeft w:val="640"/>
          <w:marRight w:val="0"/>
          <w:marTop w:val="0"/>
          <w:marBottom w:val="0"/>
          <w:divBdr>
            <w:top w:val="none" w:sz="0" w:space="0" w:color="auto"/>
            <w:left w:val="none" w:sz="0" w:space="0" w:color="auto"/>
            <w:bottom w:val="none" w:sz="0" w:space="0" w:color="auto"/>
            <w:right w:val="none" w:sz="0" w:space="0" w:color="auto"/>
          </w:divBdr>
        </w:div>
        <w:div w:id="1887329053">
          <w:marLeft w:val="640"/>
          <w:marRight w:val="0"/>
          <w:marTop w:val="0"/>
          <w:marBottom w:val="0"/>
          <w:divBdr>
            <w:top w:val="none" w:sz="0" w:space="0" w:color="auto"/>
            <w:left w:val="none" w:sz="0" w:space="0" w:color="auto"/>
            <w:bottom w:val="none" w:sz="0" w:space="0" w:color="auto"/>
            <w:right w:val="none" w:sz="0" w:space="0" w:color="auto"/>
          </w:divBdr>
        </w:div>
        <w:div w:id="2079745390">
          <w:marLeft w:val="640"/>
          <w:marRight w:val="0"/>
          <w:marTop w:val="0"/>
          <w:marBottom w:val="0"/>
          <w:divBdr>
            <w:top w:val="none" w:sz="0" w:space="0" w:color="auto"/>
            <w:left w:val="none" w:sz="0" w:space="0" w:color="auto"/>
            <w:bottom w:val="none" w:sz="0" w:space="0" w:color="auto"/>
            <w:right w:val="none" w:sz="0" w:space="0" w:color="auto"/>
          </w:divBdr>
        </w:div>
        <w:div w:id="1440442381">
          <w:marLeft w:val="640"/>
          <w:marRight w:val="0"/>
          <w:marTop w:val="0"/>
          <w:marBottom w:val="0"/>
          <w:divBdr>
            <w:top w:val="none" w:sz="0" w:space="0" w:color="auto"/>
            <w:left w:val="none" w:sz="0" w:space="0" w:color="auto"/>
            <w:bottom w:val="none" w:sz="0" w:space="0" w:color="auto"/>
            <w:right w:val="none" w:sz="0" w:space="0" w:color="auto"/>
          </w:divBdr>
        </w:div>
        <w:div w:id="1758090085">
          <w:marLeft w:val="640"/>
          <w:marRight w:val="0"/>
          <w:marTop w:val="0"/>
          <w:marBottom w:val="0"/>
          <w:divBdr>
            <w:top w:val="none" w:sz="0" w:space="0" w:color="auto"/>
            <w:left w:val="none" w:sz="0" w:space="0" w:color="auto"/>
            <w:bottom w:val="none" w:sz="0" w:space="0" w:color="auto"/>
            <w:right w:val="none" w:sz="0" w:space="0" w:color="auto"/>
          </w:divBdr>
        </w:div>
        <w:div w:id="1873415723">
          <w:marLeft w:val="640"/>
          <w:marRight w:val="0"/>
          <w:marTop w:val="0"/>
          <w:marBottom w:val="0"/>
          <w:divBdr>
            <w:top w:val="none" w:sz="0" w:space="0" w:color="auto"/>
            <w:left w:val="none" w:sz="0" w:space="0" w:color="auto"/>
            <w:bottom w:val="none" w:sz="0" w:space="0" w:color="auto"/>
            <w:right w:val="none" w:sz="0" w:space="0" w:color="auto"/>
          </w:divBdr>
        </w:div>
        <w:div w:id="262611200">
          <w:marLeft w:val="640"/>
          <w:marRight w:val="0"/>
          <w:marTop w:val="0"/>
          <w:marBottom w:val="0"/>
          <w:divBdr>
            <w:top w:val="none" w:sz="0" w:space="0" w:color="auto"/>
            <w:left w:val="none" w:sz="0" w:space="0" w:color="auto"/>
            <w:bottom w:val="none" w:sz="0" w:space="0" w:color="auto"/>
            <w:right w:val="none" w:sz="0" w:space="0" w:color="auto"/>
          </w:divBdr>
        </w:div>
        <w:div w:id="359402241">
          <w:marLeft w:val="640"/>
          <w:marRight w:val="0"/>
          <w:marTop w:val="0"/>
          <w:marBottom w:val="0"/>
          <w:divBdr>
            <w:top w:val="none" w:sz="0" w:space="0" w:color="auto"/>
            <w:left w:val="none" w:sz="0" w:space="0" w:color="auto"/>
            <w:bottom w:val="none" w:sz="0" w:space="0" w:color="auto"/>
            <w:right w:val="none" w:sz="0" w:space="0" w:color="auto"/>
          </w:divBdr>
        </w:div>
        <w:div w:id="778643624">
          <w:marLeft w:val="640"/>
          <w:marRight w:val="0"/>
          <w:marTop w:val="0"/>
          <w:marBottom w:val="0"/>
          <w:divBdr>
            <w:top w:val="none" w:sz="0" w:space="0" w:color="auto"/>
            <w:left w:val="none" w:sz="0" w:space="0" w:color="auto"/>
            <w:bottom w:val="none" w:sz="0" w:space="0" w:color="auto"/>
            <w:right w:val="none" w:sz="0" w:space="0" w:color="auto"/>
          </w:divBdr>
        </w:div>
        <w:div w:id="1336956076">
          <w:marLeft w:val="640"/>
          <w:marRight w:val="0"/>
          <w:marTop w:val="0"/>
          <w:marBottom w:val="0"/>
          <w:divBdr>
            <w:top w:val="none" w:sz="0" w:space="0" w:color="auto"/>
            <w:left w:val="none" w:sz="0" w:space="0" w:color="auto"/>
            <w:bottom w:val="none" w:sz="0" w:space="0" w:color="auto"/>
            <w:right w:val="none" w:sz="0" w:space="0" w:color="auto"/>
          </w:divBdr>
        </w:div>
        <w:div w:id="1991709420">
          <w:marLeft w:val="640"/>
          <w:marRight w:val="0"/>
          <w:marTop w:val="0"/>
          <w:marBottom w:val="0"/>
          <w:divBdr>
            <w:top w:val="none" w:sz="0" w:space="0" w:color="auto"/>
            <w:left w:val="none" w:sz="0" w:space="0" w:color="auto"/>
            <w:bottom w:val="none" w:sz="0" w:space="0" w:color="auto"/>
            <w:right w:val="none" w:sz="0" w:space="0" w:color="auto"/>
          </w:divBdr>
        </w:div>
        <w:div w:id="1964580798">
          <w:marLeft w:val="640"/>
          <w:marRight w:val="0"/>
          <w:marTop w:val="0"/>
          <w:marBottom w:val="0"/>
          <w:divBdr>
            <w:top w:val="none" w:sz="0" w:space="0" w:color="auto"/>
            <w:left w:val="none" w:sz="0" w:space="0" w:color="auto"/>
            <w:bottom w:val="none" w:sz="0" w:space="0" w:color="auto"/>
            <w:right w:val="none" w:sz="0" w:space="0" w:color="auto"/>
          </w:divBdr>
        </w:div>
        <w:div w:id="1405226571">
          <w:marLeft w:val="640"/>
          <w:marRight w:val="0"/>
          <w:marTop w:val="0"/>
          <w:marBottom w:val="0"/>
          <w:divBdr>
            <w:top w:val="none" w:sz="0" w:space="0" w:color="auto"/>
            <w:left w:val="none" w:sz="0" w:space="0" w:color="auto"/>
            <w:bottom w:val="none" w:sz="0" w:space="0" w:color="auto"/>
            <w:right w:val="none" w:sz="0" w:space="0" w:color="auto"/>
          </w:divBdr>
        </w:div>
        <w:div w:id="1453982720">
          <w:marLeft w:val="640"/>
          <w:marRight w:val="0"/>
          <w:marTop w:val="0"/>
          <w:marBottom w:val="0"/>
          <w:divBdr>
            <w:top w:val="none" w:sz="0" w:space="0" w:color="auto"/>
            <w:left w:val="none" w:sz="0" w:space="0" w:color="auto"/>
            <w:bottom w:val="none" w:sz="0" w:space="0" w:color="auto"/>
            <w:right w:val="none" w:sz="0" w:space="0" w:color="auto"/>
          </w:divBdr>
        </w:div>
        <w:div w:id="2027559128">
          <w:marLeft w:val="640"/>
          <w:marRight w:val="0"/>
          <w:marTop w:val="0"/>
          <w:marBottom w:val="0"/>
          <w:divBdr>
            <w:top w:val="none" w:sz="0" w:space="0" w:color="auto"/>
            <w:left w:val="none" w:sz="0" w:space="0" w:color="auto"/>
            <w:bottom w:val="none" w:sz="0" w:space="0" w:color="auto"/>
            <w:right w:val="none" w:sz="0" w:space="0" w:color="auto"/>
          </w:divBdr>
        </w:div>
        <w:div w:id="385446947">
          <w:marLeft w:val="640"/>
          <w:marRight w:val="0"/>
          <w:marTop w:val="0"/>
          <w:marBottom w:val="0"/>
          <w:divBdr>
            <w:top w:val="none" w:sz="0" w:space="0" w:color="auto"/>
            <w:left w:val="none" w:sz="0" w:space="0" w:color="auto"/>
            <w:bottom w:val="none" w:sz="0" w:space="0" w:color="auto"/>
            <w:right w:val="none" w:sz="0" w:space="0" w:color="auto"/>
          </w:divBdr>
        </w:div>
        <w:div w:id="2109158871">
          <w:marLeft w:val="640"/>
          <w:marRight w:val="0"/>
          <w:marTop w:val="0"/>
          <w:marBottom w:val="0"/>
          <w:divBdr>
            <w:top w:val="none" w:sz="0" w:space="0" w:color="auto"/>
            <w:left w:val="none" w:sz="0" w:space="0" w:color="auto"/>
            <w:bottom w:val="none" w:sz="0" w:space="0" w:color="auto"/>
            <w:right w:val="none" w:sz="0" w:space="0" w:color="auto"/>
          </w:divBdr>
        </w:div>
        <w:div w:id="134101305">
          <w:marLeft w:val="640"/>
          <w:marRight w:val="0"/>
          <w:marTop w:val="0"/>
          <w:marBottom w:val="0"/>
          <w:divBdr>
            <w:top w:val="none" w:sz="0" w:space="0" w:color="auto"/>
            <w:left w:val="none" w:sz="0" w:space="0" w:color="auto"/>
            <w:bottom w:val="none" w:sz="0" w:space="0" w:color="auto"/>
            <w:right w:val="none" w:sz="0" w:space="0" w:color="auto"/>
          </w:divBdr>
        </w:div>
        <w:div w:id="1510948748">
          <w:marLeft w:val="640"/>
          <w:marRight w:val="0"/>
          <w:marTop w:val="0"/>
          <w:marBottom w:val="0"/>
          <w:divBdr>
            <w:top w:val="none" w:sz="0" w:space="0" w:color="auto"/>
            <w:left w:val="none" w:sz="0" w:space="0" w:color="auto"/>
            <w:bottom w:val="none" w:sz="0" w:space="0" w:color="auto"/>
            <w:right w:val="none" w:sz="0" w:space="0" w:color="auto"/>
          </w:divBdr>
        </w:div>
        <w:div w:id="1880051883">
          <w:marLeft w:val="640"/>
          <w:marRight w:val="0"/>
          <w:marTop w:val="0"/>
          <w:marBottom w:val="0"/>
          <w:divBdr>
            <w:top w:val="none" w:sz="0" w:space="0" w:color="auto"/>
            <w:left w:val="none" w:sz="0" w:space="0" w:color="auto"/>
            <w:bottom w:val="none" w:sz="0" w:space="0" w:color="auto"/>
            <w:right w:val="none" w:sz="0" w:space="0" w:color="auto"/>
          </w:divBdr>
        </w:div>
        <w:div w:id="1139761155">
          <w:marLeft w:val="640"/>
          <w:marRight w:val="0"/>
          <w:marTop w:val="0"/>
          <w:marBottom w:val="0"/>
          <w:divBdr>
            <w:top w:val="none" w:sz="0" w:space="0" w:color="auto"/>
            <w:left w:val="none" w:sz="0" w:space="0" w:color="auto"/>
            <w:bottom w:val="none" w:sz="0" w:space="0" w:color="auto"/>
            <w:right w:val="none" w:sz="0" w:space="0" w:color="auto"/>
          </w:divBdr>
        </w:div>
        <w:div w:id="68037163">
          <w:marLeft w:val="640"/>
          <w:marRight w:val="0"/>
          <w:marTop w:val="0"/>
          <w:marBottom w:val="0"/>
          <w:divBdr>
            <w:top w:val="none" w:sz="0" w:space="0" w:color="auto"/>
            <w:left w:val="none" w:sz="0" w:space="0" w:color="auto"/>
            <w:bottom w:val="none" w:sz="0" w:space="0" w:color="auto"/>
            <w:right w:val="none" w:sz="0" w:space="0" w:color="auto"/>
          </w:divBdr>
        </w:div>
        <w:div w:id="958033090">
          <w:marLeft w:val="640"/>
          <w:marRight w:val="0"/>
          <w:marTop w:val="0"/>
          <w:marBottom w:val="0"/>
          <w:divBdr>
            <w:top w:val="none" w:sz="0" w:space="0" w:color="auto"/>
            <w:left w:val="none" w:sz="0" w:space="0" w:color="auto"/>
            <w:bottom w:val="none" w:sz="0" w:space="0" w:color="auto"/>
            <w:right w:val="none" w:sz="0" w:space="0" w:color="auto"/>
          </w:divBdr>
        </w:div>
        <w:div w:id="2138982857">
          <w:marLeft w:val="640"/>
          <w:marRight w:val="0"/>
          <w:marTop w:val="0"/>
          <w:marBottom w:val="0"/>
          <w:divBdr>
            <w:top w:val="none" w:sz="0" w:space="0" w:color="auto"/>
            <w:left w:val="none" w:sz="0" w:space="0" w:color="auto"/>
            <w:bottom w:val="none" w:sz="0" w:space="0" w:color="auto"/>
            <w:right w:val="none" w:sz="0" w:space="0" w:color="auto"/>
          </w:divBdr>
        </w:div>
        <w:div w:id="867378272">
          <w:marLeft w:val="640"/>
          <w:marRight w:val="0"/>
          <w:marTop w:val="0"/>
          <w:marBottom w:val="0"/>
          <w:divBdr>
            <w:top w:val="none" w:sz="0" w:space="0" w:color="auto"/>
            <w:left w:val="none" w:sz="0" w:space="0" w:color="auto"/>
            <w:bottom w:val="none" w:sz="0" w:space="0" w:color="auto"/>
            <w:right w:val="none" w:sz="0" w:space="0" w:color="auto"/>
          </w:divBdr>
        </w:div>
        <w:div w:id="369769775">
          <w:marLeft w:val="640"/>
          <w:marRight w:val="0"/>
          <w:marTop w:val="0"/>
          <w:marBottom w:val="0"/>
          <w:divBdr>
            <w:top w:val="none" w:sz="0" w:space="0" w:color="auto"/>
            <w:left w:val="none" w:sz="0" w:space="0" w:color="auto"/>
            <w:bottom w:val="none" w:sz="0" w:space="0" w:color="auto"/>
            <w:right w:val="none" w:sz="0" w:space="0" w:color="auto"/>
          </w:divBdr>
        </w:div>
        <w:div w:id="1004170017">
          <w:marLeft w:val="640"/>
          <w:marRight w:val="0"/>
          <w:marTop w:val="0"/>
          <w:marBottom w:val="0"/>
          <w:divBdr>
            <w:top w:val="none" w:sz="0" w:space="0" w:color="auto"/>
            <w:left w:val="none" w:sz="0" w:space="0" w:color="auto"/>
            <w:bottom w:val="none" w:sz="0" w:space="0" w:color="auto"/>
            <w:right w:val="none" w:sz="0" w:space="0" w:color="auto"/>
          </w:divBdr>
        </w:div>
        <w:div w:id="1812213310">
          <w:marLeft w:val="640"/>
          <w:marRight w:val="0"/>
          <w:marTop w:val="0"/>
          <w:marBottom w:val="0"/>
          <w:divBdr>
            <w:top w:val="none" w:sz="0" w:space="0" w:color="auto"/>
            <w:left w:val="none" w:sz="0" w:space="0" w:color="auto"/>
            <w:bottom w:val="none" w:sz="0" w:space="0" w:color="auto"/>
            <w:right w:val="none" w:sz="0" w:space="0" w:color="auto"/>
          </w:divBdr>
        </w:div>
        <w:div w:id="264077056">
          <w:marLeft w:val="640"/>
          <w:marRight w:val="0"/>
          <w:marTop w:val="0"/>
          <w:marBottom w:val="0"/>
          <w:divBdr>
            <w:top w:val="none" w:sz="0" w:space="0" w:color="auto"/>
            <w:left w:val="none" w:sz="0" w:space="0" w:color="auto"/>
            <w:bottom w:val="none" w:sz="0" w:space="0" w:color="auto"/>
            <w:right w:val="none" w:sz="0" w:space="0" w:color="auto"/>
          </w:divBdr>
        </w:div>
        <w:div w:id="1373000336">
          <w:marLeft w:val="640"/>
          <w:marRight w:val="0"/>
          <w:marTop w:val="0"/>
          <w:marBottom w:val="0"/>
          <w:divBdr>
            <w:top w:val="none" w:sz="0" w:space="0" w:color="auto"/>
            <w:left w:val="none" w:sz="0" w:space="0" w:color="auto"/>
            <w:bottom w:val="none" w:sz="0" w:space="0" w:color="auto"/>
            <w:right w:val="none" w:sz="0" w:space="0" w:color="auto"/>
          </w:divBdr>
        </w:div>
        <w:div w:id="2127962585">
          <w:marLeft w:val="640"/>
          <w:marRight w:val="0"/>
          <w:marTop w:val="0"/>
          <w:marBottom w:val="0"/>
          <w:divBdr>
            <w:top w:val="none" w:sz="0" w:space="0" w:color="auto"/>
            <w:left w:val="none" w:sz="0" w:space="0" w:color="auto"/>
            <w:bottom w:val="none" w:sz="0" w:space="0" w:color="auto"/>
            <w:right w:val="none" w:sz="0" w:space="0" w:color="auto"/>
          </w:divBdr>
        </w:div>
        <w:div w:id="324624423">
          <w:marLeft w:val="640"/>
          <w:marRight w:val="0"/>
          <w:marTop w:val="0"/>
          <w:marBottom w:val="0"/>
          <w:divBdr>
            <w:top w:val="none" w:sz="0" w:space="0" w:color="auto"/>
            <w:left w:val="none" w:sz="0" w:space="0" w:color="auto"/>
            <w:bottom w:val="none" w:sz="0" w:space="0" w:color="auto"/>
            <w:right w:val="none" w:sz="0" w:space="0" w:color="auto"/>
          </w:divBdr>
        </w:div>
        <w:div w:id="1665013397">
          <w:marLeft w:val="640"/>
          <w:marRight w:val="0"/>
          <w:marTop w:val="0"/>
          <w:marBottom w:val="0"/>
          <w:divBdr>
            <w:top w:val="none" w:sz="0" w:space="0" w:color="auto"/>
            <w:left w:val="none" w:sz="0" w:space="0" w:color="auto"/>
            <w:bottom w:val="none" w:sz="0" w:space="0" w:color="auto"/>
            <w:right w:val="none" w:sz="0" w:space="0" w:color="auto"/>
          </w:divBdr>
        </w:div>
        <w:div w:id="1651638711">
          <w:marLeft w:val="640"/>
          <w:marRight w:val="0"/>
          <w:marTop w:val="0"/>
          <w:marBottom w:val="0"/>
          <w:divBdr>
            <w:top w:val="none" w:sz="0" w:space="0" w:color="auto"/>
            <w:left w:val="none" w:sz="0" w:space="0" w:color="auto"/>
            <w:bottom w:val="none" w:sz="0" w:space="0" w:color="auto"/>
            <w:right w:val="none" w:sz="0" w:space="0" w:color="auto"/>
          </w:divBdr>
        </w:div>
        <w:div w:id="1469275594">
          <w:marLeft w:val="640"/>
          <w:marRight w:val="0"/>
          <w:marTop w:val="0"/>
          <w:marBottom w:val="0"/>
          <w:divBdr>
            <w:top w:val="none" w:sz="0" w:space="0" w:color="auto"/>
            <w:left w:val="none" w:sz="0" w:space="0" w:color="auto"/>
            <w:bottom w:val="none" w:sz="0" w:space="0" w:color="auto"/>
            <w:right w:val="none" w:sz="0" w:space="0" w:color="auto"/>
          </w:divBdr>
        </w:div>
        <w:div w:id="1039087130">
          <w:marLeft w:val="640"/>
          <w:marRight w:val="0"/>
          <w:marTop w:val="0"/>
          <w:marBottom w:val="0"/>
          <w:divBdr>
            <w:top w:val="none" w:sz="0" w:space="0" w:color="auto"/>
            <w:left w:val="none" w:sz="0" w:space="0" w:color="auto"/>
            <w:bottom w:val="none" w:sz="0" w:space="0" w:color="auto"/>
            <w:right w:val="none" w:sz="0" w:space="0" w:color="auto"/>
          </w:divBdr>
        </w:div>
        <w:div w:id="331180305">
          <w:marLeft w:val="640"/>
          <w:marRight w:val="0"/>
          <w:marTop w:val="0"/>
          <w:marBottom w:val="0"/>
          <w:divBdr>
            <w:top w:val="none" w:sz="0" w:space="0" w:color="auto"/>
            <w:left w:val="none" w:sz="0" w:space="0" w:color="auto"/>
            <w:bottom w:val="none" w:sz="0" w:space="0" w:color="auto"/>
            <w:right w:val="none" w:sz="0" w:space="0" w:color="auto"/>
          </w:divBdr>
        </w:div>
        <w:div w:id="1576892967">
          <w:marLeft w:val="640"/>
          <w:marRight w:val="0"/>
          <w:marTop w:val="0"/>
          <w:marBottom w:val="0"/>
          <w:divBdr>
            <w:top w:val="none" w:sz="0" w:space="0" w:color="auto"/>
            <w:left w:val="none" w:sz="0" w:space="0" w:color="auto"/>
            <w:bottom w:val="none" w:sz="0" w:space="0" w:color="auto"/>
            <w:right w:val="none" w:sz="0" w:space="0" w:color="auto"/>
          </w:divBdr>
        </w:div>
        <w:div w:id="1578829985">
          <w:marLeft w:val="640"/>
          <w:marRight w:val="0"/>
          <w:marTop w:val="0"/>
          <w:marBottom w:val="0"/>
          <w:divBdr>
            <w:top w:val="none" w:sz="0" w:space="0" w:color="auto"/>
            <w:left w:val="none" w:sz="0" w:space="0" w:color="auto"/>
            <w:bottom w:val="none" w:sz="0" w:space="0" w:color="auto"/>
            <w:right w:val="none" w:sz="0" w:space="0" w:color="auto"/>
          </w:divBdr>
        </w:div>
        <w:div w:id="263273647">
          <w:marLeft w:val="640"/>
          <w:marRight w:val="0"/>
          <w:marTop w:val="0"/>
          <w:marBottom w:val="0"/>
          <w:divBdr>
            <w:top w:val="none" w:sz="0" w:space="0" w:color="auto"/>
            <w:left w:val="none" w:sz="0" w:space="0" w:color="auto"/>
            <w:bottom w:val="none" w:sz="0" w:space="0" w:color="auto"/>
            <w:right w:val="none" w:sz="0" w:space="0" w:color="auto"/>
          </w:divBdr>
        </w:div>
        <w:div w:id="679551582">
          <w:marLeft w:val="640"/>
          <w:marRight w:val="0"/>
          <w:marTop w:val="0"/>
          <w:marBottom w:val="0"/>
          <w:divBdr>
            <w:top w:val="none" w:sz="0" w:space="0" w:color="auto"/>
            <w:left w:val="none" w:sz="0" w:space="0" w:color="auto"/>
            <w:bottom w:val="none" w:sz="0" w:space="0" w:color="auto"/>
            <w:right w:val="none" w:sz="0" w:space="0" w:color="auto"/>
          </w:divBdr>
        </w:div>
        <w:div w:id="23987382">
          <w:marLeft w:val="640"/>
          <w:marRight w:val="0"/>
          <w:marTop w:val="0"/>
          <w:marBottom w:val="0"/>
          <w:divBdr>
            <w:top w:val="none" w:sz="0" w:space="0" w:color="auto"/>
            <w:left w:val="none" w:sz="0" w:space="0" w:color="auto"/>
            <w:bottom w:val="none" w:sz="0" w:space="0" w:color="auto"/>
            <w:right w:val="none" w:sz="0" w:space="0" w:color="auto"/>
          </w:divBdr>
        </w:div>
        <w:div w:id="1236353815">
          <w:marLeft w:val="640"/>
          <w:marRight w:val="0"/>
          <w:marTop w:val="0"/>
          <w:marBottom w:val="0"/>
          <w:divBdr>
            <w:top w:val="none" w:sz="0" w:space="0" w:color="auto"/>
            <w:left w:val="none" w:sz="0" w:space="0" w:color="auto"/>
            <w:bottom w:val="none" w:sz="0" w:space="0" w:color="auto"/>
            <w:right w:val="none" w:sz="0" w:space="0" w:color="auto"/>
          </w:divBdr>
        </w:div>
        <w:div w:id="1822231866">
          <w:marLeft w:val="640"/>
          <w:marRight w:val="0"/>
          <w:marTop w:val="0"/>
          <w:marBottom w:val="0"/>
          <w:divBdr>
            <w:top w:val="none" w:sz="0" w:space="0" w:color="auto"/>
            <w:left w:val="none" w:sz="0" w:space="0" w:color="auto"/>
            <w:bottom w:val="none" w:sz="0" w:space="0" w:color="auto"/>
            <w:right w:val="none" w:sz="0" w:space="0" w:color="auto"/>
          </w:divBdr>
        </w:div>
      </w:divsChild>
    </w:div>
    <w:div w:id="172064720">
      <w:bodyDiv w:val="1"/>
      <w:marLeft w:val="0"/>
      <w:marRight w:val="0"/>
      <w:marTop w:val="0"/>
      <w:marBottom w:val="0"/>
      <w:divBdr>
        <w:top w:val="none" w:sz="0" w:space="0" w:color="auto"/>
        <w:left w:val="none" w:sz="0" w:space="0" w:color="auto"/>
        <w:bottom w:val="none" w:sz="0" w:space="0" w:color="auto"/>
        <w:right w:val="none" w:sz="0" w:space="0" w:color="auto"/>
      </w:divBdr>
      <w:divsChild>
        <w:div w:id="466898273">
          <w:marLeft w:val="640"/>
          <w:marRight w:val="0"/>
          <w:marTop w:val="0"/>
          <w:marBottom w:val="0"/>
          <w:divBdr>
            <w:top w:val="none" w:sz="0" w:space="0" w:color="auto"/>
            <w:left w:val="none" w:sz="0" w:space="0" w:color="auto"/>
            <w:bottom w:val="none" w:sz="0" w:space="0" w:color="auto"/>
            <w:right w:val="none" w:sz="0" w:space="0" w:color="auto"/>
          </w:divBdr>
        </w:div>
        <w:div w:id="657850838">
          <w:marLeft w:val="640"/>
          <w:marRight w:val="0"/>
          <w:marTop w:val="0"/>
          <w:marBottom w:val="0"/>
          <w:divBdr>
            <w:top w:val="none" w:sz="0" w:space="0" w:color="auto"/>
            <w:left w:val="none" w:sz="0" w:space="0" w:color="auto"/>
            <w:bottom w:val="none" w:sz="0" w:space="0" w:color="auto"/>
            <w:right w:val="none" w:sz="0" w:space="0" w:color="auto"/>
          </w:divBdr>
        </w:div>
        <w:div w:id="1721323128">
          <w:marLeft w:val="640"/>
          <w:marRight w:val="0"/>
          <w:marTop w:val="0"/>
          <w:marBottom w:val="0"/>
          <w:divBdr>
            <w:top w:val="none" w:sz="0" w:space="0" w:color="auto"/>
            <w:left w:val="none" w:sz="0" w:space="0" w:color="auto"/>
            <w:bottom w:val="none" w:sz="0" w:space="0" w:color="auto"/>
            <w:right w:val="none" w:sz="0" w:space="0" w:color="auto"/>
          </w:divBdr>
        </w:div>
        <w:div w:id="1947300164">
          <w:marLeft w:val="640"/>
          <w:marRight w:val="0"/>
          <w:marTop w:val="0"/>
          <w:marBottom w:val="0"/>
          <w:divBdr>
            <w:top w:val="none" w:sz="0" w:space="0" w:color="auto"/>
            <w:left w:val="none" w:sz="0" w:space="0" w:color="auto"/>
            <w:bottom w:val="none" w:sz="0" w:space="0" w:color="auto"/>
            <w:right w:val="none" w:sz="0" w:space="0" w:color="auto"/>
          </w:divBdr>
        </w:div>
        <w:div w:id="1978295307">
          <w:marLeft w:val="640"/>
          <w:marRight w:val="0"/>
          <w:marTop w:val="0"/>
          <w:marBottom w:val="0"/>
          <w:divBdr>
            <w:top w:val="none" w:sz="0" w:space="0" w:color="auto"/>
            <w:left w:val="none" w:sz="0" w:space="0" w:color="auto"/>
            <w:bottom w:val="none" w:sz="0" w:space="0" w:color="auto"/>
            <w:right w:val="none" w:sz="0" w:space="0" w:color="auto"/>
          </w:divBdr>
        </w:div>
        <w:div w:id="729114807">
          <w:marLeft w:val="640"/>
          <w:marRight w:val="0"/>
          <w:marTop w:val="0"/>
          <w:marBottom w:val="0"/>
          <w:divBdr>
            <w:top w:val="none" w:sz="0" w:space="0" w:color="auto"/>
            <w:left w:val="none" w:sz="0" w:space="0" w:color="auto"/>
            <w:bottom w:val="none" w:sz="0" w:space="0" w:color="auto"/>
            <w:right w:val="none" w:sz="0" w:space="0" w:color="auto"/>
          </w:divBdr>
        </w:div>
        <w:div w:id="1244726279">
          <w:marLeft w:val="640"/>
          <w:marRight w:val="0"/>
          <w:marTop w:val="0"/>
          <w:marBottom w:val="0"/>
          <w:divBdr>
            <w:top w:val="none" w:sz="0" w:space="0" w:color="auto"/>
            <w:left w:val="none" w:sz="0" w:space="0" w:color="auto"/>
            <w:bottom w:val="none" w:sz="0" w:space="0" w:color="auto"/>
            <w:right w:val="none" w:sz="0" w:space="0" w:color="auto"/>
          </w:divBdr>
        </w:div>
        <w:div w:id="254440505">
          <w:marLeft w:val="640"/>
          <w:marRight w:val="0"/>
          <w:marTop w:val="0"/>
          <w:marBottom w:val="0"/>
          <w:divBdr>
            <w:top w:val="none" w:sz="0" w:space="0" w:color="auto"/>
            <w:left w:val="none" w:sz="0" w:space="0" w:color="auto"/>
            <w:bottom w:val="none" w:sz="0" w:space="0" w:color="auto"/>
            <w:right w:val="none" w:sz="0" w:space="0" w:color="auto"/>
          </w:divBdr>
        </w:div>
        <w:div w:id="1249726303">
          <w:marLeft w:val="640"/>
          <w:marRight w:val="0"/>
          <w:marTop w:val="0"/>
          <w:marBottom w:val="0"/>
          <w:divBdr>
            <w:top w:val="none" w:sz="0" w:space="0" w:color="auto"/>
            <w:left w:val="none" w:sz="0" w:space="0" w:color="auto"/>
            <w:bottom w:val="none" w:sz="0" w:space="0" w:color="auto"/>
            <w:right w:val="none" w:sz="0" w:space="0" w:color="auto"/>
          </w:divBdr>
        </w:div>
        <w:div w:id="223101516">
          <w:marLeft w:val="640"/>
          <w:marRight w:val="0"/>
          <w:marTop w:val="0"/>
          <w:marBottom w:val="0"/>
          <w:divBdr>
            <w:top w:val="none" w:sz="0" w:space="0" w:color="auto"/>
            <w:left w:val="none" w:sz="0" w:space="0" w:color="auto"/>
            <w:bottom w:val="none" w:sz="0" w:space="0" w:color="auto"/>
            <w:right w:val="none" w:sz="0" w:space="0" w:color="auto"/>
          </w:divBdr>
        </w:div>
        <w:div w:id="77990338">
          <w:marLeft w:val="640"/>
          <w:marRight w:val="0"/>
          <w:marTop w:val="0"/>
          <w:marBottom w:val="0"/>
          <w:divBdr>
            <w:top w:val="none" w:sz="0" w:space="0" w:color="auto"/>
            <w:left w:val="none" w:sz="0" w:space="0" w:color="auto"/>
            <w:bottom w:val="none" w:sz="0" w:space="0" w:color="auto"/>
            <w:right w:val="none" w:sz="0" w:space="0" w:color="auto"/>
          </w:divBdr>
        </w:div>
        <w:div w:id="1580627553">
          <w:marLeft w:val="640"/>
          <w:marRight w:val="0"/>
          <w:marTop w:val="0"/>
          <w:marBottom w:val="0"/>
          <w:divBdr>
            <w:top w:val="none" w:sz="0" w:space="0" w:color="auto"/>
            <w:left w:val="none" w:sz="0" w:space="0" w:color="auto"/>
            <w:bottom w:val="none" w:sz="0" w:space="0" w:color="auto"/>
            <w:right w:val="none" w:sz="0" w:space="0" w:color="auto"/>
          </w:divBdr>
        </w:div>
        <w:div w:id="72360751">
          <w:marLeft w:val="640"/>
          <w:marRight w:val="0"/>
          <w:marTop w:val="0"/>
          <w:marBottom w:val="0"/>
          <w:divBdr>
            <w:top w:val="none" w:sz="0" w:space="0" w:color="auto"/>
            <w:left w:val="none" w:sz="0" w:space="0" w:color="auto"/>
            <w:bottom w:val="none" w:sz="0" w:space="0" w:color="auto"/>
            <w:right w:val="none" w:sz="0" w:space="0" w:color="auto"/>
          </w:divBdr>
        </w:div>
        <w:div w:id="1649165527">
          <w:marLeft w:val="640"/>
          <w:marRight w:val="0"/>
          <w:marTop w:val="0"/>
          <w:marBottom w:val="0"/>
          <w:divBdr>
            <w:top w:val="none" w:sz="0" w:space="0" w:color="auto"/>
            <w:left w:val="none" w:sz="0" w:space="0" w:color="auto"/>
            <w:bottom w:val="none" w:sz="0" w:space="0" w:color="auto"/>
            <w:right w:val="none" w:sz="0" w:space="0" w:color="auto"/>
          </w:divBdr>
        </w:div>
        <w:div w:id="462624103">
          <w:marLeft w:val="640"/>
          <w:marRight w:val="0"/>
          <w:marTop w:val="0"/>
          <w:marBottom w:val="0"/>
          <w:divBdr>
            <w:top w:val="none" w:sz="0" w:space="0" w:color="auto"/>
            <w:left w:val="none" w:sz="0" w:space="0" w:color="auto"/>
            <w:bottom w:val="none" w:sz="0" w:space="0" w:color="auto"/>
            <w:right w:val="none" w:sz="0" w:space="0" w:color="auto"/>
          </w:divBdr>
        </w:div>
        <w:div w:id="789056469">
          <w:marLeft w:val="640"/>
          <w:marRight w:val="0"/>
          <w:marTop w:val="0"/>
          <w:marBottom w:val="0"/>
          <w:divBdr>
            <w:top w:val="none" w:sz="0" w:space="0" w:color="auto"/>
            <w:left w:val="none" w:sz="0" w:space="0" w:color="auto"/>
            <w:bottom w:val="none" w:sz="0" w:space="0" w:color="auto"/>
            <w:right w:val="none" w:sz="0" w:space="0" w:color="auto"/>
          </w:divBdr>
        </w:div>
        <w:div w:id="1724479168">
          <w:marLeft w:val="640"/>
          <w:marRight w:val="0"/>
          <w:marTop w:val="0"/>
          <w:marBottom w:val="0"/>
          <w:divBdr>
            <w:top w:val="none" w:sz="0" w:space="0" w:color="auto"/>
            <w:left w:val="none" w:sz="0" w:space="0" w:color="auto"/>
            <w:bottom w:val="none" w:sz="0" w:space="0" w:color="auto"/>
            <w:right w:val="none" w:sz="0" w:space="0" w:color="auto"/>
          </w:divBdr>
        </w:div>
        <w:div w:id="1260138323">
          <w:marLeft w:val="640"/>
          <w:marRight w:val="0"/>
          <w:marTop w:val="0"/>
          <w:marBottom w:val="0"/>
          <w:divBdr>
            <w:top w:val="none" w:sz="0" w:space="0" w:color="auto"/>
            <w:left w:val="none" w:sz="0" w:space="0" w:color="auto"/>
            <w:bottom w:val="none" w:sz="0" w:space="0" w:color="auto"/>
            <w:right w:val="none" w:sz="0" w:space="0" w:color="auto"/>
          </w:divBdr>
        </w:div>
        <w:div w:id="215821393">
          <w:marLeft w:val="640"/>
          <w:marRight w:val="0"/>
          <w:marTop w:val="0"/>
          <w:marBottom w:val="0"/>
          <w:divBdr>
            <w:top w:val="none" w:sz="0" w:space="0" w:color="auto"/>
            <w:left w:val="none" w:sz="0" w:space="0" w:color="auto"/>
            <w:bottom w:val="none" w:sz="0" w:space="0" w:color="auto"/>
            <w:right w:val="none" w:sz="0" w:space="0" w:color="auto"/>
          </w:divBdr>
        </w:div>
        <w:div w:id="914894341">
          <w:marLeft w:val="640"/>
          <w:marRight w:val="0"/>
          <w:marTop w:val="0"/>
          <w:marBottom w:val="0"/>
          <w:divBdr>
            <w:top w:val="none" w:sz="0" w:space="0" w:color="auto"/>
            <w:left w:val="none" w:sz="0" w:space="0" w:color="auto"/>
            <w:bottom w:val="none" w:sz="0" w:space="0" w:color="auto"/>
            <w:right w:val="none" w:sz="0" w:space="0" w:color="auto"/>
          </w:divBdr>
        </w:div>
        <w:div w:id="2020500935">
          <w:marLeft w:val="640"/>
          <w:marRight w:val="0"/>
          <w:marTop w:val="0"/>
          <w:marBottom w:val="0"/>
          <w:divBdr>
            <w:top w:val="none" w:sz="0" w:space="0" w:color="auto"/>
            <w:left w:val="none" w:sz="0" w:space="0" w:color="auto"/>
            <w:bottom w:val="none" w:sz="0" w:space="0" w:color="auto"/>
            <w:right w:val="none" w:sz="0" w:space="0" w:color="auto"/>
          </w:divBdr>
        </w:div>
        <w:div w:id="573786359">
          <w:marLeft w:val="640"/>
          <w:marRight w:val="0"/>
          <w:marTop w:val="0"/>
          <w:marBottom w:val="0"/>
          <w:divBdr>
            <w:top w:val="none" w:sz="0" w:space="0" w:color="auto"/>
            <w:left w:val="none" w:sz="0" w:space="0" w:color="auto"/>
            <w:bottom w:val="none" w:sz="0" w:space="0" w:color="auto"/>
            <w:right w:val="none" w:sz="0" w:space="0" w:color="auto"/>
          </w:divBdr>
        </w:div>
        <w:div w:id="977413194">
          <w:marLeft w:val="640"/>
          <w:marRight w:val="0"/>
          <w:marTop w:val="0"/>
          <w:marBottom w:val="0"/>
          <w:divBdr>
            <w:top w:val="none" w:sz="0" w:space="0" w:color="auto"/>
            <w:left w:val="none" w:sz="0" w:space="0" w:color="auto"/>
            <w:bottom w:val="none" w:sz="0" w:space="0" w:color="auto"/>
            <w:right w:val="none" w:sz="0" w:space="0" w:color="auto"/>
          </w:divBdr>
        </w:div>
        <w:div w:id="1036351616">
          <w:marLeft w:val="640"/>
          <w:marRight w:val="0"/>
          <w:marTop w:val="0"/>
          <w:marBottom w:val="0"/>
          <w:divBdr>
            <w:top w:val="none" w:sz="0" w:space="0" w:color="auto"/>
            <w:left w:val="none" w:sz="0" w:space="0" w:color="auto"/>
            <w:bottom w:val="none" w:sz="0" w:space="0" w:color="auto"/>
            <w:right w:val="none" w:sz="0" w:space="0" w:color="auto"/>
          </w:divBdr>
        </w:div>
        <w:div w:id="1690520637">
          <w:marLeft w:val="640"/>
          <w:marRight w:val="0"/>
          <w:marTop w:val="0"/>
          <w:marBottom w:val="0"/>
          <w:divBdr>
            <w:top w:val="none" w:sz="0" w:space="0" w:color="auto"/>
            <w:left w:val="none" w:sz="0" w:space="0" w:color="auto"/>
            <w:bottom w:val="none" w:sz="0" w:space="0" w:color="auto"/>
            <w:right w:val="none" w:sz="0" w:space="0" w:color="auto"/>
          </w:divBdr>
        </w:div>
        <w:div w:id="1665162662">
          <w:marLeft w:val="640"/>
          <w:marRight w:val="0"/>
          <w:marTop w:val="0"/>
          <w:marBottom w:val="0"/>
          <w:divBdr>
            <w:top w:val="none" w:sz="0" w:space="0" w:color="auto"/>
            <w:left w:val="none" w:sz="0" w:space="0" w:color="auto"/>
            <w:bottom w:val="none" w:sz="0" w:space="0" w:color="auto"/>
            <w:right w:val="none" w:sz="0" w:space="0" w:color="auto"/>
          </w:divBdr>
        </w:div>
        <w:div w:id="1329751102">
          <w:marLeft w:val="640"/>
          <w:marRight w:val="0"/>
          <w:marTop w:val="0"/>
          <w:marBottom w:val="0"/>
          <w:divBdr>
            <w:top w:val="none" w:sz="0" w:space="0" w:color="auto"/>
            <w:left w:val="none" w:sz="0" w:space="0" w:color="auto"/>
            <w:bottom w:val="none" w:sz="0" w:space="0" w:color="auto"/>
            <w:right w:val="none" w:sz="0" w:space="0" w:color="auto"/>
          </w:divBdr>
        </w:div>
        <w:div w:id="950283370">
          <w:marLeft w:val="640"/>
          <w:marRight w:val="0"/>
          <w:marTop w:val="0"/>
          <w:marBottom w:val="0"/>
          <w:divBdr>
            <w:top w:val="none" w:sz="0" w:space="0" w:color="auto"/>
            <w:left w:val="none" w:sz="0" w:space="0" w:color="auto"/>
            <w:bottom w:val="none" w:sz="0" w:space="0" w:color="auto"/>
            <w:right w:val="none" w:sz="0" w:space="0" w:color="auto"/>
          </w:divBdr>
        </w:div>
        <w:div w:id="2072001186">
          <w:marLeft w:val="640"/>
          <w:marRight w:val="0"/>
          <w:marTop w:val="0"/>
          <w:marBottom w:val="0"/>
          <w:divBdr>
            <w:top w:val="none" w:sz="0" w:space="0" w:color="auto"/>
            <w:left w:val="none" w:sz="0" w:space="0" w:color="auto"/>
            <w:bottom w:val="none" w:sz="0" w:space="0" w:color="auto"/>
            <w:right w:val="none" w:sz="0" w:space="0" w:color="auto"/>
          </w:divBdr>
        </w:div>
        <w:div w:id="2070029409">
          <w:marLeft w:val="640"/>
          <w:marRight w:val="0"/>
          <w:marTop w:val="0"/>
          <w:marBottom w:val="0"/>
          <w:divBdr>
            <w:top w:val="none" w:sz="0" w:space="0" w:color="auto"/>
            <w:left w:val="none" w:sz="0" w:space="0" w:color="auto"/>
            <w:bottom w:val="none" w:sz="0" w:space="0" w:color="auto"/>
            <w:right w:val="none" w:sz="0" w:space="0" w:color="auto"/>
          </w:divBdr>
        </w:div>
        <w:div w:id="564410350">
          <w:marLeft w:val="640"/>
          <w:marRight w:val="0"/>
          <w:marTop w:val="0"/>
          <w:marBottom w:val="0"/>
          <w:divBdr>
            <w:top w:val="none" w:sz="0" w:space="0" w:color="auto"/>
            <w:left w:val="none" w:sz="0" w:space="0" w:color="auto"/>
            <w:bottom w:val="none" w:sz="0" w:space="0" w:color="auto"/>
            <w:right w:val="none" w:sz="0" w:space="0" w:color="auto"/>
          </w:divBdr>
        </w:div>
        <w:div w:id="1005281163">
          <w:marLeft w:val="640"/>
          <w:marRight w:val="0"/>
          <w:marTop w:val="0"/>
          <w:marBottom w:val="0"/>
          <w:divBdr>
            <w:top w:val="none" w:sz="0" w:space="0" w:color="auto"/>
            <w:left w:val="none" w:sz="0" w:space="0" w:color="auto"/>
            <w:bottom w:val="none" w:sz="0" w:space="0" w:color="auto"/>
            <w:right w:val="none" w:sz="0" w:space="0" w:color="auto"/>
          </w:divBdr>
        </w:div>
        <w:div w:id="2100716273">
          <w:marLeft w:val="640"/>
          <w:marRight w:val="0"/>
          <w:marTop w:val="0"/>
          <w:marBottom w:val="0"/>
          <w:divBdr>
            <w:top w:val="none" w:sz="0" w:space="0" w:color="auto"/>
            <w:left w:val="none" w:sz="0" w:space="0" w:color="auto"/>
            <w:bottom w:val="none" w:sz="0" w:space="0" w:color="auto"/>
            <w:right w:val="none" w:sz="0" w:space="0" w:color="auto"/>
          </w:divBdr>
        </w:div>
        <w:div w:id="1668317174">
          <w:marLeft w:val="640"/>
          <w:marRight w:val="0"/>
          <w:marTop w:val="0"/>
          <w:marBottom w:val="0"/>
          <w:divBdr>
            <w:top w:val="none" w:sz="0" w:space="0" w:color="auto"/>
            <w:left w:val="none" w:sz="0" w:space="0" w:color="auto"/>
            <w:bottom w:val="none" w:sz="0" w:space="0" w:color="auto"/>
            <w:right w:val="none" w:sz="0" w:space="0" w:color="auto"/>
          </w:divBdr>
        </w:div>
        <w:div w:id="716321191">
          <w:marLeft w:val="640"/>
          <w:marRight w:val="0"/>
          <w:marTop w:val="0"/>
          <w:marBottom w:val="0"/>
          <w:divBdr>
            <w:top w:val="none" w:sz="0" w:space="0" w:color="auto"/>
            <w:left w:val="none" w:sz="0" w:space="0" w:color="auto"/>
            <w:bottom w:val="none" w:sz="0" w:space="0" w:color="auto"/>
            <w:right w:val="none" w:sz="0" w:space="0" w:color="auto"/>
          </w:divBdr>
        </w:div>
        <w:div w:id="1663582903">
          <w:marLeft w:val="640"/>
          <w:marRight w:val="0"/>
          <w:marTop w:val="0"/>
          <w:marBottom w:val="0"/>
          <w:divBdr>
            <w:top w:val="none" w:sz="0" w:space="0" w:color="auto"/>
            <w:left w:val="none" w:sz="0" w:space="0" w:color="auto"/>
            <w:bottom w:val="none" w:sz="0" w:space="0" w:color="auto"/>
            <w:right w:val="none" w:sz="0" w:space="0" w:color="auto"/>
          </w:divBdr>
        </w:div>
        <w:div w:id="1966229998">
          <w:marLeft w:val="640"/>
          <w:marRight w:val="0"/>
          <w:marTop w:val="0"/>
          <w:marBottom w:val="0"/>
          <w:divBdr>
            <w:top w:val="none" w:sz="0" w:space="0" w:color="auto"/>
            <w:left w:val="none" w:sz="0" w:space="0" w:color="auto"/>
            <w:bottom w:val="none" w:sz="0" w:space="0" w:color="auto"/>
            <w:right w:val="none" w:sz="0" w:space="0" w:color="auto"/>
          </w:divBdr>
        </w:div>
        <w:div w:id="1433014772">
          <w:marLeft w:val="640"/>
          <w:marRight w:val="0"/>
          <w:marTop w:val="0"/>
          <w:marBottom w:val="0"/>
          <w:divBdr>
            <w:top w:val="none" w:sz="0" w:space="0" w:color="auto"/>
            <w:left w:val="none" w:sz="0" w:space="0" w:color="auto"/>
            <w:bottom w:val="none" w:sz="0" w:space="0" w:color="auto"/>
            <w:right w:val="none" w:sz="0" w:space="0" w:color="auto"/>
          </w:divBdr>
        </w:div>
        <w:div w:id="1357735295">
          <w:marLeft w:val="640"/>
          <w:marRight w:val="0"/>
          <w:marTop w:val="0"/>
          <w:marBottom w:val="0"/>
          <w:divBdr>
            <w:top w:val="none" w:sz="0" w:space="0" w:color="auto"/>
            <w:left w:val="none" w:sz="0" w:space="0" w:color="auto"/>
            <w:bottom w:val="none" w:sz="0" w:space="0" w:color="auto"/>
            <w:right w:val="none" w:sz="0" w:space="0" w:color="auto"/>
          </w:divBdr>
        </w:div>
        <w:div w:id="1377927067">
          <w:marLeft w:val="640"/>
          <w:marRight w:val="0"/>
          <w:marTop w:val="0"/>
          <w:marBottom w:val="0"/>
          <w:divBdr>
            <w:top w:val="none" w:sz="0" w:space="0" w:color="auto"/>
            <w:left w:val="none" w:sz="0" w:space="0" w:color="auto"/>
            <w:bottom w:val="none" w:sz="0" w:space="0" w:color="auto"/>
            <w:right w:val="none" w:sz="0" w:space="0" w:color="auto"/>
          </w:divBdr>
        </w:div>
        <w:div w:id="281888531">
          <w:marLeft w:val="640"/>
          <w:marRight w:val="0"/>
          <w:marTop w:val="0"/>
          <w:marBottom w:val="0"/>
          <w:divBdr>
            <w:top w:val="none" w:sz="0" w:space="0" w:color="auto"/>
            <w:left w:val="none" w:sz="0" w:space="0" w:color="auto"/>
            <w:bottom w:val="none" w:sz="0" w:space="0" w:color="auto"/>
            <w:right w:val="none" w:sz="0" w:space="0" w:color="auto"/>
          </w:divBdr>
        </w:div>
        <w:div w:id="1352800657">
          <w:marLeft w:val="640"/>
          <w:marRight w:val="0"/>
          <w:marTop w:val="0"/>
          <w:marBottom w:val="0"/>
          <w:divBdr>
            <w:top w:val="none" w:sz="0" w:space="0" w:color="auto"/>
            <w:left w:val="none" w:sz="0" w:space="0" w:color="auto"/>
            <w:bottom w:val="none" w:sz="0" w:space="0" w:color="auto"/>
            <w:right w:val="none" w:sz="0" w:space="0" w:color="auto"/>
          </w:divBdr>
        </w:div>
        <w:div w:id="1853950422">
          <w:marLeft w:val="640"/>
          <w:marRight w:val="0"/>
          <w:marTop w:val="0"/>
          <w:marBottom w:val="0"/>
          <w:divBdr>
            <w:top w:val="none" w:sz="0" w:space="0" w:color="auto"/>
            <w:left w:val="none" w:sz="0" w:space="0" w:color="auto"/>
            <w:bottom w:val="none" w:sz="0" w:space="0" w:color="auto"/>
            <w:right w:val="none" w:sz="0" w:space="0" w:color="auto"/>
          </w:divBdr>
        </w:div>
        <w:div w:id="1802384683">
          <w:marLeft w:val="640"/>
          <w:marRight w:val="0"/>
          <w:marTop w:val="0"/>
          <w:marBottom w:val="0"/>
          <w:divBdr>
            <w:top w:val="none" w:sz="0" w:space="0" w:color="auto"/>
            <w:left w:val="none" w:sz="0" w:space="0" w:color="auto"/>
            <w:bottom w:val="none" w:sz="0" w:space="0" w:color="auto"/>
            <w:right w:val="none" w:sz="0" w:space="0" w:color="auto"/>
          </w:divBdr>
        </w:div>
        <w:div w:id="1250192104">
          <w:marLeft w:val="640"/>
          <w:marRight w:val="0"/>
          <w:marTop w:val="0"/>
          <w:marBottom w:val="0"/>
          <w:divBdr>
            <w:top w:val="none" w:sz="0" w:space="0" w:color="auto"/>
            <w:left w:val="none" w:sz="0" w:space="0" w:color="auto"/>
            <w:bottom w:val="none" w:sz="0" w:space="0" w:color="auto"/>
            <w:right w:val="none" w:sz="0" w:space="0" w:color="auto"/>
          </w:divBdr>
        </w:div>
        <w:div w:id="1962296224">
          <w:marLeft w:val="640"/>
          <w:marRight w:val="0"/>
          <w:marTop w:val="0"/>
          <w:marBottom w:val="0"/>
          <w:divBdr>
            <w:top w:val="none" w:sz="0" w:space="0" w:color="auto"/>
            <w:left w:val="none" w:sz="0" w:space="0" w:color="auto"/>
            <w:bottom w:val="none" w:sz="0" w:space="0" w:color="auto"/>
            <w:right w:val="none" w:sz="0" w:space="0" w:color="auto"/>
          </w:divBdr>
        </w:div>
        <w:div w:id="2119057578">
          <w:marLeft w:val="640"/>
          <w:marRight w:val="0"/>
          <w:marTop w:val="0"/>
          <w:marBottom w:val="0"/>
          <w:divBdr>
            <w:top w:val="none" w:sz="0" w:space="0" w:color="auto"/>
            <w:left w:val="none" w:sz="0" w:space="0" w:color="auto"/>
            <w:bottom w:val="none" w:sz="0" w:space="0" w:color="auto"/>
            <w:right w:val="none" w:sz="0" w:space="0" w:color="auto"/>
          </w:divBdr>
        </w:div>
        <w:div w:id="1352998083">
          <w:marLeft w:val="640"/>
          <w:marRight w:val="0"/>
          <w:marTop w:val="0"/>
          <w:marBottom w:val="0"/>
          <w:divBdr>
            <w:top w:val="none" w:sz="0" w:space="0" w:color="auto"/>
            <w:left w:val="none" w:sz="0" w:space="0" w:color="auto"/>
            <w:bottom w:val="none" w:sz="0" w:space="0" w:color="auto"/>
            <w:right w:val="none" w:sz="0" w:space="0" w:color="auto"/>
          </w:divBdr>
        </w:div>
        <w:div w:id="1833331856">
          <w:marLeft w:val="640"/>
          <w:marRight w:val="0"/>
          <w:marTop w:val="0"/>
          <w:marBottom w:val="0"/>
          <w:divBdr>
            <w:top w:val="none" w:sz="0" w:space="0" w:color="auto"/>
            <w:left w:val="none" w:sz="0" w:space="0" w:color="auto"/>
            <w:bottom w:val="none" w:sz="0" w:space="0" w:color="auto"/>
            <w:right w:val="none" w:sz="0" w:space="0" w:color="auto"/>
          </w:divBdr>
        </w:div>
        <w:div w:id="1993214341">
          <w:marLeft w:val="640"/>
          <w:marRight w:val="0"/>
          <w:marTop w:val="0"/>
          <w:marBottom w:val="0"/>
          <w:divBdr>
            <w:top w:val="none" w:sz="0" w:space="0" w:color="auto"/>
            <w:left w:val="none" w:sz="0" w:space="0" w:color="auto"/>
            <w:bottom w:val="none" w:sz="0" w:space="0" w:color="auto"/>
            <w:right w:val="none" w:sz="0" w:space="0" w:color="auto"/>
          </w:divBdr>
        </w:div>
        <w:div w:id="1276056100">
          <w:marLeft w:val="640"/>
          <w:marRight w:val="0"/>
          <w:marTop w:val="0"/>
          <w:marBottom w:val="0"/>
          <w:divBdr>
            <w:top w:val="none" w:sz="0" w:space="0" w:color="auto"/>
            <w:left w:val="none" w:sz="0" w:space="0" w:color="auto"/>
            <w:bottom w:val="none" w:sz="0" w:space="0" w:color="auto"/>
            <w:right w:val="none" w:sz="0" w:space="0" w:color="auto"/>
          </w:divBdr>
        </w:div>
        <w:div w:id="1952199088">
          <w:marLeft w:val="640"/>
          <w:marRight w:val="0"/>
          <w:marTop w:val="0"/>
          <w:marBottom w:val="0"/>
          <w:divBdr>
            <w:top w:val="none" w:sz="0" w:space="0" w:color="auto"/>
            <w:left w:val="none" w:sz="0" w:space="0" w:color="auto"/>
            <w:bottom w:val="none" w:sz="0" w:space="0" w:color="auto"/>
            <w:right w:val="none" w:sz="0" w:space="0" w:color="auto"/>
          </w:divBdr>
        </w:div>
        <w:div w:id="873423187">
          <w:marLeft w:val="640"/>
          <w:marRight w:val="0"/>
          <w:marTop w:val="0"/>
          <w:marBottom w:val="0"/>
          <w:divBdr>
            <w:top w:val="none" w:sz="0" w:space="0" w:color="auto"/>
            <w:left w:val="none" w:sz="0" w:space="0" w:color="auto"/>
            <w:bottom w:val="none" w:sz="0" w:space="0" w:color="auto"/>
            <w:right w:val="none" w:sz="0" w:space="0" w:color="auto"/>
          </w:divBdr>
        </w:div>
        <w:div w:id="1580795201">
          <w:marLeft w:val="640"/>
          <w:marRight w:val="0"/>
          <w:marTop w:val="0"/>
          <w:marBottom w:val="0"/>
          <w:divBdr>
            <w:top w:val="none" w:sz="0" w:space="0" w:color="auto"/>
            <w:left w:val="none" w:sz="0" w:space="0" w:color="auto"/>
            <w:bottom w:val="none" w:sz="0" w:space="0" w:color="auto"/>
            <w:right w:val="none" w:sz="0" w:space="0" w:color="auto"/>
          </w:divBdr>
        </w:div>
        <w:div w:id="596330163">
          <w:marLeft w:val="640"/>
          <w:marRight w:val="0"/>
          <w:marTop w:val="0"/>
          <w:marBottom w:val="0"/>
          <w:divBdr>
            <w:top w:val="none" w:sz="0" w:space="0" w:color="auto"/>
            <w:left w:val="none" w:sz="0" w:space="0" w:color="auto"/>
            <w:bottom w:val="none" w:sz="0" w:space="0" w:color="auto"/>
            <w:right w:val="none" w:sz="0" w:space="0" w:color="auto"/>
          </w:divBdr>
        </w:div>
        <w:div w:id="1416704297">
          <w:marLeft w:val="640"/>
          <w:marRight w:val="0"/>
          <w:marTop w:val="0"/>
          <w:marBottom w:val="0"/>
          <w:divBdr>
            <w:top w:val="none" w:sz="0" w:space="0" w:color="auto"/>
            <w:left w:val="none" w:sz="0" w:space="0" w:color="auto"/>
            <w:bottom w:val="none" w:sz="0" w:space="0" w:color="auto"/>
            <w:right w:val="none" w:sz="0" w:space="0" w:color="auto"/>
          </w:divBdr>
        </w:div>
        <w:div w:id="285627507">
          <w:marLeft w:val="640"/>
          <w:marRight w:val="0"/>
          <w:marTop w:val="0"/>
          <w:marBottom w:val="0"/>
          <w:divBdr>
            <w:top w:val="none" w:sz="0" w:space="0" w:color="auto"/>
            <w:left w:val="none" w:sz="0" w:space="0" w:color="auto"/>
            <w:bottom w:val="none" w:sz="0" w:space="0" w:color="auto"/>
            <w:right w:val="none" w:sz="0" w:space="0" w:color="auto"/>
          </w:divBdr>
        </w:div>
        <w:div w:id="1816071577">
          <w:marLeft w:val="640"/>
          <w:marRight w:val="0"/>
          <w:marTop w:val="0"/>
          <w:marBottom w:val="0"/>
          <w:divBdr>
            <w:top w:val="none" w:sz="0" w:space="0" w:color="auto"/>
            <w:left w:val="none" w:sz="0" w:space="0" w:color="auto"/>
            <w:bottom w:val="none" w:sz="0" w:space="0" w:color="auto"/>
            <w:right w:val="none" w:sz="0" w:space="0" w:color="auto"/>
          </w:divBdr>
        </w:div>
        <w:div w:id="789471242">
          <w:marLeft w:val="640"/>
          <w:marRight w:val="0"/>
          <w:marTop w:val="0"/>
          <w:marBottom w:val="0"/>
          <w:divBdr>
            <w:top w:val="none" w:sz="0" w:space="0" w:color="auto"/>
            <w:left w:val="none" w:sz="0" w:space="0" w:color="auto"/>
            <w:bottom w:val="none" w:sz="0" w:space="0" w:color="auto"/>
            <w:right w:val="none" w:sz="0" w:space="0" w:color="auto"/>
          </w:divBdr>
        </w:div>
        <w:div w:id="120731049">
          <w:marLeft w:val="640"/>
          <w:marRight w:val="0"/>
          <w:marTop w:val="0"/>
          <w:marBottom w:val="0"/>
          <w:divBdr>
            <w:top w:val="none" w:sz="0" w:space="0" w:color="auto"/>
            <w:left w:val="none" w:sz="0" w:space="0" w:color="auto"/>
            <w:bottom w:val="none" w:sz="0" w:space="0" w:color="auto"/>
            <w:right w:val="none" w:sz="0" w:space="0" w:color="auto"/>
          </w:divBdr>
        </w:div>
        <w:div w:id="934291634">
          <w:marLeft w:val="640"/>
          <w:marRight w:val="0"/>
          <w:marTop w:val="0"/>
          <w:marBottom w:val="0"/>
          <w:divBdr>
            <w:top w:val="none" w:sz="0" w:space="0" w:color="auto"/>
            <w:left w:val="none" w:sz="0" w:space="0" w:color="auto"/>
            <w:bottom w:val="none" w:sz="0" w:space="0" w:color="auto"/>
            <w:right w:val="none" w:sz="0" w:space="0" w:color="auto"/>
          </w:divBdr>
        </w:div>
        <w:div w:id="1325426180">
          <w:marLeft w:val="640"/>
          <w:marRight w:val="0"/>
          <w:marTop w:val="0"/>
          <w:marBottom w:val="0"/>
          <w:divBdr>
            <w:top w:val="none" w:sz="0" w:space="0" w:color="auto"/>
            <w:left w:val="none" w:sz="0" w:space="0" w:color="auto"/>
            <w:bottom w:val="none" w:sz="0" w:space="0" w:color="auto"/>
            <w:right w:val="none" w:sz="0" w:space="0" w:color="auto"/>
          </w:divBdr>
        </w:div>
        <w:div w:id="1528716958">
          <w:marLeft w:val="640"/>
          <w:marRight w:val="0"/>
          <w:marTop w:val="0"/>
          <w:marBottom w:val="0"/>
          <w:divBdr>
            <w:top w:val="none" w:sz="0" w:space="0" w:color="auto"/>
            <w:left w:val="none" w:sz="0" w:space="0" w:color="auto"/>
            <w:bottom w:val="none" w:sz="0" w:space="0" w:color="auto"/>
            <w:right w:val="none" w:sz="0" w:space="0" w:color="auto"/>
          </w:divBdr>
        </w:div>
        <w:div w:id="157158487">
          <w:marLeft w:val="640"/>
          <w:marRight w:val="0"/>
          <w:marTop w:val="0"/>
          <w:marBottom w:val="0"/>
          <w:divBdr>
            <w:top w:val="none" w:sz="0" w:space="0" w:color="auto"/>
            <w:left w:val="none" w:sz="0" w:space="0" w:color="auto"/>
            <w:bottom w:val="none" w:sz="0" w:space="0" w:color="auto"/>
            <w:right w:val="none" w:sz="0" w:space="0" w:color="auto"/>
          </w:divBdr>
        </w:div>
        <w:div w:id="1857891013">
          <w:marLeft w:val="640"/>
          <w:marRight w:val="0"/>
          <w:marTop w:val="0"/>
          <w:marBottom w:val="0"/>
          <w:divBdr>
            <w:top w:val="none" w:sz="0" w:space="0" w:color="auto"/>
            <w:left w:val="none" w:sz="0" w:space="0" w:color="auto"/>
            <w:bottom w:val="none" w:sz="0" w:space="0" w:color="auto"/>
            <w:right w:val="none" w:sz="0" w:space="0" w:color="auto"/>
          </w:divBdr>
        </w:div>
        <w:div w:id="1690790405">
          <w:marLeft w:val="640"/>
          <w:marRight w:val="0"/>
          <w:marTop w:val="0"/>
          <w:marBottom w:val="0"/>
          <w:divBdr>
            <w:top w:val="none" w:sz="0" w:space="0" w:color="auto"/>
            <w:left w:val="none" w:sz="0" w:space="0" w:color="auto"/>
            <w:bottom w:val="none" w:sz="0" w:space="0" w:color="auto"/>
            <w:right w:val="none" w:sz="0" w:space="0" w:color="auto"/>
          </w:divBdr>
        </w:div>
        <w:div w:id="1755853646">
          <w:marLeft w:val="640"/>
          <w:marRight w:val="0"/>
          <w:marTop w:val="0"/>
          <w:marBottom w:val="0"/>
          <w:divBdr>
            <w:top w:val="none" w:sz="0" w:space="0" w:color="auto"/>
            <w:left w:val="none" w:sz="0" w:space="0" w:color="auto"/>
            <w:bottom w:val="none" w:sz="0" w:space="0" w:color="auto"/>
            <w:right w:val="none" w:sz="0" w:space="0" w:color="auto"/>
          </w:divBdr>
        </w:div>
        <w:div w:id="1204754406">
          <w:marLeft w:val="640"/>
          <w:marRight w:val="0"/>
          <w:marTop w:val="0"/>
          <w:marBottom w:val="0"/>
          <w:divBdr>
            <w:top w:val="none" w:sz="0" w:space="0" w:color="auto"/>
            <w:left w:val="none" w:sz="0" w:space="0" w:color="auto"/>
            <w:bottom w:val="none" w:sz="0" w:space="0" w:color="auto"/>
            <w:right w:val="none" w:sz="0" w:space="0" w:color="auto"/>
          </w:divBdr>
        </w:div>
        <w:div w:id="1902789068">
          <w:marLeft w:val="640"/>
          <w:marRight w:val="0"/>
          <w:marTop w:val="0"/>
          <w:marBottom w:val="0"/>
          <w:divBdr>
            <w:top w:val="none" w:sz="0" w:space="0" w:color="auto"/>
            <w:left w:val="none" w:sz="0" w:space="0" w:color="auto"/>
            <w:bottom w:val="none" w:sz="0" w:space="0" w:color="auto"/>
            <w:right w:val="none" w:sz="0" w:space="0" w:color="auto"/>
          </w:divBdr>
        </w:div>
        <w:div w:id="943150903">
          <w:marLeft w:val="640"/>
          <w:marRight w:val="0"/>
          <w:marTop w:val="0"/>
          <w:marBottom w:val="0"/>
          <w:divBdr>
            <w:top w:val="none" w:sz="0" w:space="0" w:color="auto"/>
            <w:left w:val="none" w:sz="0" w:space="0" w:color="auto"/>
            <w:bottom w:val="none" w:sz="0" w:space="0" w:color="auto"/>
            <w:right w:val="none" w:sz="0" w:space="0" w:color="auto"/>
          </w:divBdr>
        </w:div>
        <w:div w:id="2022198106">
          <w:marLeft w:val="640"/>
          <w:marRight w:val="0"/>
          <w:marTop w:val="0"/>
          <w:marBottom w:val="0"/>
          <w:divBdr>
            <w:top w:val="none" w:sz="0" w:space="0" w:color="auto"/>
            <w:left w:val="none" w:sz="0" w:space="0" w:color="auto"/>
            <w:bottom w:val="none" w:sz="0" w:space="0" w:color="auto"/>
            <w:right w:val="none" w:sz="0" w:space="0" w:color="auto"/>
          </w:divBdr>
        </w:div>
        <w:div w:id="1806971410">
          <w:marLeft w:val="640"/>
          <w:marRight w:val="0"/>
          <w:marTop w:val="0"/>
          <w:marBottom w:val="0"/>
          <w:divBdr>
            <w:top w:val="none" w:sz="0" w:space="0" w:color="auto"/>
            <w:left w:val="none" w:sz="0" w:space="0" w:color="auto"/>
            <w:bottom w:val="none" w:sz="0" w:space="0" w:color="auto"/>
            <w:right w:val="none" w:sz="0" w:space="0" w:color="auto"/>
          </w:divBdr>
        </w:div>
        <w:div w:id="71466491">
          <w:marLeft w:val="640"/>
          <w:marRight w:val="0"/>
          <w:marTop w:val="0"/>
          <w:marBottom w:val="0"/>
          <w:divBdr>
            <w:top w:val="none" w:sz="0" w:space="0" w:color="auto"/>
            <w:left w:val="none" w:sz="0" w:space="0" w:color="auto"/>
            <w:bottom w:val="none" w:sz="0" w:space="0" w:color="auto"/>
            <w:right w:val="none" w:sz="0" w:space="0" w:color="auto"/>
          </w:divBdr>
        </w:div>
        <w:div w:id="1019089485">
          <w:marLeft w:val="640"/>
          <w:marRight w:val="0"/>
          <w:marTop w:val="0"/>
          <w:marBottom w:val="0"/>
          <w:divBdr>
            <w:top w:val="none" w:sz="0" w:space="0" w:color="auto"/>
            <w:left w:val="none" w:sz="0" w:space="0" w:color="auto"/>
            <w:bottom w:val="none" w:sz="0" w:space="0" w:color="auto"/>
            <w:right w:val="none" w:sz="0" w:space="0" w:color="auto"/>
          </w:divBdr>
        </w:div>
        <w:div w:id="560095173">
          <w:marLeft w:val="640"/>
          <w:marRight w:val="0"/>
          <w:marTop w:val="0"/>
          <w:marBottom w:val="0"/>
          <w:divBdr>
            <w:top w:val="none" w:sz="0" w:space="0" w:color="auto"/>
            <w:left w:val="none" w:sz="0" w:space="0" w:color="auto"/>
            <w:bottom w:val="none" w:sz="0" w:space="0" w:color="auto"/>
            <w:right w:val="none" w:sz="0" w:space="0" w:color="auto"/>
          </w:divBdr>
        </w:div>
        <w:div w:id="969751333">
          <w:marLeft w:val="640"/>
          <w:marRight w:val="0"/>
          <w:marTop w:val="0"/>
          <w:marBottom w:val="0"/>
          <w:divBdr>
            <w:top w:val="none" w:sz="0" w:space="0" w:color="auto"/>
            <w:left w:val="none" w:sz="0" w:space="0" w:color="auto"/>
            <w:bottom w:val="none" w:sz="0" w:space="0" w:color="auto"/>
            <w:right w:val="none" w:sz="0" w:space="0" w:color="auto"/>
          </w:divBdr>
        </w:div>
        <w:div w:id="381759646">
          <w:marLeft w:val="640"/>
          <w:marRight w:val="0"/>
          <w:marTop w:val="0"/>
          <w:marBottom w:val="0"/>
          <w:divBdr>
            <w:top w:val="none" w:sz="0" w:space="0" w:color="auto"/>
            <w:left w:val="none" w:sz="0" w:space="0" w:color="auto"/>
            <w:bottom w:val="none" w:sz="0" w:space="0" w:color="auto"/>
            <w:right w:val="none" w:sz="0" w:space="0" w:color="auto"/>
          </w:divBdr>
        </w:div>
        <w:div w:id="648677097">
          <w:marLeft w:val="640"/>
          <w:marRight w:val="0"/>
          <w:marTop w:val="0"/>
          <w:marBottom w:val="0"/>
          <w:divBdr>
            <w:top w:val="none" w:sz="0" w:space="0" w:color="auto"/>
            <w:left w:val="none" w:sz="0" w:space="0" w:color="auto"/>
            <w:bottom w:val="none" w:sz="0" w:space="0" w:color="auto"/>
            <w:right w:val="none" w:sz="0" w:space="0" w:color="auto"/>
          </w:divBdr>
        </w:div>
        <w:div w:id="590745173">
          <w:marLeft w:val="640"/>
          <w:marRight w:val="0"/>
          <w:marTop w:val="0"/>
          <w:marBottom w:val="0"/>
          <w:divBdr>
            <w:top w:val="none" w:sz="0" w:space="0" w:color="auto"/>
            <w:left w:val="none" w:sz="0" w:space="0" w:color="auto"/>
            <w:bottom w:val="none" w:sz="0" w:space="0" w:color="auto"/>
            <w:right w:val="none" w:sz="0" w:space="0" w:color="auto"/>
          </w:divBdr>
        </w:div>
        <w:div w:id="1547331280">
          <w:marLeft w:val="640"/>
          <w:marRight w:val="0"/>
          <w:marTop w:val="0"/>
          <w:marBottom w:val="0"/>
          <w:divBdr>
            <w:top w:val="none" w:sz="0" w:space="0" w:color="auto"/>
            <w:left w:val="none" w:sz="0" w:space="0" w:color="auto"/>
            <w:bottom w:val="none" w:sz="0" w:space="0" w:color="auto"/>
            <w:right w:val="none" w:sz="0" w:space="0" w:color="auto"/>
          </w:divBdr>
        </w:div>
        <w:div w:id="1643459361">
          <w:marLeft w:val="640"/>
          <w:marRight w:val="0"/>
          <w:marTop w:val="0"/>
          <w:marBottom w:val="0"/>
          <w:divBdr>
            <w:top w:val="none" w:sz="0" w:space="0" w:color="auto"/>
            <w:left w:val="none" w:sz="0" w:space="0" w:color="auto"/>
            <w:bottom w:val="none" w:sz="0" w:space="0" w:color="auto"/>
            <w:right w:val="none" w:sz="0" w:space="0" w:color="auto"/>
          </w:divBdr>
        </w:div>
        <w:div w:id="570968862">
          <w:marLeft w:val="640"/>
          <w:marRight w:val="0"/>
          <w:marTop w:val="0"/>
          <w:marBottom w:val="0"/>
          <w:divBdr>
            <w:top w:val="none" w:sz="0" w:space="0" w:color="auto"/>
            <w:left w:val="none" w:sz="0" w:space="0" w:color="auto"/>
            <w:bottom w:val="none" w:sz="0" w:space="0" w:color="auto"/>
            <w:right w:val="none" w:sz="0" w:space="0" w:color="auto"/>
          </w:divBdr>
        </w:div>
        <w:div w:id="1261136466">
          <w:marLeft w:val="640"/>
          <w:marRight w:val="0"/>
          <w:marTop w:val="0"/>
          <w:marBottom w:val="0"/>
          <w:divBdr>
            <w:top w:val="none" w:sz="0" w:space="0" w:color="auto"/>
            <w:left w:val="none" w:sz="0" w:space="0" w:color="auto"/>
            <w:bottom w:val="none" w:sz="0" w:space="0" w:color="auto"/>
            <w:right w:val="none" w:sz="0" w:space="0" w:color="auto"/>
          </w:divBdr>
        </w:div>
        <w:div w:id="1995839670">
          <w:marLeft w:val="640"/>
          <w:marRight w:val="0"/>
          <w:marTop w:val="0"/>
          <w:marBottom w:val="0"/>
          <w:divBdr>
            <w:top w:val="none" w:sz="0" w:space="0" w:color="auto"/>
            <w:left w:val="none" w:sz="0" w:space="0" w:color="auto"/>
            <w:bottom w:val="none" w:sz="0" w:space="0" w:color="auto"/>
            <w:right w:val="none" w:sz="0" w:space="0" w:color="auto"/>
          </w:divBdr>
        </w:div>
        <w:div w:id="468977904">
          <w:marLeft w:val="640"/>
          <w:marRight w:val="0"/>
          <w:marTop w:val="0"/>
          <w:marBottom w:val="0"/>
          <w:divBdr>
            <w:top w:val="none" w:sz="0" w:space="0" w:color="auto"/>
            <w:left w:val="none" w:sz="0" w:space="0" w:color="auto"/>
            <w:bottom w:val="none" w:sz="0" w:space="0" w:color="auto"/>
            <w:right w:val="none" w:sz="0" w:space="0" w:color="auto"/>
          </w:divBdr>
        </w:div>
        <w:div w:id="1785152980">
          <w:marLeft w:val="640"/>
          <w:marRight w:val="0"/>
          <w:marTop w:val="0"/>
          <w:marBottom w:val="0"/>
          <w:divBdr>
            <w:top w:val="none" w:sz="0" w:space="0" w:color="auto"/>
            <w:left w:val="none" w:sz="0" w:space="0" w:color="auto"/>
            <w:bottom w:val="none" w:sz="0" w:space="0" w:color="auto"/>
            <w:right w:val="none" w:sz="0" w:space="0" w:color="auto"/>
          </w:divBdr>
        </w:div>
        <w:div w:id="2036688498">
          <w:marLeft w:val="640"/>
          <w:marRight w:val="0"/>
          <w:marTop w:val="0"/>
          <w:marBottom w:val="0"/>
          <w:divBdr>
            <w:top w:val="none" w:sz="0" w:space="0" w:color="auto"/>
            <w:left w:val="none" w:sz="0" w:space="0" w:color="auto"/>
            <w:bottom w:val="none" w:sz="0" w:space="0" w:color="auto"/>
            <w:right w:val="none" w:sz="0" w:space="0" w:color="auto"/>
          </w:divBdr>
        </w:div>
        <w:div w:id="1186097472">
          <w:marLeft w:val="640"/>
          <w:marRight w:val="0"/>
          <w:marTop w:val="0"/>
          <w:marBottom w:val="0"/>
          <w:divBdr>
            <w:top w:val="none" w:sz="0" w:space="0" w:color="auto"/>
            <w:left w:val="none" w:sz="0" w:space="0" w:color="auto"/>
            <w:bottom w:val="none" w:sz="0" w:space="0" w:color="auto"/>
            <w:right w:val="none" w:sz="0" w:space="0" w:color="auto"/>
          </w:divBdr>
        </w:div>
        <w:div w:id="1543208873">
          <w:marLeft w:val="640"/>
          <w:marRight w:val="0"/>
          <w:marTop w:val="0"/>
          <w:marBottom w:val="0"/>
          <w:divBdr>
            <w:top w:val="none" w:sz="0" w:space="0" w:color="auto"/>
            <w:left w:val="none" w:sz="0" w:space="0" w:color="auto"/>
            <w:bottom w:val="none" w:sz="0" w:space="0" w:color="auto"/>
            <w:right w:val="none" w:sz="0" w:space="0" w:color="auto"/>
          </w:divBdr>
        </w:div>
        <w:div w:id="667095389">
          <w:marLeft w:val="640"/>
          <w:marRight w:val="0"/>
          <w:marTop w:val="0"/>
          <w:marBottom w:val="0"/>
          <w:divBdr>
            <w:top w:val="none" w:sz="0" w:space="0" w:color="auto"/>
            <w:left w:val="none" w:sz="0" w:space="0" w:color="auto"/>
            <w:bottom w:val="none" w:sz="0" w:space="0" w:color="auto"/>
            <w:right w:val="none" w:sz="0" w:space="0" w:color="auto"/>
          </w:divBdr>
        </w:div>
        <w:div w:id="403182061">
          <w:marLeft w:val="640"/>
          <w:marRight w:val="0"/>
          <w:marTop w:val="0"/>
          <w:marBottom w:val="0"/>
          <w:divBdr>
            <w:top w:val="none" w:sz="0" w:space="0" w:color="auto"/>
            <w:left w:val="none" w:sz="0" w:space="0" w:color="auto"/>
            <w:bottom w:val="none" w:sz="0" w:space="0" w:color="auto"/>
            <w:right w:val="none" w:sz="0" w:space="0" w:color="auto"/>
          </w:divBdr>
        </w:div>
        <w:div w:id="796990935">
          <w:marLeft w:val="640"/>
          <w:marRight w:val="0"/>
          <w:marTop w:val="0"/>
          <w:marBottom w:val="0"/>
          <w:divBdr>
            <w:top w:val="none" w:sz="0" w:space="0" w:color="auto"/>
            <w:left w:val="none" w:sz="0" w:space="0" w:color="auto"/>
            <w:bottom w:val="none" w:sz="0" w:space="0" w:color="auto"/>
            <w:right w:val="none" w:sz="0" w:space="0" w:color="auto"/>
          </w:divBdr>
        </w:div>
        <w:div w:id="1546139773">
          <w:marLeft w:val="640"/>
          <w:marRight w:val="0"/>
          <w:marTop w:val="0"/>
          <w:marBottom w:val="0"/>
          <w:divBdr>
            <w:top w:val="none" w:sz="0" w:space="0" w:color="auto"/>
            <w:left w:val="none" w:sz="0" w:space="0" w:color="auto"/>
            <w:bottom w:val="none" w:sz="0" w:space="0" w:color="auto"/>
            <w:right w:val="none" w:sz="0" w:space="0" w:color="auto"/>
          </w:divBdr>
        </w:div>
        <w:div w:id="745692585">
          <w:marLeft w:val="640"/>
          <w:marRight w:val="0"/>
          <w:marTop w:val="0"/>
          <w:marBottom w:val="0"/>
          <w:divBdr>
            <w:top w:val="none" w:sz="0" w:space="0" w:color="auto"/>
            <w:left w:val="none" w:sz="0" w:space="0" w:color="auto"/>
            <w:bottom w:val="none" w:sz="0" w:space="0" w:color="auto"/>
            <w:right w:val="none" w:sz="0" w:space="0" w:color="auto"/>
          </w:divBdr>
        </w:div>
        <w:div w:id="1179930580">
          <w:marLeft w:val="640"/>
          <w:marRight w:val="0"/>
          <w:marTop w:val="0"/>
          <w:marBottom w:val="0"/>
          <w:divBdr>
            <w:top w:val="none" w:sz="0" w:space="0" w:color="auto"/>
            <w:left w:val="none" w:sz="0" w:space="0" w:color="auto"/>
            <w:bottom w:val="none" w:sz="0" w:space="0" w:color="auto"/>
            <w:right w:val="none" w:sz="0" w:space="0" w:color="auto"/>
          </w:divBdr>
        </w:div>
        <w:div w:id="657274298">
          <w:marLeft w:val="640"/>
          <w:marRight w:val="0"/>
          <w:marTop w:val="0"/>
          <w:marBottom w:val="0"/>
          <w:divBdr>
            <w:top w:val="none" w:sz="0" w:space="0" w:color="auto"/>
            <w:left w:val="none" w:sz="0" w:space="0" w:color="auto"/>
            <w:bottom w:val="none" w:sz="0" w:space="0" w:color="auto"/>
            <w:right w:val="none" w:sz="0" w:space="0" w:color="auto"/>
          </w:divBdr>
        </w:div>
        <w:div w:id="900290117">
          <w:marLeft w:val="640"/>
          <w:marRight w:val="0"/>
          <w:marTop w:val="0"/>
          <w:marBottom w:val="0"/>
          <w:divBdr>
            <w:top w:val="none" w:sz="0" w:space="0" w:color="auto"/>
            <w:left w:val="none" w:sz="0" w:space="0" w:color="auto"/>
            <w:bottom w:val="none" w:sz="0" w:space="0" w:color="auto"/>
            <w:right w:val="none" w:sz="0" w:space="0" w:color="auto"/>
          </w:divBdr>
        </w:div>
        <w:div w:id="1038895870">
          <w:marLeft w:val="640"/>
          <w:marRight w:val="0"/>
          <w:marTop w:val="0"/>
          <w:marBottom w:val="0"/>
          <w:divBdr>
            <w:top w:val="none" w:sz="0" w:space="0" w:color="auto"/>
            <w:left w:val="none" w:sz="0" w:space="0" w:color="auto"/>
            <w:bottom w:val="none" w:sz="0" w:space="0" w:color="auto"/>
            <w:right w:val="none" w:sz="0" w:space="0" w:color="auto"/>
          </w:divBdr>
        </w:div>
        <w:div w:id="523713044">
          <w:marLeft w:val="640"/>
          <w:marRight w:val="0"/>
          <w:marTop w:val="0"/>
          <w:marBottom w:val="0"/>
          <w:divBdr>
            <w:top w:val="none" w:sz="0" w:space="0" w:color="auto"/>
            <w:left w:val="none" w:sz="0" w:space="0" w:color="auto"/>
            <w:bottom w:val="none" w:sz="0" w:space="0" w:color="auto"/>
            <w:right w:val="none" w:sz="0" w:space="0" w:color="auto"/>
          </w:divBdr>
        </w:div>
        <w:div w:id="954214542">
          <w:marLeft w:val="640"/>
          <w:marRight w:val="0"/>
          <w:marTop w:val="0"/>
          <w:marBottom w:val="0"/>
          <w:divBdr>
            <w:top w:val="none" w:sz="0" w:space="0" w:color="auto"/>
            <w:left w:val="none" w:sz="0" w:space="0" w:color="auto"/>
            <w:bottom w:val="none" w:sz="0" w:space="0" w:color="auto"/>
            <w:right w:val="none" w:sz="0" w:space="0" w:color="auto"/>
          </w:divBdr>
        </w:div>
        <w:div w:id="1652249510">
          <w:marLeft w:val="640"/>
          <w:marRight w:val="0"/>
          <w:marTop w:val="0"/>
          <w:marBottom w:val="0"/>
          <w:divBdr>
            <w:top w:val="none" w:sz="0" w:space="0" w:color="auto"/>
            <w:left w:val="none" w:sz="0" w:space="0" w:color="auto"/>
            <w:bottom w:val="none" w:sz="0" w:space="0" w:color="auto"/>
            <w:right w:val="none" w:sz="0" w:space="0" w:color="auto"/>
          </w:divBdr>
        </w:div>
        <w:div w:id="550918935">
          <w:marLeft w:val="640"/>
          <w:marRight w:val="0"/>
          <w:marTop w:val="0"/>
          <w:marBottom w:val="0"/>
          <w:divBdr>
            <w:top w:val="none" w:sz="0" w:space="0" w:color="auto"/>
            <w:left w:val="none" w:sz="0" w:space="0" w:color="auto"/>
            <w:bottom w:val="none" w:sz="0" w:space="0" w:color="auto"/>
            <w:right w:val="none" w:sz="0" w:space="0" w:color="auto"/>
          </w:divBdr>
        </w:div>
        <w:div w:id="320081988">
          <w:marLeft w:val="640"/>
          <w:marRight w:val="0"/>
          <w:marTop w:val="0"/>
          <w:marBottom w:val="0"/>
          <w:divBdr>
            <w:top w:val="none" w:sz="0" w:space="0" w:color="auto"/>
            <w:left w:val="none" w:sz="0" w:space="0" w:color="auto"/>
            <w:bottom w:val="none" w:sz="0" w:space="0" w:color="auto"/>
            <w:right w:val="none" w:sz="0" w:space="0" w:color="auto"/>
          </w:divBdr>
        </w:div>
        <w:div w:id="299656042">
          <w:marLeft w:val="640"/>
          <w:marRight w:val="0"/>
          <w:marTop w:val="0"/>
          <w:marBottom w:val="0"/>
          <w:divBdr>
            <w:top w:val="none" w:sz="0" w:space="0" w:color="auto"/>
            <w:left w:val="none" w:sz="0" w:space="0" w:color="auto"/>
            <w:bottom w:val="none" w:sz="0" w:space="0" w:color="auto"/>
            <w:right w:val="none" w:sz="0" w:space="0" w:color="auto"/>
          </w:divBdr>
        </w:div>
        <w:div w:id="1852210675">
          <w:marLeft w:val="640"/>
          <w:marRight w:val="0"/>
          <w:marTop w:val="0"/>
          <w:marBottom w:val="0"/>
          <w:divBdr>
            <w:top w:val="none" w:sz="0" w:space="0" w:color="auto"/>
            <w:left w:val="none" w:sz="0" w:space="0" w:color="auto"/>
            <w:bottom w:val="none" w:sz="0" w:space="0" w:color="auto"/>
            <w:right w:val="none" w:sz="0" w:space="0" w:color="auto"/>
          </w:divBdr>
        </w:div>
        <w:div w:id="38019552">
          <w:marLeft w:val="640"/>
          <w:marRight w:val="0"/>
          <w:marTop w:val="0"/>
          <w:marBottom w:val="0"/>
          <w:divBdr>
            <w:top w:val="none" w:sz="0" w:space="0" w:color="auto"/>
            <w:left w:val="none" w:sz="0" w:space="0" w:color="auto"/>
            <w:bottom w:val="none" w:sz="0" w:space="0" w:color="auto"/>
            <w:right w:val="none" w:sz="0" w:space="0" w:color="auto"/>
          </w:divBdr>
        </w:div>
        <w:div w:id="770855822">
          <w:marLeft w:val="640"/>
          <w:marRight w:val="0"/>
          <w:marTop w:val="0"/>
          <w:marBottom w:val="0"/>
          <w:divBdr>
            <w:top w:val="none" w:sz="0" w:space="0" w:color="auto"/>
            <w:left w:val="none" w:sz="0" w:space="0" w:color="auto"/>
            <w:bottom w:val="none" w:sz="0" w:space="0" w:color="auto"/>
            <w:right w:val="none" w:sz="0" w:space="0" w:color="auto"/>
          </w:divBdr>
        </w:div>
        <w:div w:id="71508975">
          <w:marLeft w:val="640"/>
          <w:marRight w:val="0"/>
          <w:marTop w:val="0"/>
          <w:marBottom w:val="0"/>
          <w:divBdr>
            <w:top w:val="none" w:sz="0" w:space="0" w:color="auto"/>
            <w:left w:val="none" w:sz="0" w:space="0" w:color="auto"/>
            <w:bottom w:val="none" w:sz="0" w:space="0" w:color="auto"/>
            <w:right w:val="none" w:sz="0" w:space="0" w:color="auto"/>
          </w:divBdr>
        </w:div>
      </w:divsChild>
    </w:div>
    <w:div w:id="177089240">
      <w:bodyDiv w:val="1"/>
      <w:marLeft w:val="0"/>
      <w:marRight w:val="0"/>
      <w:marTop w:val="0"/>
      <w:marBottom w:val="0"/>
      <w:divBdr>
        <w:top w:val="none" w:sz="0" w:space="0" w:color="auto"/>
        <w:left w:val="none" w:sz="0" w:space="0" w:color="auto"/>
        <w:bottom w:val="none" w:sz="0" w:space="0" w:color="auto"/>
        <w:right w:val="none" w:sz="0" w:space="0" w:color="auto"/>
      </w:divBdr>
      <w:divsChild>
        <w:div w:id="27026502">
          <w:marLeft w:val="640"/>
          <w:marRight w:val="0"/>
          <w:marTop w:val="0"/>
          <w:marBottom w:val="0"/>
          <w:divBdr>
            <w:top w:val="none" w:sz="0" w:space="0" w:color="auto"/>
            <w:left w:val="none" w:sz="0" w:space="0" w:color="auto"/>
            <w:bottom w:val="none" w:sz="0" w:space="0" w:color="auto"/>
            <w:right w:val="none" w:sz="0" w:space="0" w:color="auto"/>
          </w:divBdr>
        </w:div>
        <w:div w:id="69736231">
          <w:marLeft w:val="640"/>
          <w:marRight w:val="0"/>
          <w:marTop w:val="0"/>
          <w:marBottom w:val="0"/>
          <w:divBdr>
            <w:top w:val="none" w:sz="0" w:space="0" w:color="auto"/>
            <w:left w:val="none" w:sz="0" w:space="0" w:color="auto"/>
            <w:bottom w:val="none" w:sz="0" w:space="0" w:color="auto"/>
            <w:right w:val="none" w:sz="0" w:space="0" w:color="auto"/>
          </w:divBdr>
        </w:div>
        <w:div w:id="70079626">
          <w:marLeft w:val="640"/>
          <w:marRight w:val="0"/>
          <w:marTop w:val="0"/>
          <w:marBottom w:val="0"/>
          <w:divBdr>
            <w:top w:val="none" w:sz="0" w:space="0" w:color="auto"/>
            <w:left w:val="none" w:sz="0" w:space="0" w:color="auto"/>
            <w:bottom w:val="none" w:sz="0" w:space="0" w:color="auto"/>
            <w:right w:val="none" w:sz="0" w:space="0" w:color="auto"/>
          </w:divBdr>
        </w:div>
        <w:div w:id="79720082">
          <w:marLeft w:val="640"/>
          <w:marRight w:val="0"/>
          <w:marTop w:val="0"/>
          <w:marBottom w:val="0"/>
          <w:divBdr>
            <w:top w:val="none" w:sz="0" w:space="0" w:color="auto"/>
            <w:left w:val="none" w:sz="0" w:space="0" w:color="auto"/>
            <w:bottom w:val="none" w:sz="0" w:space="0" w:color="auto"/>
            <w:right w:val="none" w:sz="0" w:space="0" w:color="auto"/>
          </w:divBdr>
        </w:div>
        <w:div w:id="88236501">
          <w:marLeft w:val="640"/>
          <w:marRight w:val="0"/>
          <w:marTop w:val="0"/>
          <w:marBottom w:val="0"/>
          <w:divBdr>
            <w:top w:val="none" w:sz="0" w:space="0" w:color="auto"/>
            <w:left w:val="none" w:sz="0" w:space="0" w:color="auto"/>
            <w:bottom w:val="none" w:sz="0" w:space="0" w:color="auto"/>
            <w:right w:val="none" w:sz="0" w:space="0" w:color="auto"/>
          </w:divBdr>
        </w:div>
        <w:div w:id="89668565">
          <w:marLeft w:val="640"/>
          <w:marRight w:val="0"/>
          <w:marTop w:val="0"/>
          <w:marBottom w:val="0"/>
          <w:divBdr>
            <w:top w:val="none" w:sz="0" w:space="0" w:color="auto"/>
            <w:left w:val="none" w:sz="0" w:space="0" w:color="auto"/>
            <w:bottom w:val="none" w:sz="0" w:space="0" w:color="auto"/>
            <w:right w:val="none" w:sz="0" w:space="0" w:color="auto"/>
          </w:divBdr>
        </w:div>
        <w:div w:id="101606838">
          <w:marLeft w:val="640"/>
          <w:marRight w:val="0"/>
          <w:marTop w:val="0"/>
          <w:marBottom w:val="0"/>
          <w:divBdr>
            <w:top w:val="none" w:sz="0" w:space="0" w:color="auto"/>
            <w:left w:val="none" w:sz="0" w:space="0" w:color="auto"/>
            <w:bottom w:val="none" w:sz="0" w:space="0" w:color="auto"/>
            <w:right w:val="none" w:sz="0" w:space="0" w:color="auto"/>
          </w:divBdr>
        </w:div>
        <w:div w:id="115301426">
          <w:marLeft w:val="640"/>
          <w:marRight w:val="0"/>
          <w:marTop w:val="0"/>
          <w:marBottom w:val="0"/>
          <w:divBdr>
            <w:top w:val="none" w:sz="0" w:space="0" w:color="auto"/>
            <w:left w:val="none" w:sz="0" w:space="0" w:color="auto"/>
            <w:bottom w:val="none" w:sz="0" w:space="0" w:color="auto"/>
            <w:right w:val="none" w:sz="0" w:space="0" w:color="auto"/>
          </w:divBdr>
        </w:div>
        <w:div w:id="122113246">
          <w:marLeft w:val="640"/>
          <w:marRight w:val="0"/>
          <w:marTop w:val="0"/>
          <w:marBottom w:val="0"/>
          <w:divBdr>
            <w:top w:val="none" w:sz="0" w:space="0" w:color="auto"/>
            <w:left w:val="none" w:sz="0" w:space="0" w:color="auto"/>
            <w:bottom w:val="none" w:sz="0" w:space="0" w:color="auto"/>
            <w:right w:val="none" w:sz="0" w:space="0" w:color="auto"/>
          </w:divBdr>
        </w:div>
        <w:div w:id="159318366">
          <w:marLeft w:val="640"/>
          <w:marRight w:val="0"/>
          <w:marTop w:val="0"/>
          <w:marBottom w:val="0"/>
          <w:divBdr>
            <w:top w:val="none" w:sz="0" w:space="0" w:color="auto"/>
            <w:left w:val="none" w:sz="0" w:space="0" w:color="auto"/>
            <w:bottom w:val="none" w:sz="0" w:space="0" w:color="auto"/>
            <w:right w:val="none" w:sz="0" w:space="0" w:color="auto"/>
          </w:divBdr>
        </w:div>
        <w:div w:id="161547921">
          <w:marLeft w:val="640"/>
          <w:marRight w:val="0"/>
          <w:marTop w:val="0"/>
          <w:marBottom w:val="0"/>
          <w:divBdr>
            <w:top w:val="none" w:sz="0" w:space="0" w:color="auto"/>
            <w:left w:val="none" w:sz="0" w:space="0" w:color="auto"/>
            <w:bottom w:val="none" w:sz="0" w:space="0" w:color="auto"/>
            <w:right w:val="none" w:sz="0" w:space="0" w:color="auto"/>
          </w:divBdr>
        </w:div>
        <w:div w:id="307440630">
          <w:marLeft w:val="640"/>
          <w:marRight w:val="0"/>
          <w:marTop w:val="0"/>
          <w:marBottom w:val="0"/>
          <w:divBdr>
            <w:top w:val="none" w:sz="0" w:space="0" w:color="auto"/>
            <w:left w:val="none" w:sz="0" w:space="0" w:color="auto"/>
            <w:bottom w:val="none" w:sz="0" w:space="0" w:color="auto"/>
            <w:right w:val="none" w:sz="0" w:space="0" w:color="auto"/>
          </w:divBdr>
        </w:div>
        <w:div w:id="348289896">
          <w:marLeft w:val="640"/>
          <w:marRight w:val="0"/>
          <w:marTop w:val="0"/>
          <w:marBottom w:val="0"/>
          <w:divBdr>
            <w:top w:val="none" w:sz="0" w:space="0" w:color="auto"/>
            <w:left w:val="none" w:sz="0" w:space="0" w:color="auto"/>
            <w:bottom w:val="none" w:sz="0" w:space="0" w:color="auto"/>
            <w:right w:val="none" w:sz="0" w:space="0" w:color="auto"/>
          </w:divBdr>
        </w:div>
        <w:div w:id="375131075">
          <w:marLeft w:val="640"/>
          <w:marRight w:val="0"/>
          <w:marTop w:val="0"/>
          <w:marBottom w:val="0"/>
          <w:divBdr>
            <w:top w:val="none" w:sz="0" w:space="0" w:color="auto"/>
            <w:left w:val="none" w:sz="0" w:space="0" w:color="auto"/>
            <w:bottom w:val="none" w:sz="0" w:space="0" w:color="auto"/>
            <w:right w:val="none" w:sz="0" w:space="0" w:color="auto"/>
          </w:divBdr>
        </w:div>
        <w:div w:id="391468238">
          <w:marLeft w:val="640"/>
          <w:marRight w:val="0"/>
          <w:marTop w:val="0"/>
          <w:marBottom w:val="0"/>
          <w:divBdr>
            <w:top w:val="none" w:sz="0" w:space="0" w:color="auto"/>
            <w:left w:val="none" w:sz="0" w:space="0" w:color="auto"/>
            <w:bottom w:val="none" w:sz="0" w:space="0" w:color="auto"/>
            <w:right w:val="none" w:sz="0" w:space="0" w:color="auto"/>
          </w:divBdr>
        </w:div>
        <w:div w:id="393235281">
          <w:marLeft w:val="640"/>
          <w:marRight w:val="0"/>
          <w:marTop w:val="0"/>
          <w:marBottom w:val="0"/>
          <w:divBdr>
            <w:top w:val="none" w:sz="0" w:space="0" w:color="auto"/>
            <w:left w:val="none" w:sz="0" w:space="0" w:color="auto"/>
            <w:bottom w:val="none" w:sz="0" w:space="0" w:color="auto"/>
            <w:right w:val="none" w:sz="0" w:space="0" w:color="auto"/>
          </w:divBdr>
        </w:div>
        <w:div w:id="394158400">
          <w:marLeft w:val="640"/>
          <w:marRight w:val="0"/>
          <w:marTop w:val="0"/>
          <w:marBottom w:val="0"/>
          <w:divBdr>
            <w:top w:val="none" w:sz="0" w:space="0" w:color="auto"/>
            <w:left w:val="none" w:sz="0" w:space="0" w:color="auto"/>
            <w:bottom w:val="none" w:sz="0" w:space="0" w:color="auto"/>
            <w:right w:val="none" w:sz="0" w:space="0" w:color="auto"/>
          </w:divBdr>
        </w:div>
        <w:div w:id="426733648">
          <w:marLeft w:val="640"/>
          <w:marRight w:val="0"/>
          <w:marTop w:val="0"/>
          <w:marBottom w:val="0"/>
          <w:divBdr>
            <w:top w:val="none" w:sz="0" w:space="0" w:color="auto"/>
            <w:left w:val="none" w:sz="0" w:space="0" w:color="auto"/>
            <w:bottom w:val="none" w:sz="0" w:space="0" w:color="auto"/>
            <w:right w:val="none" w:sz="0" w:space="0" w:color="auto"/>
          </w:divBdr>
        </w:div>
        <w:div w:id="434591223">
          <w:marLeft w:val="640"/>
          <w:marRight w:val="0"/>
          <w:marTop w:val="0"/>
          <w:marBottom w:val="0"/>
          <w:divBdr>
            <w:top w:val="none" w:sz="0" w:space="0" w:color="auto"/>
            <w:left w:val="none" w:sz="0" w:space="0" w:color="auto"/>
            <w:bottom w:val="none" w:sz="0" w:space="0" w:color="auto"/>
            <w:right w:val="none" w:sz="0" w:space="0" w:color="auto"/>
          </w:divBdr>
        </w:div>
        <w:div w:id="448164018">
          <w:marLeft w:val="640"/>
          <w:marRight w:val="0"/>
          <w:marTop w:val="0"/>
          <w:marBottom w:val="0"/>
          <w:divBdr>
            <w:top w:val="none" w:sz="0" w:space="0" w:color="auto"/>
            <w:left w:val="none" w:sz="0" w:space="0" w:color="auto"/>
            <w:bottom w:val="none" w:sz="0" w:space="0" w:color="auto"/>
            <w:right w:val="none" w:sz="0" w:space="0" w:color="auto"/>
          </w:divBdr>
        </w:div>
        <w:div w:id="452478108">
          <w:marLeft w:val="640"/>
          <w:marRight w:val="0"/>
          <w:marTop w:val="0"/>
          <w:marBottom w:val="0"/>
          <w:divBdr>
            <w:top w:val="none" w:sz="0" w:space="0" w:color="auto"/>
            <w:left w:val="none" w:sz="0" w:space="0" w:color="auto"/>
            <w:bottom w:val="none" w:sz="0" w:space="0" w:color="auto"/>
            <w:right w:val="none" w:sz="0" w:space="0" w:color="auto"/>
          </w:divBdr>
        </w:div>
        <w:div w:id="468597610">
          <w:marLeft w:val="640"/>
          <w:marRight w:val="0"/>
          <w:marTop w:val="0"/>
          <w:marBottom w:val="0"/>
          <w:divBdr>
            <w:top w:val="none" w:sz="0" w:space="0" w:color="auto"/>
            <w:left w:val="none" w:sz="0" w:space="0" w:color="auto"/>
            <w:bottom w:val="none" w:sz="0" w:space="0" w:color="auto"/>
            <w:right w:val="none" w:sz="0" w:space="0" w:color="auto"/>
          </w:divBdr>
        </w:div>
        <w:div w:id="473834234">
          <w:marLeft w:val="640"/>
          <w:marRight w:val="0"/>
          <w:marTop w:val="0"/>
          <w:marBottom w:val="0"/>
          <w:divBdr>
            <w:top w:val="none" w:sz="0" w:space="0" w:color="auto"/>
            <w:left w:val="none" w:sz="0" w:space="0" w:color="auto"/>
            <w:bottom w:val="none" w:sz="0" w:space="0" w:color="auto"/>
            <w:right w:val="none" w:sz="0" w:space="0" w:color="auto"/>
          </w:divBdr>
        </w:div>
        <w:div w:id="478883184">
          <w:marLeft w:val="640"/>
          <w:marRight w:val="0"/>
          <w:marTop w:val="0"/>
          <w:marBottom w:val="0"/>
          <w:divBdr>
            <w:top w:val="none" w:sz="0" w:space="0" w:color="auto"/>
            <w:left w:val="none" w:sz="0" w:space="0" w:color="auto"/>
            <w:bottom w:val="none" w:sz="0" w:space="0" w:color="auto"/>
            <w:right w:val="none" w:sz="0" w:space="0" w:color="auto"/>
          </w:divBdr>
        </w:div>
        <w:div w:id="483471082">
          <w:marLeft w:val="640"/>
          <w:marRight w:val="0"/>
          <w:marTop w:val="0"/>
          <w:marBottom w:val="0"/>
          <w:divBdr>
            <w:top w:val="none" w:sz="0" w:space="0" w:color="auto"/>
            <w:left w:val="none" w:sz="0" w:space="0" w:color="auto"/>
            <w:bottom w:val="none" w:sz="0" w:space="0" w:color="auto"/>
            <w:right w:val="none" w:sz="0" w:space="0" w:color="auto"/>
          </w:divBdr>
        </w:div>
        <w:div w:id="485631252">
          <w:marLeft w:val="640"/>
          <w:marRight w:val="0"/>
          <w:marTop w:val="0"/>
          <w:marBottom w:val="0"/>
          <w:divBdr>
            <w:top w:val="none" w:sz="0" w:space="0" w:color="auto"/>
            <w:left w:val="none" w:sz="0" w:space="0" w:color="auto"/>
            <w:bottom w:val="none" w:sz="0" w:space="0" w:color="auto"/>
            <w:right w:val="none" w:sz="0" w:space="0" w:color="auto"/>
          </w:divBdr>
        </w:div>
        <w:div w:id="501579456">
          <w:marLeft w:val="640"/>
          <w:marRight w:val="0"/>
          <w:marTop w:val="0"/>
          <w:marBottom w:val="0"/>
          <w:divBdr>
            <w:top w:val="none" w:sz="0" w:space="0" w:color="auto"/>
            <w:left w:val="none" w:sz="0" w:space="0" w:color="auto"/>
            <w:bottom w:val="none" w:sz="0" w:space="0" w:color="auto"/>
            <w:right w:val="none" w:sz="0" w:space="0" w:color="auto"/>
          </w:divBdr>
        </w:div>
        <w:div w:id="510489449">
          <w:marLeft w:val="640"/>
          <w:marRight w:val="0"/>
          <w:marTop w:val="0"/>
          <w:marBottom w:val="0"/>
          <w:divBdr>
            <w:top w:val="none" w:sz="0" w:space="0" w:color="auto"/>
            <w:left w:val="none" w:sz="0" w:space="0" w:color="auto"/>
            <w:bottom w:val="none" w:sz="0" w:space="0" w:color="auto"/>
            <w:right w:val="none" w:sz="0" w:space="0" w:color="auto"/>
          </w:divBdr>
        </w:div>
        <w:div w:id="526984774">
          <w:marLeft w:val="640"/>
          <w:marRight w:val="0"/>
          <w:marTop w:val="0"/>
          <w:marBottom w:val="0"/>
          <w:divBdr>
            <w:top w:val="none" w:sz="0" w:space="0" w:color="auto"/>
            <w:left w:val="none" w:sz="0" w:space="0" w:color="auto"/>
            <w:bottom w:val="none" w:sz="0" w:space="0" w:color="auto"/>
            <w:right w:val="none" w:sz="0" w:space="0" w:color="auto"/>
          </w:divBdr>
        </w:div>
        <w:div w:id="555776376">
          <w:marLeft w:val="640"/>
          <w:marRight w:val="0"/>
          <w:marTop w:val="0"/>
          <w:marBottom w:val="0"/>
          <w:divBdr>
            <w:top w:val="none" w:sz="0" w:space="0" w:color="auto"/>
            <w:left w:val="none" w:sz="0" w:space="0" w:color="auto"/>
            <w:bottom w:val="none" w:sz="0" w:space="0" w:color="auto"/>
            <w:right w:val="none" w:sz="0" w:space="0" w:color="auto"/>
          </w:divBdr>
        </w:div>
        <w:div w:id="576672667">
          <w:marLeft w:val="640"/>
          <w:marRight w:val="0"/>
          <w:marTop w:val="0"/>
          <w:marBottom w:val="0"/>
          <w:divBdr>
            <w:top w:val="none" w:sz="0" w:space="0" w:color="auto"/>
            <w:left w:val="none" w:sz="0" w:space="0" w:color="auto"/>
            <w:bottom w:val="none" w:sz="0" w:space="0" w:color="auto"/>
            <w:right w:val="none" w:sz="0" w:space="0" w:color="auto"/>
          </w:divBdr>
        </w:div>
        <w:div w:id="592125346">
          <w:marLeft w:val="640"/>
          <w:marRight w:val="0"/>
          <w:marTop w:val="0"/>
          <w:marBottom w:val="0"/>
          <w:divBdr>
            <w:top w:val="none" w:sz="0" w:space="0" w:color="auto"/>
            <w:left w:val="none" w:sz="0" w:space="0" w:color="auto"/>
            <w:bottom w:val="none" w:sz="0" w:space="0" w:color="auto"/>
            <w:right w:val="none" w:sz="0" w:space="0" w:color="auto"/>
          </w:divBdr>
        </w:div>
        <w:div w:id="596257536">
          <w:marLeft w:val="640"/>
          <w:marRight w:val="0"/>
          <w:marTop w:val="0"/>
          <w:marBottom w:val="0"/>
          <w:divBdr>
            <w:top w:val="none" w:sz="0" w:space="0" w:color="auto"/>
            <w:left w:val="none" w:sz="0" w:space="0" w:color="auto"/>
            <w:bottom w:val="none" w:sz="0" w:space="0" w:color="auto"/>
            <w:right w:val="none" w:sz="0" w:space="0" w:color="auto"/>
          </w:divBdr>
        </w:div>
        <w:div w:id="599066989">
          <w:marLeft w:val="640"/>
          <w:marRight w:val="0"/>
          <w:marTop w:val="0"/>
          <w:marBottom w:val="0"/>
          <w:divBdr>
            <w:top w:val="none" w:sz="0" w:space="0" w:color="auto"/>
            <w:left w:val="none" w:sz="0" w:space="0" w:color="auto"/>
            <w:bottom w:val="none" w:sz="0" w:space="0" w:color="auto"/>
            <w:right w:val="none" w:sz="0" w:space="0" w:color="auto"/>
          </w:divBdr>
        </w:div>
        <w:div w:id="601030727">
          <w:marLeft w:val="640"/>
          <w:marRight w:val="0"/>
          <w:marTop w:val="0"/>
          <w:marBottom w:val="0"/>
          <w:divBdr>
            <w:top w:val="none" w:sz="0" w:space="0" w:color="auto"/>
            <w:left w:val="none" w:sz="0" w:space="0" w:color="auto"/>
            <w:bottom w:val="none" w:sz="0" w:space="0" w:color="auto"/>
            <w:right w:val="none" w:sz="0" w:space="0" w:color="auto"/>
          </w:divBdr>
        </w:div>
        <w:div w:id="628827209">
          <w:marLeft w:val="640"/>
          <w:marRight w:val="0"/>
          <w:marTop w:val="0"/>
          <w:marBottom w:val="0"/>
          <w:divBdr>
            <w:top w:val="none" w:sz="0" w:space="0" w:color="auto"/>
            <w:left w:val="none" w:sz="0" w:space="0" w:color="auto"/>
            <w:bottom w:val="none" w:sz="0" w:space="0" w:color="auto"/>
            <w:right w:val="none" w:sz="0" w:space="0" w:color="auto"/>
          </w:divBdr>
        </w:div>
        <w:div w:id="640699266">
          <w:marLeft w:val="640"/>
          <w:marRight w:val="0"/>
          <w:marTop w:val="0"/>
          <w:marBottom w:val="0"/>
          <w:divBdr>
            <w:top w:val="none" w:sz="0" w:space="0" w:color="auto"/>
            <w:left w:val="none" w:sz="0" w:space="0" w:color="auto"/>
            <w:bottom w:val="none" w:sz="0" w:space="0" w:color="auto"/>
            <w:right w:val="none" w:sz="0" w:space="0" w:color="auto"/>
          </w:divBdr>
        </w:div>
        <w:div w:id="642124528">
          <w:marLeft w:val="640"/>
          <w:marRight w:val="0"/>
          <w:marTop w:val="0"/>
          <w:marBottom w:val="0"/>
          <w:divBdr>
            <w:top w:val="none" w:sz="0" w:space="0" w:color="auto"/>
            <w:left w:val="none" w:sz="0" w:space="0" w:color="auto"/>
            <w:bottom w:val="none" w:sz="0" w:space="0" w:color="auto"/>
            <w:right w:val="none" w:sz="0" w:space="0" w:color="auto"/>
          </w:divBdr>
        </w:div>
        <w:div w:id="677663172">
          <w:marLeft w:val="640"/>
          <w:marRight w:val="0"/>
          <w:marTop w:val="0"/>
          <w:marBottom w:val="0"/>
          <w:divBdr>
            <w:top w:val="none" w:sz="0" w:space="0" w:color="auto"/>
            <w:left w:val="none" w:sz="0" w:space="0" w:color="auto"/>
            <w:bottom w:val="none" w:sz="0" w:space="0" w:color="auto"/>
            <w:right w:val="none" w:sz="0" w:space="0" w:color="auto"/>
          </w:divBdr>
        </w:div>
        <w:div w:id="732973415">
          <w:marLeft w:val="640"/>
          <w:marRight w:val="0"/>
          <w:marTop w:val="0"/>
          <w:marBottom w:val="0"/>
          <w:divBdr>
            <w:top w:val="none" w:sz="0" w:space="0" w:color="auto"/>
            <w:left w:val="none" w:sz="0" w:space="0" w:color="auto"/>
            <w:bottom w:val="none" w:sz="0" w:space="0" w:color="auto"/>
            <w:right w:val="none" w:sz="0" w:space="0" w:color="auto"/>
          </w:divBdr>
        </w:div>
        <w:div w:id="784622601">
          <w:marLeft w:val="640"/>
          <w:marRight w:val="0"/>
          <w:marTop w:val="0"/>
          <w:marBottom w:val="0"/>
          <w:divBdr>
            <w:top w:val="none" w:sz="0" w:space="0" w:color="auto"/>
            <w:left w:val="none" w:sz="0" w:space="0" w:color="auto"/>
            <w:bottom w:val="none" w:sz="0" w:space="0" w:color="auto"/>
            <w:right w:val="none" w:sz="0" w:space="0" w:color="auto"/>
          </w:divBdr>
        </w:div>
        <w:div w:id="800343052">
          <w:marLeft w:val="640"/>
          <w:marRight w:val="0"/>
          <w:marTop w:val="0"/>
          <w:marBottom w:val="0"/>
          <w:divBdr>
            <w:top w:val="none" w:sz="0" w:space="0" w:color="auto"/>
            <w:left w:val="none" w:sz="0" w:space="0" w:color="auto"/>
            <w:bottom w:val="none" w:sz="0" w:space="0" w:color="auto"/>
            <w:right w:val="none" w:sz="0" w:space="0" w:color="auto"/>
          </w:divBdr>
        </w:div>
        <w:div w:id="836074846">
          <w:marLeft w:val="640"/>
          <w:marRight w:val="0"/>
          <w:marTop w:val="0"/>
          <w:marBottom w:val="0"/>
          <w:divBdr>
            <w:top w:val="none" w:sz="0" w:space="0" w:color="auto"/>
            <w:left w:val="none" w:sz="0" w:space="0" w:color="auto"/>
            <w:bottom w:val="none" w:sz="0" w:space="0" w:color="auto"/>
            <w:right w:val="none" w:sz="0" w:space="0" w:color="auto"/>
          </w:divBdr>
        </w:div>
        <w:div w:id="837354233">
          <w:marLeft w:val="640"/>
          <w:marRight w:val="0"/>
          <w:marTop w:val="0"/>
          <w:marBottom w:val="0"/>
          <w:divBdr>
            <w:top w:val="none" w:sz="0" w:space="0" w:color="auto"/>
            <w:left w:val="none" w:sz="0" w:space="0" w:color="auto"/>
            <w:bottom w:val="none" w:sz="0" w:space="0" w:color="auto"/>
            <w:right w:val="none" w:sz="0" w:space="0" w:color="auto"/>
          </w:divBdr>
        </w:div>
        <w:div w:id="848563428">
          <w:marLeft w:val="640"/>
          <w:marRight w:val="0"/>
          <w:marTop w:val="0"/>
          <w:marBottom w:val="0"/>
          <w:divBdr>
            <w:top w:val="none" w:sz="0" w:space="0" w:color="auto"/>
            <w:left w:val="none" w:sz="0" w:space="0" w:color="auto"/>
            <w:bottom w:val="none" w:sz="0" w:space="0" w:color="auto"/>
            <w:right w:val="none" w:sz="0" w:space="0" w:color="auto"/>
          </w:divBdr>
        </w:div>
        <w:div w:id="867835087">
          <w:marLeft w:val="640"/>
          <w:marRight w:val="0"/>
          <w:marTop w:val="0"/>
          <w:marBottom w:val="0"/>
          <w:divBdr>
            <w:top w:val="none" w:sz="0" w:space="0" w:color="auto"/>
            <w:left w:val="none" w:sz="0" w:space="0" w:color="auto"/>
            <w:bottom w:val="none" w:sz="0" w:space="0" w:color="auto"/>
            <w:right w:val="none" w:sz="0" w:space="0" w:color="auto"/>
          </w:divBdr>
        </w:div>
        <w:div w:id="884215397">
          <w:marLeft w:val="640"/>
          <w:marRight w:val="0"/>
          <w:marTop w:val="0"/>
          <w:marBottom w:val="0"/>
          <w:divBdr>
            <w:top w:val="none" w:sz="0" w:space="0" w:color="auto"/>
            <w:left w:val="none" w:sz="0" w:space="0" w:color="auto"/>
            <w:bottom w:val="none" w:sz="0" w:space="0" w:color="auto"/>
            <w:right w:val="none" w:sz="0" w:space="0" w:color="auto"/>
          </w:divBdr>
        </w:div>
        <w:div w:id="910196369">
          <w:marLeft w:val="640"/>
          <w:marRight w:val="0"/>
          <w:marTop w:val="0"/>
          <w:marBottom w:val="0"/>
          <w:divBdr>
            <w:top w:val="none" w:sz="0" w:space="0" w:color="auto"/>
            <w:left w:val="none" w:sz="0" w:space="0" w:color="auto"/>
            <w:bottom w:val="none" w:sz="0" w:space="0" w:color="auto"/>
            <w:right w:val="none" w:sz="0" w:space="0" w:color="auto"/>
          </w:divBdr>
        </w:div>
        <w:div w:id="922839089">
          <w:marLeft w:val="640"/>
          <w:marRight w:val="0"/>
          <w:marTop w:val="0"/>
          <w:marBottom w:val="0"/>
          <w:divBdr>
            <w:top w:val="none" w:sz="0" w:space="0" w:color="auto"/>
            <w:left w:val="none" w:sz="0" w:space="0" w:color="auto"/>
            <w:bottom w:val="none" w:sz="0" w:space="0" w:color="auto"/>
            <w:right w:val="none" w:sz="0" w:space="0" w:color="auto"/>
          </w:divBdr>
        </w:div>
        <w:div w:id="943610861">
          <w:marLeft w:val="640"/>
          <w:marRight w:val="0"/>
          <w:marTop w:val="0"/>
          <w:marBottom w:val="0"/>
          <w:divBdr>
            <w:top w:val="none" w:sz="0" w:space="0" w:color="auto"/>
            <w:left w:val="none" w:sz="0" w:space="0" w:color="auto"/>
            <w:bottom w:val="none" w:sz="0" w:space="0" w:color="auto"/>
            <w:right w:val="none" w:sz="0" w:space="0" w:color="auto"/>
          </w:divBdr>
        </w:div>
        <w:div w:id="964194272">
          <w:marLeft w:val="640"/>
          <w:marRight w:val="0"/>
          <w:marTop w:val="0"/>
          <w:marBottom w:val="0"/>
          <w:divBdr>
            <w:top w:val="none" w:sz="0" w:space="0" w:color="auto"/>
            <w:left w:val="none" w:sz="0" w:space="0" w:color="auto"/>
            <w:bottom w:val="none" w:sz="0" w:space="0" w:color="auto"/>
            <w:right w:val="none" w:sz="0" w:space="0" w:color="auto"/>
          </w:divBdr>
        </w:div>
        <w:div w:id="1007437502">
          <w:marLeft w:val="640"/>
          <w:marRight w:val="0"/>
          <w:marTop w:val="0"/>
          <w:marBottom w:val="0"/>
          <w:divBdr>
            <w:top w:val="none" w:sz="0" w:space="0" w:color="auto"/>
            <w:left w:val="none" w:sz="0" w:space="0" w:color="auto"/>
            <w:bottom w:val="none" w:sz="0" w:space="0" w:color="auto"/>
            <w:right w:val="none" w:sz="0" w:space="0" w:color="auto"/>
          </w:divBdr>
        </w:div>
        <w:div w:id="1032920087">
          <w:marLeft w:val="640"/>
          <w:marRight w:val="0"/>
          <w:marTop w:val="0"/>
          <w:marBottom w:val="0"/>
          <w:divBdr>
            <w:top w:val="none" w:sz="0" w:space="0" w:color="auto"/>
            <w:left w:val="none" w:sz="0" w:space="0" w:color="auto"/>
            <w:bottom w:val="none" w:sz="0" w:space="0" w:color="auto"/>
            <w:right w:val="none" w:sz="0" w:space="0" w:color="auto"/>
          </w:divBdr>
        </w:div>
        <w:div w:id="1035497400">
          <w:marLeft w:val="640"/>
          <w:marRight w:val="0"/>
          <w:marTop w:val="0"/>
          <w:marBottom w:val="0"/>
          <w:divBdr>
            <w:top w:val="none" w:sz="0" w:space="0" w:color="auto"/>
            <w:left w:val="none" w:sz="0" w:space="0" w:color="auto"/>
            <w:bottom w:val="none" w:sz="0" w:space="0" w:color="auto"/>
            <w:right w:val="none" w:sz="0" w:space="0" w:color="auto"/>
          </w:divBdr>
        </w:div>
        <w:div w:id="1044479454">
          <w:marLeft w:val="640"/>
          <w:marRight w:val="0"/>
          <w:marTop w:val="0"/>
          <w:marBottom w:val="0"/>
          <w:divBdr>
            <w:top w:val="none" w:sz="0" w:space="0" w:color="auto"/>
            <w:left w:val="none" w:sz="0" w:space="0" w:color="auto"/>
            <w:bottom w:val="none" w:sz="0" w:space="0" w:color="auto"/>
            <w:right w:val="none" w:sz="0" w:space="0" w:color="auto"/>
          </w:divBdr>
        </w:div>
        <w:div w:id="1077750352">
          <w:marLeft w:val="640"/>
          <w:marRight w:val="0"/>
          <w:marTop w:val="0"/>
          <w:marBottom w:val="0"/>
          <w:divBdr>
            <w:top w:val="none" w:sz="0" w:space="0" w:color="auto"/>
            <w:left w:val="none" w:sz="0" w:space="0" w:color="auto"/>
            <w:bottom w:val="none" w:sz="0" w:space="0" w:color="auto"/>
            <w:right w:val="none" w:sz="0" w:space="0" w:color="auto"/>
          </w:divBdr>
        </w:div>
        <w:div w:id="1086416361">
          <w:marLeft w:val="640"/>
          <w:marRight w:val="0"/>
          <w:marTop w:val="0"/>
          <w:marBottom w:val="0"/>
          <w:divBdr>
            <w:top w:val="none" w:sz="0" w:space="0" w:color="auto"/>
            <w:left w:val="none" w:sz="0" w:space="0" w:color="auto"/>
            <w:bottom w:val="none" w:sz="0" w:space="0" w:color="auto"/>
            <w:right w:val="none" w:sz="0" w:space="0" w:color="auto"/>
          </w:divBdr>
        </w:div>
        <w:div w:id="1145583981">
          <w:marLeft w:val="640"/>
          <w:marRight w:val="0"/>
          <w:marTop w:val="0"/>
          <w:marBottom w:val="0"/>
          <w:divBdr>
            <w:top w:val="none" w:sz="0" w:space="0" w:color="auto"/>
            <w:left w:val="none" w:sz="0" w:space="0" w:color="auto"/>
            <w:bottom w:val="none" w:sz="0" w:space="0" w:color="auto"/>
            <w:right w:val="none" w:sz="0" w:space="0" w:color="auto"/>
          </w:divBdr>
        </w:div>
        <w:div w:id="1156610348">
          <w:marLeft w:val="640"/>
          <w:marRight w:val="0"/>
          <w:marTop w:val="0"/>
          <w:marBottom w:val="0"/>
          <w:divBdr>
            <w:top w:val="none" w:sz="0" w:space="0" w:color="auto"/>
            <w:left w:val="none" w:sz="0" w:space="0" w:color="auto"/>
            <w:bottom w:val="none" w:sz="0" w:space="0" w:color="auto"/>
            <w:right w:val="none" w:sz="0" w:space="0" w:color="auto"/>
          </w:divBdr>
        </w:div>
        <w:div w:id="1215387017">
          <w:marLeft w:val="640"/>
          <w:marRight w:val="0"/>
          <w:marTop w:val="0"/>
          <w:marBottom w:val="0"/>
          <w:divBdr>
            <w:top w:val="none" w:sz="0" w:space="0" w:color="auto"/>
            <w:left w:val="none" w:sz="0" w:space="0" w:color="auto"/>
            <w:bottom w:val="none" w:sz="0" w:space="0" w:color="auto"/>
            <w:right w:val="none" w:sz="0" w:space="0" w:color="auto"/>
          </w:divBdr>
        </w:div>
        <w:div w:id="1218785210">
          <w:marLeft w:val="640"/>
          <w:marRight w:val="0"/>
          <w:marTop w:val="0"/>
          <w:marBottom w:val="0"/>
          <w:divBdr>
            <w:top w:val="none" w:sz="0" w:space="0" w:color="auto"/>
            <w:left w:val="none" w:sz="0" w:space="0" w:color="auto"/>
            <w:bottom w:val="none" w:sz="0" w:space="0" w:color="auto"/>
            <w:right w:val="none" w:sz="0" w:space="0" w:color="auto"/>
          </w:divBdr>
        </w:div>
        <w:div w:id="1232739420">
          <w:marLeft w:val="640"/>
          <w:marRight w:val="0"/>
          <w:marTop w:val="0"/>
          <w:marBottom w:val="0"/>
          <w:divBdr>
            <w:top w:val="none" w:sz="0" w:space="0" w:color="auto"/>
            <w:left w:val="none" w:sz="0" w:space="0" w:color="auto"/>
            <w:bottom w:val="none" w:sz="0" w:space="0" w:color="auto"/>
            <w:right w:val="none" w:sz="0" w:space="0" w:color="auto"/>
          </w:divBdr>
        </w:div>
        <w:div w:id="1256665806">
          <w:marLeft w:val="640"/>
          <w:marRight w:val="0"/>
          <w:marTop w:val="0"/>
          <w:marBottom w:val="0"/>
          <w:divBdr>
            <w:top w:val="none" w:sz="0" w:space="0" w:color="auto"/>
            <w:left w:val="none" w:sz="0" w:space="0" w:color="auto"/>
            <w:bottom w:val="none" w:sz="0" w:space="0" w:color="auto"/>
            <w:right w:val="none" w:sz="0" w:space="0" w:color="auto"/>
          </w:divBdr>
        </w:div>
        <w:div w:id="1274292145">
          <w:marLeft w:val="640"/>
          <w:marRight w:val="0"/>
          <w:marTop w:val="0"/>
          <w:marBottom w:val="0"/>
          <w:divBdr>
            <w:top w:val="none" w:sz="0" w:space="0" w:color="auto"/>
            <w:left w:val="none" w:sz="0" w:space="0" w:color="auto"/>
            <w:bottom w:val="none" w:sz="0" w:space="0" w:color="auto"/>
            <w:right w:val="none" w:sz="0" w:space="0" w:color="auto"/>
          </w:divBdr>
        </w:div>
        <w:div w:id="1281299451">
          <w:marLeft w:val="640"/>
          <w:marRight w:val="0"/>
          <w:marTop w:val="0"/>
          <w:marBottom w:val="0"/>
          <w:divBdr>
            <w:top w:val="none" w:sz="0" w:space="0" w:color="auto"/>
            <w:left w:val="none" w:sz="0" w:space="0" w:color="auto"/>
            <w:bottom w:val="none" w:sz="0" w:space="0" w:color="auto"/>
            <w:right w:val="none" w:sz="0" w:space="0" w:color="auto"/>
          </w:divBdr>
        </w:div>
        <w:div w:id="1345395773">
          <w:marLeft w:val="640"/>
          <w:marRight w:val="0"/>
          <w:marTop w:val="0"/>
          <w:marBottom w:val="0"/>
          <w:divBdr>
            <w:top w:val="none" w:sz="0" w:space="0" w:color="auto"/>
            <w:left w:val="none" w:sz="0" w:space="0" w:color="auto"/>
            <w:bottom w:val="none" w:sz="0" w:space="0" w:color="auto"/>
            <w:right w:val="none" w:sz="0" w:space="0" w:color="auto"/>
          </w:divBdr>
        </w:div>
        <w:div w:id="1349792848">
          <w:marLeft w:val="640"/>
          <w:marRight w:val="0"/>
          <w:marTop w:val="0"/>
          <w:marBottom w:val="0"/>
          <w:divBdr>
            <w:top w:val="none" w:sz="0" w:space="0" w:color="auto"/>
            <w:left w:val="none" w:sz="0" w:space="0" w:color="auto"/>
            <w:bottom w:val="none" w:sz="0" w:space="0" w:color="auto"/>
            <w:right w:val="none" w:sz="0" w:space="0" w:color="auto"/>
          </w:divBdr>
        </w:div>
        <w:div w:id="1373767390">
          <w:marLeft w:val="640"/>
          <w:marRight w:val="0"/>
          <w:marTop w:val="0"/>
          <w:marBottom w:val="0"/>
          <w:divBdr>
            <w:top w:val="none" w:sz="0" w:space="0" w:color="auto"/>
            <w:left w:val="none" w:sz="0" w:space="0" w:color="auto"/>
            <w:bottom w:val="none" w:sz="0" w:space="0" w:color="auto"/>
            <w:right w:val="none" w:sz="0" w:space="0" w:color="auto"/>
          </w:divBdr>
        </w:div>
        <w:div w:id="1381399751">
          <w:marLeft w:val="640"/>
          <w:marRight w:val="0"/>
          <w:marTop w:val="0"/>
          <w:marBottom w:val="0"/>
          <w:divBdr>
            <w:top w:val="none" w:sz="0" w:space="0" w:color="auto"/>
            <w:left w:val="none" w:sz="0" w:space="0" w:color="auto"/>
            <w:bottom w:val="none" w:sz="0" w:space="0" w:color="auto"/>
            <w:right w:val="none" w:sz="0" w:space="0" w:color="auto"/>
          </w:divBdr>
        </w:div>
        <w:div w:id="1394818715">
          <w:marLeft w:val="640"/>
          <w:marRight w:val="0"/>
          <w:marTop w:val="0"/>
          <w:marBottom w:val="0"/>
          <w:divBdr>
            <w:top w:val="none" w:sz="0" w:space="0" w:color="auto"/>
            <w:left w:val="none" w:sz="0" w:space="0" w:color="auto"/>
            <w:bottom w:val="none" w:sz="0" w:space="0" w:color="auto"/>
            <w:right w:val="none" w:sz="0" w:space="0" w:color="auto"/>
          </w:divBdr>
        </w:div>
        <w:div w:id="1423839356">
          <w:marLeft w:val="640"/>
          <w:marRight w:val="0"/>
          <w:marTop w:val="0"/>
          <w:marBottom w:val="0"/>
          <w:divBdr>
            <w:top w:val="none" w:sz="0" w:space="0" w:color="auto"/>
            <w:left w:val="none" w:sz="0" w:space="0" w:color="auto"/>
            <w:bottom w:val="none" w:sz="0" w:space="0" w:color="auto"/>
            <w:right w:val="none" w:sz="0" w:space="0" w:color="auto"/>
          </w:divBdr>
        </w:div>
        <w:div w:id="1449935882">
          <w:marLeft w:val="640"/>
          <w:marRight w:val="0"/>
          <w:marTop w:val="0"/>
          <w:marBottom w:val="0"/>
          <w:divBdr>
            <w:top w:val="none" w:sz="0" w:space="0" w:color="auto"/>
            <w:left w:val="none" w:sz="0" w:space="0" w:color="auto"/>
            <w:bottom w:val="none" w:sz="0" w:space="0" w:color="auto"/>
            <w:right w:val="none" w:sz="0" w:space="0" w:color="auto"/>
          </w:divBdr>
        </w:div>
        <w:div w:id="1476603986">
          <w:marLeft w:val="640"/>
          <w:marRight w:val="0"/>
          <w:marTop w:val="0"/>
          <w:marBottom w:val="0"/>
          <w:divBdr>
            <w:top w:val="none" w:sz="0" w:space="0" w:color="auto"/>
            <w:left w:val="none" w:sz="0" w:space="0" w:color="auto"/>
            <w:bottom w:val="none" w:sz="0" w:space="0" w:color="auto"/>
            <w:right w:val="none" w:sz="0" w:space="0" w:color="auto"/>
          </w:divBdr>
        </w:div>
        <w:div w:id="1498183993">
          <w:marLeft w:val="640"/>
          <w:marRight w:val="0"/>
          <w:marTop w:val="0"/>
          <w:marBottom w:val="0"/>
          <w:divBdr>
            <w:top w:val="none" w:sz="0" w:space="0" w:color="auto"/>
            <w:left w:val="none" w:sz="0" w:space="0" w:color="auto"/>
            <w:bottom w:val="none" w:sz="0" w:space="0" w:color="auto"/>
            <w:right w:val="none" w:sz="0" w:space="0" w:color="auto"/>
          </w:divBdr>
        </w:div>
        <w:div w:id="1558131718">
          <w:marLeft w:val="640"/>
          <w:marRight w:val="0"/>
          <w:marTop w:val="0"/>
          <w:marBottom w:val="0"/>
          <w:divBdr>
            <w:top w:val="none" w:sz="0" w:space="0" w:color="auto"/>
            <w:left w:val="none" w:sz="0" w:space="0" w:color="auto"/>
            <w:bottom w:val="none" w:sz="0" w:space="0" w:color="auto"/>
            <w:right w:val="none" w:sz="0" w:space="0" w:color="auto"/>
          </w:divBdr>
        </w:div>
        <w:div w:id="1574851416">
          <w:marLeft w:val="640"/>
          <w:marRight w:val="0"/>
          <w:marTop w:val="0"/>
          <w:marBottom w:val="0"/>
          <w:divBdr>
            <w:top w:val="none" w:sz="0" w:space="0" w:color="auto"/>
            <w:left w:val="none" w:sz="0" w:space="0" w:color="auto"/>
            <w:bottom w:val="none" w:sz="0" w:space="0" w:color="auto"/>
            <w:right w:val="none" w:sz="0" w:space="0" w:color="auto"/>
          </w:divBdr>
        </w:div>
        <w:div w:id="1587420256">
          <w:marLeft w:val="640"/>
          <w:marRight w:val="0"/>
          <w:marTop w:val="0"/>
          <w:marBottom w:val="0"/>
          <w:divBdr>
            <w:top w:val="none" w:sz="0" w:space="0" w:color="auto"/>
            <w:left w:val="none" w:sz="0" w:space="0" w:color="auto"/>
            <w:bottom w:val="none" w:sz="0" w:space="0" w:color="auto"/>
            <w:right w:val="none" w:sz="0" w:space="0" w:color="auto"/>
          </w:divBdr>
        </w:div>
        <w:div w:id="1606688556">
          <w:marLeft w:val="640"/>
          <w:marRight w:val="0"/>
          <w:marTop w:val="0"/>
          <w:marBottom w:val="0"/>
          <w:divBdr>
            <w:top w:val="none" w:sz="0" w:space="0" w:color="auto"/>
            <w:left w:val="none" w:sz="0" w:space="0" w:color="auto"/>
            <w:bottom w:val="none" w:sz="0" w:space="0" w:color="auto"/>
            <w:right w:val="none" w:sz="0" w:space="0" w:color="auto"/>
          </w:divBdr>
        </w:div>
        <w:div w:id="1613366027">
          <w:marLeft w:val="640"/>
          <w:marRight w:val="0"/>
          <w:marTop w:val="0"/>
          <w:marBottom w:val="0"/>
          <w:divBdr>
            <w:top w:val="none" w:sz="0" w:space="0" w:color="auto"/>
            <w:left w:val="none" w:sz="0" w:space="0" w:color="auto"/>
            <w:bottom w:val="none" w:sz="0" w:space="0" w:color="auto"/>
            <w:right w:val="none" w:sz="0" w:space="0" w:color="auto"/>
          </w:divBdr>
        </w:div>
        <w:div w:id="1674410792">
          <w:marLeft w:val="640"/>
          <w:marRight w:val="0"/>
          <w:marTop w:val="0"/>
          <w:marBottom w:val="0"/>
          <w:divBdr>
            <w:top w:val="none" w:sz="0" w:space="0" w:color="auto"/>
            <w:left w:val="none" w:sz="0" w:space="0" w:color="auto"/>
            <w:bottom w:val="none" w:sz="0" w:space="0" w:color="auto"/>
            <w:right w:val="none" w:sz="0" w:space="0" w:color="auto"/>
          </w:divBdr>
        </w:div>
        <w:div w:id="1680739460">
          <w:marLeft w:val="640"/>
          <w:marRight w:val="0"/>
          <w:marTop w:val="0"/>
          <w:marBottom w:val="0"/>
          <w:divBdr>
            <w:top w:val="none" w:sz="0" w:space="0" w:color="auto"/>
            <w:left w:val="none" w:sz="0" w:space="0" w:color="auto"/>
            <w:bottom w:val="none" w:sz="0" w:space="0" w:color="auto"/>
            <w:right w:val="none" w:sz="0" w:space="0" w:color="auto"/>
          </w:divBdr>
        </w:div>
        <w:div w:id="1701778581">
          <w:marLeft w:val="640"/>
          <w:marRight w:val="0"/>
          <w:marTop w:val="0"/>
          <w:marBottom w:val="0"/>
          <w:divBdr>
            <w:top w:val="none" w:sz="0" w:space="0" w:color="auto"/>
            <w:left w:val="none" w:sz="0" w:space="0" w:color="auto"/>
            <w:bottom w:val="none" w:sz="0" w:space="0" w:color="auto"/>
            <w:right w:val="none" w:sz="0" w:space="0" w:color="auto"/>
          </w:divBdr>
        </w:div>
        <w:div w:id="1719625433">
          <w:marLeft w:val="640"/>
          <w:marRight w:val="0"/>
          <w:marTop w:val="0"/>
          <w:marBottom w:val="0"/>
          <w:divBdr>
            <w:top w:val="none" w:sz="0" w:space="0" w:color="auto"/>
            <w:left w:val="none" w:sz="0" w:space="0" w:color="auto"/>
            <w:bottom w:val="none" w:sz="0" w:space="0" w:color="auto"/>
            <w:right w:val="none" w:sz="0" w:space="0" w:color="auto"/>
          </w:divBdr>
        </w:div>
        <w:div w:id="1792016898">
          <w:marLeft w:val="640"/>
          <w:marRight w:val="0"/>
          <w:marTop w:val="0"/>
          <w:marBottom w:val="0"/>
          <w:divBdr>
            <w:top w:val="none" w:sz="0" w:space="0" w:color="auto"/>
            <w:left w:val="none" w:sz="0" w:space="0" w:color="auto"/>
            <w:bottom w:val="none" w:sz="0" w:space="0" w:color="auto"/>
            <w:right w:val="none" w:sz="0" w:space="0" w:color="auto"/>
          </w:divBdr>
        </w:div>
        <w:div w:id="1805662502">
          <w:marLeft w:val="640"/>
          <w:marRight w:val="0"/>
          <w:marTop w:val="0"/>
          <w:marBottom w:val="0"/>
          <w:divBdr>
            <w:top w:val="none" w:sz="0" w:space="0" w:color="auto"/>
            <w:left w:val="none" w:sz="0" w:space="0" w:color="auto"/>
            <w:bottom w:val="none" w:sz="0" w:space="0" w:color="auto"/>
            <w:right w:val="none" w:sz="0" w:space="0" w:color="auto"/>
          </w:divBdr>
        </w:div>
        <w:div w:id="1838492538">
          <w:marLeft w:val="640"/>
          <w:marRight w:val="0"/>
          <w:marTop w:val="0"/>
          <w:marBottom w:val="0"/>
          <w:divBdr>
            <w:top w:val="none" w:sz="0" w:space="0" w:color="auto"/>
            <w:left w:val="none" w:sz="0" w:space="0" w:color="auto"/>
            <w:bottom w:val="none" w:sz="0" w:space="0" w:color="auto"/>
            <w:right w:val="none" w:sz="0" w:space="0" w:color="auto"/>
          </w:divBdr>
        </w:div>
        <w:div w:id="1850363631">
          <w:marLeft w:val="640"/>
          <w:marRight w:val="0"/>
          <w:marTop w:val="0"/>
          <w:marBottom w:val="0"/>
          <w:divBdr>
            <w:top w:val="none" w:sz="0" w:space="0" w:color="auto"/>
            <w:left w:val="none" w:sz="0" w:space="0" w:color="auto"/>
            <w:bottom w:val="none" w:sz="0" w:space="0" w:color="auto"/>
            <w:right w:val="none" w:sz="0" w:space="0" w:color="auto"/>
          </w:divBdr>
        </w:div>
        <w:div w:id="1893346168">
          <w:marLeft w:val="640"/>
          <w:marRight w:val="0"/>
          <w:marTop w:val="0"/>
          <w:marBottom w:val="0"/>
          <w:divBdr>
            <w:top w:val="none" w:sz="0" w:space="0" w:color="auto"/>
            <w:left w:val="none" w:sz="0" w:space="0" w:color="auto"/>
            <w:bottom w:val="none" w:sz="0" w:space="0" w:color="auto"/>
            <w:right w:val="none" w:sz="0" w:space="0" w:color="auto"/>
          </w:divBdr>
        </w:div>
        <w:div w:id="1901792888">
          <w:marLeft w:val="640"/>
          <w:marRight w:val="0"/>
          <w:marTop w:val="0"/>
          <w:marBottom w:val="0"/>
          <w:divBdr>
            <w:top w:val="none" w:sz="0" w:space="0" w:color="auto"/>
            <w:left w:val="none" w:sz="0" w:space="0" w:color="auto"/>
            <w:bottom w:val="none" w:sz="0" w:space="0" w:color="auto"/>
            <w:right w:val="none" w:sz="0" w:space="0" w:color="auto"/>
          </w:divBdr>
        </w:div>
        <w:div w:id="1922711180">
          <w:marLeft w:val="640"/>
          <w:marRight w:val="0"/>
          <w:marTop w:val="0"/>
          <w:marBottom w:val="0"/>
          <w:divBdr>
            <w:top w:val="none" w:sz="0" w:space="0" w:color="auto"/>
            <w:left w:val="none" w:sz="0" w:space="0" w:color="auto"/>
            <w:bottom w:val="none" w:sz="0" w:space="0" w:color="auto"/>
            <w:right w:val="none" w:sz="0" w:space="0" w:color="auto"/>
          </w:divBdr>
        </w:div>
        <w:div w:id="1942372778">
          <w:marLeft w:val="640"/>
          <w:marRight w:val="0"/>
          <w:marTop w:val="0"/>
          <w:marBottom w:val="0"/>
          <w:divBdr>
            <w:top w:val="none" w:sz="0" w:space="0" w:color="auto"/>
            <w:left w:val="none" w:sz="0" w:space="0" w:color="auto"/>
            <w:bottom w:val="none" w:sz="0" w:space="0" w:color="auto"/>
            <w:right w:val="none" w:sz="0" w:space="0" w:color="auto"/>
          </w:divBdr>
        </w:div>
        <w:div w:id="2008559262">
          <w:marLeft w:val="640"/>
          <w:marRight w:val="0"/>
          <w:marTop w:val="0"/>
          <w:marBottom w:val="0"/>
          <w:divBdr>
            <w:top w:val="none" w:sz="0" w:space="0" w:color="auto"/>
            <w:left w:val="none" w:sz="0" w:space="0" w:color="auto"/>
            <w:bottom w:val="none" w:sz="0" w:space="0" w:color="auto"/>
            <w:right w:val="none" w:sz="0" w:space="0" w:color="auto"/>
          </w:divBdr>
        </w:div>
        <w:div w:id="2013137639">
          <w:marLeft w:val="640"/>
          <w:marRight w:val="0"/>
          <w:marTop w:val="0"/>
          <w:marBottom w:val="0"/>
          <w:divBdr>
            <w:top w:val="none" w:sz="0" w:space="0" w:color="auto"/>
            <w:left w:val="none" w:sz="0" w:space="0" w:color="auto"/>
            <w:bottom w:val="none" w:sz="0" w:space="0" w:color="auto"/>
            <w:right w:val="none" w:sz="0" w:space="0" w:color="auto"/>
          </w:divBdr>
        </w:div>
        <w:div w:id="2024548629">
          <w:marLeft w:val="640"/>
          <w:marRight w:val="0"/>
          <w:marTop w:val="0"/>
          <w:marBottom w:val="0"/>
          <w:divBdr>
            <w:top w:val="none" w:sz="0" w:space="0" w:color="auto"/>
            <w:left w:val="none" w:sz="0" w:space="0" w:color="auto"/>
            <w:bottom w:val="none" w:sz="0" w:space="0" w:color="auto"/>
            <w:right w:val="none" w:sz="0" w:space="0" w:color="auto"/>
          </w:divBdr>
        </w:div>
        <w:div w:id="2038578443">
          <w:marLeft w:val="640"/>
          <w:marRight w:val="0"/>
          <w:marTop w:val="0"/>
          <w:marBottom w:val="0"/>
          <w:divBdr>
            <w:top w:val="none" w:sz="0" w:space="0" w:color="auto"/>
            <w:left w:val="none" w:sz="0" w:space="0" w:color="auto"/>
            <w:bottom w:val="none" w:sz="0" w:space="0" w:color="auto"/>
            <w:right w:val="none" w:sz="0" w:space="0" w:color="auto"/>
          </w:divBdr>
        </w:div>
        <w:div w:id="2080402749">
          <w:marLeft w:val="640"/>
          <w:marRight w:val="0"/>
          <w:marTop w:val="0"/>
          <w:marBottom w:val="0"/>
          <w:divBdr>
            <w:top w:val="none" w:sz="0" w:space="0" w:color="auto"/>
            <w:left w:val="none" w:sz="0" w:space="0" w:color="auto"/>
            <w:bottom w:val="none" w:sz="0" w:space="0" w:color="auto"/>
            <w:right w:val="none" w:sz="0" w:space="0" w:color="auto"/>
          </w:divBdr>
        </w:div>
        <w:div w:id="2089571185">
          <w:marLeft w:val="640"/>
          <w:marRight w:val="0"/>
          <w:marTop w:val="0"/>
          <w:marBottom w:val="0"/>
          <w:divBdr>
            <w:top w:val="none" w:sz="0" w:space="0" w:color="auto"/>
            <w:left w:val="none" w:sz="0" w:space="0" w:color="auto"/>
            <w:bottom w:val="none" w:sz="0" w:space="0" w:color="auto"/>
            <w:right w:val="none" w:sz="0" w:space="0" w:color="auto"/>
          </w:divBdr>
        </w:div>
        <w:div w:id="2102068286">
          <w:marLeft w:val="640"/>
          <w:marRight w:val="0"/>
          <w:marTop w:val="0"/>
          <w:marBottom w:val="0"/>
          <w:divBdr>
            <w:top w:val="none" w:sz="0" w:space="0" w:color="auto"/>
            <w:left w:val="none" w:sz="0" w:space="0" w:color="auto"/>
            <w:bottom w:val="none" w:sz="0" w:space="0" w:color="auto"/>
            <w:right w:val="none" w:sz="0" w:space="0" w:color="auto"/>
          </w:divBdr>
        </w:div>
        <w:div w:id="2111005106">
          <w:marLeft w:val="640"/>
          <w:marRight w:val="0"/>
          <w:marTop w:val="0"/>
          <w:marBottom w:val="0"/>
          <w:divBdr>
            <w:top w:val="none" w:sz="0" w:space="0" w:color="auto"/>
            <w:left w:val="none" w:sz="0" w:space="0" w:color="auto"/>
            <w:bottom w:val="none" w:sz="0" w:space="0" w:color="auto"/>
            <w:right w:val="none" w:sz="0" w:space="0" w:color="auto"/>
          </w:divBdr>
        </w:div>
        <w:div w:id="2113276929">
          <w:marLeft w:val="640"/>
          <w:marRight w:val="0"/>
          <w:marTop w:val="0"/>
          <w:marBottom w:val="0"/>
          <w:divBdr>
            <w:top w:val="none" w:sz="0" w:space="0" w:color="auto"/>
            <w:left w:val="none" w:sz="0" w:space="0" w:color="auto"/>
            <w:bottom w:val="none" w:sz="0" w:space="0" w:color="auto"/>
            <w:right w:val="none" w:sz="0" w:space="0" w:color="auto"/>
          </w:divBdr>
        </w:div>
        <w:div w:id="2116514118">
          <w:marLeft w:val="640"/>
          <w:marRight w:val="0"/>
          <w:marTop w:val="0"/>
          <w:marBottom w:val="0"/>
          <w:divBdr>
            <w:top w:val="none" w:sz="0" w:space="0" w:color="auto"/>
            <w:left w:val="none" w:sz="0" w:space="0" w:color="auto"/>
            <w:bottom w:val="none" w:sz="0" w:space="0" w:color="auto"/>
            <w:right w:val="none" w:sz="0" w:space="0" w:color="auto"/>
          </w:divBdr>
        </w:div>
      </w:divsChild>
    </w:div>
    <w:div w:id="239368397">
      <w:bodyDiv w:val="1"/>
      <w:marLeft w:val="0"/>
      <w:marRight w:val="0"/>
      <w:marTop w:val="0"/>
      <w:marBottom w:val="0"/>
      <w:divBdr>
        <w:top w:val="none" w:sz="0" w:space="0" w:color="auto"/>
        <w:left w:val="none" w:sz="0" w:space="0" w:color="auto"/>
        <w:bottom w:val="none" w:sz="0" w:space="0" w:color="auto"/>
        <w:right w:val="none" w:sz="0" w:space="0" w:color="auto"/>
      </w:divBdr>
      <w:divsChild>
        <w:div w:id="1264998403">
          <w:marLeft w:val="640"/>
          <w:marRight w:val="0"/>
          <w:marTop w:val="0"/>
          <w:marBottom w:val="0"/>
          <w:divBdr>
            <w:top w:val="none" w:sz="0" w:space="0" w:color="auto"/>
            <w:left w:val="none" w:sz="0" w:space="0" w:color="auto"/>
            <w:bottom w:val="none" w:sz="0" w:space="0" w:color="auto"/>
            <w:right w:val="none" w:sz="0" w:space="0" w:color="auto"/>
          </w:divBdr>
        </w:div>
        <w:div w:id="498889642">
          <w:marLeft w:val="640"/>
          <w:marRight w:val="0"/>
          <w:marTop w:val="0"/>
          <w:marBottom w:val="0"/>
          <w:divBdr>
            <w:top w:val="none" w:sz="0" w:space="0" w:color="auto"/>
            <w:left w:val="none" w:sz="0" w:space="0" w:color="auto"/>
            <w:bottom w:val="none" w:sz="0" w:space="0" w:color="auto"/>
            <w:right w:val="none" w:sz="0" w:space="0" w:color="auto"/>
          </w:divBdr>
        </w:div>
        <w:div w:id="2111195621">
          <w:marLeft w:val="640"/>
          <w:marRight w:val="0"/>
          <w:marTop w:val="0"/>
          <w:marBottom w:val="0"/>
          <w:divBdr>
            <w:top w:val="none" w:sz="0" w:space="0" w:color="auto"/>
            <w:left w:val="none" w:sz="0" w:space="0" w:color="auto"/>
            <w:bottom w:val="none" w:sz="0" w:space="0" w:color="auto"/>
            <w:right w:val="none" w:sz="0" w:space="0" w:color="auto"/>
          </w:divBdr>
        </w:div>
        <w:div w:id="1738433093">
          <w:marLeft w:val="640"/>
          <w:marRight w:val="0"/>
          <w:marTop w:val="0"/>
          <w:marBottom w:val="0"/>
          <w:divBdr>
            <w:top w:val="none" w:sz="0" w:space="0" w:color="auto"/>
            <w:left w:val="none" w:sz="0" w:space="0" w:color="auto"/>
            <w:bottom w:val="none" w:sz="0" w:space="0" w:color="auto"/>
            <w:right w:val="none" w:sz="0" w:space="0" w:color="auto"/>
          </w:divBdr>
        </w:div>
        <w:div w:id="434178040">
          <w:marLeft w:val="640"/>
          <w:marRight w:val="0"/>
          <w:marTop w:val="0"/>
          <w:marBottom w:val="0"/>
          <w:divBdr>
            <w:top w:val="none" w:sz="0" w:space="0" w:color="auto"/>
            <w:left w:val="none" w:sz="0" w:space="0" w:color="auto"/>
            <w:bottom w:val="none" w:sz="0" w:space="0" w:color="auto"/>
            <w:right w:val="none" w:sz="0" w:space="0" w:color="auto"/>
          </w:divBdr>
        </w:div>
        <w:div w:id="851409398">
          <w:marLeft w:val="640"/>
          <w:marRight w:val="0"/>
          <w:marTop w:val="0"/>
          <w:marBottom w:val="0"/>
          <w:divBdr>
            <w:top w:val="none" w:sz="0" w:space="0" w:color="auto"/>
            <w:left w:val="none" w:sz="0" w:space="0" w:color="auto"/>
            <w:bottom w:val="none" w:sz="0" w:space="0" w:color="auto"/>
            <w:right w:val="none" w:sz="0" w:space="0" w:color="auto"/>
          </w:divBdr>
        </w:div>
        <w:div w:id="1826166412">
          <w:marLeft w:val="640"/>
          <w:marRight w:val="0"/>
          <w:marTop w:val="0"/>
          <w:marBottom w:val="0"/>
          <w:divBdr>
            <w:top w:val="none" w:sz="0" w:space="0" w:color="auto"/>
            <w:left w:val="none" w:sz="0" w:space="0" w:color="auto"/>
            <w:bottom w:val="none" w:sz="0" w:space="0" w:color="auto"/>
            <w:right w:val="none" w:sz="0" w:space="0" w:color="auto"/>
          </w:divBdr>
        </w:div>
        <w:div w:id="1978953320">
          <w:marLeft w:val="640"/>
          <w:marRight w:val="0"/>
          <w:marTop w:val="0"/>
          <w:marBottom w:val="0"/>
          <w:divBdr>
            <w:top w:val="none" w:sz="0" w:space="0" w:color="auto"/>
            <w:left w:val="none" w:sz="0" w:space="0" w:color="auto"/>
            <w:bottom w:val="none" w:sz="0" w:space="0" w:color="auto"/>
            <w:right w:val="none" w:sz="0" w:space="0" w:color="auto"/>
          </w:divBdr>
        </w:div>
        <w:div w:id="1014651230">
          <w:marLeft w:val="640"/>
          <w:marRight w:val="0"/>
          <w:marTop w:val="0"/>
          <w:marBottom w:val="0"/>
          <w:divBdr>
            <w:top w:val="none" w:sz="0" w:space="0" w:color="auto"/>
            <w:left w:val="none" w:sz="0" w:space="0" w:color="auto"/>
            <w:bottom w:val="none" w:sz="0" w:space="0" w:color="auto"/>
            <w:right w:val="none" w:sz="0" w:space="0" w:color="auto"/>
          </w:divBdr>
        </w:div>
        <w:div w:id="93483552">
          <w:marLeft w:val="640"/>
          <w:marRight w:val="0"/>
          <w:marTop w:val="0"/>
          <w:marBottom w:val="0"/>
          <w:divBdr>
            <w:top w:val="none" w:sz="0" w:space="0" w:color="auto"/>
            <w:left w:val="none" w:sz="0" w:space="0" w:color="auto"/>
            <w:bottom w:val="none" w:sz="0" w:space="0" w:color="auto"/>
            <w:right w:val="none" w:sz="0" w:space="0" w:color="auto"/>
          </w:divBdr>
        </w:div>
        <w:div w:id="1325738912">
          <w:marLeft w:val="640"/>
          <w:marRight w:val="0"/>
          <w:marTop w:val="0"/>
          <w:marBottom w:val="0"/>
          <w:divBdr>
            <w:top w:val="none" w:sz="0" w:space="0" w:color="auto"/>
            <w:left w:val="none" w:sz="0" w:space="0" w:color="auto"/>
            <w:bottom w:val="none" w:sz="0" w:space="0" w:color="auto"/>
            <w:right w:val="none" w:sz="0" w:space="0" w:color="auto"/>
          </w:divBdr>
        </w:div>
        <w:div w:id="856698725">
          <w:marLeft w:val="640"/>
          <w:marRight w:val="0"/>
          <w:marTop w:val="0"/>
          <w:marBottom w:val="0"/>
          <w:divBdr>
            <w:top w:val="none" w:sz="0" w:space="0" w:color="auto"/>
            <w:left w:val="none" w:sz="0" w:space="0" w:color="auto"/>
            <w:bottom w:val="none" w:sz="0" w:space="0" w:color="auto"/>
            <w:right w:val="none" w:sz="0" w:space="0" w:color="auto"/>
          </w:divBdr>
        </w:div>
        <w:div w:id="1591356351">
          <w:marLeft w:val="640"/>
          <w:marRight w:val="0"/>
          <w:marTop w:val="0"/>
          <w:marBottom w:val="0"/>
          <w:divBdr>
            <w:top w:val="none" w:sz="0" w:space="0" w:color="auto"/>
            <w:left w:val="none" w:sz="0" w:space="0" w:color="auto"/>
            <w:bottom w:val="none" w:sz="0" w:space="0" w:color="auto"/>
            <w:right w:val="none" w:sz="0" w:space="0" w:color="auto"/>
          </w:divBdr>
        </w:div>
        <w:div w:id="1394818757">
          <w:marLeft w:val="640"/>
          <w:marRight w:val="0"/>
          <w:marTop w:val="0"/>
          <w:marBottom w:val="0"/>
          <w:divBdr>
            <w:top w:val="none" w:sz="0" w:space="0" w:color="auto"/>
            <w:left w:val="none" w:sz="0" w:space="0" w:color="auto"/>
            <w:bottom w:val="none" w:sz="0" w:space="0" w:color="auto"/>
            <w:right w:val="none" w:sz="0" w:space="0" w:color="auto"/>
          </w:divBdr>
        </w:div>
        <w:div w:id="634145606">
          <w:marLeft w:val="640"/>
          <w:marRight w:val="0"/>
          <w:marTop w:val="0"/>
          <w:marBottom w:val="0"/>
          <w:divBdr>
            <w:top w:val="none" w:sz="0" w:space="0" w:color="auto"/>
            <w:left w:val="none" w:sz="0" w:space="0" w:color="auto"/>
            <w:bottom w:val="none" w:sz="0" w:space="0" w:color="auto"/>
            <w:right w:val="none" w:sz="0" w:space="0" w:color="auto"/>
          </w:divBdr>
        </w:div>
        <w:div w:id="1414355055">
          <w:marLeft w:val="640"/>
          <w:marRight w:val="0"/>
          <w:marTop w:val="0"/>
          <w:marBottom w:val="0"/>
          <w:divBdr>
            <w:top w:val="none" w:sz="0" w:space="0" w:color="auto"/>
            <w:left w:val="none" w:sz="0" w:space="0" w:color="auto"/>
            <w:bottom w:val="none" w:sz="0" w:space="0" w:color="auto"/>
            <w:right w:val="none" w:sz="0" w:space="0" w:color="auto"/>
          </w:divBdr>
        </w:div>
        <w:div w:id="937327394">
          <w:marLeft w:val="640"/>
          <w:marRight w:val="0"/>
          <w:marTop w:val="0"/>
          <w:marBottom w:val="0"/>
          <w:divBdr>
            <w:top w:val="none" w:sz="0" w:space="0" w:color="auto"/>
            <w:left w:val="none" w:sz="0" w:space="0" w:color="auto"/>
            <w:bottom w:val="none" w:sz="0" w:space="0" w:color="auto"/>
            <w:right w:val="none" w:sz="0" w:space="0" w:color="auto"/>
          </w:divBdr>
        </w:div>
        <w:div w:id="1871992949">
          <w:marLeft w:val="640"/>
          <w:marRight w:val="0"/>
          <w:marTop w:val="0"/>
          <w:marBottom w:val="0"/>
          <w:divBdr>
            <w:top w:val="none" w:sz="0" w:space="0" w:color="auto"/>
            <w:left w:val="none" w:sz="0" w:space="0" w:color="auto"/>
            <w:bottom w:val="none" w:sz="0" w:space="0" w:color="auto"/>
            <w:right w:val="none" w:sz="0" w:space="0" w:color="auto"/>
          </w:divBdr>
        </w:div>
        <w:div w:id="608973818">
          <w:marLeft w:val="640"/>
          <w:marRight w:val="0"/>
          <w:marTop w:val="0"/>
          <w:marBottom w:val="0"/>
          <w:divBdr>
            <w:top w:val="none" w:sz="0" w:space="0" w:color="auto"/>
            <w:left w:val="none" w:sz="0" w:space="0" w:color="auto"/>
            <w:bottom w:val="none" w:sz="0" w:space="0" w:color="auto"/>
            <w:right w:val="none" w:sz="0" w:space="0" w:color="auto"/>
          </w:divBdr>
        </w:div>
        <w:div w:id="311956190">
          <w:marLeft w:val="640"/>
          <w:marRight w:val="0"/>
          <w:marTop w:val="0"/>
          <w:marBottom w:val="0"/>
          <w:divBdr>
            <w:top w:val="none" w:sz="0" w:space="0" w:color="auto"/>
            <w:left w:val="none" w:sz="0" w:space="0" w:color="auto"/>
            <w:bottom w:val="none" w:sz="0" w:space="0" w:color="auto"/>
            <w:right w:val="none" w:sz="0" w:space="0" w:color="auto"/>
          </w:divBdr>
        </w:div>
        <w:div w:id="1645117166">
          <w:marLeft w:val="640"/>
          <w:marRight w:val="0"/>
          <w:marTop w:val="0"/>
          <w:marBottom w:val="0"/>
          <w:divBdr>
            <w:top w:val="none" w:sz="0" w:space="0" w:color="auto"/>
            <w:left w:val="none" w:sz="0" w:space="0" w:color="auto"/>
            <w:bottom w:val="none" w:sz="0" w:space="0" w:color="auto"/>
            <w:right w:val="none" w:sz="0" w:space="0" w:color="auto"/>
          </w:divBdr>
        </w:div>
        <w:div w:id="315689529">
          <w:marLeft w:val="640"/>
          <w:marRight w:val="0"/>
          <w:marTop w:val="0"/>
          <w:marBottom w:val="0"/>
          <w:divBdr>
            <w:top w:val="none" w:sz="0" w:space="0" w:color="auto"/>
            <w:left w:val="none" w:sz="0" w:space="0" w:color="auto"/>
            <w:bottom w:val="none" w:sz="0" w:space="0" w:color="auto"/>
            <w:right w:val="none" w:sz="0" w:space="0" w:color="auto"/>
          </w:divBdr>
        </w:div>
        <w:div w:id="1130515228">
          <w:marLeft w:val="640"/>
          <w:marRight w:val="0"/>
          <w:marTop w:val="0"/>
          <w:marBottom w:val="0"/>
          <w:divBdr>
            <w:top w:val="none" w:sz="0" w:space="0" w:color="auto"/>
            <w:left w:val="none" w:sz="0" w:space="0" w:color="auto"/>
            <w:bottom w:val="none" w:sz="0" w:space="0" w:color="auto"/>
            <w:right w:val="none" w:sz="0" w:space="0" w:color="auto"/>
          </w:divBdr>
        </w:div>
        <w:div w:id="36122675">
          <w:marLeft w:val="640"/>
          <w:marRight w:val="0"/>
          <w:marTop w:val="0"/>
          <w:marBottom w:val="0"/>
          <w:divBdr>
            <w:top w:val="none" w:sz="0" w:space="0" w:color="auto"/>
            <w:left w:val="none" w:sz="0" w:space="0" w:color="auto"/>
            <w:bottom w:val="none" w:sz="0" w:space="0" w:color="auto"/>
            <w:right w:val="none" w:sz="0" w:space="0" w:color="auto"/>
          </w:divBdr>
        </w:div>
        <w:div w:id="617836722">
          <w:marLeft w:val="640"/>
          <w:marRight w:val="0"/>
          <w:marTop w:val="0"/>
          <w:marBottom w:val="0"/>
          <w:divBdr>
            <w:top w:val="none" w:sz="0" w:space="0" w:color="auto"/>
            <w:left w:val="none" w:sz="0" w:space="0" w:color="auto"/>
            <w:bottom w:val="none" w:sz="0" w:space="0" w:color="auto"/>
            <w:right w:val="none" w:sz="0" w:space="0" w:color="auto"/>
          </w:divBdr>
        </w:div>
        <w:div w:id="2116830472">
          <w:marLeft w:val="640"/>
          <w:marRight w:val="0"/>
          <w:marTop w:val="0"/>
          <w:marBottom w:val="0"/>
          <w:divBdr>
            <w:top w:val="none" w:sz="0" w:space="0" w:color="auto"/>
            <w:left w:val="none" w:sz="0" w:space="0" w:color="auto"/>
            <w:bottom w:val="none" w:sz="0" w:space="0" w:color="auto"/>
            <w:right w:val="none" w:sz="0" w:space="0" w:color="auto"/>
          </w:divBdr>
        </w:div>
        <w:div w:id="1833567151">
          <w:marLeft w:val="640"/>
          <w:marRight w:val="0"/>
          <w:marTop w:val="0"/>
          <w:marBottom w:val="0"/>
          <w:divBdr>
            <w:top w:val="none" w:sz="0" w:space="0" w:color="auto"/>
            <w:left w:val="none" w:sz="0" w:space="0" w:color="auto"/>
            <w:bottom w:val="none" w:sz="0" w:space="0" w:color="auto"/>
            <w:right w:val="none" w:sz="0" w:space="0" w:color="auto"/>
          </w:divBdr>
        </w:div>
        <w:div w:id="1569338172">
          <w:marLeft w:val="640"/>
          <w:marRight w:val="0"/>
          <w:marTop w:val="0"/>
          <w:marBottom w:val="0"/>
          <w:divBdr>
            <w:top w:val="none" w:sz="0" w:space="0" w:color="auto"/>
            <w:left w:val="none" w:sz="0" w:space="0" w:color="auto"/>
            <w:bottom w:val="none" w:sz="0" w:space="0" w:color="auto"/>
            <w:right w:val="none" w:sz="0" w:space="0" w:color="auto"/>
          </w:divBdr>
        </w:div>
        <w:div w:id="576131340">
          <w:marLeft w:val="640"/>
          <w:marRight w:val="0"/>
          <w:marTop w:val="0"/>
          <w:marBottom w:val="0"/>
          <w:divBdr>
            <w:top w:val="none" w:sz="0" w:space="0" w:color="auto"/>
            <w:left w:val="none" w:sz="0" w:space="0" w:color="auto"/>
            <w:bottom w:val="none" w:sz="0" w:space="0" w:color="auto"/>
            <w:right w:val="none" w:sz="0" w:space="0" w:color="auto"/>
          </w:divBdr>
        </w:div>
        <w:div w:id="2071877350">
          <w:marLeft w:val="640"/>
          <w:marRight w:val="0"/>
          <w:marTop w:val="0"/>
          <w:marBottom w:val="0"/>
          <w:divBdr>
            <w:top w:val="none" w:sz="0" w:space="0" w:color="auto"/>
            <w:left w:val="none" w:sz="0" w:space="0" w:color="auto"/>
            <w:bottom w:val="none" w:sz="0" w:space="0" w:color="auto"/>
            <w:right w:val="none" w:sz="0" w:space="0" w:color="auto"/>
          </w:divBdr>
        </w:div>
        <w:div w:id="1544714683">
          <w:marLeft w:val="640"/>
          <w:marRight w:val="0"/>
          <w:marTop w:val="0"/>
          <w:marBottom w:val="0"/>
          <w:divBdr>
            <w:top w:val="none" w:sz="0" w:space="0" w:color="auto"/>
            <w:left w:val="none" w:sz="0" w:space="0" w:color="auto"/>
            <w:bottom w:val="none" w:sz="0" w:space="0" w:color="auto"/>
            <w:right w:val="none" w:sz="0" w:space="0" w:color="auto"/>
          </w:divBdr>
        </w:div>
        <w:div w:id="967855675">
          <w:marLeft w:val="640"/>
          <w:marRight w:val="0"/>
          <w:marTop w:val="0"/>
          <w:marBottom w:val="0"/>
          <w:divBdr>
            <w:top w:val="none" w:sz="0" w:space="0" w:color="auto"/>
            <w:left w:val="none" w:sz="0" w:space="0" w:color="auto"/>
            <w:bottom w:val="none" w:sz="0" w:space="0" w:color="auto"/>
            <w:right w:val="none" w:sz="0" w:space="0" w:color="auto"/>
          </w:divBdr>
        </w:div>
        <w:div w:id="1476876654">
          <w:marLeft w:val="640"/>
          <w:marRight w:val="0"/>
          <w:marTop w:val="0"/>
          <w:marBottom w:val="0"/>
          <w:divBdr>
            <w:top w:val="none" w:sz="0" w:space="0" w:color="auto"/>
            <w:left w:val="none" w:sz="0" w:space="0" w:color="auto"/>
            <w:bottom w:val="none" w:sz="0" w:space="0" w:color="auto"/>
            <w:right w:val="none" w:sz="0" w:space="0" w:color="auto"/>
          </w:divBdr>
        </w:div>
        <w:div w:id="1908878064">
          <w:marLeft w:val="640"/>
          <w:marRight w:val="0"/>
          <w:marTop w:val="0"/>
          <w:marBottom w:val="0"/>
          <w:divBdr>
            <w:top w:val="none" w:sz="0" w:space="0" w:color="auto"/>
            <w:left w:val="none" w:sz="0" w:space="0" w:color="auto"/>
            <w:bottom w:val="none" w:sz="0" w:space="0" w:color="auto"/>
            <w:right w:val="none" w:sz="0" w:space="0" w:color="auto"/>
          </w:divBdr>
        </w:div>
        <w:div w:id="1080251024">
          <w:marLeft w:val="640"/>
          <w:marRight w:val="0"/>
          <w:marTop w:val="0"/>
          <w:marBottom w:val="0"/>
          <w:divBdr>
            <w:top w:val="none" w:sz="0" w:space="0" w:color="auto"/>
            <w:left w:val="none" w:sz="0" w:space="0" w:color="auto"/>
            <w:bottom w:val="none" w:sz="0" w:space="0" w:color="auto"/>
            <w:right w:val="none" w:sz="0" w:space="0" w:color="auto"/>
          </w:divBdr>
        </w:div>
        <w:div w:id="1947082805">
          <w:marLeft w:val="640"/>
          <w:marRight w:val="0"/>
          <w:marTop w:val="0"/>
          <w:marBottom w:val="0"/>
          <w:divBdr>
            <w:top w:val="none" w:sz="0" w:space="0" w:color="auto"/>
            <w:left w:val="none" w:sz="0" w:space="0" w:color="auto"/>
            <w:bottom w:val="none" w:sz="0" w:space="0" w:color="auto"/>
            <w:right w:val="none" w:sz="0" w:space="0" w:color="auto"/>
          </w:divBdr>
        </w:div>
        <w:div w:id="742023225">
          <w:marLeft w:val="640"/>
          <w:marRight w:val="0"/>
          <w:marTop w:val="0"/>
          <w:marBottom w:val="0"/>
          <w:divBdr>
            <w:top w:val="none" w:sz="0" w:space="0" w:color="auto"/>
            <w:left w:val="none" w:sz="0" w:space="0" w:color="auto"/>
            <w:bottom w:val="none" w:sz="0" w:space="0" w:color="auto"/>
            <w:right w:val="none" w:sz="0" w:space="0" w:color="auto"/>
          </w:divBdr>
        </w:div>
        <w:div w:id="449513512">
          <w:marLeft w:val="640"/>
          <w:marRight w:val="0"/>
          <w:marTop w:val="0"/>
          <w:marBottom w:val="0"/>
          <w:divBdr>
            <w:top w:val="none" w:sz="0" w:space="0" w:color="auto"/>
            <w:left w:val="none" w:sz="0" w:space="0" w:color="auto"/>
            <w:bottom w:val="none" w:sz="0" w:space="0" w:color="auto"/>
            <w:right w:val="none" w:sz="0" w:space="0" w:color="auto"/>
          </w:divBdr>
        </w:div>
        <w:div w:id="1972591030">
          <w:marLeft w:val="640"/>
          <w:marRight w:val="0"/>
          <w:marTop w:val="0"/>
          <w:marBottom w:val="0"/>
          <w:divBdr>
            <w:top w:val="none" w:sz="0" w:space="0" w:color="auto"/>
            <w:left w:val="none" w:sz="0" w:space="0" w:color="auto"/>
            <w:bottom w:val="none" w:sz="0" w:space="0" w:color="auto"/>
            <w:right w:val="none" w:sz="0" w:space="0" w:color="auto"/>
          </w:divBdr>
        </w:div>
        <w:div w:id="832381843">
          <w:marLeft w:val="640"/>
          <w:marRight w:val="0"/>
          <w:marTop w:val="0"/>
          <w:marBottom w:val="0"/>
          <w:divBdr>
            <w:top w:val="none" w:sz="0" w:space="0" w:color="auto"/>
            <w:left w:val="none" w:sz="0" w:space="0" w:color="auto"/>
            <w:bottom w:val="none" w:sz="0" w:space="0" w:color="auto"/>
            <w:right w:val="none" w:sz="0" w:space="0" w:color="auto"/>
          </w:divBdr>
        </w:div>
        <w:div w:id="1669284833">
          <w:marLeft w:val="640"/>
          <w:marRight w:val="0"/>
          <w:marTop w:val="0"/>
          <w:marBottom w:val="0"/>
          <w:divBdr>
            <w:top w:val="none" w:sz="0" w:space="0" w:color="auto"/>
            <w:left w:val="none" w:sz="0" w:space="0" w:color="auto"/>
            <w:bottom w:val="none" w:sz="0" w:space="0" w:color="auto"/>
            <w:right w:val="none" w:sz="0" w:space="0" w:color="auto"/>
          </w:divBdr>
        </w:div>
        <w:div w:id="992684055">
          <w:marLeft w:val="640"/>
          <w:marRight w:val="0"/>
          <w:marTop w:val="0"/>
          <w:marBottom w:val="0"/>
          <w:divBdr>
            <w:top w:val="none" w:sz="0" w:space="0" w:color="auto"/>
            <w:left w:val="none" w:sz="0" w:space="0" w:color="auto"/>
            <w:bottom w:val="none" w:sz="0" w:space="0" w:color="auto"/>
            <w:right w:val="none" w:sz="0" w:space="0" w:color="auto"/>
          </w:divBdr>
        </w:div>
        <w:div w:id="141195744">
          <w:marLeft w:val="640"/>
          <w:marRight w:val="0"/>
          <w:marTop w:val="0"/>
          <w:marBottom w:val="0"/>
          <w:divBdr>
            <w:top w:val="none" w:sz="0" w:space="0" w:color="auto"/>
            <w:left w:val="none" w:sz="0" w:space="0" w:color="auto"/>
            <w:bottom w:val="none" w:sz="0" w:space="0" w:color="auto"/>
            <w:right w:val="none" w:sz="0" w:space="0" w:color="auto"/>
          </w:divBdr>
        </w:div>
        <w:div w:id="631059846">
          <w:marLeft w:val="640"/>
          <w:marRight w:val="0"/>
          <w:marTop w:val="0"/>
          <w:marBottom w:val="0"/>
          <w:divBdr>
            <w:top w:val="none" w:sz="0" w:space="0" w:color="auto"/>
            <w:left w:val="none" w:sz="0" w:space="0" w:color="auto"/>
            <w:bottom w:val="none" w:sz="0" w:space="0" w:color="auto"/>
            <w:right w:val="none" w:sz="0" w:space="0" w:color="auto"/>
          </w:divBdr>
        </w:div>
        <w:div w:id="2082216816">
          <w:marLeft w:val="640"/>
          <w:marRight w:val="0"/>
          <w:marTop w:val="0"/>
          <w:marBottom w:val="0"/>
          <w:divBdr>
            <w:top w:val="none" w:sz="0" w:space="0" w:color="auto"/>
            <w:left w:val="none" w:sz="0" w:space="0" w:color="auto"/>
            <w:bottom w:val="none" w:sz="0" w:space="0" w:color="auto"/>
            <w:right w:val="none" w:sz="0" w:space="0" w:color="auto"/>
          </w:divBdr>
        </w:div>
        <w:div w:id="487288863">
          <w:marLeft w:val="640"/>
          <w:marRight w:val="0"/>
          <w:marTop w:val="0"/>
          <w:marBottom w:val="0"/>
          <w:divBdr>
            <w:top w:val="none" w:sz="0" w:space="0" w:color="auto"/>
            <w:left w:val="none" w:sz="0" w:space="0" w:color="auto"/>
            <w:bottom w:val="none" w:sz="0" w:space="0" w:color="auto"/>
            <w:right w:val="none" w:sz="0" w:space="0" w:color="auto"/>
          </w:divBdr>
        </w:div>
        <w:div w:id="2095203401">
          <w:marLeft w:val="640"/>
          <w:marRight w:val="0"/>
          <w:marTop w:val="0"/>
          <w:marBottom w:val="0"/>
          <w:divBdr>
            <w:top w:val="none" w:sz="0" w:space="0" w:color="auto"/>
            <w:left w:val="none" w:sz="0" w:space="0" w:color="auto"/>
            <w:bottom w:val="none" w:sz="0" w:space="0" w:color="auto"/>
            <w:right w:val="none" w:sz="0" w:space="0" w:color="auto"/>
          </w:divBdr>
        </w:div>
        <w:div w:id="1401050971">
          <w:marLeft w:val="640"/>
          <w:marRight w:val="0"/>
          <w:marTop w:val="0"/>
          <w:marBottom w:val="0"/>
          <w:divBdr>
            <w:top w:val="none" w:sz="0" w:space="0" w:color="auto"/>
            <w:left w:val="none" w:sz="0" w:space="0" w:color="auto"/>
            <w:bottom w:val="none" w:sz="0" w:space="0" w:color="auto"/>
            <w:right w:val="none" w:sz="0" w:space="0" w:color="auto"/>
          </w:divBdr>
        </w:div>
        <w:div w:id="1468863293">
          <w:marLeft w:val="640"/>
          <w:marRight w:val="0"/>
          <w:marTop w:val="0"/>
          <w:marBottom w:val="0"/>
          <w:divBdr>
            <w:top w:val="none" w:sz="0" w:space="0" w:color="auto"/>
            <w:left w:val="none" w:sz="0" w:space="0" w:color="auto"/>
            <w:bottom w:val="none" w:sz="0" w:space="0" w:color="auto"/>
            <w:right w:val="none" w:sz="0" w:space="0" w:color="auto"/>
          </w:divBdr>
        </w:div>
        <w:div w:id="214508687">
          <w:marLeft w:val="640"/>
          <w:marRight w:val="0"/>
          <w:marTop w:val="0"/>
          <w:marBottom w:val="0"/>
          <w:divBdr>
            <w:top w:val="none" w:sz="0" w:space="0" w:color="auto"/>
            <w:left w:val="none" w:sz="0" w:space="0" w:color="auto"/>
            <w:bottom w:val="none" w:sz="0" w:space="0" w:color="auto"/>
            <w:right w:val="none" w:sz="0" w:space="0" w:color="auto"/>
          </w:divBdr>
        </w:div>
        <w:div w:id="463667403">
          <w:marLeft w:val="640"/>
          <w:marRight w:val="0"/>
          <w:marTop w:val="0"/>
          <w:marBottom w:val="0"/>
          <w:divBdr>
            <w:top w:val="none" w:sz="0" w:space="0" w:color="auto"/>
            <w:left w:val="none" w:sz="0" w:space="0" w:color="auto"/>
            <w:bottom w:val="none" w:sz="0" w:space="0" w:color="auto"/>
            <w:right w:val="none" w:sz="0" w:space="0" w:color="auto"/>
          </w:divBdr>
        </w:div>
        <w:div w:id="1854031552">
          <w:marLeft w:val="640"/>
          <w:marRight w:val="0"/>
          <w:marTop w:val="0"/>
          <w:marBottom w:val="0"/>
          <w:divBdr>
            <w:top w:val="none" w:sz="0" w:space="0" w:color="auto"/>
            <w:left w:val="none" w:sz="0" w:space="0" w:color="auto"/>
            <w:bottom w:val="none" w:sz="0" w:space="0" w:color="auto"/>
            <w:right w:val="none" w:sz="0" w:space="0" w:color="auto"/>
          </w:divBdr>
        </w:div>
        <w:div w:id="1464233003">
          <w:marLeft w:val="640"/>
          <w:marRight w:val="0"/>
          <w:marTop w:val="0"/>
          <w:marBottom w:val="0"/>
          <w:divBdr>
            <w:top w:val="none" w:sz="0" w:space="0" w:color="auto"/>
            <w:left w:val="none" w:sz="0" w:space="0" w:color="auto"/>
            <w:bottom w:val="none" w:sz="0" w:space="0" w:color="auto"/>
            <w:right w:val="none" w:sz="0" w:space="0" w:color="auto"/>
          </w:divBdr>
        </w:div>
        <w:div w:id="1141077027">
          <w:marLeft w:val="640"/>
          <w:marRight w:val="0"/>
          <w:marTop w:val="0"/>
          <w:marBottom w:val="0"/>
          <w:divBdr>
            <w:top w:val="none" w:sz="0" w:space="0" w:color="auto"/>
            <w:left w:val="none" w:sz="0" w:space="0" w:color="auto"/>
            <w:bottom w:val="none" w:sz="0" w:space="0" w:color="auto"/>
            <w:right w:val="none" w:sz="0" w:space="0" w:color="auto"/>
          </w:divBdr>
        </w:div>
        <w:div w:id="429787003">
          <w:marLeft w:val="640"/>
          <w:marRight w:val="0"/>
          <w:marTop w:val="0"/>
          <w:marBottom w:val="0"/>
          <w:divBdr>
            <w:top w:val="none" w:sz="0" w:space="0" w:color="auto"/>
            <w:left w:val="none" w:sz="0" w:space="0" w:color="auto"/>
            <w:bottom w:val="none" w:sz="0" w:space="0" w:color="auto"/>
            <w:right w:val="none" w:sz="0" w:space="0" w:color="auto"/>
          </w:divBdr>
        </w:div>
        <w:div w:id="187109946">
          <w:marLeft w:val="640"/>
          <w:marRight w:val="0"/>
          <w:marTop w:val="0"/>
          <w:marBottom w:val="0"/>
          <w:divBdr>
            <w:top w:val="none" w:sz="0" w:space="0" w:color="auto"/>
            <w:left w:val="none" w:sz="0" w:space="0" w:color="auto"/>
            <w:bottom w:val="none" w:sz="0" w:space="0" w:color="auto"/>
            <w:right w:val="none" w:sz="0" w:space="0" w:color="auto"/>
          </w:divBdr>
        </w:div>
        <w:div w:id="907106402">
          <w:marLeft w:val="640"/>
          <w:marRight w:val="0"/>
          <w:marTop w:val="0"/>
          <w:marBottom w:val="0"/>
          <w:divBdr>
            <w:top w:val="none" w:sz="0" w:space="0" w:color="auto"/>
            <w:left w:val="none" w:sz="0" w:space="0" w:color="auto"/>
            <w:bottom w:val="none" w:sz="0" w:space="0" w:color="auto"/>
            <w:right w:val="none" w:sz="0" w:space="0" w:color="auto"/>
          </w:divBdr>
        </w:div>
        <w:div w:id="1210608427">
          <w:marLeft w:val="640"/>
          <w:marRight w:val="0"/>
          <w:marTop w:val="0"/>
          <w:marBottom w:val="0"/>
          <w:divBdr>
            <w:top w:val="none" w:sz="0" w:space="0" w:color="auto"/>
            <w:left w:val="none" w:sz="0" w:space="0" w:color="auto"/>
            <w:bottom w:val="none" w:sz="0" w:space="0" w:color="auto"/>
            <w:right w:val="none" w:sz="0" w:space="0" w:color="auto"/>
          </w:divBdr>
        </w:div>
        <w:div w:id="2089188185">
          <w:marLeft w:val="640"/>
          <w:marRight w:val="0"/>
          <w:marTop w:val="0"/>
          <w:marBottom w:val="0"/>
          <w:divBdr>
            <w:top w:val="none" w:sz="0" w:space="0" w:color="auto"/>
            <w:left w:val="none" w:sz="0" w:space="0" w:color="auto"/>
            <w:bottom w:val="none" w:sz="0" w:space="0" w:color="auto"/>
            <w:right w:val="none" w:sz="0" w:space="0" w:color="auto"/>
          </w:divBdr>
        </w:div>
        <w:div w:id="660281514">
          <w:marLeft w:val="640"/>
          <w:marRight w:val="0"/>
          <w:marTop w:val="0"/>
          <w:marBottom w:val="0"/>
          <w:divBdr>
            <w:top w:val="none" w:sz="0" w:space="0" w:color="auto"/>
            <w:left w:val="none" w:sz="0" w:space="0" w:color="auto"/>
            <w:bottom w:val="none" w:sz="0" w:space="0" w:color="auto"/>
            <w:right w:val="none" w:sz="0" w:space="0" w:color="auto"/>
          </w:divBdr>
        </w:div>
        <w:div w:id="1013217741">
          <w:marLeft w:val="640"/>
          <w:marRight w:val="0"/>
          <w:marTop w:val="0"/>
          <w:marBottom w:val="0"/>
          <w:divBdr>
            <w:top w:val="none" w:sz="0" w:space="0" w:color="auto"/>
            <w:left w:val="none" w:sz="0" w:space="0" w:color="auto"/>
            <w:bottom w:val="none" w:sz="0" w:space="0" w:color="auto"/>
            <w:right w:val="none" w:sz="0" w:space="0" w:color="auto"/>
          </w:divBdr>
        </w:div>
        <w:div w:id="1272938128">
          <w:marLeft w:val="640"/>
          <w:marRight w:val="0"/>
          <w:marTop w:val="0"/>
          <w:marBottom w:val="0"/>
          <w:divBdr>
            <w:top w:val="none" w:sz="0" w:space="0" w:color="auto"/>
            <w:left w:val="none" w:sz="0" w:space="0" w:color="auto"/>
            <w:bottom w:val="none" w:sz="0" w:space="0" w:color="auto"/>
            <w:right w:val="none" w:sz="0" w:space="0" w:color="auto"/>
          </w:divBdr>
        </w:div>
        <w:div w:id="286741967">
          <w:marLeft w:val="640"/>
          <w:marRight w:val="0"/>
          <w:marTop w:val="0"/>
          <w:marBottom w:val="0"/>
          <w:divBdr>
            <w:top w:val="none" w:sz="0" w:space="0" w:color="auto"/>
            <w:left w:val="none" w:sz="0" w:space="0" w:color="auto"/>
            <w:bottom w:val="none" w:sz="0" w:space="0" w:color="auto"/>
            <w:right w:val="none" w:sz="0" w:space="0" w:color="auto"/>
          </w:divBdr>
        </w:div>
        <w:div w:id="2098166502">
          <w:marLeft w:val="640"/>
          <w:marRight w:val="0"/>
          <w:marTop w:val="0"/>
          <w:marBottom w:val="0"/>
          <w:divBdr>
            <w:top w:val="none" w:sz="0" w:space="0" w:color="auto"/>
            <w:left w:val="none" w:sz="0" w:space="0" w:color="auto"/>
            <w:bottom w:val="none" w:sz="0" w:space="0" w:color="auto"/>
            <w:right w:val="none" w:sz="0" w:space="0" w:color="auto"/>
          </w:divBdr>
        </w:div>
        <w:div w:id="1841236126">
          <w:marLeft w:val="640"/>
          <w:marRight w:val="0"/>
          <w:marTop w:val="0"/>
          <w:marBottom w:val="0"/>
          <w:divBdr>
            <w:top w:val="none" w:sz="0" w:space="0" w:color="auto"/>
            <w:left w:val="none" w:sz="0" w:space="0" w:color="auto"/>
            <w:bottom w:val="none" w:sz="0" w:space="0" w:color="auto"/>
            <w:right w:val="none" w:sz="0" w:space="0" w:color="auto"/>
          </w:divBdr>
        </w:div>
        <w:div w:id="260379927">
          <w:marLeft w:val="640"/>
          <w:marRight w:val="0"/>
          <w:marTop w:val="0"/>
          <w:marBottom w:val="0"/>
          <w:divBdr>
            <w:top w:val="none" w:sz="0" w:space="0" w:color="auto"/>
            <w:left w:val="none" w:sz="0" w:space="0" w:color="auto"/>
            <w:bottom w:val="none" w:sz="0" w:space="0" w:color="auto"/>
            <w:right w:val="none" w:sz="0" w:space="0" w:color="auto"/>
          </w:divBdr>
        </w:div>
        <w:div w:id="386756862">
          <w:marLeft w:val="640"/>
          <w:marRight w:val="0"/>
          <w:marTop w:val="0"/>
          <w:marBottom w:val="0"/>
          <w:divBdr>
            <w:top w:val="none" w:sz="0" w:space="0" w:color="auto"/>
            <w:left w:val="none" w:sz="0" w:space="0" w:color="auto"/>
            <w:bottom w:val="none" w:sz="0" w:space="0" w:color="auto"/>
            <w:right w:val="none" w:sz="0" w:space="0" w:color="auto"/>
          </w:divBdr>
        </w:div>
        <w:div w:id="1833986082">
          <w:marLeft w:val="640"/>
          <w:marRight w:val="0"/>
          <w:marTop w:val="0"/>
          <w:marBottom w:val="0"/>
          <w:divBdr>
            <w:top w:val="none" w:sz="0" w:space="0" w:color="auto"/>
            <w:left w:val="none" w:sz="0" w:space="0" w:color="auto"/>
            <w:bottom w:val="none" w:sz="0" w:space="0" w:color="auto"/>
            <w:right w:val="none" w:sz="0" w:space="0" w:color="auto"/>
          </w:divBdr>
        </w:div>
        <w:div w:id="38285036">
          <w:marLeft w:val="640"/>
          <w:marRight w:val="0"/>
          <w:marTop w:val="0"/>
          <w:marBottom w:val="0"/>
          <w:divBdr>
            <w:top w:val="none" w:sz="0" w:space="0" w:color="auto"/>
            <w:left w:val="none" w:sz="0" w:space="0" w:color="auto"/>
            <w:bottom w:val="none" w:sz="0" w:space="0" w:color="auto"/>
            <w:right w:val="none" w:sz="0" w:space="0" w:color="auto"/>
          </w:divBdr>
        </w:div>
        <w:div w:id="577784758">
          <w:marLeft w:val="640"/>
          <w:marRight w:val="0"/>
          <w:marTop w:val="0"/>
          <w:marBottom w:val="0"/>
          <w:divBdr>
            <w:top w:val="none" w:sz="0" w:space="0" w:color="auto"/>
            <w:left w:val="none" w:sz="0" w:space="0" w:color="auto"/>
            <w:bottom w:val="none" w:sz="0" w:space="0" w:color="auto"/>
            <w:right w:val="none" w:sz="0" w:space="0" w:color="auto"/>
          </w:divBdr>
        </w:div>
        <w:div w:id="504444506">
          <w:marLeft w:val="640"/>
          <w:marRight w:val="0"/>
          <w:marTop w:val="0"/>
          <w:marBottom w:val="0"/>
          <w:divBdr>
            <w:top w:val="none" w:sz="0" w:space="0" w:color="auto"/>
            <w:left w:val="none" w:sz="0" w:space="0" w:color="auto"/>
            <w:bottom w:val="none" w:sz="0" w:space="0" w:color="auto"/>
            <w:right w:val="none" w:sz="0" w:space="0" w:color="auto"/>
          </w:divBdr>
        </w:div>
        <w:div w:id="1045254000">
          <w:marLeft w:val="640"/>
          <w:marRight w:val="0"/>
          <w:marTop w:val="0"/>
          <w:marBottom w:val="0"/>
          <w:divBdr>
            <w:top w:val="none" w:sz="0" w:space="0" w:color="auto"/>
            <w:left w:val="none" w:sz="0" w:space="0" w:color="auto"/>
            <w:bottom w:val="none" w:sz="0" w:space="0" w:color="auto"/>
            <w:right w:val="none" w:sz="0" w:space="0" w:color="auto"/>
          </w:divBdr>
        </w:div>
        <w:div w:id="169024971">
          <w:marLeft w:val="640"/>
          <w:marRight w:val="0"/>
          <w:marTop w:val="0"/>
          <w:marBottom w:val="0"/>
          <w:divBdr>
            <w:top w:val="none" w:sz="0" w:space="0" w:color="auto"/>
            <w:left w:val="none" w:sz="0" w:space="0" w:color="auto"/>
            <w:bottom w:val="none" w:sz="0" w:space="0" w:color="auto"/>
            <w:right w:val="none" w:sz="0" w:space="0" w:color="auto"/>
          </w:divBdr>
        </w:div>
        <w:div w:id="1969699472">
          <w:marLeft w:val="640"/>
          <w:marRight w:val="0"/>
          <w:marTop w:val="0"/>
          <w:marBottom w:val="0"/>
          <w:divBdr>
            <w:top w:val="none" w:sz="0" w:space="0" w:color="auto"/>
            <w:left w:val="none" w:sz="0" w:space="0" w:color="auto"/>
            <w:bottom w:val="none" w:sz="0" w:space="0" w:color="auto"/>
            <w:right w:val="none" w:sz="0" w:space="0" w:color="auto"/>
          </w:divBdr>
        </w:div>
        <w:div w:id="1205601084">
          <w:marLeft w:val="640"/>
          <w:marRight w:val="0"/>
          <w:marTop w:val="0"/>
          <w:marBottom w:val="0"/>
          <w:divBdr>
            <w:top w:val="none" w:sz="0" w:space="0" w:color="auto"/>
            <w:left w:val="none" w:sz="0" w:space="0" w:color="auto"/>
            <w:bottom w:val="none" w:sz="0" w:space="0" w:color="auto"/>
            <w:right w:val="none" w:sz="0" w:space="0" w:color="auto"/>
          </w:divBdr>
        </w:div>
        <w:div w:id="388460042">
          <w:marLeft w:val="640"/>
          <w:marRight w:val="0"/>
          <w:marTop w:val="0"/>
          <w:marBottom w:val="0"/>
          <w:divBdr>
            <w:top w:val="none" w:sz="0" w:space="0" w:color="auto"/>
            <w:left w:val="none" w:sz="0" w:space="0" w:color="auto"/>
            <w:bottom w:val="none" w:sz="0" w:space="0" w:color="auto"/>
            <w:right w:val="none" w:sz="0" w:space="0" w:color="auto"/>
          </w:divBdr>
        </w:div>
        <w:div w:id="552472883">
          <w:marLeft w:val="640"/>
          <w:marRight w:val="0"/>
          <w:marTop w:val="0"/>
          <w:marBottom w:val="0"/>
          <w:divBdr>
            <w:top w:val="none" w:sz="0" w:space="0" w:color="auto"/>
            <w:left w:val="none" w:sz="0" w:space="0" w:color="auto"/>
            <w:bottom w:val="none" w:sz="0" w:space="0" w:color="auto"/>
            <w:right w:val="none" w:sz="0" w:space="0" w:color="auto"/>
          </w:divBdr>
        </w:div>
        <w:div w:id="1890988931">
          <w:marLeft w:val="640"/>
          <w:marRight w:val="0"/>
          <w:marTop w:val="0"/>
          <w:marBottom w:val="0"/>
          <w:divBdr>
            <w:top w:val="none" w:sz="0" w:space="0" w:color="auto"/>
            <w:left w:val="none" w:sz="0" w:space="0" w:color="auto"/>
            <w:bottom w:val="none" w:sz="0" w:space="0" w:color="auto"/>
            <w:right w:val="none" w:sz="0" w:space="0" w:color="auto"/>
          </w:divBdr>
        </w:div>
        <w:div w:id="870728855">
          <w:marLeft w:val="640"/>
          <w:marRight w:val="0"/>
          <w:marTop w:val="0"/>
          <w:marBottom w:val="0"/>
          <w:divBdr>
            <w:top w:val="none" w:sz="0" w:space="0" w:color="auto"/>
            <w:left w:val="none" w:sz="0" w:space="0" w:color="auto"/>
            <w:bottom w:val="none" w:sz="0" w:space="0" w:color="auto"/>
            <w:right w:val="none" w:sz="0" w:space="0" w:color="auto"/>
          </w:divBdr>
        </w:div>
        <w:div w:id="1677997414">
          <w:marLeft w:val="640"/>
          <w:marRight w:val="0"/>
          <w:marTop w:val="0"/>
          <w:marBottom w:val="0"/>
          <w:divBdr>
            <w:top w:val="none" w:sz="0" w:space="0" w:color="auto"/>
            <w:left w:val="none" w:sz="0" w:space="0" w:color="auto"/>
            <w:bottom w:val="none" w:sz="0" w:space="0" w:color="auto"/>
            <w:right w:val="none" w:sz="0" w:space="0" w:color="auto"/>
          </w:divBdr>
        </w:div>
        <w:div w:id="315450647">
          <w:marLeft w:val="640"/>
          <w:marRight w:val="0"/>
          <w:marTop w:val="0"/>
          <w:marBottom w:val="0"/>
          <w:divBdr>
            <w:top w:val="none" w:sz="0" w:space="0" w:color="auto"/>
            <w:left w:val="none" w:sz="0" w:space="0" w:color="auto"/>
            <w:bottom w:val="none" w:sz="0" w:space="0" w:color="auto"/>
            <w:right w:val="none" w:sz="0" w:space="0" w:color="auto"/>
          </w:divBdr>
        </w:div>
        <w:div w:id="1070495402">
          <w:marLeft w:val="640"/>
          <w:marRight w:val="0"/>
          <w:marTop w:val="0"/>
          <w:marBottom w:val="0"/>
          <w:divBdr>
            <w:top w:val="none" w:sz="0" w:space="0" w:color="auto"/>
            <w:left w:val="none" w:sz="0" w:space="0" w:color="auto"/>
            <w:bottom w:val="none" w:sz="0" w:space="0" w:color="auto"/>
            <w:right w:val="none" w:sz="0" w:space="0" w:color="auto"/>
          </w:divBdr>
        </w:div>
        <w:div w:id="1956213305">
          <w:marLeft w:val="640"/>
          <w:marRight w:val="0"/>
          <w:marTop w:val="0"/>
          <w:marBottom w:val="0"/>
          <w:divBdr>
            <w:top w:val="none" w:sz="0" w:space="0" w:color="auto"/>
            <w:left w:val="none" w:sz="0" w:space="0" w:color="auto"/>
            <w:bottom w:val="none" w:sz="0" w:space="0" w:color="auto"/>
            <w:right w:val="none" w:sz="0" w:space="0" w:color="auto"/>
          </w:divBdr>
        </w:div>
        <w:div w:id="410079267">
          <w:marLeft w:val="640"/>
          <w:marRight w:val="0"/>
          <w:marTop w:val="0"/>
          <w:marBottom w:val="0"/>
          <w:divBdr>
            <w:top w:val="none" w:sz="0" w:space="0" w:color="auto"/>
            <w:left w:val="none" w:sz="0" w:space="0" w:color="auto"/>
            <w:bottom w:val="none" w:sz="0" w:space="0" w:color="auto"/>
            <w:right w:val="none" w:sz="0" w:space="0" w:color="auto"/>
          </w:divBdr>
        </w:div>
        <w:div w:id="1995835151">
          <w:marLeft w:val="640"/>
          <w:marRight w:val="0"/>
          <w:marTop w:val="0"/>
          <w:marBottom w:val="0"/>
          <w:divBdr>
            <w:top w:val="none" w:sz="0" w:space="0" w:color="auto"/>
            <w:left w:val="none" w:sz="0" w:space="0" w:color="auto"/>
            <w:bottom w:val="none" w:sz="0" w:space="0" w:color="auto"/>
            <w:right w:val="none" w:sz="0" w:space="0" w:color="auto"/>
          </w:divBdr>
        </w:div>
        <w:div w:id="1308587007">
          <w:marLeft w:val="640"/>
          <w:marRight w:val="0"/>
          <w:marTop w:val="0"/>
          <w:marBottom w:val="0"/>
          <w:divBdr>
            <w:top w:val="none" w:sz="0" w:space="0" w:color="auto"/>
            <w:left w:val="none" w:sz="0" w:space="0" w:color="auto"/>
            <w:bottom w:val="none" w:sz="0" w:space="0" w:color="auto"/>
            <w:right w:val="none" w:sz="0" w:space="0" w:color="auto"/>
          </w:divBdr>
        </w:div>
        <w:div w:id="458035107">
          <w:marLeft w:val="640"/>
          <w:marRight w:val="0"/>
          <w:marTop w:val="0"/>
          <w:marBottom w:val="0"/>
          <w:divBdr>
            <w:top w:val="none" w:sz="0" w:space="0" w:color="auto"/>
            <w:left w:val="none" w:sz="0" w:space="0" w:color="auto"/>
            <w:bottom w:val="none" w:sz="0" w:space="0" w:color="auto"/>
            <w:right w:val="none" w:sz="0" w:space="0" w:color="auto"/>
          </w:divBdr>
        </w:div>
        <w:div w:id="1701131071">
          <w:marLeft w:val="640"/>
          <w:marRight w:val="0"/>
          <w:marTop w:val="0"/>
          <w:marBottom w:val="0"/>
          <w:divBdr>
            <w:top w:val="none" w:sz="0" w:space="0" w:color="auto"/>
            <w:left w:val="none" w:sz="0" w:space="0" w:color="auto"/>
            <w:bottom w:val="none" w:sz="0" w:space="0" w:color="auto"/>
            <w:right w:val="none" w:sz="0" w:space="0" w:color="auto"/>
          </w:divBdr>
        </w:div>
        <w:div w:id="480923642">
          <w:marLeft w:val="640"/>
          <w:marRight w:val="0"/>
          <w:marTop w:val="0"/>
          <w:marBottom w:val="0"/>
          <w:divBdr>
            <w:top w:val="none" w:sz="0" w:space="0" w:color="auto"/>
            <w:left w:val="none" w:sz="0" w:space="0" w:color="auto"/>
            <w:bottom w:val="none" w:sz="0" w:space="0" w:color="auto"/>
            <w:right w:val="none" w:sz="0" w:space="0" w:color="auto"/>
          </w:divBdr>
        </w:div>
        <w:div w:id="1044208908">
          <w:marLeft w:val="640"/>
          <w:marRight w:val="0"/>
          <w:marTop w:val="0"/>
          <w:marBottom w:val="0"/>
          <w:divBdr>
            <w:top w:val="none" w:sz="0" w:space="0" w:color="auto"/>
            <w:left w:val="none" w:sz="0" w:space="0" w:color="auto"/>
            <w:bottom w:val="none" w:sz="0" w:space="0" w:color="auto"/>
            <w:right w:val="none" w:sz="0" w:space="0" w:color="auto"/>
          </w:divBdr>
        </w:div>
        <w:div w:id="1234003464">
          <w:marLeft w:val="640"/>
          <w:marRight w:val="0"/>
          <w:marTop w:val="0"/>
          <w:marBottom w:val="0"/>
          <w:divBdr>
            <w:top w:val="none" w:sz="0" w:space="0" w:color="auto"/>
            <w:left w:val="none" w:sz="0" w:space="0" w:color="auto"/>
            <w:bottom w:val="none" w:sz="0" w:space="0" w:color="auto"/>
            <w:right w:val="none" w:sz="0" w:space="0" w:color="auto"/>
          </w:divBdr>
        </w:div>
        <w:div w:id="1914850642">
          <w:marLeft w:val="640"/>
          <w:marRight w:val="0"/>
          <w:marTop w:val="0"/>
          <w:marBottom w:val="0"/>
          <w:divBdr>
            <w:top w:val="none" w:sz="0" w:space="0" w:color="auto"/>
            <w:left w:val="none" w:sz="0" w:space="0" w:color="auto"/>
            <w:bottom w:val="none" w:sz="0" w:space="0" w:color="auto"/>
            <w:right w:val="none" w:sz="0" w:space="0" w:color="auto"/>
          </w:divBdr>
        </w:div>
        <w:div w:id="1482039187">
          <w:marLeft w:val="640"/>
          <w:marRight w:val="0"/>
          <w:marTop w:val="0"/>
          <w:marBottom w:val="0"/>
          <w:divBdr>
            <w:top w:val="none" w:sz="0" w:space="0" w:color="auto"/>
            <w:left w:val="none" w:sz="0" w:space="0" w:color="auto"/>
            <w:bottom w:val="none" w:sz="0" w:space="0" w:color="auto"/>
            <w:right w:val="none" w:sz="0" w:space="0" w:color="auto"/>
          </w:divBdr>
        </w:div>
        <w:div w:id="1819835643">
          <w:marLeft w:val="640"/>
          <w:marRight w:val="0"/>
          <w:marTop w:val="0"/>
          <w:marBottom w:val="0"/>
          <w:divBdr>
            <w:top w:val="none" w:sz="0" w:space="0" w:color="auto"/>
            <w:left w:val="none" w:sz="0" w:space="0" w:color="auto"/>
            <w:bottom w:val="none" w:sz="0" w:space="0" w:color="auto"/>
            <w:right w:val="none" w:sz="0" w:space="0" w:color="auto"/>
          </w:divBdr>
        </w:div>
        <w:div w:id="1190143926">
          <w:marLeft w:val="640"/>
          <w:marRight w:val="0"/>
          <w:marTop w:val="0"/>
          <w:marBottom w:val="0"/>
          <w:divBdr>
            <w:top w:val="none" w:sz="0" w:space="0" w:color="auto"/>
            <w:left w:val="none" w:sz="0" w:space="0" w:color="auto"/>
            <w:bottom w:val="none" w:sz="0" w:space="0" w:color="auto"/>
            <w:right w:val="none" w:sz="0" w:space="0" w:color="auto"/>
          </w:divBdr>
        </w:div>
        <w:div w:id="1996647161">
          <w:marLeft w:val="640"/>
          <w:marRight w:val="0"/>
          <w:marTop w:val="0"/>
          <w:marBottom w:val="0"/>
          <w:divBdr>
            <w:top w:val="none" w:sz="0" w:space="0" w:color="auto"/>
            <w:left w:val="none" w:sz="0" w:space="0" w:color="auto"/>
            <w:bottom w:val="none" w:sz="0" w:space="0" w:color="auto"/>
            <w:right w:val="none" w:sz="0" w:space="0" w:color="auto"/>
          </w:divBdr>
        </w:div>
        <w:div w:id="1969972394">
          <w:marLeft w:val="640"/>
          <w:marRight w:val="0"/>
          <w:marTop w:val="0"/>
          <w:marBottom w:val="0"/>
          <w:divBdr>
            <w:top w:val="none" w:sz="0" w:space="0" w:color="auto"/>
            <w:left w:val="none" w:sz="0" w:space="0" w:color="auto"/>
            <w:bottom w:val="none" w:sz="0" w:space="0" w:color="auto"/>
            <w:right w:val="none" w:sz="0" w:space="0" w:color="auto"/>
          </w:divBdr>
        </w:div>
        <w:div w:id="1986663307">
          <w:marLeft w:val="640"/>
          <w:marRight w:val="0"/>
          <w:marTop w:val="0"/>
          <w:marBottom w:val="0"/>
          <w:divBdr>
            <w:top w:val="none" w:sz="0" w:space="0" w:color="auto"/>
            <w:left w:val="none" w:sz="0" w:space="0" w:color="auto"/>
            <w:bottom w:val="none" w:sz="0" w:space="0" w:color="auto"/>
            <w:right w:val="none" w:sz="0" w:space="0" w:color="auto"/>
          </w:divBdr>
        </w:div>
        <w:div w:id="938685955">
          <w:marLeft w:val="640"/>
          <w:marRight w:val="0"/>
          <w:marTop w:val="0"/>
          <w:marBottom w:val="0"/>
          <w:divBdr>
            <w:top w:val="none" w:sz="0" w:space="0" w:color="auto"/>
            <w:left w:val="none" w:sz="0" w:space="0" w:color="auto"/>
            <w:bottom w:val="none" w:sz="0" w:space="0" w:color="auto"/>
            <w:right w:val="none" w:sz="0" w:space="0" w:color="auto"/>
          </w:divBdr>
        </w:div>
        <w:div w:id="1010135468">
          <w:marLeft w:val="640"/>
          <w:marRight w:val="0"/>
          <w:marTop w:val="0"/>
          <w:marBottom w:val="0"/>
          <w:divBdr>
            <w:top w:val="none" w:sz="0" w:space="0" w:color="auto"/>
            <w:left w:val="none" w:sz="0" w:space="0" w:color="auto"/>
            <w:bottom w:val="none" w:sz="0" w:space="0" w:color="auto"/>
            <w:right w:val="none" w:sz="0" w:space="0" w:color="auto"/>
          </w:divBdr>
        </w:div>
        <w:div w:id="159275826">
          <w:marLeft w:val="640"/>
          <w:marRight w:val="0"/>
          <w:marTop w:val="0"/>
          <w:marBottom w:val="0"/>
          <w:divBdr>
            <w:top w:val="none" w:sz="0" w:space="0" w:color="auto"/>
            <w:left w:val="none" w:sz="0" w:space="0" w:color="auto"/>
            <w:bottom w:val="none" w:sz="0" w:space="0" w:color="auto"/>
            <w:right w:val="none" w:sz="0" w:space="0" w:color="auto"/>
          </w:divBdr>
        </w:div>
        <w:div w:id="917908012">
          <w:marLeft w:val="640"/>
          <w:marRight w:val="0"/>
          <w:marTop w:val="0"/>
          <w:marBottom w:val="0"/>
          <w:divBdr>
            <w:top w:val="none" w:sz="0" w:space="0" w:color="auto"/>
            <w:left w:val="none" w:sz="0" w:space="0" w:color="auto"/>
            <w:bottom w:val="none" w:sz="0" w:space="0" w:color="auto"/>
            <w:right w:val="none" w:sz="0" w:space="0" w:color="auto"/>
          </w:divBdr>
        </w:div>
        <w:div w:id="1728258031">
          <w:marLeft w:val="640"/>
          <w:marRight w:val="0"/>
          <w:marTop w:val="0"/>
          <w:marBottom w:val="0"/>
          <w:divBdr>
            <w:top w:val="none" w:sz="0" w:space="0" w:color="auto"/>
            <w:left w:val="none" w:sz="0" w:space="0" w:color="auto"/>
            <w:bottom w:val="none" w:sz="0" w:space="0" w:color="auto"/>
            <w:right w:val="none" w:sz="0" w:space="0" w:color="auto"/>
          </w:divBdr>
        </w:div>
        <w:div w:id="828711755">
          <w:marLeft w:val="640"/>
          <w:marRight w:val="0"/>
          <w:marTop w:val="0"/>
          <w:marBottom w:val="0"/>
          <w:divBdr>
            <w:top w:val="none" w:sz="0" w:space="0" w:color="auto"/>
            <w:left w:val="none" w:sz="0" w:space="0" w:color="auto"/>
            <w:bottom w:val="none" w:sz="0" w:space="0" w:color="auto"/>
            <w:right w:val="none" w:sz="0" w:space="0" w:color="auto"/>
          </w:divBdr>
        </w:div>
        <w:div w:id="170609158">
          <w:marLeft w:val="640"/>
          <w:marRight w:val="0"/>
          <w:marTop w:val="0"/>
          <w:marBottom w:val="0"/>
          <w:divBdr>
            <w:top w:val="none" w:sz="0" w:space="0" w:color="auto"/>
            <w:left w:val="none" w:sz="0" w:space="0" w:color="auto"/>
            <w:bottom w:val="none" w:sz="0" w:space="0" w:color="auto"/>
            <w:right w:val="none" w:sz="0" w:space="0" w:color="auto"/>
          </w:divBdr>
        </w:div>
        <w:div w:id="1657764849">
          <w:marLeft w:val="640"/>
          <w:marRight w:val="0"/>
          <w:marTop w:val="0"/>
          <w:marBottom w:val="0"/>
          <w:divBdr>
            <w:top w:val="none" w:sz="0" w:space="0" w:color="auto"/>
            <w:left w:val="none" w:sz="0" w:space="0" w:color="auto"/>
            <w:bottom w:val="none" w:sz="0" w:space="0" w:color="auto"/>
            <w:right w:val="none" w:sz="0" w:space="0" w:color="auto"/>
          </w:divBdr>
        </w:div>
        <w:div w:id="1860239683">
          <w:marLeft w:val="640"/>
          <w:marRight w:val="0"/>
          <w:marTop w:val="0"/>
          <w:marBottom w:val="0"/>
          <w:divBdr>
            <w:top w:val="none" w:sz="0" w:space="0" w:color="auto"/>
            <w:left w:val="none" w:sz="0" w:space="0" w:color="auto"/>
            <w:bottom w:val="none" w:sz="0" w:space="0" w:color="auto"/>
            <w:right w:val="none" w:sz="0" w:space="0" w:color="auto"/>
          </w:divBdr>
        </w:div>
        <w:div w:id="1812937001">
          <w:marLeft w:val="640"/>
          <w:marRight w:val="0"/>
          <w:marTop w:val="0"/>
          <w:marBottom w:val="0"/>
          <w:divBdr>
            <w:top w:val="none" w:sz="0" w:space="0" w:color="auto"/>
            <w:left w:val="none" w:sz="0" w:space="0" w:color="auto"/>
            <w:bottom w:val="none" w:sz="0" w:space="0" w:color="auto"/>
            <w:right w:val="none" w:sz="0" w:space="0" w:color="auto"/>
          </w:divBdr>
        </w:div>
        <w:div w:id="2006132390">
          <w:marLeft w:val="640"/>
          <w:marRight w:val="0"/>
          <w:marTop w:val="0"/>
          <w:marBottom w:val="0"/>
          <w:divBdr>
            <w:top w:val="none" w:sz="0" w:space="0" w:color="auto"/>
            <w:left w:val="none" w:sz="0" w:space="0" w:color="auto"/>
            <w:bottom w:val="none" w:sz="0" w:space="0" w:color="auto"/>
            <w:right w:val="none" w:sz="0" w:space="0" w:color="auto"/>
          </w:divBdr>
        </w:div>
        <w:div w:id="1053622371">
          <w:marLeft w:val="640"/>
          <w:marRight w:val="0"/>
          <w:marTop w:val="0"/>
          <w:marBottom w:val="0"/>
          <w:divBdr>
            <w:top w:val="none" w:sz="0" w:space="0" w:color="auto"/>
            <w:left w:val="none" w:sz="0" w:space="0" w:color="auto"/>
            <w:bottom w:val="none" w:sz="0" w:space="0" w:color="auto"/>
            <w:right w:val="none" w:sz="0" w:space="0" w:color="auto"/>
          </w:divBdr>
        </w:div>
        <w:div w:id="1254902232">
          <w:marLeft w:val="640"/>
          <w:marRight w:val="0"/>
          <w:marTop w:val="0"/>
          <w:marBottom w:val="0"/>
          <w:divBdr>
            <w:top w:val="none" w:sz="0" w:space="0" w:color="auto"/>
            <w:left w:val="none" w:sz="0" w:space="0" w:color="auto"/>
            <w:bottom w:val="none" w:sz="0" w:space="0" w:color="auto"/>
            <w:right w:val="none" w:sz="0" w:space="0" w:color="auto"/>
          </w:divBdr>
        </w:div>
        <w:div w:id="207375294">
          <w:marLeft w:val="640"/>
          <w:marRight w:val="0"/>
          <w:marTop w:val="0"/>
          <w:marBottom w:val="0"/>
          <w:divBdr>
            <w:top w:val="none" w:sz="0" w:space="0" w:color="auto"/>
            <w:left w:val="none" w:sz="0" w:space="0" w:color="auto"/>
            <w:bottom w:val="none" w:sz="0" w:space="0" w:color="auto"/>
            <w:right w:val="none" w:sz="0" w:space="0" w:color="auto"/>
          </w:divBdr>
        </w:div>
        <w:div w:id="1332217498">
          <w:marLeft w:val="640"/>
          <w:marRight w:val="0"/>
          <w:marTop w:val="0"/>
          <w:marBottom w:val="0"/>
          <w:divBdr>
            <w:top w:val="none" w:sz="0" w:space="0" w:color="auto"/>
            <w:left w:val="none" w:sz="0" w:space="0" w:color="auto"/>
            <w:bottom w:val="none" w:sz="0" w:space="0" w:color="auto"/>
            <w:right w:val="none" w:sz="0" w:space="0" w:color="auto"/>
          </w:divBdr>
        </w:div>
        <w:div w:id="1243679719">
          <w:marLeft w:val="640"/>
          <w:marRight w:val="0"/>
          <w:marTop w:val="0"/>
          <w:marBottom w:val="0"/>
          <w:divBdr>
            <w:top w:val="none" w:sz="0" w:space="0" w:color="auto"/>
            <w:left w:val="none" w:sz="0" w:space="0" w:color="auto"/>
            <w:bottom w:val="none" w:sz="0" w:space="0" w:color="auto"/>
            <w:right w:val="none" w:sz="0" w:space="0" w:color="auto"/>
          </w:divBdr>
        </w:div>
        <w:div w:id="534655920">
          <w:marLeft w:val="640"/>
          <w:marRight w:val="0"/>
          <w:marTop w:val="0"/>
          <w:marBottom w:val="0"/>
          <w:divBdr>
            <w:top w:val="none" w:sz="0" w:space="0" w:color="auto"/>
            <w:left w:val="none" w:sz="0" w:space="0" w:color="auto"/>
            <w:bottom w:val="none" w:sz="0" w:space="0" w:color="auto"/>
            <w:right w:val="none" w:sz="0" w:space="0" w:color="auto"/>
          </w:divBdr>
        </w:div>
        <w:div w:id="1852404769">
          <w:marLeft w:val="640"/>
          <w:marRight w:val="0"/>
          <w:marTop w:val="0"/>
          <w:marBottom w:val="0"/>
          <w:divBdr>
            <w:top w:val="none" w:sz="0" w:space="0" w:color="auto"/>
            <w:left w:val="none" w:sz="0" w:space="0" w:color="auto"/>
            <w:bottom w:val="none" w:sz="0" w:space="0" w:color="auto"/>
            <w:right w:val="none" w:sz="0" w:space="0" w:color="auto"/>
          </w:divBdr>
        </w:div>
        <w:div w:id="1176461304">
          <w:marLeft w:val="640"/>
          <w:marRight w:val="0"/>
          <w:marTop w:val="0"/>
          <w:marBottom w:val="0"/>
          <w:divBdr>
            <w:top w:val="none" w:sz="0" w:space="0" w:color="auto"/>
            <w:left w:val="none" w:sz="0" w:space="0" w:color="auto"/>
            <w:bottom w:val="none" w:sz="0" w:space="0" w:color="auto"/>
            <w:right w:val="none" w:sz="0" w:space="0" w:color="auto"/>
          </w:divBdr>
        </w:div>
        <w:div w:id="1649438422">
          <w:marLeft w:val="640"/>
          <w:marRight w:val="0"/>
          <w:marTop w:val="0"/>
          <w:marBottom w:val="0"/>
          <w:divBdr>
            <w:top w:val="none" w:sz="0" w:space="0" w:color="auto"/>
            <w:left w:val="none" w:sz="0" w:space="0" w:color="auto"/>
            <w:bottom w:val="none" w:sz="0" w:space="0" w:color="auto"/>
            <w:right w:val="none" w:sz="0" w:space="0" w:color="auto"/>
          </w:divBdr>
        </w:div>
        <w:div w:id="624429460">
          <w:marLeft w:val="640"/>
          <w:marRight w:val="0"/>
          <w:marTop w:val="0"/>
          <w:marBottom w:val="0"/>
          <w:divBdr>
            <w:top w:val="none" w:sz="0" w:space="0" w:color="auto"/>
            <w:left w:val="none" w:sz="0" w:space="0" w:color="auto"/>
            <w:bottom w:val="none" w:sz="0" w:space="0" w:color="auto"/>
            <w:right w:val="none" w:sz="0" w:space="0" w:color="auto"/>
          </w:divBdr>
        </w:div>
      </w:divsChild>
    </w:div>
    <w:div w:id="267666549">
      <w:bodyDiv w:val="1"/>
      <w:marLeft w:val="0"/>
      <w:marRight w:val="0"/>
      <w:marTop w:val="0"/>
      <w:marBottom w:val="0"/>
      <w:divBdr>
        <w:top w:val="none" w:sz="0" w:space="0" w:color="auto"/>
        <w:left w:val="none" w:sz="0" w:space="0" w:color="auto"/>
        <w:bottom w:val="none" w:sz="0" w:space="0" w:color="auto"/>
        <w:right w:val="none" w:sz="0" w:space="0" w:color="auto"/>
      </w:divBdr>
      <w:divsChild>
        <w:div w:id="1287199776">
          <w:marLeft w:val="640"/>
          <w:marRight w:val="0"/>
          <w:marTop w:val="0"/>
          <w:marBottom w:val="0"/>
          <w:divBdr>
            <w:top w:val="none" w:sz="0" w:space="0" w:color="auto"/>
            <w:left w:val="none" w:sz="0" w:space="0" w:color="auto"/>
            <w:bottom w:val="none" w:sz="0" w:space="0" w:color="auto"/>
            <w:right w:val="none" w:sz="0" w:space="0" w:color="auto"/>
          </w:divBdr>
        </w:div>
        <w:div w:id="2093508959">
          <w:marLeft w:val="640"/>
          <w:marRight w:val="0"/>
          <w:marTop w:val="0"/>
          <w:marBottom w:val="0"/>
          <w:divBdr>
            <w:top w:val="none" w:sz="0" w:space="0" w:color="auto"/>
            <w:left w:val="none" w:sz="0" w:space="0" w:color="auto"/>
            <w:bottom w:val="none" w:sz="0" w:space="0" w:color="auto"/>
            <w:right w:val="none" w:sz="0" w:space="0" w:color="auto"/>
          </w:divBdr>
        </w:div>
        <w:div w:id="185212708">
          <w:marLeft w:val="640"/>
          <w:marRight w:val="0"/>
          <w:marTop w:val="0"/>
          <w:marBottom w:val="0"/>
          <w:divBdr>
            <w:top w:val="none" w:sz="0" w:space="0" w:color="auto"/>
            <w:left w:val="none" w:sz="0" w:space="0" w:color="auto"/>
            <w:bottom w:val="none" w:sz="0" w:space="0" w:color="auto"/>
            <w:right w:val="none" w:sz="0" w:space="0" w:color="auto"/>
          </w:divBdr>
        </w:div>
        <w:div w:id="694231913">
          <w:marLeft w:val="640"/>
          <w:marRight w:val="0"/>
          <w:marTop w:val="0"/>
          <w:marBottom w:val="0"/>
          <w:divBdr>
            <w:top w:val="none" w:sz="0" w:space="0" w:color="auto"/>
            <w:left w:val="none" w:sz="0" w:space="0" w:color="auto"/>
            <w:bottom w:val="none" w:sz="0" w:space="0" w:color="auto"/>
            <w:right w:val="none" w:sz="0" w:space="0" w:color="auto"/>
          </w:divBdr>
        </w:div>
        <w:div w:id="2030837235">
          <w:marLeft w:val="640"/>
          <w:marRight w:val="0"/>
          <w:marTop w:val="0"/>
          <w:marBottom w:val="0"/>
          <w:divBdr>
            <w:top w:val="none" w:sz="0" w:space="0" w:color="auto"/>
            <w:left w:val="none" w:sz="0" w:space="0" w:color="auto"/>
            <w:bottom w:val="none" w:sz="0" w:space="0" w:color="auto"/>
            <w:right w:val="none" w:sz="0" w:space="0" w:color="auto"/>
          </w:divBdr>
        </w:div>
        <w:div w:id="370888846">
          <w:marLeft w:val="640"/>
          <w:marRight w:val="0"/>
          <w:marTop w:val="0"/>
          <w:marBottom w:val="0"/>
          <w:divBdr>
            <w:top w:val="none" w:sz="0" w:space="0" w:color="auto"/>
            <w:left w:val="none" w:sz="0" w:space="0" w:color="auto"/>
            <w:bottom w:val="none" w:sz="0" w:space="0" w:color="auto"/>
            <w:right w:val="none" w:sz="0" w:space="0" w:color="auto"/>
          </w:divBdr>
        </w:div>
        <w:div w:id="1723942554">
          <w:marLeft w:val="640"/>
          <w:marRight w:val="0"/>
          <w:marTop w:val="0"/>
          <w:marBottom w:val="0"/>
          <w:divBdr>
            <w:top w:val="none" w:sz="0" w:space="0" w:color="auto"/>
            <w:left w:val="none" w:sz="0" w:space="0" w:color="auto"/>
            <w:bottom w:val="none" w:sz="0" w:space="0" w:color="auto"/>
            <w:right w:val="none" w:sz="0" w:space="0" w:color="auto"/>
          </w:divBdr>
        </w:div>
        <w:div w:id="561334882">
          <w:marLeft w:val="640"/>
          <w:marRight w:val="0"/>
          <w:marTop w:val="0"/>
          <w:marBottom w:val="0"/>
          <w:divBdr>
            <w:top w:val="none" w:sz="0" w:space="0" w:color="auto"/>
            <w:left w:val="none" w:sz="0" w:space="0" w:color="auto"/>
            <w:bottom w:val="none" w:sz="0" w:space="0" w:color="auto"/>
            <w:right w:val="none" w:sz="0" w:space="0" w:color="auto"/>
          </w:divBdr>
        </w:div>
        <w:div w:id="520244497">
          <w:marLeft w:val="640"/>
          <w:marRight w:val="0"/>
          <w:marTop w:val="0"/>
          <w:marBottom w:val="0"/>
          <w:divBdr>
            <w:top w:val="none" w:sz="0" w:space="0" w:color="auto"/>
            <w:left w:val="none" w:sz="0" w:space="0" w:color="auto"/>
            <w:bottom w:val="none" w:sz="0" w:space="0" w:color="auto"/>
            <w:right w:val="none" w:sz="0" w:space="0" w:color="auto"/>
          </w:divBdr>
        </w:div>
        <w:div w:id="361635268">
          <w:marLeft w:val="640"/>
          <w:marRight w:val="0"/>
          <w:marTop w:val="0"/>
          <w:marBottom w:val="0"/>
          <w:divBdr>
            <w:top w:val="none" w:sz="0" w:space="0" w:color="auto"/>
            <w:left w:val="none" w:sz="0" w:space="0" w:color="auto"/>
            <w:bottom w:val="none" w:sz="0" w:space="0" w:color="auto"/>
            <w:right w:val="none" w:sz="0" w:space="0" w:color="auto"/>
          </w:divBdr>
        </w:div>
        <w:div w:id="1787893665">
          <w:marLeft w:val="640"/>
          <w:marRight w:val="0"/>
          <w:marTop w:val="0"/>
          <w:marBottom w:val="0"/>
          <w:divBdr>
            <w:top w:val="none" w:sz="0" w:space="0" w:color="auto"/>
            <w:left w:val="none" w:sz="0" w:space="0" w:color="auto"/>
            <w:bottom w:val="none" w:sz="0" w:space="0" w:color="auto"/>
            <w:right w:val="none" w:sz="0" w:space="0" w:color="auto"/>
          </w:divBdr>
        </w:div>
        <w:div w:id="2061124956">
          <w:marLeft w:val="640"/>
          <w:marRight w:val="0"/>
          <w:marTop w:val="0"/>
          <w:marBottom w:val="0"/>
          <w:divBdr>
            <w:top w:val="none" w:sz="0" w:space="0" w:color="auto"/>
            <w:left w:val="none" w:sz="0" w:space="0" w:color="auto"/>
            <w:bottom w:val="none" w:sz="0" w:space="0" w:color="auto"/>
            <w:right w:val="none" w:sz="0" w:space="0" w:color="auto"/>
          </w:divBdr>
        </w:div>
        <w:div w:id="105202957">
          <w:marLeft w:val="640"/>
          <w:marRight w:val="0"/>
          <w:marTop w:val="0"/>
          <w:marBottom w:val="0"/>
          <w:divBdr>
            <w:top w:val="none" w:sz="0" w:space="0" w:color="auto"/>
            <w:left w:val="none" w:sz="0" w:space="0" w:color="auto"/>
            <w:bottom w:val="none" w:sz="0" w:space="0" w:color="auto"/>
            <w:right w:val="none" w:sz="0" w:space="0" w:color="auto"/>
          </w:divBdr>
        </w:div>
        <w:div w:id="304748394">
          <w:marLeft w:val="640"/>
          <w:marRight w:val="0"/>
          <w:marTop w:val="0"/>
          <w:marBottom w:val="0"/>
          <w:divBdr>
            <w:top w:val="none" w:sz="0" w:space="0" w:color="auto"/>
            <w:left w:val="none" w:sz="0" w:space="0" w:color="auto"/>
            <w:bottom w:val="none" w:sz="0" w:space="0" w:color="auto"/>
            <w:right w:val="none" w:sz="0" w:space="0" w:color="auto"/>
          </w:divBdr>
        </w:div>
        <w:div w:id="1238828700">
          <w:marLeft w:val="640"/>
          <w:marRight w:val="0"/>
          <w:marTop w:val="0"/>
          <w:marBottom w:val="0"/>
          <w:divBdr>
            <w:top w:val="none" w:sz="0" w:space="0" w:color="auto"/>
            <w:left w:val="none" w:sz="0" w:space="0" w:color="auto"/>
            <w:bottom w:val="none" w:sz="0" w:space="0" w:color="auto"/>
            <w:right w:val="none" w:sz="0" w:space="0" w:color="auto"/>
          </w:divBdr>
        </w:div>
        <w:div w:id="103617265">
          <w:marLeft w:val="640"/>
          <w:marRight w:val="0"/>
          <w:marTop w:val="0"/>
          <w:marBottom w:val="0"/>
          <w:divBdr>
            <w:top w:val="none" w:sz="0" w:space="0" w:color="auto"/>
            <w:left w:val="none" w:sz="0" w:space="0" w:color="auto"/>
            <w:bottom w:val="none" w:sz="0" w:space="0" w:color="auto"/>
            <w:right w:val="none" w:sz="0" w:space="0" w:color="auto"/>
          </w:divBdr>
        </w:div>
        <w:div w:id="731850977">
          <w:marLeft w:val="640"/>
          <w:marRight w:val="0"/>
          <w:marTop w:val="0"/>
          <w:marBottom w:val="0"/>
          <w:divBdr>
            <w:top w:val="none" w:sz="0" w:space="0" w:color="auto"/>
            <w:left w:val="none" w:sz="0" w:space="0" w:color="auto"/>
            <w:bottom w:val="none" w:sz="0" w:space="0" w:color="auto"/>
            <w:right w:val="none" w:sz="0" w:space="0" w:color="auto"/>
          </w:divBdr>
        </w:div>
        <w:div w:id="1475221488">
          <w:marLeft w:val="640"/>
          <w:marRight w:val="0"/>
          <w:marTop w:val="0"/>
          <w:marBottom w:val="0"/>
          <w:divBdr>
            <w:top w:val="none" w:sz="0" w:space="0" w:color="auto"/>
            <w:left w:val="none" w:sz="0" w:space="0" w:color="auto"/>
            <w:bottom w:val="none" w:sz="0" w:space="0" w:color="auto"/>
            <w:right w:val="none" w:sz="0" w:space="0" w:color="auto"/>
          </w:divBdr>
        </w:div>
        <w:div w:id="1702516013">
          <w:marLeft w:val="640"/>
          <w:marRight w:val="0"/>
          <w:marTop w:val="0"/>
          <w:marBottom w:val="0"/>
          <w:divBdr>
            <w:top w:val="none" w:sz="0" w:space="0" w:color="auto"/>
            <w:left w:val="none" w:sz="0" w:space="0" w:color="auto"/>
            <w:bottom w:val="none" w:sz="0" w:space="0" w:color="auto"/>
            <w:right w:val="none" w:sz="0" w:space="0" w:color="auto"/>
          </w:divBdr>
        </w:div>
        <w:div w:id="1140607610">
          <w:marLeft w:val="640"/>
          <w:marRight w:val="0"/>
          <w:marTop w:val="0"/>
          <w:marBottom w:val="0"/>
          <w:divBdr>
            <w:top w:val="none" w:sz="0" w:space="0" w:color="auto"/>
            <w:left w:val="none" w:sz="0" w:space="0" w:color="auto"/>
            <w:bottom w:val="none" w:sz="0" w:space="0" w:color="auto"/>
            <w:right w:val="none" w:sz="0" w:space="0" w:color="auto"/>
          </w:divBdr>
        </w:div>
        <w:div w:id="1055081864">
          <w:marLeft w:val="640"/>
          <w:marRight w:val="0"/>
          <w:marTop w:val="0"/>
          <w:marBottom w:val="0"/>
          <w:divBdr>
            <w:top w:val="none" w:sz="0" w:space="0" w:color="auto"/>
            <w:left w:val="none" w:sz="0" w:space="0" w:color="auto"/>
            <w:bottom w:val="none" w:sz="0" w:space="0" w:color="auto"/>
            <w:right w:val="none" w:sz="0" w:space="0" w:color="auto"/>
          </w:divBdr>
        </w:div>
        <w:div w:id="112946435">
          <w:marLeft w:val="640"/>
          <w:marRight w:val="0"/>
          <w:marTop w:val="0"/>
          <w:marBottom w:val="0"/>
          <w:divBdr>
            <w:top w:val="none" w:sz="0" w:space="0" w:color="auto"/>
            <w:left w:val="none" w:sz="0" w:space="0" w:color="auto"/>
            <w:bottom w:val="none" w:sz="0" w:space="0" w:color="auto"/>
            <w:right w:val="none" w:sz="0" w:space="0" w:color="auto"/>
          </w:divBdr>
        </w:div>
        <w:div w:id="1091581110">
          <w:marLeft w:val="640"/>
          <w:marRight w:val="0"/>
          <w:marTop w:val="0"/>
          <w:marBottom w:val="0"/>
          <w:divBdr>
            <w:top w:val="none" w:sz="0" w:space="0" w:color="auto"/>
            <w:left w:val="none" w:sz="0" w:space="0" w:color="auto"/>
            <w:bottom w:val="none" w:sz="0" w:space="0" w:color="auto"/>
            <w:right w:val="none" w:sz="0" w:space="0" w:color="auto"/>
          </w:divBdr>
        </w:div>
        <w:div w:id="1083377606">
          <w:marLeft w:val="640"/>
          <w:marRight w:val="0"/>
          <w:marTop w:val="0"/>
          <w:marBottom w:val="0"/>
          <w:divBdr>
            <w:top w:val="none" w:sz="0" w:space="0" w:color="auto"/>
            <w:left w:val="none" w:sz="0" w:space="0" w:color="auto"/>
            <w:bottom w:val="none" w:sz="0" w:space="0" w:color="auto"/>
            <w:right w:val="none" w:sz="0" w:space="0" w:color="auto"/>
          </w:divBdr>
        </w:div>
        <w:div w:id="1265531982">
          <w:marLeft w:val="640"/>
          <w:marRight w:val="0"/>
          <w:marTop w:val="0"/>
          <w:marBottom w:val="0"/>
          <w:divBdr>
            <w:top w:val="none" w:sz="0" w:space="0" w:color="auto"/>
            <w:left w:val="none" w:sz="0" w:space="0" w:color="auto"/>
            <w:bottom w:val="none" w:sz="0" w:space="0" w:color="auto"/>
            <w:right w:val="none" w:sz="0" w:space="0" w:color="auto"/>
          </w:divBdr>
        </w:div>
        <w:div w:id="1632860038">
          <w:marLeft w:val="640"/>
          <w:marRight w:val="0"/>
          <w:marTop w:val="0"/>
          <w:marBottom w:val="0"/>
          <w:divBdr>
            <w:top w:val="none" w:sz="0" w:space="0" w:color="auto"/>
            <w:left w:val="none" w:sz="0" w:space="0" w:color="auto"/>
            <w:bottom w:val="none" w:sz="0" w:space="0" w:color="auto"/>
            <w:right w:val="none" w:sz="0" w:space="0" w:color="auto"/>
          </w:divBdr>
        </w:div>
        <w:div w:id="1904751523">
          <w:marLeft w:val="640"/>
          <w:marRight w:val="0"/>
          <w:marTop w:val="0"/>
          <w:marBottom w:val="0"/>
          <w:divBdr>
            <w:top w:val="none" w:sz="0" w:space="0" w:color="auto"/>
            <w:left w:val="none" w:sz="0" w:space="0" w:color="auto"/>
            <w:bottom w:val="none" w:sz="0" w:space="0" w:color="auto"/>
            <w:right w:val="none" w:sz="0" w:space="0" w:color="auto"/>
          </w:divBdr>
        </w:div>
        <w:div w:id="180780248">
          <w:marLeft w:val="640"/>
          <w:marRight w:val="0"/>
          <w:marTop w:val="0"/>
          <w:marBottom w:val="0"/>
          <w:divBdr>
            <w:top w:val="none" w:sz="0" w:space="0" w:color="auto"/>
            <w:left w:val="none" w:sz="0" w:space="0" w:color="auto"/>
            <w:bottom w:val="none" w:sz="0" w:space="0" w:color="auto"/>
            <w:right w:val="none" w:sz="0" w:space="0" w:color="auto"/>
          </w:divBdr>
        </w:div>
        <w:div w:id="165830390">
          <w:marLeft w:val="640"/>
          <w:marRight w:val="0"/>
          <w:marTop w:val="0"/>
          <w:marBottom w:val="0"/>
          <w:divBdr>
            <w:top w:val="none" w:sz="0" w:space="0" w:color="auto"/>
            <w:left w:val="none" w:sz="0" w:space="0" w:color="auto"/>
            <w:bottom w:val="none" w:sz="0" w:space="0" w:color="auto"/>
            <w:right w:val="none" w:sz="0" w:space="0" w:color="auto"/>
          </w:divBdr>
        </w:div>
        <w:div w:id="800076410">
          <w:marLeft w:val="640"/>
          <w:marRight w:val="0"/>
          <w:marTop w:val="0"/>
          <w:marBottom w:val="0"/>
          <w:divBdr>
            <w:top w:val="none" w:sz="0" w:space="0" w:color="auto"/>
            <w:left w:val="none" w:sz="0" w:space="0" w:color="auto"/>
            <w:bottom w:val="none" w:sz="0" w:space="0" w:color="auto"/>
            <w:right w:val="none" w:sz="0" w:space="0" w:color="auto"/>
          </w:divBdr>
        </w:div>
        <w:div w:id="44791792">
          <w:marLeft w:val="640"/>
          <w:marRight w:val="0"/>
          <w:marTop w:val="0"/>
          <w:marBottom w:val="0"/>
          <w:divBdr>
            <w:top w:val="none" w:sz="0" w:space="0" w:color="auto"/>
            <w:left w:val="none" w:sz="0" w:space="0" w:color="auto"/>
            <w:bottom w:val="none" w:sz="0" w:space="0" w:color="auto"/>
            <w:right w:val="none" w:sz="0" w:space="0" w:color="auto"/>
          </w:divBdr>
        </w:div>
        <w:div w:id="1836724831">
          <w:marLeft w:val="640"/>
          <w:marRight w:val="0"/>
          <w:marTop w:val="0"/>
          <w:marBottom w:val="0"/>
          <w:divBdr>
            <w:top w:val="none" w:sz="0" w:space="0" w:color="auto"/>
            <w:left w:val="none" w:sz="0" w:space="0" w:color="auto"/>
            <w:bottom w:val="none" w:sz="0" w:space="0" w:color="auto"/>
            <w:right w:val="none" w:sz="0" w:space="0" w:color="auto"/>
          </w:divBdr>
        </w:div>
        <w:div w:id="1857772562">
          <w:marLeft w:val="640"/>
          <w:marRight w:val="0"/>
          <w:marTop w:val="0"/>
          <w:marBottom w:val="0"/>
          <w:divBdr>
            <w:top w:val="none" w:sz="0" w:space="0" w:color="auto"/>
            <w:left w:val="none" w:sz="0" w:space="0" w:color="auto"/>
            <w:bottom w:val="none" w:sz="0" w:space="0" w:color="auto"/>
            <w:right w:val="none" w:sz="0" w:space="0" w:color="auto"/>
          </w:divBdr>
        </w:div>
        <w:div w:id="1305936095">
          <w:marLeft w:val="640"/>
          <w:marRight w:val="0"/>
          <w:marTop w:val="0"/>
          <w:marBottom w:val="0"/>
          <w:divBdr>
            <w:top w:val="none" w:sz="0" w:space="0" w:color="auto"/>
            <w:left w:val="none" w:sz="0" w:space="0" w:color="auto"/>
            <w:bottom w:val="none" w:sz="0" w:space="0" w:color="auto"/>
            <w:right w:val="none" w:sz="0" w:space="0" w:color="auto"/>
          </w:divBdr>
        </w:div>
        <w:div w:id="1722434348">
          <w:marLeft w:val="640"/>
          <w:marRight w:val="0"/>
          <w:marTop w:val="0"/>
          <w:marBottom w:val="0"/>
          <w:divBdr>
            <w:top w:val="none" w:sz="0" w:space="0" w:color="auto"/>
            <w:left w:val="none" w:sz="0" w:space="0" w:color="auto"/>
            <w:bottom w:val="none" w:sz="0" w:space="0" w:color="auto"/>
            <w:right w:val="none" w:sz="0" w:space="0" w:color="auto"/>
          </w:divBdr>
        </w:div>
        <w:div w:id="140778391">
          <w:marLeft w:val="640"/>
          <w:marRight w:val="0"/>
          <w:marTop w:val="0"/>
          <w:marBottom w:val="0"/>
          <w:divBdr>
            <w:top w:val="none" w:sz="0" w:space="0" w:color="auto"/>
            <w:left w:val="none" w:sz="0" w:space="0" w:color="auto"/>
            <w:bottom w:val="none" w:sz="0" w:space="0" w:color="auto"/>
            <w:right w:val="none" w:sz="0" w:space="0" w:color="auto"/>
          </w:divBdr>
        </w:div>
        <w:div w:id="94598289">
          <w:marLeft w:val="640"/>
          <w:marRight w:val="0"/>
          <w:marTop w:val="0"/>
          <w:marBottom w:val="0"/>
          <w:divBdr>
            <w:top w:val="none" w:sz="0" w:space="0" w:color="auto"/>
            <w:left w:val="none" w:sz="0" w:space="0" w:color="auto"/>
            <w:bottom w:val="none" w:sz="0" w:space="0" w:color="auto"/>
            <w:right w:val="none" w:sz="0" w:space="0" w:color="auto"/>
          </w:divBdr>
        </w:div>
        <w:div w:id="137502014">
          <w:marLeft w:val="640"/>
          <w:marRight w:val="0"/>
          <w:marTop w:val="0"/>
          <w:marBottom w:val="0"/>
          <w:divBdr>
            <w:top w:val="none" w:sz="0" w:space="0" w:color="auto"/>
            <w:left w:val="none" w:sz="0" w:space="0" w:color="auto"/>
            <w:bottom w:val="none" w:sz="0" w:space="0" w:color="auto"/>
            <w:right w:val="none" w:sz="0" w:space="0" w:color="auto"/>
          </w:divBdr>
        </w:div>
        <w:div w:id="1623540351">
          <w:marLeft w:val="640"/>
          <w:marRight w:val="0"/>
          <w:marTop w:val="0"/>
          <w:marBottom w:val="0"/>
          <w:divBdr>
            <w:top w:val="none" w:sz="0" w:space="0" w:color="auto"/>
            <w:left w:val="none" w:sz="0" w:space="0" w:color="auto"/>
            <w:bottom w:val="none" w:sz="0" w:space="0" w:color="auto"/>
            <w:right w:val="none" w:sz="0" w:space="0" w:color="auto"/>
          </w:divBdr>
        </w:div>
        <w:div w:id="773674815">
          <w:marLeft w:val="640"/>
          <w:marRight w:val="0"/>
          <w:marTop w:val="0"/>
          <w:marBottom w:val="0"/>
          <w:divBdr>
            <w:top w:val="none" w:sz="0" w:space="0" w:color="auto"/>
            <w:left w:val="none" w:sz="0" w:space="0" w:color="auto"/>
            <w:bottom w:val="none" w:sz="0" w:space="0" w:color="auto"/>
            <w:right w:val="none" w:sz="0" w:space="0" w:color="auto"/>
          </w:divBdr>
        </w:div>
        <w:div w:id="457533095">
          <w:marLeft w:val="640"/>
          <w:marRight w:val="0"/>
          <w:marTop w:val="0"/>
          <w:marBottom w:val="0"/>
          <w:divBdr>
            <w:top w:val="none" w:sz="0" w:space="0" w:color="auto"/>
            <w:left w:val="none" w:sz="0" w:space="0" w:color="auto"/>
            <w:bottom w:val="none" w:sz="0" w:space="0" w:color="auto"/>
            <w:right w:val="none" w:sz="0" w:space="0" w:color="auto"/>
          </w:divBdr>
        </w:div>
        <w:div w:id="863058826">
          <w:marLeft w:val="640"/>
          <w:marRight w:val="0"/>
          <w:marTop w:val="0"/>
          <w:marBottom w:val="0"/>
          <w:divBdr>
            <w:top w:val="none" w:sz="0" w:space="0" w:color="auto"/>
            <w:left w:val="none" w:sz="0" w:space="0" w:color="auto"/>
            <w:bottom w:val="none" w:sz="0" w:space="0" w:color="auto"/>
            <w:right w:val="none" w:sz="0" w:space="0" w:color="auto"/>
          </w:divBdr>
        </w:div>
        <w:div w:id="1074543706">
          <w:marLeft w:val="640"/>
          <w:marRight w:val="0"/>
          <w:marTop w:val="0"/>
          <w:marBottom w:val="0"/>
          <w:divBdr>
            <w:top w:val="none" w:sz="0" w:space="0" w:color="auto"/>
            <w:left w:val="none" w:sz="0" w:space="0" w:color="auto"/>
            <w:bottom w:val="none" w:sz="0" w:space="0" w:color="auto"/>
            <w:right w:val="none" w:sz="0" w:space="0" w:color="auto"/>
          </w:divBdr>
        </w:div>
        <w:div w:id="1909683079">
          <w:marLeft w:val="640"/>
          <w:marRight w:val="0"/>
          <w:marTop w:val="0"/>
          <w:marBottom w:val="0"/>
          <w:divBdr>
            <w:top w:val="none" w:sz="0" w:space="0" w:color="auto"/>
            <w:left w:val="none" w:sz="0" w:space="0" w:color="auto"/>
            <w:bottom w:val="none" w:sz="0" w:space="0" w:color="auto"/>
            <w:right w:val="none" w:sz="0" w:space="0" w:color="auto"/>
          </w:divBdr>
        </w:div>
        <w:div w:id="477845024">
          <w:marLeft w:val="640"/>
          <w:marRight w:val="0"/>
          <w:marTop w:val="0"/>
          <w:marBottom w:val="0"/>
          <w:divBdr>
            <w:top w:val="none" w:sz="0" w:space="0" w:color="auto"/>
            <w:left w:val="none" w:sz="0" w:space="0" w:color="auto"/>
            <w:bottom w:val="none" w:sz="0" w:space="0" w:color="auto"/>
            <w:right w:val="none" w:sz="0" w:space="0" w:color="auto"/>
          </w:divBdr>
        </w:div>
        <w:div w:id="1025323540">
          <w:marLeft w:val="640"/>
          <w:marRight w:val="0"/>
          <w:marTop w:val="0"/>
          <w:marBottom w:val="0"/>
          <w:divBdr>
            <w:top w:val="none" w:sz="0" w:space="0" w:color="auto"/>
            <w:left w:val="none" w:sz="0" w:space="0" w:color="auto"/>
            <w:bottom w:val="none" w:sz="0" w:space="0" w:color="auto"/>
            <w:right w:val="none" w:sz="0" w:space="0" w:color="auto"/>
          </w:divBdr>
        </w:div>
        <w:div w:id="788474381">
          <w:marLeft w:val="640"/>
          <w:marRight w:val="0"/>
          <w:marTop w:val="0"/>
          <w:marBottom w:val="0"/>
          <w:divBdr>
            <w:top w:val="none" w:sz="0" w:space="0" w:color="auto"/>
            <w:left w:val="none" w:sz="0" w:space="0" w:color="auto"/>
            <w:bottom w:val="none" w:sz="0" w:space="0" w:color="auto"/>
            <w:right w:val="none" w:sz="0" w:space="0" w:color="auto"/>
          </w:divBdr>
        </w:div>
        <w:div w:id="1289622816">
          <w:marLeft w:val="640"/>
          <w:marRight w:val="0"/>
          <w:marTop w:val="0"/>
          <w:marBottom w:val="0"/>
          <w:divBdr>
            <w:top w:val="none" w:sz="0" w:space="0" w:color="auto"/>
            <w:left w:val="none" w:sz="0" w:space="0" w:color="auto"/>
            <w:bottom w:val="none" w:sz="0" w:space="0" w:color="auto"/>
            <w:right w:val="none" w:sz="0" w:space="0" w:color="auto"/>
          </w:divBdr>
        </w:div>
        <w:div w:id="2105302739">
          <w:marLeft w:val="640"/>
          <w:marRight w:val="0"/>
          <w:marTop w:val="0"/>
          <w:marBottom w:val="0"/>
          <w:divBdr>
            <w:top w:val="none" w:sz="0" w:space="0" w:color="auto"/>
            <w:left w:val="none" w:sz="0" w:space="0" w:color="auto"/>
            <w:bottom w:val="none" w:sz="0" w:space="0" w:color="auto"/>
            <w:right w:val="none" w:sz="0" w:space="0" w:color="auto"/>
          </w:divBdr>
        </w:div>
        <w:div w:id="1909656330">
          <w:marLeft w:val="640"/>
          <w:marRight w:val="0"/>
          <w:marTop w:val="0"/>
          <w:marBottom w:val="0"/>
          <w:divBdr>
            <w:top w:val="none" w:sz="0" w:space="0" w:color="auto"/>
            <w:left w:val="none" w:sz="0" w:space="0" w:color="auto"/>
            <w:bottom w:val="none" w:sz="0" w:space="0" w:color="auto"/>
            <w:right w:val="none" w:sz="0" w:space="0" w:color="auto"/>
          </w:divBdr>
        </w:div>
        <w:div w:id="2028828274">
          <w:marLeft w:val="640"/>
          <w:marRight w:val="0"/>
          <w:marTop w:val="0"/>
          <w:marBottom w:val="0"/>
          <w:divBdr>
            <w:top w:val="none" w:sz="0" w:space="0" w:color="auto"/>
            <w:left w:val="none" w:sz="0" w:space="0" w:color="auto"/>
            <w:bottom w:val="none" w:sz="0" w:space="0" w:color="auto"/>
            <w:right w:val="none" w:sz="0" w:space="0" w:color="auto"/>
          </w:divBdr>
        </w:div>
        <w:div w:id="218128038">
          <w:marLeft w:val="640"/>
          <w:marRight w:val="0"/>
          <w:marTop w:val="0"/>
          <w:marBottom w:val="0"/>
          <w:divBdr>
            <w:top w:val="none" w:sz="0" w:space="0" w:color="auto"/>
            <w:left w:val="none" w:sz="0" w:space="0" w:color="auto"/>
            <w:bottom w:val="none" w:sz="0" w:space="0" w:color="auto"/>
            <w:right w:val="none" w:sz="0" w:space="0" w:color="auto"/>
          </w:divBdr>
        </w:div>
        <w:div w:id="485324972">
          <w:marLeft w:val="640"/>
          <w:marRight w:val="0"/>
          <w:marTop w:val="0"/>
          <w:marBottom w:val="0"/>
          <w:divBdr>
            <w:top w:val="none" w:sz="0" w:space="0" w:color="auto"/>
            <w:left w:val="none" w:sz="0" w:space="0" w:color="auto"/>
            <w:bottom w:val="none" w:sz="0" w:space="0" w:color="auto"/>
            <w:right w:val="none" w:sz="0" w:space="0" w:color="auto"/>
          </w:divBdr>
        </w:div>
        <w:div w:id="192964463">
          <w:marLeft w:val="640"/>
          <w:marRight w:val="0"/>
          <w:marTop w:val="0"/>
          <w:marBottom w:val="0"/>
          <w:divBdr>
            <w:top w:val="none" w:sz="0" w:space="0" w:color="auto"/>
            <w:left w:val="none" w:sz="0" w:space="0" w:color="auto"/>
            <w:bottom w:val="none" w:sz="0" w:space="0" w:color="auto"/>
            <w:right w:val="none" w:sz="0" w:space="0" w:color="auto"/>
          </w:divBdr>
        </w:div>
        <w:div w:id="1157381389">
          <w:marLeft w:val="640"/>
          <w:marRight w:val="0"/>
          <w:marTop w:val="0"/>
          <w:marBottom w:val="0"/>
          <w:divBdr>
            <w:top w:val="none" w:sz="0" w:space="0" w:color="auto"/>
            <w:left w:val="none" w:sz="0" w:space="0" w:color="auto"/>
            <w:bottom w:val="none" w:sz="0" w:space="0" w:color="auto"/>
            <w:right w:val="none" w:sz="0" w:space="0" w:color="auto"/>
          </w:divBdr>
        </w:div>
        <w:div w:id="686097010">
          <w:marLeft w:val="640"/>
          <w:marRight w:val="0"/>
          <w:marTop w:val="0"/>
          <w:marBottom w:val="0"/>
          <w:divBdr>
            <w:top w:val="none" w:sz="0" w:space="0" w:color="auto"/>
            <w:left w:val="none" w:sz="0" w:space="0" w:color="auto"/>
            <w:bottom w:val="none" w:sz="0" w:space="0" w:color="auto"/>
            <w:right w:val="none" w:sz="0" w:space="0" w:color="auto"/>
          </w:divBdr>
        </w:div>
        <w:div w:id="1342274306">
          <w:marLeft w:val="640"/>
          <w:marRight w:val="0"/>
          <w:marTop w:val="0"/>
          <w:marBottom w:val="0"/>
          <w:divBdr>
            <w:top w:val="none" w:sz="0" w:space="0" w:color="auto"/>
            <w:left w:val="none" w:sz="0" w:space="0" w:color="auto"/>
            <w:bottom w:val="none" w:sz="0" w:space="0" w:color="auto"/>
            <w:right w:val="none" w:sz="0" w:space="0" w:color="auto"/>
          </w:divBdr>
        </w:div>
        <w:div w:id="548686788">
          <w:marLeft w:val="640"/>
          <w:marRight w:val="0"/>
          <w:marTop w:val="0"/>
          <w:marBottom w:val="0"/>
          <w:divBdr>
            <w:top w:val="none" w:sz="0" w:space="0" w:color="auto"/>
            <w:left w:val="none" w:sz="0" w:space="0" w:color="auto"/>
            <w:bottom w:val="none" w:sz="0" w:space="0" w:color="auto"/>
            <w:right w:val="none" w:sz="0" w:space="0" w:color="auto"/>
          </w:divBdr>
        </w:div>
        <w:div w:id="838077636">
          <w:marLeft w:val="640"/>
          <w:marRight w:val="0"/>
          <w:marTop w:val="0"/>
          <w:marBottom w:val="0"/>
          <w:divBdr>
            <w:top w:val="none" w:sz="0" w:space="0" w:color="auto"/>
            <w:left w:val="none" w:sz="0" w:space="0" w:color="auto"/>
            <w:bottom w:val="none" w:sz="0" w:space="0" w:color="auto"/>
            <w:right w:val="none" w:sz="0" w:space="0" w:color="auto"/>
          </w:divBdr>
        </w:div>
        <w:div w:id="1266814245">
          <w:marLeft w:val="640"/>
          <w:marRight w:val="0"/>
          <w:marTop w:val="0"/>
          <w:marBottom w:val="0"/>
          <w:divBdr>
            <w:top w:val="none" w:sz="0" w:space="0" w:color="auto"/>
            <w:left w:val="none" w:sz="0" w:space="0" w:color="auto"/>
            <w:bottom w:val="none" w:sz="0" w:space="0" w:color="auto"/>
            <w:right w:val="none" w:sz="0" w:space="0" w:color="auto"/>
          </w:divBdr>
        </w:div>
        <w:div w:id="1079208715">
          <w:marLeft w:val="640"/>
          <w:marRight w:val="0"/>
          <w:marTop w:val="0"/>
          <w:marBottom w:val="0"/>
          <w:divBdr>
            <w:top w:val="none" w:sz="0" w:space="0" w:color="auto"/>
            <w:left w:val="none" w:sz="0" w:space="0" w:color="auto"/>
            <w:bottom w:val="none" w:sz="0" w:space="0" w:color="auto"/>
            <w:right w:val="none" w:sz="0" w:space="0" w:color="auto"/>
          </w:divBdr>
        </w:div>
        <w:div w:id="873540804">
          <w:marLeft w:val="640"/>
          <w:marRight w:val="0"/>
          <w:marTop w:val="0"/>
          <w:marBottom w:val="0"/>
          <w:divBdr>
            <w:top w:val="none" w:sz="0" w:space="0" w:color="auto"/>
            <w:left w:val="none" w:sz="0" w:space="0" w:color="auto"/>
            <w:bottom w:val="none" w:sz="0" w:space="0" w:color="auto"/>
            <w:right w:val="none" w:sz="0" w:space="0" w:color="auto"/>
          </w:divBdr>
        </w:div>
        <w:div w:id="1824927449">
          <w:marLeft w:val="640"/>
          <w:marRight w:val="0"/>
          <w:marTop w:val="0"/>
          <w:marBottom w:val="0"/>
          <w:divBdr>
            <w:top w:val="none" w:sz="0" w:space="0" w:color="auto"/>
            <w:left w:val="none" w:sz="0" w:space="0" w:color="auto"/>
            <w:bottom w:val="none" w:sz="0" w:space="0" w:color="auto"/>
            <w:right w:val="none" w:sz="0" w:space="0" w:color="auto"/>
          </w:divBdr>
        </w:div>
        <w:div w:id="1283076991">
          <w:marLeft w:val="640"/>
          <w:marRight w:val="0"/>
          <w:marTop w:val="0"/>
          <w:marBottom w:val="0"/>
          <w:divBdr>
            <w:top w:val="none" w:sz="0" w:space="0" w:color="auto"/>
            <w:left w:val="none" w:sz="0" w:space="0" w:color="auto"/>
            <w:bottom w:val="none" w:sz="0" w:space="0" w:color="auto"/>
            <w:right w:val="none" w:sz="0" w:space="0" w:color="auto"/>
          </w:divBdr>
        </w:div>
        <w:div w:id="845751581">
          <w:marLeft w:val="640"/>
          <w:marRight w:val="0"/>
          <w:marTop w:val="0"/>
          <w:marBottom w:val="0"/>
          <w:divBdr>
            <w:top w:val="none" w:sz="0" w:space="0" w:color="auto"/>
            <w:left w:val="none" w:sz="0" w:space="0" w:color="auto"/>
            <w:bottom w:val="none" w:sz="0" w:space="0" w:color="auto"/>
            <w:right w:val="none" w:sz="0" w:space="0" w:color="auto"/>
          </w:divBdr>
        </w:div>
        <w:div w:id="1865559734">
          <w:marLeft w:val="640"/>
          <w:marRight w:val="0"/>
          <w:marTop w:val="0"/>
          <w:marBottom w:val="0"/>
          <w:divBdr>
            <w:top w:val="none" w:sz="0" w:space="0" w:color="auto"/>
            <w:left w:val="none" w:sz="0" w:space="0" w:color="auto"/>
            <w:bottom w:val="none" w:sz="0" w:space="0" w:color="auto"/>
            <w:right w:val="none" w:sz="0" w:space="0" w:color="auto"/>
          </w:divBdr>
        </w:div>
        <w:div w:id="432362108">
          <w:marLeft w:val="640"/>
          <w:marRight w:val="0"/>
          <w:marTop w:val="0"/>
          <w:marBottom w:val="0"/>
          <w:divBdr>
            <w:top w:val="none" w:sz="0" w:space="0" w:color="auto"/>
            <w:left w:val="none" w:sz="0" w:space="0" w:color="auto"/>
            <w:bottom w:val="none" w:sz="0" w:space="0" w:color="auto"/>
            <w:right w:val="none" w:sz="0" w:space="0" w:color="auto"/>
          </w:divBdr>
        </w:div>
        <w:div w:id="1920481600">
          <w:marLeft w:val="640"/>
          <w:marRight w:val="0"/>
          <w:marTop w:val="0"/>
          <w:marBottom w:val="0"/>
          <w:divBdr>
            <w:top w:val="none" w:sz="0" w:space="0" w:color="auto"/>
            <w:left w:val="none" w:sz="0" w:space="0" w:color="auto"/>
            <w:bottom w:val="none" w:sz="0" w:space="0" w:color="auto"/>
            <w:right w:val="none" w:sz="0" w:space="0" w:color="auto"/>
          </w:divBdr>
        </w:div>
        <w:div w:id="1530336131">
          <w:marLeft w:val="640"/>
          <w:marRight w:val="0"/>
          <w:marTop w:val="0"/>
          <w:marBottom w:val="0"/>
          <w:divBdr>
            <w:top w:val="none" w:sz="0" w:space="0" w:color="auto"/>
            <w:left w:val="none" w:sz="0" w:space="0" w:color="auto"/>
            <w:bottom w:val="none" w:sz="0" w:space="0" w:color="auto"/>
            <w:right w:val="none" w:sz="0" w:space="0" w:color="auto"/>
          </w:divBdr>
        </w:div>
        <w:div w:id="202910793">
          <w:marLeft w:val="640"/>
          <w:marRight w:val="0"/>
          <w:marTop w:val="0"/>
          <w:marBottom w:val="0"/>
          <w:divBdr>
            <w:top w:val="none" w:sz="0" w:space="0" w:color="auto"/>
            <w:left w:val="none" w:sz="0" w:space="0" w:color="auto"/>
            <w:bottom w:val="none" w:sz="0" w:space="0" w:color="auto"/>
            <w:right w:val="none" w:sz="0" w:space="0" w:color="auto"/>
          </w:divBdr>
        </w:div>
        <w:div w:id="49547612">
          <w:marLeft w:val="640"/>
          <w:marRight w:val="0"/>
          <w:marTop w:val="0"/>
          <w:marBottom w:val="0"/>
          <w:divBdr>
            <w:top w:val="none" w:sz="0" w:space="0" w:color="auto"/>
            <w:left w:val="none" w:sz="0" w:space="0" w:color="auto"/>
            <w:bottom w:val="none" w:sz="0" w:space="0" w:color="auto"/>
            <w:right w:val="none" w:sz="0" w:space="0" w:color="auto"/>
          </w:divBdr>
        </w:div>
        <w:div w:id="138887289">
          <w:marLeft w:val="640"/>
          <w:marRight w:val="0"/>
          <w:marTop w:val="0"/>
          <w:marBottom w:val="0"/>
          <w:divBdr>
            <w:top w:val="none" w:sz="0" w:space="0" w:color="auto"/>
            <w:left w:val="none" w:sz="0" w:space="0" w:color="auto"/>
            <w:bottom w:val="none" w:sz="0" w:space="0" w:color="auto"/>
            <w:right w:val="none" w:sz="0" w:space="0" w:color="auto"/>
          </w:divBdr>
        </w:div>
        <w:div w:id="1973556716">
          <w:marLeft w:val="640"/>
          <w:marRight w:val="0"/>
          <w:marTop w:val="0"/>
          <w:marBottom w:val="0"/>
          <w:divBdr>
            <w:top w:val="none" w:sz="0" w:space="0" w:color="auto"/>
            <w:left w:val="none" w:sz="0" w:space="0" w:color="auto"/>
            <w:bottom w:val="none" w:sz="0" w:space="0" w:color="auto"/>
            <w:right w:val="none" w:sz="0" w:space="0" w:color="auto"/>
          </w:divBdr>
        </w:div>
        <w:div w:id="2065061148">
          <w:marLeft w:val="640"/>
          <w:marRight w:val="0"/>
          <w:marTop w:val="0"/>
          <w:marBottom w:val="0"/>
          <w:divBdr>
            <w:top w:val="none" w:sz="0" w:space="0" w:color="auto"/>
            <w:left w:val="none" w:sz="0" w:space="0" w:color="auto"/>
            <w:bottom w:val="none" w:sz="0" w:space="0" w:color="auto"/>
            <w:right w:val="none" w:sz="0" w:space="0" w:color="auto"/>
          </w:divBdr>
        </w:div>
        <w:div w:id="1015234147">
          <w:marLeft w:val="640"/>
          <w:marRight w:val="0"/>
          <w:marTop w:val="0"/>
          <w:marBottom w:val="0"/>
          <w:divBdr>
            <w:top w:val="none" w:sz="0" w:space="0" w:color="auto"/>
            <w:left w:val="none" w:sz="0" w:space="0" w:color="auto"/>
            <w:bottom w:val="none" w:sz="0" w:space="0" w:color="auto"/>
            <w:right w:val="none" w:sz="0" w:space="0" w:color="auto"/>
          </w:divBdr>
        </w:div>
        <w:div w:id="1999191686">
          <w:marLeft w:val="640"/>
          <w:marRight w:val="0"/>
          <w:marTop w:val="0"/>
          <w:marBottom w:val="0"/>
          <w:divBdr>
            <w:top w:val="none" w:sz="0" w:space="0" w:color="auto"/>
            <w:left w:val="none" w:sz="0" w:space="0" w:color="auto"/>
            <w:bottom w:val="none" w:sz="0" w:space="0" w:color="auto"/>
            <w:right w:val="none" w:sz="0" w:space="0" w:color="auto"/>
          </w:divBdr>
        </w:div>
        <w:div w:id="876086144">
          <w:marLeft w:val="640"/>
          <w:marRight w:val="0"/>
          <w:marTop w:val="0"/>
          <w:marBottom w:val="0"/>
          <w:divBdr>
            <w:top w:val="none" w:sz="0" w:space="0" w:color="auto"/>
            <w:left w:val="none" w:sz="0" w:space="0" w:color="auto"/>
            <w:bottom w:val="none" w:sz="0" w:space="0" w:color="auto"/>
            <w:right w:val="none" w:sz="0" w:space="0" w:color="auto"/>
          </w:divBdr>
        </w:div>
        <w:div w:id="1059088341">
          <w:marLeft w:val="640"/>
          <w:marRight w:val="0"/>
          <w:marTop w:val="0"/>
          <w:marBottom w:val="0"/>
          <w:divBdr>
            <w:top w:val="none" w:sz="0" w:space="0" w:color="auto"/>
            <w:left w:val="none" w:sz="0" w:space="0" w:color="auto"/>
            <w:bottom w:val="none" w:sz="0" w:space="0" w:color="auto"/>
            <w:right w:val="none" w:sz="0" w:space="0" w:color="auto"/>
          </w:divBdr>
        </w:div>
        <w:div w:id="2126925396">
          <w:marLeft w:val="640"/>
          <w:marRight w:val="0"/>
          <w:marTop w:val="0"/>
          <w:marBottom w:val="0"/>
          <w:divBdr>
            <w:top w:val="none" w:sz="0" w:space="0" w:color="auto"/>
            <w:left w:val="none" w:sz="0" w:space="0" w:color="auto"/>
            <w:bottom w:val="none" w:sz="0" w:space="0" w:color="auto"/>
            <w:right w:val="none" w:sz="0" w:space="0" w:color="auto"/>
          </w:divBdr>
        </w:div>
        <w:div w:id="238172509">
          <w:marLeft w:val="640"/>
          <w:marRight w:val="0"/>
          <w:marTop w:val="0"/>
          <w:marBottom w:val="0"/>
          <w:divBdr>
            <w:top w:val="none" w:sz="0" w:space="0" w:color="auto"/>
            <w:left w:val="none" w:sz="0" w:space="0" w:color="auto"/>
            <w:bottom w:val="none" w:sz="0" w:space="0" w:color="auto"/>
            <w:right w:val="none" w:sz="0" w:space="0" w:color="auto"/>
          </w:divBdr>
        </w:div>
        <w:div w:id="1162503115">
          <w:marLeft w:val="640"/>
          <w:marRight w:val="0"/>
          <w:marTop w:val="0"/>
          <w:marBottom w:val="0"/>
          <w:divBdr>
            <w:top w:val="none" w:sz="0" w:space="0" w:color="auto"/>
            <w:left w:val="none" w:sz="0" w:space="0" w:color="auto"/>
            <w:bottom w:val="none" w:sz="0" w:space="0" w:color="auto"/>
            <w:right w:val="none" w:sz="0" w:space="0" w:color="auto"/>
          </w:divBdr>
        </w:div>
        <w:div w:id="217279049">
          <w:marLeft w:val="640"/>
          <w:marRight w:val="0"/>
          <w:marTop w:val="0"/>
          <w:marBottom w:val="0"/>
          <w:divBdr>
            <w:top w:val="none" w:sz="0" w:space="0" w:color="auto"/>
            <w:left w:val="none" w:sz="0" w:space="0" w:color="auto"/>
            <w:bottom w:val="none" w:sz="0" w:space="0" w:color="auto"/>
            <w:right w:val="none" w:sz="0" w:space="0" w:color="auto"/>
          </w:divBdr>
        </w:div>
        <w:div w:id="597062768">
          <w:marLeft w:val="640"/>
          <w:marRight w:val="0"/>
          <w:marTop w:val="0"/>
          <w:marBottom w:val="0"/>
          <w:divBdr>
            <w:top w:val="none" w:sz="0" w:space="0" w:color="auto"/>
            <w:left w:val="none" w:sz="0" w:space="0" w:color="auto"/>
            <w:bottom w:val="none" w:sz="0" w:space="0" w:color="auto"/>
            <w:right w:val="none" w:sz="0" w:space="0" w:color="auto"/>
          </w:divBdr>
        </w:div>
        <w:div w:id="360471503">
          <w:marLeft w:val="640"/>
          <w:marRight w:val="0"/>
          <w:marTop w:val="0"/>
          <w:marBottom w:val="0"/>
          <w:divBdr>
            <w:top w:val="none" w:sz="0" w:space="0" w:color="auto"/>
            <w:left w:val="none" w:sz="0" w:space="0" w:color="auto"/>
            <w:bottom w:val="none" w:sz="0" w:space="0" w:color="auto"/>
            <w:right w:val="none" w:sz="0" w:space="0" w:color="auto"/>
          </w:divBdr>
        </w:div>
        <w:div w:id="1020352655">
          <w:marLeft w:val="640"/>
          <w:marRight w:val="0"/>
          <w:marTop w:val="0"/>
          <w:marBottom w:val="0"/>
          <w:divBdr>
            <w:top w:val="none" w:sz="0" w:space="0" w:color="auto"/>
            <w:left w:val="none" w:sz="0" w:space="0" w:color="auto"/>
            <w:bottom w:val="none" w:sz="0" w:space="0" w:color="auto"/>
            <w:right w:val="none" w:sz="0" w:space="0" w:color="auto"/>
          </w:divBdr>
        </w:div>
        <w:div w:id="2122527900">
          <w:marLeft w:val="640"/>
          <w:marRight w:val="0"/>
          <w:marTop w:val="0"/>
          <w:marBottom w:val="0"/>
          <w:divBdr>
            <w:top w:val="none" w:sz="0" w:space="0" w:color="auto"/>
            <w:left w:val="none" w:sz="0" w:space="0" w:color="auto"/>
            <w:bottom w:val="none" w:sz="0" w:space="0" w:color="auto"/>
            <w:right w:val="none" w:sz="0" w:space="0" w:color="auto"/>
          </w:divBdr>
        </w:div>
        <w:div w:id="1412044898">
          <w:marLeft w:val="640"/>
          <w:marRight w:val="0"/>
          <w:marTop w:val="0"/>
          <w:marBottom w:val="0"/>
          <w:divBdr>
            <w:top w:val="none" w:sz="0" w:space="0" w:color="auto"/>
            <w:left w:val="none" w:sz="0" w:space="0" w:color="auto"/>
            <w:bottom w:val="none" w:sz="0" w:space="0" w:color="auto"/>
            <w:right w:val="none" w:sz="0" w:space="0" w:color="auto"/>
          </w:divBdr>
        </w:div>
        <w:div w:id="1715806885">
          <w:marLeft w:val="640"/>
          <w:marRight w:val="0"/>
          <w:marTop w:val="0"/>
          <w:marBottom w:val="0"/>
          <w:divBdr>
            <w:top w:val="none" w:sz="0" w:space="0" w:color="auto"/>
            <w:left w:val="none" w:sz="0" w:space="0" w:color="auto"/>
            <w:bottom w:val="none" w:sz="0" w:space="0" w:color="auto"/>
            <w:right w:val="none" w:sz="0" w:space="0" w:color="auto"/>
          </w:divBdr>
        </w:div>
        <w:div w:id="396781622">
          <w:marLeft w:val="640"/>
          <w:marRight w:val="0"/>
          <w:marTop w:val="0"/>
          <w:marBottom w:val="0"/>
          <w:divBdr>
            <w:top w:val="none" w:sz="0" w:space="0" w:color="auto"/>
            <w:left w:val="none" w:sz="0" w:space="0" w:color="auto"/>
            <w:bottom w:val="none" w:sz="0" w:space="0" w:color="auto"/>
            <w:right w:val="none" w:sz="0" w:space="0" w:color="auto"/>
          </w:divBdr>
        </w:div>
        <w:div w:id="140654168">
          <w:marLeft w:val="640"/>
          <w:marRight w:val="0"/>
          <w:marTop w:val="0"/>
          <w:marBottom w:val="0"/>
          <w:divBdr>
            <w:top w:val="none" w:sz="0" w:space="0" w:color="auto"/>
            <w:left w:val="none" w:sz="0" w:space="0" w:color="auto"/>
            <w:bottom w:val="none" w:sz="0" w:space="0" w:color="auto"/>
            <w:right w:val="none" w:sz="0" w:space="0" w:color="auto"/>
          </w:divBdr>
        </w:div>
        <w:div w:id="1908107439">
          <w:marLeft w:val="640"/>
          <w:marRight w:val="0"/>
          <w:marTop w:val="0"/>
          <w:marBottom w:val="0"/>
          <w:divBdr>
            <w:top w:val="none" w:sz="0" w:space="0" w:color="auto"/>
            <w:left w:val="none" w:sz="0" w:space="0" w:color="auto"/>
            <w:bottom w:val="none" w:sz="0" w:space="0" w:color="auto"/>
            <w:right w:val="none" w:sz="0" w:space="0" w:color="auto"/>
          </w:divBdr>
        </w:div>
        <w:div w:id="803474504">
          <w:marLeft w:val="640"/>
          <w:marRight w:val="0"/>
          <w:marTop w:val="0"/>
          <w:marBottom w:val="0"/>
          <w:divBdr>
            <w:top w:val="none" w:sz="0" w:space="0" w:color="auto"/>
            <w:left w:val="none" w:sz="0" w:space="0" w:color="auto"/>
            <w:bottom w:val="none" w:sz="0" w:space="0" w:color="auto"/>
            <w:right w:val="none" w:sz="0" w:space="0" w:color="auto"/>
          </w:divBdr>
        </w:div>
        <w:div w:id="895287674">
          <w:marLeft w:val="640"/>
          <w:marRight w:val="0"/>
          <w:marTop w:val="0"/>
          <w:marBottom w:val="0"/>
          <w:divBdr>
            <w:top w:val="none" w:sz="0" w:space="0" w:color="auto"/>
            <w:left w:val="none" w:sz="0" w:space="0" w:color="auto"/>
            <w:bottom w:val="none" w:sz="0" w:space="0" w:color="auto"/>
            <w:right w:val="none" w:sz="0" w:space="0" w:color="auto"/>
          </w:divBdr>
        </w:div>
        <w:div w:id="544104337">
          <w:marLeft w:val="640"/>
          <w:marRight w:val="0"/>
          <w:marTop w:val="0"/>
          <w:marBottom w:val="0"/>
          <w:divBdr>
            <w:top w:val="none" w:sz="0" w:space="0" w:color="auto"/>
            <w:left w:val="none" w:sz="0" w:space="0" w:color="auto"/>
            <w:bottom w:val="none" w:sz="0" w:space="0" w:color="auto"/>
            <w:right w:val="none" w:sz="0" w:space="0" w:color="auto"/>
          </w:divBdr>
        </w:div>
        <w:div w:id="1328941376">
          <w:marLeft w:val="640"/>
          <w:marRight w:val="0"/>
          <w:marTop w:val="0"/>
          <w:marBottom w:val="0"/>
          <w:divBdr>
            <w:top w:val="none" w:sz="0" w:space="0" w:color="auto"/>
            <w:left w:val="none" w:sz="0" w:space="0" w:color="auto"/>
            <w:bottom w:val="none" w:sz="0" w:space="0" w:color="auto"/>
            <w:right w:val="none" w:sz="0" w:space="0" w:color="auto"/>
          </w:divBdr>
        </w:div>
        <w:div w:id="1421833753">
          <w:marLeft w:val="640"/>
          <w:marRight w:val="0"/>
          <w:marTop w:val="0"/>
          <w:marBottom w:val="0"/>
          <w:divBdr>
            <w:top w:val="none" w:sz="0" w:space="0" w:color="auto"/>
            <w:left w:val="none" w:sz="0" w:space="0" w:color="auto"/>
            <w:bottom w:val="none" w:sz="0" w:space="0" w:color="auto"/>
            <w:right w:val="none" w:sz="0" w:space="0" w:color="auto"/>
          </w:divBdr>
        </w:div>
        <w:div w:id="1432890676">
          <w:marLeft w:val="640"/>
          <w:marRight w:val="0"/>
          <w:marTop w:val="0"/>
          <w:marBottom w:val="0"/>
          <w:divBdr>
            <w:top w:val="none" w:sz="0" w:space="0" w:color="auto"/>
            <w:left w:val="none" w:sz="0" w:space="0" w:color="auto"/>
            <w:bottom w:val="none" w:sz="0" w:space="0" w:color="auto"/>
            <w:right w:val="none" w:sz="0" w:space="0" w:color="auto"/>
          </w:divBdr>
        </w:div>
        <w:div w:id="1070619264">
          <w:marLeft w:val="640"/>
          <w:marRight w:val="0"/>
          <w:marTop w:val="0"/>
          <w:marBottom w:val="0"/>
          <w:divBdr>
            <w:top w:val="none" w:sz="0" w:space="0" w:color="auto"/>
            <w:left w:val="none" w:sz="0" w:space="0" w:color="auto"/>
            <w:bottom w:val="none" w:sz="0" w:space="0" w:color="auto"/>
            <w:right w:val="none" w:sz="0" w:space="0" w:color="auto"/>
          </w:divBdr>
        </w:div>
        <w:div w:id="2002927104">
          <w:marLeft w:val="640"/>
          <w:marRight w:val="0"/>
          <w:marTop w:val="0"/>
          <w:marBottom w:val="0"/>
          <w:divBdr>
            <w:top w:val="none" w:sz="0" w:space="0" w:color="auto"/>
            <w:left w:val="none" w:sz="0" w:space="0" w:color="auto"/>
            <w:bottom w:val="none" w:sz="0" w:space="0" w:color="auto"/>
            <w:right w:val="none" w:sz="0" w:space="0" w:color="auto"/>
          </w:divBdr>
        </w:div>
        <w:div w:id="451363887">
          <w:marLeft w:val="640"/>
          <w:marRight w:val="0"/>
          <w:marTop w:val="0"/>
          <w:marBottom w:val="0"/>
          <w:divBdr>
            <w:top w:val="none" w:sz="0" w:space="0" w:color="auto"/>
            <w:left w:val="none" w:sz="0" w:space="0" w:color="auto"/>
            <w:bottom w:val="none" w:sz="0" w:space="0" w:color="auto"/>
            <w:right w:val="none" w:sz="0" w:space="0" w:color="auto"/>
          </w:divBdr>
        </w:div>
        <w:div w:id="1476676234">
          <w:marLeft w:val="640"/>
          <w:marRight w:val="0"/>
          <w:marTop w:val="0"/>
          <w:marBottom w:val="0"/>
          <w:divBdr>
            <w:top w:val="none" w:sz="0" w:space="0" w:color="auto"/>
            <w:left w:val="none" w:sz="0" w:space="0" w:color="auto"/>
            <w:bottom w:val="none" w:sz="0" w:space="0" w:color="auto"/>
            <w:right w:val="none" w:sz="0" w:space="0" w:color="auto"/>
          </w:divBdr>
        </w:div>
        <w:div w:id="595138251">
          <w:marLeft w:val="640"/>
          <w:marRight w:val="0"/>
          <w:marTop w:val="0"/>
          <w:marBottom w:val="0"/>
          <w:divBdr>
            <w:top w:val="none" w:sz="0" w:space="0" w:color="auto"/>
            <w:left w:val="none" w:sz="0" w:space="0" w:color="auto"/>
            <w:bottom w:val="none" w:sz="0" w:space="0" w:color="auto"/>
            <w:right w:val="none" w:sz="0" w:space="0" w:color="auto"/>
          </w:divBdr>
        </w:div>
        <w:div w:id="1849906545">
          <w:marLeft w:val="640"/>
          <w:marRight w:val="0"/>
          <w:marTop w:val="0"/>
          <w:marBottom w:val="0"/>
          <w:divBdr>
            <w:top w:val="none" w:sz="0" w:space="0" w:color="auto"/>
            <w:left w:val="none" w:sz="0" w:space="0" w:color="auto"/>
            <w:bottom w:val="none" w:sz="0" w:space="0" w:color="auto"/>
            <w:right w:val="none" w:sz="0" w:space="0" w:color="auto"/>
          </w:divBdr>
        </w:div>
        <w:div w:id="1969318089">
          <w:marLeft w:val="640"/>
          <w:marRight w:val="0"/>
          <w:marTop w:val="0"/>
          <w:marBottom w:val="0"/>
          <w:divBdr>
            <w:top w:val="none" w:sz="0" w:space="0" w:color="auto"/>
            <w:left w:val="none" w:sz="0" w:space="0" w:color="auto"/>
            <w:bottom w:val="none" w:sz="0" w:space="0" w:color="auto"/>
            <w:right w:val="none" w:sz="0" w:space="0" w:color="auto"/>
          </w:divBdr>
        </w:div>
        <w:div w:id="23481458">
          <w:marLeft w:val="640"/>
          <w:marRight w:val="0"/>
          <w:marTop w:val="0"/>
          <w:marBottom w:val="0"/>
          <w:divBdr>
            <w:top w:val="none" w:sz="0" w:space="0" w:color="auto"/>
            <w:left w:val="none" w:sz="0" w:space="0" w:color="auto"/>
            <w:bottom w:val="none" w:sz="0" w:space="0" w:color="auto"/>
            <w:right w:val="none" w:sz="0" w:space="0" w:color="auto"/>
          </w:divBdr>
        </w:div>
        <w:div w:id="1266033788">
          <w:marLeft w:val="640"/>
          <w:marRight w:val="0"/>
          <w:marTop w:val="0"/>
          <w:marBottom w:val="0"/>
          <w:divBdr>
            <w:top w:val="none" w:sz="0" w:space="0" w:color="auto"/>
            <w:left w:val="none" w:sz="0" w:space="0" w:color="auto"/>
            <w:bottom w:val="none" w:sz="0" w:space="0" w:color="auto"/>
            <w:right w:val="none" w:sz="0" w:space="0" w:color="auto"/>
          </w:divBdr>
        </w:div>
        <w:div w:id="980425248">
          <w:marLeft w:val="640"/>
          <w:marRight w:val="0"/>
          <w:marTop w:val="0"/>
          <w:marBottom w:val="0"/>
          <w:divBdr>
            <w:top w:val="none" w:sz="0" w:space="0" w:color="auto"/>
            <w:left w:val="none" w:sz="0" w:space="0" w:color="auto"/>
            <w:bottom w:val="none" w:sz="0" w:space="0" w:color="auto"/>
            <w:right w:val="none" w:sz="0" w:space="0" w:color="auto"/>
          </w:divBdr>
        </w:div>
        <w:div w:id="996810182">
          <w:marLeft w:val="640"/>
          <w:marRight w:val="0"/>
          <w:marTop w:val="0"/>
          <w:marBottom w:val="0"/>
          <w:divBdr>
            <w:top w:val="none" w:sz="0" w:space="0" w:color="auto"/>
            <w:left w:val="none" w:sz="0" w:space="0" w:color="auto"/>
            <w:bottom w:val="none" w:sz="0" w:space="0" w:color="auto"/>
            <w:right w:val="none" w:sz="0" w:space="0" w:color="auto"/>
          </w:divBdr>
        </w:div>
        <w:div w:id="990862403">
          <w:marLeft w:val="640"/>
          <w:marRight w:val="0"/>
          <w:marTop w:val="0"/>
          <w:marBottom w:val="0"/>
          <w:divBdr>
            <w:top w:val="none" w:sz="0" w:space="0" w:color="auto"/>
            <w:left w:val="none" w:sz="0" w:space="0" w:color="auto"/>
            <w:bottom w:val="none" w:sz="0" w:space="0" w:color="auto"/>
            <w:right w:val="none" w:sz="0" w:space="0" w:color="auto"/>
          </w:divBdr>
        </w:div>
        <w:div w:id="661548730">
          <w:marLeft w:val="640"/>
          <w:marRight w:val="0"/>
          <w:marTop w:val="0"/>
          <w:marBottom w:val="0"/>
          <w:divBdr>
            <w:top w:val="none" w:sz="0" w:space="0" w:color="auto"/>
            <w:left w:val="none" w:sz="0" w:space="0" w:color="auto"/>
            <w:bottom w:val="none" w:sz="0" w:space="0" w:color="auto"/>
            <w:right w:val="none" w:sz="0" w:space="0" w:color="auto"/>
          </w:divBdr>
        </w:div>
        <w:div w:id="167059666">
          <w:marLeft w:val="640"/>
          <w:marRight w:val="0"/>
          <w:marTop w:val="0"/>
          <w:marBottom w:val="0"/>
          <w:divBdr>
            <w:top w:val="none" w:sz="0" w:space="0" w:color="auto"/>
            <w:left w:val="none" w:sz="0" w:space="0" w:color="auto"/>
            <w:bottom w:val="none" w:sz="0" w:space="0" w:color="auto"/>
            <w:right w:val="none" w:sz="0" w:space="0" w:color="auto"/>
          </w:divBdr>
        </w:div>
        <w:div w:id="1017584631">
          <w:marLeft w:val="640"/>
          <w:marRight w:val="0"/>
          <w:marTop w:val="0"/>
          <w:marBottom w:val="0"/>
          <w:divBdr>
            <w:top w:val="none" w:sz="0" w:space="0" w:color="auto"/>
            <w:left w:val="none" w:sz="0" w:space="0" w:color="auto"/>
            <w:bottom w:val="none" w:sz="0" w:space="0" w:color="auto"/>
            <w:right w:val="none" w:sz="0" w:space="0" w:color="auto"/>
          </w:divBdr>
        </w:div>
        <w:div w:id="1445615805">
          <w:marLeft w:val="640"/>
          <w:marRight w:val="0"/>
          <w:marTop w:val="0"/>
          <w:marBottom w:val="0"/>
          <w:divBdr>
            <w:top w:val="none" w:sz="0" w:space="0" w:color="auto"/>
            <w:left w:val="none" w:sz="0" w:space="0" w:color="auto"/>
            <w:bottom w:val="none" w:sz="0" w:space="0" w:color="auto"/>
            <w:right w:val="none" w:sz="0" w:space="0" w:color="auto"/>
          </w:divBdr>
        </w:div>
        <w:div w:id="1704279867">
          <w:marLeft w:val="640"/>
          <w:marRight w:val="0"/>
          <w:marTop w:val="0"/>
          <w:marBottom w:val="0"/>
          <w:divBdr>
            <w:top w:val="none" w:sz="0" w:space="0" w:color="auto"/>
            <w:left w:val="none" w:sz="0" w:space="0" w:color="auto"/>
            <w:bottom w:val="none" w:sz="0" w:space="0" w:color="auto"/>
            <w:right w:val="none" w:sz="0" w:space="0" w:color="auto"/>
          </w:divBdr>
        </w:div>
        <w:div w:id="1626351707">
          <w:marLeft w:val="640"/>
          <w:marRight w:val="0"/>
          <w:marTop w:val="0"/>
          <w:marBottom w:val="0"/>
          <w:divBdr>
            <w:top w:val="none" w:sz="0" w:space="0" w:color="auto"/>
            <w:left w:val="none" w:sz="0" w:space="0" w:color="auto"/>
            <w:bottom w:val="none" w:sz="0" w:space="0" w:color="auto"/>
            <w:right w:val="none" w:sz="0" w:space="0" w:color="auto"/>
          </w:divBdr>
        </w:div>
        <w:div w:id="812523498">
          <w:marLeft w:val="640"/>
          <w:marRight w:val="0"/>
          <w:marTop w:val="0"/>
          <w:marBottom w:val="0"/>
          <w:divBdr>
            <w:top w:val="none" w:sz="0" w:space="0" w:color="auto"/>
            <w:left w:val="none" w:sz="0" w:space="0" w:color="auto"/>
            <w:bottom w:val="none" w:sz="0" w:space="0" w:color="auto"/>
            <w:right w:val="none" w:sz="0" w:space="0" w:color="auto"/>
          </w:divBdr>
        </w:div>
        <w:div w:id="1471631434">
          <w:marLeft w:val="640"/>
          <w:marRight w:val="0"/>
          <w:marTop w:val="0"/>
          <w:marBottom w:val="0"/>
          <w:divBdr>
            <w:top w:val="none" w:sz="0" w:space="0" w:color="auto"/>
            <w:left w:val="none" w:sz="0" w:space="0" w:color="auto"/>
            <w:bottom w:val="none" w:sz="0" w:space="0" w:color="auto"/>
            <w:right w:val="none" w:sz="0" w:space="0" w:color="auto"/>
          </w:divBdr>
        </w:div>
        <w:div w:id="1413235316">
          <w:marLeft w:val="640"/>
          <w:marRight w:val="0"/>
          <w:marTop w:val="0"/>
          <w:marBottom w:val="0"/>
          <w:divBdr>
            <w:top w:val="none" w:sz="0" w:space="0" w:color="auto"/>
            <w:left w:val="none" w:sz="0" w:space="0" w:color="auto"/>
            <w:bottom w:val="none" w:sz="0" w:space="0" w:color="auto"/>
            <w:right w:val="none" w:sz="0" w:space="0" w:color="auto"/>
          </w:divBdr>
        </w:div>
        <w:div w:id="1843887379">
          <w:marLeft w:val="640"/>
          <w:marRight w:val="0"/>
          <w:marTop w:val="0"/>
          <w:marBottom w:val="0"/>
          <w:divBdr>
            <w:top w:val="none" w:sz="0" w:space="0" w:color="auto"/>
            <w:left w:val="none" w:sz="0" w:space="0" w:color="auto"/>
            <w:bottom w:val="none" w:sz="0" w:space="0" w:color="auto"/>
            <w:right w:val="none" w:sz="0" w:space="0" w:color="auto"/>
          </w:divBdr>
        </w:div>
        <w:div w:id="33237972">
          <w:marLeft w:val="640"/>
          <w:marRight w:val="0"/>
          <w:marTop w:val="0"/>
          <w:marBottom w:val="0"/>
          <w:divBdr>
            <w:top w:val="none" w:sz="0" w:space="0" w:color="auto"/>
            <w:left w:val="none" w:sz="0" w:space="0" w:color="auto"/>
            <w:bottom w:val="none" w:sz="0" w:space="0" w:color="auto"/>
            <w:right w:val="none" w:sz="0" w:space="0" w:color="auto"/>
          </w:divBdr>
        </w:div>
        <w:div w:id="1737318744">
          <w:marLeft w:val="640"/>
          <w:marRight w:val="0"/>
          <w:marTop w:val="0"/>
          <w:marBottom w:val="0"/>
          <w:divBdr>
            <w:top w:val="none" w:sz="0" w:space="0" w:color="auto"/>
            <w:left w:val="none" w:sz="0" w:space="0" w:color="auto"/>
            <w:bottom w:val="none" w:sz="0" w:space="0" w:color="auto"/>
            <w:right w:val="none" w:sz="0" w:space="0" w:color="auto"/>
          </w:divBdr>
        </w:div>
      </w:divsChild>
    </w:div>
    <w:div w:id="342899947">
      <w:bodyDiv w:val="1"/>
      <w:marLeft w:val="0"/>
      <w:marRight w:val="0"/>
      <w:marTop w:val="0"/>
      <w:marBottom w:val="0"/>
      <w:divBdr>
        <w:top w:val="none" w:sz="0" w:space="0" w:color="auto"/>
        <w:left w:val="none" w:sz="0" w:space="0" w:color="auto"/>
        <w:bottom w:val="none" w:sz="0" w:space="0" w:color="auto"/>
        <w:right w:val="none" w:sz="0" w:space="0" w:color="auto"/>
      </w:divBdr>
      <w:divsChild>
        <w:div w:id="355424480">
          <w:marLeft w:val="640"/>
          <w:marRight w:val="0"/>
          <w:marTop w:val="0"/>
          <w:marBottom w:val="0"/>
          <w:divBdr>
            <w:top w:val="none" w:sz="0" w:space="0" w:color="auto"/>
            <w:left w:val="none" w:sz="0" w:space="0" w:color="auto"/>
            <w:bottom w:val="none" w:sz="0" w:space="0" w:color="auto"/>
            <w:right w:val="none" w:sz="0" w:space="0" w:color="auto"/>
          </w:divBdr>
        </w:div>
        <w:div w:id="540558828">
          <w:marLeft w:val="640"/>
          <w:marRight w:val="0"/>
          <w:marTop w:val="0"/>
          <w:marBottom w:val="0"/>
          <w:divBdr>
            <w:top w:val="none" w:sz="0" w:space="0" w:color="auto"/>
            <w:left w:val="none" w:sz="0" w:space="0" w:color="auto"/>
            <w:bottom w:val="none" w:sz="0" w:space="0" w:color="auto"/>
            <w:right w:val="none" w:sz="0" w:space="0" w:color="auto"/>
          </w:divBdr>
        </w:div>
        <w:div w:id="181171103">
          <w:marLeft w:val="640"/>
          <w:marRight w:val="0"/>
          <w:marTop w:val="0"/>
          <w:marBottom w:val="0"/>
          <w:divBdr>
            <w:top w:val="none" w:sz="0" w:space="0" w:color="auto"/>
            <w:left w:val="none" w:sz="0" w:space="0" w:color="auto"/>
            <w:bottom w:val="none" w:sz="0" w:space="0" w:color="auto"/>
            <w:right w:val="none" w:sz="0" w:space="0" w:color="auto"/>
          </w:divBdr>
        </w:div>
        <w:div w:id="863980743">
          <w:marLeft w:val="640"/>
          <w:marRight w:val="0"/>
          <w:marTop w:val="0"/>
          <w:marBottom w:val="0"/>
          <w:divBdr>
            <w:top w:val="none" w:sz="0" w:space="0" w:color="auto"/>
            <w:left w:val="none" w:sz="0" w:space="0" w:color="auto"/>
            <w:bottom w:val="none" w:sz="0" w:space="0" w:color="auto"/>
            <w:right w:val="none" w:sz="0" w:space="0" w:color="auto"/>
          </w:divBdr>
        </w:div>
        <w:div w:id="364062413">
          <w:marLeft w:val="640"/>
          <w:marRight w:val="0"/>
          <w:marTop w:val="0"/>
          <w:marBottom w:val="0"/>
          <w:divBdr>
            <w:top w:val="none" w:sz="0" w:space="0" w:color="auto"/>
            <w:left w:val="none" w:sz="0" w:space="0" w:color="auto"/>
            <w:bottom w:val="none" w:sz="0" w:space="0" w:color="auto"/>
            <w:right w:val="none" w:sz="0" w:space="0" w:color="auto"/>
          </w:divBdr>
        </w:div>
        <w:div w:id="625082947">
          <w:marLeft w:val="640"/>
          <w:marRight w:val="0"/>
          <w:marTop w:val="0"/>
          <w:marBottom w:val="0"/>
          <w:divBdr>
            <w:top w:val="none" w:sz="0" w:space="0" w:color="auto"/>
            <w:left w:val="none" w:sz="0" w:space="0" w:color="auto"/>
            <w:bottom w:val="none" w:sz="0" w:space="0" w:color="auto"/>
            <w:right w:val="none" w:sz="0" w:space="0" w:color="auto"/>
          </w:divBdr>
        </w:div>
        <w:div w:id="1192307760">
          <w:marLeft w:val="640"/>
          <w:marRight w:val="0"/>
          <w:marTop w:val="0"/>
          <w:marBottom w:val="0"/>
          <w:divBdr>
            <w:top w:val="none" w:sz="0" w:space="0" w:color="auto"/>
            <w:left w:val="none" w:sz="0" w:space="0" w:color="auto"/>
            <w:bottom w:val="none" w:sz="0" w:space="0" w:color="auto"/>
            <w:right w:val="none" w:sz="0" w:space="0" w:color="auto"/>
          </w:divBdr>
        </w:div>
        <w:div w:id="1314597863">
          <w:marLeft w:val="640"/>
          <w:marRight w:val="0"/>
          <w:marTop w:val="0"/>
          <w:marBottom w:val="0"/>
          <w:divBdr>
            <w:top w:val="none" w:sz="0" w:space="0" w:color="auto"/>
            <w:left w:val="none" w:sz="0" w:space="0" w:color="auto"/>
            <w:bottom w:val="none" w:sz="0" w:space="0" w:color="auto"/>
            <w:right w:val="none" w:sz="0" w:space="0" w:color="auto"/>
          </w:divBdr>
        </w:div>
        <w:div w:id="1377659941">
          <w:marLeft w:val="640"/>
          <w:marRight w:val="0"/>
          <w:marTop w:val="0"/>
          <w:marBottom w:val="0"/>
          <w:divBdr>
            <w:top w:val="none" w:sz="0" w:space="0" w:color="auto"/>
            <w:left w:val="none" w:sz="0" w:space="0" w:color="auto"/>
            <w:bottom w:val="none" w:sz="0" w:space="0" w:color="auto"/>
            <w:right w:val="none" w:sz="0" w:space="0" w:color="auto"/>
          </w:divBdr>
        </w:div>
        <w:div w:id="1835873316">
          <w:marLeft w:val="640"/>
          <w:marRight w:val="0"/>
          <w:marTop w:val="0"/>
          <w:marBottom w:val="0"/>
          <w:divBdr>
            <w:top w:val="none" w:sz="0" w:space="0" w:color="auto"/>
            <w:left w:val="none" w:sz="0" w:space="0" w:color="auto"/>
            <w:bottom w:val="none" w:sz="0" w:space="0" w:color="auto"/>
            <w:right w:val="none" w:sz="0" w:space="0" w:color="auto"/>
          </w:divBdr>
        </w:div>
        <w:div w:id="1609387834">
          <w:marLeft w:val="640"/>
          <w:marRight w:val="0"/>
          <w:marTop w:val="0"/>
          <w:marBottom w:val="0"/>
          <w:divBdr>
            <w:top w:val="none" w:sz="0" w:space="0" w:color="auto"/>
            <w:left w:val="none" w:sz="0" w:space="0" w:color="auto"/>
            <w:bottom w:val="none" w:sz="0" w:space="0" w:color="auto"/>
            <w:right w:val="none" w:sz="0" w:space="0" w:color="auto"/>
          </w:divBdr>
        </w:div>
        <w:div w:id="2136365704">
          <w:marLeft w:val="640"/>
          <w:marRight w:val="0"/>
          <w:marTop w:val="0"/>
          <w:marBottom w:val="0"/>
          <w:divBdr>
            <w:top w:val="none" w:sz="0" w:space="0" w:color="auto"/>
            <w:left w:val="none" w:sz="0" w:space="0" w:color="auto"/>
            <w:bottom w:val="none" w:sz="0" w:space="0" w:color="auto"/>
            <w:right w:val="none" w:sz="0" w:space="0" w:color="auto"/>
          </w:divBdr>
        </w:div>
        <w:div w:id="848835655">
          <w:marLeft w:val="640"/>
          <w:marRight w:val="0"/>
          <w:marTop w:val="0"/>
          <w:marBottom w:val="0"/>
          <w:divBdr>
            <w:top w:val="none" w:sz="0" w:space="0" w:color="auto"/>
            <w:left w:val="none" w:sz="0" w:space="0" w:color="auto"/>
            <w:bottom w:val="none" w:sz="0" w:space="0" w:color="auto"/>
            <w:right w:val="none" w:sz="0" w:space="0" w:color="auto"/>
          </w:divBdr>
        </w:div>
        <w:div w:id="252402129">
          <w:marLeft w:val="640"/>
          <w:marRight w:val="0"/>
          <w:marTop w:val="0"/>
          <w:marBottom w:val="0"/>
          <w:divBdr>
            <w:top w:val="none" w:sz="0" w:space="0" w:color="auto"/>
            <w:left w:val="none" w:sz="0" w:space="0" w:color="auto"/>
            <w:bottom w:val="none" w:sz="0" w:space="0" w:color="auto"/>
            <w:right w:val="none" w:sz="0" w:space="0" w:color="auto"/>
          </w:divBdr>
        </w:div>
        <w:div w:id="1257329069">
          <w:marLeft w:val="640"/>
          <w:marRight w:val="0"/>
          <w:marTop w:val="0"/>
          <w:marBottom w:val="0"/>
          <w:divBdr>
            <w:top w:val="none" w:sz="0" w:space="0" w:color="auto"/>
            <w:left w:val="none" w:sz="0" w:space="0" w:color="auto"/>
            <w:bottom w:val="none" w:sz="0" w:space="0" w:color="auto"/>
            <w:right w:val="none" w:sz="0" w:space="0" w:color="auto"/>
          </w:divBdr>
        </w:div>
        <w:div w:id="1945574974">
          <w:marLeft w:val="640"/>
          <w:marRight w:val="0"/>
          <w:marTop w:val="0"/>
          <w:marBottom w:val="0"/>
          <w:divBdr>
            <w:top w:val="none" w:sz="0" w:space="0" w:color="auto"/>
            <w:left w:val="none" w:sz="0" w:space="0" w:color="auto"/>
            <w:bottom w:val="none" w:sz="0" w:space="0" w:color="auto"/>
            <w:right w:val="none" w:sz="0" w:space="0" w:color="auto"/>
          </w:divBdr>
        </w:div>
        <w:div w:id="840312830">
          <w:marLeft w:val="640"/>
          <w:marRight w:val="0"/>
          <w:marTop w:val="0"/>
          <w:marBottom w:val="0"/>
          <w:divBdr>
            <w:top w:val="none" w:sz="0" w:space="0" w:color="auto"/>
            <w:left w:val="none" w:sz="0" w:space="0" w:color="auto"/>
            <w:bottom w:val="none" w:sz="0" w:space="0" w:color="auto"/>
            <w:right w:val="none" w:sz="0" w:space="0" w:color="auto"/>
          </w:divBdr>
        </w:div>
        <w:div w:id="1576817793">
          <w:marLeft w:val="640"/>
          <w:marRight w:val="0"/>
          <w:marTop w:val="0"/>
          <w:marBottom w:val="0"/>
          <w:divBdr>
            <w:top w:val="none" w:sz="0" w:space="0" w:color="auto"/>
            <w:left w:val="none" w:sz="0" w:space="0" w:color="auto"/>
            <w:bottom w:val="none" w:sz="0" w:space="0" w:color="auto"/>
            <w:right w:val="none" w:sz="0" w:space="0" w:color="auto"/>
          </w:divBdr>
        </w:div>
        <w:div w:id="2051295807">
          <w:marLeft w:val="640"/>
          <w:marRight w:val="0"/>
          <w:marTop w:val="0"/>
          <w:marBottom w:val="0"/>
          <w:divBdr>
            <w:top w:val="none" w:sz="0" w:space="0" w:color="auto"/>
            <w:left w:val="none" w:sz="0" w:space="0" w:color="auto"/>
            <w:bottom w:val="none" w:sz="0" w:space="0" w:color="auto"/>
            <w:right w:val="none" w:sz="0" w:space="0" w:color="auto"/>
          </w:divBdr>
        </w:div>
        <w:div w:id="1936277742">
          <w:marLeft w:val="640"/>
          <w:marRight w:val="0"/>
          <w:marTop w:val="0"/>
          <w:marBottom w:val="0"/>
          <w:divBdr>
            <w:top w:val="none" w:sz="0" w:space="0" w:color="auto"/>
            <w:left w:val="none" w:sz="0" w:space="0" w:color="auto"/>
            <w:bottom w:val="none" w:sz="0" w:space="0" w:color="auto"/>
            <w:right w:val="none" w:sz="0" w:space="0" w:color="auto"/>
          </w:divBdr>
        </w:div>
        <w:div w:id="369646853">
          <w:marLeft w:val="640"/>
          <w:marRight w:val="0"/>
          <w:marTop w:val="0"/>
          <w:marBottom w:val="0"/>
          <w:divBdr>
            <w:top w:val="none" w:sz="0" w:space="0" w:color="auto"/>
            <w:left w:val="none" w:sz="0" w:space="0" w:color="auto"/>
            <w:bottom w:val="none" w:sz="0" w:space="0" w:color="auto"/>
            <w:right w:val="none" w:sz="0" w:space="0" w:color="auto"/>
          </w:divBdr>
        </w:div>
        <w:div w:id="994917315">
          <w:marLeft w:val="640"/>
          <w:marRight w:val="0"/>
          <w:marTop w:val="0"/>
          <w:marBottom w:val="0"/>
          <w:divBdr>
            <w:top w:val="none" w:sz="0" w:space="0" w:color="auto"/>
            <w:left w:val="none" w:sz="0" w:space="0" w:color="auto"/>
            <w:bottom w:val="none" w:sz="0" w:space="0" w:color="auto"/>
            <w:right w:val="none" w:sz="0" w:space="0" w:color="auto"/>
          </w:divBdr>
        </w:div>
        <w:div w:id="1333989632">
          <w:marLeft w:val="640"/>
          <w:marRight w:val="0"/>
          <w:marTop w:val="0"/>
          <w:marBottom w:val="0"/>
          <w:divBdr>
            <w:top w:val="none" w:sz="0" w:space="0" w:color="auto"/>
            <w:left w:val="none" w:sz="0" w:space="0" w:color="auto"/>
            <w:bottom w:val="none" w:sz="0" w:space="0" w:color="auto"/>
            <w:right w:val="none" w:sz="0" w:space="0" w:color="auto"/>
          </w:divBdr>
        </w:div>
        <w:div w:id="1158034370">
          <w:marLeft w:val="640"/>
          <w:marRight w:val="0"/>
          <w:marTop w:val="0"/>
          <w:marBottom w:val="0"/>
          <w:divBdr>
            <w:top w:val="none" w:sz="0" w:space="0" w:color="auto"/>
            <w:left w:val="none" w:sz="0" w:space="0" w:color="auto"/>
            <w:bottom w:val="none" w:sz="0" w:space="0" w:color="auto"/>
            <w:right w:val="none" w:sz="0" w:space="0" w:color="auto"/>
          </w:divBdr>
        </w:div>
        <w:div w:id="881751886">
          <w:marLeft w:val="640"/>
          <w:marRight w:val="0"/>
          <w:marTop w:val="0"/>
          <w:marBottom w:val="0"/>
          <w:divBdr>
            <w:top w:val="none" w:sz="0" w:space="0" w:color="auto"/>
            <w:left w:val="none" w:sz="0" w:space="0" w:color="auto"/>
            <w:bottom w:val="none" w:sz="0" w:space="0" w:color="auto"/>
            <w:right w:val="none" w:sz="0" w:space="0" w:color="auto"/>
          </w:divBdr>
        </w:div>
        <w:div w:id="326786183">
          <w:marLeft w:val="640"/>
          <w:marRight w:val="0"/>
          <w:marTop w:val="0"/>
          <w:marBottom w:val="0"/>
          <w:divBdr>
            <w:top w:val="none" w:sz="0" w:space="0" w:color="auto"/>
            <w:left w:val="none" w:sz="0" w:space="0" w:color="auto"/>
            <w:bottom w:val="none" w:sz="0" w:space="0" w:color="auto"/>
            <w:right w:val="none" w:sz="0" w:space="0" w:color="auto"/>
          </w:divBdr>
        </w:div>
        <w:div w:id="938949634">
          <w:marLeft w:val="640"/>
          <w:marRight w:val="0"/>
          <w:marTop w:val="0"/>
          <w:marBottom w:val="0"/>
          <w:divBdr>
            <w:top w:val="none" w:sz="0" w:space="0" w:color="auto"/>
            <w:left w:val="none" w:sz="0" w:space="0" w:color="auto"/>
            <w:bottom w:val="none" w:sz="0" w:space="0" w:color="auto"/>
            <w:right w:val="none" w:sz="0" w:space="0" w:color="auto"/>
          </w:divBdr>
        </w:div>
        <w:div w:id="1160728677">
          <w:marLeft w:val="640"/>
          <w:marRight w:val="0"/>
          <w:marTop w:val="0"/>
          <w:marBottom w:val="0"/>
          <w:divBdr>
            <w:top w:val="none" w:sz="0" w:space="0" w:color="auto"/>
            <w:left w:val="none" w:sz="0" w:space="0" w:color="auto"/>
            <w:bottom w:val="none" w:sz="0" w:space="0" w:color="auto"/>
            <w:right w:val="none" w:sz="0" w:space="0" w:color="auto"/>
          </w:divBdr>
        </w:div>
        <w:div w:id="1346664931">
          <w:marLeft w:val="640"/>
          <w:marRight w:val="0"/>
          <w:marTop w:val="0"/>
          <w:marBottom w:val="0"/>
          <w:divBdr>
            <w:top w:val="none" w:sz="0" w:space="0" w:color="auto"/>
            <w:left w:val="none" w:sz="0" w:space="0" w:color="auto"/>
            <w:bottom w:val="none" w:sz="0" w:space="0" w:color="auto"/>
            <w:right w:val="none" w:sz="0" w:space="0" w:color="auto"/>
          </w:divBdr>
        </w:div>
        <w:div w:id="755515678">
          <w:marLeft w:val="640"/>
          <w:marRight w:val="0"/>
          <w:marTop w:val="0"/>
          <w:marBottom w:val="0"/>
          <w:divBdr>
            <w:top w:val="none" w:sz="0" w:space="0" w:color="auto"/>
            <w:left w:val="none" w:sz="0" w:space="0" w:color="auto"/>
            <w:bottom w:val="none" w:sz="0" w:space="0" w:color="auto"/>
            <w:right w:val="none" w:sz="0" w:space="0" w:color="auto"/>
          </w:divBdr>
        </w:div>
        <w:div w:id="1060134783">
          <w:marLeft w:val="640"/>
          <w:marRight w:val="0"/>
          <w:marTop w:val="0"/>
          <w:marBottom w:val="0"/>
          <w:divBdr>
            <w:top w:val="none" w:sz="0" w:space="0" w:color="auto"/>
            <w:left w:val="none" w:sz="0" w:space="0" w:color="auto"/>
            <w:bottom w:val="none" w:sz="0" w:space="0" w:color="auto"/>
            <w:right w:val="none" w:sz="0" w:space="0" w:color="auto"/>
          </w:divBdr>
        </w:div>
        <w:div w:id="610940516">
          <w:marLeft w:val="640"/>
          <w:marRight w:val="0"/>
          <w:marTop w:val="0"/>
          <w:marBottom w:val="0"/>
          <w:divBdr>
            <w:top w:val="none" w:sz="0" w:space="0" w:color="auto"/>
            <w:left w:val="none" w:sz="0" w:space="0" w:color="auto"/>
            <w:bottom w:val="none" w:sz="0" w:space="0" w:color="auto"/>
            <w:right w:val="none" w:sz="0" w:space="0" w:color="auto"/>
          </w:divBdr>
        </w:div>
        <w:div w:id="852185146">
          <w:marLeft w:val="640"/>
          <w:marRight w:val="0"/>
          <w:marTop w:val="0"/>
          <w:marBottom w:val="0"/>
          <w:divBdr>
            <w:top w:val="none" w:sz="0" w:space="0" w:color="auto"/>
            <w:left w:val="none" w:sz="0" w:space="0" w:color="auto"/>
            <w:bottom w:val="none" w:sz="0" w:space="0" w:color="auto"/>
            <w:right w:val="none" w:sz="0" w:space="0" w:color="auto"/>
          </w:divBdr>
        </w:div>
        <w:div w:id="1502164478">
          <w:marLeft w:val="640"/>
          <w:marRight w:val="0"/>
          <w:marTop w:val="0"/>
          <w:marBottom w:val="0"/>
          <w:divBdr>
            <w:top w:val="none" w:sz="0" w:space="0" w:color="auto"/>
            <w:left w:val="none" w:sz="0" w:space="0" w:color="auto"/>
            <w:bottom w:val="none" w:sz="0" w:space="0" w:color="auto"/>
            <w:right w:val="none" w:sz="0" w:space="0" w:color="auto"/>
          </w:divBdr>
        </w:div>
        <w:div w:id="2010131942">
          <w:marLeft w:val="640"/>
          <w:marRight w:val="0"/>
          <w:marTop w:val="0"/>
          <w:marBottom w:val="0"/>
          <w:divBdr>
            <w:top w:val="none" w:sz="0" w:space="0" w:color="auto"/>
            <w:left w:val="none" w:sz="0" w:space="0" w:color="auto"/>
            <w:bottom w:val="none" w:sz="0" w:space="0" w:color="auto"/>
            <w:right w:val="none" w:sz="0" w:space="0" w:color="auto"/>
          </w:divBdr>
        </w:div>
        <w:div w:id="1865247110">
          <w:marLeft w:val="640"/>
          <w:marRight w:val="0"/>
          <w:marTop w:val="0"/>
          <w:marBottom w:val="0"/>
          <w:divBdr>
            <w:top w:val="none" w:sz="0" w:space="0" w:color="auto"/>
            <w:left w:val="none" w:sz="0" w:space="0" w:color="auto"/>
            <w:bottom w:val="none" w:sz="0" w:space="0" w:color="auto"/>
            <w:right w:val="none" w:sz="0" w:space="0" w:color="auto"/>
          </w:divBdr>
        </w:div>
        <w:div w:id="1777404430">
          <w:marLeft w:val="640"/>
          <w:marRight w:val="0"/>
          <w:marTop w:val="0"/>
          <w:marBottom w:val="0"/>
          <w:divBdr>
            <w:top w:val="none" w:sz="0" w:space="0" w:color="auto"/>
            <w:left w:val="none" w:sz="0" w:space="0" w:color="auto"/>
            <w:bottom w:val="none" w:sz="0" w:space="0" w:color="auto"/>
            <w:right w:val="none" w:sz="0" w:space="0" w:color="auto"/>
          </w:divBdr>
        </w:div>
        <w:div w:id="1096486591">
          <w:marLeft w:val="640"/>
          <w:marRight w:val="0"/>
          <w:marTop w:val="0"/>
          <w:marBottom w:val="0"/>
          <w:divBdr>
            <w:top w:val="none" w:sz="0" w:space="0" w:color="auto"/>
            <w:left w:val="none" w:sz="0" w:space="0" w:color="auto"/>
            <w:bottom w:val="none" w:sz="0" w:space="0" w:color="auto"/>
            <w:right w:val="none" w:sz="0" w:space="0" w:color="auto"/>
          </w:divBdr>
        </w:div>
        <w:div w:id="921378458">
          <w:marLeft w:val="640"/>
          <w:marRight w:val="0"/>
          <w:marTop w:val="0"/>
          <w:marBottom w:val="0"/>
          <w:divBdr>
            <w:top w:val="none" w:sz="0" w:space="0" w:color="auto"/>
            <w:left w:val="none" w:sz="0" w:space="0" w:color="auto"/>
            <w:bottom w:val="none" w:sz="0" w:space="0" w:color="auto"/>
            <w:right w:val="none" w:sz="0" w:space="0" w:color="auto"/>
          </w:divBdr>
        </w:div>
        <w:div w:id="328145319">
          <w:marLeft w:val="640"/>
          <w:marRight w:val="0"/>
          <w:marTop w:val="0"/>
          <w:marBottom w:val="0"/>
          <w:divBdr>
            <w:top w:val="none" w:sz="0" w:space="0" w:color="auto"/>
            <w:left w:val="none" w:sz="0" w:space="0" w:color="auto"/>
            <w:bottom w:val="none" w:sz="0" w:space="0" w:color="auto"/>
            <w:right w:val="none" w:sz="0" w:space="0" w:color="auto"/>
          </w:divBdr>
        </w:div>
        <w:div w:id="1017850605">
          <w:marLeft w:val="640"/>
          <w:marRight w:val="0"/>
          <w:marTop w:val="0"/>
          <w:marBottom w:val="0"/>
          <w:divBdr>
            <w:top w:val="none" w:sz="0" w:space="0" w:color="auto"/>
            <w:left w:val="none" w:sz="0" w:space="0" w:color="auto"/>
            <w:bottom w:val="none" w:sz="0" w:space="0" w:color="auto"/>
            <w:right w:val="none" w:sz="0" w:space="0" w:color="auto"/>
          </w:divBdr>
        </w:div>
        <w:div w:id="1831485200">
          <w:marLeft w:val="640"/>
          <w:marRight w:val="0"/>
          <w:marTop w:val="0"/>
          <w:marBottom w:val="0"/>
          <w:divBdr>
            <w:top w:val="none" w:sz="0" w:space="0" w:color="auto"/>
            <w:left w:val="none" w:sz="0" w:space="0" w:color="auto"/>
            <w:bottom w:val="none" w:sz="0" w:space="0" w:color="auto"/>
            <w:right w:val="none" w:sz="0" w:space="0" w:color="auto"/>
          </w:divBdr>
        </w:div>
        <w:div w:id="1889608429">
          <w:marLeft w:val="640"/>
          <w:marRight w:val="0"/>
          <w:marTop w:val="0"/>
          <w:marBottom w:val="0"/>
          <w:divBdr>
            <w:top w:val="none" w:sz="0" w:space="0" w:color="auto"/>
            <w:left w:val="none" w:sz="0" w:space="0" w:color="auto"/>
            <w:bottom w:val="none" w:sz="0" w:space="0" w:color="auto"/>
            <w:right w:val="none" w:sz="0" w:space="0" w:color="auto"/>
          </w:divBdr>
        </w:div>
        <w:div w:id="2076394848">
          <w:marLeft w:val="640"/>
          <w:marRight w:val="0"/>
          <w:marTop w:val="0"/>
          <w:marBottom w:val="0"/>
          <w:divBdr>
            <w:top w:val="none" w:sz="0" w:space="0" w:color="auto"/>
            <w:left w:val="none" w:sz="0" w:space="0" w:color="auto"/>
            <w:bottom w:val="none" w:sz="0" w:space="0" w:color="auto"/>
            <w:right w:val="none" w:sz="0" w:space="0" w:color="auto"/>
          </w:divBdr>
        </w:div>
        <w:div w:id="205877585">
          <w:marLeft w:val="640"/>
          <w:marRight w:val="0"/>
          <w:marTop w:val="0"/>
          <w:marBottom w:val="0"/>
          <w:divBdr>
            <w:top w:val="none" w:sz="0" w:space="0" w:color="auto"/>
            <w:left w:val="none" w:sz="0" w:space="0" w:color="auto"/>
            <w:bottom w:val="none" w:sz="0" w:space="0" w:color="auto"/>
            <w:right w:val="none" w:sz="0" w:space="0" w:color="auto"/>
          </w:divBdr>
        </w:div>
        <w:div w:id="1398823964">
          <w:marLeft w:val="640"/>
          <w:marRight w:val="0"/>
          <w:marTop w:val="0"/>
          <w:marBottom w:val="0"/>
          <w:divBdr>
            <w:top w:val="none" w:sz="0" w:space="0" w:color="auto"/>
            <w:left w:val="none" w:sz="0" w:space="0" w:color="auto"/>
            <w:bottom w:val="none" w:sz="0" w:space="0" w:color="auto"/>
            <w:right w:val="none" w:sz="0" w:space="0" w:color="auto"/>
          </w:divBdr>
        </w:div>
        <w:div w:id="1228884661">
          <w:marLeft w:val="640"/>
          <w:marRight w:val="0"/>
          <w:marTop w:val="0"/>
          <w:marBottom w:val="0"/>
          <w:divBdr>
            <w:top w:val="none" w:sz="0" w:space="0" w:color="auto"/>
            <w:left w:val="none" w:sz="0" w:space="0" w:color="auto"/>
            <w:bottom w:val="none" w:sz="0" w:space="0" w:color="auto"/>
            <w:right w:val="none" w:sz="0" w:space="0" w:color="auto"/>
          </w:divBdr>
        </w:div>
        <w:div w:id="712311418">
          <w:marLeft w:val="640"/>
          <w:marRight w:val="0"/>
          <w:marTop w:val="0"/>
          <w:marBottom w:val="0"/>
          <w:divBdr>
            <w:top w:val="none" w:sz="0" w:space="0" w:color="auto"/>
            <w:left w:val="none" w:sz="0" w:space="0" w:color="auto"/>
            <w:bottom w:val="none" w:sz="0" w:space="0" w:color="auto"/>
            <w:right w:val="none" w:sz="0" w:space="0" w:color="auto"/>
          </w:divBdr>
        </w:div>
        <w:div w:id="2050103380">
          <w:marLeft w:val="640"/>
          <w:marRight w:val="0"/>
          <w:marTop w:val="0"/>
          <w:marBottom w:val="0"/>
          <w:divBdr>
            <w:top w:val="none" w:sz="0" w:space="0" w:color="auto"/>
            <w:left w:val="none" w:sz="0" w:space="0" w:color="auto"/>
            <w:bottom w:val="none" w:sz="0" w:space="0" w:color="auto"/>
            <w:right w:val="none" w:sz="0" w:space="0" w:color="auto"/>
          </w:divBdr>
        </w:div>
        <w:div w:id="1800682214">
          <w:marLeft w:val="640"/>
          <w:marRight w:val="0"/>
          <w:marTop w:val="0"/>
          <w:marBottom w:val="0"/>
          <w:divBdr>
            <w:top w:val="none" w:sz="0" w:space="0" w:color="auto"/>
            <w:left w:val="none" w:sz="0" w:space="0" w:color="auto"/>
            <w:bottom w:val="none" w:sz="0" w:space="0" w:color="auto"/>
            <w:right w:val="none" w:sz="0" w:space="0" w:color="auto"/>
          </w:divBdr>
        </w:div>
        <w:div w:id="314531462">
          <w:marLeft w:val="640"/>
          <w:marRight w:val="0"/>
          <w:marTop w:val="0"/>
          <w:marBottom w:val="0"/>
          <w:divBdr>
            <w:top w:val="none" w:sz="0" w:space="0" w:color="auto"/>
            <w:left w:val="none" w:sz="0" w:space="0" w:color="auto"/>
            <w:bottom w:val="none" w:sz="0" w:space="0" w:color="auto"/>
            <w:right w:val="none" w:sz="0" w:space="0" w:color="auto"/>
          </w:divBdr>
        </w:div>
        <w:div w:id="1882135840">
          <w:marLeft w:val="640"/>
          <w:marRight w:val="0"/>
          <w:marTop w:val="0"/>
          <w:marBottom w:val="0"/>
          <w:divBdr>
            <w:top w:val="none" w:sz="0" w:space="0" w:color="auto"/>
            <w:left w:val="none" w:sz="0" w:space="0" w:color="auto"/>
            <w:bottom w:val="none" w:sz="0" w:space="0" w:color="auto"/>
            <w:right w:val="none" w:sz="0" w:space="0" w:color="auto"/>
          </w:divBdr>
        </w:div>
        <w:div w:id="1698627760">
          <w:marLeft w:val="640"/>
          <w:marRight w:val="0"/>
          <w:marTop w:val="0"/>
          <w:marBottom w:val="0"/>
          <w:divBdr>
            <w:top w:val="none" w:sz="0" w:space="0" w:color="auto"/>
            <w:left w:val="none" w:sz="0" w:space="0" w:color="auto"/>
            <w:bottom w:val="none" w:sz="0" w:space="0" w:color="auto"/>
            <w:right w:val="none" w:sz="0" w:space="0" w:color="auto"/>
          </w:divBdr>
        </w:div>
        <w:div w:id="1723746277">
          <w:marLeft w:val="640"/>
          <w:marRight w:val="0"/>
          <w:marTop w:val="0"/>
          <w:marBottom w:val="0"/>
          <w:divBdr>
            <w:top w:val="none" w:sz="0" w:space="0" w:color="auto"/>
            <w:left w:val="none" w:sz="0" w:space="0" w:color="auto"/>
            <w:bottom w:val="none" w:sz="0" w:space="0" w:color="auto"/>
            <w:right w:val="none" w:sz="0" w:space="0" w:color="auto"/>
          </w:divBdr>
        </w:div>
        <w:div w:id="923605559">
          <w:marLeft w:val="640"/>
          <w:marRight w:val="0"/>
          <w:marTop w:val="0"/>
          <w:marBottom w:val="0"/>
          <w:divBdr>
            <w:top w:val="none" w:sz="0" w:space="0" w:color="auto"/>
            <w:left w:val="none" w:sz="0" w:space="0" w:color="auto"/>
            <w:bottom w:val="none" w:sz="0" w:space="0" w:color="auto"/>
            <w:right w:val="none" w:sz="0" w:space="0" w:color="auto"/>
          </w:divBdr>
        </w:div>
        <w:div w:id="793451737">
          <w:marLeft w:val="640"/>
          <w:marRight w:val="0"/>
          <w:marTop w:val="0"/>
          <w:marBottom w:val="0"/>
          <w:divBdr>
            <w:top w:val="none" w:sz="0" w:space="0" w:color="auto"/>
            <w:left w:val="none" w:sz="0" w:space="0" w:color="auto"/>
            <w:bottom w:val="none" w:sz="0" w:space="0" w:color="auto"/>
            <w:right w:val="none" w:sz="0" w:space="0" w:color="auto"/>
          </w:divBdr>
        </w:div>
        <w:div w:id="823400930">
          <w:marLeft w:val="640"/>
          <w:marRight w:val="0"/>
          <w:marTop w:val="0"/>
          <w:marBottom w:val="0"/>
          <w:divBdr>
            <w:top w:val="none" w:sz="0" w:space="0" w:color="auto"/>
            <w:left w:val="none" w:sz="0" w:space="0" w:color="auto"/>
            <w:bottom w:val="none" w:sz="0" w:space="0" w:color="auto"/>
            <w:right w:val="none" w:sz="0" w:space="0" w:color="auto"/>
          </w:divBdr>
        </w:div>
        <w:div w:id="2058426600">
          <w:marLeft w:val="640"/>
          <w:marRight w:val="0"/>
          <w:marTop w:val="0"/>
          <w:marBottom w:val="0"/>
          <w:divBdr>
            <w:top w:val="none" w:sz="0" w:space="0" w:color="auto"/>
            <w:left w:val="none" w:sz="0" w:space="0" w:color="auto"/>
            <w:bottom w:val="none" w:sz="0" w:space="0" w:color="auto"/>
            <w:right w:val="none" w:sz="0" w:space="0" w:color="auto"/>
          </w:divBdr>
        </w:div>
        <w:div w:id="363747237">
          <w:marLeft w:val="640"/>
          <w:marRight w:val="0"/>
          <w:marTop w:val="0"/>
          <w:marBottom w:val="0"/>
          <w:divBdr>
            <w:top w:val="none" w:sz="0" w:space="0" w:color="auto"/>
            <w:left w:val="none" w:sz="0" w:space="0" w:color="auto"/>
            <w:bottom w:val="none" w:sz="0" w:space="0" w:color="auto"/>
            <w:right w:val="none" w:sz="0" w:space="0" w:color="auto"/>
          </w:divBdr>
        </w:div>
        <w:div w:id="1931431603">
          <w:marLeft w:val="640"/>
          <w:marRight w:val="0"/>
          <w:marTop w:val="0"/>
          <w:marBottom w:val="0"/>
          <w:divBdr>
            <w:top w:val="none" w:sz="0" w:space="0" w:color="auto"/>
            <w:left w:val="none" w:sz="0" w:space="0" w:color="auto"/>
            <w:bottom w:val="none" w:sz="0" w:space="0" w:color="auto"/>
            <w:right w:val="none" w:sz="0" w:space="0" w:color="auto"/>
          </w:divBdr>
        </w:div>
        <w:div w:id="1385912750">
          <w:marLeft w:val="640"/>
          <w:marRight w:val="0"/>
          <w:marTop w:val="0"/>
          <w:marBottom w:val="0"/>
          <w:divBdr>
            <w:top w:val="none" w:sz="0" w:space="0" w:color="auto"/>
            <w:left w:val="none" w:sz="0" w:space="0" w:color="auto"/>
            <w:bottom w:val="none" w:sz="0" w:space="0" w:color="auto"/>
            <w:right w:val="none" w:sz="0" w:space="0" w:color="auto"/>
          </w:divBdr>
        </w:div>
        <w:div w:id="62720203">
          <w:marLeft w:val="640"/>
          <w:marRight w:val="0"/>
          <w:marTop w:val="0"/>
          <w:marBottom w:val="0"/>
          <w:divBdr>
            <w:top w:val="none" w:sz="0" w:space="0" w:color="auto"/>
            <w:left w:val="none" w:sz="0" w:space="0" w:color="auto"/>
            <w:bottom w:val="none" w:sz="0" w:space="0" w:color="auto"/>
            <w:right w:val="none" w:sz="0" w:space="0" w:color="auto"/>
          </w:divBdr>
        </w:div>
        <w:div w:id="1606421030">
          <w:marLeft w:val="640"/>
          <w:marRight w:val="0"/>
          <w:marTop w:val="0"/>
          <w:marBottom w:val="0"/>
          <w:divBdr>
            <w:top w:val="none" w:sz="0" w:space="0" w:color="auto"/>
            <w:left w:val="none" w:sz="0" w:space="0" w:color="auto"/>
            <w:bottom w:val="none" w:sz="0" w:space="0" w:color="auto"/>
            <w:right w:val="none" w:sz="0" w:space="0" w:color="auto"/>
          </w:divBdr>
        </w:div>
        <w:div w:id="1809282646">
          <w:marLeft w:val="640"/>
          <w:marRight w:val="0"/>
          <w:marTop w:val="0"/>
          <w:marBottom w:val="0"/>
          <w:divBdr>
            <w:top w:val="none" w:sz="0" w:space="0" w:color="auto"/>
            <w:left w:val="none" w:sz="0" w:space="0" w:color="auto"/>
            <w:bottom w:val="none" w:sz="0" w:space="0" w:color="auto"/>
            <w:right w:val="none" w:sz="0" w:space="0" w:color="auto"/>
          </w:divBdr>
        </w:div>
        <w:div w:id="1718122694">
          <w:marLeft w:val="640"/>
          <w:marRight w:val="0"/>
          <w:marTop w:val="0"/>
          <w:marBottom w:val="0"/>
          <w:divBdr>
            <w:top w:val="none" w:sz="0" w:space="0" w:color="auto"/>
            <w:left w:val="none" w:sz="0" w:space="0" w:color="auto"/>
            <w:bottom w:val="none" w:sz="0" w:space="0" w:color="auto"/>
            <w:right w:val="none" w:sz="0" w:space="0" w:color="auto"/>
          </w:divBdr>
        </w:div>
        <w:div w:id="1853689521">
          <w:marLeft w:val="640"/>
          <w:marRight w:val="0"/>
          <w:marTop w:val="0"/>
          <w:marBottom w:val="0"/>
          <w:divBdr>
            <w:top w:val="none" w:sz="0" w:space="0" w:color="auto"/>
            <w:left w:val="none" w:sz="0" w:space="0" w:color="auto"/>
            <w:bottom w:val="none" w:sz="0" w:space="0" w:color="auto"/>
            <w:right w:val="none" w:sz="0" w:space="0" w:color="auto"/>
          </w:divBdr>
        </w:div>
        <w:div w:id="643705451">
          <w:marLeft w:val="640"/>
          <w:marRight w:val="0"/>
          <w:marTop w:val="0"/>
          <w:marBottom w:val="0"/>
          <w:divBdr>
            <w:top w:val="none" w:sz="0" w:space="0" w:color="auto"/>
            <w:left w:val="none" w:sz="0" w:space="0" w:color="auto"/>
            <w:bottom w:val="none" w:sz="0" w:space="0" w:color="auto"/>
            <w:right w:val="none" w:sz="0" w:space="0" w:color="auto"/>
          </w:divBdr>
        </w:div>
        <w:div w:id="1578637857">
          <w:marLeft w:val="640"/>
          <w:marRight w:val="0"/>
          <w:marTop w:val="0"/>
          <w:marBottom w:val="0"/>
          <w:divBdr>
            <w:top w:val="none" w:sz="0" w:space="0" w:color="auto"/>
            <w:left w:val="none" w:sz="0" w:space="0" w:color="auto"/>
            <w:bottom w:val="none" w:sz="0" w:space="0" w:color="auto"/>
            <w:right w:val="none" w:sz="0" w:space="0" w:color="auto"/>
          </w:divBdr>
        </w:div>
        <w:div w:id="2042433996">
          <w:marLeft w:val="640"/>
          <w:marRight w:val="0"/>
          <w:marTop w:val="0"/>
          <w:marBottom w:val="0"/>
          <w:divBdr>
            <w:top w:val="none" w:sz="0" w:space="0" w:color="auto"/>
            <w:left w:val="none" w:sz="0" w:space="0" w:color="auto"/>
            <w:bottom w:val="none" w:sz="0" w:space="0" w:color="auto"/>
            <w:right w:val="none" w:sz="0" w:space="0" w:color="auto"/>
          </w:divBdr>
        </w:div>
        <w:div w:id="1300300351">
          <w:marLeft w:val="640"/>
          <w:marRight w:val="0"/>
          <w:marTop w:val="0"/>
          <w:marBottom w:val="0"/>
          <w:divBdr>
            <w:top w:val="none" w:sz="0" w:space="0" w:color="auto"/>
            <w:left w:val="none" w:sz="0" w:space="0" w:color="auto"/>
            <w:bottom w:val="none" w:sz="0" w:space="0" w:color="auto"/>
            <w:right w:val="none" w:sz="0" w:space="0" w:color="auto"/>
          </w:divBdr>
        </w:div>
        <w:div w:id="657196549">
          <w:marLeft w:val="640"/>
          <w:marRight w:val="0"/>
          <w:marTop w:val="0"/>
          <w:marBottom w:val="0"/>
          <w:divBdr>
            <w:top w:val="none" w:sz="0" w:space="0" w:color="auto"/>
            <w:left w:val="none" w:sz="0" w:space="0" w:color="auto"/>
            <w:bottom w:val="none" w:sz="0" w:space="0" w:color="auto"/>
            <w:right w:val="none" w:sz="0" w:space="0" w:color="auto"/>
          </w:divBdr>
        </w:div>
        <w:div w:id="150753666">
          <w:marLeft w:val="640"/>
          <w:marRight w:val="0"/>
          <w:marTop w:val="0"/>
          <w:marBottom w:val="0"/>
          <w:divBdr>
            <w:top w:val="none" w:sz="0" w:space="0" w:color="auto"/>
            <w:left w:val="none" w:sz="0" w:space="0" w:color="auto"/>
            <w:bottom w:val="none" w:sz="0" w:space="0" w:color="auto"/>
            <w:right w:val="none" w:sz="0" w:space="0" w:color="auto"/>
          </w:divBdr>
        </w:div>
        <w:div w:id="33819116">
          <w:marLeft w:val="640"/>
          <w:marRight w:val="0"/>
          <w:marTop w:val="0"/>
          <w:marBottom w:val="0"/>
          <w:divBdr>
            <w:top w:val="none" w:sz="0" w:space="0" w:color="auto"/>
            <w:left w:val="none" w:sz="0" w:space="0" w:color="auto"/>
            <w:bottom w:val="none" w:sz="0" w:space="0" w:color="auto"/>
            <w:right w:val="none" w:sz="0" w:space="0" w:color="auto"/>
          </w:divBdr>
        </w:div>
        <w:div w:id="554466595">
          <w:marLeft w:val="640"/>
          <w:marRight w:val="0"/>
          <w:marTop w:val="0"/>
          <w:marBottom w:val="0"/>
          <w:divBdr>
            <w:top w:val="none" w:sz="0" w:space="0" w:color="auto"/>
            <w:left w:val="none" w:sz="0" w:space="0" w:color="auto"/>
            <w:bottom w:val="none" w:sz="0" w:space="0" w:color="auto"/>
            <w:right w:val="none" w:sz="0" w:space="0" w:color="auto"/>
          </w:divBdr>
        </w:div>
        <w:div w:id="1675300198">
          <w:marLeft w:val="640"/>
          <w:marRight w:val="0"/>
          <w:marTop w:val="0"/>
          <w:marBottom w:val="0"/>
          <w:divBdr>
            <w:top w:val="none" w:sz="0" w:space="0" w:color="auto"/>
            <w:left w:val="none" w:sz="0" w:space="0" w:color="auto"/>
            <w:bottom w:val="none" w:sz="0" w:space="0" w:color="auto"/>
            <w:right w:val="none" w:sz="0" w:space="0" w:color="auto"/>
          </w:divBdr>
        </w:div>
        <w:div w:id="336465430">
          <w:marLeft w:val="640"/>
          <w:marRight w:val="0"/>
          <w:marTop w:val="0"/>
          <w:marBottom w:val="0"/>
          <w:divBdr>
            <w:top w:val="none" w:sz="0" w:space="0" w:color="auto"/>
            <w:left w:val="none" w:sz="0" w:space="0" w:color="auto"/>
            <w:bottom w:val="none" w:sz="0" w:space="0" w:color="auto"/>
            <w:right w:val="none" w:sz="0" w:space="0" w:color="auto"/>
          </w:divBdr>
        </w:div>
        <w:div w:id="1860728610">
          <w:marLeft w:val="640"/>
          <w:marRight w:val="0"/>
          <w:marTop w:val="0"/>
          <w:marBottom w:val="0"/>
          <w:divBdr>
            <w:top w:val="none" w:sz="0" w:space="0" w:color="auto"/>
            <w:left w:val="none" w:sz="0" w:space="0" w:color="auto"/>
            <w:bottom w:val="none" w:sz="0" w:space="0" w:color="auto"/>
            <w:right w:val="none" w:sz="0" w:space="0" w:color="auto"/>
          </w:divBdr>
        </w:div>
        <w:div w:id="1912808643">
          <w:marLeft w:val="640"/>
          <w:marRight w:val="0"/>
          <w:marTop w:val="0"/>
          <w:marBottom w:val="0"/>
          <w:divBdr>
            <w:top w:val="none" w:sz="0" w:space="0" w:color="auto"/>
            <w:left w:val="none" w:sz="0" w:space="0" w:color="auto"/>
            <w:bottom w:val="none" w:sz="0" w:space="0" w:color="auto"/>
            <w:right w:val="none" w:sz="0" w:space="0" w:color="auto"/>
          </w:divBdr>
        </w:div>
        <w:div w:id="1766072566">
          <w:marLeft w:val="640"/>
          <w:marRight w:val="0"/>
          <w:marTop w:val="0"/>
          <w:marBottom w:val="0"/>
          <w:divBdr>
            <w:top w:val="none" w:sz="0" w:space="0" w:color="auto"/>
            <w:left w:val="none" w:sz="0" w:space="0" w:color="auto"/>
            <w:bottom w:val="none" w:sz="0" w:space="0" w:color="auto"/>
            <w:right w:val="none" w:sz="0" w:space="0" w:color="auto"/>
          </w:divBdr>
        </w:div>
        <w:div w:id="502088761">
          <w:marLeft w:val="640"/>
          <w:marRight w:val="0"/>
          <w:marTop w:val="0"/>
          <w:marBottom w:val="0"/>
          <w:divBdr>
            <w:top w:val="none" w:sz="0" w:space="0" w:color="auto"/>
            <w:left w:val="none" w:sz="0" w:space="0" w:color="auto"/>
            <w:bottom w:val="none" w:sz="0" w:space="0" w:color="auto"/>
            <w:right w:val="none" w:sz="0" w:space="0" w:color="auto"/>
          </w:divBdr>
        </w:div>
        <w:div w:id="1310477022">
          <w:marLeft w:val="640"/>
          <w:marRight w:val="0"/>
          <w:marTop w:val="0"/>
          <w:marBottom w:val="0"/>
          <w:divBdr>
            <w:top w:val="none" w:sz="0" w:space="0" w:color="auto"/>
            <w:left w:val="none" w:sz="0" w:space="0" w:color="auto"/>
            <w:bottom w:val="none" w:sz="0" w:space="0" w:color="auto"/>
            <w:right w:val="none" w:sz="0" w:space="0" w:color="auto"/>
          </w:divBdr>
        </w:div>
        <w:div w:id="1422215963">
          <w:marLeft w:val="640"/>
          <w:marRight w:val="0"/>
          <w:marTop w:val="0"/>
          <w:marBottom w:val="0"/>
          <w:divBdr>
            <w:top w:val="none" w:sz="0" w:space="0" w:color="auto"/>
            <w:left w:val="none" w:sz="0" w:space="0" w:color="auto"/>
            <w:bottom w:val="none" w:sz="0" w:space="0" w:color="auto"/>
            <w:right w:val="none" w:sz="0" w:space="0" w:color="auto"/>
          </w:divBdr>
        </w:div>
        <w:div w:id="1755278288">
          <w:marLeft w:val="640"/>
          <w:marRight w:val="0"/>
          <w:marTop w:val="0"/>
          <w:marBottom w:val="0"/>
          <w:divBdr>
            <w:top w:val="none" w:sz="0" w:space="0" w:color="auto"/>
            <w:left w:val="none" w:sz="0" w:space="0" w:color="auto"/>
            <w:bottom w:val="none" w:sz="0" w:space="0" w:color="auto"/>
            <w:right w:val="none" w:sz="0" w:space="0" w:color="auto"/>
          </w:divBdr>
        </w:div>
        <w:div w:id="759524172">
          <w:marLeft w:val="640"/>
          <w:marRight w:val="0"/>
          <w:marTop w:val="0"/>
          <w:marBottom w:val="0"/>
          <w:divBdr>
            <w:top w:val="none" w:sz="0" w:space="0" w:color="auto"/>
            <w:left w:val="none" w:sz="0" w:space="0" w:color="auto"/>
            <w:bottom w:val="none" w:sz="0" w:space="0" w:color="auto"/>
            <w:right w:val="none" w:sz="0" w:space="0" w:color="auto"/>
          </w:divBdr>
        </w:div>
        <w:div w:id="1709405854">
          <w:marLeft w:val="640"/>
          <w:marRight w:val="0"/>
          <w:marTop w:val="0"/>
          <w:marBottom w:val="0"/>
          <w:divBdr>
            <w:top w:val="none" w:sz="0" w:space="0" w:color="auto"/>
            <w:left w:val="none" w:sz="0" w:space="0" w:color="auto"/>
            <w:bottom w:val="none" w:sz="0" w:space="0" w:color="auto"/>
            <w:right w:val="none" w:sz="0" w:space="0" w:color="auto"/>
          </w:divBdr>
        </w:div>
        <w:div w:id="695278095">
          <w:marLeft w:val="640"/>
          <w:marRight w:val="0"/>
          <w:marTop w:val="0"/>
          <w:marBottom w:val="0"/>
          <w:divBdr>
            <w:top w:val="none" w:sz="0" w:space="0" w:color="auto"/>
            <w:left w:val="none" w:sz="0" w:space="0" w:color="auto"/>
            <w:bottom w:val="none" w:sz="0" w:space="0" w:color="auto"/>
            <w:right w:val="none" w:sz="0" w:space="0" w:color="auto"/>
          </w:divBdr>
        </w:div>
        <w:div w:id="1407875521">
          <w:marLeft w:val="640"/>
          <w:marRight w:val="0"/>
          <w:marTop w:val="0"/>
          <w:marBottom w:val="0"/>
          <w:divBdr>
            <w:top w:val="none" w:sz="0" w:space="0" w:color="auto"/>
            <w:left w:val="none" w:sz="0" w:space="0" w:color="auto"/>
            <w:bottom w:val="none" w:sz="0" w:space="0" w:color="auto"/>
            <w:right w:val="none" w:sz="0" w:space="0" w:color="auto"/>
          </w:divBdr>
        </w:div>
        <w:div w:id="2120290996">
          <w:marLeft w:val="640"/>
          <w:marRight w:val="0"/>
          <w:marTop w:val="0"/>
          <w:marBottom w:val="0"/>
          <w:divBdr>
            <w:top w:val="none" w:sz="0" w:space="0" w:color="auto"/>
            <w:left w:val="none" w:sz="0" w:space="0" w:color="auto"/>
            <w:bottom w:val="none" w:sz="0" w:space="0" w:color="auto"/>
            <w:right w:val="none" w:sz="0" w:space="0" w:color="auto"/>
          </w:divBdr>
        </w:div>
        <w:div w:id="530186715">
          <w:marLeft w:val="640"/>
          <w:marRight w:val="0"/>
          <w:marTop w:val="0"/>
          <w:marBottom w:val="0"/>
          <w:divBdr>
            <w:top w:val="none" w:sz="0" w:space="0" w:color="auto"/>
            <w:left w:val="none" w:sz="0" w:space="0" w:color="auto"/>
            <w:bottom w:val="none" w:sz="0" w:space="0" w:color="auto"/>
            <w:right w:val="none" w:sz="0" w:space="0" w:color="auto"/>
          </w:divBdr>
        </w:div>
        <w:div w:id="1092580227">
          <w:marLeft w:val="640"/>
          <w:marRight w:val="0"/>
          <w:marTop w:val="0"/>
          <w:marBottom w:val="0"/>
          <w:divBdr>
            <w:top w:val="none" w:sz="0" w:space="0" w:color="auto"/>
            <w:left w:val="none" w:sz="0" w:space="0" w:color="auto"/>
            <w:bottom w:val="none" w:sz="0" w:space="0" w:color="auto"/>
            <w:right w:val="none" w:sz="0" w:space="0" w:color="auto"/>
          </w:divBdr>
        </w:div>
        <w:div w:id="351884437">
          <w:marLeft w:val="640"/>
          <w:marRight w:val="0"/>
          <w:marTop w:val="0"/>
          <w:marBottom w:val="0"/>
          <w:divBdr>
            <w:top w:val="none" w:sz="0" w:space="0" w:color="auto"/>
            <w:left w:val="none" w:sz="0" w:space="0" w:color="auto"/>
            <w:bottom w:val="none" w:sz="0" w:space="0" w:color="auto"/>
            <w:right w:val="none" w:sz="0" w:space="0" w:color="auto"/>
          </w:divBdr>
        </w:div>
        <w:div w:id="2144225273">
          <w:marLeft w:val="640"/>
          <w:marRight w:val="0"/>
          <w:marTop w:val="0"/>
          <w:marBottom w:val="0"/>
          <w:divBdr>
            <w:top w:val="none" w:sz="0" w:space="0" w:color="auto"/>
            <w:left w:val="none" w:sz="0" w:space="0" w:color="auto"/>
            <w:bottom w:val="none" w:sz="0" w:space="0" w:color="auto"/>
            <w:right w:val="none" w:sz="0" w:space="0" w:color="auto"/>
          </w:divBdr>
        </w:div>
        <w:div w:id="1160585977">
          <w:marLeft w:val="640"/>
          <w:marRight w:val="0"/>
          <w:marTop w:val="0"/>
          <w:marBottom w:val="0"/>
          <w:divBdr>
            <w:top w:val="none" w:sz="0" w:space="0" w:color="auto"/>
            <w:left w:val="none" w:sz="0" w:space="0" w:color="auto"/>
            <w:bottom w:val="none" w:sz="0" w:space="0" w:color="auto"/>
            <w:right w:val="none" w:sz="0" w:space="0" w:color="auto"/>
          </w:divBdr>
        </w:div>
        <w:div w:id="976375294">
          <w:marLeft w:val="640"/>
          <w:marRight w:val="0"/>
          <w:marTop w:val="0"/>
          <w:marBottom w:val="0"/>
          <w:divBdr>
            <w:top w:val="none" w:sz="0" w:space="0" w:color="auto"/>
            <w:left w:val="none" w:sz="0" w:space="0" w:color="auto"/>
            <w:bottom w:val="none" w:sz="0" w:space="0" w:color="auto"/>
            <w:right w:val="none" w:sz="0" w:space="0" w:color="auto"/>
          </w:divBdr>
        </w:div>
        <w:div w:id="629096513">
          <w:marLeft w:val="640"/>
          <w:marRight w:val="0"/>
          <w:marTop w:val="0"/>
          <w:marBottom w:val="0"/>
          <w:divBdr>
            <w:top w:val="none" w:sz="0" w:space="0" w:color="auto"/>
            <w:left w:val="none" w:sz="0" w:space="0" w:color="auto"/>
            <w:bottom w:val="none" w:sz="0" w:space="0" w:color="auto"/>
            <w:right w:val="none" w:sz="0" w:space="0" w:color="auto"/>
          </w:divBdr>
        </w:div>
        <w:div w:id="466357060">
          <w:marLeft w:val="640"/>
          <w:marRight w:val="0"/>
          <w:marTop w:val="0"/>
          <w:marBottom w:val="0"/>
          <w:divBdr>
            <w:top w:val="none" w:sz="0" w:space="0" w:color="auto"/>
            <w:left w:val="none" w:sz="0" w:space="0" w:color="auto"/>
            <w:bottom w:val="none" w:sz="0" w:space="0" w:color="auto"/>
            <w:right w:val="none" w:sz="0" w:space="0" w:color="auto"/>
          </w:divBdr>
        </w:div>
        <w:div w:id="1051424064">
          <w:marLeft w:val="640"/>
          <w:marRight w:val="0"/>
          <w:marTop w:val="0"/>
          <w:marBottom w:val="0"/>
          <w:divBdr>
            <w:top w:val="none" w:sz="0" w:space="0" w:color="auto"/>
            <w:left w:val="none" w:sz="0" w:space="0" w:color="auto"/>
            <w:bottom w:val="none" w:sz="0" w:space="0" w:color="auto"/>
            <w:right w:val="none" w:sz="0" w:space="0" w:color="auto"/>
          </w:divBdr>
        </w:div>
        <w:div w:id="1021123557">
          <w:marLeft w:val="640"/>
          <w:marRight w:val="0"/>
          <w:marTop w:val="0"/>
          <w:marBottom w:val="0"/>
          <w:divBdr>
            <w:top w:val="none" w:sz="0" w:space="0" w:color="auto"/>
            <w:left w:val="none" w:sz="0" w:space="0" w:color="auto"/>
            <w:bottom w:val="none" w:sz="0" w:space="0" w:color="auto"/>
            <w:right w:val="none" w:sz="0" w:space="0" w:color="auto"/>
          </w:divBdr>
        </w:div>
        <w:div w:id="904879106">
          <w:marLeft w:val="640"/>
          <w:marRight w:val="0"/>
          <w:marTop w:val="0"/>
          <w:marBottom w:val="0"/>
          <w:divBdr>
            <w:top w:val="none" w:sz="0" w:space="0" w:color="auto"/>
            <w:left w:val="none" w:sz="0" w:space="0" w:color="auto"/>
            <w:bottom w:val="none" w:sz="0" w:space="0" w:color="auto"/>
            <w:right w:val="none" w:sz="0" w:space="0" w:color="auto"/>
          </w:divBdr>
        </w:div>
        <w:div w:id="1241404549">
          <w:marLeft w:val="640"/>
          <w:marRight w:val="0"/>
          <w:marTop w:val="0"/>
          <w:marBottom w:val="0"/>
          <w:divBdr>
            <w:top w:val="none" w:sz="0" w:space="0" w:color="auto"/>
            <w:left w:val="none" w:sz="0" w:space="0" w:color="auto"/>
            <w:bottom w:val="none" w:sz="0" w:space="0" w:color="auto"/>
            <w:right w:val="none" w:sz="0" w:space="0" w:color="auto"/>
          </w:divBdr>
        </w:div>
        <w:div w:id="209853354">
          <w:marLeft w:val="640"/>
          <w:marRight w:val="0"/>
          <w:marTop w:val="0"/>
          <w:marBottom w:val="0"/>
          <w:divBdr>
            <w:top w:val="none" w:sz="0" w:space="0" w:color="auto"/>
            <w:left w:val="none" w:sz="0" w:space="0" w:color="auto"/>
            <w:bottom w:val="none" w:sz="0" w:space="0" w:color="auto"/>
            <w:right w:val="none" w:sz="0" w:space="0" w:color="auto"/>
          </w:divBdr>
        </w:div>
        <w:div w:id="1413703775">
          <w:marLeft w:val="640"/>
          <w:marRight w:val="0"/>
          <w:marTop w:val="0"/>
          <w:marBottom w:val="0"/>
          <w:divBdr>
            <w:top w:val="none" w:sz="0" w:space="0" w:color="auto"/>
            <w:left w:val="none" w:sz="0" w:space="0" w:color="auto"/>
            <w:bottom w:val="none" w:sz="0" w:space="0" w:color="auto"/>
            <w:right w:val="none" w:sz="0" w:space="0" w:color="auto"/>
          </w:divBdr>
        </w:div>
        <w:div w:id="603928158">
          <w:marLeft w:val="640"/>
          <w:marRight w:val="0"/>
          <w:marTop w:val="0"/>
          <w:marBottom w:val="0"/>
          <w:divBdr>
            <w:top w:val="none" w:sz="0" w:space="0" w:color="auto"/>
            <w:left w:val="none" w:sz="0" w:space="0" w:color="auto"/>
            <w:bottom w:val="none" w:sz="0" w:space="0" w:color="auto"/>
            <w:right w:val="none" w:sz="0" w:space="0" w:color="auto"/>
          </w:divBdr>
        </w:div>
        <w:div w:id="1443262416">
          <w:marLeft w:val="640"/>
          <w:marRight w:val="0"/>
          <w:marTop w:val="0"/>
          <w:marBottom w:val="0"/>
          <w:divBdr>
            <w:top w:val="none" w:sz="0" w:space="0" w:color="auto"/>
            <w:left w:val="none" w:sz="0" w:space="0" w:color="auto"/>
            <w:bottom w:val="none" w:sz="0" w:space="0" w:color="auto"/>
            <w:right w:val="none" w:sz="0" w:space="0" w:color="auto"/>
          </w:divBdr>
        </w:div>
        <w:div w:id="743917969">
          <w:marLeft w:val="640"/>
          <w:marRight w:val="0"/>
          <w:marTop w:val="0"/>
          <w:marBottom w:val="0"/>
          <w:divBdr>
            <w:top w:val="none" w:sz="0" w:space="0" w:color="auto"/>
            <w:left w:val="none" w:sz="0" w:space="0" w:color="auto"/>
            <w:bottom w:val="none" w:sz="0" w:space="0" w:color="auto"/>
            <w:right w:val="none" w:sz="0" w:space="0" w:color="auto"/>
          </w:divBdr>
        </w:div>
        <w:div w:id="1828593316">
          <w:marLeft w:val="640"/>
          <w:marRight w:val="0"/>
          <w:marTop w:val="0"/>
          <w:marBottom w:val="0"/>
          <w:divBdr>
            <w:top w:val="none" w:sz="0" w:space="0" w:color="auto"/>
            <w:left w:val="none" w:sz="0" w:space="0" w:color="auto"/>
            <w:bottom w:val="none" w:sz="0" w:space="0" w:color="auto"/>
            <w:right w:val="none" w:sz="0" w:space="0" w:color="auto"/>
          </w:divBdr>
        </w:div>
      </w:divsChild>
    </w:div>
    <w:div w:id="374623050">
      <w:bodyDiv w:val="1"/>
      <w:marLeft w:val="0"/>
      <w:marRight w:val="0"/>
      <w:marTop w:val="0"/>
      <w:marBottom w:val="0"/>
      <w:divBdr>
        <w:top w:val="none" w:sz="0" w:space="0" w:color="auto"/>
        <w:left w:val="none" w:sz="0" w:space="0" w:color="auto"/>
        <w:bottom w:val="none" w:sz="0" w:space="0" w:color="auto"/>
        <w:right w:val="none" w:sz="0" w:space="0" w:color="auto"/>
      </w:divBdr>
      <w:divsChild>
        <w:div w:id="1442440">
          <w:marLeft w:val="640"/>
          <w:marRight w:val="0"/>
          <w:marTop w:val="0"/>
          <w:marBottom w:val="0"/>
          <w:divBdr>
            <w:top w:val="none" w:sz="0" w:space="0" w:color="auto"/>
            <w:left w:val="none" w:sz="0" w:space="0" w:color="auto"/>
            <w:bottom w:val="none" w:sz="0" w:space="0" w:color="auto"/>
            <w:right w:val="none" w:sz="0" w:space="0" w:color="auto"/>
          </w:divBdr>
        </w:div>
        <w:div w:id="1904519">
          <w:marLeft w:val="640"/>
          <w:marRight w:val="0"/>
          <w:marTop w:val="0"/>
          <w:marBottom w:val="0"/>
          <w:divBdr>
            <w:top w:val="none" w:sz="0" w:space="0" w:color="auto"/>
            <w:left w:val="none" w:sz="0" w:space="0" w:color="auto"/>
            <w:bottom w:val="none" w:sz="0" w:space="0" w:color="auto"/>
            <w:right w:val="none" w:sz="0" w:space="0" w:color="auto"/>
          </w:divBdr>
        </w:div>
        <w:div w:id="11613699">
          <w:marLeft w:val="640"/>
          <w:marRight w:val="0"/>
          <w:marTop w:val="0"/>
          <w:marBottom w:val="0"/>
          <w:divBdr>
            <w:top w:val="none" w:sz="0" w:space="0" w:color="auto"/>
            <w:left w:val="none" w:sz="0" w:space="0" w:color="auto"/>
            <w:bottom w:val="none" w:sz="0" w:space="0" w:color="auto"/>
            <w:right w:val="none" w:sz="0" w:space="0" w:color="auto"/>
          </w:divBdr>
        </w:div>
        <w:div w:id="19474723">
          <w:marLeft w:val="640"/>
          <w:marRight w:val="0"/>
          <w:marTop w:val="0"/>
          <w:marBottom w:val="0"/>
          <w:divBdr>
            <w:top w:val="none" w:sz="0" w:space="0" w:color="auto"/>
            <w:left w:val="none" w:sz="0" w:space="0" w:color="auto"/>
            <w:bottom w:val="none" w:sz="0" w:space="0" w:color="auto"/>
            <w:right w:val="none" w:sz="0" w:space="0" w:color="auto"/>
          </w:divBdr>
        </w:div>
        <w:div w:id="20741395">
          <w:marLeft w:val="640"/>
          <w:marRight w:val="0"/>
          <w:marTop w:val="0"/>
          <w:marBottom w:val="0"/>
          <w:divBdr>
            <w:top w:val="none" w:sz="0" w:space="0" w:color="auto"/>
            <w:left w:val="none" w:sz="0" w:space="0" w:color="auto"/>
            <w:bottom w:val="none" w:sz="0" w:space="0" w:color="auto"/>
            <w:right w:val="none" w:sz="0" w:space="0" w:color="auto"/>
          </w:divBdr>
        </w:div>
        <w:div w:id="53041722">
          <w:marLeft w:val="640"/>
          <w:marRight w:val="0"/>
          <w:marTop w:val="0"/>
          <w:marBottom w:val="0"/>
          <w:divBdr>
            <w:top w:val="none" w:sz="0" w:space="0" w:color="auto"/>
            <w:left w:val="none" w:sz="0" w:space="0" w:color="auto"/>
            <w:bottom w:val="none" w:sz="0" w:space="0" w:color="auto"/>
            <w:right w:val="none" w:sz="0" w:space="0" w:color="auto"/>
          </w:divBdr>
        </w:div>
        <w:div w:id="69622110">
          <w:marLeft w:val="640"/>
          <w:marRight w:val="0"/>
          <w:marTop w:val="0"/>
          <w:marBottom w:val="0"/>
          <w:divBdr>
            <w:top w:val="none" w:sz="0" w:space="0" w:color="auto"/>
            <w:left w:val="none" w:sz="0" w:space="0" w:color="auto"/>
            <w:bottom w:val="none" w:sz="0" w:space="0" w:color="auto"/>
            <w:right w:val="none" w:sz="0" w:space="0" w:color="auto"/>
          </w:divBdr>
        </w:div>
        <w:div w:id="108160310">
          <w:marLeft w:val="640"/>
          <w:marRight w:val="0"/>
          <w:marTop w:val="0"/>
          <w:marBottom w:val="0"/>
          <w:divBdr>
            <w:top w:val="none" w:sz="0" w:space="0" w:color="auto"/>
            <w:left w:val="none" w:sz="0" w:space="0" w:color="auto"/>
            <w:bottom w:val="none" w:sz="0" w:space="0" w:color="auto"/>
            <w:right w:val="none" w:sz="0" w:space="0" w:color="auto"/>
          </w:divBdr>
        </w:div>
        <w:div w:id="109083594">
          <w:marLeft w:val="640"/>
          <w:marRight w:val="0"/>
          <w:marTop w:val="0"/>
          <w:marBottom w:val="0"/>
          <w:divBdr>
            <w:top w:val="none" w:sz="0" w:space="0" w:color="auto"/>
            <w:left w:val="none" w:sz="0" w:space="0" w:color="auto"/>
            <w:bottom w:val="none" w:sz="0" w:space="0" w:color="auto"/>
            <w:right w:val="none" w:sz="0" w:space="0" w:color="auto"/>
          </w:divBdr>
        </w:div>
        <w:div w:id="114981358">
          <w:marLeft w:val="640"/>
          <w:marRight w:val="0"/>
          <w:marTop w:val="0"/>
          <w:marBottom w:val="0"/>
          <w:divBdr>
            <w:top w:val="none" w:sz="0" w:space="0" w:color="auto"/>
            <w:left w:val="none" w:sz="0" w:space="0" w:color="auto"/>
            <w:bottom w:val="none" w:sz="0" w:space="0" w:color="auto"/>
            <w:right w:val="none" w:sz="0" w:space="0" w:color="auto"/>
          </w:divBdr>
        </w:div>
        <w:div w:id="157313532">
          <w:marLeft w:val="640"/>
          <w:marRight w:val="0"/>
          <w:marTop w:val="0"/>
          <w:marBottom w:val="0"/>
          <w:divBdr>
            <w:top w:val="none" w:sz="0" w:space="0" w:color="auto"/>
            <w:left w:val="none" w:sz="0" w:space="0" w:color="auto"/>
            <w:bottom w:val="none" w:sz="0" w:space="0" w:color="auto"/>
            <w:right w:val="none" w:sz="0" w:space="0" w:color="auto"/>
          </w:divBdr>
        </w:div>
        <w:div w:id="163278058">
          <w:marLeft w:val="640"/>
          <w:marRight w:val="0"/>
          <w:marTop w:val="0"/>
          <w:marBottom w:val="0"/>
          <w:divBdr>
            <w:top w:val="none" w:sz="0" w:space="0" w:color="auto"/>
            <w:left w:val="none" w:sz="0" w:space="0" w:color="auto"/>
            <w:bottom w:val="none" w:sz="0" w:space="0" w:color="auto"/>
            <w:right w:val="none" w:sz="0" w:space="0" w:color="auto"/>
          </w:divBdr>
        </w:div>
        <w:div w:id="183787272">
          <w:marLeft w:val="640"/>
          <w:marRight w:val="0"/>
          <w:marTop w:val="0"/>
          <w:marBottom w:val="0"/>
          <w:divBdr>
            <w:top w:val="none" w:sz="0" w:space="0" w:color="auto"/>
            <w:left w:val="none" w:sz="0" w:space="0" w:color="auto"/>
            <w:bottom w:val="none" w:sz="0" w:space="0" w:color="auto"/>
            <w:right w:val="none" w:sz="0" w:space="0" w:color="auto"/>
          </w:divBdr>
        </w:div>
        <w:div w:id="206139638">
          <w:marLeft w:val="640"/>
          <w:marRight w:val="0"/>
          <w:marTop w:val="0"/>
          <w:marBottom w:val="0"/>
          <w:divBdr>
            <w:top w:val="none" w:sz="0" w:space="0" w:color="auto"/>
            <w:left w:val="none" w:sz="0" w:space="0" w:color="auto"/>
            <w:bottom w:val="none" w:sz="0" w:space="0" w:color="auto"/>
            <w:right w:val="none" w:sz="0" w:space="0" w:color="auto"/>
          </w:divBdr>
        </w:div>
        <w:div w:id="222835973">
          <w:marLeft w:val="640"/>
          <w:marRight w:val="0"/>
          <w:marTop w:val="0"/>
          <w:marBottom w:val="0"/>
          <w:divBdr>
            <w:top w:val="none" w:sz="0" w:space="0" w:color="auto"/>
            <w:left w:val="none" w:sz="0" w:space="0" w:color="auto"/>
            <w:bottom w:val="none" w:sz="0" w:space="0" w:color="auto"/>
            <w:right w:val="none" w:sz="0" w:space="0" w:color="auto"/>
          </w:divBdr>
        </w:div>
        <w:div w:id="251402047">
          <w:marLeft w:val="640"/>
          <w:marRight w:val="0"/>
          <w:marTop w:val="0"/>
          <w:marBottom w:val="0"/>
          <w:divBdr>
            <w:top w:val="none" w:sz="0" w:space="0" w:color="auto"/>
            <w:left w:val="none" w:sz="0" w:space="0" w:color="auto"/>
            <w:bottom w:val="none" w:sz="0" w:space="0" w:color="auto"/>
            <w:right w:val="none" w:sz="0" w:space="0" w:color="auto"/>
          </w:divBdr>
        </w:div>
        <w:div w:id="287669750">
          <w:marLeft w:val="640"/>
          <w:marRight w:val="0"/>
          <w:marTop w:val="0"/>
          <w:marBottom w:val="0"/>
          <w:divBdr>
            <w:top w:val="none" w:sz="0" w:space="0" w:color="auto"/>
            <w:left w:val="none" w:sz="0" w:space="0" w:color="auto"/>
            <w:bottom w:val="none" w:sz="0" w:space="0" w:color="auto"/>
            <w:right w:val="none" w:sz="0" w:space="0" w:color="auto"/>
          </w:divBdr>
        </w:div>
        <w:div w:id="345518996">
          <w:marLeft w:val="640"/>
          <w:marRight w:val="0"/>
          <w:marTop w:val="0"/>
          <w:marBottom w:val="0"/>
          <w:divBdr>
            <w:top w:val="none" w:sz="0" w:space="0" w:color="auto"/>
            <w:left w:val="none" w:sz="0" w:space="0" w:color="auto"/>
            <w:bottom w:val="none" w:sz="0" w:space="0" w:color="auto"/>
            <w:right w:val="none" w:sz="0" w:space="0" w:color="auto"/>
          </w:divBdr>
        </w:div>
        <w:div w:id="369571402">
          <w:marLeft w:val="640"/>
          <w:marRight w:val="0"/>
          <w:marTop w:val="0"/>
          <w:marBottom w:val="0"/>
          <w:divBdr>
            <w:top w:val="none" w:sz="0" w:space="0" w:color="auto"/>
            <w:left w:val="none" w:sz="0" w:space="0" w:color="auto"/>
            <w:bottom w:val="none" w:sz="0" w:space="0" w:color="auto"/>
            <w:right w:val="none" w:sz="0" w:space="0" w:color="auto"/>
          </w:divBdr>
        </w:div>
        <w:div w:id="380440455">
          <w:marLeft w:val="640"/>
          <w:marRight w:val="0"/>
          <w:marTop w:val="0"/>
          <w:marBottom w:val="0"/>
          <w:divBdr>
            <w:top w:val="none" w:sz="0" w:space="0" w:color="auto"/>
            <w:left w:val="none" w:sz="0" w:space="0" w:color="auto"/>
            <w:bottom w:val="none" w:sz="0" w:space="0" w:color="auto"/>
            <w:right w:val="none" w:sz="0" w:space="0" w:color="auto"/>
          </w:divBdr>
        </w:div>
        <w:div w:id="406533470">
          <w:marLeft w:val="640"/>
          <w:marRight w:val="0"/>
          <w:marTop w:val="0"/>
          <w:marBottom w:val="0"/>
          <w:divBdr>
            <w:top w:val="none" w:sz="0" w:space="0" w:color="auto"/>
            <w:left w:val="none" w:sz="0" w:space="0" w:color="auto"/>
            <w:bottom w:val="none" w:sz="0" w:space="0" w:color="auto"/>
            <w:right w:val="none" w:sz="0" w:space="0" w:color="auto"/>
          </w:divBdr>
        </w:div>
        <w:div w:id="414784131">
          <w:marLeft w:val="640"/>
          <w:marRight w:val="0"/>
          <w:marTop w:val="0"/>
          <w:marBottom w:val="0"/>
          <w:divBdr>
            <w:top w:val="none" w:sz="0" w:space="0" w:color="auto"/>
            <w:left w:val="none" w:sz="0" w:space="0" w:color="auto"/>
            <w:bottom w:val="none" w:sz="0" w:space="0" w:color="auto"/>
            <w:right w:val="none" w:sz="0" w:space="0" w:color="auto"/>
          </w:divBdr>
        </w:div>
        <w:div w:id="502861217">
          <w:marLeft w:val="640"/>
          <w:marRight w:val="0"/>
          <w:marTop w:val="0"/>
          <w:marBottom w:val="0"/>
          <w:divBdr>
            <w:top w:val="none" w:sz="0" w:space="0" w:color="auto"/>
            <w:left w:val="none" w:sz="0" w:space="0" w:color="auto"/>
            <w:bottom w:val="none" w:sz="0" w:space="0" w:color="auto"/>
            <w:right w:val="none" w:sz="0" w:space="0" w:color="auto"/>
          </w:divBdr>
        </w:div>
        <w:div w:id="516886874">
          <w:marLeft w:val="640"/>
          <w:marRight w:val="0"/>
          <w:marTop w:val="0"/>
          <w:marBottom w:val="0"/>
          <w:divBdr>
            <w:top w:val="none" w:sz="0" w:space="0" w:color="auto"/>
            <w:left w:val="none" w:sz="0" w:space="0" w:color="auto"/>
            <w:bottom w:val="none" w:sz="0" w:space="0" w:color="auto"/>
            <w:right w:val="none" w:sz="0" w:space="0" w:color="auto"/>
          </w:divBdr>
        </w:div>
        <w:div w:id="519975814">
          <w:marLeft w:val="640"/>
          <w:marRight w:val="0"/>
          <w:marTop w:val="0"/>
          <w:marBottom w:val="0"/>
          <w:divBdr>
            <w:top w:val="none" w:sz="0" w:space="0" w:color="auto"/>
            <w:left w:val="none" w:sz="0" w:space="0" w:color="auto"/>
            <w:bottom w:val="none" w:sz="0" w:space="0" w:color="auto"/>
            <w:right w:val="none" w:sz="0" w:space="0" w:color="auto"/>
          </w:divBdr>
        </w:div>
        <w:div w:id="523979192">
          <w:marLeft w:val="640"/>
          <w:marRight w:val="0"/>
          <w:marTop w:val="0"/>
          <w:marBottom w:val="0"/>
          <w:divBdr>
            <w:top w:val="none" w:sz="0" w:space="0" w:color="auto"/>
            <w:left w:val="none" w:sz="0" w:space="0" w:color="auto"/>
            <w:bottom w:val="none" w:sz="0" w:space="0" w:color="auto"/>
            <w:right w:val="none" w:sz="0" w:space="0" w:color="auto"/>
          </w:divBdr>
        </w:div>
        <w:div w:id="553661920">
          <w:marLeft w:val="640"/>
          <w:marRight w:val="0"/>
          <w:marTop w:val="0"/>
          <w:marBottom w:val="0"/>
          <w:divBdr>
            <w:top w:val="none" w:sz="0" w:space="0" w:color="auto"/>
            <w:left w:val="none" w:sz="0" w:space="0" w:color="auto"/>
            <w:bottom w:val="none" w:sz="0" w:space="0" w:color="auto"/>
            <w:right w:val="none" w:sz="0" w:space="0" w:color="auto"/>
          </w:divBdr>
        </w:div>
        <w:div w:id="604994115">
          <w:marLeft w:val="640"/>
          <w:marRight w:val="0"/>
          <w:marTop w:val="0"/>
          <w:marBottom w:val="0"/>
          <w:divBdr>
            <w:top w:val="none" w:sz="0" w:space="0" w:color="auto"/>
            <w:left w:val="none" w:sz="0" w:space="0" w:color="auto"/>
            <w:bottom w:val="none" w:sz="0" w:space="0" w:color="auto"/>
            <w:right w:val="none" w:sz="0" w:space="0" w:color="auto"/>
          </w:divBdr>
        </w:div>
        <w:div w:id="624703791">
          <w:marLeft w:val="640"/>
          <w:marRight w:val="0"/>
          <w:marTop w:val="0"/>
          <w:marBottom w:val="0"/>
          <w:divBdr>
            <w:top w:val="none" w:sz="0" w:space="0" w:color="auto"/>
            <w:left w:val="none" w:sz="0" w:space="0" w:color="auto"/>
            <w:bottom w:val="none" w:sz="0" w:space="0" w:color="auto"/>
            <w:right w:val="none" w:sz="0" w:space="0" w:color="auto"/>
          </w:divBdr>
        </w:div>
        <w:div w:id="645357003">
          <w:marLeft w:val="640"/>
          <w:marRight w:val="0"/>
          <w:marTop w:val="0"/>
          <w:marBottom w:val="0"/>
          <w:divBdr>
            <w:top w:val="none" w:sz="0" w:space="0" w:color="auto"/>
            <w:left w:val="none" w:sz="0" w:space="0" w:color="auto"/>
            <w:bottom w:val="none" w:sz="0" w:space="0" w:color="auto"/>
            <w:right w:val="none" w:sz="0" w:space="0" w:color="auto"/>
          </w:divBdr>
        </w:div>
        <w:div w:id="693963891">
          <w:marLeft w:val="640"/>
          <w:marRight w:val="0"/>
          <w:marTop w:val="0"/>
          <w:marBottom w:val="0"/>
          <w:divBdr>
            <w:top w:val="none" w:sz="0" w:space="0" w:color="auto"/>
            <w:left w:val="none" w:sz="0" w:space="0" w:color="auto"/>
            <w:bottom w:val="none" w:sz="0" w:space="0" w:color="auto"/>
            <w:right w:val="none" w:sz="0" w:space="0" w:color="auto"/>
          </w:divBdr>
        </w:div>
        <w:div w:id="697702792">
          <w:marLeft w:val="640"/>
          <w:marRight w:val="0"/>
          <w:marTop w:val="0"/>
          <w:marBottom w:val="0"/>
          <w:divBdr>
            <w:top w:val="none" w:sz="0" w:space="0" w:color="auto"/>
            <w:left w:val="none" w:sz="0" w:space="0" w:color="auto"/>
            <w:bottom w:val="none" w:sz="0" w:space="0" w:color="auto"/>
            <w:right w:val="none" w:sz="0" w:space="0" w:color="auto"/>
          </w:divBdr>
        </w:div>
        <w:div w:id="767383980">
          <w:marLeft w:val="640"/>
          <w:marRight w:val="0"/>
          <w:marTop w:val="0"/>
          <w:marBottom w:val="0"/>
          <w:divBdr>
            <w:top w:val="none" w:sz="0" w:space="0" w:color="auto"/>
            <w:left w:val="none" w:sz="0" w:space="0" w:color="auto"/>
            <w:bottom w:val="none" w:sz="0" w:space="0" w:color="auto"/>
            <w:right w:val="none" w:sz="0" w:space="0" w:color="auto"/>
          </w:divBdr>
        </w:div>
        <w:div w:id="812791218">
          <w:marLeft w:val="640"/>
          <w:marRight w:val="0"/>
          <w:marTop w:val="0"/>
          <w:marBottom w:val="0"/>
          <w:divBdr>
            <w:top w:val="none" w:sz="0" w:space="0" w:color="auto"/>
            <w:left w:val="none" w:sz="0" w:space="0" w:color="auto"/>
            <w:bottom w:val="none" w:sz="0" w:space="0" w:color="auto"/>
            <w:right w:val="none" w:sz="0" w:space="0" w:color="auto"/>
          </w:divBdr>
        </w:div>
        <w:div w:id="833452622">
          <w:marLeft w:val="640"/>
          <w:marRight w:val="0"/>
          <w:marTop w:val="0"/>
          <w:marBottom w:val="0"/>
          <w:divBdr>
            <w:top w:val="none" w:sz="0" w:space="0" w:color="auto"/>
            <w:left w:val="none" w:sz="0" w:space="0" w:color="auto"/>
            <w:bottom w:val="none" w:sz="0" w:space="0" w:color="auto"/>
            <w:right w:val="none" w:sz="0" w:space="0" w:color="auto"/>
          </w:divBdr>
        </w:div>
        <w:div w:id="858740064">
          <w:marLeft w:val="640"/>
          <w:marRight w:val="0"/>
          <w:marTop w:val="0"/>
          <w:marBottom w:val="0"/>
          <w:divBdr>
            <w:top w:val="none" w:sz="0" w:space="0" w:color="auto"/>
            <w:left w:val="none" w:sz="0" w:space="0" w:color="auto"/>
            <w:bottom w:val="none" w:sz="0" w:space="0" w:color="auto"/>
            <w:right w:val="none" w:sz="0" w:space="0" w:color="auto"/>
          </w:divBdr>
        </w:div>
        <w:div w:id="863438986">
          <w:marLeft w:val="640"/>
          <w:marRight w:val="0"/>
          <w:marTop w:val="0"/>
          <w:marBottom w:val="0"/>
          <w:divBdr>
            <w:top w:val="none" w:sz="0" w:space="0" w:color="auto"/>
            <w:left w:val="none" w:sz="0" w:space="0" w:color="auto"/>
            <w:bottom w:val="none" w:sz="0" w:space="0" w:color="auto"/>
            <w:right w:val="none" w:sz="0" w:space="0" w:color="auto"/>
          </w:divBdr>
        </w:div>
        <w:div w:id="863789664">
          <w:marLeft w:val="640"/>
          <w:marRight w:val="0"/>
          <w:marTop w:val="0"/>
          <w:marBottom w:val="0"/>
          <w:divBdr>
            <w:top w:val="none" w:sz="0" w:space="0" w:color="auto"/>
            <w:left w:val="none" w:sz="0" w:space="0" w:color="auto"/>
            <w:bottom w:val="none" w:sz="0" w:space="0" w:color="auto"/>
            <w:right w:val="none" w:sz="0" w:space="0" w:color="auto"/>
          </w:divBdr>
        </w:div>
        <w:div w:id="895897623">
          <w:marLeft w:val="640"/>
          <w:marRight w:val="0"/>
          <w:marTop w:val="0"/>
          <w:marBottom w:val="0"/>
          <w:divBdr>
            <w:top w:val="none" w:sz="0" w:space="0" w:color="auto"/>
            <w:left w:val="none" w:sz="0" w:space="0" w:color="auto"/>
            <w:bottom w:val="none" w:sz="0" w:space="0" w:color="auto"/>
            <w:right w:val="none" w:sz="0" w:space="0" w:color="auto"/>
          </w:divBdr>
        </w:div>
        <w:div w:id="924731796">
          <w:marLeft w:val="640"/>
          <w:marRight w:val="0"/>
          <w:marTop w:val="0"/>
          <w:marBottom w:val="0"/>
          <w:divBdr>
            <w:top w:val="none" w:sz="0" w:space="0" w:color="auto"/>
            <w:left w:val="none" w:sz="0" w:space="0" w:color="auto"/>
            <w:bottom w:val="none" w:sz="0" w:space="0" w:color="auto"/>
            <w:right w:val="none" w:sz="0" w:space="0" w:color="auto"/>
          </w:divBdr>
        </w:div>
        <w:div w:id="926116347">
          <w:marLeft w:val="640"/>
          <w:marRight w:val="0"/>
          <w:marTop w:val="0"/>
          <w:marBottom w:val="0"/>
          <w:divBdr>
            <w:top w:val="none" w:sz="0" w:space="0" w:color="auto"/>
            <w:left w:val="none" w:sz="0" w:space="0" w:color="auto"/>
            <w:bottom w:val="none" w:sz="0" w:space="0" w:color="auto"/>
            <w:right w:val="none" w:sz="0" w:space="0" w:color="auto"/>
          </w:divBdr>
        </w:div>
        <w:div w:id="928386730">
          <w:marLeft w:val="640"/>
          <w:marRight w:val="0"/>
          <w:marTop w:val="0"/>
          <w:marBottom w:val="0"/>
          <w:divBdr>
            <w:top w:val="none" w:sz="0" w:space="0" w:color="auto"/>
            <w:left w:val="none" w:sz="0" w:space="0" w:color="auto"/>
            <w:bottom w:val="none" w:sz="0" w:space="0" w:color="auto"/>
            <w:right w:val="none" w:sz="0" w:space="0" w:color="auto"/>
          </w:divBdr>
        </w:div>
        <w:div w:id="933394695">
          <w:marLeft w:val="640"/>
          <w:marRight w:val="0"/>
          <w:marTop w:val="0"/>
          <w:marBottom w:val="0"/>
          <w:divBdr>
            <w:top w:val="none" w:sz="0" w:space="0" w:color="auto"/>
            <w:left w:val="none" w:sz="0" w:space="0" w:color="auto"/>
            <w:bottom w:val="none" w:sz="0" w:space="0" w:color="auto"/>
            <w:right w:val="none" w:sz="0" w:space="0" w:color="auto"/>
          </w:divBdr>
        </w:div>
        <w:div w:id="940836714">
          <w:marLeft w:val="640"/>
          <w:marRight w:val="0"/>
          <w:marTop w:val="0"/>
          <w:marBottom w:val="0"/>
          <w:divBdr>
            <w:top w:val="none" w:sz="0" w:space="0" w:color="auto"/>
            <w:left w:val="none" w:sz="0" w:space="0" w:color="auto"/>
            <w:bottom w:val="none" w:sz="0" w:space="0" w:color="auto"/>
            <w:right w:val="none" w:sz="0" w:space="0" w:color="auto"/>
          </w:divBdr>
        </w:div>
        <w:div w:id="964197016">
          <w:marLeft w:val="640"/>
          <w:marRight w:val="0"/>
          <w:marTop w:val="0"/>
          <w:marBottom w:val="0"/>
          <w:divBdr>
            <w:top w:val="none" w:sz="0" w:space="0" w:color="auto"/>
            <w:left w:val="none" w:sz="0" w:space="0" w:color="auto"/>
            <w:bottom w:val="none" w:sz="0" w:space="0" w:color="auto"/>
            <w:right w:val="none" w:sz="0" w:space="0" w:color="auto"/>
          </w:divBdr>
        </w:div>
        <w:div w:id="968819756">
          <w:marLeft w:val="640"/>
          <w:marRight w:val="0"/>
          <w:marTop w:val="0"/>
          <w:marBottom w:val="0"/>
          <w:divBdr>
            <w:top w:val="none" w:sz="0" w:space="0" w:color="auto"/>
            <w:left w:val="none" w:sz="0" w:space="0" w:color="auto"/>
            <w:bottom w:val="none" w:sz="0" w:space="0" w:color="auto"/>
            <w:right w:val="none" w:sz="0" w:space="0" w:color="auto"/>
          </w:divBdr>
        </w:div>
        <w:div w:id="990253013">
          <w:marLeft w:val="640"/>
          <w:marRight w:val="0"/>
          <w:marTop w:val="0"/>
          <w:marBottom w:val="0"/>
          <w:divBdr>
            <w:top w:val="none" w:sz="0" w:space="0" w:color="auto"/>
            <w:left w:val="none" w:sz="0" w:space="0" w:color="auto"/>
            <w:bottom w:val="none" w:sz="0" w:space="0" w:color="auto"/>
            <w:right w:val="none" w:sz="0" w:space="0" w:color="auto"/>
          </w:divBdr>
        </w:div>
        <w:div w:id="1052651141">
          <w:marLeft w:val="640"/>
          <w:marRight w:val="0"/>
          <w:marTop w:val="0"/>
          <w:marBottom w:val="0"/>
          <w:divBdr>
            <w:top w:val="none" w:sz="0" w:space="0" w:color="auto"/>
            <w:left w:val="none" w:sz="0" w:space="0" w:color="auto"/>
            <w:bottom w:val="none" w:sz="0" w:space="0" w:color="auto"/>
            <w:right w:val="none" w:sz="0" w:space="0" w:color="auto"/>
          </w:divBdr>
        </w:div>
        <w:div w:id="1068186426">
          <w:marLeft w:val="640"/>
          <w:marRight w:val="0"/>
          <w:marTop w:val="0"/>
          <w:marBottom w:val="0"/>
          <w:divBdr>
            <w:top w:val="none" w:sz="0" w:space="0" w:color="auto"/>
            <w:left w:val="none" w:sz="0" w:space="0" w:color="auto"/>
            <w:bottom w:val="none" w:sz="0" w:space="0" w:color="auto"/>
            <w:right w:val="none" w:sz="0" w:space="0" w:color="auto"/>
          </w:divBdr>
        </w:div>
        <w:div w:id="1100445463">
          <w:marLeft w:val="640"/>
          <w:marRight w:val="0"/>
          <w:marTop w:val="0"/>
          <w:marBottom w:val="0"/>
          <w:divBdr>
            <w:top w:val="none" w:sz="0" w:space="0" w:color="auto"/>
            <w:left w:val="none" w:sz="0" w:space="0" w:color="auto"/>
            <w:bottom w:val="none" w:sz="0" w:space="0" w:color="auto"/>
            <w:right w:val="none" w:sz="0" w:space="0" w:color="auto"/>
          </w:divBdr>
        </w:div>
        <w:div w:id="1101146415">
          <w:marLeft w:val="640"/>
          <w:marRight w:val="0"/>
          <w:marTop w:val="0"/>
          <w:marBottom w:val="0"/>
          <w:divBdr>
            <w:top w:val="none" w:sz="0" w:space="0" w:color="auto"/>
            <w:left w:val="none" w:sz="0" w:space="0" w:color="auto"/>
            <w:bottom w:val="none" w:sz="0" w:space="0" w:color="auto"/>
            <w:right w:val="none" w:sz="0" w:space="0" w:color="auto"/>
          </w:divBdr>
        </w:div>
        <w:div w:id="1107116476">
          <w:marLeft w:val="640"/>
          <w:marRight w:val="0"/>
          <w:marTop w:val="0"/>
          <w:marBottom w:val="0"/>
          <w:divBdr>
            <w:top w:val="none" w:sz="0" w:space="0" w:color="auto"/>
            <w:left w:val="none" w:sz="0" w:space="0" w:color="auto"/>
            <w:bottom w:val="none" w:sz="0" w:space="0" w:color="auto"/>
            <w:right w:val="none" w:sz="0" w:space="0" w:color="auto"/>
          </w:divBdr>
        </w:div>
        <w:div w:id="1112824273">
          <w:marLeft w:val="640"/>
          <w:marRight w:val="0"/>
          <w:marTop w:val="0"/>
          <w:marBottom w:val="0"/>
          <w:divBdr>
            <w:top w:val="none" w:sz="0" w:space="0" w:color="auto"/>
            <w:left w:val="none" w:sz="0" w:space="0" w:color="auto"/>
            <w:bottom w:val="none" w:sz="0" w:space="0" w:color="auto"/>
            <w:right w:val="none" w:sz="0" w:space="0" w:color="auto"/>
          </w:divBdr>
        </w:div>
        <w:div w:id="1141267042">
          <w:marLeft w:val="640"/>
          <w:marRight w:val="0"/>
          <w:marTop w:val="0"/>
          <w:marBottom w:val="0"/>
          <w:divBdr>
            <w:top w:val="none" w:sz="0" w:space="0" w:color="auto"/>
            <w:left w:val="none" w:sz="0" w:space="0" w:color="auto"/>
            <w:bottom w:val="none" w:sz="0" w:space="0" w:color="auto"/>
            <w:right w:val="none" w:sz="0" w:space="0" w:color="auto"/>
          </w:divBdr>
        </w:div>
        <w:div w:id="1153520664">
          <w:marLeft w:val="640"/>
          <w:marRight w:val="0"/>
          <w:marTop w:val="0"/>
          <w:marBottom w:val="0"/>
          <w:divBdr>
            <w:top w:val="none" w:sz="0" w:space="0" w:color="auto"/>
            <w:left w:val="none" w:sz="0" w:space="0" w:color="auto"/>
            <w:bottom w:val="none" w:sz="0" w:space="0" w:color="auto"/>
            <w:right w:val="none" w:sz="0" w:space="0" w:color="auto"/>
          </w:divBdr>
        </w:div>
        <w:div w:id="1175336794">
          <w:marLeft w:val="640"/>
          <w:marRight w:val="0"/>
          <w:marTop w:val="0"/>
          <w:marBottom w:val="0"/>
          <w:divBdr>
            <w:top w:val="none" w:sz="0" w:space="0" w:color="auto"/>
            <w:left w:val="none" w:sz="0" w:space="0" w:color="auto"/>
            <w:bottom w:val="none" w:sz="0" w:space="0" w:color="auto"/>
            <w:right w:val="none" w:sz="0" w:space="0" w:color="auto"/>
          </w:divBdr>
        </w:div>
        <w:div w:id="1177499771">
          <w:marLeft w:val="640"/>
          <w:marRight w:val="0"/>
          <w:marTop w:val="0"/>
          <w:marBottom w:val="0"/>
          <w:divBdr>
            <w:top w:val="none" w:sz="0" w:space="0" w:color="auto"/>
            <w:left w:val="none" w:sz="0" w:space="0" w:color="auto"/>
            <w:bottom w:val="none" w:sz="0" w:space="0" w:color="auto"/>
            <w:right w:val="none" w:sz="0" w:space="0" w:color="auto"/>
          </w:divBdr>
        </w:div>
        <w:div w:id="1179009354">
          <w:marLeft w:val="640"/>
          <w:marRight w:val="0"/>
          <w:marTop w:val="0"/>
          <w:marBottom w:val="0"/>
          <w:divBdr>
            <w:top w:val="none" w:sz="0" w:space="0" w:color="auto"/>
            <w:left w:val="none" w:sz="0" w:space="0" w:color="auto"/>
            <w:bottom w:val="none" w:sz="0" w:space="0" w:color="auto"/>
            <w:right w:val="none" w:sz="0" w:space="0" w:color="auto"/>
          </w:divBdr>
        </w:div>
        <w:div w:id="1185704302">
          <w:marLeft w:val="640"/>
          <w:marRight w:val="0"/>
          <w:marTop w:val="0"/>
          <w:marBottom w:val="0"/>
          <w:divBdr>
            <w:top w:val="none" w:sz="0" w:space="0" w:color="auto"/>
            <w:left w:val="none" w:sz="0" w:space="0" w:color="auto"/>
            <w:bottom w:val="none" w:sz="0" w:space="0" w:color="auto"/>
            <w:right w:val="none" w:sz="0" w:space="0" w:color="auto"/>
          </w:divBdr>
        </w:div>
        <w:div w:id="1265310627">
          <w:marLeft w:val="640"/>
          <w:marRight w:val="0"/>
          <w:marTop w:val="0"/>
          <w:marBottom w:val="0"/>
          <w:divBdr>
            <w:top w:val="none" w:sz="0" w:space="0" w:color="auto"/>
            <w:left w:val="none" w:sz="0" w:space="0" w:color="auto"/>
            <w:bottom w:val="none" w:sz="0" w:space="0" w:color="auto"/>
            <w:right w:val="none" w:sz="0" w:space="0" w:color="auto"/>
          </w:divBdr>
        </w:div>
        <w:div w:id="1277063752">
          <w:marLeft w:val="640"/>
          <w:marRight w:val="0"/>
          <w:marTop w:val="0"/>
          <w:marBottom w:val="0"/>
          <w:divBdr>
            <w:top w:val="none" w:sz="0" w:space="0" w:color="auto"/>
            <w:left w:val="none" w:sz="0" w:space="0" w:color="auto"/>
            <w:bottom w:val="none" w:sz="0" w:space="0" w:color="auto"/>
            <w:right w:val="none" w:sz="0" w:space="0" w:color="auto"/>
          </w:divBdr>
        </w:div>
        <w:div w:id="1280844698">
          <w:marLeft w:val="640"/>
          <w:marRight w:val="0"/>
          <w:marTop w:val="0"/>
          <w:marBottom w:val="0"/>
          <w:divBdr>
            <w:top w:val="none" w:sz="0" w:space="0" w:color="auto"/>
            <w:left w:val="none" w:sz="0" w:space="0" w:color="auto"/>
            <w:bottom w:val="none" w:sz="0" w:space="0" w:color="auto"/>
            <w:right w:val="none" w:sz="0" w:space="0" w:color="auto"/>
          </w:divBdr>
        </w:div>
        <w:div w:id="1287006554">
          <w:marLeft w:val="640"/>
          <w:marRight w:val="0"/>
          <w:marTop w:val="0"/>
          <w:marBottom w:val="0"/>
          <w:divBdr>
            <w:top w:val="none" w:sz="0" w:space="0" w:color="auto"/>
            <w:left w:val="none" w:sz="0" w:space="0" w:color="auto"/>
            <w:bottom w:val="none" w:sz="0" w:space="0" w:color="auto"/>
            <w:right w:val="none" w:sz="0" w:space="0" w:color="auto"/>
          </w:divBdr>
        </w:div>
        <w:div w:id="1291940501">
          <w:marLeft w:val="640"/>
          <w:marRight w:val="0"/>
          <w:marTop w:val="0"/>
          <w:marBottom w:val="0"/>
          <w:divBdr>
            <w:top w:val="none" w:sz="0" w:space="0" w:color="auto"/>
            <w:left w:val="none" w:sz="0" w:space="0" w:color="auto"/>
            <w:bottom w:val="none" w:sz="0" w:space="0" w:color="auto"/>
            <w:right w:val="none" w:sz="0" w:space="0" w:color="auto"/>
          </w:divBdr>
        </w:div>
        <w:div w:id="1297292306">
          <w:marLeft w:val="640"/>
          <w:marRight w:val="0"/>
          <w:marTop w:val="0"/>
          <w:marBottom w:val="0"/>
          <w:divBdr>
            <w:top w:val="none" w:sz="0" w:space="0" w:color="auto"/>
            <w:left w:val="none" w:sz="0" w:space="0" w:color="auto"/>
            <w:bottom w:val="none" w:sz="0" w:space="0" w:color="auto"/>
            <w:right w:val="none" w:sz="0" w:space="0" w:color="auto"/>
          </w:divBdr>
        </w:div>
        <w:div w:id="1306354063">
          <w:marLeft w:val="640"/>
          <w:marRight w:val="0"/>
          <w:marTop w:val="0"/>
          <w:marBottom w:val="0"/>
          <w:divBdr>
            <w:top w:val="none" w:sz="0" w:space="0" w:color="auto"/>
            <w:left w:val="none" w:sz="0" w:space="0" w:color="auto"/>
            <w:bottom w:val="none" w:sz="0" w:space="0" w:color="auto"/>
            <w:right w:val="none" w:sz="0" w:space="0" w:color="auto"/>
          </w:divBdr>
        </w:div>
        <w:div w:id="1337541092">
          <w:marLeft w:val="640"/>
          <w:marRight w:val="0"/>
          <w:marTop w:val="0"/>
          <w:marBottom w:val="0"/>
          <w:divBdr>
            <w:top w:val="none" w:sz="0" w:space="0" w:color="auto"/>
            <w:left w:val="none" w:sz="0" w:space="0" w:color="auto"/>
            <w:bottom w:val="none" w:sz="0" w:space="0" w:color="auto"/>
            <w:right w:val="none" w:sz="0" w:space="0" w:color="auto"/>
          </w:divBdr>
        </w:div>
        <w:div w:id="1349870995">
          <w:marLeft w:val="640"/>
          <w:marRight w:val="0"/>
          <w:marTop w:val="0"/>
          <w:marBottom w:val="0"/>
          <w:divBdr>
            <w:top w:val="none" w:sz="0" w:space="0" w:color="auto"/>
            <w:left w:val="none" w:sz="0" w:space="0" w:color="auto"/>
            <w:bottom w:val="none" w:sz="0" w:space="0" w:color="auto"/>
            <w:right w:val="none" w:sz="0" w:space="0" w:color="auto"/>
          </w:divBdr>
        </w:div>
        <w:div w:id="1411539020">
          <w:marLeft w:val="640"/>
          <w:marRight w:val="0"/>
          <w:marTop w:val="0"/>
          <w:marBottom w:val="0"/>
          <w:divBdr>
            <w:top w:val="none" w:sz="0" w:space="0" w:color="auto"/>
            <w:left w:val="none" w:sz="0" w:space="0" w:color="auto"/>
            <w:bottom w:val="none" w:sz="0" w:space="0" w:color="auto"/>
            <w:right w:val="none" w:sz="0" w:space="0" w:color="auto"/>
          </w:divBdr>
        </w:div>
        <w:div w:id="1444499962">
          <w:marLeft w:val="640"/>
          <w:marRight w:val="0"/>
          <w:marTop w:val="0"/>
          <w:marBottom w:val="0"/>
          <w:divBdr>
            <w:top w:val="none" w:sz="0" w:space="0" w:color="auto"/>
            <w:left w:val="none" w:sz="0" w:space="0" w:color="auto"/>
            <w:bottom w:val="none" w:sz="0" w:space="0" w:color="auto"/>
            <w:right w:val="none" w:sz="0" w:space="0" w:color="auto"/>
          </w:divBdr>
        </w:div>
        <w:div w:id="1446075743">
          <w:marLeft w:val="640"/>
          <w:marRight w:val="0"/>
          <w:marTop w:val="0"/>
          <w:marBottom w:val="0"/>
          <w:divBdr>
            <w:top w:val="none" w:sz="0" w:space="0" w:color="auto"/>
            <w:left w:val="none" w:sz="0" w:space="0" w:color="auto"/>
            <w:bottom w:val="none" w:sz="0" w:space="0" w:color="auto"/>
            <w:right w:val="none" w:sz="0" w:space="0" w:color="auto"/>
          </w:divBdr>
        </w:div>
        <w:div w:id="1450586564">
          <w:marLeft w:val="640"/>
          <w:marRight w:val="0"/>
          <w:marTop w:val="0"/>
          <w:marBottom w:val="0"/>
          <w:divBdr>
            <w:top w:val="none" w:sz="0" w:space="0" w:color="auto"/>
            <w:left w:val="none" w:sz="0" w:space="0" w:color="auto"/>
            <w:bottom w:val="none" w:sz="0" w:space="0" w:color="auto"/>
            <w:right w:val="none" w:sz="0" w:space="0" w:color="auto"/>
          </w:divBdr>
        </w:div>
        <w:div w:id="1518350742">
          <w:marLeft w:val="640"/>
          <w:marRight w:val="0"/>
          <w:marTop w:val="0"/>
          <w:marBottom w:val="0"/>
          <w:divBdr>
            <w:top w:val="none" w:sz="0" w:space="0" w:color="auto"/>
            <w:left w:val="none" w:sz="0" w:space="0" w:color="auto"/>
            <w:bottom w:val="none" w:sz="0" w:space="0" w:color="auto"/>
            <w:right w:val="none" w:sz="0" w:space="0" w:color="auto"/>
          </w:divBdr>
        </w:div>
        <w:div w:id="1523204493">
          <w:marLeft w:val="640"/>
          <w:marRight w:val="0"/>
          <w:marTop w:val="0"/>
          <w:marBottom w:val="0"/>
          <w:divBdr>
            <w:top w:val="none" w:sz="0" w:space="0" w:color="auto"/>
            <w:left w:val="none" w:sz="0" w:space="0" w:color="auto"/>
            <w:bottom w:val="none" w:sz="0" w:space="0" w:color="auto"/>
            <w:right w:val="none" w:sz="0" w:space="0" w:color="auto"/>
          </w:divBdr>
        </w:div>
        <w:div w:id="1536892852">
          <w:marLeft w:val="640"/>
          <w:marRight w:val="0"/>
          <w:marTop w:val="0"/>
          <w:marBottom w:val="0"/>
          <w:divBdr>
            <w:top w:val="none" w:sz="0" w:space="0" w:color="auto"/>
            <w:left w:val="none" w:sz="0" w:space="0" w:color="auto"/>
            <w:bottom w:val="none" w:sz="0" w:space="0" w:color="auto"/>
            <w:right w:val="none" w:sz="0" w:space="0" w:color="auto"/>
          </w:divBdr>
        </w:div>
        <w:div w:id="1539319503">
          <w:marLeft w:val="640"/>
          <w:marRight w:val="0"/>
          <w:marTop w:val="0"/>
          <w:marBottom w:val="0"/>
          <w:divBdr>
            <w:top w:val="none" w:sz="0" w:space="0" w:color="auto"/>
            <w:left w:val="none" w:sz="0" w:space="0" w:color="auto"/>
            <w:bottom w:val="none" w:sz="0" w:space="0" w:color="auto"/>
            <w:right w:val="none" w:sz="0" w:space="0" w:color="auto"/>
          </w:divBdr>
        </w:div>
        <w:div w:id="1547176279">
          <w:marLeft w:val="640"/>
          <w:marRight w:val="0"/>
          <w:marTop w:val="0"/>
          <w:marBottom w:val="0"/>
          <w:divBdr>
            <w:top w:val="none" w:sz="0" w:space="0" w:color="auto"/>
            <w:left w:val="none" w:sz="0" w:space="0" w:color="auto"/>
            <w:bottom w:val="none" w:sz="0" w:space="0" w:color="auto"/>
            <w:right w:val="none" w:sz="0" w:space="0" w:color="auto"/>
          </w:divBdr>
        </w:div>
        <w:div w:id="1555845085">
          <w:marLeft w:val="640"/>
          <w:marRight w:val="0"/>
          <w:marTop w:val="0"/>
          <w:marBottom w:val="0"/>
          <w:divBdr>
            <w:top w:val="none" w:sz="0" w:space="0" w:color="auto"/>
            <w:left w:val="none" w:sz="0" w:space="0" w:color="auto"/>
            <w:bottom w:val="none" w:sz="0" w:space="0" w:color="auto"/>
            <w:right w:val="none" w:sz="0" w:space="0" w:color="auto"/>
          </w:divBdr>
        </w:div>
        <w:div w:id="1570921287">
          <w:marLeft w:val="640"/>
          <w:marRight w:val="0"/>
          <w:marTop w:val="0"/>
          <w:marBottom w:val="0"/>
          <w:divBdr>
            <w:top w:val="none" w:sz="0" w:space="0" w:color="auto"/>
            <w:left w:val="none" w:sz="0" w:space="0" w:color="auto"/>
            <w:bottom w:val="none" w:sz="0" w:space="0" w:color="auto"/>
            <w:right w:val="none" w:sz="0" w:space="0" w:color="auto"/>
          </w:divBdr>
        </w:div>
        <w:div w:id="1662926032">
          <w:marLeft w:val="640"/>
          <w:marRight w:val="0"/>
          <w:marTop w:val="0"/>
          <w:marBottom w:val="0"/>
          <w:divBdr>
            <w:top w:val="none" w:sz="0" w:space="0" w:color="auto"/>
            <w:left w:val="none" w:sz="0" w:space="0" w:color="auto"/>
            <w:bottom w:val="none" w:sz="0" w:space="0" w:color="auto"/>
            <w:right w:val="none" w:sz="0" w:space="0" w:color="auto"/>
          </w:divBdr>
        </w:div>
        <w:div w:id="1696736047">
          <w:marLeft w:val="640"/>
          <w:marRight w:val="0"/>
          <w:marTop w:val="0"/>
          <w:marBottom w:val="0"/>
          <w:divBdr>
            <w:top w:val="none" w:sz="0" w:space="0" w:color="auto"/>
            <w:left w:val="none" w:sz="0" w:space="0" w:color="auto"/>
            <w:bottom w:val="none" w:sz="0" w:space="0" w:color="auto"/>
            <w:right w:val="none" w:sz="0" w:space="0" w:color="auto"/>
          </w:divBdr>
        </w:div>
        <w:div w:id="1711764912">
          <w:marLeft w:val="640"/>
          <w:marRight w:val="0"/>
          <w:marTop w:val="0"/>
          <w:marBottom w:val="0"/>
          <w:divBdr>
            <w:top w:val="none" w:sz="0" w:space="0" w:color="auto"/>
            <w:left w:val="none" w:sz="0" w:space="0" w:color="auto"/>
            <w:bottom w:val="none" w:sz="0" w:space="0" w:color="auto"/>
            <w:right w:val="none" w:sz="0" w:space="0" w:color="auto"/>
          </w:divBdr>
        </w:div>
        <w:div w:id="1714108787">
          <w:marLeft w:val="640"/>
          <w:marRight w:val="0"/>
          <w:marTop w:val="0"/>
          <w:marBottom w:val="0"/>
          <w:divBdr>
            <w:top w:val="none" w:sz="0" w:space="0" w:color="auto"/>
            <w:left w:val="none" w:sz="0" w:space="0" w:color="auto"/>
            <w:bottom w:val="none" w:sz="0" w:space="0" w:color="auto"/>
            <w:right w:val="none" w:sz="0" w:space="0" w:color="auto"/>
          </w:divBdr>
        </w:div>
        <w:div w:id="1723363494">
          <w:marLeft w:val="640"/>
          <w:marRight w:val="0"/>
          <w:marTop w:val="0"/>
          <w:marBottom w:val="0"/>
          <w:divBdr>
            <w:top w:val="none" w:sz="0" w:space="0" w:color="auto"/>
            <w:left w:val="none" w:sz="0" w:space="0" w:color="auto"/>
            <w:bottom w:val="none" w:sz="0" w:space="0" w:color="auto"/>
            <w:right w:val="none" w:sz="0" w:space="0" w:color="auto"/>
          </w:divBdr>
        </w:div>
        <w:div w:id="1745371927">
          <w:marLeft w:val="640"/>
          <w:marRight w:val="0"/>
          <w:marTop w:val="0"/>
          <w:marBottom w:val="0"/>
          <w:divBdr>
            <w:top w:val="none" w:sz="0" w:space="0" w:color="auto"/>
            <w:left w:val="none" w:sz="0" w:space="0" w:color="auto"/>
            <w:bottom w:val="none" w:sz="0" w:space="0" w:color="auto"/>
            <w:right w:val="none" w:sz="0" w:space="0" w:color="auto"/>
          </w:divBdr>
        </w:div>
        <w:div w:id="1747653805">
          <w:marLeft w:val="640"/>
          <w:marRight w:val="0"/>
          <w:marTop w:val="0"/>
          <w:marBottom w:val="0"/>
          <w:divBdr>
            <w:top w:val="none" w:sz="0" w:space="0" w:color="auto"/>
            <w:left w:val="none" w:sz="0" w:space="0" w:color="auto"/>
            <w:bottom w:val="none" w:sz="0" w:space="0" w:color="auto"/>
            <w:right w:val="none" w:sz="0" w:space="0" w:color="auto"/>
          </w:divBdr>
        </w:div>
        <w:div w:id="1952734886">
          <w:marLeft w:val="640"/>
          <w:marRight w:val="0"/>
          <w:marTop w:val="0"/>
          <w:marBottom w:val="0"/>
          <w:divBdr>
            <w:top w:val="none" w:sz="0" w:space="0" w:color="auto"/>
            <w:left w:val="none" w:sz="0" w:space="0" w:color="auto"/>
            <w:bottom w:val="none" w:sz="0" w:space="0" w:color="auto"/>
            <w:right w:val="none" w:sz="0" w:space="0" w:color="auto"/>
          </w:divBdr>
        </w:div>
        <w:div w:id="1954245760">
          <w:marLeft w:val="640"/>
          <w:marRight w:val="0"/>
          <w:marTop w:val="0"/>
          <w:marBottom w:val="0"/>
          <w:divBdr>
            <w:top w:val="none" w:sz="0" w:space="0" w:color="auto"/>
            <w:left w:val="none" w:sz="0" w:space="0" w:color="auto"/>
            <w:bottom w:val="none" w:sz="0" w:space="0" w:color="auto"/>
            <w:right w:val="none" w:sz="0" w:space="0" w:color="auto"/>
          </w:divBdr>
        </w:div>
        <w:div w:id="1977635782">
          <w:marLeft w:val="640"/>
          <w:marRight w:val="0"/>
          <w:marTop w:val="0"/>
          <w:marBottom w:val="0"/>
          <w:divBdr>
            <w:top w:val="none" w:sz="0" w:space="0" w:color="auto"/>
            <w:left w:val="none" w:sz="0" w:space="0" w:color="auto"/>
            <w:bottom w:val="none" w:sz="0" w:space="0" w:color="auto"/>
            <w:right w:val="none" w:sz="0" w:space="0" w:color="auto"/>
          </w:divBdr>
        </w:div>
        <w:div w:id="2018270793">
          <w:marLeft w:val="640"/>
          <w:marRight w:val="0"/>
          <w:marTop w:val="0"/>
          <w:marBottom w:val="0"/>
          <w:divBdr>
            <w:top w:val="none" w:sz="0" w:space="0" w:color="auto"/>
            <w:left w:val="none" w:sz="0" w:space="0" w:color="auto"/>
            <w:bottom w:val="none" w:sz="0" w:space="0" w:color="auto"/>
            <w:right w:val="none" w:sz="0" w:space="0" w:color="auto"/>
          </w:divBdr>
        </w:div>
        <w:div w:id="2025399710">
          <w:marLeft w:val="640"/>
          <w:marRight w:val="0"/>
          <w:marTop w:val="0"/>
          <w:marBottom w:val="0"/>
          <w:divBdr>
            <w:top w:val="none" w:sz="0" w:space="0" w:color="auto"/>
            <w:left w:val="none" w:sz="0" w:space="0" w:color="auto"/>
            <w:bottom w:val="none" w:sz="0" w:space="0" w:color="auto"/>
            <w:right w:val="none" w:sz="0" w:space="0" w:color="auto"/>
          </w:divBdr>
        </w:div>
        <w:div w:id="2065711953">
          <w:marLeft w:val="640"/>
          <w:marRight w:val="0"/>
          <w:marTop w:val="0"/>
          <w:marBottom w:val="0"/>
          <w:divBdr>
            <w:top w:val="none" w:sz="0" w:space="0" w:color="auto"/>
            <w:left w:val="none" w:sz="0" w:space="0" w:color="auto"/>
            <w:bottom w:val="none" w:sz="0" w:space="0" w:color="auto"/>
            <w:right w:val="none" w:sz="0" w:space="0" w:color="auto"/>
          </w:divBdr>
        </w:div>
        <w:div w:id="2142267852">
          <w:marLeft w:val="640"/>
          <w:marRight w:val="0"/>
          <w:marTop w:val="0"/>
          <w:marBottom w:val="0"/>
          <w:divBdr>
            <w:top w:val="none" w:sz="0" w:space="0" w:color="auto"/>
            <w:left w:val="none" w:sz="0" w:space="0" w:color="auto"/>
            <w:bottom w:val="none" w:sz="0" w:space="0" w:color="auto"/>
            <w:right w:val="none" w:sz="0" w:space="0" w:color="auto"/>
          </w:divBdr>
        </w:div>
      </w:divsChild>
    </w:div>
    <w:div w:id="387539563">
      <w:bodyDiv w:val="1"/>
      <w:marLeft w:val="0"/>
      <w:marRight w:val="0"/>
      <w:marTop w:val="0"/>
      <w:marBottom w:val="0"/>
      <w:divBdr>
        <w:top w:val="none" w:sz="0" w:space="0" w:color="auto"/>
        <w:left w:val="none" w:sz="0" w:space="0" w:color="auto"/>
        <w:bottom w:val="none" w:sz="0" w:space="0" w:color="auto"/>
        <w:right w:val="none" w:sz="0" w:space="0" w:color="auto"/>
      </w:divBdr>
      <w:divsChild>
        <w:div w:id="410737207">
          <w:marLeft w:val="640"/>
          <w:marRight w:val="0"/>
          <w:marTop w:val="0"/>
          <w:marBottom w:val="0"/>
          <w:divBdr>
            <w:top w:val="none" w:sz="0" w:space="0" w:color="auto"/>
            <w:left w:val="none" w:sz="0" w:space="0" w:color="auto"/>
            <w:bottom w:val="none" w:sz="0" w:space="0" w:color="auto"/>
            <w:right w:val="none" w:sz="0" w:space="0" w:color="auto"/>
          </w:divBdr>
        </w:div>
        <w:div w:id="522672268">
          <w:marLeft w:val="640"/>
          <w:marRight w:val="0"/>
          <w:marTop w:val="0"/>
          <w:marBottom w:val="0"/>
          <w:divBdr>
            <w:top w:val="none" w:sz="0" w:space="0" w:color="auto"/>
            <w:left w:val="none" w:sz="0" w:space="0" w:color="auto"/>
            <w:bottom w:val="none" w:sz="0" w:space="0" w:color="auto"/>
            <w:right w:val="none" w:sz="0" w:space="0" w:color="auto"/>
          </w:divBdr>
        </w:div>
        <w:div w:id="292322649">
          <w:marLeft w:val="640"/>
          <w:marRight w:val="0"/>
          <w:marTop w:val="0"/>
          <w:marBottom w:val="0"/>
          <w:divBdr>
            <w:top w:val="none" w:sz="0" w:space="0" w:color="auto"/>
            <w:left w:val="none" w:sz="0" w:space="0" w:color="auto"/>
            <w:bottom w:val="none" w:sz="0" w:space="0" w:color="auto"/>
            <w:right w:val="none" w:sz="0" w:space="0" w:color="auto"/>
          </w:divBdr>
        </w:div>
        <w:div w:id="1545484143">
          <w:marLeft w:val="640"/>
          <w:marRight w:val="0"/>
          <w:marTop w:val="0"/>
          <w:marBottom w:val="0"/>
          <w:divBdr>
            <w:top w:val="none" w:sz="0" w:space="0" w:color="auto"/>
            <w:left w:val="none" w:sz="0" w:space="0" w:color="auto"/>
            <w:bottom w:val="none" w:sz="0" w:space="0" w:color="auto"/>
            <w:right w:val="none" w:sz="0" w:space="0" w:color="auto"/>
          </w:divBdr>
        </w:div>
        <w:div w:id="1055280823">
          <w:marLeft w:val="640"/>
          <w:marRight w:val="0"/>
          <w:marTop w:val="0"/>
          <w:marBottom w:val="0"/>
          <w:divBdr>
            <w:top w:val="none" w:sz="0" w:space="0" w:color="auto"/>
            <w:left w:val="none" w:sz="0" w:space="0" w:color="auto"/>
            <w:bottom w:val="none" w:sz="0" w:space="0" w:color="auto"/>
            <w:right w:val="none" w:sz="0" w:space="0" w:color="auto"/>
          </w:divBdr>
        </w:div>
        <w:div w:id="1820921057">
          <w:marLeft w:val="640"/>
          <w:marRight w:val="0"/>
          <w:marTop w:val="0"/>
          <w:marBottom w:val="0"/>
          <w:divBdr>
            <w:top w:val="none" w:sz="0" w:space="0" w:color="auto"/>
            <w:left w:val="none" w:sz="0" w:space="0" w:color="auto"/>
            <w:bottom w:val="none" w:sz="0" w:space="0" w:color="auto"/>
            <w:right w:val="none" w:sz="0" w:space="0" w:color="auto"/>
          </w:divBdr>
        </w:div>
        <w:div w:id="378019988">
          <w:marLeft w:val="640"/>
          <w:marRight w:val="0"/>
          <w:marTop w:val="0"/>
          <w:marBottom w:val="0"/>
          <w:divBdr>
            <w:top w:val="none" w:sz="0" w:space="0" w:color="auto"/>
            <w:left w:val="none" w:sz="0" w:space="0" w:color="auto"/>
            <w:bottom w:val="none" w:sz="0" w:space="0" w:color="auto"/>
            <w:right w:val="none" w:sz="0" w:space="0" w:color="auto"/>
          </w:divBdr>
        </w:div>
        <w:div w:id="1326475745">
          <w:marLeft w:val="640"/>
          <w:marRight w:val="0"/>
          <w:marTop w:val="0"/>
          <w:marBottom w:val="0"/>
          <w:divBdr>
            <w:top w:val="none" w:sz="0" w:space="0" w:color="auto"/>
            <w:left w:val="none" w:sz="0" w:space="0" w:color="auto"/>
            <w:bottom w:val="none" w:sz="0" w:space="0" w:color="auto"/>
            <w:right w:val="none" w:sz="0" w:space="0" w:color="auto"/>
          </w:divBdr>
        </w:div>
        <w:div w:id="132405391">
          <w:marLeft w:val="640"/>
          <w:marRight w:val="0"/>
          <w:marTop w:val="0"/>
          <w:marBottom w:val="0"/>
          <w:divBdr>
            <w:top w:val="none" w:sz="0" w:space="0" w:color="auto"/>
            <w:left w:val="none" w:sz="0" w:space="0" w:color="auto"/>
            <w:bottom w:val="none" w:sz="0" w:space="0" w:color="auto"/>
            <w:right w:val="none" w:sz="0" w:space="0" w:color="auto"/>
          </w:divBdr>
        </w:div>
        <w:div w:id="154886188">
          <w:marLeft w:val="640"/>
          <w:marRight w:val="0"/>
          <w:marTop w:val="0"/>
          <w:marBottom w:val="0"/>
          <w:divBdr>
            <w:top w:val="none" w:sz="0" w:space="0" w:color="auto"/>
            <w:left w:val="none" w:sz="0" w:space="0" w:color="auto"/>
            <w:bottom w:val="none" w:sz="0" w:space="0" w:color="auto"/>
            <w:right w:val="none" w:sz="0" w:space="0" w:color="auto"/>
          </w:divBdr>
        </w:div>
        <w:div w:id="551117408">
          <w:marLeft w:val="640"/>
          <w:marRight w:val="0"/>
          <w:marTop w:val="0"/>
          <w:marBottom w:val="0"/>
          <w:divBdr>
            <w:top w:val="none" w:sz="0" w:space="0" w:color="auto"/>
            <w:left w:val="none" w:sz="0" w:space="0" w:color="auto"/>
            <w:bottom w:val="none" w:sz="0" w:space="0" w:color="auto"/>
            <w:right w:val="none" w:sz="0" w:space="0" w:color="auto"/>
          </w:divBdr>
        </w:div>
        <w:div w:id="363795537">
          <w:marLeft w:val="640"/>
          <w:marRight w:val="0"/>
          <w:marTop w:val="0"/>
          <w:marBottom w:val="0"/>
          <w:divBdr>
            <w:top w:val="none" w:sz="0" w:space="0" w:color="auto"/>
            <w:left w:val="none" w:sz="0" w:space="0" w:color="auto"/>
            <w:bottom w:val="none" w:sz="0" w:space="0" w:color="auto"/>
            <w:right w:val="none" w:sz="0" w:space="0" w:color="auto"/>
          </w:divBdr>
        </w:div>
        <w:div w:id="1998070461">
          <w:marLeft w:val="640"/>
          <w:marRight w:val="0"/>
          <w:marTop w:val="0"/>
          <w:marBottom w:val="0"/>
          <w:divBdr>
            <w:top w:val="none" w:sz="0" w:space="0" w:color="auto"/>
            <w:left w:val="none" w:sz="0" w:space="0" w:color="auto"/>
            <w:bottom w:val="none" w:sz="0" w:space="0" w:color="auto"/>
            <w:right w:val="none" w:sz="0" w:space="0" w:color="auto"/>
          </w:divBdr>
        </w:div>
        <w:div w:id="768744636">
          <w:marLeft w:val="640"/>
          <w:marRight w:val="0"/>
          <w:marTop w:val="0"/>
          <w:marBottom w:val="0"/>
          <w:divBdr>
            <w:top w:val="none" w:sz="0" w:space="0" w:color="auto"/>
            <w:left w:val="none" w:sz="0" w:space="0" w:color="auto"/>
            <w:bottom w:val="none" w:sz="0" w:space="0" w:color="auto"/>
            <w:right w:val="none" w:sz="0" w:space="0" w:color="auto"/>
          </w:divBdr>
        </w:div>
        <w:div w:id="1505628348">
          <w:marLeft w:val="640"/>
          <w:marRight w:val="0"/>
          <w:marTop w:val="0"/>
          <w:marBottom w:val="0"/>
          <w:divBdr>
            <w:top w:val="none" w:sz="0" w:space="0" w:color="auto"/>
            <w:left w:val="none" w:sz="0" w:space="0" w:color="auto"/>
            <w:bottom w:val="none" w:sz="0" w:space="0" w:color="auto"/>
            <w:right w:val="none" w:sz="0" w:space="0" w:color="auto"/>
          </w:divBdr>
        </w:div>
        <w:div w:id="55670377">
          <w:marLeft w:val="640"/>
          <w:marRight w:val="0"/>
          <w:marTop w:val="0"/>
          <w:marBottom w:val="0"/>
          <w:divBdr>
            <w:top w:val="none" w:sz="0" w:space="0" w:color="auto"/>
            <w:left w:val="none" w:sz="0" w:space="0" w:color="auto"/>
            <w:bottom w:val="none" w:sz="0" w:space="0" w:color="auto"/>
            <w:right w:val="none" w:sz="0" w:space="0" w:color="auto"/>
          </w:divBdr>
        </w:div>
        <w:div w:id="1236817730">
          <w:marLeft w:val="640"/>
          <w:marRight w:val="0"/>
          <w:marTop w:val="0"/>
          <w:marBottom w:val="0"/>
          <w:divBdr>
            <w:top w:val="none" w:sz="0" w:space="0" w:color="auto"/>
            <w:left w:val="none" w:sz="0" w:space="0" w:color="auto"/>
            <w:bottom w:val="none" w:sz="0" w:space="0" w:color="auto"/>
            <w:right w:val="none" w:sz="0" w:space="0" w:color="auto"/>
          </w:divBdr>
        </w:div>
        <w:div w:id="396324227">
          <w:marLeft w:val="640"/>
          <w:marRight w:val="0"/>
          <w:marTop w:val="0"/>
          <w:marBottom w:val="0"/>
          <w:divBdr>
            <w:top w:val="none" w:sz="0" w:space="0" w:color="auto"/>
            <w:left w:val="none" w:sz="0" w:space="0" w:color="auto"/>
            <w:bottom w:val="none" w:sz="0" w:space="0" w:color="auto"/>
            <w:right w:val="none" w:sz="0" w:space="0" w:color="auto"/>
          </w:divBdr>
        </w:div>
        <w:div w:id="1658652906">
          <w:marLeft w:val="640"/>
          <w:marRight w:val="0"/>
          <w:marTop w:val="0"/>
          <w:marBottom w:val="0"/>
          <w:divBdr>
            <w:top w:val="none" w:sz="0" w:space="0" w:color="auto"/>
            <w:left w:val="none" w:sz="0" w:space="0" w:color="auto"/>
            <w:bottom w:val="none" w:sz="0" w:space="0" w:color="auto"/>
            <w:right w:val="none" w:sz="0" w:space="0" w:color="auto"/>
          </w:divBdr>
        </w:div>
        <w:div w:id="68311003">
          <w:marLeft w:val="640"/>
          <w:marRight w:val="0"/>
          <w:marTop w:val="0"/>
          <w:marBottom w:val="0"/>
          <w:divBdr>
            <w:top w:val="none" w:sz="0" w:space="0" w:color="auto"/>
            <w:left w:val="none" w:sz="0" w:space="0" w:color="auto"/>
            <w:bottom w:val="none" w:sz="0" w:space="0" w:color="auto"/>
            <w:right w:val="none" w:sz="0" w:space="0" w:color="auto"/>
          </w:divBdr>
        </w:div>
        <w:div w:id="2104495084">
          <w:marLeft w:val="640"/>
          <w:marRight w:val="0"/>
          <w:marTop w:val="0"/>
          <w:marBottom w:val="0"/>
          <w:divBdr>
            <w:top w:val="none" w:sz="0" w:space="0" w:color="auto"/>
            <w:left w:val="none" w:sz="0" w:space="0" w:color="auto"/>
            <w:bottom w:val="none" w:sz="0" w:space="0" w:color="auto"/>
            <w:right w:val="none" w:sz="0" w:space="0" w:color="auto"/>
          </w:divBdr>
        </w:div>
        <w:div w:id="1775981909">
          <w:marLeft w:val="640"/>
          <w:marRight w:val="0"/>
          <w:marTop w:val="0"/>
          <w:marBottom w:val="0"/>
          <w:divBdr>
            <w:top w:val="none" w:sz="0" w:space="0" w:color="auto"/>
            <w:left w:val="none" w:sz="0" w:space="0" w:color="auto"/>
            <w:bottom w:val="none" w:sz="0" w:space="0" w:color="auto"/>
            <w:right w:val="none" w:sz="0" w:space="0" w:color="auto"/>
          </w:divBdr>
        </w:div>
        <w:div w:id="1254508991">
          <w:marLeft w:val="640"/>
          <w:marRight w:val="0"/>
          <w:marTop w:val="0"/>
          <w:marBottom w:val="0"/>
          <w:divBdr>
            <w:top w:val="none" w:sz="0" w:space="0" w:color="auto"/>
            <w:left w:val="none" w:sz="0" w:space="0" w:color="auto"/>
            <w:bottom w:val="none" w:sz="0" w:space="0" w:color="auto"/>
            <w:right w:val="none" w:sz="0" w:space="0" w:color="auto"/>
          </w:divBdr>
        </w:div>
        <w:div w:id="1413088760">
          <w:marLeft w:val="640"/>
          <w:marRight w:val="0"/>
          <w:marTop w:val="0"/>
          <w:marBottom w:val="0"/>
          <w:divBdr>
            <w:top w:val="none" w:sz="0" w:space="0" w:color="auto"/>
            <w:left w:val="none" w:sz="0" w:space="0" w:color="auto"/>
            <w:bottom w:val="none" w:sz="0" w:space="0" w:color="auto"/>
            <w:right w:val="none" w:sz="0" w:space="0" w:color="auto"/>
          </w:divBdr>
        </w:div>
        <w:div w:id="334890347">
          <w:marLeft w:val="640"/>
          <w:marRight w:val="0"/>
          <w:marTop w:val="0"/>
          <w:marBottom w:val="0"/>
          <w:divBdr>
            <w:top w:val="none" w:sz="0" w:space="0" w:color="auto"/>
            <w:left w:val="none" w:sz="0" w:space="0" w:color="auto"/>
            <w:bottom w:val="none" w:sz="0" w:space="0" w:color="auto"/>
            <w:right w:val="none" w:sz="0" w:space="0" w:color="auto"/>
          </w:divBdr>
        </w:div>
        <w:div w:id="1951694120">
          <w:marLeft w:val="640"/>
          <w:marRight w:val="0"/>
          <w:marTop w:val="0"/>
          <w:marBottom w:val="0"/>
          <w:divBdr>
            <w:top w:val="none" w:sz="0" w:space="0" w:color="auto"/>
            <w:left w:val="none" w:sz="0" w:space="0" w:color="auto"/>
            <w:bottom w:val="none" w:sz="0" w:space="0" w:color="auto"/>
            <w:right w:val="none" w:sz="0" w:space="0" w:color="auto"/>
          </w:divBdr>
        </w:div>
        <w:div w:id="161051255">
          <w:marLeft w:val="640"/>
          <w:marRight w:val="0"/>
          <w:marTop w:val="0"/>
          <w:marBottom w:val="0"/>
          <w:divBdr>
            <w:top w:val="none" w:sz="0" w:space="0" w:color="auto"/>
            <w:left w:val="none" w:sz="0" w:space="0" w:color="auto"/>
            <w:bottom w:val="none" w:sz="0" w:space="0" w:color="auto"/>
            <w:right w:val="none" w:sz="0" w:space="0" w:color="auto"/>
          </w:divBdr>
        </w:div>
        <w:div w:id="1880432528">
          <w:marLeft w:val="640"/>
          <w:marRight w:val="0"/>
          <w:marTop w:val="0"/>
          <w:marBottom w:val="0"/>
          <w:divBdr>
            <w:top w:val="none" w:sz="0" w:space="0" w:color="auto"/>
            <w:left w:val="none" w:sz="0" w:space="0" w:color="auto"/>
            <w:bottom w:val="none" w:sz="0" w:space="0" w:color="auto"/>
            <w:right w:val="none" w:sz="0" w:space="0" w:color="auto"/>
          </w:divBdr>
        </w:div>
        <w:div w:id="1499955124">
          <w:marLeft w:val="640"/>
          <w:marRight w:val="0"/>
          <w:marTop w:val="0"/>
          <w:marBottom w:val="0"/>
          <w:divBdr>
            <w:top w:val="none" w:sz="0" w:space="0" w:color="auto"/>
            <w:left w:val="none" w:sz="0" w:space="0" w:color="auto"/>
            <w:bottom w:val="none" w:sz="0" w:space="0" w:color="auto"/>
            <w:right w:val="none" w:sz="0" w:space="0" w:color="auto"/>
          </w:divBdr>
        </w:div>
        <w:div w:id="1105612893">
          <w:marLeft w:val="640"/>
          <w:marRight w:val="0"/>
          <w:marTop w:val="0"/>
          <w:marBottom w:val="0"/>
          <w:divBdr>
            <w:top w:val="none" w:sz="0" w:space="0" w:color="auto"/>
            <w:left w:val="none" w:sz="0" w:space="0" w:color="auto"/>
            <w:bottom w:val="none" w:sz="0" w:space="0" w:color="auto"/>
            <w:right w:val="none" w:sz="0" w:space="0" w:color="auto"/>
          </w:divBdr>
        </w:div>
        <w:div w:id="707533435">
          <w:marLeft w:val="640"/>
          <w:marRight w:val="0"/>
          <w:marTop w:val="0"/>
          <w:marBottom w:val="0"/>
          <w:divBdr>
            <w:top w:val="none" w:sz="0" w:space="0" w:color="auto"/>
            <w:left w:val="none" w:sz="0" w:space="0" w:color="auto"/>
            <w:bottom w:val="none" w:sz="0" w:space="0" w:color="auto"/>
            <w:right w:val="none" w:sz="0" w:space="0" w:color="auto"/>
          </w:divBdr>
        </w:div>
        <w:div w:id="1783451038">
          <w:marLeft w:val="640"/>
          <w:marRight w:val="0"/>
          <w:marTop w:val="0"/>
          <w:marBottom w:val="0"/>
          <w:divBdr>
            <w:top w:val="none" w:sz="0" w:space="0" w:color="auto"/>
            <w:left w:val="none" w:sz="0" w:space="0" w:color="auto"/>
            <w:bottom w:val="none" w:sz="0" w:space="0" w:color="auto"/>
            <w:right w:val="none" w:sz="0" w:space="0" w:color="auto"/>
          </w:divBdr>
        </w:div>
        <w:div w:id="852575366">
          <w:marLeft w:val="640"/>
          <w:marRight w:val="0"/>
          <w:marTop w:val="0"/>
          <w:marBottom w:val="0"/>
          <w:divBdr>
            <w:top w:val="none" w:sz="0" w:space="0" w:color="auto"/>
            <w:left w:val="none" w:sz="0" w:space="0" w:color="auto"/>
            <w:bottom w:val="none" w:sz="0" w:space="0" w:color="auto"/>
            <w:right w:val="none" w:sz="0" w:space="0" w:color="auto"/>
          </w:divBdr>
        </w:div>
        <w:div w:id="2005931300">
          <w:marLeft w:val="640"/>
          <w:marRight w:val="0"/>
          <w:marTop w:val="0"/>
          <w:marBottom w:val="0"/>
          <w:divBdr>
            <w:top w:val="none" w:sz="0" w:space="0" w:color="auto"/>
            <w:left w:val="none" w:sz="0" w:space="0" w:color="auto"/>
            <w:bottom w:val="none" w:sz="0" w:space="0" w:color="auto"/>
            <w:right w:val="none" w:sz="0" w:space="0" w:color="auto"/>
          </w:divBdr>
        </w:div>
        <w:div w:id="514000206">
          <w:marLeft w:val="640"/>
          <w:marRight w:val="0"/>
          <w:marTop w:val="0"/>
          <w:marBottom w:val="0"/>
          <w:divBdr>
            <w:top w:val="none" w:sz="0" w:space="0" w:color="auto"/>
            <w:left w:val="none" w:sz="0" w:space="0" w:color="auto"/>
            <w:bottom w:val="none" w:sz="0" w:space="0" w:color="auto"/>
            <w:right w:val="none" w:sz="0" w:space="0" w:color="auto"/>
          </w:divBdr>
        </w:div>
        <w:div w:id="161748626">
          <w:marLeft w:val="640"/>
          <w:marRight w:val="0"/>
          <w:marTop w:val="0"/>
          <w:marBottom w:val="0"/>
          <w:divBdr>
            <w:top w:val="none" w:sz="0" w:space="0" w:color="auto"/>
            <w:left w:val="none" w:sz="0" w:space="0" w:color="auto"/>
            <w:bottom w:val="none" w:sz="0" w:space="0" w:color="auto"/>
            <w:right w:val="none" w:sz="0" w:space="0" w:color="auto"/>
          </w:divBdr>
        </w:div>
        <w:div w:id="1785925388">
          <w:marLeft w:val="640"/>
          <w:marRight w:val="0"/>
          <w:marTop w:val="0"/>
          <w:marBottom w:val="0"/>
          <w:divBdr>
            <w:top w:val="none" w:sz="0" w:space="0" w:color="auto"/>
            <w:left w:val="none" w:sz="0" w:space="0" w:color="auto"/>
            <w:bottom w:val="none" w:sz="0" w:space="0" w:color="auto"/>
            <w:right w:val="none" w:sz="0" w:space="0" w:color="auto"/>
          </w:divBdr>
        </w:div>
        <w:div w:id="1072001140">
          <w:marLeft w:val="640"/>
          <w:marRight w:val="0"/>
          <w:marTop w:val="0"/>
          <w:marBottom w:val="0"/>
          <w:divBdr>
            <w:top w:val="none" w:sz="0" w:space="0" w:color="auto"/>
            <w:left w:val="none" w:sz="0" w:space="0" w:color="auto"/>
            <w:bottom w:val="none" w:sz="0" w:space="0" w:color="auto"/>
            <w:right w:val="none" w:sz="0" w:space="0" w:color="auto"/>
          </w:divBdr>
        </w:div>
        <w:div w:id="870722996">
          <w:marLeft w:val="640"/>
          <w:marRight w:val="0"/>
          <w:marTop w:val="0"/>
          <w:marBottom w:val="0"/>
          <w:divBdr>
            <w:top w:val="none" w:sz="0" w:space="0" w:color="auto"/>
            <w:left w:val="none" w:sz="0" w:space="0" w:color="auto"/>
            <w:bottom w:val="none" w:sz="0" w:space="0" w:color="auto"/>
            <w:right w:val="none" w:sz="0" w:space="0" w:color="auto"/>
          </w:divBdr>
        </w:div>
        <w:div w:id="1787776511">
          <w:marLeft w:val="640"/>
          <w:marRight w:val="0"/>
          <w:marTop w:val="0"/>
          <w:marBottom w:val="0"/>
          <w:divBdr>
            <w:top w:val="none" w:sz="0" w:space="0" w:color="auto"/>
            <w:left w:val="none" w:sz="0" w:space="0" w:color="auto"/>
            <w:bottom w:val="none" w:sz="0" w:space="0" w:color="auto"/>
            <w:right w:val="none" w:sz="0" w:space="0" w:color="auto"/>
          </w:divBdr>
        </w:div>
        <w:div w:id="1419139009">
          <w:marLeft w:val="640"/>
          <w:marRight w:val="0"/>
          <w:marTop w:val="0"/>
          <w:marBottom w:val="0"/>
          <w:divBdr>
            <w:top w:val="none" w:sz="0" w:space="0" w:color="auto"/>
            <w:left w:val="none" w:sz="0" w:space="0" w:color="auto"/>
            <w:bottom w:val="none" w:sz="0" w:space="0" w:color="auto"/>
            <w:right w:val="none" w:sz="0" w:space="0" w:color="auto"/>
          </w:divBdr>
        </w:div>
        <w:div w:id="423111175">
          <w:marLeft w:val="640"/>
          <w:marRight w:val="0"/>
          <w:marTop w:val="0"/>
          <w:marBottom w:val="0"/>
          <w:divBdr>
            <w:top w:val="none" w:sz="0" w:space="0" w:color="auto"/>
            <w:left w:val="none" w:sz="0" w:space="0" w:color="auto"/>
            <w:bottom w:val="none" w:sz="0" w:space="0" w:color="auto"/>
            <w:right w:val="none" w:sz="0" w:space="0" w:color="auto"/>
          </w:divBdr>
        </w:div>
        <w:div w:id="1477992217">
          <w:marLeft w:val="640"/>
          <w:marRight w:val="0"/>
          <w:marTop w:val="0"/>
          <w:marBottom w:val="0"/>
          <w:divBdr>
            <w:top w:val="none" w:sz="0" w:space="0" w:color="auto"/>
            <w:left w:val="none" w:sz="0" w:space="0" w:color="auto"/>
            <w:bottom w:val="none" w:sz="0" w:space="0" w:color="auto"/>
            <w:right w:val="none" w:sz="0" w:space="0" w:color="auto"/>
          </w:divBdr>
        </w:div>
        <w:div w:id="1490099633">
          <w:marLeft w:val="640"/>
          <w:marRight w:val="0"/>
          <w:marTop w:val="0"/>
          <w:marBottom w:val="0"/>
          <w:divBdr>
            <w:top w:val="none" w:sz="0" w:space="0" w:color="auto"/>
            <w:left w:val="none" w:sz="0" w:space="0" w:color="auto"/>
            <w:bottom w:val="none" w:sz="0" w:space="0" w:color="auto"/>
            <w:right w:val="none" w:sz="0" w:space="0" w:color="auto"/>
          </w:divBdr>
        </w:div>
        <w:div w:id="814177652">
          <w:marLeft w:val="640"/>
          <w:marRight w:val="0"/>
          <w:marTop w:val="0"/>
          <w:marBottom w:val="0"/>
          <w:divBdr>
            <w:top w:val="none" w:sz="0" w:space="0" w:color="auto"/>
            <w:left w:val="none" w:sz="0" w:space="0" w:color="auto"/>
            <w:bottom w:val="none" w:sz="0" w:space="0" w:color="auto"/>
            <w:right w:val="none" w:sz="0" w:space="0" w:color="auto"/>
          </w:divBdr>
        </w:div>
        <w:div w:id="1427460423">
          <w:marLeft w:val="640"/>
          <w:marRight w:val="0"/>
          <w:marTop w:val="0"/>
          <w:marBottom w:val="0"/>
          <w:divBdr>
            <w:top w:val="none" w:sz="0" w:space="0" w:color="auto"/>
            <w:left w:val="none" w:sz="0" w:space="0" w:color="auto"/>
            <w:bottom w:val="none" w:sz="0" w:space="0" w:color="auto"/>
            <w:right w:val="none" w:sz="0" w:space="0" w:color="auto"/>
          </w:divBdr>
        </w:div>
        <w:div w:id="962231495">
          <w:marLeft w:val="640"/>
          <w:marRight w:val="0"/>
          <w:marTop w:val="0"/>
          <w:marBottom w:val="0"/>
          <w:divBdr>
            <w:top w:val="none" w:sz="0" w:space="0" w:color="auto"/>
            <w:left w:val="none" w:sz="0" w:space="0" w:color="auto"/>
            <w:bottom w:val="none" w:sz="0" w:space="0" w:color="auto"/>
            <w:right w:val="none" w:sz="0" w:space="0" w:color="auto"/>
          </w:divBdr>
        </w:div>
        <w:div w:id="2090468103">
          <w:marLeft w:val="640"/>
          <w:marRight w:val="0"/>
          <w:marTop w:val="0"/>
          <w:marBottom w:val="0"/>
          <w:divBdr>
            <w:top w:val="none" w:sz="0" w:space="0" w:color="auto"/>
            <w:left w:val="none" w:sz="0" w:space="0" w:color="auto"/>
            <w:bottom w:val="none" w:sz="0" w:space="0" w:color="auto"/>
            <w:right w:val="none" w:sz="0" w:space="0" w:color="auto"/>
          </w:divBdr>
        </w:div>
        <w:div w:id="900211318">
          <w:marLeft w:val="640"/>
          <w:marRight w:val="0"/>
          <w:marTop w:val="0"/>
          <w:marBottom w:val="0"/>
          <w:divBdr>
            <w:top w:val="none" w:sz="0" w:space="0" w:color="auto"/>
            <w:left w:val="none" w:sz="0" w:space="0" w:color="auto"/>
            <w:bottom w:val="none" w:sz="0" w:space="0" w:color="auto"/>
            <w:right w:val="none" w:sz="0" w:space="0" w:color="auto"/>
          </w:divBdr>
        </w:div>
        <w:div w:id="633681451">
          <w:marLeft w:val="640"/>
          <w:marRight w:val="0"/>
          <w:marTop w:val="0"/>
          <w:marBottom w:val="0"/>
          <w:divBdr>
            <w:top w:val="none" w:sz="0" w:space="0" w:color="auto"/>
            <w:left w:val="none" w:sz="0" w:space="0" w:color="auto"/>
            <w:bottom w:val="none" w:sz="0" w:space="0" w:color="auto"/>
            <w:right w:val="none" w:sz="0" w:space="0" w:color="auto"/>
          </w:divBdr>
        </w:div>
        <w:div w:id="536744695">
          <w:marLeft w:val="640"/>
          <w:marRight w:val="0"/>
          <w:marTop w:val="0"/>
          <w:marBottom w:val="0"/>
          <w:divBdr>
            <w:top w:val="none" w:sz="0" w:space="0" w:color="auto"/>
            <w:left w:val="none" w:sz="0" w:space="0" w:color="auto"/>
            <w:bottom w:val="none" w:sz="0" w:space="0" w:color="auto"/>
            <w:right w:val="none" w:sz="0" w:space="0" w:color="auto"/>
          </w:divBdr>
        </w:div>
        <w:div w:id="337076983">
          <w:marLeft w:val="640"/>
          <w:marRight w:val="0"/>
          <w:marTop w:val="0"/>
          <w:marBottom w:val="0"/>
          <w:divBdr>
            <w:top w:val="none" w:sz="0" w:space="0" w:color="auto"/>
            <w:left w:val="none" w:sz="0" w:space="0" w:color="auto"/>
            <w:bottom w:val="none" w:sz="0" w:space="0" w:color="auto"/>
            <w:right w:val="none" w:sz="0" w:space="0" w:color="auto"/>
          </w:divBdr>
        </w:div>
        <w:div w:id="820735307">
          <w:marLeft w:val="640"/>
          <w:marRight w:val="0"/>
          <w:marTop w:val="0"/>
          <w:marBottom w:val="0"/>
          <w:divBdr>
            <w:top w:val="none" w:sz="0" w:space="0" w:color="auto"/>
            <w:left w:val="none" w:sz="0" w:space="0" w:color="auto"/>
            <w:bottom w:val="none" w:sz="0" w:space="0" w:color="auto"/>
            <w:right w:val="none" w:sz="0" w:space="0" w:color="auto"/>
          </w:divBdr>
        </w:div>
        <w:div w:id="2053653067">
          <w:marLeft w:val="640"/>
          <w:marRight w:val="0"/>
          <w:marTop w:val="0"/>
          <w:marBottom w:val="0"/>
          <w:divBdr>
            <w:top w:val="none" w:sz="0" w:space="0" w:color="auto"/>
            <w:left w:val="none" w:sz="0" w:space="0" w:color="auto"/>
            <w:bottom w:val="none" w:sz="0" w:space="0" w:color="auto"/>
            <w:right w:val="none" w:sz="0" w:space="0" w:color="auto"/>
          </w:divBdr>
        </w:div>
        <w:div w:id="1130780773">
          <w:marLeft w:val="640"/>
          <w:marRight w:val="0"/>
          <w:marTop w:val="0"/>
          <w:marBottom w:val="0"/>
          <w:divBdr>
            <w:top w:val="none" w:sz="0" w:space="0" w:color="auto"/>
            <w:left w:val="none" w:sz="0" w:space="0" w:color="auto"/>
            <w:bottom w:val="none" w:sz="0" w:space="0" w:color="auto"/>
            <w:right w:val="none" w:sz="0" w:space="0" w:color="auto"/>
          </w:divBdr>
        </w:div>
        <w:div w:id="735126973">
          <w:marLeft w:val="640"/>
          <w:marRight w:val="0"/>
          <w:marTop w:val="0"/>
          <w:marBottom w:val="0"/>
          <w:divBdr>
            <w:top w:val="none" w:sz="0" w:space="0" w:color="auto"/>
            <w:left w:val="none" w:sz="0" w:space="0" w:color="auto"/>
            <w:bottom w:val="none" w:sz="0" w:space="0" w:color="auto"/>
            <w:right w:val="none" w:sz="0" w:space="0" w:color="auto"/>
          </w:divBdr>
        </w:div>
        <w:div w:id="1240099327">
          <w:marLeft w:val="640"/>
          <w:marRight w:val="0"/>
          <w:marTop w:val="0"/>
          <w:marBottom w:val="0"/>
          <w:divBdr>
            <w:top w:val="none" w:sz="0" w:space="0" w:color="auto"/>
            <w:left w:val="none" w:sz="0" w:space="0" w:color="auto"/>
            <w:bottom w:val="none" w:sz="0" w:space="0" w:color="auto"/>
            <w:right w:val="none" w:sz="0" w:space="0" w:color="auto"/>
          </w:divBdr>
        </w:div>
        <w:div w:id="4793948">
          <w:marLeft w:val="640"/>
          <w:marRight w:val="0"/>
          <w:marTop w:val="0"/>
          <w:marBottom w:val="0"/>
          <w:divBdr>
            <w:top w:val="none" w:sz="0" w:space="0" w:color="auto"/>
            <w:left w:val="none" w:sz="0" w:space="0" w:color="auto"/>
            <w:bottom w:val="none" w:sz="0" w:space="0" w:color="auto"/>
            <w:right w:val="none" w:sz="0" w:space="0" w:color="auto"/>
          </w:divBdr>
        </w:div>
        <w:div w:id="452335434">
          <w:marLeft w:val="640"/>
          <w:marRight w:val="0"/>
          <w:marTop w:val="0"/>
          <w:marBottom w:val="0"/>
          <w:divBdr>
            <w:top w:val="none" w:sz="0" w:space="0" w:color="auto"/>
            <w:left w:val="none" w:sz="0" w:space="0" w:color="auto"/>
            <w:bottom w:val="none" w:sz="0" w:space="0" w:color="auto"/>
            <w:right w:val="none" w:sz="0" w:space="0" w:color="auto"/>
          </w:divBdr>
        </w:div>
        <w:div w:id="163011301">
          <w:marLeft w:val="640"/>
          <w:marRight w:val="0"/>
          <w:marTop w:val="0"/>
          <w:marBottom w:val="0"/>
          <w:divBdr>
            <w:top w:val="none" w:sz="0" w:space="0" w:color="auto"/>
            <w:left w:val="none" w:sz="0" w:space="0" w:color="auto"/>
            <w:bottom w:val="none" w:sz="0" w:space="0" w:color="auto"/>
            <w:right w:val="none" w:sz="0" w:space="0" w:color="auto"/>
          </w:divBdr>
        </w:div>
        <w:div w:id="788402497">
          <w:marLeft w:val="640"/>
          <w:marRight w:val="0"/>
          <w:marTop w:val="0"/>
          <w:marBottom w:val="0"/>
          <w:divBdr>
            <w:top w:val="none" w:sz="0" w:space="0" w:color="auto"/>
            <w:left w:val="none" w:sz="0" w:space="0" w:color="auto"/>
            <w:bottom w:val="none" w:sz="0" w:space="0" w:color="auto"/>
            <w:right w:val="none" w:sz="0" w:space="0" w:color="auto"/>
          </w:divBdr>
        </w:div>
        <w:div w:id="1848980825">
          <w:marLeft w:val="640"/>
          <w:marRight w:val="0"/>
          <w:marTop w:val="0"/>
          <w:marBottom w:val="0"/>
          <w:divBdr>
            <w:top w:val="none" w:sz="0" w:space="0" w:color="auto"/>
            <w:left w:val="none" w:sz="0" w:space="0" w:color="auto"/>
            <w:bottom w:val="none" w:sz="0" w:space="0" w:color="auto"/>
            <w:right w:val="none" w:sz="0" w:space="0" w:color="auto"/>
          </w:divBdr>
        </w:div>
        <w:div w:id="631791272">
          <w:marLeft w:val="640"/>
          <w:marRight w:val="0"/>
          <w:marTop w:val="0"/>
          <w:marBottom w:val="0"/>
          <w:divBdr>
            <w:top w:val="none" w:sz="0" w:space="0" w:color="auto"/>
            <w:left w:val="none" w:sz="0" w:space="0" w:color="auto"/>
            <w:bottom w:val="none" w:sz="0" w:space="0" w:color="auto"/>
            <w:right w:val="none" w:sz="0" w:space="0" w:color="auto"/>
          </w:divBdr>
        </w:div>
        <w:div w:id="159582101">
          <w:marLeft w:val="640"/>
          <w:marRight w:val="0"/>
          <w:marTop w:val="0"/>
          <w:marBottom w:val="0"/>
          <w:divBdr>
            <w:top w:val="none" w:sz="0" w:space="0" w:color="auto"/>
            <w:left w:val="none" w:sz="0" w:space="0" w:color="auto"/>
            <w:bottom w:val="none" w:sz="0" w:space="0" w:color="auto"/>
            <w:right w:val="none" w:sz="0" w:space="0" w:color="auto"/>
          </w:divBdr>
        </w:div>
        <w:div w:id="1828672601">
          <w:marLeft w:val="640"/>
          <w:marRight w:val="0"/>
          <w:marTop w:val="0"/>
          <w:marBottom w:val="0"/>
          <w:divBdr>
            <w:top w:val="none" w:sz="0" w:space="0" w:color="auto"/>
            <w:left w:val="none" w:sz="0" w:space="0" w:color="auto"/>
            <w:bottom w:val="none" w:sz="0" w:space="0" w:color="auto"/>
            <w:right w:val="none" w:sz="0" w:space="0" w:color="auto"/>
          </w:divBdr>
        </w:div>
        <w:div w:id="1755663917">
          <w:marLeft w:val="640"/>
          <w:marRight w:val="0"/>
          <w:marTop w:val="0"/>
          <w:marBottom w:val="0"/>
          <w:divBdr>
            <w:top w:val="none" w:sz="0" w:space="0" w:color="auto"/>
            <w:left w:val="none" w:sz="0" w:space="0" w:color="auto"/>
            <w:bottom w:val="none" w:sz="0" w:space="0" w:color="auto"/>
            <w:right w:val="none" w:sz="0" w:space="0" w:color="auto"/>
          </w:divBdr>
        </w:div>
        <w:div w:id="1033771854">
          <w:marLeft w:val="640"/>
          <w:marRight w:val="0"/>
          <w:marTop w:val="0"/>
          <w:marBottom w:val="0"/>
          <w:divBdr>
            <w:top w:val="none" w:sz="0" w:space="0" w:color="auto"/>
            <w:left w:val="none" w:sz="0" w:space="0" w:color="auto"/>
            <w:bottom w:val="none" w:sz="0" w:space="0" w:color="auto"/>
            <w:right w:val="none" w:sz="0" w:space="0" w:color="auto"/>
          </w:divBdr>
        </w:div>
        <w:div w:id="28801520">
          <w:marLeft w:val="640"/>
          <w:marRight w:val="0"/>
          <w:marTop w:val="0"/>
          <w:marBottom w:val="0"/>
          <w:divBdr>
            <w:top w:val="none" w:sz="0" w:space="0" w:color="auto"/>
            <w:left w:val="none" w:sz="0" w:space="0" w:color="auto"/>
            <w:bottom w:val="none" w:sz="0" w:space="0" w:color="auto"/>
            <w:right w:val="none" w:sz="0" w:space="0" w:color="auto"/>
          </w:divBdr>
        </w:div>
        <w:div w:id="144709847">
          <w:marLeft w:val="640"/>
          <w:marRight w:val="0"/>
          <w:marTop w:val="0"/>
          <w:marBottom w:val="0"/>
          <w:divBdr>
            <w:top w:val="none" w:sz="0" w:space="0" w:color="auto"/>
            <w:left w:val="none" w:sz="0" w:space="0" w:color="auto"/>
            <w:bottom w:val="none" w:sz="0" w:space="0" w:color="auto"/>
            <w:right w:val="none" w:sz="0" w:space="0" w:color="auto"/>
          </w:divBdr>
        </w:div>
        <w:div w:id="1999839589">
          <w:marLeft w:val="640"/>
          <w:marRight w:val="0"/>
          <w:marTop w:val="0"/>
          <w:marBottom w:val="0"/>
          <w:divBdr>
            <w:top w:val="none" w:sz="0" w:space="0" w:color="auto"/>
            <w:left w:val="none" w:sz="0" w:space="0" w:color="auto"/>
            <w:bottom w:val="none" w:sz="0" w:space="0" w:color="auto"/>
            <w:right w:val="none" w:sz="0" w:space="0" w:color="auto"/>
          </w:divBdr>
        </w:div>
        <w:div w:id="729113241">
          <w:marLeft w:val="640"/>
          <w:marRight w:val="0"/>
          <w:marTop w:val="0"/>
          <w:marBottom w:val="0"/>
          <w:divBdr>
            <w:top w:val="none" w:sz="0" w:space="0" w:color="auto"/>
            <w:left w:val="none" w:sz="0" w:space="0" w:color="auto"/>
            <w:bottom w:val="none" w:sz="0" w:space="0" w:color="auto"/>
            <w:right w:val="none" w:sz="0" w:space="0" w:color="auto"/>
          </w:divBdr>
        </w:div>
        <w:div w:id="736051498">
          <w:marLeft w:val="640"/>
          <w:marRight w:val="0"/>
          <w:marTop w:val="0"/>
          <w:marBottom w:val="0"/>
          <w:divBdr>
            <w:top w:val="none" w:sz="0" w:space="0" w:color="auto"/>
            <w:left w:val="none" w:sz="0" w:space="0" w:color="auto"/>
            <w:bottom w:val="none" w:sz="0" w:space="0" w:color="auto"/>
            <w:right w:val="none" w:sz="0" w:space="0" w:color="auto"/>
          </w:divBdr>
        </w:div>
        <w:div w:id="293370724">
          <w:marLeft w:val="640"/>
          <w:marRight w:val="0"/>
          <w:marTop w:val="0"/>
          <w:marBottom w:val="0"/>
          <w:divBdr>
            <w:top w:val="none" w:sz="0" w:space="0" w:color="auto"/>
            <w:left w:val="none" w:sz="0" w:space="0" w:color="auto"/>
            <w:bottom w:val="none" w:sz="0" w:space="0" w:color="auto"/>
            <w:right w:val="none" w:sz="0" w:space="0" w:color="auto"/>
          </w:divBdr>
        </w:div>
        <w:div w:id="1414280012">
          <w:marLeft w:val="640"/>
          <w:marRight w:val="0"/>
          <w:marTop w:val="0"/>
          <w:marBottom w:val="0"/>
          <w:divBdr>
            <w:top w:val="none" w:sz="0" w:space="0" w:color="auto"/>
            <w:left w:val="none" w:sz="0" w:space="0" w:color="auto"/>
            <w:bottom w:val="none" w:sz="0" w:space="0" w:color="auto"/>
            <w:right w:val="none" w:sz="0" w:space="0" w:color="auto"/>
          </w:divBdr>
        </w:div>
        <w:div w:id="225997294">
          <w:marLeft w:val="640"/>
          <w:marRight w:val="0"/>
          <w:marTop w:val="0"/>
          <w:marBottom w:val="0"/>
          <w:divBdr>
            <w:top w:val="none" w:sz="0" w:space="0" w:color="auto"/>
            <w:left w:val="none" w:sz="0" w:space="0" w:color="auto"/>
            <w:bottom w:val="none" w:sz="0" w:space="0" w:color="auto"/>
            <w:right w:val="none" w:sz="0" w:space="0" w:color="auto"/>
          </w:divBdr>
        </w:div>
        <w:div w:id="1661426276">
          <w:marLeft w:val="640"/>
          <w:marRight w:val="0"/>
          <w:marTop w:val="0"/>
          <w:marBottom w:val="0"/>
          <w:divBdr>
            <w:top w:val="none" w:sz="0" w:space="0" w:color="auto"/>
            <w:left w:val="none" w:sz="0" w:space="0" w:color="auto"/>
            <w:bottom w:val="none" w:sz="0" w:space="0" w:color="auto"/>
            <w:right w:val="none" w:sz="0" w:space="0" w:color="auto"/>
          </w:divBdr>
        </w:div>
        <w:div w:id="1095516089">
          <w:marLeft w:val="640"/>
          <w:marRight w:val="0"/>
          <w:marTop w:val="0"/>
          <w:marBottom w:val="0"/>
          <w:divBdr>
            <w:top w:val="none" w:sz="0" w:space="0" w:color="auto"/>
            <w:left w:val="none" w:sz="0" w:space="0" w:color="auto"/>
            <w:bottom w:val="none" w:sz="0" w:space="0" w:color="auto"/>
            <w:right w:val="none" w:sz="0" w:space="0" w:color="auto"/>
          </w:divBdr>
        </w:div>
        <w:div w:id="1055546723">
          <w:marLeft w:val="640"/>
          <w:marRight w:val="0"/>
          <w:marTop w:val="0"/>
          <w:marBottom w:val="0"/>
          <w:divBdr>
            <w:top w:val="none" w:sz="0" w:space="0" w:color="auto"/>
            <w:left w:val="none" w:sz="0" w:space="0" w:color="auto"/>
            <w:bottom w:val="none" w:sz="0" w:space="0" w:color="auto"/>
            <w:right w:val="none" w:sz="0" w:space="0" w:color="auto"/>
          </w:divBdr>
        </w:div>
        <w:div w:id="1351488404">
          <w:marLeft w:val="640"/>
          <w:marRight w:val="0"/>
          <w:marTop w:val="0"/>
          <w:marBottom w:val="0"/>
          <w:divBdr>
            <w:top w:val="none" w:sz="0" w:space="0" w:color="auto"/>
            <w:left w:val="none" w:sz="0" w:space="0" w:color="auto"/>
            <w:bottom w:val="none" w:sz="0" w:space="0" w:color="auto"/>
            <w:right w:val="none" w:sz="0" w:space="0" w:color="auto"/>
          </w:divBdr>
        </w:div>
        <w:div w:id="649596236">
          <w:marLeft w:val="640"/>
          <w:marRight w:val="0"/>
          <w:marTop w:val="0"/>
          <w:marBottom w:val="0"/>
          <w:divBdr>
            <w:top w:val="none" w:sz="0" w:space="0" w:color="auto"/>
            <w:left w:val="none" w:sz="0" w:space="0" w:color="auto"/>
            <w:bottom w:val="none" w:sz="0" w:space="0" w:color="auto"/>
            <w:right w:val="none" w:sz="0" w:space="0" w:color="auto"/>
          </w:divBdr>
        </w:div>
        <w:div w:id="964696629">
          <w:marLeft w:val="640"/>
          <w:marRight w:val="0"/>
          <w:marTop w:val="0"/>
          <w:marBottom w:val="0"/>
          <w:divBdr>
            <w:top w:val="none" w:sz="0" w:space="0" w:color="auto"/>
            <w:left w:val="none" w:sz="0" w:space="0" w:color="auto"/>
            <w:bottom w:val="none" w:sz="0" w:space="0" w:color="auto"/>
            <w:right w:val="none" w:sz="0" w:space="0" w:color="auto"/>
          </w:divBdr>
        </w:div>
        <w:div w:id="1829250065">
          <w:marLeft w:val="640"/>
          <w:marRight w:val="0"/>
          <w:marTop w:val="0"/>
          <w:marBottom w:val="0"/>
          <w:divBdr>
            <w:top w:val="none" w:sz="0" w:space="0" w:color="auto"/>
            <w:left w:val="none" w:sz="0" w:space="0" w:color="auto"/>
            <w:bottom w:val="none" w:sz="0" w:space="0" w:color="auto"/>
            <w:right w:val="none" w:sz="0" w:space="0" w:color="auto"/>
          </w:divBdr>
        </w:div>
        <w:div w:id="1051420430">
          <w:marLeft w:val="640"/>
          <w:marRight w:val="0"/>
          <w:marTop w:val="0"/>
          <w:marBottom w:val="0"/>
          <w:divBdr>
            <w:top w:val="none" w:sz="0" w:space="0" w:color="auto"/>
            <w:left w:val="none" w:sz="0" w:space="0" w:color="auto"/>
            <w:bottom w:val="none" w:sz="0" w:space="0" w:color="auto"/>
            <w:right w:val="none" w:sz="0" w:space="0" w:color="auto"/>
          </w:divBdr>
        </w:div>
        <w:div w:id="397940493">
          <w:marLeft w:val="640"/>
          <w:marRight w:val="0"/>
          <w:marTop w:val="0"/>
          <w:marBottom w:val="0"/>
          <w:divBdr>
            <w:top w:val="none" w:sz="0" w:space="0" w:color="auto"/>
            <w:left w:val="none" w:sz="0" w:space="0" w:color="auto"/>
            <w:bottom w:val="none" w:sz="0" w:space="0" w:color="auto"/>
            <w:right w:val="none" w:sz="0" w:space="0" w:color="auto"/>
          </w:divBdr>
        </w:div>
        <w:div w:id="1687637997">
          <w:marLeft w:val="640"/>
          <w:marRight w:val="0"/>
          <w:marTop w:val="0"/>
          <w:marBottom w:val="0"/>
          <w:divBdr>
            <w:top w:val="none" w:sz="0" w:space="0" w:color="auto"/>
            <w:left w:val="none" w:sz="0" w:space="0" w:color="auto"/>
            <w:bottom w:val="none" w:sz="0" w:space="0" w:color="auto"/>
            <w:right w:val="none" w:sz="0" w:space="0" w:color="auto"/>
          </w:divBdr>
        </w:div>
        <w:div w:id="1554197266">
          <w:marLeft w:val="640"/>
          <w:marRight w:val="0"/>
          <w:marTop w:val="0"/>
          <w:marBottom w:val="0"/>
          <w:divBdr>
            <w:top w:val="none" w:sz="0" w:space="0" w:color="auto"/>
            <w:left w:val="none" w:sz="0" w:space="0" w:color="auto"/>
            <w:bottom w:val="none" w:sz="0" w:space="0" w:color="auto"/>
            <w:right w:val="none" w:sz="0" w:space="0" w:color="auto"/>
          </w:divBdr>
        </w:div>
        <w:div w:id="1564215000">
          <w:marLeft w:val="640"/>
          <w:marRight w:val="0"/>
          <w:marTop w:val="0"/>
          <w:marBottom w:val="0"/>
          <w:divBdr>
            <w:top w:val="none" w:sz="0" w:space="0" w:color="auto"/>
            <w:left w:val="none" w:sz="0" w:space="0" w:color="auto"/>
            <w:bottom w:val="none" w:sz="0" w:space="0" w:color="auto"/>
            <w:right w:val="none" w:sz="0" w:space="0" w:color="auto"/>
          </w:divBdr>
        </w:div>
        <w:div w:id="235676439">
          <w:marLeft w:val="640"/>
          <w:marRight w:val="0"/>
          <w:marTop w:val="0"/>
          <w:marBottom w:val="0"/>
          <w:divBdr>
            <w:top w:val="none" w:sz="0" w:space="0" w:color="auto"/>
            <w:left w:val="none" w:sz="0" w:space="0" w:color="auto"/>
            <w:bottom w:val="none" w:sz="0" w:space="0" w:color="auto"/>
            <w:right w:val="none" w:sz="0" w:space="0" w:color="auto"/>
          </w:divBdr>
        </w:div>
        <w:div w:id="750659368">
          <w:marLeft w:val="640"/>
          <w:marRight w:val="0"/>
          <w:marTop w:val="0"/>
          <w:marBottom w:val="0"/>
          <w:divBdr>
            <w:top w:val="none" w:sz="0" w:space="0" w:color="auto"/>
            <w:left w:val="none" w:sz="0" w:space="0" w:color="auto"/>
            <w:bottom w:val="none" w:sz="0" w:space="0" w:color="auto"/>
            <w:right w:val="none" w:sz="0" w:space="0" w:color="auto"/>
          </w:divBdr>
        </w:div>
        <w:div w:id="927928416">
          <w:marLeft w:val="640"/>
          <w:marRight w:val="0"/>
          <w:marTop w:val="0"/>
          <w:marBottom w:val="0"/>
          <w:divBdr>
            <w:top w:val="none" w:sz="0" w:space="0" w:color="auto"/>
            <w:left w:val="none" w:sz="0" w:space="0" w:color="auto"/>
            <w:bottom w:val="none" w:sz="0" w:space="0" w:color="auto"/>
            <w:right w:val="none" w:sz="0" w:space="0" w:color="auto"/>
          </w:divBdr>
        </w:div>
        <w:div w:id="1109206246">
          <w:marLeft w:val="640"/>
          <w:marRight w:val="0"/>
          <w:marTop w:val="0"/>
          <w:marBottom w:val="0"/>
          <w:divBdr>
            <w:top w:val="none" w:sz="0" w:space="0" w:color="auto"/>
            <w:left w:val="none" w:sz="0" w:space="0" w:color="auto"/>
            <w:bottom w:val="none" w:sz="0" w:space="0" w:color="auto"/>
            <w:right w:val="none" w:sz="0" w:space="0" w:color="auto"/>
          </w:divBdr>
        </w:div>
        <w:div w:id="669674882">
          <w:marLeft w:val="640"/>
          <w:marRight w:val="0"/>
          <w:marTop w:val="0"/>
          <w:marBottom w:val="0"/>
          <w:divBdr>
            <w:top w:val="none" w:sz="0" w:space="0" w:color="auto"/>
            <w:left w:val="none" w:sz="0" w:space="0" w:color="auto"/>
            <w:bottom w:val="none" w:sz="0" w:space="0" w:color="auto"/>
            <w:right w:val="none" w:sz="0" w:space="0" w:color="auto"/>
          </w:divBdr>
        </w:div>
        <w:div w:id="1207836617">
          <w:marLeft w:val="640"/>
          <w:marRight w:val="0"/>
          <w:marTop w:val="0"/>
          <w:marBottom w:val="0"/>
          <w:divBdr>
            <w:top w:val="none" w:sz="0" w:space="0" w:color="auto"/>
            <w:left w:val="none" w:sz="0" w:space="0" w:color="auto"/>
            <w:bottom w:val="none" w:sz="0" w:space="0" w:color="auto"/>
            <w:right w:val="none" w:sz="0" w:space="0" w:color="auto"/>
          </w:divBdr>
        </w:div>
        <w:div w:id="1696347869">
          <w:marLeft w:val="640"/>
          <w:marRight w:val="0"/>
          <w:marTop w:val="0"/>
          <w:marBottom w:val="0"/>
          <w:divBdr>
            <w:top w:val="none" w:sz="0" w:space="0" w:color="auto"/>
            <w:left w:val="none" w:sz="0" w:space="0" w:color="auto"/>
            <w:bottom w:val="none" w:sz="0" w:space="0" w:color="auto"/>
            <w:right w:val="none" w:sz="0" w:space="0" w:color="auto"/>
          </w:divBdr>
        </w:div>
        <w:div w:id="1107965640">
          <w:marLeft w:val="640"/>
          <w:marRight w:val="0"/>
          <w:marTop w:val="0"/>
          <w:marBottom w:val="0"/>
          <w:divBdr>
            <w:top w:val="none" w:sz="0" w:space="0" w:color="auto"/>
            <w:left w:val="none" w:sz="0" w:space="0" w:color="auto"/>
            <w:bottom w:val="none" w:sz="0" w:space="0" w:color="auto"/>
            <w:right w:val="none" w:sz="0" w:space="0" w:color="auto"/>
          </w:divBdr>
        </w:div>
        <w:div w:id="885532696">
          <w:marLeft w:val="640"/>
          <w:marRight w:val="0"/>
          <w:marTop w:val="0"/>
          <w:marBottom w:val="0"/>
          <w:divBdr>
            <w:top w:val="none" w:sz="0" w:space="0" w:color="auto"/>
            <w:left w:val="none" w:sz="0" w:space="0" w:color="auto"/>
            <w:bottom w:val="none" w:sz="0" w:space="0" w:color="auto"/>
            <w:right w:val="none" w:sz="0" w:space="0" w:color="auto"/>
          </w:divBdr>
        </w:div>
        <w:div w:id="811366851">
          <w:marLeft w:val="640"/>
          <w:marRight w:val="0"/>
          <w:marTop w:val="0"/>
          <w:marBottom w:val="0"/>
          <w:divBdr>
            <w:top w:val="none" w:sz="0" w:space="0" w:color="auto"/>
            <w:left w:val="none" w:sz="0" w:space="0" w:color="auto"/>
            <w:bottom w:val="none" w:sz="0" w:space="0" w:color="auto"/>
            <w:right w:val="none" w:sz="0" w:space="0" w:color="auto"/>
          </w:divBdr>
        </w:div>
        <w:div w:id="1829396282">
          <w:marLeft w:val="640"/>
          <w:marRight w:val="0"/>
          <w:marTop w:val="0"/>
          <w:marBottom w:val="0"/>
          <w:divBdr>
            <w:top w:val="none" w:sz="0" w:space="0" w:color="auto"/>
            <w:left w:val="none" w:sz="0" w:space="0" w:color="auto"/>
            <w:bottom w:val="none" w:sz="0" w:space="0" w:color="auto"/>
            <w:right w:val="none" w:sz="0" w:space="0" w:color="auto"/>
          </w:divBdr>
        </w:div>
        <w:div w:id="1596862872">
          <w:marLeft w:val="640"/>
          <w:marRight w:val="0"/>
          <w:marTop w:val="0"/>
          <w:marBottom w:val="0"/>
          <w:divBdr>
            <w:top w:val="none" w:sz="0" w:space="0" w:color="auto"/>
            <w:left w:val="none" w:sz="0" w:space="0" w:color="auto"/>
            <w:bottom w:val="none" w:sz="0" w:space="0" w:color="auto"/>
            <w:right w:val="none" w:sz="0" w:space="0" w:color="auto"/>
          </w:divBdr>
        </w:div>
        <w:div w:id="432093403">
          <w:marLeft w:val="640"/>
          <w:marRight w:val="0"/>
          <w:marTop w:val="0"/>
          <w:marBottom w:val="0"/>
          <w:divBdr>
            <w:top w:val="none" w:sz="0" w:space="0" w:color="auto"/>
            <w:left w:val="none" w:sz="0" w:space="0" w:color="auto"/>
            <w:bottom w:val="none" w:sz="0" w:space="0" w:color="auto"/>
            <w:right w:val="none" w:sz="0" w:space="0" w:color="auto"/>
          </w:divBdr>
        </w:div>
        <w:div w:id="1378972705">
          <w:marLeft w:val="640"/>
          <w:marRight w:val="0"/>
          <w:marTop w:val="0"/>
          <w:marBottom w:val="0"/>
          <w:divBdr>
            <w:top w:val="none" w:sz="0" w:space="0" w:color="auto"/>
            <w:left w:val="none" w:sz="0" w:space="0" w:color="auto"/>
            <w:bottom w:val="none" w:sz="0" w:space="0" w:color="auto"/>
            <w:right w:val="none" w:sz="0" w:space="0" w:color="auto"/>
          </w:divBdr>
        </w:div>
        <w:div w:id="1363362178">
          <w:marLeft w:val="640"/>
          <w:marRight w:val="0"/>
          <w:marTop w:val="0"/>
          <w:marBottom w:val="0"/>
          <w:divBdr>
            <w:top w:val="none" w:sz="0" w:space="0" w:color="auto"/>
            <w:left w:val="none" w:sz="0" w:space="0" w:color="auto"/>
            <w:bottom w:val="none" w:sz="0" w:space="0" w:color="auto"/>
            <w:right w:val="none" w:sz="0" w:space="0" w:color="auto"/>
          </w:divBdr>
        </w:div>
        <w:div w:id="1187136274">
          <w:marLeft w:val="640"/>
          <w:marRight w:val="0"/>
          <w:marTop w:val="0"/>
          <w:marBottom w:val="0"/>
          <w:divBdr>
            <w:top w:val="none" w:sz="0" w:space="0" w:color="auto"/>
            <w:left w:val="none" w:sz="0" w:space="0" w:color="auto"/>
            <w:bottom w:val="none" w:sz="0" w:space="0" w:color="auto"/>
            <w:right w:val="none" w:sz="0" w:space="0" w:color="auto"/>
          </w:divBdr>
        </w:div>
        <w:div w:id="723336085">
          <w:marLeft w:val="640"/>
          <w:marRight w:val="0"/>
          <w:marTop w:val="0"/>
          <w:marBottom w:val="0"/>
          <w:divBdr>
            <w:top w:val="none" w:sz="0" w:space="0" w:color="auto"/>
            <w:left w:val="none" w:sz="0" w:space="0" w:color="auto"/>
            <w:bottom w:val="none" w:sz="0" w:space="0" w:color="auto"/>
            <w:right w:val="none" w:sz="0" w:space="0" w:color="auto"/>
          </w:divBdr>
        </w:div>
        <w:div w:id="1567954374">
          <w:marLeft w:val="640"/>
          <w:marRight w:val="0"/>
          <w:marTop w:val="0"/>
          <w:marBottom w:val="0"/>
          <w:divBdr>
            <w:top w:val="none" w:sz="0" w:space="0" w:color="auto"/>
            <w:left w:val="none" w:sz="0" w:space="0" w:color="auto"/>
            <w:bottom w:val="none" w:sz="0" w:space="0" w:color="auto"/>
            <w:right w:val="none" w:sz="0" w:space="0" w:color="auto"/>
          </w:divBdr>
        </w:div>
        <w:div w:id="1385717994">
          <w:marLeft w:val="640"/>
          <w:marRight w:val="0"/>
          <w:marTop w:val="0"/>
          <w:marBottom w:val="0"/>
          <w:divBdr>
            <w:top w:val="none" w:sz="0" w:space="0" w:color="auto"/>
            <w:left w:val="none" w:sz="0" w:space="0" w:color="auto"/>
            <w:bottom w:val="none" w:sz="0" w:space="0" w:color="auto"/>
            <w:right w:val="none" w:sz="0" w:space="0" w:color="auto"/>
          </w:divBdr>
        </w:div>
        <w:div w:id="326977683">
          <w:marLeft w:val="640"/>
          <w:marRight w:val="0"/>
          <w:marTop w:val="0"/>
          <w:marBottom w:val="0"/>
          <w:divBdr>
            <w:top w:val="none" w:sz="0" w:space="0" w:color="auto"/>
            <w:left w:val="none" w:sz="0" w:space="0" w:color="auto"/>
            <w:bottom w:val="none" w:sz="0" w:space="0" w:color="auto"/>
            <w:right w:val="none" w:sz="0" w:space="0" w:color="auto"/>
          </w:divBdr>
        </w:div>
        <w:div w:id="1342272559">
          <w:marLeft w:val="640"/>
          <w:marRight w:val="0"/>
          <w:marTop w:val="0"/>
          <w:marBottom w:val="0"/>
          <w:divBdr>
            <w:top w:val="none" w:sz="0" w:space="0" w:color="auto"/>
            <w:left w:val="none" w:sz="0" w:space="0" w:color="auto"/>
            <w:bottom w:val="none" w:sz="0" w:space="0" w:color="auto"/>
            <w:right w:val="none" w:sz="0" w:space="0" w:color="auto"/>
          </w:divBdr>
        </w:div>
        <w:div w:id="1265576745">
          <w:marLeft w:val="640"/>
          <w:marRight w:val="0"/>
          <w:marTop w:val="0"/>
          <w:marBottom w:val="0"/>
          <w:divBdr>
            <w:top w:val="none" w:sz="0" w:space="0" w:color="auto"/>
            <w:left w:val="none" w:sz="0" w:space="0" w:color="auto"/>
            <w:bottom w:val="none" w:sz="0" w:space="0" w:color="auto"/>
            <w:right w:val="none" w:sz="0" w:space="0" w:color="auto"/>
          </w:divBdr>
        </w:div>
        <w:div w:id="1383408732">
          <w:marLeft w:val="640"/>
          <w:marRight w:val="0"/>
          <w:marTop w:val="0"/>
          <w:marBottom w:val="0"/>
          <w:divBdr>
            <w:top w:val="none" w:sz="0" w:space="0" w:color="auto"/>
            <w:left w:val="none" w:sz="0" w:space="0" w:color="auto"/>
            <w:bottom w:val="none" w:sz="0" w:space="0" w:color="auto"/>
            <w:right w:val="none" w:sz="0" w:space="0" w:color="auto"/>
          </w:divBdr>
        </w:div>
        <w:div w:id="53358680">
          <w:marLeft w:val="640"/>
          <w:marRight w:val="0"/>
          <w:marTop w:val="0"/>
          <w:marBottom w:val="0"/>
          <w:divBdr>
            <w:top w:val="none" w:sz="0" w:space="0" w:color="auto"/>
            <w:left w:val="none" w:sz="0" w:space="0" w:color="auto"/>
            <w:bottom w:val="none" w:sz="0" w:space="0" w:color="auto"/>
            <w:right w:val="none" w:sz="0" w:space="0" w:color="auto"/>
          </w:divBdr>
        </w:div>
        <w:div w:id="593561282">
          <w:marLeft w:val="640"/>
          <w:marRight w:val="0"/>
          <w:marTop w:val="0"/>
          <w:marBottom w:val="0"/>
          <w:divBdr>
            <w:top w:val="none" w:sz="0" w:space="0" w:color="auto"/>
            <w:left w:val="none" w:sz="0" w:space="0" w:color="auto"/>
            <w:bottom w:val="none" w:sz="0" w:space="0" w:color="auto"/>
            <w:right w:val="none" w:sz="0" w:space="0" w:color="auto"/>
          </w:divBdr>
        </w:div>
        <w:div w:id="953631989">
          <w:marLeft w:val="640"/>
          <w:marRight w:val="0"/>
          <w:marTop w:val="0"/>
          <w:marBottom w:val="0"/>
          <w:divBdr>
            <w:top w:val="none" w:sz="0" w:space="0" w:color="auto"/>
            <w:left w:val="none" w:sz="0" w:space="0" w:color="auto"/>
            <w:bottom w:val="none" w:sz="0" w:space="0" w:color="auto"/>
            <w:right w:val="none" w:sz="0" w:space="0" w:color="auto"/>
          </w:divBdr>
        </w:div>
        <w:div w:id="2114133260">
          <w:marLeft w:val="640"/>
          <w:marRight w:val="0"/>
          <w:marTop w:val="0"/>
          <w:marBottom w:val="0"/>
          <w:divBdr>
            <w:top w:val="none" w:sz="0" w:space="0" w:color="auto"/>
            <w:left w:val="none" w:sz="0" w:space="0" w:color="auto"/>
            <w:bottom w:val="none" w:sz="0" w:space="0" w:color="auto"/>
            <w:right w:val="none" w:sz="0" w:space="0" w:color="auto"/>
          </w:divBdr>
        </w:div>
        <w:div w:id="1504322733">
          <w:marLeft w:val="640"/>
          <w:marRight w:val="0"/>
          <w:marTop w:val="0"/>
          <w:marBottom w:val="0"/>
          <w:divBdr>
            <w:top w:val="none" w:sz="0" w:space="0" w:color="auto"/>
            <w:left w:val="none" w:sz="0" w:space="0" w:color="auto"/>
            <w:bottom w:val="none" w:sz="0" w:space="0" w:color="auto"/>
            <w:right w:val="none" w:sz="0" w:space="0" w:color="auto"/>
          </w:divBdr>
        </w:div>
        <w:div w:id="104542786">
          <w:marLeft w:val="640"/>
          <w:marRight w:val="0"/>
          <w:marTop w:val="0"/>
          <w:marBottom w:val="0"/>
          <w:divBdr>
            <w:top w:val="none" w:sz="0" w:space="0" w:color="auto"/>
            <w:left w:val="none" w:sz="0" w:space="0" w:color="auto"/>
            <w:bottom w:val="none" w:sz="0" w:space="0" w:color="auto"/>
            <w:right w:val="none" w:sz="0" w:space="0" w:color="auto"/>
          </w:divBdr>
        </w:div>
        <w:div w:id="469052533">
          <w:marLeft w:val="640"/>
          <w:marRight w:val="0"/>
          <w:marTop w:val="0"/>
          <w:marBottom w:val="0"/>
          <w:divBdr>
            <w:top w:val="none" w:sz="0" w:space="0" w:color="auto"/>
            <w:left w:val="none" w:sz="0" w:space="0" w:color="auto"/>
            <w:bottom w:val="none" w:sz="0" w:space="0" w:color="auto"/>
            <w:right w:val="none" w:sz="0" w:space="0" w:color="auto"/>
          </w:divBdr>
        </w:div>
        <w:div w:id="387923777">
          <w:marLeft w:val="640"/>
          <w:marRight w:val="0"/>
          <w:marTop w:val="0"/>
          <w:marBottom w:val="0"/>
          <w:divBdr>
            <w:top w:val="none" w:sz="0" w:space="0" w:color="auto"/>
            <w:left w:val="none" w:sz="0" w:space="0" w:color="auto"/>
            <w:bottom w:val="none" w:sz="0" w:space="0" w:color="auto"/>
            <w:right w:val="none" w:sz="0" w:space="0" w:color="auto"/>
          </w:divBdr>
        </w:div>
        <w:div w:id="788401766">
          <w:marLeft w:val="640"/>
          <w:marRight w:val="0"/>
          <w:marTop w:val="0"/>
          <w:marBottom w:val="0"/>
          <w:divBdr>
            <w:top w:val="none" w:sz="0" w:space="0" w:color="auto"/>
            <w:left w:val="none" w:sz="0" w:space="0" w:color="auto"/>
            <w:bottom w:val="none" w:sz="0" w:space="0" w:color="auto"/>
            <w:right w:val="none" w:sz="0" w:space="0" w:color="auto"/>
          </w:divBdr>
        </w:div>
        <w:div w:id="1864321991">
          <w:marLeft w:val="640"/>
          <w:marRight w:val="0"/>
          <w:marTop w:val="0"/>
          <w:marBottom w:val="0"/>
          <w:divBdr>
            <w:top w:val="none" w:sz="0" w:space="0" w:color="auto"/>
            <w:left w:val="none" w:sz="0" w:space="0" w:color="auto"/>
            <w:bottom w:val="none" w:sz="0" w:space="0" w:color="auto"/>
            <w:right w:val="none" w:sz="0" w:space="0" w:color="auto"/>
          </w:divBdr>
        </w:div>
        <w:div w:id="950671805">
          <w:marLeft w:val="640"/>
          <w:marRight w:val="0"/>
          <w:marTop w:val="0"/>
          <w:marBottom w:val="0"/>
          <w:divBdr>
            <w:top w:val="none" w:sz="0" w:space="0" w:color="auto"/>
            <w:left w:val="none" w:sz="0" w:space="0" w:color="auto"/>
            <w:bottom w:val="none" w:sz="0" w:space="0" w:color="auto"/>
            <w:right w:val="none" w:sz="0" w:space="0" w:color="auto"/>
          </w:divBdr>
        </w:div>
        <w:div w:id="1743871700">
          <w:marLeft w:val="640"/>
          <w:marRight w:val="0"/>
          <w:marTop w:val="0"/>
          <w:marBottom w:val="0"/>
          <w:divBdr>
            <w:top w:val="none" w:sz="0" w:space="0" w:color="auto"/>
            <w:left w:val="none" w:sz="0" w:space="0" w:color="auto"/>
            <w:bottom w:val="none" w:sz="0" w:space="0" w:color="auto"/>
            <w:right w:val="none" w:sz="0" w:space="0" w:color="auto"/>
          </w:divBdr>
        </w:div>
      </w:divsChild>
    </w:div>
    <w:div w:id="399133225">
      <w:bodyDiv w:val="1"/>
      <w:marLeft w:val="0"/>
      <w:marRight w:val="0"/>
      <w:marTop w:val="0"/>
      <w:marBottom w:val="0"/>
      <w:divBdr>
        <w:top w:val="none" w:sz="0" w:space="0" w:color="auto"/>
        <w:left w:val="none" w:sz="0" w:space="0" w:color="auto"/>
        <w:bottom w:val="none" w:sz="0" w:space="0" w:color="auto"/>
        <w:right w:val="none" w:sz="0" w:space="0" w:color="auto"/>
      </w:divBdr>
      <w:divsChild>
        <w:div w:id="1675305557">
          <w:marLeft w:val="640"/>
          <w:marRight w:val="0"/>
          <w:marTop w:val="0"/>
          <w:marBottom w:val="0"/>
          <w:divBdr>
            <w:top w:val="none" w:sz="0" w:space="0" w:color="auto"/>
            <w:left w:val="none" w:sz="0" w:space="0" w:color="auto"/>
            <w:bottom w:val="none" w:sz="0" w:space="0" w:color="auto"/>
            <w:right w:val="none" w:sz="0" w:space="0" w:color="auto"/>
          </w:divBdr>
        </w:div>
        <w:div w:id="633410592">
          <w:marLeft w:val="640"/>
          <w:marRight w:val="0"/>
          <w:marTop w:val="0"/>
          <w:marBottom w:val="0"/>
          <w:divBdr>
            <w:top w:val="none" w:sz="0" w:space="0" w:color="auto"/>
            <w:left w:val="none" w:sz="0" w:space="0" w:color="auto"/>
            <w:bottom w:val="none" w:sz="0" w:space="0" w:color="auto"/>
            <w:right w:val="none" w:sz="0" w:space="0" w:color="auto"/>
          </w:divBdr>
        </w:div>
        <w:div w:id="254097474">
          <w:marLeft w:val="640"/>
          <w:marRight w:val="0"/>
          <w:marTop w:val="0"/>
          <w:marBottom w:val="0"/>
          <w:divBdr>
            <w:top w:val="none" w:sz="0" w:space="0" w:color="auto"/>
            <w:left w:val="none" w:sz="0" w:space="0" w:color="auto"/>
            <w:bottom w:val="none" w:sz="0" w:space="0" w:color="auto"/>
            <w:right w:val="none" w:sz="0" w:space="0" w:color="auto"/>
          </w:divBdr>
        </w:div>
        <w:div w:id="1327248925">
          <w:marLeft w:val="640"/>
          <w:marRight w:val="0"/>
          <w:marTop w:val="0"/>
          <w:marBottom w:val="0"/>
          <w:divBdr>
            <w:top w:val="none" w:sz="0" w:space="0" w:color="auto"/>
            <w:left w:val="none" w:sz="0" w:space="0" w:color="auto"/>
            <w:bottom w:val="none" w:sz="0" w:space="0" w:color="auto"/>
            <w:right w:val="none" w:sz="0" w:space="0" w:color="auto"/>
          </w:divBdr>
        </w:div>
        <w:div w:id="475757131">
          <w:marLeft w:val="640"/>
          <w:marRight w:val="0"/>
          <w:marTop w:val="0"/>
          <w:marBottom w:val="0"/>
          <w:divBdr>
            <w:top w:val="none" w:sz="0" w:space="0" w:color="auto"/>
            <w:left w:val="none" w:sz="0" w:space="0" w:color="auto"/>
            <w:bottom w:val="none" w:sz="0" w:space="0" w:color="auto"/>
            <w:right w:val="none" w:sz="0" w:space="0" w:color="auto"/>
          </w:divBdr>
        </w:div>
        <w:div w:id="1073621422">
          <w:marLeft w:val="640"/>
          <w:marRight w:val="0"/>
          <w:marTop w:val="0"/>
          <w:marBottom w:val="0"/>
          <w:divBdr>
            <w:top w:val="none" w:sz="0" w:space="0" w:color="auto"/>
            <w:left w:val="none" w:sz="0" w:space="0" w:color="auto"/>
            <w:bottom w:val="none" w:sz="0" w:space="0" w:color="auto"/>
            <w:right w:val="none" w:sz="0" w:space="0" w:color="auto"/>
          </w:divBdr>
        </w:div>
        <w:div w:id="454715157">
          <w:marLeft w:val="640"/>
          <w:marRight w:val="0"/>
          <w:marTop w:val="0"/>
          <w:marBottom w:val="0"/>
          <w:divBdr>
            <w:top w:val="none" w:sz="0" w:space="0" w:color="auto"/>
            <w:left w:val="none" w:sz="0" w:space="0" w:color="auto"/>
            <w:bottom w:val="none" w:sz="0" w:space="0" w:color="auto"/>
            <w:right w:val="none" w:sz="0" w:space="0" w:color="auto"/>
          </w:divBdr>
        </w:div>
        <w:div w:id="1121536574">
          <w:marLeft w:val="640"/>
          <w:marRight w:val="0"/>
          <w:marTop w:val="0"/>
          <w:marBottom w:val="0"/>
          <w:divBdr>
            <w:top w:val="none" w:sz="0" w:space="0" w:color="auto"/>
            <w:left w:val="none" w:sz="0" w:space="0" w:color="auto"/>
            <w:bottom w:val="none" w:sz="0" w:space="0" w:color="auto"/>
            <w:right w:val="none" w:sz="0" w:space="0" w:color="auto"/>
          </w:divBdr>
        </w:div>
        <w:div w:id="1480030465">
          <w:marLeft w:val="640"/>
          <w:marRight w:val="0"/>
          <w:marTop w:val="0"/>
          <w:marBottom w:val="0"/>
          <w:divBdr>
            <w:top w:val="none" w:sz="0" w:space="0" w:color="auto"/>
            <w:left w:val="none" w:sz="0" w:space="0" w:color="auto"/>
            <w:bottom w:val="none" w:sz="0" w:space="0" w:color="auto"/>
            <w:right w:val="none" w:sz="0" w:space="0" w:color="auto"/>
          </w:divBdr>
        </w:div>
        <w:div w:id="1362973781">
          <w:marLeft w:val="640"/>
          <w:marRight w:val="0"/>
          <w:marTop w:val="0"/>
          <w:marBottom w:val="0"/>
          <w:divBdr>
            <w:top w:val="none" w:sz="0" w:space="0" w:color="auto"/>
            <w:left w:val="none" w:sz="0" w:space="0" w:color="auto"/>
            <w:bottom w:val="none" w:sz="0" w:space="0" w:color="auto"/>
            <w:right w:val="none" w:sz="0" w:space="0" w:color="auto"/>
          </w:divBdr>
        </w:div>
        <w:div w:id="1396196696">
          <w:marLeft w:val="640"/>
          <w:marRight w:val="0"/>
          <w:marTop w:val="0"/>
          <w:marBottom w:val="0"/>
          <w:divBdr>
            <w:top w:val="none" w:sz="0" w:space="0" w:color="auto"/>
            <w:left w:val="none" w:sz="0" w:space="0" w:color="auto"/>
            <w:bottom w:val="none" w:sz="0" w:space="0" w:color="auto"/>
            <w:right w:val="none" w:sz="0" w:space="0" w:color="auto"/>
          </w:divBdr>
        </w:div>
        <w:div w:id="1746489960">
          <w:marLeft w:val="640"/>
          <w:marRight w:val="0"/>
          <w:marTop w:val="0"/>
          <w:marBottom w:val="0"/>
          <w:divBdr>
            <w:top w:val="none" w:sz="0" w:space="0" w:color="auto"/>
            <w:left w:val="none" w:sz="0" w:space="0" w:color="auto"/>
            <w:bottom w:val="none" w:sz="0" w:space="0" w:color="auto"/>
            <w:right w:val="none" w:sz="0" w:space="0" w:color="auto"/>
          </w:divBdr>
        </w:div>
        <w:div w:id="259801874">
          <w:marLeft w:val="640"/>
          <w:marRight w:val="0"/>
          <w:marTop w:val="0"/>
          <w:marBottom w:val="0"/>
          <w:divBdr>
            <w:top w:val="none" w:sz="0" w:space="0" w:color="auto"/>
            <w:left w:val="none" w:sz="0" w:space="0" w:color="auto"/>
            <w:bottom w:val="none" w:sz="0" w:space="0" w:color="auto"/>
            <w:right w:val="none" w:sz="0" w:space="0" w:color="auto"/>
          </w:divBdr>
        </w:div>
        <w:div w:id="911239102">
          <w:marLeft w:val="640"/>
          <w:marRight w:val="0"/>
          <w:marTop w:val="0"/>
          <w:marBottom w:val="0"/>
          <w:divBdr>
            <w:top w:val="none" w:sz="0" w:space="0" w:color="auto"/>
            <w:left w:val="none" w:sz="0" w:space="0" w:color="auto"/>
            <w:bottom w:val="none" w:sz="0" w:space="0" w:color="auto"/>
            <w:right w:val="none" w:sz="0" w:space="0" w:color="auto"/>
          </w:divBdr>
        </w:div>
        <w:div w:id="2076736481">
          <w:marLeft w:val="640"/>
          <w:marRight w:val="0"/>
          <w:marTop w:val="0"/>
          <w:marBottom w:val="0"/>
          <w:divBdr>
            <w:top w:val="none" w:sz="0" w:space="0" w:color="auto"/>
            <w:left w:val="none" w:sz="0" w:space="0" w:color="auto"/>
            <w:bottom w:val="none" w:sz="0" w:space="0" w:color="auto"/>
            <w:right w:val="none" w:sz="0" w:space="0" w:color="auto"/>
          </w:divBdr>
        </w:div>
        <w:div w:id="145635388">
          <w:marLeft w:val="640"/>
          <w:marRight w:val="0"/>
          <w:marTop w:val="0"/>
          <w:marBottom w:val="0"/>
          <w:divBdr>
            <w:top w:val="none" w:sz="0" w:space="0" w:color="auto"/>
            <w:left w:val="none" w:sz="0" w:space="0" w:color="auto"/>
            <w:bottom w:val="none" w:sz="0" w:space="0" w:color="auto"/>
            <w:right w:val="none" w:sz="0" w:space="0" w:color="auto"/>
          </w:divBdr>
        </w:div>
        <w:div w:id="2008363556">
          <w:marLeft w:val="640"/>
          <w:marRight w:val="0"/>
          <w:marTop w:val="0"/>
          <w:marBottom w:val="0"/>
          <w:divBdr>
            <w:top w:val="none" w:sz="0" w:space="0" w:color="auto"/>
            <w:left w:val="none" w:sz="0" w:space="0" w:color="auto"/>
            <w:bottom w:val="none" w:sz="0" w:space="0" w:color="auto"/>
            <w:right w:val="none" w:sz="0" w:space="0" w:color="auto"/>
          </w:divBdr>
        </w:div>
        <w:div w:id="658850860">
          <w:marLeft w:val="640"/>
          <w:marRight w:val="0"/>
          <w:marTop w:val="0"/>
          <w:marBottom w:val="0"/>
          <w:divBdr>
            <w:top w:val="none" w:sz="0" w:space="0" w:color="auto"/>
            <w:left w:val="none" w:sz="0" w:space="0" w:color="auto"/>
            <w:bottom w:val="none" w:sz="0" w:space="0" w:color="auto"/>
            <w:right w:val="none" w:sz="0" w:space="0" w:color="auto"/>
          </w:divBdr>
        </w:div>
        <w:div w:id="1589776704">
          <w:marLeft w:val="640"/>
          <w:marRight w:val="0"/>
          <w:marTop w:val="0"/>
          <w:marBottom w:val="0"/>
          <w:divBdr>
            <w:top w:val="none" w:sz="0" w:space="0" w:color="auto"/>
            <w:left w:val="none" w:sz="0" w:space="0" w:color="auto"/>
            <w:bottom w:val="none" w:sz="0" w:space="0" w:color="auto"/>
            <w:right w:val="none" w:sz="0" w:space="0" w:color="auto"/>
          </w:divBdr>
        </w:div>
        <w:div w:id="1257786268">
          <w:marLeft w:val="640"/>
          <w:marRight w:val="0"/>
          <w:marTop w:val="0"/>
          <w:marBottom w:val="0"/>
          <w:divBdr>
            <w:top w:val="none" w:sz="0" w:space="0" w:color="auto"/>
            <w:left w:val="none" w:sz="0" w:space="0" w:color="auto"/>
            <w:bottom w:val="none" w:sz="0" w:space="0" w:color="auto"/>
            <w:right w:val="none" w:sz="0" w:space="0" w:color="auto"/>
          </w:divBdr>
        </w:div>
        <w:div w:id="842277220">
          <w:marLeft w:val="640"/>
          <w:marRight w:val="0"/>
          <w:marTop w:val="0"/>
          <w:marBottom w:val="0"/>
          <w:divBdr>
            <w:top w:val="none" w:sz="0" w:space="0" w:color="auto"/>
            <w:left w:val="none" w:sz="0" w:space="0" w:color="auto"/>
            <w:bottom w:val="none" w:sz="0" w:space="0" w:color="auto"/>
            <w:right w:val="none" w:sz="0" w:space="0" w:color="auto"/>
          </w:divBdr>
        </w:div>
        <w:div w:id="324868268">
          <w:marLeft w:val="640"/>
          <w:marRight w:val="0"/>
          <w:marTop w:val="0"/>
          <w:marBottom w:val="0"/>
          <w:divBdr>
            <w:top w:val="none" w:sz="0" w:space="0" w:color="auto"/>
            <w:left w:val="none" w:sz="0" w:space="0" w:color="auto"/>
            <w:bottom w:val="none" w:sz="0" w:space="0" w:color="auto"/>
            <w:right w:val="none" w:sz="0" w:space="0" w:color="auto"/>
          </w:divBdr>
        </w:div>
        <w:div w:id="508447587">
          <w:marLeft w:val="640"/>
          <w:marRight w:val="0"/>
          <w:marTop w:val="0"/>
          <w:marBottom w:val="0"/>
          <w:divBdr>
            <w:top w:val="none" w:sz="0" w:space="0" w:color="auto"/>
            <w:left w:val="none" w:sz="0" w:space="0" w:color="auto"/>
            <w:bottom w:val="none" w:sz="0" w:space="0" w:color="auto"/>
            <w:right w:val="none" w:sz="0" w:space="0" w:color="auto"/>
          </w:divBdr>
        </w:div>
        <w:div w:id="968242658">
          <w:marLeft w:val="640"/>
          <w:marRight w:val="0"/>
          <w:marTop w:val="0"/>
          <w:marBottom w:val="0"/>
          <w:divBdr>
            <w:top w:val="none" w:sz="0" w:space="0" w:color="auto"/>
            <w:left w:val="none" w:sz="0" w:space="0" w:color="auto"/>
            <w:bottom w:val="none" w:sz="0" w:space="0" w:color="auto"/>
            <w:right w:val="none" w:sz="0" w:space="0" w:color="auto"/>
          </w:divBdr>
        </w:div>
        <w:div w:id="1146513639">
          <w:marLeft w:val="640"/>
          <w:marRight w:val="0"/>
          <w:marTop w:val="0"/>
          <w:marBottom w:val="0"/>
          <w:divBdr>
            <w:top w:val="none" w:sz="0" w:space="0" w:color="auto"/>
            <w:left w:val="none" w:sz="0" w:space="0" w:color="auto"/>
            <w:bottom w:val="none" w:sz="0" w:space="0" w:color="auto"/>
            <w:right w:val="none" w:sz="0" w:space="0" w:color="auto"/>
          </w:divBdr>
        </w:div>
        <w:div w:id="168251380">
          <w:marLeft w:val="640"/>
          <w:marRight w:val="0"/>
          <w:marTop w:val="0"/>
          <w:marBottom w:val="0"/>
          <w:divBdr>
            <w:top w:val="none" w:sz="0" w:space="0" w:color="auto"/>
            <w:left w:val="none" w:sz="0" w:space="0" w:color="auto"/>
            <w:bottom w:val="none" w:sz="0" w:space="0" w:color="auto"/>
            <w:right w:val="none" w:sz="0" w:space="0" w:color="auto"/>
          </w:divBdr>
        </w:div>
        <w:div w:id="1745374094">
          <w:marLeft w:val="640"/>
          <w:marRight w:val="0"/>
          <w:marTop w:val="0"/>
          <w:marBottom w:val="0"/>
          <w:divBdr>
            <w:top w:val="none" w:sz="0" w:space="0" w:color="auto"/>
            <w:left w:val="none" w:sz="0" w:space="0" w:color="auto"/>
            <w:bottom w:val="none" w:sz="0" w:space="0" w:color="auto"/>
            <w:right w:val="none" w:sz="0" w:space="0" w:color="auto"/>
          </w:divBdr>
        </w:div>
        <w:div w:id="304746261">
          <w:marLeft w:val="640"/>
          <w:marRight w:val="0"/>
          <w:marTop w:val="0"/>
          <w:marBottom w:val="0"/>
          <w:divBdr>
            <w:top w:val="none" w:sz="0" w:space="0" w:color="auto"/>
            <w:left w:val="none" w:sz="0" w:space="0" w:color="auto"/>
            <w:bottom w:val="none" w:sz="0" w:space="0" w:color="auto"/>
            <w:right w:val="none" w:sz="0" w:space="0" w:color="auto"/>
          </w:divBdr>
        </w:div>
        <w:div w:id="799959205">
          <w:marLeft w:val="640"/>
          <w:marRight w:val="0"/>
          <w:marTop w:val="0"/>
          <w:marBottom w:val="0"/>
          <w:divBdr>
            <w:top w:val="none" w:sz="0" w:space="0" w:color="auto"/>
            <w:left w:val="none" w:sz="0" w:space="0" w:color="auto"/>
            <w:bottom w:val="none" w:sz="0" w:space="0" w:color="auto"/>
            <w:right w:val="none" w:sz="0" w:space="0" w:color="auto"/>
          </w:divBdr>
        </w:div>
        <w:div w:id="492987974">
          <w:marLeft w:val="640"/>
          <w:marRight w:val="0"/>
          <w:marTop w:val="0"/>
          <w:marBottom w:val="0"/>
          <w:divBdr>
            <w:top w:val="none" w:sz="0" w:space="0" w:color="auto"/>
            <w:left w:val="none" w:sz="0" w:space="0" w:color="auto"/>
            <w:bottom w:val="none" w:sz="0" w:space="0" w:color="auto"/>
            <w:right w:val="none" w:sz="0" w:space="0" w:color="auto"/>
          </w:divBdr>
        </w:div>
        <w:div w:id="1080325182">
          <w:marLeft w:val="640"/>
          <w:marRight w:val="0"/>
          <w:marTop w:val="0"/>
          <w:marBottom w:val="0"/>
          <w:divBdr>
            <w:top w:val="none" w:sz="0" w:space="0" w:color="auto"/>
            <w:left w:val="none" w:sz="0" w:space="0" w:color="auto"/>
            <w:bottom w:val="none" w:sz="0" w:space="0" w:color="auto"/>
            <w:right w:val="none" w:sz="0" w:space="0" w:color="auto"/>
          </w:divBdr>
        </w:div>
        <w:div w:id="184641655">
          <w:marLeft w:val="640"/>
          <w:marRight w:val="0"/>
          <w:marTop w:val="0"/>
          <w:marBottom w:val="0"/>
          <w:divBdr>
            <w:top w:val="none" w:sz="0" w:space="0" w:color="auto"/>
            <w:left w:val="none" w:sz="0" w:space="0" w:color="auto"/>
            <w:bottom w:val="none" w:sz="0" w:space="0" w:color="auto"/>
            <w:right w:val="none" w:sz="0" w:space="0" w:color="auto"/>
          </w:divBdr>
        </w:div>
        <w:div w:id="1006596904">
          <w:marLeft w:val="640"/>
          <w:marRight w:val="0"/>
          <w:marTop w:val="0"/>
          <w:marBottom w:val="0"/>
          <w:divBdr>
            <w:top w:val="none" w:sz="0" w:space="0" w:color="auto"/>
            <w:left w:val="none" w:sz="0" w:space="0" w:color="auto"/>
            <w:bottom w:val="none" w:sz="0" w:space="0" w:color="auto"/>
            <w:right w:val="none" w:sz="0" w:space="0" w:color="auto"/>
          </w:divBdr>
        </w:div>
        <w:div w:id="1649743206">
          <w:marLeft w:val="640"/>
          <w:marRight w:val="0"/>
          <w:marTop w:val="0"/>
          <w:marBottom w:val="0"/>
          <w:divBdr>
            <w:top w:val="none" w:sz="0" w:space="0" w:color="auto"/>
            <w:left w:val="none" w:sz="0" w:space="0" w:color="auto"/>
            <w:bottom w:val="none" w:sz="0" w:space="0" w:color="auto"/>
            <w:right w:val="none" w:sz="0" w:space="0" w:color="auto"/>
          </w:divBdr>
        </w:div>
        <w:div w:id="2005427444">
          <w:marLeft w:val="640"/>
          <w:marRight w:val="0"/>
          <w:marTop w:val="0"/>
          <w:marBottom w:val="0"/>
          <w:divBdr>
            <w:top w:val="none" w:sz="0" w:space="0" w:color="auto"/>
            <w:left w:val="none" w:sz="0" w:space="0" w:color="auto"/>
            <w:bottom w:val="none" w:sz="0" w:space="0" w:color="auto"/>
            <w:right w:val="none" w:sz="0" w:space="0" w:color="auto"/>
          </w:divBdr>
        </w:div>
        <w:div w:id="10690898">
          <w:marLeft w:val="640"/>
          <w:marRight w:val="0"/>
          <w:marTop w:val="0"/>
          <w:marBottom w:val="0"/>
          <w:divBdr>
            <w:top w:val="none" w:sz="0" w:space="0" w:color="auto"/>
            <w:left w:val="none" w:sz="0" w:space="0" w:color="auto"/>
            <w:bottom w:val="none" w:sz="0" w:space="0" w:color="auto"/>
            <w:right w:val="none" w:sz="0" w:space="0" w:color="auto"/>
          </w:divBdr>
        </w:div>
        <w:div w:id="1670282052">
          <w:marLeft w:val="640"/>
          <w:marRight w:val="0"/>
          <w:marTop w:val="0"/>
          <w:marBottom w:val="0"/>
          <w:divBdr>
            <w:top w:val="none" w:sz="0" w:space="0" w:color="auto"/>
            <w:left w:val="none" w:sz="0" w:space="0" w:color="auto"/>
            <w:bottom w:val="none" w:sz="0" w:space="0" w:color="auto"/>
            <w:right w:val="none" w:sz="0" w:space="0" w:color="auto"/>
          </w:divBdr>
        </w:div>
        <w:div w:id="190535764">
          <w:marLeft w:val="640"/>
          <w:marRight w:val="0"/>
          <w:marTop w:val="0"/>
          <w:marBottom w:val="0"/>
          <w:divBdr>
            <w:top w:val="none" w:sz="0" w:space="0" w:color="auto"/>
            <w:left w:val="none" w:sz="0" w:space="0" w:color="auto"/>
            <w:bottom w:val="none" w:sz="0" w:space="0" w:color="auto"/>
            <w:right w:val="none" w:sz="0" w:space="0" w:color="auto"/>
          </w:divBdr>
        </w:div>
        <w:div w:id="879589055">
          <w:marLeft w:val="640"/>
          <w:marRight w:val="0"/>
          <w:marTop w:val="0"/>
          <w:marBottom w:val="0"/>
          <w:divBdr>
            <w:top w:val="none" w:sz="0" w:space="0" w:color="auto"/>
            <w:left w:val="none" w:sz="0" w:space="0" w:color="auto"/>
            <w:bottom w:val="none" w:sz="0" w:space="0" w:color="auto"/>
            <w:right w:val="none" w:sz="0" w:space="0" w:color="auto"/>
          </w:divBdr>
        </w:div>
        <w:div w:id="369305920">
          <w:marLeft w:val="640"/>
          <w:marRight w:val="0"/>
          <w:marTop w:val="0"/>
          <w:marBottom w:val="0"/>
          <w:divBdr>
            <w:top w:val="none" w:sz="0" w:space="0" w:color="auto"/>
            <w:left w:val="none" w:sz="0" w:space="0" w:color="auto"/>
            <w:bottom w:val="none" w:sz="0" w:space="0" w:color="auto"/>
            <w:right w:val="none" w:sz="0" w:space="0" w:color="auto"/>
          </w:divBdr>
        </w:div>
        <w:div w:id="404644750">
          <w:marLeft w:val="640"/>
          <w:marRight w:val="0"/>
          <w:marTop w:val="0"/>
          <w:marBottom w:val="0"/>
          <w:divBdr>
            <w:top w:val="none" w:sz="0" w:space="0" w:color="auto"/>
            <w:left w:val="none" w:sz="0" w:space="0" w:color="auto"/>
            <w:bottom w:val="none" w:sz="0" w:space="0" w:color="auto"/>
            <w:right w:val="none" w:sz="0" w:space="0" w:color="auto"/>
          </w:divBdr>
        </w:div>
        <w:div w:id="1962490018">
          <w:marLeft w:val="640"/>
          <w:marRight w:val="0"/>
          <w:marTop w:val="0"/>
          <w:marBottom w:val="0"/>
          <w:divBdr>
            <w:top w:val="none" w:sz="0" w:space="0" w:color="auto"/>
            <w:left w:val="none" w:sz="0" w:space="0" w:color="auto"/>
            <w:bottom w:val="none" w:sz="0" w:space="0" w:color="auto"/>
            <w:right w:val="none" w:sz="0" w:space="0" w:color="auto"/>
          </w:divBdr>
        </w:div>
        <w:div w:id="728454546">
          <w:marLeft w:val="640"/>
          <w:marRight w:val="0"/>
          <w:marTop w:val="0"/>
          <w:marBottom w:val="0"/>
          <w:divBdr>
            <w:top w:val="none" w:sz="0" w:space="0" w:color="auto"/>
            <w:left w:val="none" w:sz="0" w:space="0" w:color="auto"/>
            <w:bottom w:val="none" w:sz="0" w:space="0" w:color="auto"/>
            <w:right w:val="none" w:sz="0" w:space="0" w:color="auto"/>
          </w:divBdr>
        </w:div>
        <w:div w:id="1410225312">
          <w:marLeft w:val="640"/>
          <w:marRight w:val="0"/>
          <w:marTop w:val="0"/>
          <w:marBottom w:val="0"/>
          <w:divBdr>
            <w:top w:val="none" w:sz="0" w:space="0" w:color="auto"/>
            <w:left w:val="none" w:sz="0" w:space="0" w:color="auto"/>
            <w:bottom w:val="none" w:sz="0" w:space="0" w:color="auto"/>
            <w:right w:val="none" w:sz="0" w:space="0" w:color="auto"/>
          </w:divBdr>
        </w:div>
        <w:div w:id="620767658">
          <w:marLeft w:val="640"/>
          <w:marRight w:val="0"/>
          <w:marTop w:val="0"/>
          <w:marBottom w:val="0"/>
          <w:divBdr>
            <w:top w:val="none" w:sz="0" w:space="0" w:color="auto"/>
            <w:left w:val="none" w:sz="0" w:space="0" w:color="auto"/>
            <w:bottom w:val="none" w:sz="0" w:space="0" w:color="auto"/>
            <w:right w:val="none" w:sz="0" w:space="0" w:color="auto"/>
          </w:divBdr>
        </w:div>
        <w:div w:id="20133102">
          <w:marLeft w:val="640"/>
          <w:marRight w:val="0"/>
          <w:marTop w:val="0"/>
          <w:marBottom w:val="0"/>
          <w:divBdr>
            <w:top w:val="none" w:sz="0" w:space="0" w:color="auto"/>
            <w:left w:val="none" w:sz="0" w:space="0" w:color="auto"/>
            <w:bottom w:val="none" w:sz="0" w:space="0" w:color="auto"/>
            <w:right w:val="none" w:sz="0" w:space="0" w:color="auto"/>
          </w:divBdr>
        </w:div>
        <w:div w:id="814882445">
          <w:marLeft w:val="640"/>
          <w:marRight w:val="0"/>
          <w:marTop w:val="0"/>
          <w:marBottom w:val="0"/>
          <w:divBdr>
            <w:top w:val="none" w:sz="0" w:space="0" w:color="auto"/>
            <w:left w:val="none" w:sz="0" w:space="0" w:color="auto"/>
            <w:bottom w:val="none" w:sz="0" w:space="0" w:color="auto"/>
            <w:right w:val="none" w:sz="0" w:space="0" w:color="auto"/>
          </w:divBdr>
        </w:div>
        <w:div w:id="262231090">
          <w:marLeft w:val="640"/>
          <w:marRight w:val="0"/>
          <w:marTop w:val="0"/>
          <w:marBottom w:val="0"/>
          <w:divBdr>
            <w:top w:val="none" w:sz="0" w:space="0" w:color="auto"/>
            <w:left w:val="none" w:sz="0" w:space="0" w:color="auto"/>
            <w:bottom w:val="none" w:sz="0" w:space="0" w:color="auto"/>
            <w:right w:val="none" w:sz="0" w:space="0" w:color="auto"/>
          </w:divBdr>
        </w:div>
        <w:div w:id="430199214">
          <w:marLeft w:val="640"/>
          <w:marRight w:val="0"/>
          <w:marTop w:val="0"/>
          <w:marBottom w:val="0"/>
          <w:divBdr>
            <w:top w:val="none" w:sz="0" w:space="0" w:color="auto"/>
            <w:left w:val="none" w:sz="0" w:space="0" w:color="auto"/>
            <w:bottom w:val="none" w:sz="0" w:space="0" w:color="auto"/>
            <w:right w:val="none" w:sz="0" w:space="0" w:color="auto"/>
          </w:divBdr>
        </w:div>
        <w:div w:id="669136871">
          <w:marLeft w:val="640"/>
          <w:marRight w:val="0"/>
          <w:marTop w:val="0"/>
          <w:marBottom w:val="0"/>
          <w:divBdr>
            <w:top w:val="none" w:sz="0" w:space="0" w:color="auto"/>
            <w:left w:val="none" w:sz="0" w:space="0" w:color="auto"/>
            <w:bottom w:val="none" w:sz="0" w:space="0" w:color="auto"/>
            <w:right w:val="none" w:sz="0" w:space="0" w:color="auto"/>
          </w:divBdr>
        </w:div>
        <w:div w:id="893388882">
          <w:marLeft w:val="640"/>
          <w:marRight w:val="0"/>
          <w:marTop w:val="0"/>
          <w:marBottom w:val="0"/>
          <w:divBdr>
            <w:top w:val="none" w:sz="0" w:space="0" w:color="auto"/>
            <w:left w:val="none" w:sz="0" w:space="0" w:color="auto"/>
            <w:bottom w:val="none" w:sz="0" w:space="0" w:color="auto"/>
            <w:right w:val="none" w:sz="0" w:space="0" w:color="auto"/>
          </w:divBdr>
        </w:div>
        <w:div w:id="832718621">
          <w:marLeft w:val="640"/>
          <w:marRight w:val="0"/>
          <w:marTop w:val="0"/>
          <w:marBottom w:val="0"/>
          <w:divBdr>
            <w:top w:val="none" w:sz="0" w:space="0" w:color="auto"/>
            <w:left w:val="none" w:sz="0" w:space="0" w:color="auto"/>
            <w:bottom w:val="none" w:sz="0" w:space="0" w:color="auto"/>
            <w:right w:val="none" w:sz="0" w:space="0" w:color="auto"/>
          </w:divBdr>
        </w:div>
        <w:div w:id="780341019">
          <w:marLeft w:val="640"/>
          <w:marRight w:val="0"/>
          <w:marTop w:val="0"/>
          <w:marBottom w:val="0"/>
          <w:divBdr>
            <w:top w:val="none" w:sz="0" w:space="0" w:color="auto"/>
            <w:left w:val="none" w:sz="0" w:space="0" w:color="auto"/>
            <w:bottom w:val="none" w:sz="0" w:space="0" w:color="auto"/>
            <w:right w:val="none" w:sz="0" w:space="0" w:color="auto"/>
          </w:divBdr>
        </w:div>
        <w:div w:id="467867523">
          <w:marLeft w:val="640"/>
          <w:marRight w:val="0"/>
          <w:marTop w:val="0"/>
          <w:marBottom w:val="0"/>
          <w:divBdr>
            <w:top w:val="none" w:sz="0" w:space="0" w:color="auto"/>
            <w:left w:val="none" w:sz="0" w:space="0" w:color="auto"/>
            <w:bottom w:val="none" w:sz="0" w:space="0" w:color="auto"/>
            <w:right w:val="none" w:sz="0" w:space="0" w:color="auto"/>
          </w:divBdr>
        </w:div>
        <w:div w:id="381682564">
          <w:marLeft w:val="640"/>
          <w:marRight w:val="0"/>
          <w:marTop w:val="0"/>
          <w:marBottom w:val="0"/>
          <w:divBdr>
            <w:top w:val="none" w:sz="0" w:space="0" w:color="auto"/>
            <w:left w:val="none" w:sz="0" w:space="0" w:color="auto"/>
            <w:bottom w:val="none" w:sz="0" w:space="0" w:color="auto"/>
            <w:right w:val="none" w:sz="0" w:space="0" w:color="auto"/>
          </w:divBdr>
        </w:div>
        <w:div w:id="1556434123">
          <w:marLeft w:val="640"/>
          <w:marRight w:val="0"/>
          <w:marTop w:val="0"/>
          <w:marBottom w:val="0"/>
          <w:divBdr>
            <w:top w:val="none" w:sz="0" w:space="0" w:color="auto"/>
            <w:left w:val="none" w:sz="0" w:space="0" w:color="auto"/>
            <w:bottom w:val="none" w:sz="0" w:space="0" w:color="auto"/>
            <w:right w:val="none" w:sz="0" w:space="0" w:color="auto"/>
          </w:divBdr>
        </w:div>
        <w:div w:id="953445530">
          <w:marLeft w:val="640"/>
          <w:marRight w:val="0"/>
          <w:marTop w:val="0"/>
          <w:marBottom w:val="0"/>
          <w:divBdr>
            <w:top w:val="none" w:sz="0" w:space="0" w:color="auto"/>
            <w:left w:val="none" w:sz="0" w:space="0" w:color="auto"/>
            <w:bottom w:val="none" w:sz="0" w:space="0" w:color="auto"/>
            <w:right w:val="none" w:sz="0" w:space="0" w:color="auto"/>
          </w:divBdr>
        </w:div>
        <w:div w:id="1721444204">
          <w:marLeft w:val="640"/>
          <w:marRight w:val="0"/>
          <w:marTop w:val="0"/>
          <w:marBottom w:val="0"/>
          <w:divBdr>
            <w:top w:val="none" w:sz="0" w:space="0" w:color="auto"/>
            <w:left w:val="none" w:sz="0" w:space="0" w:color="auto"/>
            <w:bottom w:val="none" w:sz="0" w:space="0" w:color="auto"/>
            <w:right w:val="none" w:sz="0" w:space="0" w:color="auto"/>
          </w:divBdr>
        </w:div>
        <w:div w:id="1690790923">
          <w:marLeft w:val="640"/>
          <w:marRight w:val="0"/>
          <w:marTop w:val="0"/>
          <w:marBottom w:val="0"/>
          <w:divBdr>
            <w:top w:val="none" w:sz="0" w:space="0" w:color="auto"/>
            <w:left w:val="none" w:sz="0" w:space="0" w:color="auto"/>
            <w:bottom w:val="none" w:sz="0" w:space="0" w:color="auto"/>
            <w:right w:val="none" w:sz="0" w:space="0" w:color="auto"/>
          </w:divBdr>
        </w:div>
        <w:div w:id="2016180765">
          <w:marLeft w:val="640"/>
          <w:marRight w:val="0"/>
          <w:marTop w:val="0"/>
          <w:marBottom w:val="0"/>
          <w:divBdr>
            <w:top w:val="none" w:sz="0" w:space="0" w:color="auto"/>
            <w:left w:val="none" w:sz="0" w:space="0" w:color="auto"/>
            <w:bottom w:val="none" w:sz="0" w:space="0" w:color="auto"/>
            <w:right w:val="none" w:sz="0" w:space="0" w:color="auto"/>
          </w:divBdr>
        </w:div>
        <w:div w:id="1432508914">
          <w:marLeft w:val="640"/>
          <w:marRight w:val="0"/>
          <w:marTop w:val="0"/>
          <w:marBottom w:val="0"/>
          <w:divBdr>
            <w:top w:val="none" w:sz="0" w:space="0" w:color="auto"/>
            <w:left w:val="none" w:sz="0" w:space="0" w:color="auto"/>
            <w:bottom w:val="none" w:sz="0" w:space="0" w:color="auto"/>
            <w:right w:val="none" w:sz="0" w:space="0" w:color="auto"/>
          </w:divBdr>
        </w:div>
        <w:div w:id="939602626">
          <w:marLeft w:val="640"/>
          <w:marRight w:val="0"/>
          <w:marTop w:val="0"/>
          <w:marBottom w:val="0"/>
          <w:divBdr>
            <w:top w:val="none" w:sz="0" w:space="0" w:color="auto"/>
            <w:left w:val="none" w:sz="0" w:space="0" w:color="auto"/>
            <w:bottom w:val="none" w:sz="0" w:space="0" w:color="auto"/>
            <w:right w:val="none" w:sz="0" w:space="0" w:color="auto"/>
          </w:divBdr>
        </w:div>
        <w:div w:id="1094207214">
          <w:marLeft w:val="640"/>
          <w:marRight w:val="0"/>
          <w:marTop w:val="0"/>
          <w:marBottom w:val="0"/>
          <w:divBdr>
            <w:top w:val="none" w:sz="0" w:space="0" w:color="auto"/>
            <w:left w:val="none" w:sz="0" w:space="0" w:color="auto"/>
            <w:bottom w:val="none" w:sz="0" w:space="0" w:color="auto"/>
            <w:right w:val="none" w:sz="0" w:space="0" w:color="auto"/>
          </w:divBdr>
        </w:div>
        <w:div w:id="1014385048">
          <w:marLeft w:val="640"/>
          <w:marRight w:val="0"/>
          <w:marTop w:val="0"/>
          <w:marBottom w:val="0"/>
          <w:divBdr>
            <w:top w:val="none" w:sz="0" w:space="0" w:color="auto"/>
            <w:left w:val="none" w:sz="0" w:space="0" w:color="auto"/>
            <w:bottom w:val="none" w:sz="0" w:space="0" w:color="auto"/>
            <w:right w:val="none" w:sz="0" w:space="0" w:color="auto"/>
          </w:divBdr>
        </w:div>
        <w:div w:id="1833985734">
          <w:marLeft w:val="640"/>
          <w:marRight w:val="0"/>
          <w:marTop w:val="0"/>
          <w:marBottom w:val="0"/>
          <w:divBdr>
            <w:top w:val="none" w:sz="0" w:space="0" w:color="auto"/>
            <w:left w:val="none" w:sz="0" w:space="0" w:color="auto"/>
            <w:bottom w:val="none" w:sz="0" w:space="0" w:color="auto"/>
            <w:right w:val="none" w:sz="0" w:space="0" w:color="auto"/>
          </w:divBdr>
        </w:div>
        <w:div w:id="1399278541">
          <w:marLeft w:val="640"/>
          <w:marRight w:val="0"/>
          <w:marTop w:val="0"/>
          <w:marBottom w:val="0"/>
          <w:divBdr>
            <w:top w:val="none" w:sz="0" w:space="0" w:color="auto"/>
            <w:left w:val="none" w:sz="0" w:space="0" w:color="auto"/>
            <w:bottom w:val="none" w:sz="0" w:space="0" w:color="auto"/>
            <w:right w:val="none" w:sz="0" w:space="0" w:color="auto"/>
          </w:divBdr>
        </w:div>
        <w:div w:id="458955952">
          <w:marLeft w:val="640"/>
          <w:marRight w:val="0"/>
          <w:marTop w:val="0"/>
          <w:marBottom w:val="0"/>
          <w:divBdr>
            <w:top w:val="none" w:sz="0" w:space="0" w:color="auto"/>
            <w:left w:val="none" w:sz="0" w:space="0" w:color="auto"/>
            <w:bottom w:val="none" w:sz="0" w:space="0" w:color="auto"/>
            <w:right w:val="none" w:sz="0" w:space="0" w:color="auto"/>
          </w:divBdr>
        </w:div>
        <w:div w:id="452406762">
          <w:marLeft w:val="640"/>
          <w:marRight w:val="0"/>
          <w:marTop w:val="0"/>
          <w:marBottom w:val="0"/>
          <w:divBdr>
            <w:top w:val="none" w:sz="0" w:space="0" w:color="auto"/>
            <w:left w:val="none" w:sz="0" w:space="0" w:color="auto"/>
            <w:bottom w:val="none" w:sz="0" w:space="0" w:color="auto"/>
            <w:right w:val="none" w:sz="0" w:space="0" w:color="auto"/>
          </w:divBdr>
        </w:div>
        <w:div w:id="30620063">
          <w:marLeft w:val="640"/>
          <w:marRight w:val="0"/>
          <w:marTop w:val="0"/>
          <w:marBottom w:val="0"/>
          <w:divBdr>
            <w:top w:val="none" w:sz="0" w:space="0" w:color="auto"/>
            <w:left w:val="none" w:sz="0" w:space="0" w:color="auto"/>
            <w:bottom w:val="none" w:sz="0" w:space="0" w:color="auto"/>
            <w:right w:val="none" w:sz="0" w:space="0" w:color="auto"/>
          </w:divBdr>
        </w:div>
        <w:div w:id="546794900">
          <w:marLeft w:val="640"/>
          <w:marRight w:val="0"/>
          <w:marTop w:val="0"/>
          <w:marBottom w:val="0"/>
          <w:divBdr>
            <w:top w:val="none" w:sz="0" w:space="0" w:color="auto"/>
            <w:left w:val="none" w:sz="0" w:space="0" w:color="auto"/>
            <w:bottom w:val="none" w:sz="0" w:space="0" w:color="auto"/>
            <w:right w:val="none" w:sz="0" w:space="0" w:color="auto"/>
          </w:divBdr>
        </w:div>
        <w:div w:id="1868714348">
          <w:marLeft w:val="640"/>
          <w:marRight w:val="0"/>
          <w:marTop w:val="0"/>
          <w:marBottom w:val="0"/>
          <w:divBdr>
            <w:top w:val="none" w:sz="0" w:space="0" w:color="auto"/>
            <w:left w:val="none" w:sz="0" w:space="0" w:color="auto"/>
            <w:bottom w:val="none" w:sz="0" w:space="0" w:color="auto"/>
            <w:right w:val="none" w:sz="0" w:space="0" w:color="auto"/>
          </w:divBdr>
        </w:div>
        <w:div w:id="1105732463">
          <w:marLeft w:val="640"/>
          <w:marRight w:val="0"/>
          <w:marTop w:val="0"/>
          <w:marBottom w:val="0"/>
          <w:divBdr>
            <w:top w:val="none" w:sz="0" w:space="0" w:color="auto"/>
            <w:left w:val="none" w:sz="0" w:space="0" w:color="auto"/>
            <w:bottom w:val="none" w:sz="0" w:space="0" w:color="auto"/>
            <w:right w:val="none" w:sz="0" w:space="0" w:color="auto"/>
          </w:divBdr>
        </w:div>
        <w:div w:id="1870292513">
          <w:marLeft w:val="640"/>
          <w:marRight w:val="0"/>
          <w:marTop w:val="0"/>
          <w:marBottom w:val="0"/>
          <w:divBdr>
            <w:top w:val="none" w:sz="0" w:space="0" w:color="auto"/>
            <w:left w:val="none" w:sz="0" w:space="0" w:color="auto"/>
            <w:bottom w:val="none" w:sz="0" w:space="0" w:color="auto"/>
            <w:right w:val="none" w:sz="0" w:space="0" w:color="auto"/>
          </w:divBdr>
        </w:div>
        <w:div w:id="847674555">
          <w:marLeft w:val="640"/>
          <w:marRight w:val="0"/>
          <w:marTop w:val="0"/>
          <w:marBottom w:val="0"/>
          <w:divBdr>
            <w:top w:val="none" w:sz="0" w:space="0" w:color="auto"/>
            <w:left w:val="none" w:sz="0" w:space="0" w:color="auto"/>
            <w:bottom w:val="none" w:sz="0" w:space="0" w:color="auto"/>
            <w:right w:val="none" w:sz="0" w:space="0" w:color="auto"/>
          </w:divBdr>
        </w:div>
        <w:div w:id="1304431979">
          <w:marLeft w:val="640"/>
          <w:marRight w:val="0"/>
          <w:marTop w:val="0"/>
          <w:marBottom w:val="0"/>
          <w:divBdr>
            <w:top w:val="none" w:sz="0" w:space="0" w:color="auto"/>
            <w:left w:val="none" w:sz="0" w:space="0" w:color="auto"/>
            <w:bottom w:val="none" w:sz="0" w:space="0" w:color="auto"/>
            <w:right w:val="none" w:sz="0" w:space="0" w:color="auto"/>
          </w:divBdr>
        </w:div>
        <w:div w:id="1489517450">
          <w:marLeft w:val="640"/>
          <w:marRight w:val="0"/>
          <w:marTop w:val="0"/>
          <w:marBottom w:val="0"/>
          <w:divBdr>
            <w:top w:val="none" w:sz="0" w:space="0" w:color="auto"/>
            <w:left w:val="none" w:sz="0" w:space="0" w:color="auto"/>
            <w:bottom w:val="none" w:sz="0" w:space="0" w:color="auto"/>
            <w:right w:val="none" w:sz="0" w:space="0" w:color="auto"/>
          </w:divBdr>
        </w:div>
        <w:div w:id="1194146918">
          <w:marLeft w:val="640"/>
          <w:marRight w:val="0"/>
          <w:marTop w:val="0"/>
          <w:marBottom w:val="0"/>
          <w:divBdr>
            <w:top w:val="none" w:sz="0" w:space="0" w:color="auto"/>
            <w:left w:val="none" w:sz="0" w:space="0" w:color="auto"/>
            <w:bottom w:val="none" w:sz="0" w:space="0" w:color="auto"/>
            <w:right w:val="none" w:sz="0" w:space="0" w:color="auto"/>
          </w:divBdr>
        </w:div>
        <w:div w:id="992412377">
          <w:marLeft w:val="640"/>
          <w:marRight w:val="0"/>
          <w:marTop w:val="0"/>
          <w:marBottom w:val="0"/>
          <w:divBdr>
            <w:top w:val="none" w:sz="0" w:space="0" w:color="auto"/>
            <w:left w:val="none" w:sz="0" w:space="0" w:color="auto"/>
            <w:bottom w:val="none" w:sz="0" w:space="0" w:color="auto"/>
            <w:right w:val="none" w:sz="0" w:space="0" w:color="auto"/>
          </w:divBdr>
        </w:div>
        <w:div w:id="1446852660">
          <w:marLeft w:val="640"/>
          <w:marRight w:val="0"/>
          <w:marTop w:val="0"/>
          <w:marBottom w:val="0"/>
          <w:divBdr>
            <w:top w:val="none" w:sz="0" w:space="0" w:color="auto"/>
            <w:left w:val="none" w:sz="0" w:space="0" w:color="auto"/>
            <w:bottom w:val="none" w:sz="0" w:space="0" w:color="auto"/>
            <w:right w:val="none" w:sz="0" w:space="0" w:color="auto"/>
          </w:divBdr>
        </w:div>
        <w:div w:id="998919786">
          <w:marLeft w:val="640"/>
          <w:marRight w:val="0"/>
          <w:marTop w:val="0"/>
          <w:marBottom w:val="0"/>
          <w:divBdr>
            <w:top w:val="none" w:sz="0" w:space="0" w:color="auto"/>
            <w:left w:val="none" w:sz="0" w:space="0" w:color="auto"/>
            <w:bottom w:val="none" w:sz="0" w:space="0" w:color="auto"/>
            <w:right w:val="none" w:sz="0" w:space="0" w:color="auto"/>
          </w:divBdr>
        </w:div>
        <w:div w:id="1466047582">
          <w:marLeft w:val="640"/>
          <w:marRight w:val="0"/>
          <w:marTop w:val="0"/>
          <w:marBottom w:val="0"/>
          <w:divBdr>
            <w:top w:val="none" w:sz="0" w:space="0" w:color="auto"/>
            <w:left w:val="none" w:sz="0" w:space="0" w:color="auto"/>
            <w:bottom w:val="none" w:sz="0" w:space="0" w:color="auto"/>
            <w:right w:val="none" w:sz="0" w:space="0" w:color="auto"/>
          </w:divBdr>
        </w:div>
        <w:div w:id="1661234454">
          <w:marLeft w:val="640"/>
          <w:marRight w:val="0"/>
          <w:marTop w:val="0"/>
          <w:marBottom w:val="0"/>
          <w:divBdr>
            <w:top w:val="none" w:sz="0" w:space="0" w:color="auto"/>
            <w:left w:val="none" w:sz="0" w:space="0" w:color="auto"/>
            <w:bottom w:val="none" w:sz="0" w:space="0" w:color="auto"/>
            <w:right w:val="none" w:sz="0" w:space="0" w:color="auto"/>
          </w:divBdr>
        </w:div>
        <w:div w:id="100613854">
          <w:marLeft w:val="640"/>
          <w:marRight w:val="0"/>
          <w:marTop w:val="0"/>
          <w:marBottom w:val="0"/>
          <w:divBdr>
            <w:top w:val="none" w:sz="0" w:space="0" w:color="auto"/>
            <w:left w:val="none" w:sz="0" w:space="0" w:color="auto"/>
            <w:bottom w:val="none" w:sz="0" w:space="0" w:color="auto"/>
            <w:right w:val="none" w:sz="0" w:space="0" w:color="auto"/>
          </w:divBdr>
        </w:div>
        <w:div w:id="1821001561">
          <w:marLeft w:val="640"/>
          <w:marRight w:val="0"/>
          <w:marTop w:val="0"/>
          <w:marBottom w:val="0"/>
          <w:divBdr>
            <w:top w:val="none" w:sz="0" w:space="0" w:color="auto"/>
            <w:left w:val="none" w:sz="0" w:space="0" w:color="auto"/>
            <w:bottom w:val="none" w:sz="0" w:space="0" w:color="auto"/>
            <w:right w:val="none" w:sz="0" w:space="0" w:color="auto"/>
          </w:divBdr>
        </w:div>
        <w:div w:id="880047800">
          <w:marLeft w:val="640"/>
          <w:marRight w:val="0"/>
          <w:marTop w:val="0"/>
          <w:marBottom w:val="0"/>
          <w:divBdr>
            <w:top w:val="none" w:sz="0" w:space="0" w:color="auto"/>
            <w:left w:val="none" w:sz="0" w:space="0" w:color="auto"/>
            <w:bottom w:val="none" w:sz="0" w:space="0" w:color="auto"/>
            <w:right w:val="none" w:sz="0" w:space="0" w:color="auto"/>
          </w:divBdr>
        </w:div>
        <w:div w:id="466509424">
          <w:marLeft w:val="640"/>
          <w:marRight w:val="0"/>
          <w:marTop w:val="0"/>
          <w:marBottom w:val="0"/>
          <w:divBdr>
            <w:top w:val="none" w:sz="0" w:space="0" w:color="auto"/>
            <w:left w:val="none" w:sz="0" w:space="0" w:color="auto"/>
            <w:bottom w:val="none" w:sz="0" w:space="0" w:color="auto"/>
            <w:right w:val="none" w:sz="0" w:space="0" w:color="auto"/>
          </w:divBdr>
        </w:div>
        <w:div w:id="430203779">
          <w:marLeft w:val="640"/>
          <w:marRight w:val="0"/>
          <w:marTop w:val="0"/>
          <w:marBottom w:val="0"/>
          <w:divBdr>
            <w:top w:val="none" w:sz="0" w:space="0" w:color="auto"/>
            <w:left w:val="none" w:sz="0" w:space="0" w:color="auto"/>
            <w:bottom w:val="none" w:sz="0" w:space="0" w:color="auto"/>
            <w:right w:val="none" w:sz="0" w:space="0" w:color="auto"/>
          </w:divBdr>
        </w:div>
        <w:div w:id="1205173452">
          <w:marLeft w:val="640"/>
          <w:marRight w:val="0"/>
          <w:marTop w:val="0"/>
          <w:marBottom w:val="0"/>
          <w:divBdr>
            <w:top w:val="none" w:sz="0" w:space="0" w:color="auto"/>
            <w:left w:val="none" w:sz="0" w:space="0" w:color="auto"/>
            <w:bottom w:val="none" w:sz="0" w:space="0" w:color="auto"/>
            <w:right w:val="none" w:sz="0" w:space="0" w:color="auto"/>
          </w:divBdr>
        </w:div>
        <w:div w:id="1355961636">
          <w:marLeft w:val="640"/>
          <w:marRight w:val="0"/>
          <w:marTop w:val="0"/>
          <w:marBottom w:val="0"/>
          <w:divBdr>
            <w:top w:val="none" w:sz="0" w:space="0" w:color="auto"/>
            <w:left w:val="none" w:sz="0" w:space="0" w:color="auto"/>
            <w:bottom w:val="none" w:sz="0" w:space="0" w:color="auto"/>
            <w:right w:val="none" w:sz="0" w:space="0" w:color="auto"/>
          </w:divBdr>
        </w:div>
        <w:div w:id="1882789815">
          <w:marLeft w:val="640"/>
          <w:marRight w:val="0"/>
          <w:marTop w:val="0"/>
          <w:marBottom w:val="0"/>
          <w:divBdr>
            <w:top w:val="none" w:sz="0" w:space="0" w:color="auto"/>
            <w:left w:val="none" w:sz="0" w:space="0" w:color="auto"/>
            <w:bottom w:val="none" w:sz="0" w:space="0" w:color="auto"/>
            <w:right w:val="none" w:sz="0" w:space="0" w:color="auto"/>
          </w:divBdr>
        </w:div>
        <w:div w:id="1347056126">
          <w:marLeft w:val="640"/>
          <w:marRight w:val="0"/>
          <w:marTop w:val="0"/>
          <w:marBottom w:val="0"/>
          <w:divBdr>
            <w:top w:val="none" w:sz="0" w:space="0" w:color="auto"/>
            <w:left w:val="none" w:sz="0" w:space="0" w:color="auto"/>
            <w:bottom w:val="none" w:sz="0" w:space="0" w:color="auto"/>
            <w:right w:val="none" w:sz="0" w:space="0" w:color="auto"/>
          </w:divBdr>
        </w:div>
        <w:div w:id="1330252956">
          <w:marLeft w:val="640"/>
          <w:marRight w:val="0"/>
          <w:marTop w:val="0"/>
          <w:marBottom w:val="0"/>
          <w:divBdr>
            <w:top w:val="none" w:sz="0" w:space="0" w:color="auto"/>
            <w:left w:val="none" w:sz="0" w:space="0" w:color="auto"/>
            <w:bottom w:val="none" w:sz="0" w:space="0" w:color="auto"/>
            <w:right w:val="none" w:sz="0" w:space="0" w:color="auto"/>
          </w:divBdr>
        </w:div>
        <w:div w:id="957953958">
          <w:marLeft w:val="640"/>
          <w:marRight w:val="0"/>
          <w:marTop w:val="0"/>
          <w:marBottom w:val="0"/>
          <w:divBdr>
            <w:top w:val="none" w:sz="0" w:space="0" w:color="auto"/>
            <w:left w:val="none" w:sz="0" w:space="0" w:color="auto"/>
            <w:bottom w:val="none" w:sz="0" w:space="0" w:color="auto"/>
            <w:right w:val="none" w:sz="0" w:space="0" w:color="auto"/>
          </w:divBdr>
        </w:div>
        <w:div w:id="2126079373">
          <w:marLeft w:val="640"/>
          <w:marRight w:val="0"/>
          <w:marTop w:val="0"/>
          <w:marBottom w:val="0"/>
          <w:divBdr>
            <w:top w:val="none" w:sz="0" w:space="0" w:color="auto"/>
            <w:left w:val="none" w:sz="0" w:space="0" w:color="auto"/>
            <w:bottom w:val="none" w:sz="0" w:space="0" w:color="auto"/>
            <w:right w:val="none" w:sz="0" w:space="0" w:color="auto"/>
          </w:divBdr>
        </w:div>
        <w:div w:id="19402716">
          <w:marLeft w:val="640"/>
          <w:marRight w:val="0"/>
          <w:marTop w:val="0"/>
          <w:marBottom w:val="0"/>
          <w:divBdr>
            <w:top w:val="none" w:sz="0" w:space="0" w:color="auto"/>
            <w:left w:val="none" w:sz="0" w:space="0" w:color="auto"/>
            <w:bottom w:val="none" w:sz="0" w:space="0" w:color="auto"/>
            <w:right w:val="none" w:sz="0" w:space="0" w:color="auto"/>
          </w:divBdr>
        </w:div>
        <w:div w:id="1706717088">
          <w:marLeft w:val="640"/>
          <w:marRight w:val="0"/>
          <w:marTop w:val="0"/>
          <w:marBottom w:val="0"/>
          <w:divBdr>
            <w:top w:val="none" w:sz="0" w:space="0" w:color="auto"/>
            <w:left w:val="none" w:sz="0" w:space="0" w:color="auto"/>
            <w:bottom w:val="none" w:sz="0" w:space="0" w:color="auto"/>
            <w:right w:val="none" w:sz="0" w:space="0" w:color="auto"/>
          </w:divBdr>
        </w:div>
        <w:div w:id="2030568387">
          <w:marLeft w:val="640"/>
          <w:marRight w:val="0"/>
          <w:marTop w:val="0"/>
          <w:marBottom w:val="0"/>
          <w:divBdr>
            <w:top w:val="none" w:sz="0" w:space="0" w:color="auto"/>
            <w:left w:val="none" w:sz="0" w:space="0" w:color="auto"/>
            <w:bottom w:val="none" w:sz="0" w:space="0" w:color="auto"/>
            <w:right w:val="none" w:sz="0" w:space="0" w:color="auto"/>
          </w:divBdr>
        </w:div>
        <w:div w:id="1248267171">
          <w:marLeft w:val="640"/>
          <w:marRight w:val="0"/>
          <w:marTop w:val="0"/>
          <w:marBottom w:val="0"/>
          <w:divBdr>
            <w:top w:val="none" w:sz="0" w:space="0" w:color="auto"/>
            <w:left w:val="none" w:sz="0" w:space="0" w:color="auto"/>
            <w:bottom w:val="none" w:sz="0" w:space="0" w:color="auto"/>
            <w:right w:val="none" w:sz="0" w:space="0" w:color="auto"/>
          </w:divBdr>
        </w:div>
        <w:div w:id="1976090">
          <w:marLeft w:val="640"/>
          <w:marRight w:val="0"/>
          <w:marTop w:val="0"/>
          <w:marBottom w:val="0"/>
          <w:divBdr>
            <w:top w:val="none" w:sz="0" w:space="0" w:color="auto"/>
            <w:left w:val="none" w:sz="0" w:space="0" w:color="auto"/>
            <w:bottom w:val="none" w:sz="0" w:space="0" w:color="auto"/>
            <w:right w:val="none" w:sz="0" w:space="0" w:color="auto"/>
          </w:divBdr>
        </w:div>
        <w:div w:id="628433240">
          <w:marLeft w:val="640"/>
          <w:marRight w:val="0"/>
          <w:marTop w:val="0"/>
          <w:marBottom w:val="0"/>
          <w:divBdr>
            <w:top w:val="none" w:sz="0" w:space="0" w:color="auto"/>
            <w:left w:val="none" w:sz="0" w:space="0" w:color="auto"/>
            <w:bottom w:val="none" w:sz="0" w:space="0" w:color="auto"/>
            <w:right w:val="none" w:sz="0" w:space="0" w:color="auto"/>
          </w:divBdr>
        </w:div>
        <w:div w:id="875198771">
          <w:marLeft w:val="640"/>
          <w:marRight w:val="0"/>
          <w:marTop w:val="0"/>
          <w:marBottom w:val="0"/>
          <w:divBdr>
            <w:top w:val="none" w:sz="0" w:space="0" w:color="auto"/>
            <w:left w:val="none" w:sz="0" w:space="0" w:color="auto"/>
            <w:bottom w:val="none" w:sz="0" w:space="0" w:color="auto"/>
            <w:right w:val="none" w:sz="0" w:space="0" w:color="auto"/>
          </w:divBdr>
        </w:div>
        <w:div w:id="1195732723">
          <w:marLeft w:val="640"/>
          <w:marRight w:val="0"/>
          <w:marTop w:val="0"/>
          <w:marBottom w:val="0"/>
          <w:divBdr>
            <w:top w:val="none" w:sz="0" w:space="0" w:color="auto"/>
            <w:left w:val="none" w:sz="0" w:space="0" w:color="auto"/>
            <w:bottom w:val="none" w:sz="0" w:space="0" w:color="auto"/>
            <w:right w:val="none" w:sz="0" w:space="0" w:color="auto"/>
          </w:divBdr>
        </w:div>
        <w:div w:id="2058503332">
          <w:marLeft w:val="640"/>
          <w:marRight w:val="0"/>
          <w:marTop w:val="0"/>
          <w:marBottom w:val="0"/>
          <w:divBdr>
            <w:top w:val="none" w:sz="0" w:space="0" w:color="auto"/>
            <w:left w:val="none" w:sz="0" w:space="0" w:color="auto"/>
            <w:bottom w:val="none" w:sz="0" w:space="0" w:color="auto"/>
            <w:right w:val="none" w:sz="0" w:space="0" w:color="auto"/>
          </w:divBdr>
        </w:div>
        <w:div w:id="1602181050">
          <w:marLeft w:val="640"/>
          <w:marRight w:val="0"/>
          <w:marTop w:val="0"/>
          <w:marBottom w:val="0"/>
          <w:divBdr>
            <w:top w:val="none" w:sz="0" w:space="0" w:color="auto"/>
            <w:left w:val="none" w:sz="0" w:space="0" w:color="auto"/>
            <w:bottom w:val="none" w:sz="0" w:space="0" w:color="auto"/>
            <w:right w:val="none" w:sz="0" w:space="0" w:color="auto"/>
          </w:divBdr>
        </w:div>
        <w:div w:id="769591365">
          <w:marLeft w:val="640"/>
          <w:marRight w:val="0"/>
          <w:marTop w:val="0"/>
          <w:marBottom w:val="0"/>
          <w:divBdr>
            <w:top w:val="none" w:sz="0" w:space="0" w:color="auto"/>
            <w:left w:val="none" w:sz="0" w:space="0" w:color="auto"/>
            <w:bottom w:val="none" w:sz="0" w:space="0" w:color="auto"/>
            <w:right w:val="none" w:sz="0" w:space="0" w:color="auto"/>
          </w:divBdr>
        </w:div>
        <w:div w:id="1209417710">
          <w:marLeft w:val="640"/>
          <w:marRight w:val="0"/>
          <w:marTop w:val="0"/>
          <w:marBottom w:val="0"/>
          <w:divBdr>
            <w:top w:val="none" w:sz="0" w:space="0" w:color="auto"/>
            <w:left w:val="none" w:sz="0" w:space="0" w:color="auto"/>
            <w:bottom w:val="none" w:sz="0" w:space="0" w:color="auto"/>
            <w:right w:val="none" w:sz="0" w:space="0" w:color="auto"/>
          </w:divBdr>
        </w:div>
        <w:div w:id="749038753">
          <w:marLeft w:val="640"/>
          <w:marRight w:val="0"/>
          <w:marTop w:val="0"/>
          <w:marBottom w:val="0"/>
          <w:divBdr>
            <w:top w:val="none" w:sz="0" w:space="0" w:color="auto"/>
            <w:left w:val="none" w:sz="0" w:space="0" w:color="auto"/>
            <w:bottom w:val="none" w:sz="0" w:space="0" w:color="auto"/>
            <w:right w:val="none" w:sz="0" w:space="0" w:color="auto"/>
          </w:divBdr>
        </w:div>
        <w:div w:id="190412615">
          <w:marLeft w:val="640"/>
          <w:marRight w:val="0"/>
          <w:marTop w:val="0"/>
          <w:marBottom w:val="0"/>
          <w:divBdr>
            <w:top w:val="none" w:sz="0" w:space="0" w:color="auto"/>
            <w:left w:val="none" w:sz="0" w:space="0" w:color="auto"/>
            <w:bottom w:val="none" w:sz="0" w:space="0" w:color="auto"/>
            <w:right w:val="none" w:sz="0" w:space="0" w:color="auto"/>
          </w:divBdr>
        </w:div>
      </w:divsChild>
    </w:div>
    <w:div w:id="405998659">
      <w:bodyDiv w:val="1"/>
      <w:marLeft w:val="0"/>
      <w:marRight w:val="0"/>
      <w:marTop w:val="0"/>
      <w:marBottom w:val="0"/>
      <w:divBdr>
        <w:top w:val="none" w:sz="0" w:space="0" w:color="auto"/>
        <w:left w:val="none" w:sz="0" w:space="0" w:color="auto"/>
        <w:bottom w:val="none" w:sz="0" w:space="0" w:color="auto"/>
        <w:right w:val="none" w:sz="0" w:space="0" w:color="auto"/>
      </w:divBdr>
      <w:divsChild>
        <w:div w:id="483131885">
          <w:marLeft w:val="640"/>
          <w:marRight w:val="0"/>
          <w:marTop w:val="0"/>
          <w:marBottom w:val="0"/>
          <w:divBdr>
            <w:top w:val="none" w:sz="0" w:space="0" w:color="auto"/>
            <w:left w:val="none" w:sz="0" w:space="0" w:color="auto"/>
            <w:bottom w:val="none" w:sz="0" w:space="0" w:color="auto"/>
            <w:right w:val="none" w:sz="0" w:space="0" w:color="auto"/>
          </w:divBdr>
        </w:div>
        <w:div w:id="1763791588">
          <w:marLeft w:val="640"/>
          <w:marRight w:val="0"/>
          <w:marTop w:val="0"/>
          <w:marBottom w:val="0"/>
          <w:divBdr>
            <w:top w:val="none" w:sz="0" w:space="0" w:color="auto"/>
            <w:left w:val="none" w:sz="0" w:space="0" w:color="auto"/>
            <w:bottom w:val="none" w:sz="0" w:space="0" w:color="auto"/>
            <w:right w:val="none" w:sz="0" w:space="0" w:color="auto"/>
          </w:divBdr>
        </w:div>
        <w:div w:id="270284787">
          <w:marLeft w:val="640"/>
          <w:marRight w:val="0"/>
          <w:marTop w:val="0"/>
          <w:marBottom w:val="0"/>
          <w:divBdr>
            <w:top w:val="none" w:sz="0" w:space="0" w:color="auto"/>
            <w:left w:val="none" w:sz="0" w:space="0" w:color="auto"/>
            <w:bottom w:val="none" w:sz="0" w:space="0" w:color="auto"/>
            <w:right w:val="none" w:sz="0" w:space="0" w:color="auto"/>
          </w:divBdr>
        </w:div>
        <w:div w:id="2121803501">
          <w:marLeft w:val="640"/>
          <w:marRight w:val="0"/>
          <w:marTop w:val="0"/>
          <w:marBottom w:val="0"/>
          <w:divBdr>
            <w:top w:val="none" w:sz="0" w:space="0" w:color="auto"/>
            <w:left w:val="none" w:sz="0" w:space="0" w:color="auto"/>
            <w:bottom w:val="none" w:sz="0" w:space="0" w:color="auto"/>
            <w:right w:val="none" w:sz="0" w:space="0" w:color="auto"/>
          </w:divBdr>
        </w:div>
        <w:div w:id="1811631233">
          <w:marLeft w:val="640"/>
          <w:marRight w:val="0"/>
          <w:marTop w:val="0"/>
          <w:marBottom w:val="0"/>
          <w:divBdr>
            <w:top w:val="none" w:sz="0" w:space="0" w:color="auto"/>
            <w:left w:val="none" w:sz="0" w:space="0" w:color="auto"/>
            <w:bottom w:val="none" w:sz="0" w:space="0" w:color="auto"/>
            <w:right w:val="none" w:sz="0" w:space="0" w:color="auto"/>
          </w:divBdr>
        </w:div>
        <w:div w:id="224876421">
          <w:marLeft w:val="640"/>
          <w:marRight w:val="0"/>
          <w:marTop w:val="0"/>
          <w:marBottom w:val="0"/>
          <w:divBdr>
            <w:top w:val="none" w:sz="0" w:space="0" w:color="auto"/>
            <w:left w:val="none" w:sz="0" w:space="0" w:color="auto"/>
            <w:bottom w:val="none" w:sz="0" w:space="0" w:color="auto"/>
            <w:right w:val="none" w:sz="0" w:space="0" w:color="auto"/>
          </w:divBdr>
        </w:div>
        <w:div w:id="1000429294">
          <w:marLeft w:val="640"/>
          <w:marRight w:val="0"/>
          <w:marTop w:val="0"/>
          <w:marBottom w:val="0"/>
          <w:divBdr>
            <w:top w:val="none" w:sz="0" w:space="0" w:color="auto"/>
            <w:left w:val="none" w:sz="0" w:space="0" w:color="auto"/>
            <w:bottom w:val="none" w:sz="0" w:space="0" w:color="auto"/>
            <w:right w:val="none" w:sz="0" w:space="0" w:color="auto"/>
          </w:divBdr>
        </w:div>
        <w:div w:id="421604793">
          <w:marLeft w:val="640"/>
          <w:marRight w:val="0"/>
          <w:marTop w:val="0"/>
          <w:marBottom w:val="0"/>
          <w:divBdr>
            <w:top w:val="none" w:sz="0" w:space="0" w:color="auto"/>
            <w:left w:val="none" w:sz="0" w:space="0" w:color="auto"/>
            <w:bottom w:val="none" w:sz="0" w:space="0" w:color="auto"/>
            <w:right w:val="none" w:sz="0" w:space="0" w:color="auto"/>
          </w:divBdr>
        </w:div>
        <w:div w:id="391929101">
          <w:marLeft w:val="640"/>
          <w:marRight w:val="0"/>
          <w:marTop w:val="0"/>
          <w:marBottom w:val="0"/>
          <w:divBdr>
            <w:top w:val="none" w:sz="0" w:space="0" w:color="auto"/>
            <w:left w:val="none" w:sz="0" w:space="0" w:color="auto"/>
            <w:bottom w:val="none" w:sz="0" w:space="0" w:color="auto"/>
            <w:right w:val="none" w:sz="0" w:space="0" w:color="auto"/>
          </w:divBdr>
        </w:div>
        <w:div w:id="1431269913">
          <w:marLeft w:val="640"/>
          <w:marRight w:val="0"/>
          <w:marTop w:val="0"/>
          <w:marBottom w:val="0"/>
          <w:divBdr>
            <w:top w:val="none" w:sz="0" w:space="0" w:color="auto"/>
            <w:left w:val="none" w:sz="0" w:space="0" w:color="auto"/>
            <w:bottom w:val="none" w:sz="0" w:space="0" w:color="auto"/>
            <w:right w:val="none" w:sz="0" w:space="0" w:color="auto"/>
          </w:divBdr>
        </w:div>
        <w:div w:id="1111390932">
          <w:marLeft w:val="640"/>
          <w:marRight w:val="0"/>
          <w:marTop w:val="0"/>
          <w:marBottom w:val="0"/>
          <w:divBdr>
            <w:top w:val="none" w:sz="0" w:space="0" w:color="auto"/>
            <w:left w:val="none" w:sz="0" w:space="0" w:color="auto"/>
            <w:bottom w:val="none" w:sz="0" w:space="0" w:color="auto"/>
            <w:right w:val="none" w:sz="0" w:space="0" w:color="auto"/>
          </w:divBdr>
        </w:div>
        <w:div w:id="851994219">
          <w:marLeft w:val="640"/>
          <w:marRight w:val="0"/>
          <w:marTop w:val="0"/>
          <w:marBottom w:val="0"/>
          <w:divBdr>
            <w:top w:val="none" w:sz="0" w:space="0" w:color="auto"/>
            <w:left w:val="none" w:sz="0" w:space="0" w:color="auto"/>
            <w:bottom w:val="none" w:sz="0" w:space="0" w:color="auto"/>
            <w:right w:val="none" w:sz="0" w:space="0" w:color="auto"/>
          </w:divBdr>
        </w:div>
        <w:div w:id="1029992764">
          <w:marLeft w:val="640"/>
          <w:marRight w:val="0"/>
          <w:marTop w:val="0"/>
          <w:marBottom w:val="0"/>
          <w:divBdr>
            <w:top w:val="none" w:sz="0" w:space="0" w:color="auto"/>
            <w:left w:val="none" w:sz="0" w:space="0" w:color="auto"/>
            <w:bottom w:val="none" w:sz="0" w:space="0" w:color="auto"/>
            <w:right w:val="none" w:sz="0" w:space="0" w:color="auto"/>
          </w:divBdr>
        </w:div>
        <w:div w:id="646280808">
          <w:marLeft w:val="640"/>
          <w:marRight w:val="0"/>
          <w:marTop w:val="0"/>
          <w:marBottom w:val="0"/>
          <w:divBdr>
            <w:top w:val="none" w:sz="0" w:space="0" w:color="auto"/>
            <w:left w:val="none" w:sz="0" w:space="0" w:color="auto"/>
            <w:bottom w:val="none" w:sz="0" w:space="0" w:color="auto"/>
            <w:right w:val="none" w:sz="0" w:space="0" w:color="auto"/>
          </w:divBdr>
        </w:div>
        <w:div w:id="390540296">
          <w:marLeft w:val="640"/>
          <w:marRight w:val="0"/>
          <w:marTop w:val="0"/>
          <w:marBottom w:val="0"/>
          <w:divBdr>
            <w:top w:val="none" w:sz="0" w:space="0" w:color="auto"/>
            <w:left w:val="none" w:sz="0" w:space="0" w:color="auto"/>
            <w:bottom w:val="none" w:sz="0" w:space="0" w:color="auto"/>
            <w:right w:val="none" w:sz="0" w:space="0" w:color="auto"/>
          </w:divBdr>
        </w:div>
        <w:div w:id="1123812950">
          <w:marLeft w:val="640"/>
          <w:marRight w:val="0"/>
          <w:marTop w:val="0"/>
          <w:marBottom w:val="0"/>
          <w:divBdr>
            <w:top w:val="none" w:sz="0" w:space="0" w:color="auto"/>
            <w:left w:val="none" w:sz="0" w:space="0" w:color="auto"/>
            <w:bottom w:val="none" w:sz="0" w:space="0" w:color="auto"/>
            <w:right w:val="none" w:sz="0" w:space="0" w:color="auto"/>
          </w:divBdr>
        </w:div>
        <w:div w:id="473914029">
          <w:marLeft w:val="640"/>
          <w:marRight w:val="0"/>
          <w:marTop w:val="0"/>
          <w:marBottom w:val="0"/>
          <w:divBdr>
            <w:top w:val="none" w:sz="0" w:space="0" w:color="auto"/>
            <w:left w:val="none" w:sz="0" w:space="0" w:color="auto"/>
            <w:bottom w:val="none" w:sz="0" w:space="0" w:color="auto"/>
            <w:right w:val="none" w:sz="0" w:space="0" w:color="auto"/>
          </w:divBdr>
        </w:div>
        <w:div w:id="1173255427">
          <w:marLeft w:val="640"/>
          <w:marRight w:val="0"/>
          <w:marTop w:val="0"/>
          <w:marBottom w:val="0"/>
          <w:divBdr>
            <w:top w:val="none" w:sz="0" w:space="0" w:color="auto"/>
            <w:left w:val="none" w:sz="0" w:space="0" w:color="auto"/>
            <w:bottom w:val="none" w:sz="0" w:space="0" w:color="auto"/>
            <w:right w:val="none" w:sz="0" w:space="0" w:color="auto"/>
          </w:divBdr>
        </w:div>
        <w:div w:id="768886995">
          <w:marLeft w:val="640"/>
          <w:marRight w:val="0"/>
          <w:marTop w:val="0"/>
          <w:marBottom w:val="0"/>
          <w:divBdr>
            <w:top w:val="none" w:sz="0" w:space="0" w:color="auto"/>
            <w:left w:val="none" w:sz="0" w:space="0" w:color="auto"/>
            <w:bottom w:val="none" w:sz="0" w:space="0" w:color="auto"/>
            <w:right w:val="none" w:sz="0" w:space="0" w:color="auto"/>
          </w:divBdr>
        </w:div>
        <w:div w:id="1548839758">
          <w:marLeft w:val="640"/>
          <w:marRight w:val="0"/>
          <w:marTop w:val="0"/>
          <w:marBottom w:val="0"/>
          <w:divBdr>
            <w:top w:val="none" w:sz="0" w:space="0" w:color="auto"/>
            <w:left w:val="none" w:sz="0" w:space="0" w:color="auto"/>
            <w:bottom w:val="none" w:sz="0" w:space="0" w:color="auto"/>
            <w:right w:val="none" w:sz="0" w:space="0" w:color="auto"/>
          </w:divBdr>
        </w:div>
        <w:div w:id="690961649">
          <w:marLeft w:val="640"/>
          <w:marRight w:val="0"/>
          <w:marTop w:val="0"/>
          <w:marBottom w:val="0"/>
          <w:divBdr>
            <w:top w:val="none" w:sz="0" w:space="0" w:color="auto"/>
            <w:left w:val="none" w:sz="0" w:space="0" w:color="auto"/>
            <w:bottom w:val="none" w:sz="0" w:space="0" w:color="auto"/>
            <w:right w:val="none" w:sz="0" w:space="0" w:color="auto"/>
          </w:divBdr>
        </w:div>
        <w:div w:id="2130121897">
          <w:marLeft w:val="640"/>
          <w:marRight w:val="0"/>
          <w:marTop w:val="0"/>
          <w:marBottom w:val="0"/>
          <w:divBdr>
            <w:top w:val="none" w:sz="0" w:space="0" w:color="auto"/>
            <w:left w:val="none" w:sz="0" w:space="0" w:color="auto"/>
            <w:bottom w:val="none" w:sz="0" w:space="0" w:color="auto"/>
            <w:right w:val="none" w:sz="0" w:space="0" w:color="auto"/>
          </w:divBdr>
        </w:div>
        <w:div w:id="650057328">
          <w:marLeft w:val="640"/>
          <w:marRight w:val="0"/>
          <w:marTop w:val="0"/>
          <w:marBottom w:val="0"/>
          <w:divBdr>
            <w:top w:val="none" w:sz="0" w:space="0" w:color="auto"/>
            <w:left w:val="none" w:sz="0" w:space="0" w:color="auto"/>
            <w:bottom w:val="none" w:sz="0" w:space="0" w:color="auto"/>
            <w:right w:val="none" w:sz="0" w:space="0" w:color="auto"/>
          </w:divBdr>
        </w:div>
        <w:div w:id="1375232340">
          <w:marLeft w:val="640"/>
          <w:marRight w:val="0"/>
          <w:marTop w:val="0"/>
          <w:marBottom w:val="0"/>
          <w:divBdr>
            <w:top w:val="none" w:sz="0" w:space="0" w:color="auto"/>
            <w:left w:val="none" w:sz="0" w:space="0" w:color="auto"/>
            <w:bottom w:val="none" w:sz="0" w:space="0" w:color="auto"/>
            <w:right w:val="none" w:sz="0" w:space="0" w:color="auto"/>
          </w:divBdr>
        </w:div>
        <w:div w:id="2069301259">
          <w:marLeft w:val="640"/>
          <w:marRight w:val="0"/>
          <w:marTop w:val="0"/>
          <w:marBottom w:val="0"/>
          <w:divBdr>
            <w:top w:val="none" w:sz="0" w:space="0" w:color="auto"/>
            <w:left w:val="none" w:sz="0" w:space="0" w:color="auto"/>
            <w:bottom w:val="none" w:sz="0" w:space="0" w:color="auto"/>
            <w:right w:val="none" w:sz="0" w:space="0" w:color="auto"/>
          </w:divBdr>
        </w:div>
        <w:div w:id="689451567">
          <w:marLeft w:val="640"/>
          <w:marRight w:val="0"/>
          <w:marTop w:val="0"/>
          <w:marBottom w:val="0"/>
          <w:divBdr>
            <w:top w:val="none" w:sz="0" w:space="0" w:color="auto"/>
            <w:left w:val="none" w:sz="0" w:space="0" w:color="auto"/>
            <w:bottom w:val="none" w:sz="0" w:space="0" w:color="auto"/>
            <w:right w:val="none" w:sz="0" w:space="0" w:color="auto"/>
          </w:divBdr>
        </w:div>
        <w:div w:id="1509978670">
          <w:marLeft w:val="640"/>
          <w:marRight w:val="0"/>
          <w:marTop w:val="0"/>
          <w:marBottom w:val="0"/>
          <w:divBdr>
            <w:top w:val="none" w:sz="0" w:space="0" w:color="auto"/>
            <w:left w:val="none" w:sz="0" w:space="0" w:color="auto"/>
            <w:bottom w:val="none" w:sz="0" w:space="0" w:color="auto"/>
            <w:right w:val="none" w:sz="0" w:space="0" w:color="auto"/>
          </w:divBdr>
        </w:div>
        <w:div w:id="190801288">
          <w:marLeft w:val="640"/>
          <w:marRight w:val="0"/>
          <w:marTop w:val="0"/>
          <w:marBottom w:val="0"/>
          <w:divBdr>
            <w:top w:val="none" w:sz="0" w:space="0" w:color="auto"/>
            <w:left w:val="none" w:sz="0" w:space="0" w:color="auto"/>
            <w:bottom w:val="none" w:sz="0" w:space="0" w:color="auto"/>
            <w:right w:val="none" w:sz="0" w:space="0" w:color="auto"/>
          </w:divBdr>
        </w:div>
        <w:div w:id="1068922156">
          <w:marLeft w:val="640"/>
          <w:marRight w:val="0"/>
          <w:marTop w:val="0"/>
          <w:marBottom w:val="0"/>
          <w:divBdr>
            <w:top w:val="none" w:sz="0" w:space="0" w:color="auto"/>
            <w:left w:val="none" w:sz="0" w:space="0" w:color="auto"/>
            <w:bottom w:val="none" w:sz="0" w:space="0" w:color="auto"/>
            <w:right w:val="none" w:sz="0" w:space="0" w:color="auto"/>
          </w:divBdr>
        </w:div>
        <w:div w:id="845293443">
          <w:marLeft w:val="640"/>
          <w:marRight w:val="0"/>
          <w:marTop w:val="0"/>
          <w:marBottom w:val="0"/>
          <w:divBdr>
            <w:top w:val="none" w:sz="0" w:space="0" w:color="auto"/>
            <w:left w:val="none" w:sz="0" w:space="0" w:color="auto"/>
            <w:bottom w:val="none" w:sz="0" w:space="0" w:color="auto"/>
            <w:right w:val="none" w:sz="0" w:space="0" w:color="auto"/>
          </w:divBdr>
        </w:div>
        <w:div w:id="1929001709">
          <w:marLeft w:val="640"/>
          <w:marRight w:val="0"/>
          <w:marTop w:val="0"/>
          <w:marBottom w:val="0"/>
          <w:divBdr>
            <w:top w:val="none" w:sz="0" w:space="0" w:color="auto"/>
            <w:left w:val="none" w:sz="0" w:space="0" w:color="auto"/>
            <w:bottom w:val="none" w:sz="0" w:space="0" w:color="auto"/>
            <w:right w:val="none" w:sz="0" w:space="0" w:color="auto"/>
          </w:divBdr>
        </w:div>
        <w:div w:id="543062901">
          <w:marLeft w:val="640"/>
          <w:marRight w:val="0"/>
          <w:marTop w:val="0"/>
          <w:marBottom w:val="0"/>
          <w:divBdr>
            <w:top w:val="none" w:sz="0" w:space="0" w:color="auto"/>
            <w:left w:val="none" w:sz="0" w:space="0" w:color="auto"/>
            <w:bottom w:val="none" w:sz="0" w:space="0" w:color="auto"/>
            <w:right w:val="none" w:sz="0" w:space="0" w:color="auto"/>
          </w:divBdr>
        </w:div>
        <w:div w:id="1923948775">
          <w:marLeft w:val="640"/>
          <w:marRight w:val="0"/>
          <w:marTop w:val="0"/>
          <w:marBottom w:val="0"/>
          <w:divBdr>
            <w:top w:val="none" w:sz="0" w:space="0" w:color="auto"/>
            <w:left w:val="none" w:sz="0" w:space="0" w:color="auto"/>
            <w:bottom w:val="none" w:sz="0" w:space="0" w:color="auto"/>
            <w:right w:val="none" w:sz="0" w:space="0" w:color="auto"/>
          </w:divBdr>
        </w:div>
        <w:div w:id="1260288247">
          <w:marLeft w:val="640"/>
          <w:marRight w:val="0"/>
          <w:marTop w:val="0"/>
          <w:marBottom w:val="0"/>
          <w:divBdr>
            <w:top w:val="none" w:sz="0" w:space="0" w:color="auto"/>
            <w:left w:val="none" w:sz="0" w:space="0" w:color="auto"/>
            <w:bottom w:val="none" w:sz="0" w:space="0" w:color="auto"/>
            <w:right w:val="none" w:sz="0" w:space="0" w:color="auto"/>
          </w:divBdr>
        </w:div>
        <w:div w:id="1274168678">
          <w:marLeft w:val="640"/>
          <w:marRight w:val="0"/>
          <w:marTop w:val="0"/>
          <w:marBottom w:val="0"/>
          <w:divBdr>
            <w:top w:val="none" w:sz="0" w:space="0" w:color="auto"/>
            <w:left w:val="none" w:sz="0" w:space="0" w:color="auto"/>
            <w:bottom w:val="none" w:sz="0" w:space="0" w:color="auto"/>
            <w:right w:val="none" w:sz="0" w:space="0" w:color="auto"/>
          </w:divBdr>
        </w:div>
        <w:div w:id="2058820165">
          <w:marLeft w:val="640"/>
          <w:marRight w:val="0"/>
          <w:marTop w:val="0"/>
          <w:marBottom w:val="0"/>
          <w:divBdr>
            <w:top w:val="none" w:sz="0" w:space="0" w:color="auto"/>
            <w:left w:val="none" w:sz="0" w:space="0" w:color="auto"/>
            <w:bottom w:val="none" w:sz="0" w:space="0" w:color="auto"/>
            <w:right w:val="none" w:sz="0" w:space="0" w:color="auto"/>
          </w:divBdr>
        </w:div>
        <w:div w:id="1709185875">
          <w:marLeft w:val="640"/>
          <w:marRight w:val="0"/>
          <w:marTop w:val="0"/>
          <w:marBottom w:val="0"/>
          <w:divBdr>
            <w:top w:val="none" w:sz="0" w:space="0" w:color="auto"/>
            <w:left w:val="none" w:sz="0" w:space="0" w:color="auto"/>
            <w:bottom w:val="none" w:sz="0" w:space="0" w:color="auto"/>
            <w:right w:val="none" w:sz="0" w:space="0" w:color="auto"/>
          </w:divBdr>
        </w:div>
        <w:div w:id="1275288131">
          <w:marLeft w:val="640"/>
          <w:marRight w:val="0"/>
          <w:marTop w:val="0"/>
          <w:marBottom w:val="0"/>
          <w:divBdr>
            <w:top w:val="none" w:sz="0" w:space="0" w:color="auto"/>
            <w:left w:val="none" w:sz="0" w:space="0" w:color="auto"/>
            <w:bottom w:val="none" w:sz="0" w:space="0" w:color="auto"/>
            <w:right w:val="none" w:sz="0" w:space="0" w:color="auto"/>
          </w:divBdr>
        </w:div>
        <w:div w:id="1619800311">
          <w:marLeft w:val="640"/>
          <w:marRight w:val="0"/>
          <w:marTop w:val="0"/>
          <w:marBottom w:val="0"/>
          <w:divBdr>
            <w:top w:val="none" w:sz="0" w:space="0" w:color="auto"/>
            <w:left w:val="none" w:sz="0" w:space="0" w:color="auto"/>
            <w:bottom w:val="none" w:sz="0" w:space="0" w:color="auto"/>
            <w:right w:val="none" w:sz="0" w:space="0" w:color="auto"/>
          </w:divBdr>
        </w:div>
        <w:div w:id="391462080">
          <w:marLeft w:val="640"/>
          <w:marRight w:val="0"/>
          <w:marTop w:val="0"/>
          <w:marBottom w:val="0"/>
          <w:divBdr>
            <w:top w:val="none" w:sz="0" w:space="0" w:color="auto"/>
            <w:left w:val="none" w:sz="0" w:space="0" w:color="auto"/>
            <w:bottom w:val="none" w:sz="0" w:space="0" w:color="auto"/>
            <w:right w:val="none" w:sz="0" w:space="0" w:color="auto"/>
          </w:divBdr>
        </w:div>
        <w:div w:id="569727863">
          <w:marLeft w:val="640"/>
          <w:marRight w:val="0"/>
          <w:marTop w:val="0"/>
          <w:marBottom w:val="0"/>
          <w:divBdr>
            <w:top w:val="none" w:sz="0" w:space="0" w:color="auto"/>
            <w:left w:val="none" w:sz="0" w:space="0" w:color="auto"/>
            <w:bottom w:val="none" w:sz="0" w:space="0" w:color="auto"/>
            <w:right w:val="none" w:sz="0" w:space="0" w:color="auto"/>
          </w:divBdr>
        </w:div>
        <w:div w:id="2082288903">
          <w:marLeft w:val="640"/>
          <w:marRight w:val="0"/>
          <w:marTop w:val="0"/>
          <w:marBottom w:val="0"/>
          <w:divBdr>
            <w:top w:val="none" w:sz="0" w:space="0" w:color="auto"/>
            <w:left w:val="none" w:sz="0" w:space="0" w:color="auto"/>
            <w:bottom w:val="none" w:sz="0" w:space="0" w:color="auto"/>
            <w:right w:val="none" w:sz="0" w:space="0" w:color="auto"/>
          </w:divBdr>
        </w:div>
        <w:div w:id="1909613243">
          <w:marLeft w:val="640"/>
          <w:marRight w:val="0"/>
          <w:marTop w:val="0"/>
          <w:marBottom w:val="0"/>
          <w:divBdr>
            <w:top w:val="none" w:sz="0" w:space="0" w:color="auto"/>
            <w:left w:val="none" w:sz="0" w:space="0" w:color="auto"/>
            <w:bottom w:val="none" w:sz="0" w:space="0" w:color="auto"/>
            <w:right w:val="none" w:sz="0" w:space="0" w:color="auto"/>
          </w:divBdr>
        </w:div>
        <w:div w:id="876964409">
          <w:marLeft w:val="640"/>
          <w:marRight w:val="0"/>
          <w:marTop w:val="0"/>
          <w:marBottom w:val="0"/>
          <w:divBdr>
            <w:top w:val="none" w:sz="0" w:space="0" w:color="auto"/>
            <w:left w:val="none" w:sz="0" w:space="0" w:color="auto"/>
            <w:bottom w:val="none" w:sz="0" w:space="0" w:color="auto"/>
            <w:right w:val="none" w:sz="0" w:space="0" w:color="auto"/>
          </w:divBdr>
        </w:div>
        <w:div w:id="792017495">
          <w:marLeft w:val="640"/>
          <w:marRight w:val="0"/>
          <w:marTop w:val="0"/>
          <w:marBottom w:val="0"/>
          <w:divBdr>
            <w:top w:val="none" w:sz="0" w:space="0" w:color="auto"/>
            <w:left w:val="none" w:sz="0" w:space="0" w:color="auto"/>
            <w:bottom w:val="none" w:sz="0" w:space="0" w:color="auto"/>
            <w:right w:val="none" w:sz="0" w:space="0" w:color="auto"/>
          </w:divBdr>
        </w:div>
        <w:div w:id="1028600014">
          <w:marLeft w:val="640"/>
          <w:marRight w:val="0"/>
          <w:marTop w:val="0"/>
          <w:marBottom w:val="0"/>
          <w:divBdr>
            <w:top w:val="none" w:sz="0" w:space="0" w:color="auto"/>
            <w:left w:val="none" w:sz="0" w:space="0" w:color="auto"/>
            <w:bottom w:val="none" w:sz="0" w:space="0" w:color="auto"/>
            <w:right w:val="none" w:sz="0" w:space="0" w:color="auto"/>
          </w:divBdr>
        </w:div>
        <w:div w:id="1937640001">
          <w:marLeft w:val="640"/>
          <w:marRight w:val="0"/>
          <w:marTop w:val="0"/>
          <w:marBottom w:val="0"/>
          <w:divBdr>
            <w:top w:val="none" w:sz="0" w:space="0" w:color="auto"/>
            <w:left w:val="none" w:sz="0" w:space="0" w:color="auto"/>
            <w:bottom w:val="none" w:sz="0" w:space="0" w:color="auto"/>
            <w:right w:val="none" w:sz="0" w:space="0" w:color="auto"/>
          </w:divBdr>
        </w:div>
        <w:div w:id="2039696103">
          <w:marLeft w:val="640"/>
          <w:marRight w:val="0"/>
          <w:marTop w:val="0"/>
          <w:marBottom w:val="0"/>
          <w:divBdr>
            <w:top w:val="none" w:sz="0" w:space="0" w:color="auto"/>
            <w:left w:val="none" w:sz="0" w:space="0" w:color="auto"/>
            <w:bottom w:val="none" w:sz="0" w:space="0" w:color="auto"/>
            <w:right w:val="none" w:sz="0" w:space="0" w:color="auto"/>
          </w:divBdr>
        </w:div>
        <w:div w:id="678197892">
          <w:marLeft w:val="640"/>
          <w:marRight w:val="0"/>
          <w:marTop w:val="0"/>
          <w:marBottom w:val="0"/>
          <w:divBdr>
            <w:top w:val="none" w:sz="0" w:space="0" w:color="auto"/>
            <w:left w:val="none" w:sz="0" w:space="0" w:color="auto"/>
            <w:bottom w:val="none" w:sz="0" w:space="0" w:color="auto"/>
            <w:right w:val="none" w:sz="0" w:space="0" w:color="auto"/>
          </w:divBdr>
        </w:div>
        <w:div w:id="1194885071">
          <w:marLeft w:val="640"/>
          <w:marRight w:val="0"/>
          <w:marTop w:val="0"/>
          <w:marBottom w:val="0"/>
          <w:divBdr>
            <w:top w:val="none" w:sz="0" w:space="0" w:color="auto"/>
            <w:left w:val="none" w:sz="0" w:space="0" w:color="auto"/>
            <w:bottom w:val="none" w:sz="0" w:space="0" w:color="auto"/>
            <w:right w:val="none" w:sz="0" w:space="0" w:color="auto"/>
          </w:divBdr>
        </w:div>
        <w:div w:id="1542521045">
          <w:marLeft w:val="640"/>
          <w:marRight w:val="0"/>
          <w:marTop w:val="0"/>
          <w:marBottom w:val="0"/>
          <w:divBdr>
            <w:top w:val="none" w:sz="0" w:space="0" w:color="auto"/>
            <w:left w:val="none" w:sz="0" w:space="0" w:color="auto"/>
            <w:bottom w:val="none" w:sz="0" w:space="0" w:color="auto"/>
            <w:right w:val="none" w:sz="0" w:space="0" w:color="auto"/>
          </w:divBdr>
        </w:div>
        <w:div w:id="41366337">
          <w:marLeft w:val="640"/>
          <w:marRight w:val="0"/>
          <w:marTop w:val="0"/>
          <w:marBottom w:val="0"/>
          <w:divBdr>
            <w:top w:val="none" w:sz="0" w:space="0" w:color="auto"/>
            <w:left w:val="none" w:sz="0" w:space="0" w:color="auto"/>
            <w:bottom w:val="none" w:sz="0" w:space="0" w:color="auto"/>
            <w:right w:val="none" w:sz="0" w:space="0" w:color="auto"/>
          </w:divBdr>
        </w:div>
        <w:div w:id="1424377789">
          <w:marLeft w:val="640"/>
          <w:marRight w:val="0"/>
          <w:marTop w:val="0"/>
          <w:marBottom w:val="0"/>
          <w:divBdr>
            <w:top w:val="none" w:sz="0" w:space="0" w:color="auto"/>
            <w:left w:val="none" w:sz="0" w:space="0" w:color="auto"/>
            <w:bottom w:val="none" w:sz="0" w:space="0" w:color="auto"/>
            <w:right w:val="none" w:sz="0" w:space="0" w:color="auto"/>
          </w:divBdr>
        </w:div>
        <w:div w:id="850416900">
          <w:marLeft w:val="640"/>
          <w:marRight w:val="0"/>
          <w:marTop w:val="0"/>
          <w:marBottom w:val="0"/>
          <w:divBdr>
            <w:top w:val="none" w:sz="0" w:space="0" w:color="auto"/>
            <w:left w:val="none" w:sz="0" w:space="0" w:color="auto"/>
            <w:bottom w:val="none" w:sz="0" w:space="0" w:color="auto"/>
            <w:right w:val="none" w:sz="0" w:space="0" w:color="auto"/>
          </w:divBdr>
        </w:div>
        <w:div w:id="561479427">
          <w:marLeft w:val="640"/>
          <w:marRight w:val="0"/>
          <w:marTop w:val="0"/>
          <w:marBottom w:val="0"/>
          <w:divBdr>
            <w:top w:val="none" w:sz="0" w:space="0" w:color="auto"/>
            <w:left w:val="none" w:sz="0" w:space="0" w:color="auto"/>
            <w:bottom w:val="none" w:sz="0" w:space="0" w:color="auto"/>
            <w:right w:val="none" w:sz="0" w:space="0" w:color="auto"/>
          </w:divBdr>
        </w:div>
        <w:div w:id="1430927139">
          <w:marLeft w:val="640"/>
          <w:marRight w:val="0"/>
          <w:marTop w:val="0"/>
          <w:marBottom w:val="0"/>
          <w:divBdr>
            <w:top w:val="none" w:sz="0" w:space="0" w:color="auto"/>
            <w:left w:val="none" w:sz="0" w:space="0" w:color="auto"/>
            <w:bottom w:val="none" w:sz="0" w:space="0" w:color="auto"/>
            <w:right w:val="none" w:sz="0" w:space="0" w:color="auto"/>
          </w:divBdr>
        </w:div>
        <w:div w:id="1099329874">
          <w:marLeft w:val="640"/>
          <w:marRight w:val="0"/>
          <w:marTop w:val="0"/>
          <w:marBottom w:val="0"/>
          <w:divBdr>
            <w:top w:val="none" w:sz="0" w:space="0" w:color="auto"/>
            <w:left w:val="none" w:sz="0" w:space="0" w:color="auto"/>
            <w:bottom w:val="none" w:sz="0" w:space="0" w:color="auto"/>
            <w:right w:val="none" w:sz="0" w:space="0" w:color="auto"/>
          </w:divBdr>
        </w:div>
        <w:div w:id="305935951">
          <w:marLeft w:val="640"/>
          <w:marRight w:val="0"/>
          <w:marTop w:val="0"/>
          <w:marBottom w:val="0"/>
          <w:divBdr>
            <w:top w:val="none" w:sz="0" w:space="0" w:color="auto"/>
            <w:left w:val="none" w:sz="0" w:space="0" w:color="auto"/>
            <w:bottom w:val="none" w:sz="0" w:space="0" w:color="auto"/>
            <w:right w:val="none" w:sz="0" w:space="0" w:color="auto"/>
          </w:divBdr>
        </w:div>
        <w:div w:id="2046902470">
          <w:marLeft w:val="640"/>
          <w:marRight w:val="0"/>
          <w:marTop w:val="0"/>
          <w:marBottom w:val="0"/>
          <w:divBdr>
            <w:top w:val="none" w:sz="0" w:space="0" w:color="auto"/>
            <w:left w:val="none" w:sz="0" w:space="0" w:color="auto"/>
            <w:bottom w:val="none" w:sz="0" w:space="0" w:color="auto"/>
            <w:right w:val="none" w:sz="0" w:space="0" w:color="auto"/>
          </w:divBdr>
        </w:div>
        <w:div w:id="318509432">
          <w:marLeft w:val="640"/>
          <w:marRight w:val="0"/>
          <w:marTop w:val="0"/>
          <w:marBottom w:val="0"/>
          <w:divBdr>
            <w:top w:val="none" w:sz="0" w:space="0" w:color="auto"/>
            <w:left w:val="none" w:sz="0" w:space="0" w:color="auto"/>
            <w:bottom w:val="none" w:sz="0" w:space="0" w:color="auto"/>
            <w:right w:val="none" w:sz="0" w:space="0" w:color="auto"/>
          </w:divBdr>
        </w:div>
        <w:div w:id="839153932">
          <w:marLeft w:val="640"/>
          <w:marRight w:val="0"/>
          <w:marTop w:val="0"/>
          <w:marBottom w:val="0"/>
          <w:divBdr>
            <w:top w:val="none" w:sz="0" w:space="0" w:color="auto"/>
            <w:left w:val="none" w:sz="0" w:space="0" w:color="auto"/>
            <w:bottom w:val="none" w:sz="0" w:space="0" w:color="auto"/>
            <w:right w:val="none" w:sz="0" w:space="0" w:color="auto"/>
          </w:divBdr>
        </w:div>
        <w:div w:id="1766263552">
          <w:marLeft w:val="640"/>
          <w:marRight w:val="0"/>
          <w:marTop w:val="0"/>
          <w:marBottom w:val="0"/>
          <w:divBdr>
            <w:top w:val="none" w:sz="0" w:space="0" w:color="auto"/>
            <w:left w:val="none" w:sz="0" w:space="0" w:color="auto"/>
            <w:bottom w:val="none" w:sz="0" w:space="0" w:color="auto"/>
            <w:right w:val="none" w:sz="0" w:space="0" w:color="auto"/>
          </w:divBdr>
        </w:div>
        <w:div w:id="226573830">
          <w:marLeft w:val="640"/>
          <w:marRight w:val="0"/>
          <w:marTop w:val="0"/>
          <w:marBottom w:val="0"/>
          <w:divBdr>
            <w:top w:val="none" w:sz="0" w:space="0" w:color="auto"/>
            <w:left w:val="none" w:sz="0" w:space="0" w:color="auto"/>
            <w:bottom w:val="none" w:sz="0" w:space="0" w:color="auto"/>
            <w:right w:val="none" w:sz="0" w:space="0" w:color="auto"/>
          </w:divBdr>
        </w:div>
        <w:div w:id="79496707">
          <w:marLeft w:val="640"/>
          <w:marRight w:val="0"/>
          <w:marTop w:val="0"/>
          <w:marBottom w:val="0"/>
          <w:divBdr>
            <w:top w:val="none" w:sz="0" w:space="0" w:color="auto"/>
            <w:left w:val="none" w:sz="0" w:space="0" w:color="auto"/>
            <w:bottom w:val="none" w:sz="0" w:space="0" w:color="auto"/>
            <w:right w:val="none" w:sz="0" w:space="0" w:color="auto"/>
          </w:divBdr>
        </w:div>
        <w:div w:id="551885858">
          <w:marLeft w:val="640"/>
          <w:marRight w:val="0"/>
          <w:marTop w:val="0"/>
          <w:marBottom w:val="0"/>
          <w:divBdr>
            <w:top w:val="none" w:sz="0" w:space="0" w:color="auto"/>
            <w:left w:val="none" w:sz="0" w:space="0" w:color="auto"/>
            <w:bottom w:val="none" w:sz="0" w:space="0" w:color="auto"/>
            <w:right w:val="none" w:sz="0" w:space="0" w:color="auto"/>
          </w:divBdr>
        </w:div>
        <w:div w:id="1336880352">
          <w:marLeft w:val="640"/>
          <w:marRight w:val="0"/>
          <w:marTop w:val="0"/>
          <w:marBottom w:val="0"/>
          <w:divBdr>
            <w:top w:val="none" w:sz="0" w:space="0" w:color="auto"/>
            <w:left w:val="none" w:sz="0" w:space="0" w:color="auto"/>
            <w:bottom w:val="none" w:sz="0" w:space="0" w:color="auto"/>
            <w:right w:val="none" w:sz="0" w:space="0" w:color="auto"/>
          </w:divBdr>
        </w:div>
        <w:div w:id="657071591">
          <w:marLeft w:val="640"/>
          <w:marRight w:val="0"/>
          <w:marTop w:val="0"/>
          <w:marBottom w:val="0"/>
          <w:divBdr>
            <w:top w:val="none" w:sz="0" w:space="0" w:color="auto"/>
            <w:left w:val="none" w:sz="0" w:space="0" w:color="auto"/>
            <w:bottom w:val="none" w:sz="0" w:space="0" w:color="auto"/>
            <w:right w:val="none" w:sz="0" w:space="0" w:color="auto"/>
          </w:divBdr>
        </w:div>
        <w:div w:id="1053844836">
          <w:marLeft w:val="640"/>
          <w:marRight w:val="0"/>
          <w:marTop w:val="0"/>
          <w:marBottom w:val="0"/>
          <w:divBdr>
            <w:top w:val="none" w:sz="0" w:space="0" w:color="auto"/>
            <w:left w:val="none" w:sz="0" w:space="0" w:color="auto"/>
            <w:bottom w:val="none" w:sz="0" w:space="0" w:color="auto"/>
            <w:right w:val="none" w:sz="0" w:space="0" w:color="auto"/>
          </w:divBdr>
        </w:div>
        <w:div w:id="1360550306">
          <w:marLeft w:val="640"/>
          <w:marRight w:val="0"/>
          <w:marTop w:val="0"/>
          <w:marBottom w:val="0"/>
          <w:divBdr>
            <w:top w:val="none" w:sz="0" w:space="0" w:color="auto"/>
            <w:left w:val="none" w:sz="0" w:space="0" w:color="auto"/>
            <w:bottom w:val="none" w:sz="0" w:space="0" w:color="auto"/>
            <w:right w:val="none" w:sz="0" w:space="0" w:color="auto"/>
          </w:divBdr>
        </w:div>
        <w:div w:id="1071657413">
          <w:marLeft w:val="640"/>
          <w:marRight w:val="0"/>
          <w:marTop w:val="0"/>
          <w:marBottom w:val="0"/>
          <w:divBdr>
            <w:top w:val="none" w:sz="0" w:space="0" w:color="auto"/>
            <w:left w:val="none" w:sz="0" w:space="0" w:color="auto"/>
            <w:bottom w:val="none" w:sz="0" w:space="0" w:color="auto"/>
            <w:right w:val="none" w:sz="0" w:space="0" w:color="auto"/>
          </w:divBdr>
        </w:div>
        <w:div w:id="1891454589">
          <w:marLeft w:val="640"/>
          <w:marRight w:val="0"/>
          <w:marTop w:val="0"/>
          <w:marBottom w:val="0"/>
          <w:divBdr>
            <w:top w:val="none" w:sz="0" w:space="0" w:color="auto"/>
            <w:left w:val="none" w:sz="0" w:space="0" w:color="auto"/>
            <w:bottom w:val="none" w:sz="0" w:space="0" w:color="auto"/>
            <w:right w:val="none" w:sz="0" w:space="0" w:color="auto"/>
          </w:divBdr>
        </w:div>
        <w:div w:id="567694211">
          <w:marLeft w:val="640"/>
          <w:marRight w:val="0"/>
          <w:marTop w:val="0"/>
          <w:marBottom w:val="0"/>
          <w:divBdr>
            <w:top w:val="none" w:sz="0" w:space="0" w:color="auto"/>
            <w:left w:val="none" w:sz="0" w:space="0" w:color="auto"/>
            <w:bottom w:val="none" w:sz="0" w:space="0" w:color="auto"/>
            <w:right w:val="none" w:sz="0" w:space="0" w:color="auto"/>
          </w:divBdr>
        </w:div>
        <w:div w:id="1956793500">
          <w:marLeft w:val="640"/>
          <w:marRight w:val="0"/>
          <w:marTop w:val="0"/>
          <w:marBottom w:val="0"/>
          <w:divBdr>
            <w:top w:val="none" w:sz="0" w:space="0" w:color="auto"/>
            <w:left w:val="none" w:sz="0" w:space="0" w:color="auto"/>
            <w:bottom w:val="none" w:sz="0" w:space="0" w:color="auto"/>
            <w:right w:val="none" w:sz="0" w:space="0" w:color="auto"/>
          </w:divBdr>
        </w:div>
        <w:div w:id="463695142">
          <w:marLeft w:val="640"/>
          <w:marRight w:val="0"/>
          <w:marTop w:val="0"/>
          <w:marBottom w:val="0"/>
          <w:divBdr>
            <w:top w:val="none" w:sz="0" w:space="0" w:color="auto"/>
            <w:left w:val="none" w:sz="0" w:space="0" w:color="auto"/>
            <w:bottom w:val="none" w:sz="0" w:space="0" w:color="auto"/>
            <w:right w:val="none" w:sz="0" w:space="0" w:color="auto"/>
          </w:divBdr>
        </w:div>
        <w:div w:id="2147043703">
          <w:marLeft w:val="640"/>
          <w:marRight w:val="0"/>
          <w:marTop w:val="0"/>
          <w:marBottom w:val="0"/>
          <w:divBdr>
            <w:top w:val="none" w:sz="0" w:space="0" w:color="auto"/>
            <w:left w:val="none" w:sz="0" w:space="0" w:color="auto"/>
            <w:bottom w:val="none" w:sz="0" w:space="0" w:color="auto"/>
            <w:right w:val="none" w:sz="0" w:space="0" w:color="auto"/>
          </w:divBdr>
        </w:div>
        <w:div w:id="2100133442">
          <w:marLeft w:val="640"/>
          <w:marRight w:val="0"/>
          <w:marTop w:val="0"/>
          <w:marBottom w:val="0"/>
          <w:divBdr>
            <w:top w:val="none" w:sz="0" w:space="0" w:color="auto"/>
            <w:left w:val="none" w:sz="0" w:space="0" w:color="auto"/>
            <w:bottom w:val="none" w:sz="0" w:space="0" w:color="auto"/>
            <w:right w:val="none" w:sz="0" w:space="0" w:color="auto"/>
          </w:divBdr>
        </w:div>
        <w:div w:id="1758557993">
          <w:marLeft w:val="640"/>
          <w:marRight w:val="0"/>
          <w:marTop w:val="0"/>
          <w:marBottom w:val="0"/>
          <w:divBdr>
            <w:top w:val="none" w:sz="0" w:space="0" w:color="auto"/>
            <w:left w:val="none" w:sz="0" w:space="0" w:color="auto"/>
            <w:bottom w:val="none" w:sz="0" w:space="0" w:color="auto"/>
            <w:right w:val="none" w:sz="0" w:space="0" w:color="auto"/>
          </w:divBdr>
        </w:div>
        <w:div w:id="2105374580">
          <w:marLeft w:val="640"/>
          <w:marRight w:val="0"/>
          <w:marTop w:val="0"/>
          <w:marBottom w:val="0"/>
          <w:divBdr>
            <w:top w:val="none" w:sz="0" w:space="0" w:color="auto"/>
            <w:left w:val="none" w:sz="0" w:space="0" w:color="auto"/>
            <w:bottom w:val="none" w:sz="0" w:space="0" w:color="auto"/>
            <w:right w:val="none" w:sz="0" w:space="0" w:color="auto"/>
          </w:divBdr>
        </w:div>
        <w:div w:id="1326473379">
          <w:marLeft w:val="640"/>
          <w:marRight w:val="0"/>
          <w:marTop w:val="0"/>
          <w:marBottom w:val="0"/>
          <w:divBdr>
            <w:top w:val="none" w:sz="0" w:space="0" w:color="auto"/>
            <w:left w:val="none" w:sz="0" w:space="0" w:color="auto"/>
            <w:bottom w:val="none" w:sz="0" w:space="0" w:color="auto"/>
            <w:right w:val="none" w:sz="0" w:space="0" w:color="auto"/>
          </w:divBdr>
        </w:div>
        <w:div w:id="2004163281">
          <w:marLeft w:val="640"/>
          <w:marRight w:val="0"/>
          <w:marTop w:val="0"/>
          <w:marBottom w:val="0"/>
          <w:divBdr>
            <w:top w:val="none" w:sz="0" w:space="0" w:color="auto"/>
            <w:left w:val="none" w:sz="0" w:space="0" w:color="auto"/>
            <w:bottom w:val="none" w:sz="0" w:space="0" w:color="auto"/>
            <w:right w:val="none" w:sz="0" w:space="0" w:color="auto"/>
          </w:divBdr>
        </w:div>
        <w:div w:id="1677611174">
          <w:marLeft w:val="640"/>
          <w:marRight w:val="0"/>
          <w:marTop w:val="0"/>
          <w:marBottom w:val="0"/>
          <w:divBdr>
            <w:top w:val="none" w:sz="0" w:space="0" w:color="auto"/>
            <w:left w:val="none" w:sz="0" w:space="0" w:color="auto"/>
            <w:bottom w:val="none" w:sz="0" w:space="0" w:color="auto"/>
            <w:right w:val="none" w:sz="0" w:space="0" w:color="auto"/>
          </w:divBdr>
        </w:div>
        <w:div w:id="577059129">
          <w:marLeft w:val="640"/>
          <w:marRight w:val="0"/>
          <w:marTop w:val="0"/>
          <w:marBottom w:val="0"/>
          <w:divBdr>
            <w:top w:val="none" w:sz="0" w:space="0" w:color="auto"/>
            <w:left w:val="none" w:sz="0" w:space="0" w:color="auto"/>
            <w:bottom w:val="none" w:sz="0" w:space="0" w:color="auto"/>
            <w:right w:val="none" w:sz="0" w:space="0" w:color="auto"/>
          </w:divBdr>
        </w:div>
        <w:div w:id="1642422108">
          <w:marLeft w:val="640"/>
          <w:marRight w:val="0"/>
          <w:marTop w:val="0"/>
          <w:marBottom w:val="0"/>
          <w:divBdr>
            <w:top w:val="none" w:sz="0" w:space="0" w:color="auto"/>
            <w:left w:val="none" w:sz="0" w:space="0" w:color="auto"/>
            <w:bottom w:val="none" w:sz="0" w:space="0" w:color="auto"/>
            <w:right w:val="none" w:sz="0" w:space="0" w:color="auto"/>
          </w:divBdr>
        </w:div>
        <w:div w:id="2080009234">
          <w:marLeft w:val="640"/>
          <w:marRight w:val="0"/>
          <w:marTop w:val="0"/>
          <w:marBottom w:val="0"/>
          <w:divBdr>
            <w:top w:val="none" w:sz="0" w:space="0" w:color="auto"/>
            <w:left w:val="none" w:sz="0" w:space="0" w:color="auto"/>
            <w:bottom w:val="none" w:sz="0" w:space="0" w:color="auto"/>
            <w:right w:val="none" w:sz="0" w:space="0" w:color="auto"/>
          </w:divBdr>
        </w:div>
        <w:div w:id="431121818">
          <w:marLeft w:val="640"/>
          <w:marRight w:val="0"/>
          <w:marTop w:val="0"/>
          <w:marBottom w:val="0"/>
          <w:divBdr>
            <w:top w:val="none" w:sz="0" w:space="0" w:color="auto"/>
            <w:left w:val="none" w:sz="0" w:space="0" w:color="auto"/>
            <w:bottom w:val="none" w:sz="0" w:space="0" w:color="auto"/>
            <w:right w:val="none" w:sz="0" w:space="0" w:color="auto"/>
          </w:divBdr>
        </w:div>
        <w:div w:id="1568421364">
          <w:marLeft w:val="640"/>
          <w:marRight w:val="0"/>
          <w:marTop w:val="0"/>
          <w:marBottom w:val="0"/>
          <w:divBdr>
            <w:top w:val="none" w:sz="0" w:space="0" w:color="auto"/>
            <w:left w:val="none" w:sz="0" w:space="0" w:color="auto"/>
            <w:bottom w:val="none" w:sz="0" w:space="0" w:color="auto"/>
            <w:right w:val="none" w:sz="0" w:space="0" w:color="auto"/>
          </w:divBdr>
        </w:div>
        <w:div w:id="1704398715">
          <w:marLeft w:val="640"/>
          <w:marRight w:val="0"/>
          <w:marTop w:val="0"/>
          <w:marBottom w:val="0"/>
          <w:divBdr>
            <w:top w:val="none" w:sz="0" w:space="0" w:color="auto"/>
            <w:left w:val="none" w:sz="0" w:space="0" w:color="auto"/>
            <w:bottom w:val="none" w:sz="0" w:space="0" w:color="auto"/>
            <w:right w:val="none" w:sz="0" w:space="0" w:color="auto"/>
          </w:divBdr>
        </w:div>
        <w:div w:id="1958677503">
          <w:marLeft w:val="640"/>
          <w:marRight w:val="0"/>
          <w:marTop w:val="0"/>
          <w:marBottom w:val="0"/>
          <w:divBdr>
            <w:top w:val="none" w:sz="0" w:space="0" w:color="auto"/>
            <w:left w:val="none" w:sz="0" w:space="0" w:color="auto"/>
            <w:bottom w:val="none" w:sz="0" w:space="0" w:color="auto"/>
            <w:right w:val="none" w:sz="0" w:space="0" w:color="auto"/>
          </w:divBdr>
        </w:div>
        <w:div w:id="1256210912">
          <w:marLeft w:val="640"/>
          <w:marRight w:val="0"/>
          <w:marTop w:val="0"/>
          <w:marBottom w:val="0"/>
          <w:divBdr>
            <w:top w:val="none" w:sz="0" w:space="0" w:color="auto"/>
            <w:left w:val="none" w:sz="0" w:space="0" w:color="auto"/>
            <w:bottom w:val="none" w:sz="0" w:space="0" w:color="auto"/>
            <w:right w:val="none" w:sz="0" w:space="0" w:color="auto"/>
          </w:divBdr>
        </w:div>
        <w:div w:id="1121917659">
          <w:marLeft w:val="640"/>
          <w:marRight w:val="0"/>
          <w:marTop w:val="0"/>
          <w:marBottom w:val="0"/>
          <w:divBdr>
            <w:top w:val="none" w:sz="0" w:space="0" w:color="auto"/>
            <w:left w:val="none" w:sz="0" w:space="0" w:color="auto"/>
            <w:bottom w:val="none" w:sz="0" w:space="0" w:color="auto"/>
            <w:right w:val="none" w:sz="0" w:space="0" w:color="auto"/>
          </w:divBdr>
        </w:div>
        <w:div w:id="1347560933">
          <w:marLeft w:val="640"/>
          <w:marRight w:val="0"/>
          <w:marTop w:val="0"/>
          <w:marBottom w:val="0"/>
          <w:divBdr>
            <w:top w:val="none" w:sz="0" w:space="0" w:color="auto"/>
            <w:left w:val="none" w:sz="0" w:space="0" w:color="auto"/>
            <w:bottom w:val="none" w:sz="0" w:space="0" w:color="auto"/>
            <w:right w:val="none" w:sz="0" w:space="0" w:color="auto"/>
          </w:divBdr>
        </w:div>
        <w:div w:id="1465658786">
          <w:marLeft w:val="640"/>
          <w:marRight w:val="0"/>
          <w:marTop w:val="0"/>
          <w:marBottom w:val="0"/>
          <w:divBdr>
            <w:top w:val="none" w:sz="0" w:space="0" w:color="auto"/>
            <w:left w:val="none" w:sz="0" w:space="0" w:color="auto"/>
            <w:bottom w:val="none" w:sz="0" w:space="0" w:color="auto"/>
            <w:right w:val="none" w:sz="0" w:space="0" w:color="auto"/>
          </w:divBdr>
        </w:div>
        <w:div w:id="592472690">
          <w:marLeft w:val="640"/>
          <w:marRight w:val="0"/>
          <w:marTop w:val="0"/>
          <w:marBottom w:val="0"/>
          <w:divBdr>
            <w:top w:val="none" w:sz="0" w:space="0" w:color="auto"/>
            <w:left w:val="none" w:sz="0" w:space="0" w:color="auto"/>
            <w:bottom w:val="none" w:sz="0" w:space="0" w:color="auto"/>
            <w:right w:val="none" w:sz="0" w:space="0" w:color="auto"/>
          </w:divBdr>
        </w:div>
        <w:div w:id="794446571">
          <w:marLeft w:val="640"/>
          <w:marRight w:val="0"/>
          <w:marTop w:val="0"/>
          <w:marBottom w:val="0"/>
          <w:divBdr>
            <w:top w:val="none" w:sz="0" w:space="0" w:color="auto"/>
            <w:left w:val="none" w:sz="0" w:space="0" w:color="auto"/>
            <w:bottom w:val="none" w:sz="0" w:space="0" w:color="auto"/>
            <w:right w:val="none" w:sz="0" w:space="0" w:color="auto"/>
          </w:divBdr>
        </w:div>
        <w:div w:id="740257461">
          <w:marLeft w:val="640"/>
          <w:marRight w:val="0"/>
          <w:marTop w:val="0"/>
          <w:marBottom w:val="0"/>
          <w:divBdr>
            <w:top w:val="none" w:sz="0" w:space="0" w:color="auto"/>
            <w:left w:val="none" w:sz="0" w:space="0" w:color="auto"/>
            <w:bottom w:val="none" w:sz="0" w:space="0" w:color="auto"/>
            <w:right w:val="none" w:sz="0" w:space="0" w:color="auto"/>
          </w:divBdr>
        </w:div>
        <w:div w:id="1356467977">
          <w:marLeft w:val="640"/>
          <w:marRight w:val="0"/>
          <w:marTop w:val="0"/>
          <w:marBottom w:val="0"/>
          <w:divBdr>
            <w:top w:val="none" w:sz="0" w:space="0" w:color="auto"/>
            <w:left w:val="none" w:sz="0" w:space="0" w:color="auto"/>
            <w:bottom w:val="none" w:sz="0" w:space="0" w:color="auto"/>
            <w:right w:val="none" w:sz="0" w:space="0" w:color="auto"/>
          </w:divBdr>
        </w:div>
        <w:div w:id="1406875844">
          <w:marLeft w:val="640"/>
          <w:marRight w:val="0"/>
          <w:marTop w:val="0"/>
          <w:marBottom w:val="0"/>
          <w:divBdr>
            <w:top w:val="none" w:sz="0" w:space="0" w:color="auto"/>
            <w:left w:val="none" w:sz="0" w:space="0" w:color="auto"/>
            <w:bottom w:val="none" w:sz="0" w:space="0" w:color="auto"/>
            <w:right w:val="none" w:sz="0" w:space="0" w:color="auto"/>
          </w:divBdr>
        </w:div>
        <w:div w:id="1509176432">
          <w:marLeft w:val="640"/>
          <w:marRight w:val="0"/>
          <w:marTop w:val="0"/>
          <w:marBottom w:val="0"/>
          <w:divBdr>
            <w:top w:val="none" w:sz="0" w:space="0" w:color="auto"/>
            <w:left w:val="none" w:sz="0" w:space="0" w:color="auto"/>
            <w:bottom w:val="none" w:sz="0" w:space="0" w:color="auto"/>
            <w:right w:val="none" w:sz="0" w:space="0" w:color="auto"/>
          </w:divBdr>
        </w:div>
        <w:div w:id="1025255752">
          <w:marLeft w:val="640"/>
          <w:marRight w:val="0"/>
          <w:marTop w:val="0"/>
          <w:marBottom w:val="0"/>
          <w:divBdr>
            <w:top w:val="none" w:sz="0" w:space="0" w:color="auto"/>
            <w:left w:val="none" w:sz="0" w:space="0" w:color="auto"/>
            <w:bottom w:val="none" w:sz="0" w:space="0" w:color="auto"/>
            <w:right w:val="none" w:sz="0" w:space="0" w:color="auto"/>
          </w:divBdr>
        </w:div>
        <w:div w:id="1163886441">
          <w:marLeft w:val="640"/>
          <w:marRight w:val="0"/>
          <w:marTop w:val="0"/>
          <w:marBottom w:val="0"/>
          <w:divBdr>
            <w:top w:val="none" w:sz="0" w:space="0" w:color="auto"/>
            <w:left w:val="none" w:sz="0" w:space="0" w:color="auto"/>
            <w:bottom w:val="none" w:sz="0" w:space="0" w:color="auto"/>
            <w:right w:val="none" w:sz="0" w:space="0" w:color="auto"/>
          </w:divBdr>
        </w:div>
        <w:div w:id="58409288">
          <w:marLeft w:val="640"/>
          <w:marRight w:val="0"/>
          <w:marTop w:val="0"/>
          <w:marBottom w:val="0"/>
          <w:divBdr>
            <w:top w:val="none" w:sz="0" w:space="0" w:color="auto"/>
            <w:left w:val="none" w:sz="0" w:space="0" w:color="auto"/>
            <w:bottom w:val="none" w:sz="0" w:space="0" w:color="auto"/>
            <w:right w:val="none" w:sz="0" w:space="0" w:color="auto"/>
          </w:divBdr>
        </w:div>
        <w:div w:id="90593934">
          <w:marLeft w:val="640"/>
          <w:marRight w:val="0"/>
          <w:marTop w:val="0"/>
          <w:marBottom w:val="0"/>
          <w:divBdr>
            <w:top w:val="none" w:sz="0" w:space="0" w:color="auto"/>
            <w:left w:val="none" w:sz="0" w:space="0" w:color="auto"/>
            <w:bottom w:val="none" w:sz="0" w:space="0" w:color="auto"/>
            <w:right w:val="none" w:sz="0" w:space="0" w:color="auto"/>
          </w:divBdr>
        </w:div>
        <w:div w:id="291373171">
          <w:marLeft w:val="640"/>
          <w:marRight w:val="0"/>
          <w:marTop w:val="0"/>
          <w:marBottom w:val="0"/>
          <w:divBdr>
            <w:top w:val="none" w:sz="0" w:space="0" w:color="auto"/>
            <w:left w:val="none" w:sz="0" w:space="0" w:color="auto"/>
            <w:bottom w:val="none" w:sz="0" w:space="0" w:color="auto"/>
            <w:right w:val="none" w:sz="0" w:space="0" w:color="auto"/>
          </w:divBdr>
        </w:div>
        <w:div w:id="1202548824">
          <w:marLeft w:val="640"/>
          <w:marRight w:val="0"/>
          <w:marTop w:val="0"/>
          <w:marBottom w:val="0"/>
          <w:divBdr>
            <w:top w:val="none" w:sz="0" w:space="0" w:color="auto"/>
            <w:left w:val="none" w:sz="0" w:space="0" w:color="auto"/>
            <w:bottom w:val="none" w:sz="0" w:space="0" w:color="auto"/>
            <w:right w:val="none" w:sz="0" w:space="0" w:color="auto"/>
          </w:divBdr>
        </w:div>
        <w:div w:id="2095322573">
          <w:marLeft w:val="640"/>
          <w:marRight w:val="0"/>
          <w:marTop w:val="0"/>
          <w:marBottom w:val="0"/>
          <w:divBdr>
            <w:top w:val="none" w:sz="0" w:space="0" w:color="auto"/>
            <w:left w:val="none" w:sz="0" w:space="0" w:color="auto"/>
            <w:bottom w:val="none" w:sz="0" w:space="0" w:color="auto"/>
            <w:right w:val="none" w:sz="0" w:space="0" w:color="auto"/>
          </w:divBdr>
        </w:div>
        <w:div w:id="1990596881">
          <w:marLeft w:val="640"/>
          <w:marRight w:val="0"/>
          <w:marTop w:val="0"/>
          <w:marBottom w:val="0"/>
          <w:divBdr>
            <w:top w:val="none" w:sz="0" w:space="0" w:color="auto"/>
            <w:left w:val="none" w:sz="0" w:space="0" w:color="auto"/>
            <w:bottom w:val="none" w:sz="0" w:space="0" w:color="auto"/>
            <w:right w:val="none" w:sz="0" w:space="0" w:color="auto"/>
          </w:divBdr>
        </w:div>
        <w:div w:id="1045763071">
          <w:marLeft w:val="640"/>
          <w:marRight w:val="0"/>
          <w:marTop w:val="0"/>
          <w:marBottom w:val="0"/>
          <w:divBdr>
            <w:top w:val="none" w:sz="0" w:space="0" w:color="auto"/>
            <w:left w:val="none" w:sz="0" w:space="0" w:color="auto"/>
            <w:bottom w:val="none" w:sz="0" w:space="0" w:color="auto"/>
            <w:right w:val="none" w:sz="0" w:space="0" w:color="auto"/>
          </w:divBdr>
        </w:div>
        <w:div w:id="866677765">
          <w:marLeft w:val="640"/>
          <w:marRight w:val="0"/>
          <w:marTop w:val="0"/>
          <w:marBottom w:val="0"/>
          <w:divBdr>
            <w:top w:val="none" w:sz="0" w:space="0" w:color="auto"/>
            <w:left w:val="none" w:sz="0" w:space="0" w:color="auto"/>
            <w:bottom w:val="none" w:sz="0" w:space="0" w:color="auto"/>
            <w:right w:val="none" w:sz="0" w:space="0" w:color="auto"/>
          </w:divBdr>
        </w:div>
        <w:div w:id="484857492">
          <w:marLeft w:val="640"/>
          <w:marRight w:val="0"/>
          <w:marTop w:val="0"/>
          <w:marBottom w:val="0"/>
          <w:divBdr>
            <w:top w:val="none" w:sz="0" w:space="0" w:color="auto"/>
            <w:left w:val="none" w:sz="0" w:space="0" w:color="auto"/>
            <w:bottom w:val="none" w:sz="0" w:space="0" w:color="auto"/>
            <w:right w:val="none" w:sz="0" w:space="0" w:color="auto"/>
          </w:divBdr>
        </w:div>
        <w:div w:id="489256445">
          <w:marLeft w:val="640"/>
          <w:marRight w:val="0"/>
          <w:marTop w:val="0"/>
          <w:marBottom w:val="0"/>
          <w:divBdr>
            <w:top w:val="none" w:sz="0" w:space="0" w:color="auto"/>
            <w:left w:val="none" w:sz="0" w:space="0" w:color="auto"/>
            <w:bottom w:val="none" w:sz="0" w:space="0" w:color="auto"/>
            <w:right w:val="none" w:sz="0" w:space="0" w:color="auto"/>
          </w:divBdr>
        </w:div>
        <w:div w:id="433406575">
          <w:marLeft w:val="640"/>
          <w:marRight w:val="0"/>
          <w:marTop w:val="0"/>
          <w:marBottom w:val="0"/>
          <w:divBdr>
            <w:top w:val="none" w:sz="0" w:space="0" w:color="auto"/>
            <w:left w:val="none" w:sz="0" w:space="0" w:color="auto"/>
            <w:bottom w:val="none" w:sz="0" w:space="0" w:color="auto"/>
            <w:right w:val="none" w:sz="0" w:space="0" w:color="auto"/>
          </w:divBdr>
        </w:div>
        <w:div w:id="990060321">
          <w:marLeft w:val="640"/>
          <w:marRight w:val="0"/>
          <w:marTop w:val="0"/>
          <w:marBottom w:val="0"/>
          <w:divBdr>
            <w:top w:val="none" w:sz="0" w:space="0" w:color="auto"/>
            <w:left w:val="none" w:sz="0" w:space="0" w:color="auto"/>
            <w:bottom w:val="none" w:sz="0" w:space="0" w:color="auto"/>
            <w:right w:val="none" w:sz="0" w:space="0" w:color="auto"/>
          </w:divBdr>
        </w:div>
        <w:div w:id="896864658">
          <w:marLeft w:val="640"/>
          <w:marRight w:val="0"/>
          <w:marTop w:val="0"/>
          <w:marBottom w:val="0"/>
          <w:divBdr>
            <w:top w:val="none" w:sz="0" w:space="0" w:color="auto"/>
            <w:left w:val="none" w:sz="0" w:space="0" w:color="auto"/>
            <w:bottom w:val="none" w:sz="0" w:space="0" w:color="auto"/>
            <w:right w:val="none" w:sz="0" w:space="0" w:color="auto"/>
          </w:divBdr>
        </w:div>
        <w:div w:id="599720954">
          <w:marLeft w:val="640"/>
          <w:marRight w:val="0"/>
          <w:marTop w:val="0"/>
          <w:marBottom w:val="0"/>
          <w:divBdr>
            <w:top w:val="none" w:sz="0" w:space="0" w:color="auto"/>
            <w:left w:val="none" w:sz="0" w:space="0" w:color="auto"/>
            <w:bottom w:val="none" w:sz="0" w:space="0" w:color="auto"/>
            <w:right w:val="none" w:sz="0" w:space="0" w:color="auto"/>
          </w:divBdr>
        </w:div>
      </w:divsChild>
    </w:div>
    <w:div w:id="421923656">
      <w:bodyDiv w:val="1"/>
      <w:marLeft w:val="0"/>
      <w:marRight w:val="0"/>
      <w:marTop w:val="0"/>
      <w:marBottom w:val="0"/>
      <w:divBdr>
        <w:top w:val="none" w:sz="0" w:space="0" w:color="auto"/>
        <w:left w:val="none" w:sz="0" w:space="0" w:color="auto"/>
        <w:bottom w:val="none" w:sz="0" w:space="0" w:color="auto"/>
        <w:right w:val="none" w:sz="0" w:space="0" w:color="auto"/>
      </w:divBdr>
      <w:divsChild>
        <w:div w:id="1952935511">
          <w:marLeft w:val="640"/>
          <w:marRight w:val="0"/>
          <w:marTop w:val="0"/>
          <w:marBottom w:val="0"/>
          <w:divBdr>
            <w:top w:val="none" w:sz="0" w:space="0" w:color="auto"/>
            <w:left w:val="none" w:sz="0" w:space="0" w:color="auto"/>
            <w:bottom w:val="none" w:sz="0" w:space="0" w:color="auto"/>
            <w:right w:val="none" w:sz="0" w:space="0" w:color="auto"/>
          </w:divBdr>
        </w:div>
        <w:div w:id="395472684">
          <w:marLeft w:val="640"/>
          <w:marRight w:val="0"/>
          <w:marTop w:val="0"/>
          <w:marBottom w:val="0"/>
          <w:divBdr>
            <w:top w:val="none" w:sz="0" w:space="0" w:color="auto"/>
            <w:left w:val="none" w:sz="0" w:space="0" w:color="auto"/>
            <w:bottom w:val="none" w:sz="0" w:space="0" w:color="auto"/>
            <w:right w:val="none" w:sz="0" w:space="0" w:color="auto"/>
          </w:divBdr>
        </w:div>
        <w:div w:id="465437861">
          <w:marLeft w:val="640"/>
          <w:marRight w:val="0"/>
          <w:marTop w:val="0"/>
          <w:marBottom w:val="0"/>
          <w:divBdr>
            <w:top w:val="none" w:sz="0" w:space="0" w:color="auto"/>
            <w:left w:val="none" w:sz="0" w:space="0" w:color="auto"/>
            <w:bottom w:val="none" w:sz="0" w:space="0" w:color="auto"/>
            <w:right w:val="none" w:sz="0" w:space="0" w:color="auto"/>
          </w:divBdr>
        </w:div>
        <w:div w:id="820540777">
          <w:marLeft w:val="640"/>
          <w:marRight w:val="0"/>
          <w:marTop w:val="0"/>
          <w:marBottom w:val="0"/>
          <w:divBdr>
            <w:top w:val="none" w:sz="0" w:space="0" w:color="auto"/>
            <w:left w:val="none" w:sz="0" w:space="0" w:color="auto"/>
            <w:bottom w:val="none" w:sz="0" w:space="0" w:color="auto"/>
            <w:right w:val="none" w:sz="0" w:space="0" w:color="auto"/>
          </w:divBdr>
        </w:div>
        <w:div w:id="1809006130">
          <w:marLeft w:val="640"/>
          <w:marRight w:val="0"/>
          <w:marTop w:val="0"/>
          <w:marBottom w:val="0"/>
          <w:divBdr>
            <w:top w:val="none" w:sz="0" w:space="0" w:color="auto"/>
            <w:left w:val="none" w:sz="0" w:space="0" w:color="auto"/>
            <w:bottom w:val="none" w:sz="0" w:space="0" w:color="auto"/>
            <w:right w:val="none" w:sz="0" w:space="0" w:color="auto"/>
          </w:divBdr>
        </w:div>
        <w:div w:id="314266648">
          <w:marLeft w:val="640"/>
          <w:marRight w:val="0"/>
          <w:marTop w:val="0"/>
          <w:marBottom w:val="0"/>
          <w:divBdr>
            <w:top w:val="none" w:sz="0" w:space="0" w:color="auto"/>
            <w:left w:val="none" w:sz="0" w:space="0" w:color="auto"/>
            <w:bottom w:val="none" w:sz="0" w:space="0" w:color="auto"/>
            <w:right w:val="none" w:sz="0" w:space="0" w:color="auto"/>
          </w:divBdr>
        </w:div>
        <w:div w:id="1285891997">
          <w:marLeft w:val="640"/>
          <w:marRight w:val="0"/>
          <w:marTop w:val="0"/>
          <w:marBottom w:val="0"/>
          <w:divBdr>
            <w:top w:val="none" w:sz="0" w:space="0" w:color="auto"/>
            <w:left w:val="none" w:sz="0" w:space="0" w:color="auto"/>
            <w:bottom w:val="none" w:sz="0" w:space="0" w:color="auto"/>
            <w:right w:val="none" w:sz="0" w:space="0" w:color="auto"/>
          </w:divBdr>
        </w:div>
        <w:div w:id="1091438655">
          <w:marLeft w:val="640"/>
          <w:marRight w:val="0"/>
          <w:marTop w:val="0"/>
          <w:marBottom w:val="0"/>
          <w:divBdr>
            <w:top w:val="none" w:sz="0" w:space="0" w:color="auto"/>
            <w:left w:val="none" w:sz="0" w:space="0" w:color="auto"/>
            <w:bottom w:val="none" w:sz="0" w:space="0" w:color="auto"/>
            <w:right w:val="none" w:sz="0" w:space="0" w:color="auto"/>
          </w:divBdr>
        </w:div>
        <w:div w:id="1429619892">
          <w:marLeft w:val="640"/>
          <w:marRight w:val="0"/>
          <w:marTop w:val="0"/>
          <w:marBottom w:val="0"/>
          <w:divBdr>
            <w:top w:val="none" w:sz="0" w:space="0" w:color="auto"/>
            <w:left w:val="none" w:sz="0" w:space="0" w:color="auto"/>
            <w:bottom w:val="none" w:sz="0" w:space="0" w:color="auto"/>
            <w:right w:val="none" w:sz="0" w:space="0" w:color="auto"/>
          </w:divBdr>
        </w:div>
        <w:div w:id="1109737772">
          <w:marLeft w:val="640"/>
          <w:marRight w:val="0"/>
          <w:marTop w:val="0"/>
          <w:marBottom w:val="0"/>
          <w:divBdr>
            <w:top w:val="none" w:sz="0" w:space="0" w:color="auto"/>
            <w:left w:val="none" w:sz="0" w:space="0" w:color="auto"/>
            <w:bottom w:val="none" w:sz="0" w:space="0" w:color="auto"/>
            <w:right w:val="none" w:sz="0" w:space="0" w:color="auto"/>
          </w:divBdr>
        </w:div>
        <w:div w:id="1308630339">
          <w:marLeft w:val="640"/>
          <w:marRight w:val="0"/>
          <w:marTop w:val="0"/>
          <w:marBottom w:val="0"/>
          <w:divBdr>
            <w:top w:val="none" w:sz="0" w:space="0" w:color="auto"/>
            <w:left w:val="none" w:sz="0" w:space="0" w:color="auto"/>
            <w:bottom w:val="none" w:sz="0" w:space="0" w:color="auto"/>
            <w:right w:val="none" w:sz="0" w:space="0" w:color="auto"/>
          </w:divBdr>
        </w:div>
        <w:div w:id="853803501">
          <w:marLeft w:val="640"/>
          <w:marRight w:val="0"/>
          <w:marTop w:val="0"/>
          <w:marBottom w:val="0"/>
          <w:divBdr>
            <w:top w:val="none" w:sz="0" w:space="0" w:color="auto"/>
            <w:left w:val="none" w:sz="0" w:space="0" w:color="auto"/>
            <w:bottom w:val="none" w:sz="0" w:space="0" w:color="auto"/>
            <w:right w:val="none" w:sz="0" w:space="0" w:color="auto"/>
          </w:divBdr>
        </w:div>
        <w:div w:id="1731685762">
          <w:marLeft w:val="640"/>
          <w:marRight w:val="0"/>
          <w:marTop w:val="0"/>
          <w:marBottom w:val="0"/>
          <w:divBdr>
            <w:top w:val="none" w:sz="0" w:space="0" w:color="auto"/>
            <w:left w:val="none" w:sz="0" w:space="0" w:color="auto"/>
            <w:bottom w:val="none" w:sz="0" w:space="0" w:color="auto"/>
            <w:right w:val="none" w:sz="0" w:space="0" w:color="auto"/>
          </w:divBdr>
        </w:div>
        <w:div w:id="861170062">
          <w:marLeft w:val="640"/>
          <w:marRight w:val="0"/>
          <w:marTop w:val="0"/>
          <w:marBottom w:val="0"/>
          <w:divBdr>
            <w:top w:val="none" w:sz="0" w:space="0" w:color="auto"/>
            <w:left w:val="none" w:sz="0" w:space="0" w:color="auto"/>
            <w:bottom w:val="none" w:sz="0" w:space="0" w:color="auto"/>
            <w:right w:val="none" w:sz="0" w:space="0" w:color="auto"/>
          </w:divBdr>
        </w:div>
        <w:div w:id="563952474">
          <w:marLeft w:val="640"/>
          <w:marRight w:val="0"/>
          <w:marTop w:val="0"/>
          <w:marBottom w:val="0"/>
          <w:divBdr>
            <w:top w:val="none" w:sz="0" w:space="0" w:color="auto"/>
            <w:left w:val="none" w:sz="0" w:space="0" w:color="auto"/>
            <w:bottom w:val="none" w:sz="0" w:space="0" w:color="auto"/>
            <w:right w:val="none" w:sz="0" w:space="0" w:color="auto"/>
          </w:divBdr>
        </w:div>
        <w:div w:id="175777695">
          <w:marLeft w:val="640"/>
          <w:marRight w:val="0"/>
          <w:marTop w:val="0"/>
          <w:marBottom w:val="0"/>
          <w:divBdr>
            <w:top w:val="none" w:sz="0" w:space="0" w:color="auto"/>
            <w:left w:val="none" w:sz="0" w:space="0" w:color="auto"/>
            <w:bottom w:val="none" w:sz="0" w:space="0" w:color="auto"/>
            <w:right w:val="none" w:sz="0" w:space="0" w:color="auto"/>
          </w:divBdr>
        </w:div>
        <w:div w:id="511183638">
          <w:marLeft w:val="640"/>
          <w:marRight w:val="0"/>
          <w:marTop w:val="0"/>
          <w:marBottom w:val="0"/>
          <w:divBdr>
            <w:top w:val="none" w:sz="0" w:space="0" w:color="auto"/>
            <w:left w:val="none" w:sz="0" w:space="0" w:color="auto"/>
            <w:bottom w:val="none" w:sz="0" w:space="0" w:color="auto"/>
            <w:right w:val="none" w:sz="0" w:space="0" w:color="auto"/>
          </w:divBdr>
        </w:div>
        <w:div w:id="1520004941">
          <w:marLeft w:val="640"/>
          <w:marRight w:val="0"/>
          <w:marTop w:val="0"/>
          <w:marBottom w:val="0"/>
          <w:divBdr>
            <w:top w:val="none" w:sz="0" w:space="0" w:color="auto"/>
            <w:left w:val="none" w:sz="0" w:space="0" w:color="auto"/>
            <w:bottom w:val="none" w:sz="0" w:space="0" w:color="auto"/>
            <w:right w:val="none" w:sz="0" w:space="0" w:color="auto"/>
          </w:divBdr>
        </w:div>
        <w:div w:id="49307764">
          <w:marLeft w:val="640"/>
          <w:marRight w:val="0"/>
          <w:marTop w:val="0"/>
          <w:marBottom w:val="0"/>
          <w:divBdr>
            <w:top w:val="none" w:sz="0" w:space="0" w:color="auto"/>
            <w:left w:val="none" w:sz="0" w:space="0" w:color="auto"/>
            <w:bottom w:val="none" w:sz="0" w:space="0" w:color="auto"/>
            <w:right w:val="none" w:sz="0" w:space="0" w:color="auto"/>
          </w:divBdr>
        </w:div>
        <w:div w:id="1497842764">
          <w:marLeft w:val="640"/>
          <w:marRight w:val="0"/>
          <w:marTop w:val="0"/>
          <w:marBottom w:val="0"/>
          <w:divBdr>
            <w:top w:val="none" w:sz="0" w:space="0" w:color="auto"/>
            <w:left w:val="none" w:sz="0" w:space="0" w:color="auto"/>
            <w:bottom w:val="none" w:sz="0" w:space="0" w:color="auto"/>
            <w:right w:val="none" w:sz="0" w:space="0" w:color="auto"/>
          </w:divBdr>
        </w:div>
        <w:div w:id="911086269">
          <w:marLeft w:val="640"/>
          <w:marRight w:val="0"/>
          <w:marTop w:val="0"/>
          <w:marBottom w:val="0"/>
          <w:divBdr>
            <w:top w:val="none" w:sz="0" w:space="0" w:color="auto"/>
            <w:left w:val="none" w:sz="0" w:space="0" w:color="auto"/>
            <w:bottom w:val="none" w:sz="0" w:space="0" w:color="auto"/>
            <w:right w:val="none" w:sz="0" w:space="0" w:color="auto"/>
          </w:divBdr>
        </w:div>
        <w:div w:id="1621523829">
          <w:marLeft w:val="640"/>
          <w:marRight w:val="0"/>
          <w:marTop w:val="0"/>
          <w:marBottom w:val="0"/>
          <w:divBdr>
            <w:top w:val="none" w:sz="0" w:space="0" w:color="auto"/>
            <w:left w:val="none" w:sz="0" w:space="0" w:color="auto"/>
            <w:bottom w:val="none" w:sz="0" w:space="0" w:color="auto"/>
            <w:right w:val="none" w:sz="0" w:space="0" w:color="auto"/>
          </w:divBdr>
        </w:div>
        <w:div w:id="278149658">
          <w:marLeft w:val="640"/>
          <w:marRight w:val="0"/>
          <w:marTop w:val="0"/>
          <w:marBottom w:val="0"/>
          <w:divBdr>
            <w:top w:val="none" w:sz="0" w:space="0" w:color="auto"/>
            <w:left w:val="none" w:sz="0" w:space="0" w:color="auto"/>
            <w:bottom w:val="none" w:sz="0" w:space="0" w:color="auto"/>
            <w:right w:val="none" w:sz="0" w:space="0" w:color="auto"/>
          </w:divBdr>
        </w:div>
        <w:div w:id="207647767">
          <w:marLeft w:val="640"/>
          <w:marRight w:val="0"/>
          <w:marTop w:val="0"/>
          <w:marBottom w:val="0"/>
          <w:divBdr>
            <w:top w:val="none" w:sz="0" w:space="0" w:color="auto"/>
            <w:left w:val="none" w:sz="0" w:space="0" w:color="auto"/>
            <w:bottom w:val="none" w:sz="0" w:space="0" w:color="auto"/>
            <w:right w:val="none" w:sz="0" w:space="0" w:color="auto"/>
          </w:divBdr>
        </w:div>
        <w:div w:id="1276331887">
          <w:marLeft w:val="640"/>
          <w:marRight w:val="0"/>
          <w:marTop w:val="0"/>
          <w:marBottom w:val="0"/>
          <w:divBdr>
            <w:top w:val="none" w:sz="0" w:space="0" w:color="auto"/>
            <w:left w:val="none" w:sz="0" w:space="0" w:color="auto"/>
            <w:bottom w:val="none" w:sz="0" w:space="0" w:color="auto"/>
            <w:right w:val="none" w:sz="0" w:space="0" w:color="auto"/>
          </w:divBdr>
        </w:div>
        <w:div w:id="218828988">
          <w:marLeft w:val="640"/>
          <w:marRight w:val="0"/>
          <w:marTop w:val="0"/>
          <w:marBottom w:val="0"/>
          <w:divBdr>
            <w:top w:val="none" w:sz="0" w:space="0" w:color="auto"/>
            <w:left w:val="none" w:sz="0" w:space="0" w:color="auto"/>
            <w:bottom w:val="none" w:sz="0" w:space="0" w:color="auto"/>
            <w:right w:val="none" w:sz="0" w:space="0" w:color="auto"/>
          </w:divBdr>
        </w:div>
        <w:div w:id="1993874031">
          <w:marLeft w:val="640"/>
          <w:marRight w:val="0"/>
          <w:marTop w:val="0"/>
          <w:marBottom w:val="0"/>
          <w:divBdr>
            <w:top w:val="none" w:sz="0" w:space="0" w:color="auto"/>
            <w:left w:val="none" w:sz="0" w:space="0" w:color="auto"/>
            <w:bottom w:val="none" w:sz="0" w:space="0" w:color="auto"/>
            <w:right w:val="none" w:sz="0" w:space="0" w:color="auto"/>
          </w:divBdr>
        </w:div>
        <w:div w:id="462970733">
          <w:marLeft w:val="640"/>
          <w:marRight w:val="0"/>
          <w:marTop w:val="0"/>
          <w:marBottom w:val="0"/>
          <w:divBdr>
            <w:top w:val="none" w:sz="0" w:space="0" w:color="auto"/>
            <w:left w:val="none" w:sz="0" w:space="0" w:color="auto"/>
            <w:bottom w:val="none" w:sz="0" w:space="0" w:color="auto"/>
            <w:right w:val="none" w:sz="0" w:space="0" w:color="auto"/>
          </w:divBdr>
        </w:div>
        <w:div w:id="99419503">
          <w:marLeft w:val="640"/>
          <w:marRight w:val="0"/>
          <w:marTop w:val="0"/>
          <w:marBottom w:val="0"/>
          <w:divBdr>
            <w:top w:val="none" w:sz="0" w:space="0" w:color="auto"/>
            <w:left w:val="none" w:sz="0" w:space="0" w:color="auto"/>
            <w:bottom w:val="none" w:sz="0" w:space="0" w:color="auto"/>
            <w:right w:val="none" w:sz="0" w:space="0" w:color="auto"/>
          </w:divBdr>
        </w:div>
        <w:div w:id="223877758">
          <w:marLeft w:val="640"/>
          <w:marRight w:val="0"/>
          <w:marTop w:val="0"/>
          <w:marBottom w:val="0"/>
          <w:divBdr>
            <w:top w:val="none" w:sz="0" w:space="0" w:color="auto"/>
            <w:left w:val="none" w:sz="0" w:space="0" w:color="auto"/>
            <w:bottom w:val="none" w:sz="0" w:space="0" w:color="auto"/>
            <w:right w:val="none" w:sz="0" w:space="0" w:color="auto"/>
          </w:divBdr>
        </w:div>
        <w:div w:id="1386024172">
          <w:marLeft w:val="640"/>
          <w:marRight w:val="0"/>
          <w:marTop w:val="0"/>
          <w:marBottom w:val="0"/>
          <w:divBdr>
            <w:top w:val="none" w:sz="0" w:space="0" w:color="auto"/>
            <w:left w:val="none" w:sz="0" w:space="0" w:color="auto"/>
            <w:bottom w:val="none" w:sz="0" w:space="0" w:color="auto"/>
            <w:right w:val="none" w:sz="0" w:space="0" w:color="auto"/>
          </w:divBdr>
        </w:div>
        <w:div w:id="1437675917">
          <w:marLeft w:val="640"/>
          <w:marRight w:val="0"/>
          <w:marTop w:val="0"/>
          <w:marBottom w:val="0"/>
          <w:divBdr>
            <w:top w:val="none" w:sz="0" w:space="0" w:color="auto"/>
            <w:left w:val="none" w:sz="0" w:space="0" w:color="auto"/>
            <w:bottom w:val="none" w:sz="0" w:space="0" w:color="auto"/>
            <w:right w:val="none" w:sz="0" w:space="0" w:color="auto"/>
          </w:divBdr>
        </w:div>
        <w:div w:id="2018845118">
          <w:marLeft w:val="640"/>
          <w:marRight w:val="0"/>
          <w:marTop w:val="0"/>
          <w:marBottom w:val="0"/>
          <w:divBdr>
            <w:top w:val="none" w:sz="0" w:space="0" w:color="auto"/>
            <w:left w:val="none" w:sz="0" w:space="0" w:color="auto"/>
            <w:bottom w:val="none" w:sz="0" w:space="0" w:color="auto"/>
            <w:right w:val="none" w:sz="0" w:space="0" w:color="auto"/>
          </w:divBdr>
        </w:div>
        <w:div w:id="455955499">
          <w:marLeft w:val="640"/>
          <w:marRight w:val="0"/>
          <w:marTop w:val="0"/>
          <w:marBottom w:val="0"/>
          <w:divBdr>
            <w:top w:val="none" w:sz="0" w:space="0" w:color="auto"/>
            <w:left w:val="none" w:sz="0" w:space="0" w:color="auto"/>
            <w:bottom w:val="none" w:sz="0" w:space="0" w:color="auto"/>
            <w:right w:val="none" w:sz="0" w:space="0" w:color="auto"/>
          </w:divBdr>
        </w:div>
        <w:div w:id="421075100">
          <w:marLeft w:val="640"/>
          <w:marRight w:val="0"/>
          <w:marTop w:val="0"/>
          <w:marBottom w:val="0"/>
          <w:divBdr>
            <w:top w:val="none" w:sz="0" w:space="0" w:color="auto"/>
            <w:left w:val="none" w:sz="0" w:space="0" w:color="auto"/>
            <w:bottom w:val="none" w:sz="0" w:space="0" w:color="auto"/>
            <w:right w:val="none" w:sz="0" w:space="0" w:color="auto"/>
          </w:divBdr>
        </w:div>
        <w:div w:id="561991121">
          <w:marLeft w:val="640"/>
          <w:marRight w:val="0"/>
          <w:marTop w:val="0"/>
          <w:marBottom w:val="0"/>
          <w:divBdr>
            <w:top w:val="none" w:sz="0" w:space="0" w:color="auto"/>
            <w:left w:val="none" w:sz="0" w:space="0" w:color="auto"/>
            <w:bottom w:val="none" w:sz="0" w:space="0" w:color="auto"/>
            <w:right w:val="none" w:sz="0" w:space="0" w:color="auto"/>
          </w:divBdr>
        </w:div>
        <w:div w:id="2067411454">
          <w:marLeft w:val="640"/>
          <w:marRight w:val="0"/>
          <w:marTop w:val="0"/>
          <w:marBottom w:val="0"/>
          <w:divBdr>
            <w:top w:val="none" w:sz="0" w:space="0" w:color="auto"/>
            <w:left w:val="none" w:sz="0" w:space="0" w:color="auto"/>
            <w:bottom w:val="none" w:sz="0" w:space="0" w:color="auto"/>
            <w:right w:val="none" w:sz="0" w:space="0" w:color="auto"/>
          </w:divBdr>
        </w:div>
        <w:div w:id="2005548148">
          <w:marLeft w:val="640"/>
          <w:marRight w:val="0"/>
          <w:marTop w:val="0"/>
          <w:marBottom w:val="0"/>
          <w:divBdr>
            <w:top w:val="none" w:sz="0" w:space="0" w:color="auto"/>
            <w:left w:val="none" w:sz="0" w:space="0" w:color="auto"/>
            <w:bottom w:val="none" w:sz="0" w:space="0" w:color="auto"/>
            <w:right w:val="none" w:sz="0" w:space="0" w:color="auto"/>
          </w:divBdr>
        </w:div>
        <w:div w:id="1231965323">
          <w:marLeft w:val="640"/>
          <w:marRight w:val="0"/>
          <w:marTop w:val="0"/>
          <w:marBottom w:val="0"/>
          <w:divBdr>
            <w:top w:val="none" w:sz="0" w:space="0" w:color="auto"/>
            <w:left w:val="none" w:sz="0" w:space="0" w:color="auto"/>
            <w:bottom w:val="none" w:sz="0" w:space="0" w:color="auto"/>
            <w:right w:val="none" w:sz="0" w:space="0" w:color="auto"/>
          </w:divBdr>
        </w:div>
        <w:div w:id="2111853134">
          <w:marLeft w:val="640"/>
          <w:marRight w:val="0"/>
          <w:marTop w:val="0"/>
          <w:marBottom w:val="0"/>
          <w:divBdr>
            <w:top w:val="none" w:sz="0" w:space="0" w:color="auto"/>
            <w:left w:val="none" w:sz="0" w:space="0" w:color="auto"/>
            <w:bottom w:val="none" w:sz="0" w:space="0" w:color="auto"/>
            <w:right w:val="none" w:sz="0" w:space="0" w:color="auto"/>
          </w:divBdr>
        </w:div>
        <w:div w:id="427967694">
          <w:marLeft w:val="640"/>
          <w:marRight w:val="0"/>
          <w:marTop w:val="0"/>
          <w:marBottom w:val="0"/>
          <w:divBdr>
            <w:top w:val="none" w:sz="0" w:space="0" w:color="auto"/>
            <w:left w:val="none" w:sz="0" w:space="0" w:color="auto"/>
            <w:bottom w:val="none" w:sz="0" w:space="0" w:color="auto"/>
            <w:right w:val="none" w:sz="0" w:space="0" w:color="auto"/>
          </w:divBdr>
        </w:div>
        <w:div w:id="473374234">
          <w:marLeft w:val="640"/>
          <w:marRight w:val="0"/>
          <w:marTop w:val="0"/>
          <w:marBottom w:val="0"/>
          <w:divBdr>
            <w:top w:val="none" w:sz="0" w:space="0" w:color="auto"/>
            <w:left w:val="none" w:sz="0" w:space="0" w:color="auto"/>
            <w:bottom w:val="none" w:sz="0" w:space="0" w:color="auto"/>
            <w:right w:val="none" w:sz="0" w:space="0" w:color="auto"/>
          </w:divBdr>
        </w:div>
        <w:div w:id="1486433718">
          <w:marLeft w:val="640"/>
          <w:marRight w:val="0"/>
          <w:marTop w:val="0"/>
          <w:marBottom w:val="0"/>
          <w:divBdr>
            <w:top w:val="none" w:sz="0" w:space="0" w:color="auto"/>
            <w:left w:val="none" w:sz="0" w:space="0" w:color="auto"/>
            <w:bottom w:val="none" w:sz="0" w:space="0" w:color="auto"/>
            <w:right w:val="none" w:sz="0" w:space="0" w:color="auto"/>
          </w:divBdr>
        </w:div>
        <w:div w:id="1089161721">
          <w:marLeft w:val="640"/>
          <w:marRight w:val="0"/>
          <w:marTop w:val="0"/>
          <w:marBottom w:val="0"/>
          <w:divBdr>
            <w:top w:val="none" w:sz="0" w:space="0" w:color="auto"/>
            <w:left w:val="none" w:sz="0" w:space="0" w:color="auto"/>
            <w:bottom w:val="none" w:sz="0" w:space="0" w:color="auto"/>
            <w:right w:val="none" w:sz="0" w:space="0" w:color="auto"/>
          </w:divBdr>
        </w:div>
        <w:div w:id="1786924326">
          <w:marLeft w:val="640"/>
          <w:marRight w:val="0"/>
          <w:marTop w:val="0"/>
          <w:marBottom w:val="0"/>
          <w:divBdr>
            <w:top w:val="none" w:sz="0" w:space="0" w:color="auto"/>
            <w:left w:val="none" w:sz="0" w:space="0" w:color="auto"/>
            <w:bottom w:val="none" w:sz="0" w:space="0" w:color="auto"/>
            <w:right w:val="none" w:sz="0" w:space="0" w:color="auto"/>
          </w:divBdr>
        </w:div>
        <w:div w:id="1405492866">
          <w:marLeft w:val="640"/>
          <w:marRight w:val="0"/>
          <w:marTop w:val="0"/>
          <w:marBottom w:val="0"/>
          <w:divBdr>
            <w:top w:val="none" w:sz="0" w:space="0" w:color="auto"/>
            <w:left w:val="none" w:sz="0" w:space="0" w:color="auto"/>
            <w:bottom w:val="none" w:sz="0" w:space="0" w:color="auto"/>
            <w:right w:val="none" w:sz="0" w:space="0" w:color="auto"/>
          </w:divBdr>
        </w:div>
        <w:div w:id="1736388623">
          <w:marLeft w:val="640"/>
          <w:marRight w:val="0"/>
          <w:marTop w:val="0"/>
          <w:marBottom w:val="0"/>
          <w:divBdr>
            <w:top w:val="none" w:sz="0" w:space="0" w:color="auto"/>
            <w:left w:val="none" w:sz="0" w:space="0" w:color="auto"/>
            <w:bottom w:val="none" w:sz="0" w:space="0" w:color="auto"/>
            <w:right w:val="none" w:sz="0" w:space="0" w:color="auto"/>
          </w:divBdr>
        </w:div>
        <w:div w:id="1175264183">
          <w:marLeft w:val="640"/>
          <w:marRight w:val="0"/>
          <w:marTop w:val="0"/>
          <w:marBottom w:val="0"/>
          <w:divBdr>
            <w:top w:val="none" w:sz="0" w:space="0" w:color="auto"/>
            <w:left w:val="none" w:sz="0" w:space="0" w:color="auto"/>
            <w:bottom w:val="none" w:sz="0" w:space="0" w:color="auto"/>
            <w:right w:val="none" w:sz="0" w:space="0" w:color="auto"/>
          </w:divBdr>
        </w:div>
        <w:div w:id="1023439113">
          <w:marLeft w:val="640"/>
          <w:marRight w:val="0"/>
          <w:marTop w:val="0"/>
          <w:marBottom w:val="0"/>
          <w:divBdr>
            <w:top w:val="none" w:sz="0" w:space="0" w:color="auto"/>
            <w:left w:val="none" w:sz="0" w:space="0" w:color="auto"/>
            <w:bottom w:val="none" w:sz="0" w:space="0" w:color="auto"/>
            <w:right w:val="none" w:sz="0" w:space="0" w:color="auto"/>
          </w:divBdr>
        </w:div>
        <w:div w:id="468978947">
          <w:marLeft w:val="640"/>
          <w:marRight w:val="0"/>
          <w:marTop w:val="0"/>
          <w:marBottom w:val="0"/>
          <w:divBdr>
            <w:top w:val="none" w:sz="0" w:space="0" w:color="auto"/>
            <w:left w:val="none" w:sz="0" w:space="0" w:color="auto"/>
            <w:bottom w:val="none" w:sz="0" w:space="0" w:color="auto"/>
            <w:right w:val="none" w:sz="0" w:space="0" w:color="auto"/>
          </w:divBdr>
        </w:div>
        <w:div w:id="1002247329">
          <w:marLeft w:val="640"/>
          <w:marRight w:val="0"/>
          <w:marTop w:val="0"/>
          <w:marBottom w:val="0"/>
          <w:divBdr>
            <w:top w:val="none" w:sz="0" w:space="0" w:color="auto"/>
            <w:left w:val="none" w:sz="0" w:space="0" w:color="auto"/>
            <w:bottom w:val="none" w:sz="0" w:space="0" w:color="auto"/>
            <w:right w:val="none" w:sz="0" w:space="0" w:color="auto"/>
          </w:divBdr>
        </w:div>
        <w:div w:id="90322826">
          <w:marLeft w:val="640"/>
          <w:marRight w:val="0"/>
          <w:marTop w:val="0"/>
          <w:marBottom w:val="0"/>
          <w:divBdr>
            <w:top w:val="none" w:sz="0" w:space="0" w:color="auto"/>
            <w:left w:val="none" w:sz="0" w:space="0" w:color="auto"/>
            <w:bottom w:val="none" w:sz="0" w:space="0" w:color="auto"/>
            <w:right w:val="none" w:sz="0" w:space="0" w:color="auto"/>
          </w:divBdr>
        </w:div>
        <w:div w:id="1075855406">
          <w:marLeft w:val="640"/>
          <w:marRight w:val="0"/>
          <w:marTop w:val="0"/>
          <w:marBottom w:val="0"/>
          <w:divBdr>
            <w:top w:val="none" w:sz="0" w:space="0" w:color="auto"/>
            <w:left w:val="none" w:sz="0" w:space="0" w:color="auto"/>
            <w:bottom w:val="none" w:sz="0" w:space="0" w:color="auto"/>
            <w:right w:val="none" w:sz="0" w:space="0" w:color="auto"/>
          </w:divBdr>
        </w:div>
        <w:div w:id="1165972500">
          <w:marLeft w:val="640"/>
          <w:marRight w:val="0"/>
          <w:marTop w:val="0"/>
          <w:marBottom w:val="0"/>
          <w:divBdr>
            <w:top w:val="none" w:sz="0" w:space="0" w:color="auto"/>
            <w:left w:val="none" w:sz="0" w:space="0" w:color="auto"/>
            <w:bottom w:val="none" w:sz="0" w:space="0" w:color="auto"/>
            <w:right w:val="none" w:sz="0" w:space="0" w:color="auto"/>
          </w:divBdr>
        </w:div>
        <w:div w:id="857352728">
          <w:marLeft w:val="640"/>
          <w:marRight w:val="0"/>
          <w:marTop w:val="0"/>
          <w:marBottom w:val="0"/>
          <w:divBdr>
            <w:top w:val="none" w:sz="0" w:space="0" w:color="auto"/>
            <w:left w:val="none" w:sz="0" w:space="0" w:color="auto"/>
            <w:bottom w:val="none" w:sz="0" w:space="0" w:color="auto"/>
            <w:right w:val="none" w:sz="0" w:space="0" w:color="auto"/>
          </w:divBdr>
        </w:div>
        <w:div w:id="1917979973">
          <w:marLeft w:val="640"/>
          <w:marRight w:val="0"/>
          <w:marTop w:val="0"/>
          <w:marBottom w:val="0"/>
          <w:divBdr>
            <w:top w:val="none" w:sz="0" w:space="0" w:color="auto"/>
            <w:left w:val="none" w:sz="0" w:space="0" w:color="auto"/>
            <w:bottom w:val="none" w:sz="0" w:space="0" w:color="auto"/>
            <w:right w:val="none" w:sz="0" w:space="0" w:color="auto"/>
          </w:divBdr>
        </w:div>
        <w:div w:id="390690265">
          <w:marLeft w:val="640"/>
          <w:marRight w:val="0"/>
          <w:marTop w:val="0"/>
          <w:marBottom w:val="0"/>
          <w:divBdr>
            <w:top w:val="none" w:sz="0" w:space="0" w:color="auto"/>
            <w:left w:val="none" w:sz="0" w:space="0" w:color="auto"/>
            <w:bottom w:val="none" w:sz="0" w:space="0" w:color="auto"/>
            <w:right w:val="none" w:sz="0" w:space="0" w:color="auto"/>
          </w:divBdr>
        </w:div>
        <w:div w:id="586234372">
          <w:marLeft w:val="640"/>
          <w:marRight w:val="0"/>
          <w:marTop w:val="0"/>
          <w:marBottom w:val="0"/>
          <w:divBdr>
            <w:top w:val="none" w:sz="0" w:space="0" w:color="auto"/>
            <w:left w:val="none" w:sz="0" w:space="0" w:color="auto"/>
            <w:bottom w:val="none" w:sz="0" w:space="0" w:color="auto"/>
            <w:right w:val="none" w:sz="0" w:space="0" w:color="auto"/>
          </w:divBdr>
        </w:div>
        <w:div w:id="1337464527">
          <w:marLeft w:val="640"/>
          <w:marRight w:val="0"/>
          <w:marTop w:val="0"/>
          <w:marBottom w:val="0"/>
          <w:divBdr>
            <w:top w:val="none" w:sz="0" w:space="0" w:color="auto"/>
            <w:left w:val="none" w:sz="0" w:space="0" w:color="auto"/>
            <w:bottom w:val="none" w:sz="0" w:space="0" w:color="auto"/>
            <w:right w:val="none" w:sz="0" w:space="0" w:color="auto"/>
          </w:divBdr>
        </w:div>
        <w:div w:id="307587597">
          <w:marLeft w:val="640"/>
          <w:marRight w:val="0"/>
          <w:marTop w:val="0"/>
          <w:marBottom w:val="0"/>
          <w:divBdr>
            <w:top w:val="none" w:sz="0" w:space="0" w:color="auto"/>
            <w:left w:val="none" w:sz="0" w:space="0" w:color="auto"/>
            <w:bottom w:val="none" w:sz="0" w:space="0" w:color="auto"/>
            <w:right w:val="none" w:sz="0" w:space="0" w:color="auto"/>
          </w:divBdr>
        </w:div>
        <w:div w:id="350961204">
          <w:marLeft w:val="640"/>
          <w:marRight w:val="0"/>
          <w:marTop w:val="0"/>
          <w:marBottom w:val="0"/>
          <w:divBdr>
            <w:top w:val="none" w:sz="0" w:space="0" w:color="auto"/>
            <w:left w:val="none" w:sz="0" w:space="0" w:color="auto"/>
            <w:bottom w:val="none" w:sz="0" w:space="0" w:color="auto"/>
            <w:right w:val="none" w:sz="0" w:space="0" w:color="auto"/>
          </w:divBdr>
        </w:div>
        <w:div w:id="2011830390">
          <w:marLeft w:val="640"/>
          <w:marRight w:val="0"/>
          <w:marTop w:val="0"/>
          <w:marBottom w:val="0"/>
          <w:divBdr>
            <w:top w:val="none" w:sz="0" w:space="0" w:color="auto"/>
            <w:left w:val="none" w:sz="0" w:space="0" w:color="auto"/>
            <w:bottom w:val="none" w:sz="0" w:space="0" w:color="auto"/>
            <w:right w:val="none" w:sz="0" w:space="0" w:color="auto"/>
          </w:divBdr>
        </w:div>
        <w:div w:id="1915505020">
          <w:marLeft w:val="640"/>
          <w:marRight w:val="0"/>
          <w:marTop w:val="0"/>
          <w:marBottom w:val="0"/>
          <w:divBdr>
            <w:top w:val="none" w:sz="0" w:space="0" w:color="auto"/>
            <w:left w:val="none" w:sz="0" w:space="0" w:color="auto"/>
            <w:bottom w:val="none" w:sz="0" w:space="0" w:color="auto"/>
            <w:right w:val="none" w:sz="0" w:space="0" w:color="auto"/>
          </w:divBdr>
        </w:div>
        <w:div w:id="955256641">
          <w:marLeft w:val="640"/>
          <w:marRight w:val="0"/>
          <w:marTop w:val="0"/>
          <w:marBottom w:val="0"/>
          <w:divBdr>
            <w:top w:val="none" w:sz="0" w:space="0" w:color="auto"/>
            <w:left w:val="none" w:sz="0" w:space="0" w:color="auto"/>
            <w:bottom w:val="none" w:sz="0" w:space="0" w:color="auto"/>
            <w:right w:val="none" w:sz="0" w:space="0" w:color="auto"/>
          </w:divBdr>
        </w:div>
        <w:div w:id="1136944844">
          <w:marLeft w:val="640"/>
          <w:marRight w:val="0"/>
          <w:marTop w:val="0"/>
          <w:marBottom w:val="0"/>
          <w:divBdr>
            <w:top w:val="none" w:sz="0" w:space="0" w:color="auto"/>
            <w:left w:val="none" w:sz="0" w:space="0" w:color="auto"/>
            <w:bottom w:val="none" w:sz="0" w:space="0" w:color="auto"/>
            <w:right w:val="none" w:sz="0" w:space="0" w:color="auto"/>
          </w:divBdr>
        </w:div>
        <w:div w:id="899944724">
          <w:marLeft w:val="640"/>
          <w:marRight w:val="0"/>
          <w:marTop w:val="0"/>
          <w:marBottom w:val="0"/>
          <w:divBdr>
            <w:top w:val="none" w:sz="0" w:space="0" w:color="auto"/>
            <w:left w:val="none" w:sz="0" w:space="0" w:color="auto"/>
            <w:bottom w:val="none" w:sz="0" w:space="0" w:color="auto"/>
            <w:right w:val="none" w:sz="0" w:space="0" w:color="auto"/>
          </w:divBdr>
        </w:div>
        <w:div w:id="1157452209">
          <w:marLeft w:val="640"/>
          <w:marRight w:val="0"/>
          <w:marTop w:val="0"/>
          <w:marBottom w:val="0"/>
          <w:divBdr>
            <w:top w:val="none" w:sz="0" w:space="0" w:color="auto"/>
            <w:left w:val="none" w:sz="0" w:space="0" w:color="auto"/>
            <w:bottom w:val="none" w:sz="0" w:space="0" w:color="auto"/>
            <w:right w:val="none" w:sz="0" w:space="0" w:color="auto"/>
          </w:divBdr>
        </w:div>
        <w:div w:id="204372685">
          <w:marLeft w:val="640"/>
          <w:marRight w:val="0"/>
          <w:marTop w:val="0"/>
          <w:marBottom w:val="0"/>
          <w:divBdr>
            <w:top w:val="none" w:sz="0" w:space="0" w:color="auto"/>
            <w:left w:val="none" w:sz="0" w:space="0" w:color="auto"/>
            <w:bottom w:val="none" w:sz="0" w:space="0" w:color="auto"/>
            <w:right w:val="none" w:sz="0" w:space="0" w:color="auto"/>
          </w:divBdr>
        </w:div>
        <w:div w:id="867454690">
          <w:marLeft w:val="640"/>
          <w:marRight w:val="0"/>
          <w:marTop w:val="0"/>
          <w:marBottom w:val="0"/>
          <w:divBdr>
            <w:top w:val="none" w:sz="0" w:space="0" w:color="auto"/>
            <w:left w:val="none" w:sz="0" w:space="0" w:color="auto"/>
            <w:bottom w:val="none" w:sz="0" w:space="0" w:color="auto"/>
            <w:right w:val="none" w:sz="0" w:space="0" w:color="auto"/>
          </w:divBdr>
        </w:div>
        <w:div w:id="1447431314">
          <w:marLeft w:val="640"/>
          <w:marRight w:val="0"/>
          <w:marTop w:val="0"/>
          <w:marBottom w:val="0"/>
          <w:divBdr>
            <w:top w:val="none" w:sz="0" w:space="0" w:color="auto"/>
            <w:left w:val="none" w:sz="0" w:space="0" w:color="auto"/>
            <w:bottom w:val="none" w:sz="0" w:space="0" w:color="auto"/>
            <w:right w:val="none" w:sz="0" w:space="0" w:color="auto"/>
          </w:divBdr>
        </w:div>
        <w:div w:id="1519583318">
          <w:marLeft w:val="640"/>
          <w:marRight w:val="0"/>
          <w:marTop w:val="0"/>
          <w:marBottom w:val="0"/>
          <w:divBdr>
            <w:top w:val="none" w:sz="0" w:space="0" w:color="auto"/>
            <w:left w:val="none" w:sz="0" w:space="0" w:color="auto"/>
            <w:bottom w:val="none" w:sz="0" w:space="0" w:color="auto"/>
            <w:right w:val="none" w:sz="0" w:space="0" w:color="auto"/>
          </w:divBdr>
        </w:div>
        <w:div w:id="1494947555">
          <w:marLeft w:val="640"/>
          <w:marRight w:val="0"/>
          <w:marTop w:val="0"/>
          <w:marBottom w:val="0"/>
          <w:divBdr>
            <w:top w:val="none" w:sz="0" w:space="0" w:color="auto"/>
            <w:left w:val="none" w:sz="0" w:space="0" w:color="auto"/>
            <w:bottom w:val="none" w:sz="0" w:space="0" w:color="auto"/>
            <w:right w:val="none" w:sz="0" w:space="0" w:color="auto"/>
          </w:divBdr>
        </w:div>
        <w:div w:id="332537482">
          <w:marLeft w:val="640"/>
          <w:marRight w:val="0"/>
          <w:marTop w:val="0"/>
          <w:marBottom w:val="0"/>
          <w:divBdr>
            <w:top w:val="none" w:sz="0" w:space="0" w:color="auto"/>
            <w:left w:val="none" w:sz="0" w:space="0" w:color="auto"/>
            <w:bottom w:val="none" w:sz="0" w:space="0" w:color="auto"/>
            <w:right w:val="none" w:sz="0" w:space="0" w:color="auto"/>
          </w:divBdr>
        </w:div>
        <w:div w:id="488904590">
          <w:marLeft w:val="640"/>
          <w:marRight w:val="0"/>
          <w:marTop w:val="0"/>
          <w:marBottom w:val="0"/>
          <w:divBdr>
            <w:top w:val="none" w:sz="0" w:space="0" w:color="auto"/>
            <w:left w:val="none" w:sz="0" w:space="0" w:color="auto"/>
            <w:bottom w:val="none" w:sz="0" w:space="0" w:color="auto"/>
            <w:right w:val="none" w:sz="0" w:space="0" w:color="auto"/>
          </w:divBdr>
        </w:div>
        <w:div w:id="848250518">
          <w:marLeft w:val="640"/>
          <w:marRight w:val="0"/>
          <w:marTop w:val="0"/>
          <w:marBottom w:val="0"/>
          <w:divBdr>
            <w:top w:val="none" w:sz="0" w:space="0" w:color="auto"/>
            <w:left w:val="none" w:sz="0" w:space="0" w:color="auto"/>
            <w:bottom w:val="none" w:sz="0" w:space="0" w:color="auto"/>
            <w:right w:val="none" w:sz="0" w:space="0" w:color="auto"/>
          </w:divBdr>
        </w:div>
        <w:div w:id="2064937889">
          <w:marLeft w:val="640"/>
          <w:marRight w:val="0"/>
          <w:marTop w:val="0"/>
          <w:marBottom w:val="0"/>
          <w:divBdr>
            <w:top w:val="none" w:sz="0" w:space="0" w:color="auto"/>
            <w:left w:val="none" w:sz="0" w:space="0" w:color="auto"/>
            <w:bottom w:val="none" w:sz="0" w:space="0" w:color="auto"/>
            <w:right w:val="none" w:sz="0" w:space="0" w:color="auto"/>
          </w:divBdr>
        </w:div>
        <w:div w:id="567695548">
          <w:marLeft w:val="640"/>
          <w:marRight w:val="0"/>
          <w:marTop w:val="0"/>
          <w:marBottom w:val="0"/>
          <w:divBdr>
            <w:top w:val="none" w:sz="0" w:space="0" w:color="auto"/>
            <w:left w:val="none" w:sz="0" w:space="0" w:color="auto"/>
            <w:bottom w:val="none" w:sz="0" w:space="0" w:color="auto"/>
            <w:right w:val="none" w:sz="0" w:space="0" w:color="auto"/>
          </w:divBdr>
        </w:div>
        <w:div w:id="1273048850">
          <w:marLeft w:val="640"/>
          <w:marRight w:val="0"/>
          <w:marTop w:val="0"/>
          <w:marBottom w:val="0"/>
          <w:divBdr>
            <w:top w:val="none" w:sz="0" w:space="0" w:color="auto"/>
            <w:left w:val="none" w:sz="0" w:space="0" w:color="auto"/>
            <w:bottom w:val="none" w:sz="0" w:space="0" w:color="auto"/>
            <w:right w:val="none" w:sz="0" w:space="0" w:color="auto"/>
          </w:divBdr>
        </w:div>
        <w:div w:id="1573812642">
          <w:marLeft w:val="640"/>
          <w:marRight w:val="0"/>
          <w:marTop w:val="0"/>
          <w:marBottom w:val="0"/>
          <w:divBdr>
            <w:top w:val="none" w:sz="0" w:space="0" w:color="auto"/>
            <w:left w:val="none" w:sz="0" w:space="0" w:color="auto"/>
            <w:bottom w:val="none" w:sz="0" w:space="0" w:color="auto"/>
            <w:right w:val="none" w:sz="0" w:space="0" w:color="auto"/>
          </w:divBdr>
        </w:div>
        <w:div w:id="1560552545">
          <w:marLeft w:val="640"/>
          <w:marRight w:val="0"/>
          <w:marTop w:val="0"/>
          <w:marBottom w:val="0"/>
          <w:divBdr>
            <w:top w:val="none" w:sz="0" w:space="0" w:color="auto"/>
            <w:left w:val="none" w:sz="0" w:space="0" w:color="auto"/>
            <w:bottom w:val="none" w:sz="0" w:space="0" w:color="auto"/>
            <w:right w:val="none" w:sz="0" w:space="0" w:color="auto"/>
          </w:divBdr>
        </w:div>
        <w:div w:id="820001968">
          <w:marLeft w:val="640"/>
          <w:marRight w:val="0"/>
          <w:marTop w:val="0"/>
          <w:marBottom w:val="0"/>
          <w:divBdr>
            <w:top w:val="none" w:sz="0" w:space="0" w:color="auto"/>
            <w:left w:val="none" w:sz="0" w:space="0" w:color="auto"/>
            <w:bottom w:val="none" w:sz="0" w:space="0" w:color="auto"/>
            <w:right w:val="none" w:sz="0" w:space="0" w:color="auto"/>
          </w:divBdr>
        </w:div>
        <w:div w:id="1014304724">
          <w:marLeft w:val="640"/>
          <w:marRight w:val="0"/>
          <w:marTop w:val="0"/>
          <w:marBottom w:val="0"/>
          <w:divBdr>
            <w:top w:val="none" w:sz="0" w:space="0" w:color="auto"/>
            <w:left w:val="none" w:sz="0" w:space="0" w:color="auto"/>
            <w:bottom w:val="none" w:sz="0" w:space="0" w:color="auto"/>
            <w:right w:val="none" w:sz="0" w:space="0" w:color="auto"/>
          </w:divBdr>
        </w:div>
        <w:div w:id="1277253901">
          <w:marLeft w:val="640"/>
          <w:marRight w:val="0"/>
          <w:marTop w:val="0"/>
          <w:marBottom w:val="0"/>
          <w:divBdr>
            <w:top w:val="none" w:sz="0" w:space="0" w:color="auto"/>
            <w:left w:val="none" w:sz="0" w:space="0" w:color="auto"/>
            <w:bottom w:val="none" w:sz="0" w:space="0" w:color="auto"/>
            <w:right w:val="none" w:sz="0" w:space="0" w:color="auto"/>
          </w:divBdr>
        </w:div>
        <w:div w:id="1621961466">
          <w:marLeft w:val="640"/>
          <w:marRight w:val="0"/>
          <w:marTop w:val="0"/>
          <w:marBottom w:val="0"/>
          <w:divBdr>
            <w:top w:val="none" w:sz="0" w:space="0" w:color="auto"/>
            <w:left w:val="none" w:sz="0" w:space="0" w:color="auto"/>
            <w:bottom w:val="none" w:sz="0" w:space="0" w:color="auto"/>
            <w:right w:val="none" w:sz="0" w:space="0" w:color="auto"/>
          </w:divBdr>
        </w:div>
        <w:div w:id="1619099641">
          <w:marLeft w:val="640"/>
          <w:marRight w:val="0"/>
          <w:marTop w:val="0"/>
          <w:marBottom w:val="0"/>
          <w:divBdr>
            <w:top w:val="none" w:sz="0" w:space="0" w:color="auto"/>
            <w:left w:val="none" w:sz="0" w:space="0" w:color="auto"/>
            <w:bottom w:val="none" w:sz="0" w:space="0" w:color="auto"/>
            <w:right w:val="none" w:sz="0" w:space="0" w:color="auto"/>
          </w:divBdr>
        </w:div>
        <w:div w:id="376441699">
          <w:marLeft w:val="640"/>
          <w:marRight w:val="0"/>
          <w:marTop w:val="0"/>
          <w:marBottom w:val="0"/>
          <w:divBdr>
            <w:top w:val="none" w:sz="0" w:space="0" w:color="auto"/>
            <w:left w:val="none" w:sz="0" w:space="0" w:color="auto"/>
            <w:bottom w:val="none" w:sz="0" w:space="0" w:color="auto"/>
            <w:right w:val="none" w:sz="0" w:space="0" w:color="auto"/>
          </w:divBdr>
        </w:div>
        <w:div w:id="1456866565">
          <w:marLeft w:val="640"/>
          <w:marRight w:val="0"/>
          <w:marTop w:val="0"/>
          <w:marBottom w:val="0"/>
          <w:divBdr>
            <w:top w:val="none" w:sz="0" w:space="0" w:color="auto"/>
            <w:left w:val="none" w:sz="0" w:space="0" w:color="auto"/>
            <w:bottom w:val="none" w:sz="0" w:space="0" w:color="auto"/>
            <w:right w:val="none" w:sz="0" w:space="0" w:color="auto"/>
          </w:divBdr>
        </w:div>
        <w:div w:id="300771046">
          <w:marLeft w:val="640"/>
          <w:marRight w:val="0"/>
          <w:marTop w:val="0"/>
          <w:marBottom w:val="0"/>
          <w:divBdr>
            <w:top w:val="none" w:sz="0" w:space="0" w:color="auto"/>
            <w:left w:val="none" w:sz="0" w:space="0" w:color="auto"/>
            <w:bottom w:val="none" w:sz="0" w:space="0" w:color="auto"/>
            <w:right w:val="none" w:sz="0" w:space="0" w:color="auto"/>
          </w:divBdr>
        </w:div>
        <w:div w:id="945502649">
          <w:marLeft w:val="640"/>
          <w:marRight w:val="0"/>
          <w:marTop w:val="0"/>
          <w:marBottom w:val="0"/>
          <w:divBdr>
            <w:top w:val="none" w:sz="0" w:space="0" w:color="auto"/>
            <w:left w:val="none" w:sz="0" w:space="0" w:color="auto"/>
            <w:bottom w:val="none" w:sz="0" w:space="0" w:color="auto"/>
            <w:right w:val="none" w:sz="0" w:space="0" w:color="auto"/>
          </w:divBdr>
        </w:div>
        <w:div w:id="2035107672">
          <w:marLeft w:val="640"/>
          <w:marRight w:val="0"/>
          <w:marTop w:val="0"/>
          <w:marBottom w:val="0"/>
          <w:divBdr>
            <w:top w:val="none" w:sz="0" w:space="0" w:color="auto"/>
            <w:left w:val="none" w:sz="0" w:space="0" w:color="auto"/>
            <w:bottom w:val="none" w:sz="0" w:space="0" w:color="auto"/>
            <w:right w:val="none" w:sz="0" w:space="0" w:color="auto"/>
          </w:divBdr>
        </w:div>
        <w:div w:id="137577436">
          <w:marLeft w:val="640"/>
          <w:marRight w:val="0"/>
          <w:marTop w:val="0"/>
          <w:marBottom w:val="0"/>
          <w:divBdr>
            <w:top w:val="none" w:sz="0" w:space="0" w:color="auto"/>
            <w:left w:val="none" w:sz="0" w:space="0" w:color="auto"/>
            <w:bottom w:val="none" w:sz="0" w:space="0" w:color="auto"/>
            <w:right w:val="none" w:sz="0" w:space="0" w:color="auto"/>
          </w:divBdr>
        </w:div>
        <w:div w:id="1721202514">
          <w:marLeft w:val="640"/>
          <w:marRight w:val="0"/>
          <w:marTop w:val="0"/>
          <w:marBottom w:val="0"/>
          <w:divBdr>
            <w:top w:val="none" w:sz="0" w:space="0" w:color="auto"/>
            <w:left w:val="none" w:sz="0" w:space="0" w:color="auto"/>
            <w:bottom w:val="none" w:sz="0" w:space="0" w:color="auto"/>
            <w:right w:val="none" w:sz="0" w:space="0" w:color="auto"/>
          </w:divBdr>
        </w:div>
        <w:div w:id="554507880">
          <w:marLeft w:val="640"/>
          <w:marRight w:val="0"/>
          <w:marTop w:val="0"/>
          <w:marBottom w:val="0"/>
          <w:divBdr>
            <w:top w:val="none" w:sz="0" w:space="0" w:color="auto"/>
            <w:left w:val="none" w:sz="0" w:space="0" w:color="auto"/>
            <w:bottom w:val="none" w:sz="0" w:space="0" w:color="auto"/>
            <w:right w:val="none" w:sz="0" w:space="0" w:color="auto"/>
          </w:divBdr>
        </w:div>
        <w:div w:id="493299021">
          <w:marLeft w:val="640"/>
          <w:marRight w:val="0"/>
          <w:marTop w:val="0"/>
          <w:marBottom w:val="0"/>
          <w:divBdr>
            <w:top w:val="none" w:sz="0" w:space="0" w:color="auto"/>
            <w:left w:val="none" w:sz="0" w:space="0" w:color="auto"/>
            <w:bottom w:val="none" w:sz="0" w:space="0" w:color="auto"/>
            <w:right w:val="none" w:sz="0" w:space="0" w:color="auto"/>
          </w:divBdr>
        </w:div>
        <w:div w:id="2073845698">
          <w:marLeft w:val="640"/>
          <w:marRight w:val="0"/>
          <w:marTop w:val="0"/>
          <w:marBottom w:val="0"/>
          <w:divBdr>
            <w:top w:val="none" w:sz="0" w:space="0" w:color="auto"/>
            <w:left w:val="none" w:sz="0" w:space="0" w:color="auto"/>
            <w:bottom w:val="none" w:sz="0" w:space="0" w:color="auto"/>
            <w:right w:val="none" w:sz="0" w:space="0" w:color="auto"/>
          </w:divBdr>
        </w:div>
        <w:div w:id="673918371">
          <w:marLeft w:val="640"/>
          <w:marRight w:val="0"/>
          <w:marTop w:val="0"/>
          <w:marBottom w:val="0"/>
          <w:divBdr>
            <w:top w:val="none" w:sz="0" w:space="0" w:color="auto"/>
            <w:left w:val="none" w:sz="0" w:space="0" w:color="auto"/>
            <w:bottom w:val="none" w:sz="0" w:space="0" w:color="auto"/>
            <w:right w:val="none" w:sz="0" w:space="0" w:color="auto"/>
          </w:divBdr>
        </w:div>
        <w:div w:id="1708795162">
          <w:marLeft w:val="640"/>
          <w:marRight w:val="0"/>
          <w:marTop w:val="0"/>
          <w:marBottom w:val="0"/>
          <w:divBdr>
            <w:top w:val="none" w:sz="0" w:space="0" w:color="auto"/>
            <w:left w:val="none" w:sz="0" w:space="0" w:color="auto"/>
            <w:bottom w:val="none" w:sz="0" w:space="0" w:color="auto"/>
            <w:right w:val="none" w:sz="0" w:space="0" w:color="auto"/>
          </w:divBdr>
        </w:div>
        <w:div w:id="1892037343">
          <w:marLeft w:val="640"/>
          <w:marRight w:val="0"/>
          <w:marTop w:val="0"/>
          <w:marBottom w:val="0"/>
          <w:divBdr>
            <w:top w:val="none" w:sz="0" w:space="0" w:color="auto"/>
            <w:left w:val="none" w:sz="0" w:space="0" w:color="auto"/>
            <w:bottom w:val="none" w:sz="0" w:space="0" w:color="auto"/>
            <w:right w:val="none" w:sz="0" w:space="0" w:color="auto"/>
          </w:divBdr>
        </w:div>
        <w:div w:id="630945346">
          <w:marLeft w:val="640"/>
          <w:marRight w:val="0"/>
          <w:marTop w:val="0"/>
          <w:marBottom w:val="0"/>
          <w:divBdr>
            <w:top w:val="none" w:sz="0" w:space="0" w:color="auto"/>
            <w:left w:val="none" w:sz="0" w:space="0" w:color="auto"/>
            <w:bottom w:val="none" w:sz="0" w:space="0" w:color="auto"/>
            <w:right w:val="none" w:sz="0" w:space="0" w:color="auto"/>
          </w:divBdr>
        </w:div>
        <w:div w:id="1526824309">
          <w:marLeft w:val="640"/>
          <w:marRight w:val="0"/>
          <w:marTop w:val="0"/>
          <w:marBottom w:val="0"/>
          <w:divBdr>
            <w:top w:val="none" w:sz="0" w:space="0" w:color="auto"/>
            <w:left w:val="none" w:sz="0" w:space="0" w:color="auto"/>
            <w:bottom w:val="none" w:sz="0" w:space="0" w:color="auto"/>
            <w:right w:val="none" w:sz="0" w:space="0" w:color="auto"/>
          </w:divBdr>
        </w:div>
        <w:div w:id="469443260">
          <w:marLeft w:val="640"/>
          <w:marRight w:val="0"/>
          <w:marTop w:val="0"/>
          <w:marBottom w:val="0"/>
          <w:divBdr>
            <w:top w:val="none" w:sz="0" w:space="0" w:color="auto"/>
            <w:left w:val="none" w:sz="0" w:space="0" w:color="auto"/>
            <w:bottom w:val="none" w:sz="0" w:space="0" w:color="auto"/>
            <w:right w:val="none" w:sz="0" w:space="0" w:color="auto"/>
          </w:divBdr>
        </w:div>
        <w:div w:id="105856843">
          <w:marLeft w:val="640"/>
          <w:marRight w:val="0"/>
          <w:marTop w:val="0"/>
          <w:marBottom w:val="0"/>
          <w:divBdr>
            <w:top w:val="none" w:sz="0" w:space="0" w:color="auto"/>
            <w:left w:val="none" w:sz="0" w:space="0" w:color="auto"/>
            <w:bottom w:val="none" w:sz="0" w:space="0" w:color="auto"/>
            <w:right w:val="none" w:sz="0" w:space="0" w:color="auto"/>
          </w:divBdr>
        </w:div>
        <w:div w:id="1096706096">
          <w:marLeft w:val="640"/>
          <w:marRight w:val="0"/>
          <w:marTop w:val="0"/>
          <w:marBottom w:val="0"/>
          <w:divBdr>
            <w:top w:val="none" w:sz="0" w:space="0" w:color="auto"/>
            <w:left w:val="none" w:sz="0" w:space="0" w:color="auto"/>
            <w:bottom w:val="none" w:sz="0" w:space="0" w:color="auto"/>
            <w:right w:val="none" w:sz="0" w:space="0" w:color="auto"/>
          </w:divBdr>
        </w:div>
        <w:div w:id="743917246">
          <w:marLeft w:val="640"/>
          <w:marRight w:val="0"/>
          <w:marTop w:val="0"/>
          <w:marBottom w:val="0"/>
          <w:divBdr>
            <w:top w:val="none" w:sz="0" w:space="0" w:color="auto"/>
            <w:left w:val="none" w:sz="0" w:space="0" w:color="auto"/>
            <w:bottom w:val="none" w:sz="0" w:space="0" w:color="auto"/>
            <w:right w:val="none" w:sz="0" w:space="0" w:color="auto"/>
          </w:divBdr>
        </w:div>
        <w:div w:id="97214733">
          <w:marLeft w:val="640"/>
          <w:marRight w:val="0"/>
          <w:marTop w:val="0"/>
          <w:marBottom w:val="0"/>
          <w:divBdr>
            <w:top w:val="none" w:sz="0" w:space="0" w:color="auto"/>
            <w:left w:val="none" w:sz="0" w:space="0" w:color="auto"/>
            <w:bottom w:val="none" w:sz="0" w:space="0" w:color="auto"/>
            <w:right w:val="none" w:sz="0" w:space="0" w:color="auto"/>
          </w:divBdr>
        </w:div>
        <w:div w:id="1205557413">
          <w:marLeft w:val="640"/>
          <w:marRight w:val="0"/>
          <w:marTop w:val="0"/>
          <w:marBottom w:val="0"/>
          <w:divBdr>
            <w:top w:val="none" w:sz="0" w:space="0" w:color="auto"/>
            <w:left w:val="none" w:sz="0" w:space="0" w:color="auto"/>
            <w:bottom w:val="none" w:sz="0" w:space="0" w:color="auto"/>
            <w:right w:val="none" w:sz="0" w:space="0" w:color="auto"/>
          </w:divBdr>
        </w:div>
        <w:div w:id="1336767596">
          <w:marLeft w:val="640"/>
          <w:marRight w:val="0"/>
          <w:marTop w:val="0"/>
          <w:marBottom w:val="0"/>
          <w:divBdr>
            <w:top w:val="none" w:sz="0" w:space="0" w:color="auto"/>
            <w:left w:val="none" w:sz="0" w:space="0" w:color="auto"/>
            <w:bottom w:val="none" w:sz="0" w:space="0" w:color="auto"/>
            <w:right w:val="none" w:sz="0" w:space="0" w:color="auto"/>
          </w:divBdr>
        </w:div>
        <w:div w:id="115300968">
          <w:marLeft w:val="640"/>
          <w:marRight w:val="0"/>
          <w:marTop w:val="0"/>
          <w:marBottom w:val="0"/>
          <w:divBdr>
            <w:top w:val="none" w:sz="0" w:space="0" w:color="auto"/>
            <w:left w:val="none" w:sz="0" w:space="0" w:color="auto"/>
            <w:bottom w:val="none" w:sz="0" w:space="0" w:color="auto"/>
            <w:right w:val="none" w:sz="0" w:space="0" w:color="auto"/>
          </w:divBdr>
        </w:div>
        <w:div w:id="2043433103">
          <w:marLeft w:val="640"/>
          <w:marRight w:val="0"/>
          <w:marTop w:val="0"/>
          <w:marBottom w:val="0"/>
          <w:divBdr>
            <w:top w:val="none" w:sz="0" w:space="0" w:color="auto"/>
            <w:left w:val="none" w:sz="0" w:space="0" w:color="auto"/>
            <w:bottom w:val="none" w:sz="0" w:space="0" w:color="auto"/>
            <w:right w:val="none" w:sz="0" w:space="0" w:color="auto"/>
          </w:divBdr>
        </w:div>
        <w:div w:id="434791804">
          <w:marLeft w:val="640"/>
          <w:marRight w:val="0"/>
          <w:marTop w:val="0"/>
          <w:marBottom w:val="0"/>
          <w:divBdr>
            <w:top w:val="none" w:sz="0" w:space="0" w:color="auto"/>
            <w:left w:val="none" w:sz="0" w:space="0" w:color="auto"/>
            <w:bottom w:val="none" w:sz="0" w:space="0" w:color="auto"/>
            <w:right w:val="none" w:sz="0" w:space="0" w:color="auto"/>
          </w:divBdr>
        </w:div>
        <w:div w:id="1848515546">
          <w:marLeft w:val="640"/>
          <w:marRight w:val="0"/>
          <w:marTop w:val="0"/>
          <w:marBottom w:val="0"/>
          <w:divBdr>
            <w:top w:val="none" w:sz="0" w:space="0" w:color="auto"/>
            <w:left w:val="none" w:sz="0" w:space="0" w:color="auto"/>
            <w:bottom w:val="none" w:sz="0" w:space="0" w:color="auto"/>
            <w:right w:val="none" w:sz="0" w:space="0" w:color="auto"/>
          </w:divBdr>
        </w:div>
        <w:div w:id="60955015">
          <w:marLeft w:val="640"/>
          <w:marRight w:val="0"/>
          <w:marTop w:val="0"/>
          <w:marBottom w:val="0"/>
          <w:divBdr>
            <w:top w:val="none" w:sz="0" w:space="0" w:color="auto"/>
            <w:left w:val="none" w:sz="0" w:space="0" w:color="auto"/>
            <w:bottom w:val="none" w:sz="0" w:space="0" w:color="auto"/>
            <w:right w:val="none" w:sz="0" w:space="0" w:color="auto"/>
          </w:divBdr>
        </w:div>
        <w:div w:id="1898348132">
          <w:marLeft w:val="640"/>
          <w:marRight w:val="0"/>
          <w:marTop w:val="0"/>
          <w:marBottom w:val="0"/>
          <w:divBdr>
            <w:top w:val="none" w:sz="0" w:space="0" w:color="auto"/>
            <w:left w:val="none" w:sz="0" w:space="0" w:color="auto"/>
            <w:bottom w:val="none" w:sz="0" w:space="0" w:color="auto"/>
            <w:right w:val="none" w:sz="0" w:space="0" w:color="auto"/>
          </w:divBdr>
        </w:div>
        <w:div w:id="15277779">
          <w:marLeft w:val="640"/>
          <w:marRight w:val="0"/>
          <w:marTop w:val="0"/>
          <w:marBottom w:val="0"/>
          <w:divBdr>
            <w:top w:val="none" w:sz="0" w:space="0" w:color="auto"/>
            <w:left w:val="none" w:sz="0" w:space="0" w:color="auto"/>
            <w:bottom w:val="none" w:sz="0" w:space="0" w:color="auto"/>
            <w:right w:val="none" w:sz="0" w:space="0" w:color="auto"/>
          </w:divBdr>
        </w:div>
      </w:divsChild>
    </w:div>
    <w:div w:id="459617933">
      <w:bodyDiv w:val="1"/>
      <w:marLeft w:val="0"/>
      <w:marRight w:val="0"/>
      <w:marTop w:val="0"/>
      <w:marBottom w:val="0"/>
      <w:divBdr>
        <w:top w:val="none" w:sz="0" w:space="0" w:color="auto"/>
        <w:left w:val="none" w:sz="0" w:space="0" w:color="auto"/>
        <w:bottom w:val="none" w:sz="0" w:space="0" w:color="auto"/>
        <w:right w:val="none" w:sz="0" w:space="0" w:color="auto"/>
      </w:divBdr>
      <w:divsChild>
        <w:div w:id="1940259607">
          <w:marLeft w:val="640"/>
          <w:marRight w:val="0"/>
          <w:marTop w:val="0"/>
          <w:marBottom w:val="0"/>
          <w:divBdr>
            <w:top w:val="none" w:sz="0" w:space="0" w:color="auto"/>
            <w:left w:val="none" w:sz="0" w:space="0" w:color="auto"/>
            <w:bottom w:val="none" w:sz="0" w:space="0" w:color="auto"/>
            <w:right w:val="none" w:sz="0" w:space="0" w:color="auto"/>
          </w:divBdr>
        </w:div>
        <w:div w:id="64576917">
          <w:marLeft w:val="640"/>
          <w:marRight w:val="0"/>
          <w:marTop w:val="0"/>
          <w:marBottom w:val="0"/>
          <w:divBdr>
            <w:top w:val="none" w:sz="0" w:space="0" w:color="auto"/>
            <w:left w:val="none" w:sz="0" w:space="0" w:color="auto"/>
            <w:bottom w:val="none" w:sz="0" w:space="0" w:color="auto"/>
            <w:right w:val="none" w:sz="0" w:space="0" w:color="auto"/>
          </w:divBdr>
        </w:div>
        <w:div w:id="970015071">
          <w:marLeft w:val="640"/>
          <w:marRight w:val="0"/>
          <w:marTop w:val="0"/>
          <w:marBottom w:val="0"/>
          <w:divBdr>
            <w:top w:val="none" w:sz="0" w:space="0" w:color="auto"/>
            <w:left w:val="none" w:sz="0" w:space="0" w:color="auto"/>
            <w:bottom w:val="none" w:sz="0" w:space="0" w:color="auto"/>
            <w:right w:val="none" w:sz="0" w:space="0" w:color="auto"/>
          </w:divBdr>
        </w:div>
        <w:div w:id="1970864395">
          <w:marLeft w:val="640"/>
          <w:marRight w:val="0"/>
          <w:marTop w:val="0"/>
          <w:marBottom w:val="0"/>
          <w:divBdr>
            <w:top w:val="none" w:sz="0" w:space="0" w:color="auto"/>
            <w:left w:val="none" w:sz="0" w:space="0" w:color="auto"/>
            <w:bottom w:val="none" w:sz="0" w:space="0" w:color="auto"/>
            <w:right w:val="none" w:sz="0" w:space="0" w:color="auto"/>
          </w:divBdr>
        </w:div>
        <w:div w:id="2049867439">
          <w:marLeft w:val="640"/>
          <w:marRight w:val="0"/>
          <w:marTop w:val="0"/>
          <w:marBottom w:val="0"/>
          <w:divBdr>
            <w:top w:val="none" w:sz="0" w:space="0" w:color="auto"/>
            <w:left w:val="none" w:sz="0" w:space="0" w:color="auto"/>
            <w:bottom w:val="none" w:sz="0" w:space="0" w:color="auto"/>
            <w:right w:val="none" w:sz="0" w:space="0" w:color="auto"/>
          </w:divBdr>
        </w:div>
        <w:div w:id="1045640914">
          <w:marLeft w:val="640"/>
          <w:marRight w:val="0"/>
          <w:marTop w:val="0"/>
          <w:marBottom w:val="0"/>
          <w:divBdr>
            <w:top w:val="none" w:sz="0" w:space="0" w:color="auto"/>
            <w:left w:val="none" w:sz="0" w:space="0" w:color="auto"/>
            <w:bottom w:val="none" w:sz="0" w:space="0" w:color="auto"/>
            <w:right w:val="none" w:sz="0" w:space="0" w:color="auto"/>
          </w:divBdr>
        </w:div>
        <w:div w:id="698745314">
          <w:marLeft w:val="640"/>
          <w:marRight w:val="0"/>
          <w:marTop w:val="0"/>
          <w:marBottom w:val="0"/>
          <w:divBdr>
            <w:top w:val="none" w:sz="0" w:space="0" w:color="auto"/>
            <w:left w:val="none" w:sz="0" w:space="0" w:color="auto"/>
            <w:bottom w:val="none" w:sz="0" w:space="0" w:color="auto"/>
            <w:right w:val="none" w:sz="0" w:space="0" w:color="auto"/>
          </w:divBdr>
        </w:div>
        <w:div w:id="1100568642">
          <w:marLeft w:val="640"/>
          <w:marRight w:val="0"/>
          <w:marTop w:val="0"/>
          <w:marBottom w:val="0"/>
          <w:divBdr>
            <w:top w:val="none" w:sz="0" w:space="0" w:color="auto"/>
            <w:left w:val="none" w:sz="0" w:space="0" w:color="auto"/>
            <w:bottom w:val="none" w:sz="0" w:space="0" w:color="auto"/>
            <w:right w:val="none" w:sz="0" w:space="0" w:color="auto"/>
          </w:divBdr>
        </w:div>
        <w:div w:id="2091848307">
          <w:marLeft w:val="640"/>
          <w:marRight w:val="0"/>
          <w:marTop w:val="0"/>
          <w:marBottom w:val="0"/>
          <w:divBdr>
            <w:top w:val="none" w:sz="0" w:space="0" w:color="auto"/>
            <w:left w:val="none" w:sz="0" w:space="0" w:color="auto"/>
            <w:bottom w:val="none" w:sz="0" w:space="0" w:color="auto"/>
            <w:right w:val="none" w:sz="0" w:space="0" w:color="auto"/>
          </w:divBdr>
        </w:div>
        <w:div w:id="1708137426">
          <w:marLeft w:val="640"/>
          <w:marRight w:val="0"/>
          <w:marTop w:val="0"/>
          <w:marBottom w:val="0"/>
          <w:divBdr>
            <w:top w:val="none" w:sz="0" w:space="0" w:color="auto"/>
            <w:left w:val="none" w:sz="0" w:space="0" w:color="auto"/>
            <w:bottom w:val="none" w:sz="0" w:space="0" w:color="auto"/>
            <w:right w:val="none" w:sz="0" w:space="0" w:color="auto"/>
          </w:divBdr>
        </w:div>
        <w:div w:id="1723094006">
          <w:marLeft w:val="640"/>
          <w:marRight w:val="0"/>
          <w:marTop w:val="0"/>
          <w:marBottom w:val="0"/>
          <w:divBdr>
            <w:top w:val="none" w:sz="0" w:space="0" w:color="auto"/>
            <w:left w:val="none" w:sz="0" w:space="0" w:color="auto"/>
            <w:bottom w:val="none" w:sz="0" w:space="0" w:color="auto"/>
            <w:right w:val="none" w:sz="0" w:space="0" w:color="auto"/>
          </w:divBdr>
        </w:div>
        <w:div w:id="332877791">
          <w:marLeft w:val="640"/>
          <w:marRight w:val="0"/>
          <w:marTop w:val="0"/>
          <w:marBottom w:val="0"/>
          <w:divBdr>
            <w:top w:val="none" w:sz="0" w:space="0" w:color="auto"/>
            <w:left w:val="none" w:sz="0" w:space="0" w:color="auto"/>
            <w:bottom w:val="none" w:sz="0" w:space="0" w:color="auto"/>
            <w:right w:val="none" w:sz="0" w:space="0" w:color="auto"/>
          </w:divBdr>
        </w:div>
        <w:div w:id="1270049311">
          <w:marLeft w:val="640"/>
          <w:marRight w:val="0"/>
          <w:marTop w:val="0"/>
          <w:marBottom w:val="0"/>
          <w:divBdr>
            <w:top w:val="none" w:sz="0" w:space="0" w:color="auto"/>
            <w:left w:val="none" w:sz="0" w:space="0" w:color="auto"/>
            <w:bottom w:val="none" w:sz="0" w:space="0" w:color="auto"/>
            <w:right w:val="none" w:sz="0" w:space="0" w:color="auto"/>
          </w:divBdr>
        </w:div>
        <w:div w:id="1043557792">
          <w:marLeft w:val="640"/>
          <w:marRight w:val="0"/>
          <w:marTop w:val="0"/>
          <w:marBottom w:val="0"/>
          <w:divBdr>
            <w:top w:val="none" w:sz="0" w:space="0" w:color="auto"/>
            <w:left w:val="none" w:sz="0" w:space="0" w:color="auto"/>
            <w:bottom w:val="none" w:sz="0" w:space="0" w:color="auto"/>
            <w:right w:val="none" w:sz="0" w:space="0" w:color="auto"/>
          </w:divBdr>
        </w:div>
        <w:div w:id="1279264538">
          <w:marLeft w:val="640"/>
          <w:marRight w:val="0"/>
          <w:marTop w:val="0"/>
          <w:marBottom w:val="0"/>
          <w:divBdr>
            <w:top w:val="none" w:sz="0" w:space="0" w:color="auto"/>
            <w:left w:val="none" w:sz="0" w:space="0" w:color="auto"/>
            <w:bottom w:val="none" w:sz="0" w:space="0" w:color="auto"/>
            <w:right w:val="none" w:sz="0" w:space="0" w:color="auto"/>
          </w:divBdr>
        </w:div>
        <w:div w:id="109015890">
          <w:marLeft w:val="640"/>
          <w:marRight w:val="0"/>
          <w:marTop w:val="0"/>
          <w:marBottom w:val="0"/>
          <w:divBdr>
            <w:top w:val="none" w:sz="0" w:space="0" w:color="auto"/>
            <w:left w:val="none" w:sz="0" w:space="0" w:color="auto"/>
            <w:bottom w:val="none" w:sz="0" w:space="0" w:color="auto"/>
            <w:right w:val="none" w:sz="0" w:space="0" w:color="auto"/>
          </w:divBdr>
        </w:div>
        <w:div w:id="1202788105">
          <w:marLeft w:val="640"/>
          <w:marRight w:val="0"/>
          <w:marTop w:val="0"/>
          <w:marBottom w:val="0"/>
          <w:divBdr>
            <w:top w:val="none" w:sz="0" w:space="0" w:color="auto"/>
            <w:left w:val="none" w:sz="0" w:space="0" w:color="auto"/>
            <w:bottom w:val="none" w:sz="0" w:space="0" w:color="auto"/>
            <w:right w:val="none" w:sz="0" w:space="0" w:color="auto"/>
          </w:divBdr>
        </w:div>
        <w:div w:id="990669935">
          <w:marLeft w:val="640"/>
          <w:marRight w:val="0"/>
          <w:marTop w:val="0"/>
          <w:marBottom w:val="0"/>
          <w:divBdr>
            <w:top w:val="none" w:sz="0" w:space="0" w:color="auto"/>
            <w:left w:val="none" w:sz="0" w:space="0" w:color="auto"/>
            <w:bottom w:val="none" w:sz="0" w:space="0" w:color="auto"/>
            <w:right w:val="none" w:sz="0" w:space="0" w:color="auto"/>
          </w:divBdr>
        </w:div>
        <w:div w:id="2140956774">
          <w:marLeft w:val="640"/>
          <w:marRight w:val="0"/>
          <w:marTop w:val="0"/>
          <w:marBottom w:val="0"/>
          <w:divBdr>
            <w:top w:val="none" w:sz="0" w:space="0" w:color="auto"/>
            <w:left w:val="none" w:sz="0" w:space="0" w:color="auto"/>
            <w:bottom w:val="none" w:sz="0" w:space="0" w:color="auto"/>
            <w:right w:val="none" w:sz="0" w:space="0" w:color="auto"/>
          </w:divBdr>
        </w:div>
        <w:div w:id="730007412">
          <w:marLeft w:val="640"/>
          <w:marRight w:val="0"/>
          <w:marTop w:val="0"/>
          <w:marBottom w:val="0"/>
          <w:divBdr>
            <w:top w:val="none" w:sz="0" w:space="0" w:color="auto"/>
            <w:left w:val="none" w:sz="0" w:space="0" w:color="auto"/>
            <w:bottom w:val="none" w:sz="0" w:space="0" w:color="auto"/>
            <w:right w:val="none" w:sz="0" w:space="0" w:color="auto"/>
          </w:divBdr>
        </w:div>
        <w:div w:id="132912755">
          <w:marLeft w:val="640"/>
          <w:marRight w:val="0"/>
          <w:marTop w:val="0"/>
          <w:marBottom w:val="0"/>
          <w:divBdr>
            <w:top w:val="none" w:sz="0" w:space="0" w:color="auto"/>
            <w:left w:val="none" w:sz="0" w:space="0" w:color="auto"/>
            <w:bottom w:val="none" w:sz="0" w:space="0" w:color="auto"/>
            <w:right w:val="none" w:sz="0" w:space="0" w:color="auto"/>
          </w:divBdr>
        </w:div>
        <w:div w:id="1176574822">
          <w:marLeft w:val="640"/>
          <w:marRight w:val="0"/>
          <w:marTop w:val="0"/>
          <w:marBottom w:val="0"/>
          <w:divBdr>
            <w:top w:val="none" w:sz="0" w:space="0" w:color="auto"/>
            <w:left w:val="none" w:sz="0" w:space="0" w:color="auto"/>
            <w:bottom w:val="none" w:sz="0" w:space="0" w:color="auto"/>
            <w:right w:val="none" w:sz="0" w:space="0" w:color="auto"/>
          </w:divBdr>
        </w:div>
        <w:div w:id="585454232">
          <w:marLeft w:val="640"/>
          <w:marRight w:val="0"/>
          <w:marTop w:val="0"/>
          <w:marBottom w:val="0"/>
          <w:divBdr>
            <w:top w:val="none" w:sz="0" w:space="0" w:color="auto"/>
            <w:left w:val="none" w:sz="0" w:space="0" w:color="auto"/>
            <w:bottom w:val="none" w:sz="0" w:space="0" w:color="auto"/>
            <w:right w:val="none" w:sz="0" w:space="0" w:color="auto"/>
          </w:divBdr>
        </w:div>
        <w:div w:id="863515491">
          <w:marLeft w:val="640"/>
          <w:marRight w:val="0"/>
          <w:marTop w:val="0"/>
          <w:marBottom w:val="0"/>
          <w:divBdr>
            <w:top w:val="none" w:sz="0" w:space="0" w:color="auto"/>
            <w:left w:val="none" w:sz="0" w:space="0" w:color="auto"/>
            <w:bottom w:val="none" w:sz="0" w:space="0" w:color="auto"/>
            <w:right w:val="none" w:sz="0" w:space="0" w:color="auto"/>
          </w:divBdr>
        </w:div>
        <w:div w:id="1772386760">
          <w:marLeft w:val="640"/>
          <w:marRight w:val="0"/>
          <w:marTop w:val="0"/>
          <w:marBottom w:val="0"/>
          <w:divBdr>
            <w:top w:val="none" w:sz="0" w:space="0" w:color="auto"/>
            <w:left w:val="none" w:sz="0" w:space="0" w:color="auto"/>
            <w:bottom w:val="none" w:sz="0" w:space="0" w:color="auto"/>
            <w:right w:val="none" w:sz="0" w:space="0" w:color="auto"/>
          </w:divBdr>
        </w:div>
        <w:div w:id="344984733">
          <w:marLeft w:val="640"/>
          <w:marRight w:val="0"/>
          <w:marTop w:val="0"/>
          <w:marBottom w:val="0"/>
          <w:divBdr>
            <w:top w:val="none" w:sz="0" w:space="0" w:color="auto"/>
            <w:left w:val="none" w:sz="0" w:space="0" w:color="auto"/>
            <w:bottom w:val="none" w:sz="0" w:space="0" w:color="auto"/>
            <w:right w:val="none" w:sz="0" w:space="0" w:color="auto"/>
          </w:divBdr>
        </w:div>
        <w:div w:id="1845899478">
          <w:marLeft w:val="640"/>
          <w:marRight w:val="0"/>
          <w:marTop w:val="0"/>
          <w:marBottom w:val="0"/>
          <w:divBdr>
            <w:top w:val="none" w:sz="0" w:space="0" w:color="auto"/>
            <w:left w:val="none" w:sz="0" w:space="0" w:color="auto"/>
            <w:bottom w:val="none" w:sz="0" w:space="0" w:color="auto"/>
            <w:right w:val="none" w:sz="0" w:space="0" w:color="auto"/>
          </w:divBdr>
        </w:div>
        <w:div w:id="443765018">
          <w:marLeft w:val="640"/>
          <w:marRight w:val="0"/>
          <w:marTop w:val="0"/>
          <w:marBottom w:val="0"/>
          <w:divBdr>
            <w:top w:val="none" w:sz="0" w:space="0" w:color="auto"/>
            <w:left w:val="none" w:sz="0" w:space="0" w:color="auto"/>
            <w:bottom w:val="none" w:sz="0" w:space="0" w:color="auto"/>
            <w:right w:val="none" w:sz="0" w:space="0" w:color="auto"/>
          </w:divBdr>
        </w:div>
        <w:div w:id="1893466971">
          <w:marLeft w:val="640"/>
          <w:marRight w:val="0"/>
          <w:marTop w:val="0"/>
          <w:marBottom w:val="0"/>
          <w:divBdr>
            <w:top w:val="none" w:sz="0" w:space="0" w:color="auto"/>
            <w:left w:val="none" w:sz="0" w:space="0" w:color="auto"/>
            <w:bottom w:val="none" w:sz="0" w:space="0" w:color="auto"/>
            <w:right w:val="none" w:sz="0" w:space="0" w:color="auto"/>
          </w:divBdr>
        </w:div>
        <w:div w:id="1192496192">
          <w:marLeft w:val="640"/>
          <w:marRight w:val="0"/>
          <w:marTop w:val="0"/>
          <w:marBottom w:val="0"/>
          <w:divBdr>
            <w:top w:val="none" w:sz="0" w:space="0" w:color="auto"/>
            <w:left w:val="none" w:sz="0" w:space="0" w:color="auto"/>
            <w:bottom w:val="none" w:sz="0" w:space="0" w:color="auto"/>
            <w:right w:val="none" w:sz="0" w:space="0" w:color="auto"/>
          </w:divBdr>
        </w:div>
        <w:div w:id="1831631700">
          <w:marLeft w:val="640"/>
          <w:marRight w:val="0"/>
          <w:marTop w:val="0"/>
          <w:marBottom w:val="0"/>
          <w:divBdr>
            <w:top w:val="none" w:sz="0" w:space="0" w:color="auto"/>
            <w:left w:val="none" w:sz="0" w:space="0" w:color="auto"/>
            <w:bottom w:val="none" w:sz="0" w:space="0" w:color="auto"/>
            <w:right w:val="none" w:sz="0" w:space="0" w:color="auto"/>
          </w:divBdr>
        </w:div>
        <w:div w:id="52699881">
          <w:marLeft w:val="640"/>
          <w:marRight w:val="0"/>
          <w:marTop w:val="0"/>
          <w:marBottom w:val="0"/>
          <w:divBdr>
            <w:top w:val="none" w:sz="0" w:space="0" w:color="auto"/>
            <w:left w:val="none" w:sz="0" w:space="0" w:color="auto"/>
            <w:bottom w:val="none" w:sz="0" w:space="0" w:color="auto"/>
            <w:right w:val="none" w:sz="0" w:space="0" w:color="auto"/>
          </w:divBdr>
        </w:div>
        <w:div w:id="1154101276">
          <w:marLeft w:val="640"/>
          <w:marRight w:val="0"/>
          <w:marTop w:val="0"/>
          <w:marBottom w:val="0"/>
          <w:divBdr>
            <w:top w:val="none" w:sz="0" w:space="0" w:color="auto"/>
            <w:left w:val="none" w:sz="0" w:space="0" w:color="auto"/>
            <w:bottom w:val="none" w:sz="0" w:space="0" w:color="auto"/>
            <w:right w:val="none" w:sz="0" w:space="0" w:color="auto"/>
          </w:divBdr>
        </w:div>
        <w:div w:id="1180436525">
          <w:marLeft w:val="640"/>
          <w:marRight w:val="0"/>
          <w:marTop w:val="0"/>
          <w:marBottom w:val="0"/>
          <w:divBdr>
            <w:top w:val="none" w:sz="0" w:space="0" w:color="auto"/>
            <w:left w:val="none" w:sz="0" w:space="0" w:color="auto"/>
            <w:bottom w:val="none" w:sz="0" w:space="0" w:color="auto"/>
            <w:right w:val="none" w:sz="0" w:space="0" w:color="auto"/>
          </w:divBdr>
        </w:div>
        <w:div w:id="513959755">
          <w:marLeft w:val="640"/>
          <w:marRight w:val="0"/>
          <w:marTop w:val="0"/>
          <w:marBottom w:val="0"/>
          <w:divBdr>
            <w:top w:val="none" w:sz="0" w:space="0" w:color="auto"/>
            <w:left w:val="none" w:sz="0" w:space="0" w:color="auto"/>
            <w:bottom w:val="none" w:sz="0" w:space="0" w:color="auto"/>
            <w:right w:val="none" w:sz="0" w:space="0" w:color="auto"/>
          </w:divBdr>
        </w:div>
        <w:div w:id="1327785770">
          <w:marLeft w:val="640"/>
          <w:marRight w:val="0"/>
          <w:marTop w:val="0"/>
          <w:marBottom w:val="0"/>
          <w:divBdr>
            <w:top w:val="none" w:sz="0" w:space="0" w:color="auto"/>
            <w:left w:val="none" w:sz="0" w:space="0" w:color="auto"/>
            <w:bottom w:val="none" w:sz="0" w:space="0" w:color="auto"/>
            <w:right w:val="none" w:sz="0" w:space="0" w:color="auto"/>
          </w:divBdr>
        </w:div>
        <w:div w:id="1720520515">
          <w:marLeft w:val="640"/>
          <w:marRight w:val="0"/>
          <w:marTop w:val="0"/>
          <w:marBottom w:val="0"/>
          <w:divBdr>
            <w:top w:val="none" w:sz="0" w:space="0" w:color="auto"/>
            <w:left w:val="none" w:sz="0" w:space="0" w:color="auto"/>
            <w:bottom w:val="none" w:sz="0" w:space="0" w:color="auto"/>
            <w:right w:val="none" w:sz="0" w:space="0" w:color="auto"/>
          </w:divBdr>
        </w:div>
        <w:div w:id="278226666">
          <w:marLeft w:val="640"/>
          <w:marRight w:val="0"/>
          <w:marTop w:val="0"/>
          <w:marBottom w:val="0"/>
          <w:divBdr>
            <w:top w:val="none" w:sz="0" w:space="0" w:color="auto"/>
            <w:left w:val="none" w:sz="0" w:space="0" w:color="auto"/>
            <w:bottom w:val="none" w:sz="0" w:space="0" w:color="auto"/>
            <w:right w:val="none" w:sz="0" w:space="0" w:color="auto"/>
          </w:divBdr>
        </w:div>
        <w:div w:id="1031807701">
          <w:marLeft w:val="640"/>
          <w:marRight w:val="0"/>
          <w:marTop w:val="0"/>
          <w:marBottom w:val="0"/>
          <w:divBdr>
            <w:top w:val="none" w:sz="0" w:space="0" w:color="auto"/>
            <w:left w:val="none" w:sz="0" w:space="0" w:color="auto"/>
            <w:bottom w:val="none" w:sz="0" w:space="0" w:color="auto"/>
            <w:right w:val="none" w:sz="0" w:space="0" w:color="auto"/>
          </w:divBdr>
        </w:div>
        <w:div w:id="1353148224">
          <w:marLeft w:val="640"/>
          <w:marRight w:val="0"/>
          <w:marTop w:val="0"/>
          <w:marBottom w:val="0"/>
          <w:divBdr>
            <w:top w:val="none" w:sz="0" w:space="0" w:color="auto"/>
            <w:left w:val="none" w:sz="0" w:space="0" w:color="auto"/>
            <w:bottom w:val="none" w:sz="0" w:space="0" w:color="auto"/>
            <w:right w:val="none" w:sz="0" w:space="0" w:color="auto"/>
          </w:divBdr>
        </w:div>
        <w:div w:id="491260165">
          <w:marLeft w:val="640"/>
          <w:marRight w:val="0"/>
          <w:marTop w:val="0"/>
          <w:marBottom w:val="0"/>
          <w:divBdr>
            <w:top w:val="none" w:sz="0" w:space="0" w:color="auto"/>
            <w:left w:val="none" w:sz="0" w:space="0" w:color="auto"/>
            <w:bottom w:val="none" w:sz="0" w:space="0" w:color="auto"/>
            <w:right w:val="none" w:sz="0" w:space="0" w:color="auto"/>
          </w:divBdr>
        </w:div>
        <w:div w:id="75518014">
          <w:marLeft w:val="640"/>
          <w:marRight w:val="0"/>
          <w:marTop w:val="0"/>
          <w:marBottom w:val="0"/>
          <w:divBdr>
            <w:top w:val="none" w:sz="0" w:space="0" w:color="auto"/>
            <w:left w:val="none" w:sz="0" w:space="0" w:color="auto"/>
            <w:bottom w:val="none" w:sz="0" w:space="0" w:color="auto"/>
            <w:right w:val="none" w:sz="0" w:space="0" w:color="auto"/>
          </w:divBdr>
        </w:div>
        <w:div w:id="2033721830">
          <w:marLeft w:val="640"/>
          <w:marRight w:val="0"/>
          <w:marTop w:val="0"/>
          <w:marBottom w:val="0"/>
          <w:divBdr>
            <w:top w:val="none" w:sz="0" w:space="0" w:color="auto"/>
            <w:left w:val="none" w:sz="0" w:space="0" w:color="auto"/>
            <w:bottom w:val="none" w:sz="0" w:space="0" w:color="auto"/>
            <w:right w:val="none" w:sz="0" w:space="0" w:color="auto"/>
          </w:divBdr>
        </w:div>
        <w:div w:id="237330515">
          <w:marLeft w:val="640"/>
          <w:marRight w:val="0"/>
          <w:marTop w:val="0"/>
          <w:marBottom w:val="0"/>
          <w:divBdr>
            <w:top w:val="none" w:sz="0" w:space="0" w:color="auto"/>
            <w:left w:val="none" w:sz="0" w:space="0" w:color="auto"/>
            <w:bottom w:val="none" w:sz="0" w:space="0" w:color="auto"/>
            <w:right w:val="none" w:sz="0" w:space="0" w:color="auto"/>
          </w:divBdr>
        </w:div>
        <w:div w:id="1813325961">
          <w:marLeft w:val="640"/>
          <w:marRight w:val="0"/>
          <w:marTop w:val="0"/>
          <w:marBottom w:val="0"/>
          <w:divBdr>
            <w:top w:val="none" w:sz="0" w:space="0" w:color="auto"/>
            <w:left w:val="none" w:sz="0" w:space="0" w:color="auto"/>
            <w:bottom w:val="none" w:sz="0" w:space="0" w:color="auto"/>
            <w:right w:val="none" w:sz="0" w:space="0" w:color="auto"/>
          </w:divBdr>
        </w:div>
        <w:div w:id="422917547">
          <w:marLeft w:val="640"/>
          <w:marRight w:val="0"/>
          <w:marTop w:val="0"/>
          <w:marBottom w:val="0"/>
          <w:divBdr>
            <w:top w:val="none" w:sz="0" w:space="0" w:color="auto"/>
            <w:left w:val="none" w:sz="0" w:space="0" w:color="auto"/>
            <w:bottom w:val="none" w:sz="0" w:space="0" w:color="auto"/>
            <w:right w:val="none" w:sz="0" w:space="0" w:color="auto"/>
          </w:divBdr>
        </w:div>
        <w:div w:id="70660286">
          <w:marLeft w:val="640"/>
          <w:marRight w:val="0"/>
          <w:marTop w:val="0"/>
          <w:marBottom w:val="0"/>
          <w:divBdr>
            <w:top w:val="none" w:sz="0" w:space="0" w:color="auto"/>
            <w:left w:val="none" w:sz="0" w:space="0" w:color="auto"/>
            <w:bottom w:val="none" w:sz="0" w:space="0" w:color="auto"/>
            <w:right w:val="none" w:sz="0" w:space="0" w:color="auto"/>
          </w:divBdr>
        </w:div>
        <w:div w:id="2094282676">
          <w:marLeft w:val="640"/>
          <w:marRight w:val="0"/>
          <w:marTop w:val="0"/>
          <w:marBottom w:val="0"/>
          <w:divBdr>
            <w:top w:val="none" w:sz="0" w:space="0" w:color="auto"/>
            <w:left w:val="none" w:sz="0" w:space="0" w:color="auto"/>
            <w:bottom w:val="none" w:sz="0" w:space="0" w:color="auto"/>
            <w:right w:val="none" w:sz="0" w:space="0" w:color="auto"/>
          </w:divBdr>
        </w:div>
        <w:div w:id="536547384">
          <w:marLeft w:val="640"/>
          <w:marRight w:val="0"/>
          <w:marTop w:val="0"/>
          <w:marBottom w:val="0"/>
          <w:divBdr>
            <w:top w:val="none" w:sz="0" w:space="0" w:color="auto"/>
            <w:left w:val="none" w:sz="0" w:space="0" w:color="auto"/>
            <w:bottom w:val="none" w:sz="0" w:space="0" w:color="auto"/>
            <w:right w:val="none" w:sz="0" w:space="0" w:color="auto"/>
          </w:divBdr>
        </w:div>
        <w:div w:id="1206219230">
          <w:marLeft w:val="640"/>
          <w:marRight w:val="0"/>
          <w:marTop w:val="0"/>
          <w:marBottom w:val="0"/>
          <w:divBdr>
            <w:top w:val="none" w:sz="0" w:space="0" w:color="auto"/>
            <w:left w:val="none" w:sz="0" w:space="0" w:color="auto"/>
            <w:bottom w:val="none" w:sz="0" w:space="0" w:color="auto"/>
            <w:right w:val="none" w:sz="0" w:space="0" w:color="auto"/>
          </w:divBdr>
        </w:div>
        <w:div w:id="85687729">
          <w:marLeft w:val="640"/>
          <w:marRight w:val="0"/>
          <w:marTop w:val="0"/>
          <w:marBottom w:val="0"/>
          <w:divBdr>
            <w:top w:val="none" w:sz="0" w:space="0" w:color="auto"/>
            <w:left w:val="none" w:sz="0" w:space="0" w:color="auto"/>
            <w:bottom w:val="none" w:sz="0" w:space="0" w:color="auto"/>
            <w:right w:val="none" w:sz="0" w:space="0" w:color="auto"/>
          </w:divBdr>
        </w:div>
        <w:div w:id="709040118">
          <w:marLeft w:val="640"/>
          <w:marRight w:val="0"/>
          <w:marTop w:val="0"/>
          <w:marBottom w:val="0"/>
          <w:divBdr>
            <w:top w:val="none" w:sz="0" w:space="0" w:color="auto"/>
            <w:left w:val="none" w:sz="0" w:space="0" w:color="auto"/>
            <w:bottom w:val="none" w:sz="0" w:space="0" w:color="auto"/>
            <w:right w:val="none" w:sz="0" w:space="0" w:color="auto"/>
          </w:divBdr>
        </w:div>
        <w:div w:id="1011761821">
          <w:marLeft w:val="640"/>
          <w:marRight w:val="0"/>
          <w:marTop w:val="0"/>
          <w:marBottom w:val="0"/>
          <w:divBdr>
            <w:top w:val="none" w:sz="0" w:space="0" w:color="auto"/>
            <w:left w:val="none" w:sz="0" w:space="0" w:color="auto"/>
            <w:bottom w:val="none" w:sz="0" w:space="0" w:color="auto"/>
            <w:right w:val="none" w:sz="0" w:space="0" w:color="auto"/>
          </w:divBdr>
        </w:div>
        <w:div w:id="797650339">
          <w:marLeft w:val="640"/>
          <w:marRight w:val="0"/>
          <w:marTop w:val="0"/>
          <w:marBottom w:val="0"/>
          <w:divBdr>
            <w:top w:val="none" w:sz="0" w:space="0" w:color="auto"/>
            <w:left w:val="none" w:sz="0" w:space="0" w:color="auto"/>
            <w:bottom w:val="none" w:sz="0" w:space="0" w:color="auto"/>
            <w:right w:val="none" w:sz="0" w:space="0" w:color="auto"/>
          </w:divBdr>
        </w:div>
        <w:div w:id="1224177356">
          <w:marLeft w:val="640"/>
          <w:marRight w:val="0"/>
          <w:marTop w:val="0"/>
          <w:marBottom w:val="0"/>
          <w:divBdr>
            <w:top w:val="none" w:sz="0" w:space="0" w:color="auto"/>
            <w:left w:val="none" w:sz="0" w:space="0" w:color="auto"/>
            <w:bottom w:val="none" w:sz="0" w:space="0" w:color="auto"/>
            <w:right w:val="none" w:sz="0" w:space="0" w:color="auto"/>
          </w:divBdr>
        </w:div>
        <w:div w:id="505438909">
          <w:marLeft w:val="640"/>
          <w:marRight w:val="0"/>
          <w:marTop w:val="0"/>
          <w:marBottom w:val="0"/>
          <w:divBdr>
            <w:top w:val="none" w:sz="0" w:space="0" w:color="auto"/>
            <w:left w:val="none" w:sz="0" w:space="0" w:color="auto"/>
            <w:bottom w:val="none" w:sz="0" w:space="0" w:color="auto"/>
            <w:right w:val="none" w:sz="0" w:space="0" w:color="auto"/>
          </w:divBdr>
        </w:div>
        <w:div w:id="314719995">
          <w:marLeft w:val="640"/>
          <w:marRight w:val="0"/>
          <w:marTop w:val="0"/>
          <w:marBottom w:val="0"/>
          <w:divBdr>
            <w:top w:val="none" w:sz="0" w:space="0" w:color="auto"/>
            <w:left w:val="none" w:sz="0" w:space="0" w:color="auto"/>
            <w:bottom w:val="none" w:sz="0" w:space="0" w:color="auto"/>
            <w:right w:val="none" w:sz="0" w:space="0" w:color="auto"/>
          </w:divBdr>
        </w:div>
        <w:div w:id="1229267941">
          <w:marLeft w:val="640"/>
          <w:marRight w:val="0"/>
          <w:marTop w:val="0"/>
          <w:marBottom w:val="0"/>
          <w:divBdr>
            <w:top w:val="none" w:sz="0" w:space="0" w:color="auto"/>
            <w:left w:val="none" w:sz="0" w:space="0" w:color="auto"/>
            <w:bottom w:val="none" w:sz="0" w:space="0" w:color="auto"/>
            <w:right w:val="none" w:sz="0" w:space="0" w:color="auto"/>
          </w:divBdr>
        </w:div>
        <w:div w:id="293022177">
          <w:marLeft w:val="640"/>
          <w:marRight w:val="0"/>
          <w:marTop w:val="0"/>
          <w:marBottom w:val="0"/>
          <w:divBdr>
            <w:top w:val="none" w:sz="0" w:space="0" w:color="auto"/>
            <w:left w:val="none" w:sz="0" w:space="0" w:color="auto"/>
            <w:bottom w:val="none" w:sz="0" w:space="0" w:color="auto"/>
            <w:right w:val="none" w:sz="0" w:space="0" w:color="auto"/>
          </w:divBdr>
        </w:div>
        <w:div w:id="727338312">
          <w:marLeft w:val="640"/>
          <w:marRight w:val="0"/>
          <w:marTop w:val="0"/>
          <w:marBottom w:val="0"/>
          <w:divBdr>
            <w:top w:val="none" w:sz="0" w:space="0" w:color="auto"/>
            <w:left w:val="none" w:sz="0" w:space="0" w:color="auto"/>
            <w:bottom w:val="none" w:sz="0" w:space="0" w:color="auto"/>
            <w:right w:val="none" w:sz="0" w:space="0" w:color="auto"/>
          </w:divBdr>
        </w:div>
        <w:div w:id="1929993774">
          <w:marLeft w:val="640"/>
          <w:marRight w:val="0"/>
          <w:marTop w:val="0"/>
          <w:marBottom w:val="0"/>
          <w:divBdr>
            <w:top w:val="none" w:sz="0" w:space="0" w:color="auto"/>
            <w:left w:val="none" w:sz="0" w:space="0" w:color="auto"/>
            <w:bottom w:val="none" w:sz="0" w:space="0" w:color="auto"/>
            <w:right w:val="none" w:sz="0" w:space="0" w:color="auto"/>
          </w:divBdr>
        </w:div>
        <w:div w:id="738093321">
          <w:marLeft w:val="640"/>
          <w:marRight w:val="0"/>
          <w:marTop w:val="0"/>
          <w:marBottom w:val="0"/>
          <w:divBdr>
            <w:top w:val="none" w:sz="0" w:space="0" w:color="auto"/>
            <w:left w:val="none" w:sz="0" w:space="0" w:color="auto"/>
            <w:bottom w:val="none" w:sz="0" w:space="0" w:color="auto"/>
            <w:right w:val="none" w:sz="0" w:space="0" w:color="auto"/>
          </w:divBdr>
        </w:div>
        <w:div w:id="436759871">
          <w:marLeft w:val="640"/>
          <w:marRight w:val="0"/>
          <w:marTop w:val="0"/>
          <w:marBottom w:val="0"/>
          <w:divBdr>
            <w:top w:val="none" w:sz="0" w:space="0" w:color="auto"/>
            <w:left w:val="none" w:sz="0" w:space="0" w:color="auto"/>
            <w:bottom w:val="none" w:sz="0" w:space="0" w:color="auto"/>
            <w:right w:val="none" w:sz="0" w:space="0" w:color="auto"/>
          </w:divBdr>
        </w:div>
        <w:div w:id="583760262">
          <w:marLeft w:val="640"/>
          <w:marRight w:val="0"/>
          <w:marTop w:val="0"/>
          <w:marBottom w:val="0"/>
          <w:divBdr>
            <w:top w:val="none" w:sz="0" w:space="0" w:color="auto"/>
            <w:left w:val="none" w:sz="0" w:space="0" w:color="auto"/>
            <w:bottom w:val="none" w:sz="0" w:space="0" w:color="auto"/>
            <w:right w:val="none" w:sz="0" w:space="0" w:color="auto"/>
          </w:divBdr>
        </w:div>
        <w:div w:id="823475683">
          <w:marLeft w:val="640"/>
          <w:marRight w:val="0"/>
          <w:marTop w:val="0"/>
          <w:marBottom w:val="0"/>
          <w:divBdr>
            <w:top w:val="none" w:sz="0" w:space="0" w:color="auto"/>
            <w:left w:val="none" w:sz="0" w:space="0" w:color="auto"/>
            <w:bottom w:val="none" w:sz="0" w:space="0" w:color="auto"/>
            <w:right w:val="none" w:sz="0" w:space="0" w:color="auto"/>
          </w:divBdr>
        </w:div>
        <w:div w:id="1359312574">
          <w:marLeft w:val="640"/>
          <w:marRight w:val="0"/>
          <w:marTop w:val="0"/>
          <w:marBottom w:val="0"/>
          <w:divBdr>
            <w:top w:val="none" w:sz="0" w:space="0" w:color="auto"/>
            <w:left w:val="none" w:sz="0" w:space="0" w:color="auto"/>
            <w:bottom w:val="none" w:sz="0" w:space="0" w:color="auto"/>
            <w:right w:val="none" w:sz="0" w:space="0" w:color="auto"/>
          </w:divBdr>
        </w:div>
        <w:div w:id="2002005276">
          <w:marLeft w:val="640"/>
          <w:marRight w:val="0"/>
          <w:marTop w:val="0"/>
          <w:marBottom w:val="0"/>
          <w:divBdr>
            <w:top w:val="none" w:sz="0" w:space="0" w:color="auto"/>
            <w:left w:val="none" w:sz="0" w:space="0" w:color="auto"/>
            <w:bottom w:val="none" w:sz="0" w:space="0" w:color="auto"/>
            <w:right w:val="none" w:sz="0" w:space="0" w:color="auto"/>
          </w:divBdr>
        </w:div>
        <w:div w:id="718671080">
          <w:marLeft w:val="640"/>
          <w:marRight w:val="0"/>
          <w:marTop w:val="0"/>
          <w:marBottom w:val="0"/>
          <w:divBdr>
            <w:top w:val="none" w:sz="0" w:space="0" w:color="auto"/>
            <w:left w:val="none" w:sz="0" w:space="0" w:color="auto"/>
            <w:bottom w:val="none" w:sz="0" w:space="0" w:color="auto"/>
            <w:right w:val="none" w:sz="0" w:space="0" w:color="auto"/>
          </w:divBdr>
        </w:div>
        <w:div w:id="581959950">
          <w:marLeft w:val="640"/>
          <w:marRight w:val="0"/>
          <w:marTop w:val="0"/>
          <w:marBottom w:val="0"/>
          <w:divBdr>
            <w:top w:val="none" w:sz="0" w:space="0" w:color="auto"/>
            <w:left w:val="none" w:sz="0" w:space="0" w:color="auto"/>
            <w:bottom w:val="none" w:sz="0" w:space="0" w:color="auto"/>
            <w:right w:val="none" w:sz="0" w:space="0" w:color="auto"/>
          </w:divBdr>
        </w:div>
        <w:div w:id="1910336117">
          <w:marLeft w:val="640"/>
          <w:marRight w:val="0"/>
          <w:marTop w:val="0"/>
          <w:marBottom w:val="0"/>
          <w:divBdr>
            <w:top w:val="none" w:sz="0" w:space="0" w:color="auto"/>
            <w:left w:val="none" w:sz="0" w:space="0" w:color="auto"/>
            <w:bottom w:val="none" w:sz="0" w:space="0" w:color="auto"/>
            <w:right w:val="none" w:sz="0" w:space="0" w:color="auto"/>
          </w:divBdr>
        </w:div>
        <w:div w:id="827130951">
          <w:marLeft w:val="640"/>
          <w:marRight w:val="0"/>
          <w:marTop w:val="0"/>
          <w:marBottom w:val="0"/>
          <w:divBdr>
            <w:top w:val="none" w:sz="0" w:space="0" w:color="auto"/>
            <w:left w:val="none" w:sz="0" w:space="0" w:color="auto"/>
            <w:bottom w:val="none" w:sz="0" w:space="0" w:color="auto"/>
            <w:right w:val="none" w:sz="0" w:space="0" w:color="auto"/>
          </w:divBdr>
        </w:div>
        <w:div w:id="353459062">
          <w:marLeft w:val="640"/>
          <w:marRight w:val="0"/>
          <w:marTop w:val="0"/>
          <w:marBottom w:val="0"/>
          <w:divBdr>
            <w:top w:val="none" w:sz="0" w:space="0" w:color="auto"/>
            <w:left w:val="none" w:sz="0" w:space="0" w:color="auto"/>
            <w:bottom w:val="none" w:sz="0" w:space="0" w:color="auto"/>
            <w:right w:val="none" w:sz="0" w:space="0" w:color="auto"/>
          </w:divBdr>
        </w:div>
        <w:div w:id="1658920014">
          <w:marLeft w:val="640"/>
          <w:marRight w:val="0"/>
          <w:marTop w:val="0"/>
          <w:marBottom w:val="0"/>
          <w:divBdr>
            <w:top w:val="none" w:sz="0" w:space="0" w:color="auto"/>
            <w:left w:val="none" w:sz="0" w:space="0" w:color="auto"/>
            <w:bottom w:val="none" w:sz="0" w:space="0" w:color="auto"/>
            <w:right w:val="none" w:sz="0" w:space="0" w:color="auto"/>
          </w:divBdr>
        </w:div>
        <w:div w:id="2123264469">
          <w:marLeft w:val="640"/>
          <w:marRight w:val="0"/>
          <w:marTop w:val="0"/>
          <w:marBottom w:val="0"/>
          <w:divBdr>
            <w:top w:val="none" w:sz="0" w:space="0" w:color="auto"/>
            <w:left w:val="none" w:sz="0" w:space="0" w:color="auto"/>
            <w:bottom w:val="none" w:sz="0" w:space="0" w:color="auto"/>
            <w:right w:val="none" w:sz="0" w:space="0" w:color="auto"/>
          </w:divBdr>
        </w:div>
        <w:div w:id="884754847">
          <w:marLeft w:val="640"/>
          <w:marRight w:val="0"/>
          <w:marTop w:val="0"/>
          <w:marBottom w:val="0"/>
          <w:divBdr>
            <w:top w:val="none" w:sz="0" w:space="0" w:color="auto"/>
            <w:left w:val="none" w:sz="0" w:space="0" w:color="auto"/>
            <w:bottom w:val="none" w:sz="0" w:space="0" w:color="auto"/>
            <w:right w:val="none" w:sz="0" w:space="0" w:color="auto"/>
          </w:divBdr>
        </w:div>
        <w:div w:id="1888296443">
          <w:marLeft w:val="640"/>
          <w:marRight w:val="0"/>
          <w:marTop w:val="0"/>
          <w:marBottom w:val="0"/>
          <w:divBdr>
            <w:top w:val="none" w:sz="0" w:space="0" w:color="auto"/>
            <w:left w:val="none" w:sz="0" w:space="0" w:color="auto"/>
            <w:bottom w:val="none" w:sz="0" w:space="0" w:color="auto"/>
            <w:right w:val="none" w:sz="0" w:space="0" w:color="auto"/>
          </w:divBdr>
        </w:div>
        <w:div w:id="1228028320">
          <w:marLeft w:val="640"/>
          <w:marRight w:val="0"/>
          <w:marTop w:val="0"/>
          <w:marBottom w:val="0"/>
          <w:divBdr>
            <w:top w:val="none" w:sz="0" w:space="0" w:color="auto"/>
            <w:left w:val="none" w:sz="0" w:space="0" w:color="auto"/>
            <w:bottom w:val="none" w:sz="0" w:space="0" w:color="auto"/>
            <w:right w:val="none" w:sz="0" w:space="0" w:color="auto"/>
          </w:divBdr>
        </w:div>
        <w:div w:id="1277370265">
          <w:marLeft w:val="640"/>
          <w:marRight w:val="0"/>
          <w:marTop w:val="0"/>
          <w:marBottom w:val="0"/>
          <w:divBdr>
            <w:top w:val="none" w:sz="0" w:space="0" w:color="auto"/>
            <w:left w:val="none" w:sz="0" w:space="0" w:color="auto"/>
            <w:bottom w:val="none" w:sz="0" w:space="0" w:color="auto"/>
            <w:right w:val="none" w:sz="0" w:space="0" w:color="auto"/>
          </w:divBdr>
        </w:div>
        <w:div w:id="806316282">
          <w:marLeft w:val="640"/>
          <w:marRight w:val="0"/>
          <w:marTop w:val="0"/>
          <w:marBottom w:val="0"/>
          <w:divBdr>
            <w:top w:val="none" w:sz="0" w:space="0" w:color="auto"/>
            <w:left w:val="none" w:sz="0" w:space="0" w:color="auto"/>
            <w:bottom w:val="none" w:sz="0" w:space="0" w:color="auto"/>
            <w:right w:val="none" w:sz="0" w:space="0" w:color="auto"/>
          </w:divBdr>
        </w:div>
        <w:div w:id="2017804288">
          <w:marLeft w:val="640"/>
          <w:marRight w:val="0"/>
          <w:marTop w:val="0"/>
          <w:marBottom w:val="0"/>
          <w:divBdr>
            <w:top w:val="none" w:sz="0" w:space="0" w:color="auto"/>
            <w:left w:val="none" w:sz="0" w:space="0" w:color="auto"/>
            <w:bottom w:val="none" w:sz="0" w:space="0" w:color="auto"/>
            <w:right w:val="none" w:sz="0" w:space="0" w:color="auto"/>
          </w:divBdr>
        </w:div>
        <w:div w:id="1523087949">
          <w:marLeft w:val="640"/>
          <w:marRight w:val="0"/>
          <w:marTop w:val="0"/>
          <w:marBottom w:val="0"/>
          <w:divBdr>
            <w:top w:val="none" w:sz="0" w:space="0" w:color="auto"/>
            <w:left w:val="none" w:sz="0" w:space="0" w:color="auto"/>
            <w:bottom w:val="none" w:sz="0" w:space="0" w:color="auto"/>
            <w:right w:val="none" w:sz="0" w:space="0" w:color="auto"/>
          </w:divBdr>
        </w:div>
        <w:div w:id="68356237">
          <w:marLeft w:val="640"/>
          <w:marRight w:val="0"/>
          <w:marTop w:val="0"/>
          <w:marBottom w:val="0"/>
          <w:divBdr>
            <w:top w:val="none" w:sz="0" w:space="0" w:color="auto"/>
            <w:left w:val="none" w:sz="0" w:space="0" w:color="auto"/>
            <w:bottom w:val="none" w:sz="0" w:space="0" w:color="auto"/>
            <w:right w:val="none" w:sz="0" w:space="0" w:color="auto"/>
          </w:divBdr>
        </w:div>
        <w:div w:id="187837877">
          <w:marLeft w:val="640"/>
          <w:marRight w:val="0"/>
          <w:marTop w:val="0"/>
          <w:marBottom w:val="0"/>
          <w:divBdr>
            <w:top w:val="none" w:sz="0" w:space="0" w:color="auto"/>
            <w:left w:val="none" w:sz="0" w:space="0" w:color="auto"/>
            <w:bottom w:val="none" w:sz="0" w:space="0" w:color="auto"/>
            <w:right w:val="none" w:sz="0" w:space="0" w:color="auto"/>
          </w:divBdr>
        </w:div>
        <w:div w:id="2100591898">
          <w:marLeft w:val="640"/>
          <w:marRight w:val="0"/>
          <w:marTop w:val="0"/>
          <w:marBottom w:val="0"/>
          <w:divBdr>
            <w:top w:val="none" w:sz="0" w:space="0" w:color="auto"/>
            <w:left w:val="none" w:sz="0" w:space="0" w:color="auto"/>
            <w:bottom w:val="none" w:sz="0" w:space="0" w:color="auto"/>
            <w:right w:val="none" w:sz="0" w:space="0" w:color="auto"/>
          </w:divBdr>
        </w:div>
        <w:div w:id="117921524">
          <w:marLeft w:val="640"/>
          <w:marRight w:val="0"/>
          <w:marTop w:val="0"/>
          <w:marBottom w:val="0"/>
          <w:divBdr>
            <w:top w:val="none" w:sz="0" w:space="0" w:color="auto"/>
            <w:left w:val="none" w:sz="0" w:space="0" w:color="auto"/>
            <w:bottom w:val="none" w:sz="0" w:space="0" w:color="auto"/>
            <w:right w:val="none" w:sz="0" w:space="0" w:color="auto"/>
          </w:divBdr>
        </w:div>
        <w:div w:id="1581868001">
          <w:marLeft w:val="640"/>
          <w:marRight w:val="0"/>
          <w:marTop w:val="0"/>
          <w:marBottom w:val="0"/>
          <w:divBdr>
            <w:top w:val="none" w:sz="0" w:space="0" w:color="auto"/>
            <w:left w:val="none" w:sz="0" w:space="0" w:color="auto"/>
            <w:bottom w:val="none" w:sz="0" w:space="0" w:color="auto"/>
            <w:right w:val="none" w:sz="0" w:space="0" w:color="auto"/>
          </w:divBdr>
        </w:div>
        <w:div w:id="1643845872">
          <w:marLeft w:val="640"/>
          <w:marRight w:val="0"/>
          <w:marTop w:val="0"/>
          <w:marBottom w:val="0"/>
          <w:divBdr>
            <w:top w:val="none" w:sz="0" w:space="0" w:color="auto"/>
            <w:left w:val="none" w:sz="0" w:space="0" w:color="auto"/>
            <w:bottom w:val="none" w:sz="0" w:space="0" w:color="auto"/>
            <w:right w:val="none" w:sz="0" w:space="0" w:color="auto"/>
          </w:divBdr>
        </w:div>
        <w:div w:id="1272859760">
          <w:marLeft w:val="640"/>
          <w:marRight w:val="0"/>
          <w:marTop w:val="0"/>
          <w:marBottom w:val="0"/>
          <w:divBdr>
            <w:top w:val="none" w:sz="0" w:space="0" w:color="auto"/>
            <w:left w:val="none" w:sz="0" w:space="0" w:color="auto"/>
            <w:bottom w:val="none" w:sz="0" w:space="0" w:color="auto"/>
            <w:right w:val="none" w:sz="0" w:space="0" w:color="auto"/>
          </w:divBdr>
        </w:div>
        <w:div w:id="1943566556">
          <w:marLeft w:val="640"/>
          <w:marRight w:val="0"/>
          <w:marTop w:val="0"/>
          <w:marBottom w:val="0"/>
          <w:divBdr>
            <w:top w:val="none" w:sz="0" w:space="0" w:color="auto"/>
            <w:left w:val="none" w:sz="0" w:space="0" w:color="auto"/>
            <w:bottom w:val="none" w:sz="0" w:space="0" w:color="auto"/>
            <w:right w:val="none" w:sz="0" w:space="0" w:color="auto"/>
          </w:divBdr>
        </w:div>
        <w:div w:id="951859896">
          <w:marLeft w:val="640"/>
          <w:marRight w:val="0"/>
          <w:marTop w:val="0"/>
          <w:marBottom w:val="0"/>
          <w:divBdr>
            <w:top w:val="none" w:sz="0" w:space="0" w:color="auto"/>
            <w:left w:val="none" w:sz="0" w:space="0" w:color="auto"/>
            <w:bottom w:val="none" w:sz="0" w:space="0" w:color="auto"/>
            <w:right w:val="none" w:sz="0" w:space="0" w:color="auto"/>
          </w:divBdr>
        </w:div>
        <w:div w:id="1039865582">
          <w:marLeft w:val="640"/>
          <w:marRight w:val="0"/>
          <w:marTop w:val="0"/>
          <w:marBottom w:val="0"/>
          <w:divBdr>
            <w:top w:val="none" w:sz="0" w:space="0" w:color="auto"/>
            <w:left w:val="none" w:sz="0" w:space="0" w:color="auto"/>
            <w:bottom w:val="none" w:sz="0" w:space="0" w:color="auto"/>
            <w:right w:val="none" w:sz="0" w:space="0" w:color="auto"/>
          </w:divBdr>
        </w:div>
        <w:div w:id="688486131">
          <w:marLeft w:val="640"/>
          <w:marRight w:val="0"/>
          <w:marTop w:val="0"/>
          <w:marBottom w:val="0"/>
          <w:divBdr>
            <w:top w:val="none" w:sz="0" w:space="0" w:color="auto"/>
            <w:left w:val="none" w:sz="0" w:space="0" w:color="auto"/>
            <w:bottom w:val="none" w:sz="0" w:space="0" w:color="auto"/>
            <w:right w:val="none" w:sz="0" w:space="0" w:color="auto"/>
          </w:divBdr>
        </w:div>
        <w:div w:id="1795824118">
          <w:marLeft w:val="640"/>
          <w:marRight w:val="0"/>
          <w:marTop w:val="0"/>
          <w:marBottom w:val="0"/>
          <w:divBdr>
            <w:top w:val="none" w:sz="0" w:space="0" w:color="auto"/>
            <w:left w:val="none" w:sz="0" w:space="0" w:color="auto"/>
            <w:bottom w:val="none" w:sz="0" w:space="0" w:color="auto"/>
            <w:right w:val="none" w:sz="0" w:space="0" w:color="auto"/>
          </w:divBdr>
        </w:div>
        <w:div w:id="174198086">
          <w:marLeft w:val="640"/>
          <w:marRight w:val="0"/>
          <w:marTop w:val="0"/>
          <w:marBottom w:val="0"/>
          <w:divBdr>
            <w:top w:val="none" w:sz="0" w:space="0" w:color="auto"/>
            <w:left w:val="none" w:sz="0" w:space="0" w:color="auto"/>
            <w:bottom w:val="none" w:sz="0" w:space="0" w:color="auto"/>
            <w:right w:val="none" w:sz="0" w:space="0" w:color="auto"/>
          </w:divBdr>
        </w:div>
        <w:div w:id="1201942294">
          <w:marLeft w:val="640"/>
          <w:marRight w:val="0"/>
          <w:marTop w:val="0"/>
          <w:marBottom w:val="0"/>
          <w:divBdr>
            <w:top w:val="none" w:sz="0" w:space="0" w:color="auto"/>
            <w:left w:val="none" w:sz="0" w:space="0" w:color="auto"/>
            <w:bottom w:val="none" w:sz="0" w:space="0" w:color="auto"/>
            <w:right w:val="none" w:sz="0" w:space="0" w:color="auto"/>
          </w:divBdr>
        </w:div>
        <w:div w:id="54477490">
          <w:marLeft w:val="640"/>
          <w:marRight w:val="0"/>
          <w:marTop w:val="0"/>
          <w:marBottom w:val="0"/>
          <w:divBdr>
            <w:top w:val="none" w:sz="0" w:space="0" w:color="auto"/>
            <w:left w:val="none" w:sz="0" w:space="0" w:color="auto"/>
            <w:bottom w:val="none" w:sz="0" w:space="0" w:color="auto"/>
            <w:right w:val="none" w:sz="0" w:space="0" w:color="auto"/>
          </w:divBdr>
        </w:div>
        <w:div w:id="934560534">
          <w:marLeft w:val="640"/>
          <w:marRight w:val="0"/>
          <w:marTop w:val="0"/>
          <w:marBottom w:val="0"/>
          <w:divBdr>
            <w:top w:val="none" w:sz="0" w:space="0" w:color="auto"/>
            <w:left w:val="none" w:sz="0" w:space="0" w:color="auto"/>
            <w:bottom w:val="none" w:sz="0" w:space="0" w:color="auto"/>
            <w:right w:val="none" w:sz="0" w:space="0" w:color="auto"/>
          </w:divBdr>
        </w:div>
        <w:div w:id="947732691">
          <w:marLeft w:val="640"/>
          <w:marRight w:val="0"/>
          <w:marTop w:val="0"/>
          <w:marBottom w:val="0"/>
          <w:divBdr>
            <w:top w:val="none" w:sz="0" w:space="0" w:color="auto"/>
            <w:left w:val="none" w:sz="0" w:space="0" w:color="auto"/>
            <w:bottom w:val="none" w:sz="0" w:space="0" w:color="auto"/>
            <w:right w:val="none" w:sz="0" w:space="0" w:color="auto"/>
          </w:divBdr>
        </w:div>
        <w:div w:id="1898281528">
          <w:marLeft w:val="640"/>
          <w:marRight w:val="0"/>
          <w:marTop w:val="0"/>
          <w:marBottom w:val="0"/>
          <w:divBdr>
            <w:top w:val="none" w:sz="0" w:space="0" w:color="auto"/>
            <w:left w:val="none" w:sz="0" w:space="0" w:color="auto"/>
            <w:bottom w:val="none" w:sz="0" w:space="0" w:color="auto"/>
            <w:right w:val="none" w:sz="0" w:space="0" w:color="auto"/>
          </w:divBdr>
        </w:div>
        <w:div w:id="1662542392">
          <w:marLeft w:val="640"/>
          <w:marRight w:val="0"/>
          <w:marTop w:val="0"/>
          <w:marBottom w:val="0"/>
          <w:divBdr>
            <w:top w:val="none" w:sz="0" w:space="0" w:color="auto"/>
            <w:left w:val="none" w:sz="0" w:space="0" w:color="auto"/>
            <w:bottom w:val="none" w:sz="0" w:space="0" w:color="auto"/>
            <w:right w:val="none" w:sz="0" w:space="0" w:color="auto"/>
          </w:divBdr>
        </w:div>
        <w:div w:id="833834718">
          <w:marLeft w:val="640"/>
          <w:marRight w:val="0"/>
          <w:marTop w:val="0"/>
          <w:marBottom w:val="0"/>
          <w:divBdr>
            <w:top w:val="none" w:sz="0" w:space="0" w:color="auto"/>
            <w:left w:val="none" w:sz="0" w:space="0" w:color="auto"/>
            <w:bottom w:val="none" w:sz="0" w:space="0" w:color="auto"/>
            <w:right w:val="none" w:sz="0" w:space="0" w:color="auto"/>
          </w:divBdr>
        </w:div>
        <w:div w:id="710880252">
          <w:marLeft w:val="640"/>
          <w:marRight w:val="0"/>
          <w:marTop w:val="0"/>
          <w:marBottom w:val="0"/>
          <w:divBdr>
            <w:top w:val="none" w:sz="0" w:space="0" w:color="auto"/>
            <w:left w:val="none" w:sz="0" w:space="0" w:color="auto"/>
            <w:bottom w:val="none" w:sz="0" w:space="0" w:color="auto"/>
            <w:right w:val="none" w:sz="0" w:space="0" w:color="auto"/>
          </w:divBdr>
        </w:div>
        <w:div w:id="2136368144">
          <w:marLeft w:val="640"/>
          <w:marRight w:val="0"/>
          <w:marTop w:val="0"/>
          <w:marBottom w:val="0"/>
          <w:divBdr>
            <w:top w:val="none" w:sz="0" w:space="0" w:color="auto"/>
            <w:left w:val="none" w:sz="0" w:space="0" w:color="auto"/>
            <w:bottom w:val="none" w:sz="0" w:space="0" w:color="auto"/>
            <w:right w:val="none" w:sz="0" w:space="0" w:color="auto"/>
          </w:divBdr>
        </w:div>
        <w:div w:id="1530491809">
          <w:marLeft w:val="640"/>
          <w:marRight w:val="0"/>
          <w:marTop w:val="0"/>
          <w:marBottom w:val="0"/>
          <w:divBdr>
            <w:top w:val="none" w:sz="0" w:space="0" w:color="auto"/>
            <w:left w:val="none" w:sz="0" w:space="0" w:color="auto"/>
            <w:bottom w:val="none" w:sz="0" w:space="0" w:color="auto"/>
            <w:right w:val="none" w:sz="0" w:space="0" w:color="auto"/>
          </w:divBdr>
        </w:div>
        <w:div w:id="115874958">
          <w:marLeft w:val="640"/>
          <w:marRight w:val="0"/>
          <w:marTop w:val="0"/>
          <w:marBottom w:val="0"/>
          <w:divBdr>
            <w:top w:val="none" w:sz="0" w:space="0" w:color="auto"/>
            <w:left w:val="none" w:sz="0" w:space="0" w:color="auto"/>
            <w:bottom w:val="none" w:sz="0" w:space="0" w:color="auto"/>
            <w:right w:val="none" w:sz="0" w:space="0" w:color="auto"/>
          </w:divBdr>
        </w:div>
        <w:div w:id="1920360718">
          <w:marLeft w:val="640"/>
          <w:marRight w:val="0"/>
          <w:marTop w:val="0"/>
          <w:marBottom w:val="0"/>
          <w:divBdr>
            <w:top w:val="none" w:sz="0" w:space="0" w:color="auto"/>
            <w:left w:val="none" w:sz="0" w:space="0" w:color="auto"/>
            <w:bottom w:val="none" w:sz="0" w:space="0" w:color="auto"/>
            <w:right w:val="none" w:sz="0" w:space="0" w:color="auto"/>
          </w:divBdr>
        </w:div>
        <w:div w:id="2098402453">
          <w:marLeft w:val="640"/>
          <w:marRight w:val="0"/>
          <w:marTop w:val="0"/>
          <w:marBottom w:val="0"/>
          <w:divBdr>
            <w:top w:val="none" w:sz="0" w:space="0" w:color="auto"/>
            <w:left w:val="none" w:sz="0" w:space="0" w:color="auto"/>
            <w:bottom w:val="none" w:sz="0" w:space="0" w:color="auto"/>
            <w:right w:val="none" w:sz="0" w:space="0" w:color="auto"/>
          </w:divBdr>
        </w:div>
        <w:div w:id="355692891">
          <w:marLeft w:val="640"/>
          <w:marRight w:val="0"/>
          <w:marTop w:val="0"/>
          <w:marBottom w:val="0"/>
          <w:divBdr>
            <w:top w:val="none" w:sz="0" w:space="0" w:color="auto"/>
            <w:left w:val="none" w:sz="0" w:space="0" w:color="auto"/>
            <w:bottom w:val="none" w:sz="0" w:space="0" w:color="auto"/>
            <w:right w:val="none" w:sz="0" w:space="0" w:color="auto"/>
          </w:divBdr>
        </w:div>
        <w:div w:id="1499536787">
          <w:marLeft w:val="640"/>
          <w:marRight w:val="0"/>
          <w:marTop w:val="0"/>
          <w:marBottom w:val="0"/>
          <w:divBdr>
            <w:top w:val="none" w:sz="0" w:space="0" w:color="auto"/>
            <w:left w:val="none" w:sz="0" w:space="0" w:color="auto"/>
            <w:bottom w:val="none" w:sz="0" w:space="0" w:color="auto"/>
            <w:right w:val="none" w:sz="0" w:space="0" w:color="auto"/>
          </w:divBdr>
        </w:div>
        <w:div w:id="838235972">
          <w:marLeft w:val="640"/>
          <w:marRight w:val="0"/>
          <w:marTop w:val="0"/>
          <w:marBottom w:val="0"/>
          <w:divBdr>
            <w:top w:val="none" w:sz="0" w:space="0" w:color="auto"/>
            <w:left w:val="none" w:sz="0" w:space="0" w:color="auto"/>
            <w:bottom w:val="none" w:sz="0" w:space="0" w:color="auto"/>
            <w:right w:val="none" w:sz="0" w:space="0" w:color="auto"/>
          </w:divBdr>
        </w:div>
        <w:div w:id="265844523">
          <w:marLeft w:val="640"/>
          <w:marRight w:val="0"/>
          <w:marTop w:val="0"/>
          <w:marBottom w:val="0"/>
          <w:divBdr>
            <w:top w:val="none" w:sz="0" w:space="0" w:color="auto"/>
            <w:left w:val="none" w:sz="0" w:space="0" w:color="auto"/>
            <w:bottom w:val="none" w:sz="0" w:space="0" w:color="auto"/>
            <w:right w:val="none" w:sz="0" w:space="0" w:color="auto"/>
          </w:divBdr>
        </w:div>
        <w:div w:id="1761172438">
          <w:marLeft w:val="640"/>
          <w:marRight w:val="0"/>
          <w:marTop w:val="0"/>
          <w:marBottom w:val="0"/>
          <w:divBdr>
            <w:top w:val="none" w:sz="0" w:space="0" w:color="auto"/>
            <w:left w:val="none" w:sz="0" w:space="0" w:color="auto"/>
            <w:bottom w:val="none" w:sz="0" w:space="0" w:color="auto"/>
            <w:right w:val="none" w:sz="0" w:space="0" w:color="auto"/>
          </w:divBdr>
        </w:div>
        <w:div w:id="1205143286">
          <w:marLeft w:val="640"/>
          <w:marRight w:val="0"/>
          <w:marTop w:val="0"/>
          <w:marBottom w:val="0"/>
          <w:divBdr>
            <w:top w:val="none" w:sz="0" w:space="0" w:color="auto"/>
            <w:left w:val="none" w:sz="0" w:space="0" w:color="auto"/>
            <w:bottom w:val="none" w:sz="0" w:space="0" w:color="auto"/>
            <w:right w:val="none" w:sz="0" w:space="0" w:color="auto"/>
          </w:divBdr>
        </w:div>
        <w:div w:id="523447963">
          <w:marLeft w:val="640"/>
          <w:marRight w:val="0"/>
          <w:marTop w:val="0"/>
          <w:marBottom w:val="0"/>
          <w:divBdr>
            <w:top w:val="none" w:sz="0" w:space="0" w:color="auto"/>
            <w:left w:val="none" w:sz="0" w:space="0" w:color="auto"/>
            <w:bottom w:val="none" w:sz="0" w:space="0" w:color="auto"/>
            <w:right w:val="none" w:sz="0" w:space="0" w:color="auto"/>
          </w:divBdr>
        </w:div>
        <w:div w:id="284775705">
          <w:marLeft w:val="640"/>
          <w:marRight w:val="0"/>
          <w:marTop w:val="0"/>
          <w:marBottom w:val="0"/>
          <w:divBdr>
            <w:top w:val="none" w:sz="0" w:space="0" w:color="auto"/>
            <w:left w:val="none" w:sz="0" w:space="0" w:color="auto"/>
            <w:bottom w:val="none" w:sz="0" w:space="0" w:color="auto"/>
            <w:right w:val="none" w:sz="0" w:space="0" w:color="auto"/>
          </w:divBdr>
        </w:div>
        <w:div w:id="883518390">
          <w:marLeft w:val="640"/>
          <w:marRight w:val="0"/>
          <w:marTop w:val="0"/>
          <w:marBottom w:val="0"/>
          <w:divBdr>
            <w:top w:val="none" w:sz="0" w:space="0" w:color="auto"/>
            <w:left w:val="none" w:sz="0" w:space="0" w:color="auto"/>
            <w:bottom w:val="none" w:sz="0" w:space="0" w:color="auto"/>
            <w:right w:val="none" w:sz="0" w:space="0" w:color="auto"/>
          </w:divBdr>
        </w:div>
        <w:div w:id="1607688493">
          <w:marLeft w:val="640"/>
          <w:marRight w:val="0"/>
          <w:marTop w:val="0"/>
          <w:marBottom w:val="0"/>
          <w:divBdr>
            <w:top w:val="none" w:sz="0" w:space="0" w:color="auto"/>
            <w:left w:val="none" w:sz="0" w:space="0" w:color="auto"/>
            <w:bottom w:val="none" w:sz="0" w:space="0" w:color="auto"/>
            <w:right w:val="none" w:sz="0" w:space="0" w:color="auto"/>
          </w:divBdr>
        </w:div>
        <w:div w:id="782115114">
          <w:marLeft w:val="640"/>
          <w:marRight w:val="0"/>
          <w:marTop w:val="0"/>
          <w:marBottom w:val="0"/>
          <w:divBdr>
            <w:top w:val="none" w:sz="0" w:space="0" w:color="auto"/>
            <w:left w:val="none" w:sz="0" w:space="0" w:color="auto"/>
            <w:bottom w:val="none" w:sz="0" w:space="0" w:color="auto"/>
            <w:right w:val="none" w:sz="0" w:space="0" w:color="auto"/>
          </w:divBdr>
        </w:div>
        <w:div w:id="1347561109">
          <w:marLeft w:val="640"/>
          <w:marRight w:val="0"/>
          <w:marTop w:val="0"/>
          <w:marBottom w:val="0"/>
          <w:divBdr>
            <w:top w:val="none" w:sz="0" w:space="0" w:color="auto"/>
            <w:left w:val="none" w:sz="0" w:space="0" w:color="auto"/>
            <w:bottom w:val="none" w:sz="0" w:space="0" w:color="auto"/>
            <w:right w:val="none" w:sz="0" w:space="0" w:color="auto"/>
          </w:divBdr>
        </w:div>
        <w:div w:id="906183572">
          <w:marLeft w:val="640"/>
          <w:marRight w:val="0"/>
          <w:marTop w:val="0"/>
          <w:marBottom w:val="0"/>
          <w:divBdr>
            <w:top w:val="none" w:sz="0" w:space="0" w:color="auto"/>
            <w:left w:val="none" w:sz="0" w:space="0" w:color="auto"/>
            <w:bottom w:val="none" w:sz="0" w:space="0" w:color="auto"/>
            <w:right w:val="none" w:sz="0" w:space="0" w:color="auto"/>
          </w:divBdr>
        </w:div>
      </w:divsChild>
    </w:div>
    <w:div w:id="469907038">
      <w:bodyDiv w:val="1"/>
      <w:marLeft w:val="0"/>
      <w:marRight w:val="0"/>
      <w:marTop w:val="0"/>
      <w:marBottom w:val="0"/>
      <w:divBdr>
        <w:top w:val="none" w:sz="0" w:space="0" w:color="auto"/>
        <w:left w:val="none" w:sz="0" w:space="0" w:color="auto"/>
        <w:bottom w:val="none" w:sz="0" w:space="0" w:color="auto"/>
        <w:right w:val="none" w:sz="0" w:space="0" w:color="auto"/>
      </w:divBdr>
      <w:divsChild>
        <w:div w:id="577832575">
          <w:marLeft w:val="640"/>
          <w:marRight w:val="0"/>
          <w:marTop w:val="0"/>
          <w:marBottom w:val="0"/>
          <w:divBdr>
            <w:top w:val="none" w:sz="0" w:space="0" w:color="auto"/>
            <w:left w:val="none" w:sz="0" w:space="0" w:color="auto"/>
            <w:bottom w:val="none" w:sz="0" w:space="0" w:color="auto"/>
            <w:right w:val="none" w:sz="0" w:space="0" w:color="auto"/>
          </w:divBdr>
        </w:div>
        <w:div w:id="939608789">
          <w:marLeft w:val="640"/>
          <w:marRight w:val="0"/>
          <w:marTop w:val="0"/>
          <w:marBottom w:val="0"/>
          <w:divBdr>
            <w:top w:val="none" w:sz="0" w:space="0" w:color="auto"/>
            <w:left w:val="none" w:sz="0" w:space="0" w:color="auto"/>
            <w:bottom w:val="none" w:sz="0" w:space="0" w:color="auto"/>
            <w:right w:val="none" w:sz="0" w:space="0" w:color="auto"/>
          </w:divBdr>
        </w:div>
        <w:div w:id="1675642119">
          <w:marLeft w:val="640"/>
          <w:marRight w:val="0"/>
          <w:marTop w:val="0"/>
          <w:marBottom w:val="0"/>
          <w:divBdr>
            <w:top w:val="none" w:sz="0" w:space="0" w:color="auto"/>
            <w:left w:val="none" w:sz="0" w:space="0" w:color="auto"/>
            <w:bottom w:val="none" w:sz="0" w:space="0" w:color="auto"/>
            <w:right w:val="none" w:sz="0" w:space="0" w:color="auto"/>
          </w:divBdr>
        </w:div>
        <w:div w:id="1182165961">
          <w:marLeft w:val="640"/>
          <w:marRight w:val="0"/>
          <w:marTop w:val="0"/>
          <w:marBottom w:val="0"/>
          <w:divBdr>
            <w:top w:val="none" w:sz="0" w:space="0" w:color="auto"/>
            <w:left w:val="none" w:sz="0" w:space="0" w:color="auto"/>
            <w:bottom w:val="none" w:sz="0" w:space="0" w:color="auto"/>
            <w:right w:val="none" w:sz="0" w:space="0" w:color="auto"/>
          </w:divBdr>
        </w:div>
        <w:div w:id="739718202">
          <w:marLeft w:val="640"/>
          <w:marRight w:val="0"/>
          <w:marTop w:val="0"/>
          <w:marBottom w:val="0"/>
          <w:divBdr>
            <w:top w:val="none" w:sz="0" w:space="0" w:color="auto"/>
            <w:left w:val="none" w:sz="0" w:space="0" w:color="auto"/>
            <w:bottom w:val="none" w:sz="0" w:space="0" w:color="auto"/>
            <w:right w:val="none" w:sz="0" w:space="0" w:color="auto"/>
          </w:divBdr>
        </w:div>
        <w:div w:id="849414056">
          <w:marLeft w:val="640"/>
          <w:marRight w:val="0"/>
          <w:marTop w:val="0"/>
          <w:marBottom w:val="0"/>
          <w:divBdr>
            <w:top w:val="none" w:sz="0" w:space="0" w:color="auto"/>
            <w:left w:val="none" w:sz="0" w:space="0" w:color="auto"/>
            <w:bottom w:val="none" w:sz="0" w:space="0" w:color="auto"/>
            <w:right w:val="none" w:sz="0" w:space="0" w:color="auto"/>
          </w:divBdr>
        </w:div>
        <w:div w:id="984511672">
          <w:marLeft w:val="640"/>
          <w:marRight w:val="0"/>
          <w:marTop w:val="0"/>
          <w:marBottom w:val="0"/>
          <w:divBdr>
            <w:top w:val="none" w:sz="0" w:space="0" w:color="auto"/>
            <w:left w:val="none" w:sz="0" w:space="0" w:color="auto"/>
            <w:bottom w:val="none" w:sz="0" w:space="0" w:color="auto"/>
            <w:right w:val="none" w:sz="0" w:space="0" w:color="auto"/>
          </w:divBdr>
        </w:div>
        <w:div w:id="1805389096">
          <w:marLeft w:val="640"/>
          <w:marRight w:val="0"/>
          <w:marTop w:val="0"/>
          <w:marBottom w:val="0"/>
          <w:divBdr>
            <w:top w:val="none" w:sz="0" w:space="0" w:color="auto"/>
            <w:left w:val="none" w:sz="0" w:space="0" w:color="auto"/>
            <w:bottom w:val="none" w:sz="0" w:space="0" w:color="auto"/>
            <w:right w:val="none" w:sz="0" w:space="0" w:color="auto"/>
          </w:divBdr>
        </w:div>
        <w:div w:id="1380088570">
          <w:marLeft w:val="640"/>
          <w:marRight w:val="0"/>
          <w:marTop w:val="0"/>
          <w:marBottom w:val="0"/>
          <w:divBdr>
            <w:top w:val="none" w:sz="0" w:space="0" w:color="auto"/>
            <w:left w:val="none" w:sz="0" w:space="0" w:color="auto"/>
            <w:bottom w:val="none" w:sz="0" w:space="0" w:color="auto"/>
            <w:right w:val="none" w:sz="0" w:space="0" w:color="auto"/>
          </w:divBdr>
        </w:div>
        <w:div w:id="1754814769">
          <w:marLeft w:val="640"/>
          <w:marRight w:val="0"/>
          <w:marTop w:val="0"/>
          <w:marBottom w:val="0"/>
          <w:divBdr>
            <w:top w:val="none" w:sz="0" w:space="0" w:color="auto"/>
            <w:left w:val="none" w:sz="0" w:space="0" w:color="auto"/>
            <w:bottom w:val="none" w:sz="0" w:space="0" w:color="auto"/>
            <w:right w:val="none" w:sz="0" w:space="0" w:color="auto"/>
          </w:divBdr>
        </w:div>
        <w:div w:id="1220744562">
          <w:marLeft w:val="640"/>
          <w:marRight w:val="0"/>
          <w:marTop w:val="0"/>
          <w:marBottom w:val="0"/>
          <w:divBdr>
            <w:top w:val="none" w:sz="0" w:space="0" w:color="auto"/>
            <w:left w:val="none" w:sz="0" w:space="0" w:color="auto"/>
            <w:bottom w:val="none" w:sz="0" w:space="0" w:color="auto"/>
            <w:right w:val="none" w:sz="0" w:space="0" w:color="auto"/>
          </w:divBdr>
        </w:div>
        <w:div w:id="1161582578">
          <w:marLeft w:val="640"/>
          <w:marRight w:val="0"/>
          <w:marTop w:val="0"/>
          <w:marBottom w:val="0"/>
          <w:divBdr>
            <w:top w:val="none" w:sz="0" w:space="0" w:color="auto"/>
            <w:left w:val="none" w:sz="0" w:space="0" w:color="auto"/>
            <w:bottom w:val="none" w:sz="0" w:space="0" w:color="auto"/>
            <w:right w:val="none" w:sz="0" w:space="0" w:color="auto"/>
          </w:divBdr>
        </w:div>
        <w:div w:id="1888645555">
          <w:marLeft w:val="640"/>
          <w:marRight w:val="0"/>
          <w:marTop w:val="0"/>
          <w:marBottom w:val="0"/>
          <w:divBdr>
            <w:top w:val="none" w:sz="0" w:space="0" w:color="auto"/>
            <w:left w:val="none" w:sz="0" w:space="0" w:color="auto"/>
            <w:bottom w:val="none" w:sz="0" w:space="0" w:color="auto"/>
            <w:right w:val="none" w:sz="0" w:space="0" w:color="auto"/>
          </w:divBdr>
        </w:div>
        <w:div w:id="158621232">
          <w:marLeft w:val="640"/>
          <w:marRight w:val="0"/>
          <w:marTop w:val="0"/>
          <w:marBottom w:val="0"/>
          <w:divBdr>
            <w:top w:val="none" w:sz="0" w:space="0" w:color="auto"/>
            <w:left w:val="none" w:sz="0" w:space="0" w:color="auto"/>
            <w:bottom w:val="none" w:sz="0" w:space="0" w:color="auto"/>
            <w:right w:val="none" w:sz="0" w:space="0" w:color="auto"/>
          </w:divBdr>
        </w:div>
        <w:div w:id="2043549730">
          <w:marLeft w:val="640"/>
          <w:marRight w:val="0"/>
          <w:marTop w:val="0"/>
          <w:marBottom w:val="0"/>
          <w:divBdr>
            <w:top w:val="none" w:sz="0" w:space="0" w:color="auto"/>
            <w:left w:val="none" w:sz="0" w:space="0" w:color="auto"/>
            <w:bottom w:val="none" w:sz="0" w:space="0" w:color="auto"/>
            <w:right w:val="none" w:sz="0" w:space="0" w:color="auto"/>
          </w:divBdr>
        </w:div>
        <w:div w:id="1539930679">
          <w:marLeft w:val="640"/>
          <w:marRight w:val="0"/>
          <w:marTop w:val="0"/>
          <w:marBottom w:val="0"/>
          <w:divBdr>
            <w:top w:val="none" w:sz="0" w:space="0" w:color="auto"/>
            <w:left w:val="none" w:sz="0" w:space="0" w:color="auto"/>
            <w:bottom w:val="none" w:sz="0" w:space="0" w:color="auto"/>
            <w:right w:val="none" w:sz="0" w:space="0" w:color="auto"/>
          </w:divBdr>
        </w:div>
        <w:div w:id="838496077">
          <w:marLeft w:val="640"/>
          <w:marRight w:val="0"/>
          <w:marTop w:val="0"/>
          <w:marBottom w:val="0"/>
          <w:divBdr>
            <w:top w:val="none" w:sz="0" w:space="0" w:color="auto"/>
            <w:left w:val="none" w:sz="0" w:space="0" w:color="auto"/>
            <w:bottom w:val="none" w:sz="0" w:space="0" w:color="auto"/>
            <w:right w:val="none" w:sz="0" w:space="0" w:color="auto"/>
          </w:divBdr>
        </w:div>
        <w:div w:id="2048527202">
          <w:marLeft w:val="640"/>
          <w:marRight w:val="0"/>
          <w:marTop w:val="0"/>
          <w:marBottom w:val="0"/>
          <w:divBdr>
            <w:top w:val="none" w:sz="0" w:space="0" w:color="auto"/>
            <w:left w:val="none" w:sz="0" w:space="0" w:color="auto"/>
            <w:bottom w:val="none" w:sz="0" w:space="0" w:color="auto"/>
            <w:right w:val="none" w:sz="0" w:space="0" w:color="auto"/>
          </w:divBdr>
        </w:div>
        <w:div w:id="1203206671">
          <w:marLeft w:val="640"/>
          <w:marRight w:val="0"/>
          <w:marTop w:val="0"/>
          <w:marBottom w:val="0"/>
          <w:divBdr>
            <w:top w:val="none" w:sz="0" w:space="0" w:color="auto"/>
            <w:left w:val="none" w:sz="0" w:space="0" w:color="auto"/>
            <w:bottom w:val="none" w:sz="0" w:space="0" w:color="auto"/>
            <w:right w:val="none" w:sz="0" w:space="0" w:color="auto"/>
          </w:divBdr>
        </w:div>
        <w:div w:id="1022123471">
          <w:marLeft w:val="640"/>
          <w:marRight w:val="0"/>
          <w:marTop w:val="0"/>
          <w:marBottom w:val="0"/>
          <w:divBdr>
            <w:top w:val="none" w:sz="0" w:space="0" w:color="auto"/>
            <w:left w:val="none" w:sz="0" w:space="0" w:color="auto"/>
            <w:bottom w:val="none" w:sz="0" w:space="0" w:color="auto"/>
            <w:right w:val="none" w:sz="0" w:space="0" w:color="auto"/>
          </w:divBdr>
        </w:div>
        <w:div w:id="38554681">
          <w:marLeft w:val="640"/>
          <w:marRight w:val="0"/>
          <w:marTop w:val="0"/>
          <w:marBottom w:val="0"/>
          <w:divBdr>
            <w:top w:val="none" w:sz="0" w:space="0" w:color="auto"/>
            <w:left w:val="none" w:sz="0" w:space="0" w:color="auto"/>
            <w:bottom w:val="none" w:sz="0" w:space="0" w:color="auto"/>
            <w:right w:val="none" w:sz="0" w:space="0" w:color="auto"/>
          </w:divBdr>
        </w:div>
        <w:div w:id="1119764308">
          <w:marLeft w:val="640"/>
          <w:marRight w:val="0"/>
          <w:marTop w:val="0"/>
          <w:marBottom w:val="0"/>
          <w:divBdr>
            <w:top w:val="none" w:sz="0" w:space="0" w:color="auto"/>
            <w:left w:val="none" w:sz="0" w:space="0" w:color="auto"/>
            <w:bottom w:val="none" w:sz="0" w:space="0" w:color="auto"/>
            <w:right w:val="none" w:sz="0" w:space="0" w:color="auto"/>
          </w:divBdr>
        </w:div>
        <w:div w:id="126827081">
          <w:marLeft w:val="640"/>
          <w:marRight w:val="0"/>
          <w:marTop w:val="0"/>
          <w:marBottom w:val="0"/>
          <w:divBdr>
            <w:top w:val="none" w:sz="0" w:space="0" w:color="auto"/>
            <w:left w:val="none" w:sz="0" w:space="0" w:color="auto"/>
            <w:bottom w:val="none" w:sz="0" w:space="0" w:color="auto"/>
            <w:right w:val="none" w:sz="0" w:space="0" w:color="auto"/>
          </w:divBdr>
        </w:div>
        <w:div w:id="788743799">
          <w:marLeft w:val="640"/>
          <w:marRight w:val="0"/>
          <w:marTop w:val="0"/>
          <w:marBottom w:val="0"/>
          <w:divBdr>
            <w:top w:val="none" w:sz="0" w:space="0" w:color="auto"/>
            <w:left w:val="none" w:sz="0" w:space="0" w:color="auto"/>
            <w:bottom w:val="none" w:sz="0" w:space="0" w:color="auto"/>
            <w:right w:val="none" w:sz="0" w:space="0" w:color="auto"/>
          </w:divBdr>
        </w:div>
        <w:div w:id="1655447105">
          <w:marLeft w:val="640"/>
          <w:marRight w:val="0"/>
          <w:marTop w:val="0"/>
          <w:marBottom w:val="0"/>
          <w:divBdr>
            <w:top w:val="none" w:sz="0" w:space="0" w:color="auto"/>
            <w:left w:val="none" w:sz="0" w:space="0" w:color="auto"/>
            <w:bottom w:val="none" w:sz="0" w:space="0" w:color="auto"/>
            <w:right w:val="none" w:sz="0" w:space="0" w:color="auto"/>
          </w:divBdr>
        </w:div>
        <w:div w:id="750200324">
          <w:marLeft w:val="640"/>
          <w:marRight w:val="0"/>
          <w:marTop w:val="0"/>
          <w:marBottom w:val="0"/>
          <w:divBdr>
            <w:top w:val="none" w:sz="0" w:space="0" w:color="auto"/>
            <w:left w:val="none" w:sz="0" w:space="0" w:color="auto"/>
            <w:bottom w:val="none" w:sz="0" w:space="0" w:color="auto"/>
            <w:right w:val="none" w:sz="0" w:space="0" w:color="auto"/>
          </w:divBdr>
        </w:div>
        <w:div w:id="209196850">
          <w:marLeft w:val="640"/>
          <w:marRight w:val="0"/>
          <w:marTop w:val="0"/>
          <w:marBottom w:val="0"/>
          <w:divBdr>
            <w:top w:val="none" w:sz="0" w:space="0" w:color="auto"/>
            <w:left w:val="none" w:sz="0" w:space="0" w:color="auto"/>
            <w:bottom w:val="none" w:sz="0" w:space="0" w:color="auto"/>
            <w:right w:val="none" w:sz="0" w:space="0" w:color="auto"/>
          </w:divBdr>
        </w:div>
        <w:div w:id="1920360736">
          <w:marLeft w:val="640"/>
          <w:marRight w:val="0"/>
          <w:marTop w:val="0"/>
          <w:marBottom w:val="0"/>
          <w:divBdr>
            <w:top w:val="none" w:sz="0" w:space="0" w:color="auto"/>
            <w:left w:val="none" w:sz="0" w:space="0" w:color="auto"/>
            <w:bottom w:val="none" w:sz="0" w:space="0" w:color="auto"/>
            <w:right w:val="none" w:sz="0" w:space="0" w:color="auto"/>
          </w:divBdr>
        </w:div>
        <w:div w:id="792133675">
          <w:marLeft w:val="640"/>
          <w:marRight w:val="0"/>
          <w:marTop w:val="0"/>
          <w:marBottom w:val="0"/>
          <w:divBdr>
            <w:top w:val="none" w:sz="0" w:space="0" w:color="auto"/>
            <w:left w:val="none" w:sz="0" w:space="0" w:color="auto"/>
            <w:bottom w:val="none" w:sz="0" w:space="0" w:color="auto"/>
            <w:right w:val="none" w:sz="0" w:space="0" w:color="auto"/>
          </w:divBdr>
        </w:div>
        <w:div w:id="2113359979">
          <w:marLeft w:val="640"/>
          <w:marRight w:val="0"/>
          <w:marTop w:val="0"/>
          <w:marBottom w:val="0"/>
          <w:divBdr>
            <w:top w:val="none" w:sz="0" w:space="0" w:color="auto"/>
            <w:left w:val="none" w:sz="0" w:space="0" w:color="auto"/>
            <w:bottom w:val="none" w:sz="0" w:space="0" w:color="auto"/>
            <w:right w:val="none" w:sz="0" w:space="0" w:color="auto"/>
          </w:divBdr>
        </w:div>
        <w:div w:id="850025047">
          <w:marLeft w:val="640"/>
          <w:marRight w:val="0"/>
          <w:marTop w:val="0"/>
          <w:marBottom w:val="0"/>
          <w:divBdr>
            <w:top w:val="none" w:sz="0" w:space="0" w:color="auto"/>
            <w:left w:val="none" w:sz="0" w:space="0" w:color="auto"/>
            <w:bottom w:val="none" w:sz="0" w:space="0" w:color="auto"/>
            <w:right w:val="none" w:sz="0" w:space="0" w:color="auto"/>
          </w:divBdr>
        </w:div>
        <w:div w:id="1546944242">
          <w:marLeft w:val="640"/>
          <w:marRight w:val="0"/>
          <w:marTop w:val="0"/>
          <w:marBottom w:val="0"/>
          <w:divBdr>
            <w:top w:val="none" w:sz="0" w:space="0" w:color="auto"/>
            <w:left w:val="none" w:sz="0" w:space="0" w:color="auto"/>
            <w:bottom w:val="none" w:sz="0" w:space="0" w:color="auto"/>
            <w:right w:val="none" w:sz="0" w:space="0" w:color="auto"/>
          </w:divBdr>
        </w:div>
        <w:div w:id="893469296">
          <w:marLeft w:val="640"/>
          <w:marRight w:val="0"/>
          <w:marTop w:val="0"/>
          <w:marBottom w:val="0"/>
          <w:divBdr>
            <w:top w:val="none" w:sz="0" w:space="0" w:color="auto"/>
            <w:left w:val="none" w:sz="0" w:space="0" w:color="auto"/>
            <w:bottom w:val="none" w:sz="0" w:space="0" w:color="auto"/>
            <w:right w:val="none" w:sz="0" w:space="0" w:color="auto"/>
          </w:divBdr>
        </w:div>
        <w:div w:id="1494294050">
          <w:marLeft w:val="640"/>
          <w:marRight w:val="0"/>
          <w:marTop w:val="0"/>
          <w:marBottom w:val="0"/>
          <w:divBdr>
            <w:top w:val="none" w:sz="0" w:space="0" w:color="auto"/>
            <w:left w:val="none" w:sz="0" w:space="0" w:color="auto"/>
            <w:bottom w:val="none" w:sz="0" w:space="0" w:color="auto"/>
            <w:right w:val="none" w:sz="0" w:space="0" w:color="auto"/>
          </w:divBdr>
        </w:div>
        <w:div w:id="427968217">
          <w:marLeft w:val="640"/>
          <w:marRight w:val="0"/>
          <w:marTop w:val="0"/>
          <w:marBottom w:val="0"/>
          <w:divBdr>
            <w:top w:val="none" w:sz="0" w:space="0" w:color="auto"/>
            <w:left w:val="none" w:sz="0" w:space="0" w:color="auto"/>
            <w:bottom w:val="none" w:sz="0" w:space="0" w:color="auto"/>
            <w:right w:val="none" w:sz="0" w:space="0" w:color="auto"/>
          </w:divBdr>
        </w:div>
        <w:div w:id="326595958">
          <w:marLeft w:val="640"/>
          <w:marRight w:val="0"/>
          <w:marTop w:val="0"/>
          <w:marBottom w:val="0"/>
          <w:divBdr>
            <w:top w:val="none" w:sz="0" w:space="0" w:color="auto"/>
            <w:left w:val="none" w:sz="0" w:space="0" w:color="auto"/>
            <w:bottom w:val="none" w:sz="0" w:space="0" w:color="auto"/>
            <w:right w:val="none" w:sz="0" w:space="0" w:color="auto"/>
          </w:divBdr>
        </w:div>
        <w:div w:id="1213614674">
          <w:marLeft w:val="640"/>
          <w:marRight w:val="0"/>
          <w:marTop w:val="0"/>
          <w:marBottom w:val="0"/>
          <w:divBdr>
            <w:top w:val="none" w:sz="0" w:space="0" w:color="auto"/>
            <w:left w:val="none" w:sz="0" w:space="0" w:color="auto"/>
            <w:bottom w:val="none" w:sz="0" w:space="0" w:color="auto"/>
            <w:right w:val="none" w:sz="0" w:space="0" w:color="auto"/>
          </w:divBdr>
        </w:div>
        <w:div w:id="1027488823">
          <w:marLeft w:val="640"/>
          <w:marRight w:val="0"/>
          <w:marTop w:val="0"/>
          <w:marBottom w:val="0"/>
          <w:divBdr>
            <w:top w:val="none" w:sz="0" w:space="0" w:color="auto"/>
            <w:left w:val="none" w:sz="0" w:space="0" w:color="auto"/>
            <w:bottom w:val="none" w:sz="0" w:space="0" w:color="auto"/>
            <w:right w:val="none" w:sz="0" w:space="0" w:color="auto"/>
          </w:divBdr>
        </w:div>
        <w:div w:id="592281340">
          <w:marLeft w:val="640"/>
          <w:marRight w:val="0"/>
          <w:marTop w:val="0"/>
          <w:marBottom w:val="0"/>
          <w:divBdr>
            <w:top w:val="none" w:sz="0" w:space="0" w:color="auto"/>
            <w:left w:val="none" w:sz="0" w:space="0" w:color="auto"/>
            <w:bottom w:val="none" w:sz="0" w:space="0" w:color="auto"/>
            <w:right w:val="none" w:sz="0" w:space="0" w:color="auto"/>
          </w:divBdr>
        </w:div>
        <w:div w:id="633869340">
          <w:marLeft w:val="640"/>
          <w:marRight w:val="0"/>
          <w:marTop w:val="0"/>
          <w:marBottom w:val="0"/>
          <w:divBdr>
            <w:top w:val="none" w:sz="0" w:space="0" w:color="auto"/>
            <w:left w:val="none" w:sz="0" w:space="0" w:color="auto"/>
            <w:bottom w:val="none" w:sz="0" w:space="0" w:color="auto"/>
            <w:right w:val="none" w:sz="0" w:space="0" w:color="auto"/>
          </w:divBdr>
        </w:div>
        <w:div w:id="333267622">
          <w:marLeft w:val="640"/>
          <w:marRight w:val="0"/>
          <w:marTop w:val="0"/>
          <w:marBottom w:val="0"/>
          <w:divBdr>
            <w:top w:val="none" w:sz="0" w:space="0" w:color="auto"/>
            <w:left w:val="none" w:sz="0" w:space="0" w:color="auto"/>
            <w:bottom w:val="none" w:sz="0" w:space="0" w:color="auto"/>
            <w:right w:val="none" w:sz="0" w:space="0" w:color="auto"/>
          </w:divBdr>
        </w:div>
        <w:div w:id="1918203377">
          <w:marLeft w:val="640"/>
          <w:marRight w:val="0"/>
          <w:marTop w:val="0"/>
          <w:marBottom w:val="0"/>
          <w:divBdr>
            <w:top w:val="none" w:sz="0" w:space="0" w:color="auto"/>
            <w:left w:val="none" w:sz="0" w:space="0" w:color="auto"/>
            <w:bottom w:val="none" w:sz="0" w:space="0" w:color="auto"/>
            <w:right w:val="none" w:sz="0" w:space="0" w:color="auto"/>
          </w:divBdr>
        </w:div>
        <w:div w:id="1331954718">
          <w:marLeft w:val="640"/>
          <w:marRight w:val="0"/>
          <w:marTop w:val="0"/>
          <w:marBottom w:val="0"/>
          <w:divBdr>
            <w:top w:val="none" w:sz="0" w:space="0" w:color="auto"/>
            <w:left w:val="none" w:sz="0" w:space="0" w:color="auto"/>
            <w:bottom w:val="none" w:sz="0" w:space="0" w:color="auto"/>
            <w:right w:val="none" w:sz="0" w:space="0" w:color="auto"/>
          </w:divBdr>
        </w:div>
        <w:div w:id="2004116932">
          <w:marLeft w:val="640"/>
          <w:marRight w:val="0"/>
          <w:marTop w:val="0"/>
          <w:marBottom w:val="0"/>
          <w:divBdr>
            <w:top w:val="none" w:sz="0" w:space="0" w:color="auto"/>
            <w:left w:val="none" w:sz="0" w:space="0" w:color="auto"/>
            <w:bottom w:val="none" w:sz="0" w:space="0" w:color="auto"/>
            <w:right w:val="none" w:sz="0" w:space="0" w:color="auto"/>
          </w:divBdr>
        </w:div>
        <w:div w:id="1172531505">
          <w:marLeft w:val="640"/>
          <w:marRight w:val="0"/>
          <w:marTop w:val="0"/>
          <w:marBottom w:val="0"/>
          <w:divBdr>
            <w:top w:val="none" w:sz="0" w:space="0" w:color="auto"/>
            <w:left w:val="none" w:sz="0" w:space="0" w:color="auto"/>
            <w:bottom w:val="none" w:sz="0" w:space="0" w:color="auto"/>
            <w:right w:val="none" w:sz="0" w:space="0" w:color="auto"/>
          </w:divBdr>
        </w:div>
        <w:div w:id="385299028">
          <w:marLeft w:val="640"/>
          <w:marRight w:val="0"/>
          <w:marTop w:val="0"/>
          <w:marBottom w:val="0"/>
          <w:divBdr>
            <w:top w:val="none" w:sz="0" w:space="0" w:color="auto"/>
            <w:left w:val="none" w:sz="0" w:space="0" w:color="auto"/>
            <w:bottom w:val="none" w:sz="0" w:space="0" w:color="auto"/>
            <w:right w:val="none" w:sz="0" w:space="0" w:color="auto"/>
          </w:divBdr>
        </w:div>
        <w:div w:id="1500388281">
          <w:marLeft w:val="640"/>
          <w:marRight w:val="0"/>
          <w:marTop w:val="0"/>
          <w:marBottom w:val="0"/>
          <w:divBdr>
            <w:top w:val="none" w:sz="0" w:space="0" w:color="auto"/>
            <w:left w:val="none" w:sz="0" w:space="0" w:color="auto"/>
            <w:bottom w:val="none" w:sz="0" w:space="0" w:color="auto"/>
            <w:right w:val="none" w:sz="0" w:space="0" w:color="auto"/>
          </w:divBdr>
        </w:div>
        <w:div w:id="485822432">
          <w:marLeft w:val="640"/>
          <w:marRight w:val="0"/>
          <w:marTop w:val="0"/>
          <w:marBottom w:val="0"/>
          <w:divBdr>
            <w:top w:val="none" w:sz="0" w:space="0" w:color="auto"/>
            <w:left w:val="none" w:sz="0" w:space="0" w:color="auto"/>
            <w:bottom w:val="none" w:sz="0" w:space="0" w:color="auto"/>
            <w:right w:val="none" w:sz="0" w:space="0" w:color="auto"/>
          </w:divBdr>
        </w:div>
        <w:div w:id="425269851">
          <w:marLeft w:val="640"/>
          <w:marRight w:val="0"/>
          <w:marTop w:val="0"/>
          <w:marBottom w:val="0"/>
          <w:divBdr>
            <w:top w:val="none" w:sz="0" w:space="0" w:color="auto"/>
            <w:left w:val="none" w:sz="0" w:space="0" w:color="auto"/>
            <w:bottom w:val="none" w:sz="0" w:space="0" w:color="auto"/>
            <w:right w:val="none" w:sz="0" w:space="0" w:color="auto"/>
          </w:divBdr>
        </w:div>
        <w:div w:id="879823867">
          <w:marLeft w:val="640"/>
          <w:marRight w:val="0"/>
          <w:marTop w:val="0"/>
          <w:marBottom w:val="0"/>
          <w:divBdr>
            <w:top w:val="none" w:sz="0" w:space="0" w:color="auto"/>
            <w:left w:val="none" w:sz="0" w:space="0" w:color="auto"/>
            <w:bottom w:val="none" w:sz="0" w:space="0" w:color="auto"/>
            <w:right w:val="none" w:sz="0" w:space="0" w:color="auto"/>
          </w:divBdr>
        </w:div>
        <w:div w:id="694817130">
          <w:marLeft w:val="640"/>
          <w:marRight w:val="0"/>
          <w:marTop w:val="0"/>
          <w:marBottom w:val="0"/>
          <w:divBdr>
            <w:top w:val="none" w:sz="0" w:space="0" w:color="auto"/>
            <w:left w:val="none" w:sz="0" w:space="0" w:color="auto"/>
            <w:bottom w:val="none" w:sz="0" w:space="0" w:color="auto"/>
            <w:right w:val="none" w:sz="0" w:space="0" w:color="auto"/>
          </w:divBdr>
        </w:div>
        <w:div w:id="280454259">
          <w:marLeft w:val="640"/>
          <w:marRight w:val="0"/>
          <w:marTop w:val="0"/>
          <w:marBottom w:val="0"/>
          <w:divBdr>
            <w:top w:val="none" w:sz="0" w:space="0" w:color="auto"/>
            <w:left w:val="none" w:sz="0" w:space="0" w:color="auto"/>
            <w:bottom w:val="none" w:sz="0" w:space="0" w:color="auto"/>
            <w:right w:val="none" w:sz="0" w:space="0" w:color="auto"/>
          </w:divBdr>
        </w:div>
        <w:div w:id="857933576">
          <w:marLeft w:val="640"/>
          <w:marRight w:val="0"/>
          <w:marTop w:val="0"/>
          <w:marBottom w:val="0"/>
          <w:divBdr>
            <w:top w:val="none" w:sz="0" w:space="0" w:color="auto"/>
            <w:left w:val="none" w:sz="0" w:space="0" w:color="auto"/>
            <w:bottom w:val="none" w:sz="0" w:space="0" w:color="auto"/>
            <w:right w:val="none" w:sz="0" w:space="0" w:color="auto"/>
          </w:divBdr>
        </w:div>
        <w:div w:id="1137991888">
          <w:marLeft w:val="640"/>
          <w:marRight w:val="0"/>
          <w:marTop w:val="0"/>
          <w:marBottom w:val="0"/>
          <w:divBdr>
            <w:top w:val="none" w:sz="0" w:space="0" w:color="auto"/>
            <w:left w:val="none" w:sz="0" w:space="0" w:color="auto"/>
            <w:bottom w:val="none" w:sz="0" w:space="0" w:color="auto"/>
            <w:right w:val="none" w:sz="0" w:space="0" w:color="auto"/>
          </w:divBdr>
        </w:div>
        <w:div w:id="740058903">
          <w:marLeft w:val="640"/>
          <w:marRight w:val="0"/>
          <w:marTop w:val="0"/>
          <w:marBottom w:val="0"/>
          <w:divBdr>
            <w:top w:val="none" w:sz="0" w:space="0" w:color="auto"/>
            <w:left w:val="none" w:sz="0" w:space="0" w:color="auto"/>
            <w:bottom w:val="none" w:sz="0" w:space="0" w:color="auto"/>
            <w:right w:val="none" w:sz="0" w:space="0" w:color="auto"/>
          </w:divBdr>
        </w:div>
        <w:div w:id="2048140296">
          <w:marLeft w:val="640"/>
          <w:marRight w:val="0"/>
          <w:marTop w:val="0"/>
          <w:marBottom w:val="0"/>
          <w:divBdr>
            <w:top w:val="none" w:sz="0" w:space="0" w:color="auto"/>
            <w:left w:val="none" w:sz="0" w:space="0" w:color="auto"/>
            <w:bottom w:val="none" w:sz="0" w:space="0" w:color="auto"/>
            <w:right w:val="none" w:sz="0" w:space="0" w:color="auto"/>
          </w:divBdr>
        </w:div>
        <w:div w:id="1244535010">
          <w:marLeft w:val="640"/>
          <w:marRight w:val="0"/>
          <w:marTop w:val="0"/>
          <w:marBottom w:val="0"/>
          <w:divBdr>
            <w:top w:val="none" w:sz="0" w:space="0" w:color="auto"/>
            <w:left w:val="none" w:sz="0" w:space="0" w:color="auto"/>
            <w:bottom w:val="none" w:sz="0" w:space="0" w:color="auto"/>
            <w:right w:val="none" w:sz="0" w:space="0" w:color="auto"/>
          </w:divBdr>
        </w:div>
        <w:div w:id="674304686">
          <w:marLeft w:val="640"/>
          <w:marRight w:val="0"/>
          <w:marTop w:val="0"/>
          <w:marBottom w:val="0"/>
          <w:divBdr>
            <w:top w:val="none" w:sz="0" w:space="0" w:color="auto"/>
            <w:left w:val="none" w:sz="0" w:space="0" w:color="auto"/>
            <w:bottom w:val="none" w:sz="0" w:space="0" w:color="auto"/>
            <w:right w:val="none" w:sz="0" w:space="0" w:color="auto"/>
          </w:divBdr>
        </w:div>
        <w:div w:id="444613977">
          <w:marLeft w:val="640"/>
          <w:marRight w:val="0"/>
          <w:marTop w:val="0"/>
          <w:marBottom w:val="0"/>
          <w:divBdr>
            <w:top w:val="none" w:sz="0" w:space="0" w:color="auto"/>
            <w:left w:val="none" w:sz="0" w:space="0" w:color="auto"/>
            <w:bottom w:val="none" w:sz="0" w:space="0" w:color="auto"/>
            <w:right w:val="none" w:sz="0" w:space="0" w:color="auto"/>
          </w:divBdr>
        </w:div>
        <w:div w:id="381291728">
          <w:marLeft w:val="640"/>
          <w:marRight w:val="0"/>
          <w:marTop w:val="0"/>
          <w:marBottom w:val="0"/>
          <w:divBdr>
            <w:top w:val="none" w:sz="0" w:space="0" w:color="auto"/>
            <w:left w:val="none" w:sz="0" w:space="0" w:color="auto"/>
            <w:bottom w:val="none" w:sz="0" w:space="0" w:color="auto"/>
            <w:right w:val="none" w:sz="0" w:space="0" w:color="auto"/>
          </w:divBdr>
        </w:div>
        <w:div w:id="240213337">
          <w:marLeft w:val="640"/>
          <w:marRight w:val="0"/>
          <w:marTop w:val="0"/>
          <w:marBottom w:val="0"/>
          <w:divBdr>
            <w:top w:val="none" w:sz="0" w:space="0" w:color="auto"/>
            <w:left w:val="none" w:sz="0" w:space="0" w:color="auto"/>
            <w:bottom w:val="none" w:sz="0" w:space="0" w:color="auto"/>
            <w:right w:val="none" w:sz="0" w:space="0" w:color="auto"/>
          </w:divBdr>
        </w:div>
        <w:div w:id="970092483">
          <w:marLeft w:val="640"/>
          <w:marRight w:val="0"/>
          <w:marTop w:val="0"/>
          <w:marBottom w:val="0"/>
          <w:divBdr>
            <w:top w:val="none" w:sz="0" w:space="0" w:color="auto"/>
            <w:left w:val="none" w:sz="0" w:space="0" w:color="auto"/>
            <w:bottom w:val="none" w:sz="0" w:space="0" w:color="auto"/>
            <w:right w:val="none" w:sz="0" w:space="0" w:color="auto"/>
          </w:divBdr>
        </w:div>
        <w:div w:id="1059548982">
          <w:marLeft w:val="640"/>
          <w:marRight w:val="0"/>
          <w:marTop w:val="0"/>
          <w:marBottom w:val="0"/>
          <w:divBdr>
            <w:top w:val="none" w:sz="0" w:space="0" w:color="auto"/>
            <w:left w:val="none" w:sz="0" w:space="0" w:color="auto"/>
            <w:bottom w:val="none" w:sz="0" w:space="0" w:color="auto"/>
            <w:right w:val="none" w:sz="0" w:space="0" w:color="auto"/>
          </w:divBdr>
        </w:div>
        <w:div w:id="308633500">
          <w:marLeft w:val="640"/>
          <w:marRight w:val="0"/>
          <w:marTop w:val="0"/>
          <w:marBottom w:val="0"/>
          <w:divBdr>
            <w:top w:val="none" w:sz="0" w:space="0" w:color="auto"/>
            <w:left w:val="none" w:sz="0" w:space="0" w:color="auto"/>
            <w:bottom w:val="none" w:sz="0" w:space="0" w:color="auto"/>
            <w:right w:val="none" w:sz="0" w:space="0" w:color="auto"/>
          </w:divBdr>
        </w:div>
        <w:div w:id="217933393">
          <w:marLeft w:val="640"/>
          <w:marRight w:val="0"/>
          <w:marTop w:val="0"/>
          <w:marBottom w:val="0"/>
          <w:divBdr>
            <w:top w:val="none" w:sz="0" w:space="0" w:color="auto"/>
            <w:left w:val="none" w:sz="0" w:space="0" w:color="auto"/>
            <w:bottom w:val="none" w:sz="0" w:space="0" w:color="auto"/>
            <w:right w:val="none" w:sz="0" w:space="0" w:color="auto"/>
          </w:divBdr>
        </w:div>
        <w:div w:id="1709060734">
          <w:marLeft w:val="640"/>
          <w:marRight w:val="0"/>
          <w:marTop w:val="0"/>
          <w:marBottom w:val="0"/>
          <w:divBdr>
            <w:top w:val="none" w:sz="0" w:space="0" w:color="auto"/>
            <w:left w:val="none" w:sz="0" w:space="0" w:color="auto"/>
            <w:bottom w:val="none" w:sz="0" w:space="0" w:color="auto"/>
            <w:right w:val="none" w:sz="0" w:space="0" w:color="auto"/>
          </w:divBdr>
        </w:div>
        <w:div w:id="328289237">
          <w:marLeft w:val="640"/>
          <w:marRight w:val="0"/>
          <w:marTop w:val="0"/>
          <w:marBottom w:val="0"/>
          <w:divBdr>
            <w:top w:val="none" w:sz="0" w:space="0" w:color="auto"/>
            <w:left w:val="none" w:sz="0" w:space="0" w:color="auto"/>
            <w:bottom w:val="none" w:sz="0" w:space="0" w:color="auto"/>
            <w:right w:val="none" w:sz="0" w:space="0" w:color="auto"/>
          </w:divBdr>
        </w:div>
        <w:div w:id="1303269432">
          <w:marLeft w:val="640"/>
          <w:marRight w:val="0"/>
          <w:marTop w:val="0"/>
          <w:marBottom w:val="0"/>
          <w:divBdr>
            <w:top w:val="none" w:sz="0" w:space="0" w:color="auto"/>
            <w:left w:val="none" w:sz="0" w:space="0" w:color="auto"/>
            <w:bottom w:val="none" w:sz="0" w:space="0" w:color="auto"/>
            <w:right w:val="none" w:sz="0" w:space="0" w:color="auto"/>
          </w:divBdr>
        </w:div>
        <w:div w:id="479005978">
          <w:marLeft w:val="640"/>
          <w:marRight w:val="0"/>
          <w:marTop w:val="0"/>
          <w:marBottom w:val="0"/>
          <w:divBdr>
            <w:top w:val="none" w:sz="0" w:space="0" w:color="auto"/>
            <w:left w:val="none" w:sz="0" w:space="0" w:color="auto"/>
            <w:bottom w:val="none" w:sz="0" w:space="0" w:color="auto"/>
            <w:right w:val="none" w:sz="0" w:space="0" w:color="auto"/>
          </w:divBdr>
        </w:div>
        <w:div w:id="596983728">
          <w:marLeft w:val="640"/>
          <w:marRight w:val="0"/>
          <w:marTop w:val="0"/>
          <w:marBottom w:val="0"/>
          <w:divBdr>
            <w:top w:val="none" w:sz="0" w:space="0" w:color="auto"/>
            <w:left w:val="none" w:sz="0" w:space="0" w:color="auto"/>
            <w:bottom w:val="none" w:sz="0" w:space="0" w:color="auto"/>
            <w:right w:val="none" w:sz="0" w:space="0" w:color="auto"/>
          </w:divBdr>
        </w:div>
        <w:div w:id="1367022147">
          <w:marLeft w:val="640"/>
          <w:marRight w:val="0"/>
          <w:marTop w:val="0"/>
          <w:marBottom w:val="0"/>
          <w:divBdr>
            <w:top w:val="none" w:sz="0" w:space="0" w:color="auto"/>
            <w:left w:val="none" w:sz="0" w:space="0" w:color="auto"/>
            <w:bottom w:val="none" w:sz="0" w:space="0" w:color="auto"/>
            <w:right w:val="none" w:sz="0" w:space="0" w:color="auto"/>
          </w:divBdr>
        </w:div>
        <w:div w:id="248581965">
          <w:marLeft w:val="640"/>
          <w:marRight w:val="0"/>
          <w:marTop w:val="0"/>
          <w:marBottom w:val="0"/>
          <w:divBdr>
            <w:top w:val="none" w:sz="0" w:space="0" w:color="auto"/>
            <w:left w:val="none" w:sz="0" w:space="0" w:color="auto"/>
            <w:bottom w:val="none" w:sz="0" w:space="0" w:color="auto"/>
            <w:right w:val="none" w:sz="0" w:space="0" w:color="auto"/>
          </w:divBdr>
        </w:div>
        <w:div w:id="76833310">
          <w:marLeft w:val="640"/>
          <w:marRight w:val="0"/>
          <w:marTop w:val="0"/>
          <w:marBottom w:val="0"/>
          <w:divBdr>
            <w:top w:val="none" w:sz="0" w:space="0" w:color="auto"/>
            <w:left w:val="none" w:sz="0" w:space="0" w:color="auto"/>
            <w:bottom w:val="none" w:sz="0" w:space="0" w:color="auto"/>
            <w:right w:val="none" w:sz="0" w:space="0" w:color="auto"/>
          </w:divBdr>
        </w:div>
        <w:div w:id="1234700352">
          <w:marLeft w:val="640"/>
          <w:marRight w:val="0"/>
          <w:marTop w:val="0"/>
          <w:marBottom w:val="0"/>
          <w:divBdr>
            <w:top w:val="none" w:sz="0" w:space="0" w:color="auto"/>
            <w:left w:val="none" w:sz="0" w:space="0" w:color="auto"/>
            <w:bottom w:val="none" w:sz="0" w:space="0" w:color="auto"/>
            <w:right w:val="none" w:sz="0" w:space="0" w:color="auto"/>
          </w:divBdr>
        </w:div>
        <w:div w:id="289365264">
          <w:marLeft w:val="640"/>
          <w:marRight w:val="0"/>
          <w:marTop w:val="0"/>
          <w:marBottom w:val="0"/>
          <w:divBdr>
            <w:top w:val="none" w:sz="0" w:space="0" w:color="auto"/>
            <w:left w:val="none" w:sz="0" w:space="0" w:color="auto"/>
            <w:bottom w:val="none" w:sz="0" w:space="0" w:color="auto"/>
            <w:right w:val="none" w:sz="0" w:space="0" w:color="auto"/>
          </w:divBdr>
        </w:div>
        <w:div w:id="1219705089">
          <w:marLeft w:val="640"/>
          <w:marRight w:val="0"/>
          <w:marTop w:val="0"/>
          <w:marBottom w:val="0"/>
          <w:divBdr>
            <w:top w:val="none" w:sz="0" w:space="0" w:color="auto"/>
            <w:left w:val="none" w:sz="0" w:space="0" w:color="auto"/>
            <w:bottom w:val="none" w:sz="0" w:space="0" w:color="auto"/>
            <w:right w:val="none" w:sz="0" w:space="0" w:color="auto"/>
          </w:divBdr>
        </w:div>
        <w:div w:id="8525724">
          <w:marLeft w:val="640"/>
          <w:marRight w:val="0"/>
          <w:marTop w:val="0"/>
          <w:marBottom w:val="0"/>
          <w:divBdr>
            <w:top w:val="none" w:sz="0" w:space="0" w:color="auto"/>
            <w:left w:val="none" w:sz="0" w:space="0" w:color="auto"/>
            <w:bottom w:val="none" w:sz="0" w:space="0" w:color="auto"/>
            <w:right w:val="none" w:sz="0" w:space="0" w:color="auto"/>
          </w:divBdr>
        </w:div>
        <w:div w:id="944001173">
          <w:marLeft w:val="640"/>
          <w:marRight w:val="0"/>
          <w:marTop w:val="0"/>
          <w:marBottom w:val="0"/>
          <w:divBdr>
            <w:top w:val="none" w:sz="0" w:space="0" w:color="auto"/>
            <w:left w:val="none" w:sz="0" w:space="0" w:color="auto"/>
            <w:bottom w:val="none" w:sz="0" w:space="0" w:color="auto"/>
            <w:right w:val="none" w:sz="0" w:space="0" w:color="auto"/>
          </w:divBdr>
        </w:div>
        <w:div w:id="373238563">
          <w:marLeft w:val="640"/>
          <w:marRight w:val="0"/>
          <w:marTop w:val="0"/>
          <w:marBottom w:val="0"/>
          <w:divBdr>
            <w:top w:val="none" w:sz="0" w:space="0" w:color="auto"/>
            <w:left w:val="none" w:sz="0" w:space="0" w:color="auto"/>
            <w:bottom w:val="none" w:sz="0" w:space="0" w:color="auto"/>
            <w:right w:val="none" w:sz="0" w:space="0" w:color="auto"/>
          </w:divBdr>
        </w:div>
        <w:div w:id="1859929436">
          <w:marLeft w:val="640"/>
          <w:marRight w:val="0"/>
          <w:marTop w:val="0"/>
          <w:marBottom w:val="0"/>
          <w:divBdr>
            <w:top w:val="none" w:sz="0" w:space="0" w:color="auto"/>
            <w:left w:val="none" w:sz="0" w:space="0" w:color="auto"/>
            <w:bottom w:val="none" w:sz="0" w:space="0" w:color="auto"/>
            <w:right w:val="none" w:sz="0" w:space="0" w:color="auto"/>
          </w:divBdr>
        </w:div>
        <w:div w:id="77674978">
          <w:marLeft w:val="640"/>
          <w:marRight w:val="0"/>
          <w:marTop w:val="0"/>
          <w:marBottom w:val="0"/>
          <w:divBdr>
            <w:top w:val="none" w:sz="0" w:space="0" w:color="auto"/>
            <w:left w:val="none" w:sz="0" w:space="0" w:color="auto"/>
            <w:bottom w:val="none" w:sz="0" w:space="0" w:color="auto"/>
            <w:right w:val="none" w:sz="0" w:space="0" w:color="auto"/>
          </w:divBdr>
        </w:div>
        <w:div w:id="958074391">
          <w:marLeft w:val="640"/>
          <w:marRight w:val="0"/>
          <w:marTop w:val="0"/>
          <w:marBottom w:val="0"/>
          <w:divBdr>
            <w:top w:val="none" w:sz="0" w:space="0" w:color="auto"/>
            <w:left w:val="none" w:sz="0" w:space="0" w:color="auto"/>
            <w:bottom w:val="none" w:sz="0" w:space="0" w:color="auto"/>
            <w:right w:val="none" w:sz="0" w:space="0" w:color="auto"/>
          </w:divBdr>
        </w:div>
        <w:div w:id="215701773">
          <w:marLeft w:val="640"/>
          <w:marRight w:val="0"/>
          <w:marTop w:val="0"/>
          <w:marBottom w:val="0"/>
          <w:divBdr>
            <w:top w:val="none" w:sz="0" w:space="0" w:color="auto"/>
            <w:left w:val="none" w:sz="0" w:space="0" w:color="auto"/>
            <w:bottom w:val="none" w:sz="0" w:space="0" w:color="auto"/>
            <w:right w:val="none" w:sz="0" w:space="0" w:color="auto"/>
          </w:divBdr>
        </w:div>
        <w:div w:id="2007241533">
          <w:marLeft w:val="640"/>
          <w:marRight w:val="0"/>
          <w:marTop w:val="0"/>
          <w:marBottom w:val="0"/>
          <w:divBdr>
            <w:top w:val="none" w:sz="0" w:space="0" w:color="auto"/>
            <w:left w:val="none" w:sz="0" w:space="0" w:color="auto"/>
            <w:bottom w:val="none" w:sz="0" w:space="0" w:color="auto"/>
            <w:right w:val="none" w:sz="0" w:space="0" w:color="auto"/>
          </w:divBdr>
        </w:div>
        <w:div w:id="463352027">
          <w:marLeft w:val="640"/>
          <w:marRight w:val="0"/>
          <w:marTop w:val="0"/>
          <w:marBottom w:val="0"/>
          <w:divBdr>
            <w:top w:val="none" w:sz="0" w:space="0" w:color="auto"/>
            <w:left w:val="none" w:sz="0" w:space="0" w:color="auto"/>
            <w:bottom w:val="none" w:sz="0" w:space="0" w:color="auto"/>
            <w:right w:val="none" w:sz="0" w:space="0" w:color="auto"/>
          </w:divBdr>
        </w:div>
        <w:div w:id="1791170600">
          <w:marLeft w:val="640"/>
          <w:marRight w:val="0"/>
          <w:marTop w:val="0"/>
          <w:marBottom w:val="0"/>
          <w:divBdr>
            <w:top w:val="none" w:sz="0" w:space="0" w:color="auto"/>
            <w:left w:val="none" w:sz="0" w:space="0" w:color="auto"/>
            <w:bottom w:val="none" w:sz="0" w:space="0" w:color="auto"/>
            <w:right w:val="none" w:sz="0" w:space="0" w:color="auto"/>
          </w:divBdr>
        </w:div>
        <w:div w:id="1433355746">
          <w:marLeft w:val="640"/>
          <w:marRight w:val="0"/>
          <w:marTop w:val="0"/>
          <w:marBottom w:val="0"/>
          <w:divBdr>
            <w:top w:val="none" w:sz="0" w:space="0" w:color="auto"/>
            <w:left w:val="none" w:sz="0" w:space="0" w:color="auto"/>
            <w:bottom w:val="none" w:sz="0" w:space="0" w:color="auto"/>
            <w:right w:val="none" w:sz="0" w:space="0" w:color="auto"/>
          </w:divBdr>
        </w:div>
        <w:div w:id="494616297">
          <w:marLeft w:val="640"/>
          <w:marRight w:val="0"/>
          <w:marTop w:val="0"/>
          <w:marBottom w:val="0"/>
          <w:divBdr>
            <w:top w:val="none" w:sz="0" w:space="0" w:color="auto"/>
            <w:left w:val="none" w:sz="0" w:space="0" w:color="auto"/>
            <w:bottom w:val="none" w:sz="0" w:space="0" w:color="auto"/>
            <w:right w:val="none" w:sz="0" w:space="0" w:color="auto"/>
          </w:divBdr>
        </w:div>
        <w:div w:id="2118719233">
          <w:marLeft w:val="640"/>
          <w:marRight w:val="0"/>
          <w:marTop w:val="0"/>
          <w:marBottom w:val="0"/>
          <w:divBdr>
            <w:top w:val="none" w:sz="0" w:space="0" w:color="auto"/>
            <w:left w:val="none" w:sz="0" w:space="0" w:color="auto"/>
            <w:bottom w:val="none" w:sz="0" w:space="0" w:color="auto"/>
            <w:right w:val="none" w:sz="0" w:space="0" w:color="auto"/>
          </w:divBdr>
        </w:div>
        <w:div w:id="367879452">
          <w:marLeft w:val="640"/>
          <w:marRight w:val="0"/>
          <w:marTop w:val="0"/>
          <w:marBottom w:val="0"/>
          <w:divBdr>
            <w:top w:val="none" w:sz="0" w:space="0" w:color="auto"/>
            <w:left w:val="none" w:sz="0" w:space="0" w:color="auto"/>
            <w:bottom w:val="none" w:sz="0" w:space="0" w:color="auto"/>
            <w:right w:val="none" w:sz="0" w:space="0" w:color="auto"/>
          </w:divBdr>
        </w:div>
        <w:div w:id="181362966">
          <w:marLeft w:val="640"/>
          <w:marRight w:val="0"/>
          <w:marTop w:val="0"/>
          <w:marBottom w:val="0"/>
          <w:divBdr>
            <w:top w:val="none" w:sz="0" w:space="0" w:color="auto"/>
            <w:left w:val="none" w:sz="0" w:space="0" w:color="auto"/>
            <w:bottom w:val="none" w:sz="0" w:space="0" w:color="auto"/>
            <w:right w:val="none" w:sz="0" w:space="0" w:color="auto"/>
          </w:divBdr>
        </w:div>
        <w:div w:id="809711899">
          <w:marLeft w:val="640"/>
          <w:marRight w:val="0"/>
          <w:marTop w:val="0"/>
          <w:marBottom w:val="0"/>
          <w:divBdr>
            <w:top w:val="none" w:sz="0" w:space="0" w:color="auto"/>
            <w:left w:val="none" w:sz="0" w:space="0" w:color="auto"/>
            <w:bottom w:val="none" w:sz="0" w:space="0" w:color="auto"/>
            <w:right w:val="none" w:sz="0" w:space="0" w:color="auto"/>
          </w:divBdr>
        </w:div>
        <w:div w:id="1600719917">
          <w:marLeft w:val="640"/>
          <w:marRight w:val="0"/>
          <w:marTop w:val="0"/>
          <w:marBottom w:val="0"/>
          <w:divBdr>
            <w:top w:val="none" w:sz="0" w:space="0" w:color="auto"/>
            <w:left w:val="none" w:sz="0" w:space="0" w:color="auto"/>
            <w:bottom w:val="none" w:sz="0" w:space="0" w:color="auto"/>
            <w:right w:val="none" w:sz="0" w:space="0" w:color="auto"/>
          </w:divBdr>
        </w:div>
        <w:div w:id="371073764">
          <w:marLeft w:val="640"/>
          <w:marRight w:val="0"/>
          <w:marTop w:val="0"/>
          <w:marBottom w:val="0"/>
          <w:divBdr>
            <w:top w:val="none" w:sz="0" w:space="0" w:color="auto"/>
            <w:left w:val="none" w:sz="0" w:space="0" w:color="auto"/>
            <w:bottom w:val="none" w:sz="0" w:space="0" w:color="auto"/>
            <w:right w:val="none" w:sz="0" w:space="0" w:color="auto"/>
          </w:divBdr>
        </w:div>
        <w:div w:id="143008335">
          <w:marLeft w:val="640"/>
          <w:marRight w:val="0"/>
          <w:marTop w:val="0"/>
          <w:marBottom w:val="0"/>
          <w:divBdr>
            <w:top w:val="none" w:sz="0" w:space="0" w:color="auto"/>
            <w:left w:val="none" w:sz="0" w:space="0" w:color="auto"/>
            <w:bottom w:val="none" w:sz="0" w:space="0" w:color="auto"/>
            <w:right w:val="none" w:sz="0" w:space="0" w:color="auto"/>
          </w:divBdr>
        </w:div>
        <w:div w:id="1343511577">
          <w:marLeft w:val="640"/>
          <w:marRight w:val="0"/>
          <w:marTop w:val="0"/>
          <w:marBottom w:val="0"/>
          <w:divBdr>
            <w:top w:val="none" w:sz="0" w:space="0" w:color="auto"/>
            <w:left w:val="none" w:sz="0" w:space="0" w:color="auto"/>
            <w:bottom w:val="none" w:sz="0" w:space="0" w:color="auto"/>
            <w:right w:val="none" w:sz="0" w:space="0" w:color="auto"/>
          </w:divBdr>
        </w:div>
        <w:div w:id="1157500299">
          <w:marLeft w:val="640"/>
          <w:marRight w:val="0"/>
          <w:marTop w:val="0"/>
          <w:marBottom w:val="0"/>
          <w:divBdr>
            <w:top w:val="none" w:sz="0" w:space="0" w:color="auto"/>
            <w:left w:val="none" w:sz="0" w:space="0" w:color="auto"/>
            <w:bottom w:val="none" w:sz="0" w:space="0" w:color="auto"/>
            <w:right w:val="none" w:sz="0" w:space="0" w:color="auto"/>
          </w:divBdr>
        </w:div>
        <w:div w:id="213154449">
          <w:marLeft w:val="640"/>
          <w:marRight w:val="0"/>
          <w:marTop w:val="0"/>
          <w:marBottom w:val="0"/>
          <w:divBdr>
            <w:top w:val="none" w:sz="0" w:space="0" w:color="auto"/>
            <w:left w:val="none" w:sz="0" w:space="0" w:color="auto"/>
            <w:bottom w:val="none" w:sz="0" w:space="0" w:color="auto"/>
            <w:right w:val="none" w:sz="0" w:space="0" w:color="auto"/>
          </w:divBdr>
        </w:div>
        <w:div w:id="1021664977">
          <w:marLeft w:val="640"/>
          <w:marRight w:val="0"/>
          <w:marTop w:val="0"/>
          <w:marBottom w:val="0"/>
          <w:divBdr>
            <w:top w:val="none" w:sz="0" w:space="0" w:color="auto"/>
            <w:left w:val="none" w:sz="0" w:space="0" w:color="auto"/>
            <w:bottom w:val="none" w:sz="0" w:space="0" w:color="auto"/>
            <w:right w:val="none" w:sz="0" w:space="0" w:color="auto"/>
          </w:divBdr>
        </w:div>
        <w:div w:id="292054693">
          <w:marLeft w:val="640"/>
          <w:marRight w:val="0"/>
          <w:marTop w:val="0"/>
          <w:marBottom w:val="0"/>
          <w:divBdr>
            <w:top w:val="none" w:sz="0" w:space="0" w:color="auto"/>
            <w:left w:val="none" w:sz="0" w:space="0" w:color="auto"/>
            <w:bottom w:val="none" w:sz="0" w:space="0" w:color="auto"/>
            <w:right w:val="none" w:sz="0" w:space="0" w:color="auto"/>
          </w:divBdr>
        </w:div>
        <w:div w:id="1944877450">
          <w:marLeft w:val="640"/>
          <w:marRight w:val="0"/>
          <w:marTop w:val="0"/>
          <w:marBottom w:val="0"/>
          <w:divBdr>
            <w:top w:val="none" w:sz="0" w:space="0" w:color="auto"/>
            <w:left w:val="none" w:sz="0" w:space="0" w:color="auto"/>
            <w:bottom w:val="none" w:sz="0" w:space="0" w:color="auto"/>
            <w:right w:val="none" w:sz="0" w:space="0" w:color="auto"/>
          </w:divBdr>
        </w:div>
        <w:div w:id="1478105432">
          <w:marLeft w:val="640"/>
          <w:marRight w:val="0"/>
          <w:marTop w:val="0"/>
          <w:marBottom w:val="0"/>
          <w:divBdr>
            <w:top w:val="none" w:sz="0" w:space="0" w:color="auto"/>
            <w:left w:val="none" w:sz="0" w:space="0" w:color="auto"/>
            <w:bottom w:val="none" w:sz="0" w:space="0" w:color="auto"/>
            <w:right w:val="none" w:sz="0" w:space="0" w:color="auto"/>
          </w:divBdr>
        </w:div>
        <w:div w:id="1550649342">
          <w:marLeft w:val="640"/>
          <w:marRight w:val="0"/>
          <w:marTop w:val="0"/>
          <w:marBottom w:val="0"/>
          <w:divBdr>
            <w:top w:val="none" w:sz="0" w:space="0" w:color="auto"/>
            <w:left w:val="none" w:sz="0" w:space="0" w:color="auto"/>
            <w:bottom w:val="none" w:sz="0" w:space="0" w:color="auto"/>
            <w:right w:val="none" w:sz="0" w:space="0" w:color="auto"/>
          </w:divBdr>
        </w:div>
        <w:div w:id="559678582">
          <w:marLeft w:val="640"/>
          <w:marRight w:val="0"/>
          <w:marTop w:val="0"/>
          <w:marBottom w:val="0"/>
          <w:divBdr>
            <w:top w:val="none" w:sz="0" w:space="0" w:color="auto"/>
            <w:left w:val="none" w:sz="0" w:space="0" w:color="auto"/>
            <w:bottom w:val="none" w:sz="0" w:space="0" w:color="auto"/>
            <w:right w:val="none" w:sz="0" w:space="0" w:color="auto"/>
          </w:divBdr>
        </w:div>
        <w:div w:id="447159233">
          <w:marLeft w:val="640"/>
          <w:marRight w:val="0"/>
          <w:marTop w:val="0"/>
          <w:marBottom w:val="0"/>
          <w:divBdr>
            <w:top w:val="none" w:sz="0" w:space="0" w:color="auto"/>
            <w:left w:val="none" w:sz="0" w:space="0" w:color="auto"/>
            <w:bottom w:val="none" w:sz="0" w:space="0" w:color="auto"/>
            <w:right w:val="none" w:sz="0" w:space="0" w:color="auto"/>
          </w:divBdr>
        </w:div>
        <w:div w:id="1388989609">
          <w:marLeft w:val="640"/>
          <w:marRight w:val="0"/>
          <w:marTop w:val="0"/>
          <w:marBottom w:val="0"/>
          <w:divBdr>
            <w:top w:val="none" w:sz="0" w:space="0" w:color="auto"/>
            <w:left w:val="none" w:sz="0" w:space="0" w:color="auto"/>
            <w:bottom w:val="none" w:sz="0" w:space="0" w:color="auto"/>
            <w:right w:val="none" w:sz="0" w:space="0" w:color="auto"/>
          </w:divBdr>
        </w:div>
      </w:divsChild>
    </w:div>
    <w:div w:id="476650982">
      <w:bodyDiv w:val="1"/>
      <w:marLeft w:val="0"/>
      <w:marRight w:val="0"/>
      <w:marTop w:val="0"/>
      <w:marBottom w:val="0"/>
      <w:divBdr>
        <w:top w:val="none" w:sz="0" w:space="0" w:color="auto"/>
        <w:left w:val="none" w:sz="0" w:space="0" w:color="auto"/>
        <w:bottom w:val="none" w:sz="0" w:space="0" w:color="auto"/>
        <w:right w:val="none" w:sz="0" w:space="0" w:color="auto"/>
      </w:divBdr>
      <w:divsChild>
        <w:div w:id="359168614">
          <w:marLeft w:val="640"/>
          <w:marRight w:val="0"/>
          <w:marTop w:val="0"/>
          <w:marBottom w:val="0"/>
          <w:divBdr>
            <w:top w:val="none" w:sz="0" w:space="0" w:color="auto"/>
            <w:left w:val="none" w:sz="0" w:space="0" w:color="auto"/>
            <w:bottom w:val="none" w:sz="0" w:space="0" w:color="auto"/>
            <w:right w:val="none" w:sz="0" w:space="0" w:color="auto"/>
          </w:divBdr>
        </w:div>
        <w:div w:id="947657980">
          <w:marLeft w:val="640"/>
          <w:marRight w:val="0"/>
          <w:marTop w:val="0"/>
          <w:marBottom w:val="0"/>
          <w:divBdr>
            <w:top w:val="none" w:sz="0" w:space="0" w:color="auto"/>
            <w:left w:val="none" w:sz="0" w:space="0" w:color="auto"/>
            <w:bottom w:val="none" w:sz="0" w:space="0" w:color="auto"/>
            <w:right w:val="none" w:sz="0" w:space="0" w:color="auto"/>
          </w:divBdr>
        </w:div>
        <w:div w:id="2111312894">
          <w:marLeft w:val="640"/>
          <w:marRight w:val="0"/>
          <w:marTop w:val="0"/>
          <w:marBottom w:val="0"/>
          <w:divBdr>
            <w:top w:val="none" w:sz="0" w:space="0" w:color="auto"/>
            <w:left w:val="none" w:sz="0" w:space="0" w:color="auto"/>
            <w:bottom w:val="none" w:sz="0" w:space="0" w:color="auto"/>
            <w:right w:val="none" w:sz="0" w:space="0" w:color="auto"/>
          </w:divBdr>
        </w:div>
        <w:div w:id="2060206086">
          <w:marLeft w:val="640"/>
          <w:marRight w:val="0"/>
          <w:marTop w:val="0"/>
          <w:marBottom w:val="0"/>
          <w:divBdr>
            <w:top w:val="none" w:sz="0" w:space="0" w:color="auto"/>
            <w:left w:val="none" w:sz="0" w:space="0" w:color="auto"/>
            <w:bottom w:val="none" w:sz="0" w:space="0" w:color="auto"/>
            <w:right w:val="none" w:sz="0" w:space="0" w:color="auto"/>
          </w:divBdr>
        </w:div>
        <w:div w:id="846214180">
          <w:marLeft w:val="640"/>
          <w:marRight w:val="0"/>
          <w:marTop w:val="0"/>
          <w:marBottom w:val="0"/>
          <w:divBdr>
            <w:top w:val="none" w:sz="0" w:space="0" w:color="auto"/>
            <w:left w:val="none" w:sz="0" w:space="0" w:color="auto"/>
            <w:bottom w:val="none" w:sz="0" w:space="0" w:color="auto"/>
            <w:right w:val="none" w:sz="0" w:space="0" w:color="auto"/>
          </w:divBdr>
        </w:div>
        <w:div w:id="1827434874">
          <w:marLeft w:val="640"/>
          <w:marRight w:val="0"/>
          <w:marTop w:val="0"/>
          <w:marBottom w:val="0"/>
          <w:divBdr>
            <w:top w:val="none" w:sz="0" w:space="0" w:color="auto"/>
            <w:left w:val="none" w:sz="0" w:space="0" w:color="auto"/>
            <w:bottom w:val="none" w:sz="0" w:space="0" w:color="auto"/>
            <w:right w:val="none" w:sz="0" w:space="0" w:color="auto"/>
          </w:divBdr>
        </w:div>
        <w:div w:id="6059739">
          <w:marLeft w:val="640"/>
          <w:marRight w:val="0"/>
          <w:marTop w:val="0"/>
          <w:marBottom w:val="0"/>
          <w:divBdr>
            <w:top w:val="none" w:sz="0" w:space="0" w:color="auto"/>
            <w:left w:val="none" w:sz="0" w:space="0" w:color="auto"/>
            <w:bottom w:val="none" w:sz="0" w:space="0" w:color="auto"/>
            <w:right w:val="none" w:sz="0" w:space="0" w:color="auto"/>
          </w:divBdr>
        </w:div>
        <w:div w:id="1758289285">
          <w:marLeft w:val="640"/>
          <w:marRight w:val="0"/>
          <w:marTop w:val="0"/>
          <w:marBottom w:val="0"/>
          <w:divBdr>
            <w:top w:val="none" w:sz="0" w:space="0" w:color="auto"/>
            <w:left w:val="none" w:sz="0" w:space="0" w:color="auto"/>
            <w:bottom w:val="none" w:sz="0" w:space="0" w:color="auto"/>
            <w:right w:val="none" w:sz="0" w:space="0" w:color="auto"/>
          </w:divBdr>
        </w:div>
        <w:div w:id="1450708404">
          <w:marLeft w:val="640"/>
          <w:marRight w:val="0"/>
          <w:marTop w:val="0"/>
          <w:marBottom w:val="0"/>
          <w:divBdr>
            <w:top w:val="none" w:sz="0" w:space="0" w:color="auto"/>
            <w:left w:val="none" w:sz="0" w:space="0" w:color="auto"/>
            <w:bottom w:val="none" w:sz="0" w:space="0" w:color="auto"/>
            <w:right w:val="none" w:sz="0" w:space="0" w:color="auto"/>
          </w:divBdr>
        </w:div>
        <w:div w:id="736591524">
          <w:marLeft w:val="640"/>
          <w:marRight w:val="0"/>
          <w:marTop w:val="0"/>
          <w:marBottom w:val="0"/>
          <w:divBdr>
            <w:top w:val="none" w:sz="0" w:space="0" w:color="auto"/>
            <w:left w:val="none" w:sz="0" w:space="0" w:color="auto"/>
            <w:bottom w:val="none" w:sz="0" w:space="0" w:color="auto"/>
            <w:right w:val="none" w:sz="0" w:space="0" w:color="auto"/>
          </w:divBdr>
        </w:div>
        <w:div w:id="62609360">
          <w:marLeft w:val="640"/>
          <w:marRight w:val="0"/>
          <w:marTop w:val="0"/>
          <w:marBottom w:val="0"/>
          <w:divBdr>
            <w:top w:val="none" w:sz="0" w:space="0" w:color="auto"/>
            <w:left w:val="none" w:sz="0" w:space="0" w:color="auto"/>
            <w:bottom w:val="none" w:sz="0" w:space="0" w:color="auto"/>
            <w:right w:val="none" w:sz="0" w:space="0" w:color="auto"/>
          </w:divBdr>
        </w:div>
        <w:div w:id="1867986040">
          <w:marLeft w:val="640"/>
          <w:marRight w:val="0"/>
          <w:marTop w:val="0"/>
          <w:marBottom w:val="0"/>
          <w:divBdr>
            <w:top w:val="none" w:sz="0" w:space="0" w:color="auto"/>
            <w:left w:val="none" w:sz="0" w:space="0" w:color="auto"/>
            <w:bottom w:val="none" w:sz="0" w:space="0" w:color="auto"/>
            <w:right w:val="none" w:sz="0" w:space="0" w:color="auto"/>
          </w:divBdr>
        </w:div>
        <w:div w:id="138154590">
          <w:marLeft w:val="640"/>
          <w:marRight w:val="0"/>
          <w:marTop w:val="0"/>
          <w:marBottom w:val="0"/>
          <w:divBdr>
            <w:top w:val="none" w:sz="0" w:space="0" w:color="auto"/>
            <w:left w:val="none" w:sz="0" w:space="0" w:color="auto"/>
            <w:bottom w:val="none" w:sz="0" w:space="0" w:color="auto"/>
            <w:right w:val="none" w:sz="0" w:space="0" w:color="auto"/>
          </w:divBdr>
        </w:div>
        <w:div w:id="566496279">
          <w:marLeft w:val="640"/>
          <w:marRight w:val="0"/>
          <w:marTop w:val="0"/>
          <w:marBottom w:val="0"/>
          <w:divBdr>
            <w:top w:val="none" w:sz="0" w:space="0" w:color="auto"/>
            <w:left w:val="none" w:sz="0" w:space="0" w:color="auto"/>
            <w:bottom w:val="none" w:sz="0" w:space="0" w:color="auto"/>
            <w:right w:val="none" w:sz="0" w:space="0" w:color="auto"/>
          </w:divBdr>
        </w:div>
        <w:div w:id="1530876224">
          <w:marLeft w:val="640"/>
          <w:marRight w:val="0"/>
          <w:marTop w:val="0"/>
          <w:marBottom w:val="0"/>
          <w:divBdr>
            <w:top w:val="none" w:sz="0" w:space="0" w:color="auto"/>
            <w:left w:val="none" w:sz="0" w:space="0" w:color="auto"/>
            <w:bottom w:val="none" w:sz="0" w:space="0" w:color="auto"/>
            <w:right w:val="none" w:sz="0" w:space="0" w:color="auto"/>
          </w:divBdr>
        </w:div>
        <w:div w:id="301422891">
          <w:marLeft w:val="640"/>
          <w:marRight w:val="0"/>
          <w:marTop w:val="0"/>
          <w:marBottom w:val="0"/>
          <w:divBdr>
            <w:top w:val="none" w:sz="0" w:space="0" w:color="auto"/>
            <w:left w:val="none" w:sz="0" w:space="0" w:color="auto"/>
            <w:bottom w:val="none" w:sz="0" w:space="0" w:color="auto"/>
            <w:right w:val="none" w:sz="0" w:space="0" w:color="auto"/>
          </w:divBdr>
        </w:div>
        <w:div w:id="1676304995">
          <w:marLeft w:val="640"/>
          <w:marRight w:val="0"/>
          <w:marTop w:val="0"/>
          <w:marBottom w:val="0"/>
          <w:divBdr>
            <w:top w:val="none" w:sz="0" w:space="0" w:color="auto"/>
            <w:left w:val="none" w:sz="0" w:space="0" w:color="auto"/>
            <w:bottom w:val="none" w:sz="0" w:space="0" w:color="auto"/>
            <w:right w:val="none" w:sz="0" w:space="0" w:color="auto"/>
          </w:divBdr>
        </w:div>
        <w:div w:id="372930082">
          <w:marLeft w:val="640"/>
          <w:marRight w:val="0"/>
          <w:marTop w:val="0"/>
          <w:marBottom w:val="0"/>
          <w:divBdr>
            <w:top w:val="none" w:sz="0" w:space="0" w:color="auto"/>
            <w:left w:val="none" w:sz="0" w:space="0" w:color="auto"/>
            <w:bottom w:val="none" w:sz="0" w:space="0" w:color="auto"/>
            <w:right w:val="none" w:sz="0" w:space="0" w:color="auto"/>
          </w:divBdr>
        </w:div>
        <w:div w:id="308824655">
          <w:marLeft w:val="640"/>
          <w:marRight w:val="0"/>
          <w:marTop w:val="0"/>
          <w:marBottom w:val="0"/>
          <w:divBdr>
            <w:top w:val="none" w:sz="0" w:space="0" w:color="auto"/>
            <w:left w:val="none" w:sz="0" w:space="0" w:color="auto"/>
            <w:bottom w:val="none" w:sz="0" w:space="0" w:color="auto"/>
            <w:right w:val="none" w:sz="0" w:space="0" w:color="auto"/>
          </w:divBdr>
        </w:div>
        <w:div w:id="1460417814">
          <w:marLeft w:val="640"/>
          <w:marRight w:val="0"/>
          <w:marTop w:val="0"/>
          <w:marBottom w:val="0"/>
          <w:divBdr>
            <w:top w:val="none" w:sz="0" w:space="0" w:color="auto"/>
            <w:left w:val="none" w:sz="0" w:space="0" w:color="auto"/>
            <w:bottom w:val="none" w:sz="0" w:space="0" w:color="auto"/>
            <w:right w:val="none" w:sz="0" w:space="0" w:color="auto"/>
          </w:divBdr>
        </w:div>
        <w:div w:id="329404503">
          <w:marLeft w:val="640"/>
          <w:marRight w:val="0"/>
          <w:marTop w:val="0"/>
          <w:marBottom w:val="0"/>
          <w:divBdr>
            <w:top w:val="none" w:sz="0" w:space="0" w:color="auto"/>
            <w:left w:val="none" w:sz="0" w:space="0" w:color="auto"/>
            <w:bottom w:val="none" w:sz="0" w:space="0" w:color="auto"/>
            <w:right w:val="none" w:sz="0" w:space="0" w:color="auto"/>
          </w:divBdr>
        </w:div>
        <w:div w:id="1030642132">
          <w:marLeft w:val="640"/>
          <w:marRight w:val="0"/>
          <w:marTop w:val="0"/>
          <w:marBottom w:val="0"/>
          <w:divBdr>
            <w:top w:val="none" w:sz="0" w:space="0" w:color="auto"/>
            <w:left w:val="none" w:sz="0" w:space="0" w:color="auto"/>
            <w:bottom w:val="none" w:sz="0" w:space="0" w:color="auto"/>
            <w:right w:val="none" w:sz="0" w:space="0" w:color="auto"/>
          </w:divBdr>
        </w:div>
        <w:div w:id="1045325869">
          <w:marLeft w:val="640"/>
          <w:marRight w:val="0"/>
          <w:marTop w:val="0"/>
          <w:marBottom w:val="0"/>
          <w:divBdr>
            <w:top w:val="none" w:sz="0" w:space="0" w:color="auto"/>
            <w:left w:val="none" w:sz="0" w:space="0" w:color="auto"/>
            <w:bottom w:val="none" w:sz="0" w:space="0" w:color="auto"/>
            <w:right w:val="none" w:sz="0" w:space="0" w:color="auto"/>
          </w:divBdr>
        </w:div>
        <w:div w:id="1032419215">
          <w:marLeft w:val="640"/>
          <w:marRight w:val="0"/>
          <w:marTop w:val="0"/>
          <w:marBottom w:val="0"/>
          <w:divBdr>
            <w:top w:val="none" w:sz="0" w:space="0" w:color="auto"/>
            <w:left w:val="none" w:sz="0" w:space="0" w:color="auto"/>
            <w:bottom w:val="none" w:sz="0" w:space="0" w:color="auto"/>
            <w:right w:val="none" w:sz="0" w:space="0" w:color="auto"/>
          </w:divBdr>
        </w:div>
        <w:div w:id="1253901086">
          <w:marLeft w:val="640"/>
          <w:marRight w:val="0"/>
          <w:marTop w:val="0"/>
          <w:marBottom w:val="0"/>
          <w:divBdr>
            <w:top w:val="none" w:sz="0" w:space="0" w:color="auto"/>
            <w:left w:val="none" w:sz="0" w:space="0" w:color="auto"/>
            <w:bottom w:val="none" w:sz="0" w:space="0" w:color="auto"/>
            <w:right w:val="none" w:sz="0" w:space="0" w:color="auto"/>
          </w:divBdr>
        </w:div>
        <w:div w:id="553350233">
          <w:marLeft w:val="640"/>
          <w:marRight w:val="0"/>
          <w:marTop w:val="0"/>
          <w:marBottom w:val="0"/>
          <w:divBdr>
            <w:top w:val="none" w:sz="0" w:space="0" w:color="auto"/>
            <w:left w:val="none" w:sz="0" w:space="0" w:color="auto"/>
            <w:bottom w:val="none" w:sz="0" w:space="0" w:color="auto"/>
            <w:right w:val="none" w:sz="0" w:space="0" w:color="auto"/>
          </w:divBdr>
        </w:div>
        <w:div w:id="578751374">
          <w:marLeft w:val="640"/>
          <w:marRight w:val="0"/>
          <w:marTop w:val="0"/>
          <w:marBottom w:val="0"/>
          <w:divBdr>
            <w:top w:val="none" w:sz="0" w:space="0" w:color="auto"/>
            <w:left w:val="none" w:sz="0" w:space="0" w:color="auto"/>
            <w:bottom w:val="none" w:sz="0" w:space="0" w:color="auto"/>
            <w:right w:val="none" w:sz="0" w:space="0" w:color="auto"/>
          </w:divBdr>
        </w:div>
        <w:div w:id="1187938114">
          <w:marLeft w:val="640"/>
          <w:marRight w:val="0"/>
          <w:marTop w:val="0"/>
          <w:marBottom w:val="0"/>
          <w:divBdr>
            <w:top w:val="none" w:sz="0" w:space="0" w:color="auto"/>
            <w:left w:val="none" w:sz="0" w:space="0" w:color="auto"/>
            <w:bottom w:val="none" w:sz="0" w:space="0" w:color="auto"/>
            <w:right w:val="none" w:sz="0" w:space="0" w:color="auto"/>
          </w:divBdr>
        </w:div>
        <w:div w:id="601914457">
          <w:marLeft w:val="640"/>
          <w:marRight w:val="0"/>
          <w:marTop w:val="0"/>
          <w:marBottom w:val="0"/>
          <w:divBdr>
            <w:top w:val="none" w:sz="0" w:space="0" w:color="auto"/>
            <w:left w:val="none" w:sz="0" w:space="0" w:color="auto"/>
            <w:bottom w:val="none" w:sz="0" w:space="0" w:color="auto"/>
            <w:right w:val="none" w:sz="0" w:space="0" w:color="auto"/>
          </w:divBdr>
        </w:div>
        <w:div w:id="259067488">
          <w:marLeft w:val="640"/>
          <w:marRight w:val="0"/>
          <w:marTop w:val="0"/>
          <w:marBottom w:val="0"/>
          <w:divBdr>
            <w:top w:val="none" w:sz="0" w:space="0" w:color="auto"/>
            <w:left w:val="none" w:sz="0" w:space="0" w:color="auto"/>
            <w:bottom w:val="none" w:sz="0" w:space="0" w:color="auto"/>
            <w:right w:val="none" w:sz="0" w:space="0" w:color="auto"/>
          </w:divBdr>
        </w:div>
        <w:div w:id="131562764">
          <w:marLeft w:val="640"/>
          <w:marRight w:val="0"/>
          <w:marTop w:val="0"/>
          <w:marBottom w:val="0"/>
          <w:divBdr>
            <w:top w:val="none" w:sz="0" w:space="0" w:color="auto"/>
            <w:left w:val="none" w:sz="0" w:space="0" w:color="auto"/>
            <w:bottom w:val="none" w:sz="0" w:space="0" w:color="auto"/>
            <w:right w:val="none" w:sz="0" w:space="0" w:color="auto"/>
          </w:divBdr>
        </w:div>
        <w:div w:id="1398938174">
          <w:marLeft w:val="640"/>
          <w:marRight w:val="0"/>
          <w:marTop w:val="0"/>
          <w:marBottom w:val="0"/>
          <w:divBdr>
            <w:top w:val="none" w:sz="0" w:space="0" w:color="auto"/>
            <w:left w:val="none" w:sz="0" w:space="0" w:color="auto"/>
            <w:bottom w:val="none" w:sz="0" w:space="0" w:color="auto"/>
            <w:right w:val="none" w:sz="0" w:space="0" w:color="auto"/>
          </w:divBdr>
        </w:div>
        <w:div w:id="1262834096">
          <w:marLeft w:val="640"/>
          <w:marRight w:val="0"/>
          <w:marTop w:val="0"/>
          <w:marBottom w:val="0"/>
          <w:divBdr>
            <w:top w:val="none" w:sz="0" w:space="0" w:color="auto"/>
            <w:left w:val="none" w:sz="0" w:space="0" w:color="auto"/>
            <w:bottom w:val="none" w:sz="0" w:space="0" w:color="auto"/>
            <w:right w:val="none" w:sz="0" w:space="0" w:color="auto"/>
          </w:divBdr>
        </w:div>
        <w:div w:id="1846090229">
          <w:marLeft w:val="640"/>
          <w:marRight w:val="0"/>
          <w:marTop w:val="0"/>
          <w:marBottom w:val="0"/>
          <w:divBdr>
            <w:top w:val="none" w:sz="0" w:space="0" w:color="auto"/>
            <w:left w:val="none" w:sz="0" w:space="0" w:color="auto"/>
            <w:bottom w:val="none" w:sz="0" w:space="0" w:color="auto"/>
            <w:right w:val="none" w:sz="0" w:space="0" w:color="auto"/>
          </w:divBdr>
        </w:div>
        <w:div w:id="1409690092">
          <w:marLeft w:val="640"/>
          <w:marRight w:val="0"/>
          <w:marTop w:val="0"/>
          <w:marBottom w:val="0"/>
          <w:divBdr>
            <w:top w:val="none" w:sz="0" w:space="0" w:color="auto"/>
            <w:left w:val="none" w:sz="0" w:space="0" w:color="auto"/>
            <w:bottom w:val="none" w:sz="0" w:space="0" w:color="auto"/>
            <w:right w:val="none" w:sz="0" w:space="0" w:color="auto"/>
          </w:divBdr>
        </w:div>
        <w:div w:id="1258907000">
          <w:marLeft w:val="640"/>
          <w:marRight w:val="0"/>
          <w:marTop w:val="0"/>
          <w:marBottom w:val="0"/>
          <w:divBdr>
            <w:top w:val="none" w:sz="0" w:space="0" w:color="auto"/>
            <w:left w:val="none" w:sz="0" w:space="0" w:color="auto"/>
            <w:bottom w:val="none" w:sz="0" w:space="0" w:color="auto"/>
            <w:right w:val="none" w:sz="0" w:space="0" w:color="auto"/>
          </w:divBdr>
        </w:div>
        <w:div w:id="1449162075">
          <w:marLeft w:val="640"/>
          <w:marRight w:val="0"/>
          <w:marTop w:val="0"/>
          <w:marBottom w:val="0"/>
          <w:divBdr>
            <w:top w:val="none" w:sz="0" w:space="0" w:color="auto"/>
            <w:left w:val="none" w:sz="0" w:space="0" w:color="auto"/>
            <w:bottom w:val="none" w:sz="0" w:space="0" w:color="auto"/>
            <w:right w:val="none" w:sz="0" w:space="0" w:color="auto"/>
          </w:divBdr>
        </w:div>
        <w:div w:id="1252277299">
          <w:marLeft w:val="640"/>
          <w:marRight w:val="0"/>
          <w:marTop w:val="0"/>
          <w:marBottom w:val="0"/>
          <w:divBdr>
            <w:top w:val="none" w:sz="0" w:space="0" w:color="auto"/>
            <w:left w:val="none" w:sz="0" w:space="0" w:color="auto"/>
            <w:bottom w:val="none" w:sz="0" w:space="0" w:color="auto"/>
            <w:right w:val="none" w:sz="0" w:space="0" w:color="auto"/>
          </w:divBdr>
        </w:div>
        <w:div w:id="364600085">
          <w:marLeft w:val="640"/>
          <w:marRight w:val="0"/>
          <w:marTop w:val="0"/>
          <w:marBottom w:val="0"/>
          <w:divBdr>
            <w:top w:val="none" w:sz="0" w:space="0" w:color="auto"/>
            <w:left w:val="none" w:sz="0" w:space="0" w:color="auto"/>
            <w:bottom w:val="none" w:sz="0" w:space="0" w:color="auto"/>
            <w:right w:val="none" w:sz="0" w:space="0" w:color="auto"/>
          </w:divBdr>
        </w:div>
        <w:div w:id="1656492223">
          <w:marLeft w:val="640"/>
          <w:marRight w:val="0"/>
          <w:marTop w:val="0"/>
          <w:marBottom w:val="0"/>
          <w:divBdr>
            <w:top w:val="none" w:sz="0" w:space="0" w:color="auto"/>
            <w:left w:val="none" w:sz="0" w:space="0" w:color="auto"/>
            <w:bottom w:val="none" w:sz="0" w:space="0" w:color="auto"/>
            <w:right w:val="none" w:sz="0" w:space="0" w:color="auto"/>
          </w:divBdr>
        </w:div>
        <w:div w:id="2129621322">
          <w:marLeft w:val="640"/>
          <w:marRight w:val="0"/>
          <w:marTop w:val="0"/>
          <w:marBottom w:val="0"/>
          <w:divBdr>
            <w:top w:val="none" w:sz="0" w:space="0" w:color="auto"/>
            <w:left w:val="none" w:sz="0" w:space="0" w:color="auto"/>
            <w:bottom w:val="none" w:sz="0" w:space="0" w:color="auto"/>
            <w:right w:val="none" w:sz="0" w:space="0" w:color="auto"/>
          </w:divBdr>
        </w:div>
        <w:div w:id="1178735220">
          <w:marLeft w:val="640"/>
          <w:marRight w:val="0"/>
          <w:marTop w:val="0"/>
          <w:marBottom w:val="0"/>
          <w:divBdr>
            <w:top w:val="none" w:sz="0" w:space="0" w:color="auto"/>
            <w:left w:val="none" w:sz="0" w:space="0" w:color="auto"/>
            <w:bottom w:val="none" w:sz="0" w:space="0" w:color="auto"/>
            <w:right w:val="none" w:sz="0" w:space="0" w:color="auto"/>
          </w:divBdr>
        </w:div>
        <w:div w:id="2067340611">
          <w:marLeft w:val="640"/>
          <w:marRight w:val="0"/>
          <w:marTop w:val="0"/>
          <w:marBottom w:val="0"/>
          <w:divBdr>
            <w:top w:val="none" w:sz="0" w:space="0" w:color="auto"/>
            <w:left w:val="none" w:sz="0" w:space="0" w:color="auto"/>
            <w:bottom w:val="none" w:sz="0" w:space="0" w:color="auto"/>
            <w:right w:val="none" w:sz="0" w:space="0" w:color="auto"/>
          </w:divBdr>
        </w:div>
        <w:div w:id="730347997">
          <w:marLeft w:val="640"/>
          <w:marRight w:val="0"/>
          <w:marTop w:val="0"/>
          <w:marBottom w:val="0"/>
          <w:divBdr>
            <w:top w:val="none" w:sz="0" w:space="0" w:color="auto"/>
            <w:left w:val="none" w:sz="0" w:space="0" w:color="auto"/>
            <w:bottom w:val="none" w:sz="0" w:space="0" w:color="auto"/>
            <w:right w:val="none" w:sz="0" w:space="0" w:color="auto"/>
          </w:divBdr>
        </w:div>
        <w:div w:id="2123567878">
          <w:marLeft w:val="640"/>
          <w:marRight w:val="0"/>
          <w:marTop w:val="0"/>
          <w:marBottom w:val="0"/>
          <w:divBdr>
            <w:top w:val="none" w:sz="0" w:space="0" w:color="auto"/>
            <w:left w:val="none" w:sz="0" w:space="0" w:color="auto"/>
            <w:bottom w:val="none" w:sz="0" w:space="0" w:color="auto"/>
            <w:right w:val="none" w:sz="0" w:space="0" w:color="auto"/>
          </w:divBdr>
        </w:div>
        <w:div w:id="1256402451">
          <w:marLeft w:val="640"/>
          <w:marRight w:val="0"/>
          <w:marTop w:val="0"/>
          <w:marBottom w:val="0"/>
          <w:divBdr>
            <w:top w:val="none" w:sz="0" w:space="0" w:color="auto"/>
            <w:left w:val="none" w:sz="0" w:space="0" w:color="auto"/>
            <w:bottom w:val="none" w:sz="0" w:space="0" w:color="auto"/>
            <w:right w:val="none" w:sz="0" w:space="0" w:color="auto"/>
          </w:divBdr>
        </w:div>
        <w:div w:id="887187797">
          <w:marLeft w:val="640"/>
          <w:marRight w:val="0"/>
          <w:marTop w:val="0"/>
          <w:marBottom w:val="0"/>
          <w:divBdr>
            <w:top w:val="none" w:sz="0" w:space="0" w:color="auto"/>
            <w:left w:val="none" w:sz="0" w:space="0" w:color="auto"/>
            <w:bottom w:val="none" w:sz="0" w:space="0" w:color="auto"/>
            <w:right w:val="none" w:sz="0" w:space="0" w:color="auto"/>
          </w:divBdr>
        </w:div>
        <w:div w:id="257370899">
          <w:marLeft w:val="640"/>
          <w:marRight w:val="0"/>
          <w:marTop w:val="0"/>
          <w:marBottom w:val="0"/>
          <w:divBdr>
            <w:top w:val="none" w:sz="0" w:space="0" w:color="auto"/>
            <w:left w:val="none" w:sz="0" w:space="0" w:color="auto"/>
            <w:bottom w:val="none" w:sz="0" w:space="0" w:color="auto"/>
            <w:right w:val="none" w:sz="0" w:space="0" w:color="auto"/>
          </w:divBdr>
        </w:div>
        <w:div w:id="75593154">
          <w:marLeft w:val="640"/>
          <w:marRight w:val="0"/>
          <w:marTop w:val="0"/>
          <w:marBottom w:val="0"/>
          <w:divBdr>
            <w:top w:val="none" w:sz="0" w:space="0" w:color="auto"/>
            <w:left w:val="none" w:sz="0" w:space="0" w:color="auto"/>
            <w:bottom w:val="none" w:sz="0" w:space="0" w:color="auto"/>
            <w:right w:val="none" w:sz="0" w:space="0" w:color="auto"/>
          </w:divBdr>
        </w:div>
        <w:div w:id="1113093364">
          <w:marLeft w:val="640"/>
          <w:marRight w:val="0"/>
          <w:marTop w:val="0"/>
          <w:marBottom w:val="0"/>
          <w:divBdr>
            <w:top w:val="none" w:sz="0" w:space="0" w:color="auto"/>
            <w:left w:val="none" w:sz="0" w:space="0" w:color="auto"/>
            <w:bottom w:val="none" w:sz="0" w:space="0" w:color="auto"/>
            <w:right w:val="none" w:sz="0" w:space="0" w:color="auto"/>
          </w:divBdr>
        </w:div>
        <w:div w:id="1647322000">
          <w:marLeft w:val="640"/>
          <w:marRight w:val="0"/>
          <w:marTop w:val="0"/>
          <w:marBottom w:val="0"/>
          <w:divBdr>
            <w:top w:val="none" w:sz="0" w:space="0" w:color="auto"/>
            <w:left w:val="none" w:sz="0" w:space="0" w:color="auto"/>
            <w:bottom w:val="none" w:sz="0" w:space="0" w:color="auto"/>
            <w:right w:val="none" w:sz="0" w:space="0" w:color="auto"/>
          </w:divBdr>
        </w:div>
        <w:div w:id="1333096873">
          <w:marLeft w:val="640"/>
          <w:marRight w:val="0"/>
          <w:marTop w:val="0"/>
          <w:marBottom w:val="0"/>
          <w:divBdr>
            <w:top w:val="none" w:sz="0" w:space="0" w:color="auto"/>
            <w:left w:val="none" w:sz="0" w:space="0" w:color="auto"/>
            <w:bottom w:val="none" w:sz="0" w:space="0" w:color="auto"/>
            <w:right w:val="none" w:sz="0" w:space="0" w:color="auto"/>
          </w:divBdr>
        </w:div>
        <w:div w:id="87621638">
          <w:marLeft w:val="640"/>
          <w:marRight w:val="0"/>
          <w:marTop w:val="0"/>
          <w:marBottom w:val="0"/>
          <w:divBdr>
            <w:top w:val="none" w:sz="0" w:space="0" w:color="auto"/>
            <w:left w:val="none" w:sz="0" w:space="0" w:color="auto"/>
            <w:bottom w:val="none" w:sz="0" w:space="0" w:color="auto"/>
            <w:right w:val="none" w:sz="0" w:space="0" w:color="auto"/>
          </w:divBdr>
        </w:div>
        <w:div w:id="1785030949">
          <w:marLeft w:val="640"/>
          <w:marRight w:val="0"/>
          <w:marTop w:val="0"/>
          <w:marBottom w:val="0"/>
          <w:divBdr>
            <w:top w:val="none" w:sz="0" w:space="0" w:color="auto"/>
            <w:left w:val="none" w:sz="0" w:space="0" w:color="auto"/>
            <w:bottom w:val="none" w:sz="0" w:space="0" w:color="auto"/>
            <w:right w:val="none" w:sz="0" w:space="0" w:color="auto"/>
          </w:divBdr>
        </w:div>
        <w:div w:id="1294675121">
          <w:marLeft w:val="640"/>
          <w:marRight w:val="0"/>
          <w:marTop w:val="0"/>
          <w:marBottom w:val="0"/>
          <w:divBdr>
            <w:top w:val="none" w:sz="0" w:space="0" w:color="auto"/>
            <w:left w:val="none" w:sz="0" w:space="0" w:color="auto"/>
            <w:bottom w:val="none" w:sz="0" w:space="0" w:color="auto"/>
            <w:right w:val="none" w:sz="0" w:space="0" w:color="auto"/>
          </w:divBdr>
        </w:div>
        <w:div w:id="592397727">
          <w:marLeft w:val="640"/>
          <w:marRight w:val="0"/>
          <w:marTop w:val="0"/>
          <w:marBottom w:val="0"/>
          <w:divBdr>
            <w:top w:val="none" w:sz="0" w:space="0" w:color="auto"/>
            <w:left w:val="none" w:sz="0" w:space="0" w:color="auto"/>
            <w:bottom w:val="none" w:sz="0" w:space="0" w:color="auto"/>
            <w:right w:val="none" w:sz="0" w:space="0" w:color="auto"/>
          </w:divBdr>
        </w:div>
        <w:div w:id="1932620391">
          <w:marLeft w:val="640"/>
          <w:marRight w:val="0"/>
          <w:marTop w:val="0"/>
          <w:marBottom w:val="0"/>
          <w:divBdr>
            <w:top w:val="none" w:sz="0" w:space="0" w:color="auto"/>
            <w:left w:val="none" w:sz="0" w:space="0" w:color="auto"/>
            <w:bottom w:val="none" w:sz="0" w:space="0" w:color="auto"/>
            <w:right w:val="none" w:sz="0" w:space="0" w:color="auto"/>
          </w:divBdr>
        </w:div>
        <w:div w:id="1960063881">
          <w:marLeft w:val="640"/>
          <w:marRight w:val="0"/>
          <w:marTop w:val="0"/>
          <w:marBottom w:val="0"/>
          <w:divBdr>
            <w:top w:val="none" w:sz="0" w:space="0" w:color="auto"/>
            <w:left w:val="none" w:sz="0" w:space="0" w:color="auto"/>
            <w:bottom w:val="none" w:sz="0" w:space="0" w:color="auto"/>
            <w:right w:val="none" w:sz="0" w:space="0" w:color="auto"/>
          </w:divBdr>
        </w:div>
        <w:div w:id="499539403">
          <w:marLeft w:val="640"/>
          <w:marRight w:val="0"/>
          <w:marTop w:val="0"/>
          <w:marBottom w:val="0"/>
          <w:divBdr>
            <w:top w:val="none" w:sz="0" w:space="0" w:color="auto"/>
            <w:left w:val="none" w:sz="0" w:space="0" w:color="auto"/>
            <w:bottom w:val="none" w:sz="0" w:space="0" w:color="auto"/>
            <w:right w:val="none" w:sz="0" w:space="0" w:color="auto"/>
          </w:divBdr>
        </w:div>
        <w:div w:id="1313604135">
          <w:marLeft w:val="640"/>
          <w:marRight w:val="0"/>
          <w:marTop w:val="0"/>
          <w:marBottom w:val="0"/>
          <w:divBdr>
            <w:top w:val="none" w:sz="0" w:space="0" w:color="auto"/>
            <w:left w:val="none" w:sz="0" w:space="0" w:color="auto"/>
            <w:bottom w:val="none" w:sz="0" w:space="0" w:color="auto"/>
            <w:right w:val="none" w:sz="0" w:space="0" w:color="auto"/>
          </w:divBdr>
        </w:div>
        <w:div w:id="178395907">
          <w:marLeft w:val="640"/>
          <w:marRight w:val="0"/>
          <w:marTop w:val="0"/>
          <w:marBottom w:val="0"/>
          <w:divBdr>
            <w:top w:val="none" w:sz="0" w:space="0" w:color="auto"/>
            <w:left w:val="none" w:sz="0" w:space="0" w:color="auto"/>
            <w:bottom w:val="none" w:sz="0" w:space="0" w:color="auto"/>
            <w:right w:val="none" w:sz="0" w:space="0" w:color="auto"/>
          </w:divBdr>
        </w:div>
        <w:div w:id="1585601053">
          <w:marLeft w:val="640"/>
          <w:marRight w:val="0"/>
          <w:marTop w:val="0"/>
          <w:marBottom w:val="0"/>
          <w:divBdr>
            <w:top w:val="none" w:sz="0" w:space="0" w:color="auto"/>
            <w:left w:val="none" w:sz="0" w:space="0" w:color="auto"/>
            <w:bottom w:val="none" w:sz="0" w:space="0" w:color="auto"/>
            <w:right w:val="none" w:sz="0" w:space="0" w:color="auto"/>
          </w:divBdr>
        </w:div>
        <w:div w:id="1073164349">
          <w:marLeft w:val="640"/>
          <w:marRight w:val="0"/>
          <w:marTop w:val="0"/>
          <w:marBottom w:val="0"/>
          <w:divBdr>
            <w:top w:val="none" w:sz="0" w:space="0" w:color="auto"/>
            <w:left w:val="none" w:sz="0" w:space="0" w:color="auto"/>
            <w:bottom w:val="none" w:sz="0" w:space="0" w:color="auto"/>
            <w:right w:val="none" w:sz="0" w:space="0" w:color="auto"/>
          </w:divBdr>
        </w:div>
        <w:div w:id="953757244">
          <w:marLeft w:val="640"/>
          <w:marRight w:val="0"/>
          <w:marTop w:val="0"/>
          <w:marBottom w:val="0"/>
          <w:divBdr>
            <w:top w:val="none" w:sz="0" w:space="0" w:color="auto"/>
            <w:left w:val="none" w:sz="0" w:space="0" w:color="auto"/>
            <w:bottom w:val="none" w:sz="0" w:space="0" w:color="auto"/>
            <w:right w:val="none" w:sz="0" w:space="0" w:color="auto"/>
          </w:divBdr>
        </w:div>
        <w:div w:id="1491479957">
          <w:marLeft w:val="640"/>
          <w:marRight w:val="0"/>
          <w:marTop w:val="0"/>
          <w:marBottom w:val="0"/>
          <w:divBdr>
            <w:top w:val="none" w:sz="0" w:space="0" w:color="auto"/>
            <w:left w:val="none" w:sz="0" w:space="0" w:color="auto"/>
            <w:bottom w:val="none" w:sz="0" w:space="0" w:color="auto"/>
            <w:right w:val="none" w:sz="0" w:space="0" w:color="auto"/>
          </w:divBdr>
        </w:div>
        <w:div w:id="1164783285">
          <w:marLeft w:val="640"/>
          <w:marRight w:val="0"/>
          <w:marTop w:val="0"/>
          <w:marBottom w:val="0"/>
          <w:divBdr>
            <w:top w:val="none" w:sz="0" w:space="0" w:color="auto"/>
            <w:left w:val="none" w:sz="0" w:space="0" w:color="auto"/>
            <w:bottom w:val="none" w:sz="0" w:space="0" w:color="auto"/>
            <w:right w:val="none" w:sz="0" w:space="0" w:color="auto"/>
          </w:divBdr>
        </w:div>
        <w:div w:id="1916544769">
          <w:marLeft w:val="640"/>
          <w:marRight w:val="0"/>
          <w:marTop w:val="0"/>
          <w:marBottom w:val="0"/>
          <w:divBdr>
            <w:top w:val="none" w:sz="0" w:space="0" w:color="auto"/>
            <w:left w:val="none" w:sz="0" w:space="0" w:color="auto"/>
            <w:bottom w:val="none" w:sz="0" w:space="0" w:color="auto"/>
            <w:right w:val="none" w:sz="0" w:space="0" w:color="auto"/>
          </w:divBdr>
        </w:div>
        <w:div w:id="1591617691">
          <w:marLeft w:val="640"/>
          <w:marRight w:val="0"/>
          <w:marTop w:val="0"/>
          <w:marBottom w:val="0"/>
          <w:divBdr>
            <w:top w:val="none" w:sz="0" w:space="0" w:color="auto"/>
            <w:left w:val="none" w:sz="0" w:space="0" w:color="auto"/>
            <w:bottom w:val="none" w:sz="0" w:space="0" w:color="auto"/>
            <w:right w:val="none" w:sz="0" w:space="0" w:color="auto"/>
          </w:divBdr>
        </w:div>
        <w:div w:id="1433818387">
          <w:marLeft w:val="640"/>
          <w:marRight w:val="0"/>
          <w:marTop w:val="0"/>
          <w:marBottom w:val="0"/>
          <w:divBdr>
            <w:top w:val="none" w:sz="0" w:space="0" w:color="auto"/>
            <w:left w:val="none" w:sz="0" w:space="0" w:color="auto"/>
            <w:bottom w:val="none" w:sz="0" w:space="0" w:color="auto"/>
            <w:right w:val="none" w:sz="0" w:space="0" w:color="auto"/>
          </w:divBdr>
        </w:div>
        <w:div w:id="1701126365">
          <w:marLeft w:val="640"/>
          <w:marRight w:val="0"/>
          <w:marTop w:val="0"/>
          <w:marBottom w:val="0"/>
          <w:divBdr>
            <w:top w:val="none" w:sz="0" w:space="0" w:color="auto"/>
            <w:left w:val="none" w:sz="0" w:space="0" w:color="auto"/>
            <w:bottom w:val="none" w:sz="0" w:space="0" w:color="auto"/>
            <w:right w:val="none" w:sz="0" w:space="0" w:color="auto"/>
          </w:divBdr>
        </w:div>
        <w:div w:id="1591159011">
          <w:marLeft w:val="640"/>
          <w:marRight w:val="0"/>
          <w:marTop w:val="0"/>
          <w:marBottom w:val="0"/>
          <w:divBdr>
            <w:top w:val="none" w:sz="0" w:space="0" w:color="auto"/>
            <w:left w:val="none" w:sz="0" w:space="0" w:color="auto"/>
            <w:bottom w:val="none" w:sz="0" w:space="0" w:color="auto"/>
            <w:right w:val="none" w:sz="0" w:space="0" w:color="auto"/>
          </w:divBdr>
        </w:div>
        <w:div w:id="526528724">
          <w:marLeft w:val="640"/>
          <w:marRight w:val="0"/>
          <w:marTop w:val="0"/>
          <w:marBottom w:val="0"/>
          <w:divBdr>
            <w:top w:val="none" w:sz="0" w:space="0" w:color="auto"/>
            <w:left w:val="none" w:sz="0" w:space="0" w:color="auto"/>
            <w:bottom w:val="none" w:sz="0" w:space="0" w:color="auto"/>
            <w:right w:val="none" w:sz="0" w:space="0" w:color="auto"/>
          </w:divBdr>
        </w:div>
        <w:div w:id="1055280939">
          <w:marLeft w:val="640"/>
          <w:marRight w:val="0"/>
          <w:marTop w:val="0"/>
          <w:marBottom w:val="0"/>
          <w:divBdr>
            <w:top w:val="none" w:sz="0" w:space="0" w:color="auto"/>
            <w:left w:val="none" w:sz="0" w:space="0" w:color="auto"/>
            <w:bottom w:val="none" w:sz="0" w:space="0" w:color="auto"/>
            <w:right w:val="none" w:sz="0" w:space="0" w:color="auto"/>
          </w:divBdr>
        </w:div>
        <w:div w:id="847792148">
          <w:marLeft w:val="640"/>
          <w:marRight w:val="0"/>
          <w:marTop w:val="0"/>
          <w:marBottom w:val="0"/>
          <w:divBdr>
            <w:top w:val="none" w:sz="0" w:space="0" w:color="auto"/>
            <w:left w:val="none" w:sz="0" w:space="0" w:color="auto"/>
            <w:bottom w:val="none" w:sz="0" w:space="0" w:color="auto"/>
            <w:right w:val="none" w:sz="0" w:space="0" w:color="auto"/>
          </w:divBdr>
        </w:div>
        <w:div w:id="1015040418">
          <w:marLeft w:val="640"/>
          <w:marRight w:val="0"/>
          <w:marTop w:val="0"/>
          <w:marBottom w:val="0"/>
          <w:divBdr>
            <w:top w:val="none" w:sz="0" w:space="0" w:color="auto"/>
            <w:left w:val="none" w:sz="0" w:space="0" w:color="auto"/>
            <w:bottom w:val="none" w:sz="0" w:space="0" w:color="auto"/>
            <w:right w:val="none" w:sz="0" w:space="0" w:color="auto"/>
          </w:divBdr>
        </w:div>
        <w:div w:id="2065256803">
          <w:marLeft w:val="640"/>
          <w:marRight w:val="0"/>
          <w:marTop w:val="0"/>
          <w:marBottom w:val="0"/>
          <w:divBdr>
            <w:top w:val="none" w:sz="0" w:space="0" w:color="auto"/>
            <w:left w:val="none" w:sz="0" w:space="0" w:color="auto"/>
            <w:bottom w:val="none" w:sz="0" w:space="0" w:color="auto"/>
            <w:right w:val="none" w:sz="0" w:space="0" w:color="auto"/>
          </w:divBdr>
        </w:div>
        <w:div w:id="1555584457">
          <w:marLeft w:val="640"/>
          <w:marRight w:val="0"/>
          <w:marTop w:val="0"/>
          <w:marBottom w:val="0"/>
          <w:divBdr>
            <w:top w:val="none" w:sz="0" w:space="0" w:color="auto"/>
            <w:left w:val="none" w:sz="0" w:space="0" w:color="auto"/>
            <w:bottom w:val="none" w:sz="0" w:space="0" w:color="auto"/>
            <w:right w:val="none" w:sz="0" w:space="0" w:color="auto"/>
          </w:divBdr>
        </w:div>
        <w:div w:id="742918066">
          <w:marLeft w:val="640"/>
          <w:marRight w:val="0"/>
          <w:marTop w:val="0"/>
          <w:marBottom w:val="0"/>
          <w:divBdr>
            <w:top w:val="none" w:sz="0" w:space="0" w:color="auto"/>
            <w:left w:val="none" w:sz="0" w:space="0" w:color="auto"/>
            <w:bottom w:val="none" w:sz="0" w:space="0" w:color="auto"/>
            <w:right w:val="none" w:sz="0" w:space="0" w:color="auto"/>
          </w:divBdr>
        </w:div>
        <w:div w:id="998926847">
          <w:marLeft w:val="640"/>
          <w:marRight w:val="0"/>
          <w:marTop w:val="0"/>
          <w:marBottom w:val="0"/>
          <w:divBdr>
            <w:top w:val="none" w:sz="0" w:space="0" w:color="auto"/>
            <w:left w:val="none" w:sz="0" w:space="0" w:color="auto"/>
            <w:bottom w:val="none" w:sz="0" w:space="0" w:color="auto"/>
            <w:right w:val="none" w:sz="0" w:space="0" w:color="auto"/>
          </w:divBdr>
        </w:div>
        <w:div w:id="295457852">
          <w:marLeft w:val="640"/>
          <w:marRight w:val="0"/>
          <w:marTop w:val="0"/>
          <w:marBottom w:val="0"/>
          <w:divBdr>
            <w:top w:val="none" w:sz="0" w:space="0" w:color="auto"/>
            <w:left w:val="none" w:sz="0" w:space="0" w:color="auto"/>
            <w:bottom w:val="none" w:sz="0" w:space="0" w:color="auto"/>
            <w:right w:val="none" w:sz="0" w:space="0" w:color="auto"/>
          </w:divBdr>
        </w:div>
        <w:div w:id="384566745">
          <w:marLeft w:val="640"/>
          <w:marRight w:val="0"/>
          <w:marTop w:val="0"/>
          <w:marBottom w:val="0"/>
          <w:divBdr>
            <w:top w:val="none" w:sz="0" w:space="0" w:color="auto"/>
            <w:left w:val="none" w:sz="0" w:space="0" w:color="auto"/>
            <w:bottom w:val="none" w:sz="0" w:space="0" w:color="auto"/>
            <w:right w:val="none" w:sz="0" w:space="0" w:color="auto"/>
          </w:divBdr>
        </w:div>
        <w:div w:id="1745838999">
          <w:marLeft w:val="640"/>
          <w:marRight w:val="0"/>
          <w:marTop w:val="0"/>
          <w:marBottom w:val="0"/>
          <w:divBdr>
            <w:top w:val="none" w:sz="0" w:space="0" w:color="auto"/>
            <w:left w:val="none" w:sz="0" w:space="0" w:color="auto"/>
            <w:bottom w:val="none" w:sz="0" w:space="0" w:color="auto"/>
            <w:right w:val="none" w:sz="0" w:space="0" w:color="auto"/>
          </w:divBdr>
        </w:div>
        <w:div w:id="826870392">
          <w:marLeft w:val="640"/>
          <w:marRight w:val="0"/>
          <w:marTop w:val="0"/>
          <w:marBottom w:val="0"/>
          <w:divBdr>
            <w:top w:val="none" w:sz="0" w:space="0" w:color="auto"/>
            <w:left w:val="none" w:sz="0" w:space="0" w:color="auto"/>
            <w:bottom w:val="none" w:sz="0" w:space="0" w:color="auto"/>
            <w:right w:val="none" w:sz="0" w:space="0" w:color="auto"/>
          </w:divBdr>
        </w:div>
        <w:div w:id="728921235">
          <w:marLeft w:val="640"/>
          <w:marRight w:val="0"/>
          <w:marTop w:val="0"/>
          <w:marBottom w:val="0"/>
          <w:divBdr>
            <w:top w:val="none" w:sz="0" w:space="0" w:color="auto"/>
            <w:left w:val="none" w:sz="0" w:space="0" w:color="auto"/>
            <w:bottom w:val="none" w:sz="0" w:space="0" w:color="auto"/>
            <w:right w:val="none" w:sz="0" w:space="0" w:color="auto"/>
          </w:divBdr>
        </w:div>
        <w:div w:id="1717006321">
          <w:marLeft w:val="640"/>
          <w:marRight w:val="0"/>
          <w:marTop w:val="0"/>
          <w:marBottom w:val="0"/>
          <w:divBdr>
            <w:top w:val="none" w:sz="0" w:space="0" w:color="auto"/>
            <w:left w:val="none" w:sz="0" w:space="0" w:color="auto"/>
            <w:bottom w:val="none" w:sz="0" w:space="0" w:color="auto"/>
            <w:right w:val="none" w:sz="0" w:space="0" w:color="auto"/>
          </w:divBdr>
        </w:div>
        <w:div w:id="230772369">
          <w:marLeft w:val="640"/>
          <w:marRight w:val="0"/>
          <w:marTop w:val="0"/>
          <w:marBottom w:val="0"/>
          <w:divBdr>
            <w:top w:val="none" w:sz="0" w:space="0" w:color="auto"/>
            <w:left w:val="none" w:sz="0" w:space="0" w:color="auto"/>
            <w:bottom w:val="none" w:sz="0" w:space="0" w:color="auto"/>
            <w:right w:val="none" w:sz="0" w:space="0" w:color="auto"/>
          </w:divBdr>
        </w:div>
        <w:div w:id="1098452817">
          <w:marLeft w:val="640"/>
          <w:marRight w:val="0"/>
          <w:marTop w:val="0"/>
          <w:marBottom w:val="0"/>
          <w:divBdr>
            <w:top w:val="none" w:sz="0" w:space="0" w:color="auto"/>
            <w:left w:val="none" w:sz="0" w:space="0" w:color="auto"/>
            <w:bottom w:val="none" w:sz="0" w:space="0" w:color="auto"/>
            <w:right w:val="none" w:sz="0" w:space="0" w:color="auto"/>
          </w:divBdr>
        </w:div>
        <w:div w:id="652176952">
          <w:marLeft w:val="640"/>
          <w:marRight w:val="0"/>
          <w:marTop w:val="0"/>
          <w:marBottom w:val="0"/>
          <w:divBdr>
            <w:top w:val="none" w:sz="0" w:space="0" w:color="auto"/>
            <w:left w:val="none" w:sz="0" w:space="0" w:color="auto"/>
            <w:bottom w:val="none" w:sz="0" w:space="0" w:color="auto"/>
            <w:right w:val="none" w:sz="0" w:space="0" w:color="auto"/>
          </w:divBdr>
        </w:div>
        <w:div w:id="71974898">
          <w:marLeft w:val="640"/>
          <w:marRight w:val="0"/>
          <w:marTop w:val="0"/>
          <w:marBottom w:val="0"/>
          <w:divBdr>
            <w:top w:val="none" w:sz="0" w:space="0" w:color="auto"/>
            <w:left w:val="none" w:sz="0" w:space="0" w:color="auto"/>
            <w:bottom w:val="none" w:sz="0" w:space="0" w:color="auto"/>
            <w:right w:val="none" w:sz="0" w:space="0" w:color="auto"/>
          </w:divBdr>
        </w:div>
        <w:div w:id="1008870580">
          <w:marLeft w:val="640"/>
          <w:marRight w:val="0"/>
          <w:marTop w:val="0"/>
          <w:marBottom w:val="0"/>
          <w:divBdr>
            <w:top w:val="none" w:sz="0" w:space="0" w:color="auto"/>
            <w:left w:val="none" w:sz="0" w:space="0" w:color="auto"/>
            <w:bottom w:val="none" w:sz="0" w:space="0" w:color="auto"/>
            <w:right w:val="none" w:sz="0" w:space="0" w:color="auto"/>
          </w:divBdr>
        </w:div>
        <w:div w:id="659650614">
          <w:marLeft w:val="640"/>
          <w:marRight w:val="0"/>
          <w:marTop w:val="0"/>
          <w:marBottom w:val="0"/>
          <w:divBdr>
            <w:top w:val="none" w:sz="0" w:space="0" w:color="auto"/>
            <w:left w:val="none" w:sz="0" w:space="0" w:color="auto"/>
            <w:bottom w:val="none" w:sz="0" w:space="0" w:color="auto"/>
            <w:right w:val="none" w:sz="0" w:space="0" w:color="auto"/>
          </w:divBdr>
        </w:div>
        <w:div w:id="1839272284">
          <w:marLeft w:val="640"/>
          <w:marRight w:val="0"/>
          <w:marTop w:val="0"/>
          <w:marBottom w:val="0"/>
          <w:divBdr>
            <w:top w:val="none" w:sz="0" w:space="0" w:color="auto"/>
            <w:left w:val="none" w:sz="0" w:space="0" w:color="auto"/>
            <w:bottom w:val="none" w:sz="0" w:space="0" w:color="auto"/>
            <w:right w:val="none" w:sz="0" w:space="0" w:color="auto"/>
          </w:divBdr>
        </w:div>
        <w:div w:id="192769492">
          <w:marLeft w:val="640"/>
          <w:marRight w:val="0"/>
          <w:marTop w:val="0"/>
          <w:marBottom w:val="0"/>
          <w:divBdr>
            <w:top w:val="none" w:sz="0" w:space="0" w:color="auto"/>
            <w:left w:val="none" w:sz="0" w:space="0" w:color="auto"/>
            <w:bottom w:val="none" w:sz="0" w:space="0" w:color="auto"/>
            <w:right w:val="none" w:sz="0" w:space="0" w:color="auto"/>
          </w:divBdr>
        </w:div>
        <w:div w:id="360781971">
          <w:marLeft w:val="640"/>
          <w:marRight w:val="0"/>
          <w:marTop w:val="0"/>
          <w:marBottom w:val="0"/>
          <w:divBdr>
            <w:top w:val="none" w:sz="0" w:space="0" w:color="auto"/>
            <w:left w:val="none" w:sz="0" w:space="0" w:color="auto"/>
            <w:bottom w:val="none" w:sz="0" w:space="0" w:color="auto"/>
            <w:right w:val="none" w:sz="0" w:space="0" w:color="auto"/>
          </w:divBdr>
        </w:div>
        <w:div w:id="1371153453">
          <w:marLeft w:val="640"/>
          <w:marRight w:val="0"/>
          <w:marTop w:val="0"/>
          <w:marBottom w:val="0"/>
          <w:divBdr>
            <w:top w:val="none" w:sz="0" w:space="0" w:color="auto"/>
            <w:left w:val="none" w:sz="0" w:space="0" w:color="auto"/>
            <w:bottom w:val="none" w:sz="0" w:space="0" w:color="auto"/>
            <w:right w:val="none" w:sz="0" w:space="0" w:color="auto"/>
          </w:divBdr>
        </w:div>
        <w:div w:id="1601790207">
          <w:marLeft w:val="640"/>
          <w:marRight w:val="0"/>
          <w:marTop w:val="0"/>
          <w:marBottom w:val="0"/>
          <w:divBdr>
            <w:top w:val="none" w:sz="0" w:space="0" w:color="auto"/>
            <w:left w:val="none" w:sz="0" w:space="0" w:color="auto"/>
            <w:bottom w:val="none" w:sz="0" w:space="0" w:color="auto"/>
            <w:right w:val="none" w:sz="0" w:space="0" w:color="auto"/>
          </w:divBdr>
        </w:div>
        <w:div w:id="786655001">
          <w:marLeft w:val="640"/>
          <w:marRight w:val="0"/>
          <w:marTop w:val="0"/>
          <w:marBottom w:val="0"/>
          <w:divBdr>
            <w:top w:val="none" w:sz="0" w:space="0" w:color="auto"/>
            <w:left w:val="none" w:sz="0" w:space="0" w:color="auto"/>
            <w:bottom w:val="none" w:sz="0" w:space="0" w:color="auto"/>
            <w:right w:val="none" w:sz="0" w:space="0" w:color="auto"/>
          </w:divBdr>
        </w:div>
        <w:div w:id="1633095000">
          <w:marLeft w:val="640"/>
          <w:marRight w:val="0"/>
          <w:marTop w:val="0"/>
          <w:marBottom w:val="0"/>
          <w:divBdr>
            <w:top w:val="none" w:sz="0" w:space="0" w:color="auto"/>
            <w:left w:val="none" w:sz="0" w:space="0" w:color="auto"/>
            <w:bottom w:val="none" w:sz="0" w:space="0" w:color="auto"/>
            <w:right w:val="none" w:sz="0" w:space="0" w:color="auto"/>
          </w:divBdr>
        </w:div>
        <w:div w:id="1803113235">
          <w:marLeft w:val="640"/>
          <w:marRight w:val="0"/>
          <w:marTop w:val="0"/>
          <w:marBottom w:val="0"/>
          <w:divBdr>
            <w:top w:val="none" w:sz="0" w:space="0" w:color="auto"/>
            <w:left w:val="none" w:sz="0" w:space="0" w:color="auto"/>
            <w:bottom w:val="none" w:sz="0" w:space="0" w:color="auto"/>
            <w:right w:val="none" w:sz="0" w:space="0" w:color="auto"/>
          </w:divBdr>
        </w:div>
        <w:div w:id="558326055">
          <w:marLeft w:val="640"/>
          <w:marRight w:val="0"/>
          <w:marTop w:val="0"/>
          <w:marBottom w:val="0"/>
          <w:divBdr>
            <w:top w:val="none" w:sz="0" w:space="0" w:color="auto"/>
            <w:left w:val="none" w:sz="0" w:space="0" w:color="auto"/>
            <w:bottom w:val="none" w:sz="0" w:space="0" w:color="auto"/>
            <w:right w:val="none" w:sz="0" w:space="0" w:color="auto"/>
          </w:divBdr>
        </w:div>
        <w:div w:id="839809021">
          <w:marLeft w:val="640"/>
          <w:marRight w:val="0"/>
          <w:marTop w:val="0"/>
          <w:marBottom w:val="0"/>
          <w:divBdr>
            <w:top w:val="none" w:sz="0" w:space="0" w:color="auto"/>
            <w:left w:val="none" w:sz="0" w:space="0" w:color="auto"/>
            <w:bottom w:val="none" w:sz="0" w:space="0" w:color="auto"/>
            <w:right w:val="none" w:sz="0" w:space="0" w:color="auto"/>
          </w:divBdr>
        </w:div>
        <w:div w:id="1383211408">
          <w:marLeft w:val="640"/>
          <w:marRight w:val="0"/>
          <w:marTop w:val="0"/>
          <w:marBottom w:val="0"/>
          <w:divBdr>
            <w:top w:val="none" w:sz="0" w:space="0" w:color="auto"/>
            <w:left w:val="none" w:sz="0" w:space="0" w:color="auto"/>
            <w:bottom w:val="none" w:sz="0" w:space="0" w:color="auto"/>
            <w:right w:val="none" w:sz="0" w:space="0" w:color="auto"/>
          </w:divBdr>
        </w:div>
        <w:div w:id="386685143">
          <w:marLeft w:val="640"/>
          <w:marRight w:val="0"/>
          <w:marTop w:val="0"/>
          <w:marBottom w:val="0"/>
          <w:divBdr>
            <w:top w:val="none" w:sz="0" w:space="0" w:color="auto"/>
            <w:left w:val="none" w:sz="0" w:space="0" w:color="auto"/>
            <w:bottom w:val="none" w:sz="0" w:space="0" w:color="auto"/>
            <w:right w:val="none" w:sz="0" w:space="0" w:color="auto"/>
          </w:divBdr>
        </w:div>
        <w:div w:id="1573081365">
          <w:marLeft w:val="640"/>
          <w:marRight w:val="0"/>
          <w:marTop w:val="0"/>
          <w:marBottom w:val="0"/>
          <w:divBdr>
            <w:top w:val="none" w:sz="0" w:space="0" w:color="auto"/>
            <w:left w:val="none" w:sz="0" w:space="0" w:color="auto"/>
            <w:bottom w:val="none" w:sz="0" w:space="0" w:color="auto"/>
            <w:right w:val="none" w:sz="0" w:space="0" w:color="auto"/>
          </w:divBdr>
        </w:div>
        <w:div w:id="910507587">
          <w:marLeft w:val="640"/>
          <w:marRight w:val="0"/>
          <w:marTop w:val="0"/>
          <w:marBottom w:val="0"/>
          <w:divBdr>
            <w:top w:val="none" w:sz="0" w:space="0" w:color="auto"/>
            <w:left w:val="none" w:sz="0" w:space="0" w:color="auto"/>
            <w:bottom w:val="none" w:sz="0" w:space="0" w:color="auto"/>
            <w:right w:val="none" w:sz="0" w:space="0" w:color="auto"/>
          </w:divBdr>
        </w:div>
        <w:div w:id="533691942">
          <w:marLeft w:val="640"/>
          <w:marRight w:val="0"/>
          <w:marTop w:val="0"/>
          <w:marBottom w:val="0"/>
          <w:divBdr>
            <w:top w:val="none" w:sz="0" w:space="0" w:color="auto"/>
            <w:left w:val="none" w:sz="0" w:space="0" w:color="auto"/>
            <w:bottom w:val="none" w:sz="0" w:space="0" w:color="auto"/>
            <w:right w:val="none" w:sz="0" w:space="0" w:color="auto"/>
          </w:divBdr>
        </w:div>
        <w:div w:id="544021530">
          <w:marLeft w:val="640"/>
          <w:marRight w:val="0"/>
          <w:marTop w:val="0"/>
          <w:marBottom w:val="0"/>
          <w:divBdr>
            <w:top w:val="none" w:sz="0" w:space="0" w:color="auto"/>
            <w:left w:val="none" w:sz="0" w:space="0" w:color="auto"/>
            <w:bottom w:val="none" w:sz="0" w:space="0" w:color="auto"/>
            <w:right w:val="none" w:sz="0" w:space="0" w:color="auto"/>
          </w:divBdr>
        </w:div>
        <w:div w:id="820774733">
          <w:marLeft w:val="640"/>
          <w:marRight w:val="0"/>
          <w:marTop w:val="0"/>
          <w:marBottom w:val="0"/>
          <w:divBdr>
            <w:top w:val="none" w:sz="0" w:space="0" w:color="auto"/>
            <w:left w:val="none" w:sz="0" w:space="0" w:color="auto"/>
            <w:bottom w:val="none" w:sz="0" w:space="0" w:color="auto"/>
            <w:right w:val="none" w:sz="0" w:space="0" w:color="auto"/>
          </w:divBdr>
        </w:div>
        <w:div w:id="363100375">
          <w:marLeft w:val="640"/>
          <w:marRight w:val="0"/>
          <w:marTop w:val="0"/>
          <w:marBottom w:val="0"/>
          <w:divBdr>
            <w:top w:val="none" w:sz="0" w:space="0" w:color="auto"/>
            <w:left w:val="none" w:sz="0" w:space="0" w:color="auto"/>
            <w:bottom w:val="none" w:sz="0" w:space="0" w:color="auto"/>
            <w:right w:val="none" w:sz="0" w:space="0" w:color="auto"/>
          </w:divBdr>
        </w:div>
        <w:div w:id="2123448746">
          <w:marLeft w:val="640"/>
          <w:marRight w:val="0"/>
          <w:marTop w:val="0"/>
          <w:marBottom w:val="0"/>
          <w:divBdr>
            <w:top w:val="none" w:sz="0" w:space="0" w:color="auto"/>
            <w:left w:val="none" w:sz="0" w:space="0" w:color="auto"/>
            <w:bottom w:val="none" w:sz="0" w:space="0" w:color="auto"/>
            <w:right w:val="none" w:sz="0" w:space="0" w:color="auto"/>
          </w:divBdr>
        </w:div>
        <w:div w:id="553079330">
          <w:marLeft w:val="640"/>
          <w:marRight w:val="0"/>
          <w:marTop w:val="0"/>
          <w:marBottom w:val="0"/>
          <w:divBdr>
            <w:top w:val="none" w:sz="0" w:space="0" w:color="auto"/>
            <w:left w:val="none" w:sz="0" w:space="0" w:color="auto"/>
            <w:bottom w:val="none" w:sz="0" w:space="0" w:color="auto"/>
            <w:right w:val="none" w:sz="0" w:space="0" w:color="auto"/>
          </w:divBdr>
        </w:div>
        <w:div w:id="1932664374">
          <w:marLeft w:val="640"/>
          <w:marRight w:val="0"/>
          <w:marTop w:val="0"/>
          <w:marBottom w:val="0"/>
          <w:divBdr>
            <w:top w:val="none" w:sz="0" w:space="0" w:color="auto"/>
            <w:left w:val="none" w:sz="0" w:space="0" w:color="auto"/>
            <w:bottom w:val="none" w:sz="0" w:space="0" w:color="auto"/>
            <w:right w:val="none" w:sz="0" w:space="0" w:color="auto"/>
          </w:divBdr>
        </w:div>
        <w:div w:id="477771635">
          <w:marLeft w:val="640"/>
          <w:marRight w:val="0"/>
          <w:marTop w:val="0"/>
          <w:marBottom w:val="0"/>
          <w:divBdr>
            <w:top w:val="none" w:sz="0" w:space="0" w:color="auto"/>
            <w:left w:val="none" w:sz="0" w:space="0" w:color="auto"/>
            <w:bottom w:val="none" w:sz="0" w:space="0" w:color="auto"/>
            <w:right w:val="none" w:sz="0" w:space="0" w:color="auto"/>
          </w:divBdr>
        </w:div>
        <w:div w:id="1349798424">
          <w:marLeft w:val="640"/>
          <w:marRight w:val="0"/>
          <w:marTop w:val="0"/>
          <w:marBottom w:val="0"/>
          <w:divBdr>
            <w:top w:val="none" w:sz="0" w:space="0" w:color="auto"/>
            <w:left w:val="none" w:sz="0" w:space="0" w:color="auto"/>
            <w:bottom w:val="none" w:sz="0" w:space="0" w:color="auto"/>
            <w:right w:val="none" w:sz="0" w:space="0" w:color="auto"/>
          </w:divBdr>
        </w:div>
      </w:divsChild>
    </w:div>
    <w:div w:id="489753487">
      <w:bodyDiv w:val="1"/>
      <w:marLeft w:val="0"/>
      <w:marRight w:val="0"/>
      <w:marTop w:val="0"/>
      <w:marBottom w:val="0"/>
      <w:divBdr>
        <w:top w:val="none" w:sz="0" w:space="0" w:color="auto"/>
        <w:left w:val="none" w:sz="0" w:space="0" w:color="auto"/>
        <w:bottom w:val="none" w:sz="0" w:space="0" w:color="auto"/>
        <w:right w:val="none" w:sz="0" w:space="0" w:color="auto"/>
      </w:divBdr>
      <w:divsChild>
        <w:div w:id="112211035">
          <w:marLeft w:val="640"/>
          <w:marRight w:val="0"/>
          <w:marTop w:val="0"/>
          <w:marBottom w:val="0"/>
          <w:divBdr>
            <w:top w:val="none" w:sz="0" w:space="0" w:color="auto"/>
            <w:left w:val="none" w:sz="0" w:space="0" w:color="auto"/>
            <w:bottom w:val="none" w:sz="0" w:space="0" w:color="auto"/>
            <w:right w:val="none" w:sz="0" w:space="0" w:color="auto"/>
          </w:divBdr>
        </w:div>
        <w:div w:id="129251781">
          <w:marLeft w:val="640"/>
          <w:marRight w:val="0"/>
          <w:marTop w:val="0"/>
          <w:marBottom w:val="0"/>
          <w:divBdr>
            <w:top w:val="none" w:sz="0" w:space="0" w:color="auto"/>
            <w:left w:val="none" w:sz="0" w:space="0" w:color="auto"/>
            <w:bottom w:val="none" w:sz="0" w:space="0" w:color="auto"/>
            <w:right w:val="none" w:sz="0" w:space="0" w:color="auto"/>
          </w:divBdr>
        </w:div>
        <w:div w:id="199709140">
          <w:marLeft w:val="640"/>
          <w:marRight w:val="0"/>
          <w:marTop w:val="0"/>
          <w:marBottom w:val="0"/>
          <w:divBdr>
            <w:top w:val="none" w:sz="0" w:space="0" w:color="auto"/>
            <w:left w:val="none" w:sz="0" w:space="0" w:color="auto"/>
            <w:bottom w:val="none" w:sz="0" w:space="0" w:color="auto"/>
            <w:right w:val="none" w:sz="0" w:space="0" w:color="auto"/>
          </w:divBdr>
        </w:div>
        <w:div w:id="212934390">
          <w:marLeft w:val="640"/>
          <w:marRight w:val="0"/>
          <w:marTop w:val="0"/>
          <w:marBottom w:val="0"/>
          <w:divBdr>
            <w:top w:val="none" w:sz="0" w:space="0" w:color="auto"/>
            <w:left w:val="none" w:sz="0" w:space="0" w:color="auto"/>
            <w:bottom w:val="none" w:sz="0" w:space="0" w:color="auto"/>
            <w:right w:val="none" w:sz="0" w:space="0" w:color="auto"/>
          </w:divBdr>
        </w:div>
        <w:div w:id="213077747">
          <w:marLeft w:val="640"/>
          <w:marRight w:val="0"/>
          <w:marTop w:val="0"/>
          <w:marBottom w:val="0"/>
          <w:divBdr>
            <w:top w:val="none" w:sz="0" w:space="0" w:color="auto"/>
            <w:left w:val="none" w:sz="0" w:space="0" w:color="auto"/>
            <w:bottom w:val="none" w:sz="0" w:space="0" w:color="auto"/>
            <w:right w:val="none" w:sz="0" w:space="0" w:color="auto"/>
          </w:divBdr>
        </w:div>
        <w:div w:id="248008183">
          <w:marLeft w:val="640"/>
          <w:marRight w:val="0"/>
          <w:marTop w:val="0"/>
          <w:marBottom w:val="0"/>
          <w:divBdr>
            <w:top w:val="none" w:sz="0" w:space="0" w:color="auto"/>
            <w:left w:val="none" w:sz="0" w:space="0" w:color="auto"/>
            <w:bottom w:val="none" w:sz="0" w:space="0" w:color="auto"/>
            <w:right w:val="none" w:sz="0" w:space="0" w:color="auto"/>
          </w:divBdr>
        </w:div>
        <w:div w:id="258685271">
          <w:marLeft w:val="640"/>
          <w:marRight w:val="0"/>
          <w:marTop w:val="0"/>
          <w:marBottom w:val="0"/>
          <w:divBdr>
            <w:top w:val="none" w:sz="0" w:space="0" w:color="auto"/>
            <w:left w:val="none" w:sz="0" w:space="0" w:color="auto"/>
            <w:bottom w:val="none" w:sz="0" w:space="0" w:color="auto"/>
            <w:right w:val="none" w:sz="0" w:space="0" w:color="auto"/>
          </w:divBdr>
        </w:div>
        <w:div w:id="259533196">
          <w:marLeft w:val="640"/>
          <w:marRight w:val="0"/>
          <w:marTop w:val="0"/>
          <w:marBottom w:val="0"/>
          <w:divBdr>
            <w:top w:val="none" w:sz="0" w:space="0" w:color="auto"/>
            <w:left w:val="none" w:sz="0" w:space="0" w:color="auto"/>
            <w:bottom w:val="none" w:sz="0" w:space="0" w:color="auto"/>
            <w:right w:val="none" w:sz="0" w:space="0" w:color="auto"/>
          </w:divBdr>
        </w:div>
        <w:div w:id="306276771">
          <w:marLeft w:val="640"/>
          <w:marRight w:val="0"/>
          <w:marTop w:val="0"/>
          <w:marBottom w:val="0"/>
          <w:divBdr>
            <w:top w:val="none" w:sz="0" w:space="0" w:color="auto"/>
            <w:left w:val="none" w:sz="0" w:space="0" w:color="auto"/>
            <w:bottom w:val="none" w:sz="0" w:space="0" w:color="auto"/>
            <w:right w:val="none" w:sz="0" w:space="0" w:color="auto"/>
          </w:divBdr>
        </w:div>
        <w:div w:id="328292593">
          <w:marLeft w:val="640"/>
          <w:marRight w:val="0"/>
          <w:marTop w:val="0"/>
          <w:marBottom w:val="0"/>
          <w:divBdr>
            <w:top w:val="none" w:sz="0" w:space="0" w:color="auto"/>
            <w:left w:val="none" w:sz="0" w:space="0" w:color="auto"/>
            <w:bottom w:val="none" w:sz="0" w:space="0" w:color="auto"/>
            <w:right w:val="none" w:sz="0" w:space="0" w:color="auto"/>
          </w:divBdr>
        </w:div>
        <w:div w:id="333846908">
          <w:marLeft w:val="640"/>
          <w:marRight w:val="0"/>
          <w:marTop w:val="0"/>
          <w:marBottom w:val="0"/>
          <w:divBdr>
            <w:top w:val="none" w:sz="0" w:space="0" w:color="auto"/>
            <w:left w:val="none" w:sz="0" w:space="0" w:color="auto"/>
            <w:bottom w:val="none" w:sz="0" w:space="0" w:color="auto"/>
            <w:right w:val="none" w:sz="0" w:space="0" w:color="auto"/>
          </w:divBdr>
        </w:div>
        <w:div w:id="345789372">
          <w:marLeft w:val="640"/>
          <w:marRight w:val="0"/>
          <w:marTop w:val="0"/>
          <w:marBottom w:val="0"/>
          <w:divBdr>
            <w:top w:val="none" w:sz="0" w:space="0" w:color="auto"/>
            <w:left w:val="none" w:sz="0" w:space="0" w:color="auto"/>
            <w:bottom w:val="none" w:sz="0" w:space="0" w:color="auto"/>
            <w:right w:val="none" w:sz="0" w:space="0" w:color="auto"/>
          </w:divBdr>
        </w:div>
        <w:div w:id="351078730">
          <w:marLeft w:val="640"/>
          <w:marRight w:val="0"/>
          <w:marTop w:val="0"/>
          <w:marBottom w:val="0"/>
          <w:divBdr>
            <w:top w:val="none" w:sz="0" w:space="0" w:color="auto"/>
            <w:left w:val="none" w:sz="0" w:space="0" w:color="auto"/>
            <w:bottom w:val="none" w:sz="0" w:space="0" w:color="auto"/>
            <w:right w:val="none" w:sz="0" w:space="0" w:color="auto"/>
          </w:divBdr>
        </w:div>
        <w:div w:id="354842373">
          <w:marLeft w:val="640"/>
          <w:marRight w:val="0"/>
          <w:marTop w:val="0"/>
          <w:marBottom w:val="0"/>
          <w:divBdr>
            <w:top w:val="none" w:sz="0" w:space="0" w:color="auto"/>
            <w:left w:val="none" w:sz="0" w:space="0" w:color="auto"/>
            <w:bottom w:val="none" w:sz="0" w:space="0" w:color="auto"/>
            <w:right w:val="none" w:sz="0" w:space="0" w:color="auto"/>
          </w:divBdr>
        </w:div>
        <w:div w:id="375667755">
          <w:marLeft w:val="640"/>
          <w:marRight w:val="0"/>
          <w:marTop w:val="0"/>
          <w:marBottom w:val="0"/>
          <w:divBdr>
            <w:top w:val="none" w:sz="0" w:space="0" w:color="auto"/>
            <w:left w:val="none" w:sz="0" w:space="0" w:color="auto"/>
            <w:bottom w:val="none" w:sz="0" w:space="0" w:color="auto"/>
            <w:right w:val="none" w:sz="0" w:space="0" w:color="auto"/>
          </w:divBdr>
        </w:div>
        <w:div w:id="377634582">
          <w:marLeft w:val="640"/>
          <w:marRight w:val="0"/>
          <w:marTop w:val="0"/>
          <w:marBottom w:val="0"/>
          <w:divBdr>
            <w:top w:val="none" w:sz="0" w:space="0" w:color="auto"/>
            <w:left w:val="none" w:sz="0" w:space="0" w:color="auto"/>
            <w:bottom w:val="none" w:sz="0" w:space="0" w:color="auto"/>
            <w:right w:val="none" w:sz="0" w:space="0" w:color="auto"/>
          </w:divBdr>
        </w:div>
        <w:div w:id="441808930">
          <w:marLeft w:val="640"/>
          <w:marRight w:val="0"/>
          <w:marTop w:val="0"/>
          <w:marBottom w:val="0"/>
          <w:divBdr>
            <w:top w:val="none" w:sz="0" w:space="0" w:color="auto"/>
            <w:left w:val="none" w:sz="0" w:space="0" w:color="auto"/>
            <w:bottom w:val="none" w:sz="0" w:space="0" w:color="auto"/>
            <w:right w:val="none" w:sz="0" w:space="0" w:color="auto"/>
          </w:divBdr>
        </w:div>
        <w:div w:id="457801584">
          <w:marLeft w:val="640"/>
          <w:marRight w:val="0"/>
          <w:marTop w:val="0"/>
          <w:marBottom w:val="0"/>
          <w:divBdr>
            <w:top w:val="none" w:sz="0" w:space="0" w:color="auto"/>
            <w:left w:val="none" w:sz="0" w:space="0" w:color="auto"/>
            <w:bottom w:val="none" w:sz="0" w:space="0" w:color="auto"/>
            <w:right w:val="none" w:sz="0" w:space="0" w:color="auto"/>
          </w:divBdr>
        </w:div>
        <w:div w:id="458689679">
          <w:marLeft w:val="640"/>
          <w:marRight w:val="0"/>
          <w:marTop w:val="0"/>
          <w:marBottom w:val="0"/>
          <w:divBdr>
            <w:top w:val="none" w:sz="0" w:space="0" w:color="auto"/>
            <w:left w:val="none" w:sz="0" w:space="0" w:color="auto"/>
            <w:bottom w:val="none" w:sz="0" w:space="0" w:color="auto"/>
            <w:right w:val="none" w:sz="0" w:space="0" w:color="auto"/>
          </w:divBdr>
        </w:div>
        <w:div w:id="459887254">
          <w:marLeft w:val="640"/>
          <w:marRight w:val="0"/>
          <w:marTop w:val="0"/>
          <w:marBottom w:val="0"/>
          <w:divBdr>
            <w:top w:val="none" w:sz="0" w:space="0" w:color="auto"/>
            <w:left w:val="none" w:sz="0" w:space="0" w:color="auto"/>
            <w:bottom w:val="none" w:sz="0" w:space="0" w:color="auto"/>
            <w:right w:val="none" w:sz="0" w:space="0" w:color="auto"/>
          </w:divBdr>
        </w:div>
        <w:div w:id="483475189">
          <w:marLeft w:val="640"/>
          <w:marRight w:val="0"/>
          <w:marTop w:val="0"/>
          <w:marBottom w:val="0"/>
          <w:divBdr>
            <w:top w:val="none" w:sz="0" w:space="0" w:color="auto"/>
            <w:left w:val="none" w:sz="0" w:space="0" w:color="auto"/>
            <w:bottom w:val="none" w:sz="0" w:space="0" w:color="auto"/>
            <w:right w:val="none" w:sz="0" w:space="0" w:color="auto"/>
          </w:divBdr>
        </w:div>
        <w:div w:id="485439551">
          <w:marLeft w:val="640"/>
          <w:marRight w:val="0"/>
          <w:marTop w:val="0"/>
          <w:marBottom w:val="0"/>
          <w:divBdr>
            <w:top w:val="none" w:sz="0" w:space="0" w:color="auto"/>
            <w:left w:val="none" w:sz="0" w:space="0" w:color="auto"/>
            <w:bottom w:val="none" w:sz="0" w:space="0" w:color="auto"/>
            <w:right w:val="none" w:sz="0" w:space="0" w:color="auto"/>
          </w:divBdr>
        </w:div>
        <w:div w:id="499854247">
          <w:marLeft w:val="640"/>
          <w:marRight w:val="0"/>
          <w:marTop w:val="0"/>
          <w:marBottom w:val="0"/>
          <w:divBdr>
            <w:top w:val="none" w:sz="0" w:space="0" w:color="auto"/>
            <w:left w:val="none" w:sz="0" w:space="0" w:color="auto"/>
            <w:bottom w:val="none" w:sz="0" w:space="0" w:color="auto"/>
            <w:right w:val="none" w:sz="0" w:space="0" w:color="auto"/>
          </w:divBdr>
        </w:div>
        <w:div w:id="551232604">
          <w:marLeft w:val="640"/>
          <w:marRight w:val="0"/>
          <w:marTop w:val="0"/>
          <w:marBottom w:val="0"/>
          <w:divBdr>
            <w:top w:val="none" w:sz="0" w:space="0" w:color="auto"/>
            <w:left w:val="none" w:sz="0" w:space="0" w:color="auto"/>
            <w:bottom w:val="none" w:sz="0" w:space="0" w:color="auto"/>
            <w:right w:val="none" w:sz="0" w:space="0" w:color="auto"/>
          </w:divBdr>
        </w:div>
        <w:div w:id="561477487">
          <w:marLeft w:val="640"/>
          <w:marRight w:val="0"/>
          <w:marTop w:val="0"/>
          <w:marBottom w:val="0"/>
          <w:divBdr>
            <w:top w:val="none" w:sz="0" w:space="0" w:color="auto"/>
            <w:left w:val="none" w:sz="0" w:space="0" w:color="auto"/>
            <w:bottom w:val="none" w:sz="0" w:space="0" w:color="auto"/>
            <w:right w:val="none" w:sz="0" w:space="0" w:color="auto"/>
          </w:divBdr>
        </w:div>
        <w:div w:id="619577374">
          <w:marLeft w:val="640"/>
          <w:marRight w:val="0"/>
          <w:marTop w:val="0"/>
          <w:marBottom w:val="0"/>
          <w:divBdr>
            <w:top w:val="none" w:sz="0" w:space="0" w:color="auto"/>
            <w:left w:val="none" w:sz="0" w:space="0" w:color="auto"/>
            <w:bottom w:val="none" w:sz="0" w:space="0" w:color="auto"/>
            <w:right w:val="none" w:sz="0" w:space="0" w:color="auto"/>
          </w:divBdr>
        </w:div>
        <w:div w:id="625896760">
          <w:marLeft w:val="640"/>
          <w:marRight w:val="0"/>
          <w:marTop w:val="0"/>
          <w:marBottom w:val="0"/>
          <w:divBdr>
            <w:top w:val="none" w:sz="0" w:space="0" w:color="auto"/>
            <w:left w:val="none" w:sz="0" w:space="0" w:color="auto"/>
            <w:bottom w:val="none" w:sz="0" w:space="0" w:color="auto"/>
            <w:right w:val="none" w:sz="0" w:space="0" w:color="auto"/>
          </w:divBdr>
        </w:div>
        <w:div w:id="644699513">
          <w:marLeft w:val="640"/>
          <w:marRight w:val="0"/>
          <w:marTop w:val="0"/>
          <w:marBottom w:val="0"/>
          <w:divBdr>
            <w:top w:val="none" w:sz="0" w:space="0" w:color="auto"/>
            <w:left w:val="none" w:sz="0" w:space="0" w:color="auto"/>
            <w:bottom w:val="none" w:sz="0" w:space="0" w:color="auto"/>
            <w:right w:val="none" w:sz="0" w:space="0" w:color="auto"/>
          </w:divBdr>
        </w:div>
        <w:div w:id="646932554">
          <w:marLeft w:val="640"/>
          <w:marRight w:val="0"/>
          <w:marTop w:val="0"/>
          <w:marBottom w:val="0"/>
          <w:divBdr>
            <w:top w:val="none" w:sz="0" w:space="0" w:color="auto"/>
            <w:left w:val="none" w:sz="0" w:space="0" w:color="auto"/>
            <w:bottom w:val="none" w:sz="0" w:space="0" w:color="auto"/>
            <w:right w:val="none" w:sz="0" w:space="0" w:color="auto"/>
          </w:divBdr>
        </w:div>
        <w:div w:id="682558618">
          <w:marLeft w:val="640"/>
          <w:marRight w:val="0"/>
          <w:marTop w:val="0"/>
          <w:marBottom w:val="0"/>
          <w:divBdr>
            <w:top w:val="none" w:sz="0" w:space="0" w:color="auto"/>
            <w:left w:val="none" w:sz="0" w:space="0" w:color="auto"/>
            <w:bottom w:val="none" w:sz="0" w:space="0" w:color="auto"/>
            <w:right w:val="none" w:sz="0" w:space="0" w:color="auto"/>
          </w:divBdr>
        </w:div>
        <w:div w:id="723214320">
          <w:marLeft w:val="640"/>
          <w:marRight w:val="0"/>
          <w:marTop w:val="0"/>
          <w:marBottom w:val="0"/>
          <w:divBdr>
            <w:top w:val="none" w:sz="0" w:space="0" w:color="auto"/>
            <w:left w:val="none" w:sz="0" w:space="0" w:color="auto"/>
            <w:bottom w:val="none" w:sz="0" w:space="0" w:color="auto"/>
            <w:right w:val="none" w:sz="0" w:space="0" w:color="auto"/>
          </w:divBdr>
        </w:div>
        <w:div w:id="758674402">
          <w:marLeft w:val="640"/>
          <w:marRight w:val="0"/>
          <w:marTop w:val="0"/>
          <w:marBottom w:val="0"/>
          <w:divBdr>
            <w:top w:val="none" w:sz="0" w:space="0" w:color="auto"/>
            <w:left w:val="none" w:sz="0" w:space="0" w:color="auto"/>
            <w:bottom w:val="none" w:sz="0" w:space="0" w:color="auto"/>
            <w:right w:val="none" w:sz="0" w:space="0" w:color="auto"/>
          </w:divBdr>
        </w:div>
        <w:div w:id="765462061">
          <w:marLeft w:val="640"/>
          <w:marRight w:val="0"/>
          <w:marTop w:val="0"/>
          <w:marBottom w:val="0"/>
          <w:divBdr>
            <w:top w:val="none" w:sz="0" w:space="0" w:color="auto"/>
            <w:left w:val="none" w:sz="0" w:space="0" w:color="auto"/>
            <w:bottom w:val="none" w:sz="0" w:space="0" w:color="auto"/>
            <w:right w:val="none" w:sz="0" w:space="0" w:color="auto"/>
          </w:divBdr>
        </w:div>
        <w:div w:id="772241206">
          <w:marLeft w:val="640"/>
          <w:marRight w:val="0"/>
          <w:marTop w:val="0"/>
          <w:marBottom w:val="0"/>
          <w:divBdr>
            <w:top w:val="none" w:sz="0" w:space="0" w:color="auto"/>
            <w:left w:val="none" w:sz="0" w:space="0" w:color="auto"/>
            <w:bottom w:val="none" w:sz="0" w:space="0" w:color="auto"/>
            <w:right w:val="none" w:sz="0" w:space="0" w:color="auto"/>
          </w:divBdr>
        </w:div>
        <w:div w:id="782921804">
          <w:marLeft w:val="640"/>
          <w:marRight w:val="0"/>
          <w:marTop w:val="0"/>
          <w:marBottom w:val="0"/>
          <w:divBdr>
            <w:top w:val="none" w:sz="0" w:space="0" w:color="auto"/>
            <w:left w:val="none" w:sz="0" w:space="0" w:color="auto"/>
            <w:bottom w:val="none" w:sz="0" w:space="0" w:color="auto"/>
            <w:right w:val="none" w:sz="0" w:space="0" w:color="auto"/>
          </w:divBdr>
        </w:div>
        <w:div w:id="784731769">
          <w:marLeft w:val="640"/>
          <w:marRight w:val="0"/>
          <w:marTop w:val="0"/>
          <w:marBottom w:val="0"/>
          <w:divBdr>
            <w:top w:val="none" w:sz="0" w:space="0" w:color="auto"/>
            <w:left w:val="none" w:sz="0" w:space="0" w:color="auto"/>
            <w:bottom w:val="none" w:sz="0" w:space="0" w:color="auto"/>
            <w:right w:val="none" w:sz="0" w:space="0" w:color="auto"/>
          </w:divBdr>
        </w:div>
        <w:div w:id="800808014">
          <w:marLeft w:val="640"/>
          <w:marRight w:val="0"/>
          <w:marTop w:val="0"/>
          <w:marBottom w:val="0"/>
          <w:divBdr>
            <w:top w:val="none" w:sz="0" w:space="0" w:color="auto"/>
            <w:left w:val="none" w:sz="0" w:space="0" w:color="auto"/>
            <w:bottom w:val="none" w:sz="0" w:space="0" w:color="auto"/>
            <w:right w:val="none" w:sz="0" w:space="0" w:color="auto"/>
          </w:divBdr>
        </w:div>
        <w:div w:id="817301151">
          <w:marLeft w:val="640"/>
          <w:marRight w:val="0"/>
          <w:marTop w:val="0"/>
          <w:marBottom w:val="0"/>
          <w:divBdr>
            <w:top w:val="none" w:sz="0" w:space="0" w:color="auto"/>
            <w:left w:val="none" w:sz="0" w:space="0" w:color="auto"/>
            <w:bottom w:val="none" w:sz="0" w:space="0" w:color="auto"/>
            <w:right w:val="none" w:sz="0" w:space="0" w:color="auto"/>
          </w:divBdr>
        </w:div>
        <w:div w:id="831021994">
          <w:marLeft w:val="640"/>
          <w:marRight w:val="0"/>
          <w:marTop w:val="0"/>
          <w:marBottom w:val="0"/>
          <w:divBdr>
            <w:top w:val="none" w:sz="0" w:space="0" w:color="auto"/>
            <w:left w:val="none" w:sz="0" w:space="0" w:color="auto"/>
            <w:bottom w:val="none" w:sz="0" w:space="0" w:color="auto"/>
            <w:right w:val="none" w:sz="0" w:space="0" w:color="auto"/>
          </w:divBdr>
        </w:div>
        <w:div w:id="845898586">
          <w:marLeft w:val="640"/>
          <w:marRight w:val="0"/>
          <w:marTop w:val="0"/>
          <w:marBottom w:val="0"/>
          <w:divBdr>
            <w:top w:val="none" w:sz="0" w:space="0" w:color="auto"/>
            <w:left w:val="none" w:sz="0" w:space="0" w:color="auto"/>
            <w:bottom w:val="none" w:sz="0" w:space="0" w:color="auto"/>
            <w:right w:val="none" w:sz="0" w:space="0" w:color="auto"/>
          </w:divBdr>
        </w:div>
        <w:div w:id="878665921">
          <w:marLeft w:val="640"/>
          <w:marRight w:val="0"/>
          <w:marTop w:val="0"/>
          <w:marBottom w:val="0"/>
          <w:divBdr>
            <w:top w:val="none" w:sz="0" w:space="0" w:color="auto"/>
            <w:left w:val="none" w:sz="0" w:space="0" w:color="auto"/>
            <w:bottom w:val="none" w:sz="0" w:space="0" w:color="auto"/>
            <w:right w:val="none" w:sz="0" w:space="0" w:color="auto"/>
          </w:divBdr>
        </w:div>
        <w:div w:id="934358854">
          <w:marLeft w:val="640"/>
          <w:marRight w:val="0"/>
          <w:marTop w:val="0"/>
          <w:marBottom w:val="0"/>
          <w:divBdr>
            <w:top w:val="none" w:sz="0" w:space="0" w:color="auto"/>
            <w:left w:val="none" w:sz="0" w:space="0" w:color="auto"/>
            <w:bottom w:val="none" w:sz="0" w:space="0" w:color="auto"/>
            <w:right w:val="none" w:sz="0" w:space="0" w:color="auto"/>
          </w:divBdr>
        </w:div>
        <w:div w:id="944462375">
          <w:marLeft w:val="640"/>
          <w:marRight w:val="0"/>
          <w:marTop w:val="0"/>
          <w:marBottom w:val="0"/>
          <w:divBdr>
            <w:top w:val="none" w:sz="0" w:space="0" w:color="auto"/>
            <w:left w:val="none" w:sz="0" w:space="0" w:color="auto"/>
            <w:bottom w:val="none" w:sz="0" w:space="0" w:color="auto"/>
            <w:right w:val="none" w:sz="0" w:space="0" w:color="auto"/>
          </w:divBdr>
        </w:div>
        <w:div w:id="968976130">
          <w:marLeft w:val="640"/>
          <w:marRight w:val="0"/>
          <w:marTop w:val="0"/>
          <w:marBottom w:val="0"/>
          <w:divBdr>
            <w:top w:val="none" w:sz="0" w:space="0" w:color="auto"/>
            <w:left w:val="none" w:sz="0" w:space="0" w:color="auto"/>
            <w:bottom w:val="none" w:sz="0" w:space="0" w:color="auto"/>
            <w:right w:val="none" w:sz="0" w:space="0" w:color="auto"/>
          </w:divBdr>
        </w:div>
        <w:div w:id="992490806">
          <w:marLeft w:val="640"/>
          <w:marRight w:val="0"/>
          <w:marTop w:val="0"/>
          <w:marBottom w:val="0"/>
          <w:divBdr>
            <w:top w:val="none" w:sz="0" w:space="0" w:color="auto"/>
            <w:left w:val="none" w:sz="0" w:space="0" w:color="auto"/>
            <w:bottom w:val="none" w:sz="0" w:space="0" w:color="auto"/>
            <w:right w:val="none" w:sz="0" w:space="0" w:color="auto"/>
          </w:divBdr>
        </w:div>
        <w:div w:id="995763258">
          <w:marLeft w:val="640"/>
          <w:marRight w:val="0"/>
          <w:marTop w:val="0"/>
          <w:marBottom w:val="0"/>
          <w:divBdr>
            <w:top w:val="none" w:sz="0" w:space="0" w:color="auto"/>
            <w:left w:val="none" w:sz="0" w:space="0" w:color="auto"/>
            <w:bottom w:val="none" w:sz="0" w:space="0" w:color="auto"/>
            <w:right w:val="none" w:sz="0" w:space="0" w:color="auto"/>
          </w:divBdr>
        </w:div>
        <w:div w:id="1004162803">
          <w:marLeft w:val="640"/>
          <w:marRight w:val="0"/>
          <w:marTop w:val="0"/>
          <w:marBottom w:val="0"/>
          <w:divBdr>
            <w:top w:val="none" w:sz="0" w:space="0" w:color="auto"/>
            <w:left w:val="none" w:sz="0" w:space="0" w:color="auto"/>
            <w:bottom w:val="none" w:sz="0" w:space="0" w:color="auto"/>
            <w:right w:val="none" w:sz="0" w:space="0" w:color="auto"/>
          </w:divBdr>
        </w:div>
        <w:div w:id="1031033008">
          <w:marLeft w:val="640"/>
          <w:marRight w:val="0"/>
          <w:marTop w:val="0"/>
          <w:marBottom w:val="0"/>
          <w:divBdr>
            <w:top w:val="none" w:sz="0" w:space="0" w:color="auto"/>
            <w:left w:val="none" w:sz="0" w:space="0" w:color="auto"/>
            <w:bottom w:val="none" w:sz="0" w:space="0" w:color="auto"/>
            <w:right w:val="none" w:sz="0" w:space="0" w:color="auto"/>
          </w:divBdr>
        </w:div>
        <w:div w:id="1055549098">
          <w:marLeft w:val="640"/>
          <w:marRight w:val="0"/>
          <w:marTop w:val="0"/>
          <w:marBottom w:val="0"/>
          <w:divBdr>
            <w:top w:val="none" w:sz="0" w:space="0" w:color="auto"/>
            <w:left w:val="none" w:sz="0" w:space="0" w:color="auto"/>
            <w:bottom w:val="none" w:sz="0" w:space="0" w:color="auto"/>
            <w:right w:val="none" w:sz="0" w:space="0" w:color="auto"/>
          </w:divBdr>
        </w:div>
        <w:div w:id="1065681993">
          <w:marLeft w:val="640"/>
          <w:marRight w:val="0"/>
          <w:marTop w:val="0"/>
          <w:marBottom w:val="0"/>
          <w:divBdr>
            <w:top w:val="none" w:sz="0" w:space="0" w:color="auto"/>
            <w:left w:val="none" w:sz="0" w:space="0" w:color="auto"/>
            <w:bottom w:val="none" w:sz="0" w:space="0" w:color="auto"/>
            <w:right w:val="none" w:sz="0" w:space="0" w:color="auto"/>
          </w:divBdr>
        </w:div>
        <w:div w:id="1096637054">
          <w:marLeft w:val="640"/>
          <w:marRight w:val="0"/>
          <w:marTop w:val="0"/>
          <w:marBottom w:val="0"/>
          <w:divBdr>
            <w:top w:val="none" w:sz="0" w:space="0" w:color="auto"/>
            <w:left w:val="none" w:sz="0" w:space="0" w:color="auto"/>
            <w:bottom w:val="none" w:sz="0" w:space="0" w:color="auto"/>
            <w:right w:val="none" w:sz="0" w:space="0" w:color="auto"/>
          </w:divBdr>
        </w:div>
        <w:div w:id="1100643022">
          <w:marLeft w:val="640"/>
          <w:marRight w:val="0"/>
          <w:marTop w:val="0"/>
          <w:marBottom w:val="0"/>
          <w:divBdr>
            <w:top w:val="none" w:sz="0" w:space="0" w:color="auto"/>
            <w:left w:val="none" w:sz="0" w:space="0" w:color="auto"/>
            <w:bottom w:val="none" w:sz="0" w:space="0" w:color="auto"/>
            <w:right w:val="none" w:sz="0" w:space="0" w:color="auto"/>
          </w:divBdr>
        </w:div>
        <w:div w:id="1123041568">
          <w:marLeft w:val="640"/>
          <w:marRight w:val="0"/>
          <w:marTop w:val="0"/>
          <w:marBottom w:val="0"/>
          <w:divBdr>
            <w:top w:val="none" w:sz="0" w:space="0" w:color="auto"/>
            <w:left w:val="none" w:sz="0" w:space="0" w:color="auto"/>
            <w:bottom w:val="none" w:sz="0" w:space="0" w:color="auto"/>
            <w:right w:val="none" w:sz="0" w:space="0" w:color="auto"/>
          </w:divBdr>
        </w:div>
        <w:div w:id="1129670704">
          <w:marLeft w:val="640"/>
          <w:marRight w:val="0"/>
          <w:marTop w:val="0"/>
          <w:marBottom w:val="0"/>
          <w:divBdr>
            <w:top w:val="none" w:sz="0" w:space="0" w:color="auto"/>
            <w:left w:val="none" w:sz="0" w:space="0" w:color="auto"/>
            <w:bottom w:val="none" w:sz="0" w:space="0" w:color="auto"/>
            <w:right w:val="none" w:sz="0" w:space="0" w:color="auto"/>
          </w:divBdr>
        </w:div>
        <w:div w:id="1136681821">
          <w:marLeft w:val="640"/>
          <w:marRight w:val="0"/>
          <w:marTop w:val="0"/>
          <w:marBottom w:val="0"/>
          <w:divBdr>
            <w:top w:val="none" w:sz="0" w:space="0" w:color="auto"/>
            <w:left w:val="none" w:sz="0" w:space="0" w:color="auto"/>
            <w:bottom w:val="none" w:sz="0" w:space="0" w:color="auto"/>
            <w:right w:val="none" w:sz="0" w:space="0" w:color="auto"/>
          </w:divBdr>
        </w:div>
        <w:div w:id="1184784402">
          <w:marLeft w:val="640"/>
          <w:marRight w:val="0"/>
          <w:marTop w:val="0"/>
          <w:marBottom w:val="0"/>
          <w:divBdr>
            <w:top w:val="none" w:sz="0" w:space="0" w:color="auto"/>
            <w:left w:val="none" w:sz="0" w:space="0" w:color="auto"/>
            <w:bottom w:val="none" w:sz="0" w:space="0" w:color="auto"/>
            <w:right w:val="none" w:sz="0" w:space="0" w:color="auto"/>
          </w:divBdr>
        </w:div>
        <w:div w:id="1247957817">
          <w:marLeft w:val="640"/>
          <w:marRight w:val="0"/>
          <w:marTop w:val="0"/>
          <w:marBottom w:val="0"/>
          <w:divBdr>
            <w:top w:val="none" w:sz="0" w:space="0" w:color="auto"/>
            <w:left w:val="none" w:sz="0" w:space="0" w:color="auto"/>
            <w:bottom w:val="none" w:sz="0" w:space="0" w:color="auto"/>
            <w:right w:val="none" w:sz="0" w:space="0" w:color="auto"/>
          </w:divBdr>
        </w:div>
        <w:div w:id="1263876727">
          <w:marLeft w:val="640"/>
          <w:marRight w:val="0"/>
          <w:marTop w:val="0"/>
          <w:marBottom w:val="0"/>
          <w:divBdr>
            <w:top w:val="none" w:sz="0" w:space="0" w:color="auto"/>
            <w:left w:val="none" w:sz="0" w:space="0" w:color="auto"/>
            <w:bottom w:val="none" w:sz="0" w:space="0" w:color="auto"/>
            <w:right w:val="none" w:sz="0" w:space="0" w:color="auto"/>
          </w:divBdr>
        </w:div>
        <w:div w:id="1300184398">
          <w:marLeft w:val="640"/>
          <w:marRight w:val="0"/>
          <w:marTop w:val="0"/>
          <w:marBottom w:val="0"/>
          <w:divBdr>
            <w:top w:val="none" w:sz="0" w:space="0" w:color="auto"/>
            <w:left w:val="none" w:sz="0" w:space="0" w:color="auto"/>
            <w:bottom w:val="none" w:sz="0" w:space="0" w:color="auto"/>
            <w:right w:val="none" w:sz="0" w:space="0" w:color="auto"/>
          </w:divBdr>
        </w:div>
        <w:div w:id="1314408105">
          <w:marLeft w:val="640"/>
          <w:marRight w:val="0"/>
          <w:marTop w:val="0"/>
          <w:marBottom w:val="0"/>
          <w:divBdr>
            <w:top w:val="none" w:sz="0" w:space="0" w:color="auto"/>
            <w:left w:val="none" w:sz="0" w:space="0" w:color="auto"/>
            <w:bottom w:val="none" w:sz="0" w:space="0" w:color="auto"/>
            <w:right w:val="none" w:sz="0" w:space="0" w:color="auto"/>
          </w:divBdr>
        </w:div>
        <w:div w:id="1322655339">
          <w:marLeft w:val="640"/>
          <w:marRight w:val="0"/>
          <w:marTop w:val="0"/>
          <w:marBottom w:val="0"/>
          <w:divBdr>
            <w:top w:val="none" w:sz="0" w:space="0" w:color="auto"/>
            <w:left w:val="none" w:sz="0" w:space="0" w:color="auto"/>
            <w:bottom w:val="none" w:sz="0" w:space="0" w:color="auto"/>
            <w:right w:val="none" w:sz="0" w:space="0" w:color="auto"/>
          </w:divBdr>
        </w:div>
        <w:div w:id="1357343829">
          <w:marLeft w:val="640"/>
          <w:marRight w:val="0"/>
          <w:marTop w:val="0"/>
          <w:marBottom w:val="0"/>
          <w:divBdr>
            <w:top w:val="none" w:sz="0" w:space="0" w:color="auto"/>
            <w:left w:val="none" w:sz="0" w:space="0" w:color="auto"/>
            <w:bottom w:val="none" w:sz="0" w:space="0" w:color="auto"/>
            <w:right w:val="none" w:sz="0" w:space="0" w:color="auto"/>
          </w:divBdr>
        </w:div>
        <w:div w:id="1370763033">
          <w:marLeft w:val="640"/>
          <w:marRight w:val="0"/>
          <w:marTop w:val="0"/>
          <w:marBottom w:val="0"/>
          <w:divBdr>
            <w:top w:val="none" w:sz="0" w:space="0" w:color="auto"/>
            <w:left w:val="none" w:sz="0" w:space="0" w:color="auto"/>
            <w:bottom w:val="none" w:sz="0" w:space="0" w:color="auto"/>
            <w:right w:val="none" w:sz="0" w:space="0" w:color="auto"/>
          </w:divBdr>
        </w:div>
        <w:div w:id="1371953786">
          <w:marLeft w:val="640"/>
          <w:marRight w:val="0"/>
          <w:marTop w:val="0"/>
          <w:marBottom w:val="0"/>
          <w:divBdr>
            <w:top w:val="none" w:sz="0" w:space="0" w:color="auto"/>
            <w:left w:val="none" w:sz="0" w:space="0" w:color="auto"/>
            <w:bottom w:val="none" w:sz="0" w:space="0" w:color="auto"/>
            <w:right w:val="none" w:sz="0" w:space="0" w:color="auto"/>
          </w:divBdr>
        </w:div>
        <w:div w:id="1398017670">
          <w:marLeft w:val="640"/>
          <w:marRight w:val="0"/>
          <w:marTop w:val="0"/>
          <w:marBottom w:val="0"/>
          <w:divBdr>
            <w:top w:val="none" w:sz="0" w:space="0" w:color="auto"/>
            <w:left w:val="none" w:sz="0" w:space="0" w:color="auto"/>
            <w:bottom w:val="none" w:sz="0" w:space="0" w:color="auto"/>
            <w:right w:val="none" w:sz="0" w:space="0" w:color="auto"/>
          </w:divBdr>
        </w:div>
        <w:div w:id="1411193232">
          <w:marLeft w:val="640"/>
          <w:marRight w:val="0"/>
          <w:marTop w:val="0"/>
          <w:marBottom w:val="0"/>
          <w:divBdr>
            <w:top w:val="none" w:sz="0" w:space="0" w:color="auto"/>
            <w:left w:val="none" w:sz="0" w:space="0" w:color="auto"/>
            <w:bottom w:val="none" w:sz="0" w:space="0" w:color="auto"/>
            <w:right w:val="none" w:sz="0" w:space="0" w:color="auto"/>
          </w:divBdr>
        </w:div>
        <w:div w:id="1454249301">
          <w:marLeft w:val="640"/>
          <w:marRight w:val="0"/>
          <w:marTop w:val="0"/>
          <w:marBottom w:val="0"/>
          <w:divBdr>
            <w:top w:val="none" w:sz="0" w:space="0" w:color="auto"/>
            <w:left w:val="none" w:sz="0" w:space="0" w:color="auto"/>
            <w:bottom w:val="none" w:sz="0" w:space="0" w:color="auto"/>
            <w:right w:val="none" w:sz="0" w:space="0" w:color="auto"/>
          </w:divBdr>
        </w:div>
        <w:div w:id="1567688133">
          <w:marLeft w:val="640"/>
          <w:marRight w:val="0"/>
          <w:marTop w:val="0"/>
          <w:marBottom w:val="0"/>
          <w:divBdr>
            <w:top w:val="none" w:sz="0" w:space="0" w:color="auto"/>
            <w:left w:val="none" w:sz="0" w:space="0" w:color="auto"/>
            <w:bottom w:val="none" w:sz="0" w:space="0" w:color="auto"/>
            <w:right w:val="none" w:sz="0" w:space="0" w:color="auto"/>
          </w:divBdr>
        </w:div>
        <w:div w:id="1590309168">
          <w:marLeft w:val="640"/>
          <w:marRight w:val="0"/>
          <w:marTop w:val="0"/>
          <w:marBottom w:val="0"/>
          <w:divBdr>
            <w:top w:val="none" w:sz="0" w:space="0" w:color="auto"/>
            <w:left w:val="none" w:sz="0" w:space="0" w:color="auto"/>
            <w:bottom w:val="none" w:sz="0" w:space="0" w:color="auto"/>
            <w:right w:val="none" w:sz="0" w:space="0" w:color="auto"/>
          </w:divBdr>
        </w:div>
        <w:div w:id="1654874495">
          <w:marLeft w:val="640"/>
          <w:marRight w:val="0"/>
          <w:marTop w:val="0"/>
          <w:marBottom w:val="0"/>
          <w:divBdr>
            <w:top w:val="none" w:sz="0" w:space="0" w:color="auto"/>
            <w:left w:val="none" w:sz="0" w:space="0" w:color="auto"/>
            <w:bottom w:val="none" w:sz="0" w:space="0" w:color="auto"/>
            <w:right w:val="none" w:sz="0" w:space="0" w:color="auto"/>
          </w:divBdr>
        </w:div>
        <w:div w:id="1661038749">
          <w:marLeft w:val="640"/>
          <w:marRight w:val="0"/>
          <w:marTop w:val="0"/>
          <w:marBottom w:val="0"/>
          <w:divBdr>
            <w:top w:val="none" w:sz="0" w:space="0" w:color="auto"/>
            <w:left w:val="none" w:sz="0" w:space="0" w:color="auto"/>
            <w:bottom w:val="none" w:sz="0" w:space="0" w:color="auto"/>
            <w:right w:val="none" w:sz="0" w:space="0" w:color="auto"/>
          </w:divBdr>
        </w:div>
        <w:div w:id="1676416655">
          <w:marLeft w:val="640"/>
          <w:marRight w:val="0"/>
          <w:marTop w:val="0"/>
          <w:marBottom w:val="0"/>
          <w:divBdr>
            <w:top w:val="none" w:sz="0" w:space="0" w:color="auto"/>
            <w:left w:val="none" w:sz="0" w:space="0" w:color="auto"/>
            <w:bottom w:val="none" w:sz="0" w:space="0" w:color="auto"/>
            <w:right w:val="none" w:sz="0" w:space="0" w:color="auto"/>
          </w:divBdr>
        </w:div>
        <w:div w:id="1676955917">
          <w:marLeft w:val="640"/>
          <w:marRight w:val="0"/>
          <w:marTop w:val="0"/>
          <w:marBottom w:val="0"/>
          <w:divBdr>
            <w:top w:val="none" w:sz="0" w:space="0" w:color="auto"/>
            <w:left w:val="none" w:sz="0" w:space="0" w:color="auto"/>
            <w:bottom w:val="none" w:sz="0" w:space="0" w:color="auto"/>
            <w:right w:val="none" w:sz="0" w:space="0" w:color="auto"/>
          </w:divBdr>
        </w:div>
        <w:div w:id="1677077108">
          <w:marLeft w:val="640"/>
          <w:marRight w:val="0"/>
          <w:marTop w:val="0"/>
          <w:marBottom w:val="0"/>
          <w:divBdr>
            <w:top w:val="none" w:sz="0" w:space="0" w:color="auto"/>
            <w:left w:val="none" w:sz="0" w:space="0" w:color="auto"/>
            <w:bottom w:val="none" w:sz="0" w:space="0" w:color="auto"/>
            <w:right w:val="none" w:sz="0" w:space="0" w:color="auto"/>
          </w:divBdr>
        </w:div>
        <w:div w:id="1698702056">
          <w:marLeft w:val="640"/>
          <w:marRight w:val="0"/>
          <w:marTop w:val="0"/>
          <w:marBottom w:val="0"/>
          <w:divBdr>
            <w:top w:val="none" w:sz="0" w:space="0" w:color="auto"/>
            <w:left w:val="none" w:sz="0" w:space="0" w:color="auto"/>
            <w:bottom w:val="none" w:sz="0" w:space="0" w:color="auto"/>
            <w:right w:val="none" w:sz="0" w:space="0" w:color="auto"/>
          </w:divBdr>
        </w:div>
        <w:div w:id="1703703261">
          <w:marLeft w:val="640"/>
          <w:marRight w:val="0"/>
          <w:marTop w:val="0"/>
          <w:marBottom w:val="0"/>
          <w:divBdr>
            <w:top w:val="none" w:sz="0" w:space="0" w:color="auto"/>
            <w:left w:val="none" w:sz="0" w:space="0" w:color="auto"/>
            <w:bottom w:val="none" w:sz="0" w:space="0" w:color="auto"/>
            <w:right w:val="none" w:sz="0" w:space="0" w:color="auto"/>
          </w:divBdr>
        </w:div>
        <w:div w:id="1708068920">
          <w:marLeft w:val="640"/>
          <w:marRight w:val="0"/>
          <w:marTop w:val="0"/>
          <w:marBottom w:val="0"/>
          <w:divBdr>
            <w:top w:val="none" w:sz="0" w:space="0" w:color="auto"/>
            <w:left w:val="none" w:sz="0" w:space="0" w:color="auto"/>
            <w:bottom w:val="none" w:sz="0" w:space="0" w:color="auto"/>
            <w:right w:val="none" w:sz="0" w:space="0" w:color="auto"/>
          </w:divBdr>
        </w:div>
        <w:div w:id="1727529495">
          <w:marLeft w:val="640"/>
          <w:marRight w:val="0"/>
          <w:marTop w:val="0"/>
          <w:marBottom w:val="0"/>
          <w:divBdr>
            <w:top w:val="none" w:sz="0" w:space="0" w:color="auto"/>
            <w:left w:val="none" w:sz="0" w:space="0" w:color="auto"/>
            <w:bottom w:val="none" w:sz="0" w:space="0" w:color="auto"/>
            <w:right w:val="none" w:sz="0" w:space="0" w:color="auto"/>
          </w:divBdr>
        </w:div>
        <w:div w:id="1733653473">
          <w:marLeft w:val="640"/>
          <w:marRight w:val="0"/>
          <w:marTop w:val="0"/>
          <w:marBottom w:val="0"/>
          <w:divBdr>
            <w:top w:val="none" w:sz="0" w:space="0" w:color="auto"/>
            <w:left w:val="none" w:sz="0" w:space="0" w:color="auto"/>
            <w:bottom w:val="none" w:sz="0" w:space="0" w:color="auto"/>
            <w:right w:val="none" w:sz="0" w:space="0" w:color="auto"/>
          </w:divBdr>
        </w:div>
        <w:div w:id="1776947772">
          <w:marLeft w:val="640"/>
          <w:marRight w:val="0"/>
          <w:marTop w:val="0"/>
          <w:marBottom w:val="0"/>
          <w:divBdr>
            <w:top w:val="none" w:sz="0" w:space="0" w:color="auto"/>
            <w:left w:val="none" w:sz="0" w:space="0" w:color="auto"/>
            <w:bottom w:val="none" w:sz="0" w:space="0" w:color="auto"/>
            <w:right w:val="none" w:sz="0" w:space="0" w:color="auto"/>
          </w:divBdr>
        </w:div>
        <w:div w:id="1780222437">
          <w:marLeft w:val="640"/>
          <w:marRight w:val="0"/>
          <w:marTop w:val="0"/>
          <w:marBottom w:val="0"/>
          <w:divBdr>
            <w:top w:val="none" w:sz="0" w:space="0" w:color="auto"/>
            <w:left w:val="none" w:sz="0" w:space="0" w:color="auto"/>
            <w:bottom w:val="none" w:sz="0" w:space="0" w:color="auto"/>
            <w:right w:val="none" w:sz="0" w:space="0" w:color="auto"/>
          </w:divBdr>
        </w:div>
        <w:div w:id="1789348160">
          <w:marLeft w:val="640"/>
          <w:marRight w:val="0"/>
          <w:marTop w:val="0"/>
          <w:marBottom w:val="0"/>
          <w:divBdr>
            <w:top w:val="none" w:sz="0" w:space="0" w:color="auto"/>
            <w:left w:val="none" w:sz="0" w:space="0" w:color="auto"/>
            <w:bottom w:val="none" w:sz="0" w:space="0" w:color="auto"/>
            <w:right w:val="none" w:sz="0" w:space="0" w:color="auto"/>
          </w:divBdr>
        </w:div>
        <w:div w:id="1803690936">
          <w:marLeft w:val="640"/>
          <w:marRight w:val="0"/>
          <w:marTop w:val="0"/>
          <w:marBottom w:val="0"/>
          <w:divBdr>
            <w:top w:val="none" w:sz="0" w:space="0" w:color="auto"/>
            <w:left w:val="none" w:sz="0" w:space="0" w:color="auto"/>
            <w:bottom w:val="none" w:sz="0" w:space="0" w:color="auto"/>
            <w:right w:val="none" w:sz="0" w:space="0" w:color="auto"/>
          </w:divBdr>
        </w:div>
        <w:div w:id="1829395395">
          <w:marLeft w:val="640"/>
          <w:marRight w:val="0"/>
          <w:marTop w:val="0"/>
          <w:marBottom w:val="0"/>
          <w:divBdr>
            <w:top w:val="none" w:sz="0" w:space="0" w:color="auto"/>
            <w:left w:val="none" w:sz="0" w:space="0" w:color="auto"/>
            <w:bottom w:val="none" w:sz="0" w:space="0" w:color="auto"/>
            <w:right w:val="none" w:sz="0" w:space="0" w:color="auto"/>
          </w:divBdr>
        </w:div>
        <w:div w:id="1838230783">
          <w:marLeft w:val="640"/>
          <w:marRight w:val="0"/>
          <w:marTop w:val="0"/>
          <w:marBottom w:val="0"/>
          <w:divBdr>
            <w:top w:val="none" w:sz="0" w:space="0" w:color="auto"/>
            <w:left w:val="none" w:sz="0" w:space="0" w:color="auto"/>
            <w:bottom w:val="none" w:sz="0" w:space="0" w:color="auto"/>
            <w:right w:val="none" w:sz="0" w:space="0" w:color="auto"/>
          </w:divBdr>
        </w:div>
        <w:div w:id="1868105463">
          <w:marLeft w:val="640"/>
          <w:marRight w:val="0"/>
          <w:marTop w:val="0"/>
          <w:marBottom w:val="0"/>
          <w:divBdr>
            <w:top w:val="none" w:sz="0" w:space="0" w:color="auto"/>
            <w:left w:val="none" w:sz="0" w:space="0" w:color="auto"/>
            <w:bottom w:val="none" w:sz="0" w:space="0" w:color="auto"/>
            <w:right w:val="none" w:sz="0" w:space="0" w:color="auto"/>
          </w:divBdr>
        </w:div>
        <w:div w:id="1869440978">
          <w:marLeft w:val="640"/>
          <w:marRight w:val="0"/>
          <w:marTop w:val="0"/>
          <w:marBottom w:val="0"/>
          <w:divBdr>
            <w:top w:val="none" w:sz="0" w:space="0" w:color="auto"/>
            <w:left w:val="none" w:sz="0" w:space="0" w:color="auto"/>
            <w:bottom w:val="none" w:sz="0" w:space="0" w:color="auto"/>
            <w:right w:val="none" w:sz="0" w:space="0" w:color="auto"/>
          </w:divBdr>
        </w:div>
        <w:div w:id="1870948011">
          <w:marLeft w:val="640"/>
          <w:marRight w:val="0"/>
          <w:marTop w:val="0"/>
          <w:marBottom w:val="0"/>
          <w:divBdr>
            <w:top w:val="none" w:sz="0" w:space="0" w:color="auto"/>
            <w:left w:val="none" w:sz="0" w:space="0" w:color="auto"/>
            <w:bottom w:val="none" w:sz="0" w:space="0" w:color="auto"/>
            <w:right w:val="none" w:sz="0" w:space="0" w:color="auto"/>
          </w:divBdr>
        </w:div>
        <w:div w:id="1897738488">
          <w:marLeft w:val="640"/>
          <w:marRight w:val="0"/>
          <w:marTop w:val="0"/>
          <w:marBottom w:val="0"/>
          <w:divBdr>
            <w:top w:val="none" w:sz="0" w:space="0" w:color="auto"/>
            <w:left w:val="none" w:sz="0" w:space="0" w:color="auto"/>
            <w:bottom w:val="none" w:sz="0" w:space="0" w:color="auto"/>
            <w:right w:val="none" w:sz="0" w:space="0" w:color="auto"/>
          </w:divBdr>
        </w:div>
        <w:div w:id="1908493119">
          <w:marLeft w:val="640"/>
          <w:marRight w:val="0"/>
          <w:marTop w:val="0"/>
          <w:marBottom w:val="0"/>
          <w:divBdr>
            <w:top w:val="none" w:sz="0" w:space="0" w:color="auto"/>
            <w:left w:val="none" w:sz="0" w:space="0" w:color="auto"/>
            <w:bottom w:val="none" w:sz="0" w:space="0" w:color="auto"/>
            <w:right w:val="none" w:sz="0" w:space="0" w:color="auto"/>
          </w:divBdr>
        </w:div>
        <w:div w:id="1965304942">
          <w:marLeft w:val="640"/>
          <w:marRight w:val="0"/>
          <w:marTop w:val="0"/>
          <w:marBottom w:val="0"/>
          <w:divBdr>
            <w:top w:val="none" w:sz="0" w:space="0" w:color="auto"/>
            <w:left w:val="none" w:sz="0" w:space="0" w:color="auto"/>
            <w:bottom w:val="none" w:sz="0" w:space="0" w:color="auto"/>
            <w:right w:val="none" w:sz="0" w:space="0" w:color="auto"/>
          </w:divBdr>
        </w:div>
        <w:div w:id="2014336417">
          <w:marLeft w:val="640"/>
          <w:marRight w:val="0"/>
          <w:marTop w:val="0"/>
          <w:marBottom w:val="0"/>
          <w:divBdr>
            <w:top w:val="none" w:sz="0" w:space="0" w:color="auto"/>
            <w:left w:val="none" w:sz="0" w:space="0" w:color="auto"/>
            <w:bottom w:val="none" w:sz="0" w:space="0" w:color="auto"/>
            <w:right w:val="none" w:sz="0" w:space="0" w:color="auto"/>
          </w:divBdr>
        </w:div>
        <w:div w:id="2066372941">
          <w:marLeft w:val="640"/>
          <w:marRight w:val="0"/>
          <w:marTop w:val="0"/>
          <w:marBottom w:val="0"/>
          <w:divBdr>
            <w:top w:val="none" w:sz="0" w:space="0" w:color="auto"/>
            <w:left w:val="none" w:sz="0" w:space="0" w:color="auto"/>
            <w:bottom w:val="none" w:sz="0" w:space="0" w:color="auto"/>
            <w:right w:val="none" w:sz="0" w:space="0" w:color="auto"/>
          </w:divBdr>
        </w:div>
        <w:div w:id="2070692559">
          <w:marLeft w:val="640"/>
          <w:marRight w:val="0"/>
          <w:marTop w:val="0"/>
          <w:marBottom w:val="0"/>
          <w:divBdr>
            <w:top w:val="none" w:sz="0" w:space="0" w:color="auto"/>
            <w:left w:val="none" w:sz="0" w:space="0" w:color="auto"/>
            <w:bottom w:val="none" w:sz="0" w:space="0" w:color="auto"/>
            <w:right w:val="none" w:sz="0" w:space="0" w:color="auto"/>
          </w:divBdr>
        </w:div>
        <w:div w:id="2073236857">
          <w:marLeft w:val="640"/>
          <w:marRight w:val="0"/>
          <w:marTop w:val="0"/>
          <w:marBottom w:val="0"/>
          <w:divBdr>
            <w:top w:val="none" w:sz="0" w:space="0" w:color="auto"/>
            <w:left w:val="none" w:sz="0" w:space="0" w:color="auto"/>
            <w:bottom w:val="none" w:sz="0" w:space="0" w:color="auto"/>
            <w:right w:val="none" w:sz="0" w:space="0" w:color="auto"/>
          </w:divBdr>
        </w:div>
        <w:div w:id="2076657487">
          <w:marLeft w:val="640"/>
          <w:marRight w:val="0"/>
          <w:marTop w:val="0"/>
          <w:marBottom w:val="0"/>
          <w:divBdr>
            <w:top w:val="none" w:sz="0" w:space="0" w:color="auto"/>
            <w:left w:val="none" w:sz="0" w:space="0" w:color="auto"/>
            <w:bottom w:val="none" w:sz="0" w:space="0" w:color="auto"/>
            <w:right w:val="none" w:sz="0" w:space="0" w:color="auto"/>
          </w:divBdr>
        </w:div>
        <w:div w:id="2086099685">
          <w:marLeft w:val="640"/>
          <w:marRight w:val="0"/>
          <w:marTop w:val="0"/>
          <w:marBottom w:val="0"/>
          <w:divBdr>
            <w:top w:val="none" w:sz="0" w:space="0" w:color="auto"/>
            <w:left w:val="none" w:sz="0" w:space="0" w:color="auto"/>
            <w:bottom w:val="none" w:sz="0" w:space="0" w:color="auto"/>
            <w:right w:val="none" w:sz="0" w:space="0" w:color="auto"/>
          </w:divBdr>
        </w:div>
        <w:div w:id="2106264228">
          <w:marLeft w:val="640"/>
          <w:marRight w:val="0"/>
          <w:marTop w:val="0"/>
          <w:marBottom w:val="0"/>
          <w:divBdr>
            <w:top w:val="none" w:sz="0" w:space="0" w:color="auto"/>
            <w:left w:val="none" w:sz="0" w:space="0" w:color="auto"/>
            <w:bottom w:val="none" w:sz="0" w:space="0" w:color="auto"/>
            <w:right w:val="none" w:sz="0" w:space="0" w:color="auto"/>
          </w:divBdr>
        </w:div>
        <w:div w:id="2112433956">
          <w:marLeft w:val="640"/>
          <w:marRight w:val="0"/>
          <w:marTop w:val="0"/>
          <w:marBottom w:val="0"/>
          <w:divBdr>
            <w:top w:val="none" w:sz="0" w:space="0" w:color="auto"/>
            <w:left w:val="none" w:sz="0" w:space="0" w:color="auto"/>
            <w:bottom w:val="none" w:sz="0" w:space="0" w:color="auto"/>
            <w:right w:val="none" w:sz="0" w:space="0" w:color="auto"/>
          </w:divBdr>
        </w:div>
        <w:div w:id="2118211724">
          <w:marLeft w:val="640"/>
          <w:marRight w:val="0"/>
          <w:marTop w:val="0"/>
          <w:marBottom w:val="0"/>
          <w:divBdr>
            <w:top w:val="none" w:sz="0" w:space="0" w:color="auto"/>
            <w:left w:val="none" w:sz="0" w:space="0" w:color="auto"/>
            <w:bottom w:val="none" w:sz="0" w:space="0" w:color="auto"/>
            <w:right w:val="none" w:sz="0" w:space="0" w:color="auto"/>
          </w:divBdr>
        </w:div>
      </w:divsChild>
    </w:div>
    <w:div w:id="572202761">
      <w:bodyDiv w:val="1"/>
      <w:marLeft w:val="0"/>
      <w:marRight w:val="0"/>
      <w:marTop w:val="0"/>
      <w:marBottom w:val="0"/>
      <w:divBdr>
        <w:top w:val="none" w:sz="0" w:space="0" w:color="auto"/>
        <w:left w:val="none" w:sz="0" w:space="0" w:color="auto"/>
        <w:bottom w:val="none" w:sz="0" w:space="0" w:color="auto"/>
        <w:right w:val="none" w:sz="0" w:space="0" w:color="auto"/>
      </w:divBdr>
      <w:divsChild>
        <w:div w:id="20864887">
          <w:marLeft w:val="640"/>
          <w:marRight w:val="0"/>
          <w:marTop w:val="0"/>
          <w:marBottom w:val="0"/>
          <w:divBdr>
            <w:top w:val="none" w:sz="0" w:space="0" w:color="auto"/>
            <w:left w:val="none" w:sz="0" w:space="0" w:color="auto"/>
            <w:bottom w:val="none" w:sz="0" w:space="0" w:color="auto"/>
            <w:right w:val="none" w:sz="0" w:space="0" w:color="auto"/>
          </w:divBdr>
        </w:div>
        <w:div w:id="23680517">
          <w:marLeft w:val="640"/>
          <w:marRight w:val="0"/>
          <w:marTop w:val="0"/>
          <w:marBottom w:val="0"/>
          <w:divBdr>
            <w:top w:val="none" w:sz="0" w:space="0" w:color="auto"/>
            <w:left w:val="none" w:sz="0" w:space="0" w:color="auto"/>
            <w:bottom w:val="none" w:sz="0" w:space="0" w:color="auto"/>
            <w:right w:val="none" w:sz="0" w:space="0" w:color="auto"/>
          </w:divBdr>
        </w:div>
        <w:div w:id="32585664">
          <w:marLeft w:val="640"/>
          <w:marRight w:val="0"/>
          <w:marTop w:val="0"/>
          <w:marBottom w:val="0"/>
          <w:divBdr>
            <w:top w:val="none" w:sz="0" w:space="0" w:color="auto"/>
            <w:left w:val="none" w:sz="0" w:space="0" w:color="auto"/>
            <w:bottom w:val="none" w:sz="0" w:space="0" w:color="auto"/>
            <w:right w:val="none" w:sz="0" w:space="0" w:color="auto"/>
          </w:divBdr>
        </w:div>
        <w:div w:id="53630033">
          <w:marLeft w:val="640"/>
          <w:marRight w:val="0"/>
          <w:marTop w:val="0"/>
          <w:marBottom w:val="0"/>
          <w:divBdr>
            <w:top w:val="none" w:sz="0" w:space="0" w:color="auto"/>
            <w:left w:val="none" w:sz="0" w:space="0" w:color="auto"/>
            <w:bottom w:val="none" w:sz="0" w:space="0" w:color="auto"/>
            <w:right w:val="none" w:sz="0" w:space="0" w:color="auto"/>
          </w:divBdr>
        </w:div>
        <w:div w:id="73866424">
          <w:marLeft w:val="640"/>
          <w:marRight w:val="0"/>
          <w:marTop w:val="0"/>
          <w:marBottom w:val="0"/>
          <w:divBdr>
            <w:top w:val="none" w:sz="0" w:space="0" w:color="auto"/>
            <w:left w:val="none" w:sz="0" w:space="0" w:color="auto"/>
            <w:bottom w:val="none" w:sz="0" w:space="0" w:color="auto"/>
            <w:right w:val="none" w:sz="0" w:space="0" w:color="auto"/>
          </w:divBdr>
        </w:div>
        <w:div w:id="76709366">
          <w:marLeft w:val="640"/>
          <w:marRight w:val="0"/>
          <w:marTop w:val="0"/>
          <w:marBottom w:val="0"/>
          <w:divBdr>
            <w:top w:val="none" w:sz="0" w:space="0" w:color="auto"/>
            <w:left w:val="none" w:sz="0" w:space="0" w:color="auto"/>
            <w:bottom w:val="none" w:sz="0" w:space="0" w:color="auto"/>
            <w:right w:val="none" w:sz="0" w:space="0" w:color="auto"/>
          </w:divBdr>
        </w:div>
        <w:div w:id="93988444">
          <w:marLeft w:val="640"/>
          <w:marRight w:val="0"/>
          <w:marTop w:val="0"/>
          <w:marBottom w:val="0"/>
          <w:divBdr>
            <w:top w:val="none" w:sz="0" w:space="0" w:color="auto"/>
            <w:left w:val="none" w:sz="0" w:space="0" w:color="auto"/>
            <w:bottom w:val="none" w:sz="0" w:space="0" w:color="auto"/>
            <w:right w:val="none" w:sz="0" w:space="0" w:color="auto"/>
          </w:divBdr>
        </w:div>
        <w:div w:id="118692317">
          <w:marLeft w:val="640"/>
          <w:marRight w:val="0"/>
          <w:marTop w:val="0"/>
          <w:marBottom w:val="0"/>
          <w:divBdr>
            <w:top w:val="none" w:sz="0" w:space="0" w:color="auto"/>
            <w:left w:val="none" w:sz="0" w:space="0" w:color="auto"/>
            <w:bottom w:val="none" w:sz="0" w:space="0" w:color="auto"/>
            <w:right w:val="none" w:sz="0" w:space="0" w:color="auto"/>
          </w:divBdr>
        </w:div>
        <w:div w:id="121581961">
          <w:marLeft w:val="640"/>
          <w:marRight w:val="0"/>
          <w:marTop w:val="0"/>
          <w:marBottom w:val="0"/>
          <w:divBdr>
            <w:top w:val="none" w:sz="0" w:space="0" w:color="auto"/>
            <w:left w:val="none" w:sz="0" w:space="0" w:color="auto"/>
            <w:bottom w:val="none" w:sz="0" w:space="0" w:color="auto"/>
            <w:right w:val="none" w:sz="0" w:space="0" w:color="auto"/>
          </w:divBdr>
        </w:div>
        <w:div w:id="138770899">
          <w:marLeft w:val="640"/>
          <w:marRight w:val="0"/>
          <w:marTop w:val="0"/>
          <w:marBottom w:val="0"/>
          <w:divBdr>
            <w:top w:val="none" w:sz="0" w:space="0" w:color="auto"/>
            <w:left w:val="none" w:sz="0" w:space="0" w:color="auto"/>
            <w:bottom w:val="none" w:sz="0" w:space="0" w:color="auto"/>
            <w:right w:val="none" w:sz="0" w:space="0" w:color="auto"/>
          </w:divBdr>
        </w:div>
        <w:div w:id="143277666">
          <w:marLeft w:val="640"/>
          <w:marRight w:val="0"/>
          <w:marTop w:val="0"/>
          <w:marBottom w:val="0"/>
          <w:divBdr>
            <w:top w:val="none" w:sz="0" w:space="0" w:color="auto"/>
            <w:left w:val="none" w:sz="0" w:space="0" w:color="auto"/>
            <w:bottom w:val="none" w:sz="0" w:space="0" w:color="auto"/>
            <w:right w:val="none" w:sz="0" w:space="0" w:color="auto"/>
          </w:divBdr>
        </w:div>
        <w:div w:id="185217653">
          <w:marLeft w:val="640"/>
          <w:marRight w:val="0"/>
          <w:marTop w:val="0"/>
          <w:marBottom w:val="0"/>
          <w:divBdr>
            <w:top w:val="none" w:sz="0" w:space="0" w:color="auto"/>
            <w:left w:val="none" w:sz="0" w:space="0" w:color="auto"/>
            <w:bottom w:val="none" w:sz="0" w:space="0" w:color="auto"/>
            <w:right w:val="none" w:sz="0" w:space="0" w:color="auto"/>
          </w:divBdr>
        </w:div>
        <w:div w:id="192420617">
          <w:marLeft w:val="640"/>
          <w:marRight w:val="0"/>
          <w:marTop w:val="0"/>
          <w:marBottom w:val="0"/>
          <w:divBdr>
            <w:top w:val="none" w:sz="0" w:space="0" w:color="auto"/>
            <w:left w:val="none" w:sz="0" w:space="0" w:color="auto"/>
            <w:bottom w:val="none" w:sz="0" w:space="0" w:color="auto"/>
            <w:right w:val="none" w:sz="0" w:space="0" w:color="auto"/>
          </w:divBdr>
        </w:div>
        <w:div w:id="220336474">
          <w:marLeft w:val="640"/>
          <w:marRight w:val="0"/>
          <w:marTop w:val="0"/>
          <w:marBottom w:val="0"/>
          <w:divBdr>
            <w:top w:val="none" w:sz="0" w:space="0" w:color="auto"/>
            <w:left w:val="none" w:sz="0" w:space="0" w:color="auto"/>
            <w:bottom w:val="none" w:sz="0" w:space="0" w:color="auto"/>
            <w:right w:val="none" w:sz="0" w:space="0" w:color="auto"/>
          </w:divBdr>
        </w:div>
        <w:div w:id="222449822">
          <w:marLeft w:val="640"/>
          <w:marRight w:val="0"/>
          <w:marTop w:val="0"/>
          <w:marBottom w:val="0"/>
          <w:divBdr>
            <w:top w:val="none" w:sz="0" w:space="0" w:color="auto"/>
            <w:left w:val="none" w:sz="0" w:space="0" w:color="auto"/>
            <w:bottom w:val="none" w:sz="0" w:space="0" w:color="auto"/>
            <w:right w:val="none" w:sz="0" w:space="0" w:color="auto"/>
          </w:divBdr>
        </w:div>
        <w:div w:id="241070076">
          <w:marLeft w:val="640"/>
          <w:marRight w:val="0"/>
          <w:marTop w:val="0"/>
          <w:marBottom w:val="0"/>
          <w:divBdr>
            <w:top w:val="none" w:sz="0" w:space="0" w:color="auto"/>
            <w:left w:val="none" w:sz="0" w:space="0" w:color="auto"/>
            <w:bottom w:val="none" w:sz="0" w:space="0" w:color="auto"/>
            <w:right w:val="none" w:sz="0" w:space="0" w:color="auto"/>
          </w:divBdr>
        </w:div>
        <w:div w:id="257102887">
          <w:marLeft w:val="640"/>
          <w:marRight w:val="0"/>
          <w:marTop w:val="0"/>
          <w:marBottom w:val="0"/>
          <w:divBdr>
            <w:top w:val="none" w:sz="0" w:space="0" w:color="auto"/>
            <w:left w:val="none" w:sz="0" w:space="0" w:color="auto"/>
            <w:bottom w:val="none" w:sz="0" w:space="0" w:color="auto"/>
            <w:right w:val="none" w:sz="0" w:space="0" w:color="auto"/>
          </w:divBdr>
        </w:div>
        <w:div w:id="286276024">
          <w:marLeft w:val="640"/>
          <w:marRight w:val="0"/>
          <w:marTop w:val="0"/>
          <w:marBottom w:val="0"/>
          <w:divBdr>
            <w:top w:val="none" w:sz="0" w:space="0" w:color="auto"/>
            <w:left w:val="none" w:sz="0" w:space="0" w:color="auto"/>
            <w:bottom w:val="none" w:sz="0" w:space="0" w:color="auto"/>
            <w:right w:val="none" w:sz="0" w:space="0" w:color="auto"/>
          </w:divBdr>
        </w:div>
        <w:div w:id="318777513">
          <w:marLeft w:val="640"/>
          <w:marRight w:val="0"/>
          <w:marTop w:val="0"/>
          <w:marBottom w:val="0"/>
          <w:divBdr>
            <w:top w:val="none" w:sz="0" w:space="0" w:color="auto"/>
            <w:left w:val="none" w:sz="0" w:space="0" w:color="auto"/>
            <w:bottom w:val="none" w:sz="0" w:space="0" w:color="auto"/>
            <w:right w:val="none" w:sz="0" w:space="0" w:color="auto"/>
          </w:divBdr>
        </w:div>
        <w:div w:id="332490563">
          <w:marLeft w:val="640"/>
          <w:marRight w:val="0"/>
          <w:marTop w:val="0"/>
          <w:marBottom w:val="0"/>
          <w:divBdr>
            <w:top w:val="none" w:sz="0" w:space="0" w:color="auto"/>
            <w:left w:val="none" w:sz="0" w:space="0" w:color="auto"/>
            <w:bottom w:val="none" w:sz="0" w:space="0" w:color="auto"/>
            <w:right w:val="none" w:sz="0" w:space="0" w:color="auto"/>
          </w:divBdr>
        </w:div>
        <w:div w:id="384571705">
          <w:marLeft w:val="640"/>
          <w:marRight w:val="0"/>
          <w:marTop w:val="0"/>
          <w:marBottom w:val="0"/>
          <w:divBdr>
            <w:top w:val="none" w:sz="0" w:space="0" w:color="auto"/>
            <w:left w:val="none" w:sz="0" w:space="0" w:color="auto"/>
            <w:bottom w:val="none" w:sz="0" w:space="0" w:color="auto"/>
            <w:right w:val="none" w:sz="0" w:space="0" w:color="auto"/>
          </w:divBdr>
        </w:div>
        <w:div w:id="398407140">
          <w:marLeft w:val="640"/>
          <w:marRight w:val="0"/>
          <w:marTop w:val="0"/>
          <w:marBottom w:val="0"/>
          <w:divBdr>
            <w:top w:val="none" w:sz="0" w:space="0" w:color="auto"/>
            <w:left w:val="none" w:sz="0" w:space="0" w:color="auto"/>
            <w:bottom w:val="none" w:sz="0" w:space="0" w:color="auto"/>
            <w:right w:val="none" w:sz="0" w:space="0" w:color="auto"/>
          </w:divBdr>
        </w:div>
        <w:div w:id="422648587">
          <w:marLeft w:val="640"/>
          <w:marRight w:val="0"/>
          <w:marTop w:val="0"/>
          <w:marBottom w:val="0"/>
          <w:divBdr>
            <w:top w:val="none" w:sz="0" w:space="0" w:color="auto"/>
            <w:left w:val="none" w:sz="0" w:space="0" w:color="auto"/>
            <w:bottom w:val="none" w:sz="0" w:space="0" w:color="auto"/>
            <w:right w:val="none" w:sz="0" w:space="0" w:color="auto"/>
          </w:divBdr>
        </w:div>
        <w:div w:id="469829143">
          <w:marLeft w:val="640"/>
          <w:marRight w:val="0"/>
          <w:marTop w:val="0"/>
          <w:marBottom w:val="0"/>
          <w:divBdr>
            <w:top w:val="none" w:sz="0" w:space="0" w:color="auto"/>
            <w:left w:val="none" w:sz="0" w:space="0" w:color="auto"/>
            <w:bottom w:val="none" w:sz="0" w:space="0" w:color="auto"/>
            <w:right w:val="none" w:sz="0" w:space="0" w:color="auto"/>
          </w:divBdr>
        </w:div>
        <w:div w:id="519315549">
          <w:marLeft w:val="640"/>
          <w:marRight w:val="0"/>
          <w:marTop w:val="0"/>
          <w:marBottom w:val="0"/>
          <w:divBdr>
            <w:top w:val="none" w:sz="0" w:space="0" w:color="auto"/>
            <w:left w:val="none" w:sz="0" w:space="0" w:color="auto"/>
            <w:bottom w:val="none" w:sz="0" w:space="0" w:color="auto"/>
            <w:right w:val="none" w:sz="0" w:space="0" w:color="auto"/>
          </w:divBdr>
        </w:div>
        <w:div w:id="555968157">
          <w:marLeft w:val="640"/>
          <w:marRight w:val="0"/>
          <w:marTop w:val="0"/>
          <w:marBottom w:val="0"/>
          <w:divBdr>
            <w:top w:val="none" w:sz="0" w:space="0" w:color="auto"/>
            <w:left w:val="none" w:sz="0" w:space="0" w:color="auto"/>
            <w:bottom w:val="none" w:sz="0" w:space="0" w:color="auto"/>
            <w:right w:val="none" w:sz="0" w:space="0" w:color="auto"/>
          </w:divBdr>
        </w:div>
        <w:div w:id="557130038">
          <w:marLeft w:val="640"/>
          <w:marRight w:val="0"/>
          <w:marTop w:val="0"/>
          <w:marBottom w:val="0"/>
          <w:divBdr>
            <w:top w:val="none" w:sz="0" w:space="0" w:color="auto"/>
            <w:left w:val="none" w:sz="0" w:space="0" w:color="auto"/>
            <w:bottom w:val="none" w:sz="0" w:space="0" w:color="auto"/>
            <w:right w:val="none" w:sz="0" w:space="0" w:color="auto"/>
          </w:divBdr>
        </w:div>
        <w:div w:id="628315151">
          <w:marLeft w:val="640"/>
          <w:marRight w:val="0"/>
          <w:marTop w:val="0"/>
          <w:marBottom w:val="0"/>
          <w:divBdr>
            <w:top w:val="none" w:sz="0" w:space="0" w:color="auto"/>
            <w:left w:val="none" w:sz="0" w:space="0" w:color="auto"/>
            <w:bottom w:val="none" w:sz="0" w:space="0" w:color="auto"/>
            <w:right w:val="none" w:sz="0" w:space="0" w:color="auto"/>
          </w:divBdr>
        </w:div>
        <w:div w:id="635598679">
          <w:marLeft w:val="640"/>
          <w:marRight w:val="0"/>
          <w:marTop w:val="0"/>
          <w:marBottom w:val="0"/>
          <w:divBdr>
            <w:top w:val="none" w:sz="0" w:space="0" w:color="auto"/>
            <w:left w:val="none" w:sz="0" w:space="0" w:color="auto"/>
            <w:bottom w:val="none" w:sz="0" w:space="0" w:color="auto"/>
            <w:right w:val="none" w:sz="0" w:space="0" w:color="auto"/>
          </w:divBdr>
        </w:div>
        <w:div w:id="640619906">
          <w:marLeft w:val="640"/>
          <w:marRight w:val="0"/>
          <w:marTop w:val="0"/>
          <w:marBottom w:val="0"/>
          <w:divBdr>
            <w:top w:val="none" w:sz="0" w:space="0" w:color="auto"/>
            <w:left w:val="none" w:sz="0" w:space="0" w:color="auto"/>
            <w:bottom w:val="none" w:sz="0" w:space="0" w:color="auto"/>
            <w:right w:val="none" w:sz="0" w:space="0" w:color="auto"/>
          </w:divBdr>
        </w:div>
        <w:div w:id="641882458">
          <w:marLeft w:val="640"/>
          <w:marRight w:val="0"/>
          <w:marTop w:val="0"/>
          <w:marBottom w:val="0"/>
          <w:divBdr>
            <w:top w:val="none" w:sz="0" w:space="0" w:color="auto"/>
            <w:left w:val="none" w:sz="0" w:space="0" w:color="auto"/>
            <w:bottom w:val="none" w:sz="0" w:space="0" w:color="auto"/>
            <w:right w:val="none" w:sz="0" w:space="0" w:color="auto"/>
          </w:divBdr>
        </w:div>
        <w:div w:id="656615294">
          <w:marLeft w:val="640"/>
          <w:marRight w:val="0"/>
          <w:marTop w:val="0"/>
          <w:marBottom w:val="0"/>
          <w:divBdr>
            <w:top w:val="none" w:sz="0" w:space="0" w:color="auto"/>
            <w:left w:val="none" w:sz="0" w:space="0" w:color="auto"/>
            <w:bottom w:val="none" w:sz="0" w:space="0" w:color="auto"/>
            <w:right w:val="none" w:sz="0" w:space="0" w:color="auto"/>
          </w:divBdr>
        </w:div>
        <w:div w:id="681976989">
          <w:marLeft w:val="640"/>
          <w:marRight w:val="0"/>
          <w:marTop w:val="0"/>
          <w:marBottom w:val="0"/>
          <w:divBdr>
            <w:top w:val="none" w:sz="0" w:space="0" w:color="auto"/>
            <w:left w:val="none" w:sz="0" w:space="0" w:color="auto"/>
            <w:bottom w:val="none" w:sz="0" w:space="0" w:color="auto"/>
            <w:right w:val="none" w:sz="0" w:space="0" w:color="auto"/>
          </w:divBdr>
        </w:div>
        <w:div w:id="684750941">
          <w:marLeft w:val="640"/>
          <w:marRight w:val="0"/>
          <w:marTop w:val="0"/>
          <w:marBottom w:val="0"/>
          <w:divBdr>
            <w:top w:val="none" w:sz="0" w:space="0" w:color="auto"/>
            <w:left w:val="none" w:sz="0" w:space="0" w:color="auto"/>
            <w:bottom w:val="none" w:sz="0" w:space="0" w:color="auto"/>
            <w:right w:val="none" w:sz="0" w:space="0" w:color="auto"/>
          </w:divBdr>
        </w:div>
        <w:div w:id="721753505">
          <w:marLeft w:val="640"/>
          <w:marRight w:val="0"/>
          <w:marTop w:val="0"/>
          <w:marBottom w:val="0"/>
          <w:divBdr>
            <w:top w:val="none" w:sz="0" w:space="0" w:color="auto"/>
            <w:left w:val="none" w:sz="0" w:space="0" w:color="auto"/>
            <w:bottom w:val="none" w:sz="0" w:space="0" w:color="auto"/>
            <w:right w:val="none" w:sz="0" w:space="0" w:color="auto"/>
          </w:divBdr>
        </w:div>
        <w:div w:id="729883833">
          <w:marLeft w:val="640"/>
          <w:marRight w:val="0"/>
          <w:marTop w:val="0"/>
          <w:marBottom w:val="0"/>
          <w:divBdr>
            <w:top w:val="none" w:sz="0" w:space="0" w:color="auto"/>
            <w:left w:val="none" w:sz="0" w:space="0" w:color="auto"/>
            <w:bottom w:val="none" w:sz="0" w:space="0" w:color="auto"/>
            <w:right w:val="none" w:sz="0" w:space="0" w:color="auto"/>
          </w:divBdr>
        </w:div>
        <w:div w:id="733283969">
          <w:marLeft w:val="640"/>
          <w:marRight w:val="0"/>
          <w:marTop w:val="0"/>
          <w:marBottom w:val="0"/>
          <w:divBdr>
            <w:top w:val="none" w:sz="0" w:space="0" w:color="auto"/>
            <w:left w:val="none" w:sz="0" w:space="0" w:color="auto"/>
            <w:bottom w:val="none" w:sz="0" w:space="0" w:color="auto"/>
            <w:right w:val="none" w:sz="0" w:space="0" w:color="auto"/>
          </w:divBdr>
        </w:div>
        <w:div w:id="741686147">
          <w:marLeft w:val="640"/>
          <w:marRight w:val="0"/>
          <w:marTop w:val="0"/>
          <w:marBottom w:val="0"/>
          <w:divBdr>
            <w:top w:val="none" w:sz="0" w:space="0" w:color="auto"/>
            <w:left w:val="none" w:sz="0" w:space="0" w:color="auto"/>
            <w:bottom w:val="none" w:sz="0" w:space="0" w:color="auto"/>
            <w:right w:val="none" w:sz="0" w:space="0" w:color="auto"/>
          </w:divBdr>
        </w:div>
        <w:div w:id="745227098">
          <w:marLeft w:val="640"/>
          <w:marRight w:val="0"/>
          <w:marTop w:val="0"/>
          <w:marBottom w:val="0"/>
          <w:divBdr>
            <w:top w:val="none" w:sz="0" w:space="0" w:color="auto"/>
            <w:left w:val="none" w:sz="0" w:space="0" w:color="auto"/>
            <w:bottom w:val="none" w:sz="0" w:space="0" w:color="auto"/>
            <w:right w:val="none" w:sz="0" w:space="0" w:color="auto"/>
          </w:divBdr>
        </w:div>
        <w:div w:id="770009551">
          <w:marLeft w:val="640"/>
          <w:marRight w:val="0"/>
          <w:marTop w:val="0"/>
          <w:marBottom w:val="0"/>
          <w:divBdr>
            <w:top w:val="none" w:sz="0" w:space="0" w:color="auto"/>
            <w:left w:val="none" w:sz="0" w:space="0" w:color="auto"/>
            <w:bottom w:val="none" w:sz="0" w:space="0" w:color="auto"/>
            <w:right w:val="none" w:sz="0" w:space="0" w:color="auto"/>
          </w:divBdr>
        </w:div>
        <w:div w:id="827091918">
          <w:marLeft w:val="640"/>
          <w:marRight w:val="0"/>
          <w:marTop w:val="0"/>
          <w:marBottom w:val="0"/>
          <w:divBdr>
            <w:top w:val="none" w:sz="0" w:space="0" w:color="auto"/>
            <w:left w:val="none" w:sz="0" w:space="0" w:color="auto"/>
            <w:bottom w:val="none" w:sz="0" w:space="0" w:color="auto"/>
            <w:right w:val="none" w:sz="0" w:space="0" w:color="auto"/>
          </w:divBdr>
        </w:div>
        <w:div w:id="828520361">
          <w:marLeft w:val="640"/>
          <w:marRight w:val="0"/>
          <w:marTop w:val="0"/>
          <w:marBottom w:val="0"/>
          <w:divBdr>
            <w:top w:val="none" w:sz="0" w:space="0" w:color="auto"/>
            <w:left w:val="none" w:sz="0" w:space="0" w:color="auto"/>
            <w:bottom w:val="none" w:sz="0" w:space="0" w:color="auto"/>
            <w:right w:val="none" w:sz="0" w:space="0" w:color="auto"/>
          </w:divBdr>
        </w:div>
        <w:div w:id="829906325">
          <w:marLeft w:val="640"/>
          <w:marRight w:val="0"/>
          <w:marTop w:val="0"/>
          <w:marBottom w:val="0"/>
          <w:divBdr>
            <w:top w:val="none" w:sz="0" w:space="0" w:color="auto"/>
            <w:left w:val="none" w:sz="0" w:space="0" w:color="auto"/>
            <w:bottom w:val="none" w:sz="0" w:space="0" w:color="auto"/>
            <w:right w:val="none" w:sz="0" w:space="0" w:color="auto"/>
          </w:divBdr>
        </w:div>
        <w:div w:id="830370695">
          <w:marLeft w:val="640"/>
          <w:marRight w:val="0"/>
          <w:marTop w:val="0"/>
          <w:marBottom w:val="0"/>
          <w:divBdr>
            <w:top w:val="none" w:sz="0" w:space="0" w:color="auto"/>
            <w:left w:val="none" w:sz="0" w:space="0" w:color="auto"/>
            <w:bottom w:val="none" w:sz="0" w:space="0" w:color="auto"/>
            <w:right w:val="none" w:sz="0" w:space="0" w:color="auto"/>
          </w:divBdr>
        </w:div>
        <w:div w:id="848249993">
          <w:marLeft w:val="640"/>
          <w:marRight w:val="0"/>
          <w:marTop w:val="0"/>
          <w:marBottom w:val="0"/>
          <w:divBdr>
            <w:top w:val="none" w:sz="0" w:space="0" w:color="auto"/>
            <w:left w:val="none" w:sz="0" w:space="0" w:color="auto"/>
            <w:bottom w:val="none" w:sz="0" w:space="0" w:color="auto"/>
            <w:right w:val="none" w:sz="0" w:space="0" w:color="auto"/>
          </w:divBdr>
        </w:div>
        <w:div w:id="854997839">
          <w:marLeft w:val="640"/>
          <w:marRight w:val="0"/>
          <w:marTop w:val="0"/>
          <w:marBottom w:val="0"/>
          <w:divBdr>
            <w:top w:val="none" w:sz="0" w:space="0" w:color="auto"/>
            <w:left w:val="none" w:sz="0" w:space="0" w:color="auto"/>
            <w:bottom w:val="none" w:sz="0" w:space="0" w:color="auto"/>
            <w:right w:val="none" w:sz="0" w:space="0" w:color="auto"/>
          </w:divBdr>
        </w:div>
        <w:div w:id="860819168">
          <w:marLeft w:val="640"/>
          <w:marRight w:val="0"/>
          <w:marTop w:val="0"/>
          <w:marBottom w:val="0"/>
          <w:divBdr>
            <w:top w:val="none" w:sz="0" w:space="0" w:color="auto"/>
            <w:left w:val="none" w:sz="0" w:space="0" w:color="auto"/>
            <w:bottom w:val="none" w:sz="0" w:space="0" w:color="auto"/>
            <w:right w:val="none" w:sz="0" w:space="0" w:color="auto"/>
          </w:divBdr>
        </w:div>
        <w:div w:id="938679207">
          <w:marLeft w:val="640"/>
          <w:marRight w:val="0"/>
          <w:marTop w:val="0"/>
          <w:marBottom w:val="0"/>
          <w:divBdr>
            <w:top w:val="none" w:sz="0" w:space="0" w:color="auto"/>
            <w:left w:val="none" w:sz="0" w:space="0" w:color="auto"/>
            <w:bottom w:val="none" w:sz="0" w:space="0" w:color="auto"/>
            <w:right w:val="none" w:sz="0" w:space="0" w:color="auto"/>
          </w:divBdr>
        </w:div>
        <w:div w:id="958292418">
          <w:marLeft w:val="640"/>
          <w:marRight w:val="0"/>
          <w:marTop w:val="0"/>
          <w:marBottom w:val="0"/>
          <w:divBdr>
            <w:top w:val="none" w:sz="0" w:space="0" w:color="auto"/>
            <w:left w:val="none" w:sz="0" w:space="0" w:color="auto"/>
            <w:bottom w:val="none" w:sz="0" w:space="0" w:color="auto"/>
            <w:right w:val="none" w:sz="0" w:space="0" w:color="auto"/>
          </w:divBdr>
        </w:div>
        <w:div w:id="999889816">
          <w:marLeft w:val="640"/>
          <w:marRight w:val="0"/>
          <w:marTop w:val="0"/>
          <w:marBottom w:val="0"/>
          <w:divBdr>
            <w:top w:val="none" w:sz="0" w:space="0" w:color="auto"/>
            <w:left w:val="none" w:sz="0" w:space="0" w:color="auto"/>
            <w:bottom w:val="none" w:sz="0" w:space="0" w:color="auto"/>
            <w:right w:val="none" w:sz="0" w:space="0" w:color="auto"/>
          </w:divBdr>
        </w:div>
        <w:div w:id="1069115643">
          <w:marLeft w:val="640"/>
          <w:marRight w:val="0"/>
          <w:marTop w:val="0"/>
          <w:marBottom w:val="0"/>
          <w:divBdr>
            <w:top w:val="none" w:sz="0" w:space="0" w:color="auto"/>
            <w:left w:val="none" w:sz="0" w:space="0" w:color="auto"/>
            <w:bottom w:val="none" w:sz="0" w:space="0" w:color="auto"/>
            <w:right w:val="none" w:sz="0" w:space="0" w:color="auto"/>
          </w:divBdr>
        </w:div>
        <w:div w:id="1078139043">
          <w:marLeft w:val="640"/>
          <w:marRight w:val="0"/>
          <w:marTop w:val="0"/>
          <w:marBottom w:val="0"/>
          <w:divBdr>
            <w:top w:val="none" w:sz="0" w:space="0" w:color="auto"/>
            <w:left w:val="none" w:sz="0" w:space="0" w:color="auto"/>
            <w:bottom w:val="none" w:sz="0" w:space="0" w:color="auto"/>
            <w:right w:val="none" w:sz="0" w:space="0" w:color="auto"/>
          </w:divBdr>
        </w:div>
        <w:div w:id="1108044055">
          <w:marLeft w:val="640"/>
          <w:marRight w:val="0"/>
          <w:marTop w:val="0"/>
          <w:marBottom w:val="0"/>
          <w:divBdr>
            <w:top w:val="none" w:sz="0" w:space="0" w:color="auto"/>
            <w:left w:val="none" w:sz="0" w:space="0" w:color="auto"/>
            <w:bottom w:val="none" w:sz="0" w:space="0" w:color="auto"/>
            <w:right w:val="none" w:sz="0" w:space="0" w:color="auto"/>
          </w:divBdr>
        </w:div>
        <w:div w:id="1113524085">
          <w:marLeft w:val="640"/>
          <w:marRight w:val="0"/>
          <w:marTop w:val="0"/>
          <w:marBottom w:val="0"/>
          <w:divBdr>
            <w:top w:val="none" w:sz="0" w:space="0" w:color="auto"/>
            <w:left w:val="none" w:sz="0" w:space="0" w:color="auto"/>
            <w:bottom w:val="none" w:sz="0" w:space="0" w:color="auto"/>
            <w:right w:val="none" w:sz="0" w:space="0" w:color="auto"/>
          </w:divBdr>
        </w:div>
        <w:div w:id="1114860429">
          <w:marLeft w:val="640"/>
          <w:marRight w:val="0"/>
          <w:marTop w:val="0"/>
          <w:marBottom w:val="0"/>
          <w:divBdr>
            <w:top w:val="none" w:sz="0" w:space="0" w:color="auto"/>
            <w:left w:val="none" w:sz="0" w:space="0" w:color="auto"/>
            <w:bottom w:val="none" w:sz="0" w:space="0" w:color="auto"/>
            <w:right w:val="none" w:sz="0" w:space="0" w:color="auto"/>
          </w:divBdr>
        </w:div>
        <w:div w:id="1156071776">
          <w:marLeft w:val="640"/>
          <w:marRight w:val="0"/>
          <w:marTop w:val="0"/>
          <w:marBottom w:val="0"/>
          <w:divBdr>
            <w:top w:val="none" w:sz="0" w:space="0" w:color="auto"/>
            <w:left w:val="none" w:sz="0" w:space="0" w:color="auto"/>
            <w:bottom w:val="none" w:sz="0" w:space="0" w:color="auto"/>
            <w:right w:val="none" w:sz="0" w:space="0" w:color="auto"/>
          </w:divBdr>
        </w:div>
        <w:div w:id="1185706885">
          <w:marLeft w:val="640"/>
          <w:marRight w:val="0"/>
          <w:marTop w:val="0"/>
          <w:marBottom w:val="0"/>
          <w:divBdr>
            <w:top w:val="none" w:sz="0" w:space="0" w:color="auto"/>
            <w:left w:val="none" w:sz="0" w:space="0" w:color="auto"/>
            <w:bottom w:val="none" w:sz="0" w:space="0" w:color="auto"/>
            <w:right w:val="none" w:sz="0" w:space="0" w:color="auto"/>
          </w:divBdr>
        </w:div>
        <w:div w:id="1209686524">
          <w:marLeft w:val="640"/>
          <w:marRight w:val="0"/>
          <w:marTop w:val="0"/>
          <w:marBottom w:val="0"/>
          <w:divBdr>
            <w:top w:val="none" w:sz="0" w:space="0" w:color="auto"/>
            <w:left w:val="none" w:sz="0" w:space="0" w:color="auto"/>
            <w:bottom w:val="none" w:sz="0" w:space="0" w:color="auto"/>
            <w:right w:val="none" w:sz="0" w:space="0" w:color="auto"/>
          </w:divBdr>
        </w:div>
        <w:div w:id="1218276977">
          <w:marLeft w:val="640"/>
          <w:marRight w:val="0"/>
          <w:marTop w:val="0"/>
          <w:marBottom w:val="0"/>
          <w:divBdr>
            <w:top w:val="none" w:sz="0" w:space="0" w:color="auto"/>
            <w:left w:val="none" w:sz="0" w:space="0" w:color="auto"/>
            <w:bottom w:val="none" w:sz="0" w:space="0" w:color="auto"/>
            <w:right w:val="none" w:sz="0" w:space="0" w:color="auto"/>
          </w:divBdr>
        </w:div>
        <w:div w:id="1334449436">
          <w:marLeft w:val="640"/>
          <w:marRight w:val="0"/>
          <w:marTop w:val="0"/>
          <w:marBottom w:val="0"/>
          <w:divBdr>
            <w:top w:val="none" w:sz="0" w:space="0" w:color="auto"/>
            <w:left w:val="none" w:sz="0" w:space="0" w:color="auto"/>
            <w:bottom w:val="none" w:sz="0" w:space="0" w:color="auto"/>
            <w:right w:val="none" w:sz="0" w:space="0" w:color="auto"/>
          </w:divBdr>
        </w:div>
        <w:div w:id="1366978761">
          <w:marLeft w:val="640"/>
          <w:marRight w:val="0"/>
          <w:marTop w:val="0"/>
          <w:marBottom w:val="0"/>
          <w:divBdr>
            <w:top w:val="none" w:sz="0" w:space="0" w:color="auto"/>
            <w:left w:val="none" w:sz="0" w:space="0" w:color="auto"/>
            <w:bottom w:val="none" w:sz="0" w:space="0" w:color="auto"/>
            <w:right w:val="none" w:sz="0" w:space="0" w:color="auto"/>
          </w:divBdr>
        </w:div>
        <w:div w:id="1388530167">
          <w:marLeft w:val="640"/>
          <w:marRight w:val="0"/>
          <w:marTop w:val="0"/>
          <w:marBottom w:val="0"/>
          <w:divBdr>
            <w:top w:val="none" w:sz="0" w:space="0" w:color="auto"/>
            <w:left w:val="none" w:sz="0" w:space="0" w:color="auto"/>
            <w:bottom w:val="none" w:sz="0" w:space="0" w:color="auto"/>
            <w:right w:val="none" w:sz="0" w:space="0" w:color="auto"/>
          </w:divBdr>
        </w:div>
        <w:div w:id="1403258186">
          <w:marLeft w:val="640"/>
          <w:marRight w:val="0"/>
          <w:marTop w:val="0"/>
          <w:marBottom w:val="0"/>
          <w:divBdr>
            <w:top w:val="none" w:sz="0" w:space="0" w:color="auto"/>
            <w:left w:val="none" w:sz="0" w:space="0" w:color="auto"/>
            <w:bottom w:val="none" w:sz="0" w:space="0" w:color="auto"/>
            <w:right w:val="none" w:sz="0" w:space="0" w:color="auto"/>
          </w:divBdr>
        </w:div>
        <w:div w:id="1420785311">
          <w:marLeft w:val="640"/>
          <w:marRight w:val="0"/>
          <w:marTop w:val="0"/>
          <w:marBottom w:val="0"/>
          <w:divBdr>
            <w:top w:val="none" w:sz="0" w:space="0" w:color="auto"/>
            <w:left w:val="none" w:sz="0" w:space="0" w:color="auto"/>
            <w:bottom w:val="none" w:sz="0" w:space="0" w:color="auto"/>
            <w:right w:val="none" w:sz="0" w:space="0" w:color="auto"/>
          </w:divBdr>
        </w:div>
        <w:div w:id="1426270433">
          <w:marLeft w:val="640"/>
          <w:marRight w:val="0"/>
          <w:marTop w:val="0"/>
          <w:marBottom w:val="0"/>
          <w:divBdr>
            <w:top w:val="none" w:sz="0" w:space="0" w:color="auto"/>
            <w:left w:val="none" w:sz="0" w:space="0" w:color="auto"/>
            <w:bottom w:val="none" w:sz="0" w:space="0" w:color="auto"/>
            <w:right w:val="none" w:sz="0" w:space="0" w:color="auto"/>
          </w:divBdr>
        </w:div>
        <w:div w:id="1444152459">
          <w:marLeft w:val="640"/>
          <w:marRight w:val="0"/>
          <w:marTop w:val="0"/>
          <w:marBottom w:val="0"/>
          <w:divBdr>
            <w:top w:val="none" w:sz="0" w:space="0" w:color="auto"/>
            <w:left w:val="none" w:sz="0" w:space="0" w:color="auto"/>
            <w:bottom w:val="none" w:sz="0" w:space="0" w:color="auto"/>
            <w:right w:val="none" w:sz="0" w:space="0" w:color="auto"/>
          </w:divBdr>
        </w:div>
        <w:div w:id="1463882976">
          <w:marLeft w:val="640"/>
          <w:marRight w:val="0"/>
          <w:marTop w:val="0"/>
          <w:marBottom w:val="0"/>
          <w:divBdr>
            <w:top w:val="none" w:sz="0" w:space="0" w:color="auto"/>
            <w:left w:val="none" w:sz="0" w:space="0" w:color="auto"/>
            <w:bottom w:val="none" w:sz="0" w:space="0" w:color="auto"/>
            <w:right w:val="none" w:sz="0" w:space="0" w:color="auto"/>
          </w:divBdr>
        </w:div>
        <w:div w:id="1475416772">
          <w:marLeft w:val="640"/>
          <w:marRight w:val="0"/>
          <w:marTop w:val="0"/>
          <w:marBottom w:val="0"/>
          <w:divBdr>
            <w:top w:val="none" w:sz="0" w:space="0" w:color="auto"/>
            <w:left w:val="none" w:sz="0" w:space="0" w:color="auto"/>
            <w:bottom w:val="none" w:sz="0" w:space="0" w:color="auto"/>
            <w:right w:val="none" w:sz="0" w:space="0" w:color="auto"/>
          </w:divBdr>
        </w:div>
        <w:div w:id="1504665086">
          <w:marLeft w:val="640"/>
          <w:marRight w:val="0"/>
          <w:marTop w:val="0"/>
          <w:marBottom w:val="0"/>
          <w:divBdr>
            <w:top w:val="none" w:sz="0" w:space="0" w:color="auto"/>
            <w:left w:val="none" w:sz="0" w:space="0" w:color="auto"/>
            <w:bottom w:val="none" w:sz="0" w:space="0" w:color="auto"/>
            <w:right w:val="none" w:sz="0" w:space="0" w:color="auto"/>
          </w:divBdr>
        </w:div>
        <w:div w:id="1514758768">
          <w:marLeft w:val="640"/>
          <w:marRight w:val="0"/>
          <w:marTop w:val="0"/>
          <w:marBottom w:val="0"/>
          <w:divBdr>
            <w:top w:val="none" w:sz="0" w:space="0" w:color="auto"/>
            <w:left w:val="none" w:sz="0" w:space="0" w:color="auto"/>
            <w:bottom w:val="none" w:sz="0" w:space="0" w:color="auto"/>
            <w:right w:val="none" w:sz="0" w:space="0" w:color="auto"/>
          </w:divBdr>
        </w:div>
        <w:div w:id="1518739658">
          <w:marLeft w:val="640"/>
          <w:marRight w:val="0"/>
          <w:marTop w:val="0"/>
          <w:marBottom w:val="0"/>
          <w:divBdr>
            <w:top w:val="none" w:sz="0" w:space="0" w:color="auto"/>
            <w:left w:val="none" w:sz="0" w:space="0" w:color="auto"/>
            <w:bottom w:val="none" w:sz="0" w:space="0" w:color="auto"/>
            <w:right w:val="none" w:sz="0" w:space="0" w:color="auto"/>
          </w:divBdr>
        </w:div>
        <w:div w:id="1533376308">
          <w:marLeft w:val="640"/>
          <w:marRight w:val="0"/>
          <w:marTop w:val="0"/>
          <w:marBottom w:val="0"/>
          <w:divBdr>
            <w:top w:val="none" w:sz="0" w:space="0" w:color="auto"/>
            <w:left w:val="none" w:sz="0" w:space="0" w:color="auto"/>
            <w:bottom w:val="none" w:sz="0" w:space="0" w:color="auto"/>
            <w:right w:val="none" w:sz="0" w:space="0" w:color="auto"/>
          </w:divBdr>
        </w:div>
        <w:div w:id="1550456145">
          <w:marLeft w:val="640"/>
          <w:marRight w:val="0"/>
          <w:marTop w:val="0"/>
          <w:marBottom w:val="0"/>
          <w:divBdr>
            <w:top w:val="none" w:sz="0" w:space="0" w:color="auto"/>
            <w:left w:val="none" w:sz="0" w:space="0" w:color="auto"/>
            <w:bottom w:val="none" w:sz="0" w:space="0" w:color="auto"/>
            <w:right w:val="none" w:sz="0" w:space="0" w:color="auto"/>
          </w:divBdr>
        </w:div>
        <w:div w:id="1558934523">
          <w:marLeft w:val="640"/>
          <w:marRight w:val="0"/>
          <w:marTop w:val="0"/>
          <w:marBottom w:val="0"/>
          <w:divBdr>
            <w:top w:val="none" w:sz="0" w:space="0" w:color="auto"/>
            <w:left w:val="none" w:sz="0" w:space="0" w:color="auto"/>
            <w:bottom w:val="none" w:sz="0" w:space="0" w:color="auto"/>
            <w:right w:val="none" w:sz="0" w:space="0" w:color="auto"/>
          </w:divBdr>
        </w:div>
        <w:div w:id="1586380114">
          <w:marLeft w:val="640"/>
          <w:marRight w:val="0"/>
          <w:marTop w:val="0"/>
          <w:marBottom w:val="0"/>
          <w:divBdr>
            <w:top w:val="none" w:sz="0" w:space="0" w:color="auto"/>
            <w:left w:val="none" w:sz="0" w:space="0" w:color="auto"/>
            <w:bottom w:val="none" w:sz="0" w:space="0" w:color="auto"/>
            <w:right w:val="none" w:sz="0" w:space="0" w:color="auto"/>
          </w:divBdr>
        </w:div>
        <w:div w:id="1592813892">
          <w:marLeft w:val="640"/>
          <w:marRight w:val="0"/>
          <w:marTop w:val="0"/>
          <w:marBottom w:val="0"/>
          <w:divBdr>
            <w:top w:val="none" w:sz="0" w:space="0" w:color="auto"/>
            <w:left w:val="none" w:sz="0" w:space="0" w:color="auto"/>
            <w:bottom w:val="none" w:sz="0" w:space="0" w:color="auto"/>
            <w:right w:val="none" w:sz="0" w:space="0" w:color="auto"/>
          </w:divBdr>
        </w:div>
        <w:div w:id="1599363332">
          <w:marLeft w:val="640"/>
          <w:marRight w:val="0"/>
          <w:marTop w:val="0"/>
          <w:marBottom w:val="0"/>
          <w:divBdr>
            <w:top w:val="none" w:sz="0" w:space="0" w:color="auto"/>
            <w:left w:val="none" w:sz="0" w:space="0" w:color="auto"/>
            <w:bottom w:val="none" w:sz="0" w:space="0" w:color="auto"/>
            <w:right w:val="none" w:sz="0" w:space="0" w:color="auto"/>
          </w:divBdr>
        </w:div>
        <w:div w:id="1601137693">
          <w:marLeft w:val="640"/>
          <w:marRight w:val="0"/>
          <w:marTop w:val="0"/>
          <w:marBottom w:val="0"/>
          <w:divBdr>
            <w:top w:val="none" w:sz="0" w:space="0" w:color="auto"/>
            <w:left w:val="none" w:sz="0" w:space="0" w:color="auto"/>
            <w:bottom w:val="none" w:sz="0" w:space="0" w:color="auto"/>
            <w:right w:val="none" w:sz="0" w:space="0" w:color="auto"/>
          </w:divBdr>
        </w:div>
        <w:div w:id="1624000333">
          <w:marLeft w:val="640"/>
          <w:marRight w:val="0"/>
          <w:marTop w:val="0"/>
          <w:marBottom w:val="0"/>
          <w:divBdr>
            <w:top w:val="none" w:sz="0" w:space="0" w:color="auto"/>
            <w:left w:val="none" w:sz="0" w:space="0" w:color="auto"/>
            <w:bottom w:val="none" w:sz="0" w:space="0" w:color="auto"/>
            <w:right w:val="none" w:sz="0" w:space="0" w:color="auto"/>
          </w:divBdr>
        </w:div>
        <w:div w:id="1717007448">
          <w:marLeft w:val="640"/>
          <w:marRight w:val="0"/>
          <w:marTop w:val="0"/>
          <w:marBottom w:val="0"/>
          <w:divBdr>
            <w:top w:val="none" w:sz="0" w:space="0" w:color="auto"/>
            <w:left w:val="none" w:sz="0" w:space="0" w:color="auto"/>
            <w:bottom w:val="none" w:sz="0" w:space="0" w:color="auto"/>
            <w:right w:val="none" w:sz="0" w:space="0" w:color="auto"/>
          </w:divBdr>
        </w:div>
        <w:div w:id="1719629269">
          <w:marLeft w:val="640"/>
          <w:marRight w:val="0"/>
          <w:marTop w:val="0"/>
          <w:marBottom w:val="0"/>
          <w:divBdr>
            <w:top w:val="none" w:sz="0" w:space="0" w:color="auto"/>
            <w:left w:val="none" w:sz="0" w:space="0" w:color="auto"/>
            <w:bottom w:val="none" w:sz="0" w:space="0" w:color="auto"/>
            <w:right w:val="none" w:sz="0" w:space="0" w:color="auto"/>
          </w:divBdr>
        </w:div>
        <w:div w:id="1728526203">
          <w:marLeft w:val="640"/>
          <w:marRight w:val="0"/>
          <w:marTop w:val="0"/>
          <w:marBottom w:val="0"/>
          <w:divBdr>
            <w:top w:val="none" w:sz="0" w:space="0" w:color="auto"/>
            <w:left w:val="none" w:sz="0" w:space="0" w:color="auto"/>
            <w:bottom w:val="none" w:sz="0" w:space="0" w:color="auto"/>
            <w:right w:val="none" w:sz="0" w:space="0" w:color="auto"/>
          </w:divBdr>
        </w:div>
        <w:div w:id="1735812236">
          <w:marLeft w:val="640"/>
          <w:marRight w:val="0"/>
          <w:marTop w:val="0"/>
          <w:marBottom w:val="0"/>
          <w:divBdr>
            <w:top w:val="none" w:sz="0" w:space="0" w:color="auto"/>
            <w:left w:val="none" w:sz="0" w:space="0" w:color="auto"/>
            <w:bottom w:val="none" w:sz="0" w:space="0" w:color="auto"/>
            <w:right w:val="none" w:sz="0" w:space="0" w:color="auto"/>
          </w:divBdr>
        </w:div>
        <w:div w:id="1768109628">
          <w:marLeft w:val="640"/>
          <w:marRight w:val="0"/>
          <w:marTop w:val="0"/>
          <w:marBottom w:val="0"/>
          <w:divBdr>
            <w:top w:val="none" w:sz="0" w:space="0" w:color="auto"/>
            <w:left w:val="none" w:sz="0" w:space="0" w:color="auto"/>
            <w:bottom w:val="none" w:sz="0" w:space="0" w:color="auto"/>
            <w:right w:val="none" w:sz="0" w:space="0" w:color="auto"/>
          </w:divBdr>
        </w:div>
        <w:div w:id="1770077264">
          <w:marLeft w:val="640"/>
          <w:marRight w:val="0"/>
          <w:marTop w:val="0"/>
          <w:marBottom w:val="0"/>
          <w:divBdr>
            <w:top w:val="none" w:sz="0" w:space="0" w:color="auto"/>
            <w:left w:val="none" w:sz="0" w:space="0" w:color="auto"/>
            <w:bottom w:val="none" w:sz="0" w:space="0" w:color="auto"/>
            <w:right w:val="none" w:sz="0" w:space="0" w:color="auto"/>
          </w:divBdr>
        </w:div>
        <w:div w:id="1779791587">
          <w:marLeft w:val="640"/>
          <w:marRight w:val="0"/>
          <w:marTop w:val="0"/>
          <w:marBottom w:val="0"/>
          <w:divBdr>
            <w:top w:val="none" w:sz="0" w:space="0" w:color="auto"/>
            <w:left w:val="none" w:sz="0" w:space="0" w:color="auto"/>
            <w:bottom w:val="none" w:sz="0" w:space="0" w:color="auto"/>
            <w:right w:val="none" w:sz="0" w:space="0" w:color="auto"/>
          </w:divBdr>
        </w:div>
        <w:div w:id="1781728204">
          <w:marLeft w:val="640"/>
          <w:marRight w:val="0"/>
          <w:marTop w:val="0"/>
          <w:marBottom w:val="0"/>
          <w:divBdr>
            <w:top w:val="none" w:sz="0" w:space="0" w:color="auto"/>
            <w:left w:val="none" w:sz="0" w:space="0" w:color="auto"/>
            <w:bottom w:val="none" w:sz="0" w:space="0" w:color="auto"/>
            <w:right w:val="none" w:sz="0" w:space="0" w:color="auto"/>
          </w:divBdr>
        </w:div>
        <w:div w:id="1793013695">
          <w:marLeft w:val="640"/>
          <w:marRight w:val="0"/>
          <w:marTop w:val="0"/>
          <w:marBottom w:val="0"/>
          <w:divBdr>
            <w:top w:val="none" w:sz="0" w:space="0" w:color="auto"/>
            <w:left w:val="none" w:sz="0" w:space="0" w:color="auto"/>
            <w:bottom w:val="none" w:sz="0" w:space="0" w:color="auto"/>
            <w:right w:val="none" w:sz="0" w:space="0" w:color="auto"/>
          </w:divBdr>
        </w:div>
        <w:div w:id="1837500984">
          <w:marLeft w:val="640"/>
          <w:marRight w:val="0"/>
          <w:marTop w:val="0"/>
          <w:marBottom w:val="0"/>
          <w:divBdr>
            <w:top w:val="none" w:sz="0" w:space="0" w:color="auto"/>
            <w:left w:val="none" w:sz="0" w:space="0" w:color="auto"/>
            <w:bottom w:val="none" w:sz="0" w:space="0" w:color="auto"/>
            <w:right w:val="none" w:sz="0" w:space="0" w:color="auto"/>
          </w:divBdr>
        </w:div>
        <w:div w:id="1841236531">
          <w:marLeft w:val="640"/>
          <w:marRight w:val="0"/>
          <w:marTop w:val="0"/>
          <w:marBottom w:val="0"/>
          <w:divBdr>
            <w:top w:val="none" w:sz="0" w:space="0" w:color="auto"/>
            <w:left w:val="none" w:sz="0" w:space="0" w:color="auto"/>
            <w:bottom w:val="none" w:sz="0" w:space="0" w:color="auto"/>
            <w:right w:val="none" w:sz="0" w:space="0" w:color="auto"/>
          </w:divBdr>
        </w:div>
        <w:div w:id="1855880096">
          <w:marLeft w:val="640"/>
          <w:marRight w:val="0"/>
          <w:marTop w:val="0"/>
          <w:marBottom w:val="0"/>
          <w:divBdr>
            <w:top w:val="none" w:sz="0" w:space="0" w:color="auto"/>
            <w:left w:val="none" w:sz="0" w:space="0" w:color="auto"/>
            <w:bottom w:val="none" w:sz="0" w:space="0" w:color="auto"/>
            <w:right w:val="none" w:sz="0" w:space="0" w:color="auto"/>
          </w:divBdr>
        </w:div>
        <w:div w:id="1876043732">
          <w:marLeft w:val="640"/>
          <w:marRight w:val="0"/>
          <w:marTop w:val="0"/>
          <w:marBottom w:val="0"/>
          <w:divBdr>
            <w:top w:val="none" w:sz="0" w:space="0" w:color="auto"/>
            <w:left w:val="none" w:sz="0" w:space="0" w:color="auto"/>
            <w:bottom w:val="none" w:sz="0" w:space="0" w:color="auto"/>
            <w:right w:val="none" w:sz="0" w:space="0" w:color="auto"/>
          </w:divBdr>
        </w:div>
        <w:div w:id="1882355172">
          <w:marLeft w:val="640"/>
          <w:marRight w:val="0"/>
          <w:marTop w:val="0"/>
          <w:marBottom w:val="0"/>
          <w:divBdr>
            <w:top w:val="none" w:sz="0" w:space="0" w:color="auto"/>
            <w:left w:val="none" w:sz="0" w:space="0" w:color="auto"/>
            <w:bottom w:val="none" w:sz="0" w:space="0" w:color="auto"/>
            <w:right w:val="none" w:sz="0" w:space="0" w:color="auto"/>
          </w:divBdr>
        </w:div>
        <w:div w:id="1884442762">
          <w:marLeft w:val="640"/>
          <w:marRight w:val="0"/>
          <w:marTop w:val="0"/>
          <w:marBottom w:val="0"/>
          <w:divBdr>
            <w:top w:val="none" w:sz="0" w:space="0" w:color="auto"/>
            <w:left w:val="none" w:sz="0" w:space="0" w:color="auto"/>
            <w:bottom w:val="none" w:sz="0" w:space="0" w:color="auto"/>
            <w:right w:val="none" w:sz="0" w:space="0" w:color="auto"/>
          </w:divBdr>
        </w:div>
        <w:div w:id="1974093565">
          <w:marLeft w:val="640"/>
          <w:marRight w:val="0"/>
          <w:marTop w:val="0"/>
          <w:marBottom w:val="0"/>
          <w:divBdr>
            <w:top w:val="none" w:sz="0" w:space="0" w:color="auto"/>
            <w:left w:val="none" w:sz="0" w:space="0" w:color="auto"/>
            <w:bottom w:val="none" w:sz="0" w:space="0" w:color="auto"/>
            <w:right w:val="none" w:sz="0" w:space="0" w:color="auto"/>
          </w:divBdr>
        </w:div>
        <w:div w:id="1998533641">
          <w:marLeft w:val="640"/>
          <w:marRight w:val="0"/>
          <w:marTop w:val="0"/>
          <w:marBottom w:val="0"/>
          <w:divBdr>
            <w:top w:val="none" w:sz="0" w:space="0" w:color="auto"/>
            <w:left w:val="none" w:sz="0" w:space="0" w:color="auto"/>
            <w:bottom w:val="none" w:sz="0" w:space="0" w:color="auto"/>
            <w:right w:val="none" w:sz="0" w:space="0" w:color="auto"/>
          </w:divBdr>
        </w:div>
        <w:div w:id="2035762181">
          <w:marLeft w:val="640"/>
          <w:marRight w:val="0"/>
          <w:marTop w:val="0"/>
          <w:marBottom w:val="0"/>
          <w:divBdr>
            <w:top w:val="none" w:sz="0" w:space="0" w:color="auto"/>
            <w:left w:val="none" w:sz="0" w:space="0" w:color="auto"/>
            <w:bottom w:val="none" w:sz="0" w:space="0" w:color="auto"/>
            <w:right w:val="none" w:sz="0" w:space="0" w:color="auto"/>
          </w:divBdr>
        </w:div>
        <w:div w:id="2054965006">
          <w:marLeft w:val="640"/>
          <w:marRight w:val="0"/>
          <w:marTop w:val="0"/>
          <w:marBottom w:val="0"/>
          <w:divBdr>
            <w:top w:val="none" w:sz="0" w:space="0" w:color="auto"/>
            <w:left w:val="none" w:sz="0" w:space="0" w:color="auto"/>
            <w:bottom w:val="none" w:sz="0" w:space="0" w:color="auto"/>
            <w:right w:val="none" w:sz="0" w:space="0" w:color="auto"/>
          </w:divBdr>
        </w:div>
        <w:div w:id="2079593665">
          <w:marLeft w:val="640"/>
          <w:marRight w:val="0"/>
          <w:marTop w:val="0"/>
          <w:marBottom w:val="0"/>
          <w:divBdr>
            <w:top w:val="none" w:sz="0" w:space="0" w:color="auto"/>
            <w:left w:val="none" w:sz="0" w:space="0" w:color="auto"/>
            <w:bottom w:val="none" w:sz="0" w:space="0" w:color="auto"/>
            <w:right w:val="none" w:sz="0" w:space="0" w:color="auto"/>
          </w:divBdr>
        </w:div>
      </w:divsChild>
    </w:div>
    <w:div w:id="600796977">
      <w:bodyDiv w:val="1"/>
      <w:marLeft w:val="0"/>
      <w:marRight w:val="0"/>
      <w:marTop w:val="0"/>
      <w:marBottom w:val="0"/>
      <w:divBdr>
        <w:top w:val="none" w:sz="0" w:space="0" w:color="auto"/>
        <w:left w:val="none" w:sz="0" w:space="0" w:color="auto"/>
        <w:bottom w:val="none" w:sz="0" w:space="0" w:color="auto"/>
        <w:right w:val="none" w:sz="0" w:space="0" w:color="auto"/>
      </w:divBdr>
      <w:divsChild>
        <w:div w:id="1747723226">
          <w:marLeft w:val="640"/>
          <w:marRight w:val="0"/>
          <w:marTop w:val="0"/>
          <w:marBottom w:val="0"/>
          <w:divBdr>
            <w:top w:val="none" w:sz="0" w:space="0" w:color="auto"/>
            <w:left w:val="none" w:sz="0" w:space="0" w:color="auto"/>
            <w:bottom w:val="none" w:sz="0" w:space="0" w:color="auto"/>
            <w:right w:val="none" w:sz="0" w:space="0" w:color="auto"/>
          </w:divBdr>
        </w:div>
        <w:div w:id="1708337334">
          <w:marLeft w:val="640"/>
          <w:marRight w:val="0"/>
          <w:marTop w:val="0"/>
          <w:marBottom w:val="0"/>
          <w:divBdr>
            <w:top w:val="none" w:sz="0" w:space="0" w:color="auto"/>
            <w:left w:val="none" w:sz="0" w:space="0" w:color="auto"/>
            <w:bottom w:val="none" w:sz="0" w:space="0" w:color="auto"/>
            <w:right w:val="none" w:sz="0" w:space="0" w:color="auto"/>
          </w:divBdr>
        </w:div>
        <w:div w:id="1694259213">
          <w:marLeft w:val="640"/>
          <w:marRight w:val="0"/>
          <w:marTop w:val="0"/>
          <w:marBottom w:val="0"/>
          <w:divBdr>
            <w:top w:val="none" w:sz="0" w:space="0" w:color="auto"/>
            <w:left w:val="none" w:sz="0" w:space="0" w:color="auto"/>
            <w:bottom w:val="none" w:sz="0" w:space="0" w:color="auto"/>
            <w:right w:val="none" w:sz="0" w:space="0" w:color="auto"/>
          </w:divBdr>
        </w:div>
        <w:div w:id="237640126">
          <w:marLeft w:val="640"/>
          <w:marRight w:val="0"/>
          <w:marTop w:val="0"/>
          <w:marBottom w:val="0"/>
          <w:divBdr>
            <w:top w:val="none" w:sz="0" w:space="0" w:color="auto"/>
            <w:left w:val="none" w:sz="0" w:space="0" w:color="auto"/>
            <w:bottom w:val="none" w:sz="0" w:space="0" w:color="auto"/>
            <w:right w:val="none" w:sz="0" w:space="0" w:color="auto"/>
          </w:divBdr>
        </w:div>
        <w:div w:id="271281978">
          <w:marLeft w:val="640"/>
          <w:marRight w:val="0"/>
          <w:marTop w:val="0"/>
          <w:marBottom w:val="0"/>
          <w:divBdr>
            <w:top w:val="none" w:sz="0" w:space="0" w:color="auto"/>
            <w:left w:val="none" w:sz="0" w:space="0" w:color="auto"/>
            <w:bottom w:val="none" w:sz="0" w:space="0" w:color="auto"/>
            <w:right w:val="none" w:sz="0" w:space="0" w:color="auto"/>
          </w:divBdr>
        </w:div>
        <w:div w:id="505486207">
          <w:marLeft w:val="640"/>
          <w:marRight w:val="0"/>
          <w:marTop w:val="0"/>
          <w:marBottom w:val="0"/>
          <w:divBdr>
            <w:top w:val="none" w:sz="0" w:space="0" w:color="auto"/>
            <w:left w:val="none" w:sz="0" w:space="0" w:color="auto"/>
            <w:bottom w:val="none" w:sz="0" w:space="0" w:color="auto"/>
            <w:right w:val="none" w:sz="0" w:space="0" w:color="auto"/>
          </w:divBdr>
        </w:div>
        <w:div w:id="2041664851">
          <w:marLeft w:val="640"/>
          <w:marRight w:val="0"/>
          <w:marTop w:val="0"/>
          <w:marBottom w:val="0"/>
          <w:divBdr>
            <w:top w:val="none" w:sz="0" w:space="0" w:color="auto"/>
            <w:left w:val="none" w:sz="0" w:space="0" w:color="auto"/>
            <w:bottom w:val="none" w:sz="0" w:space="0" w:color="auto"/>
            <w:right w:val="none" w:sz="0" w:space="0" w:color="auto"/>
          </w:divBdr>
        </w:div>
        <w:div w:id="1987513560">
          <w:marLeft w:val="640"/>
          <w:marRight w:val="0"/>
          <w:marTop w:val="0"/>
          <w:marBottom w:val="0"/>
          <w:divBdr>
            <w:top w:val="none" w:sz="0" w:space="0" w:color="auto"/>
            <w:left w:val="none" w:sz="0" w:space="0" w:color="auto"/>
            <w:bottom w:val="none" w:sz="0" w:space="0" w:color="auto"/>
            <w:right w:val="none" w:sz="0" w:space="0" w:color="auto"/>
          </w:divBdr>
        </w:div>
        <w:div w:id="1021929203">
          <w:marLeft w:val="640"/>
          <w:marRight w:val="0"/>
          <w:marTop w:val="0"/>
          <w:marBottom w:val="0"/>
          <w:divBdr>
            <w:top w:val="none" w:sz="0" w:space="0" w:color="auto"/>
            <w:left w:val="none" w:sz="0" w:space="0" w:color="auto"/>
            <w:bottom w:val="none" w:sz="0" w:space="0" w:color="auto"/>
            <w:right w:val="none" w:sz="0" w:space="0" w:color="auto"/>
          </w:divBdr>
        </w:div>
        <w:div w:id="277375026">
          <w:marLeft w:val="640"/>
          <w:marRight w:val="0"/>
          <w:marTop w:val="0"/>
          <w:marBottom w:val="0"/>
          <w:divBdr>
            <w:top w:val="none" w:sz="0" w:space="0" w:color="auto"/>
            <w:left w:val="none" w:sz="0" w:space="0" w:color="auto"/>
            <w:bottom w:val="none" w:sz="0" w:space="0" w:color="auto"/>
            <w:right w:val="none" w:sz="0" w:space="0" w:color="auto"/>
          </w:divBdr>
        </w:div>
        <w:div w:id="1906065569">
          <w:marLeft w:val="640"/>
          <w:marRight w:val="0"/>
          <w:marTop w:val="0"/>
          <w:marBottom w:val="0"/>
          <w:divBdr>
            <w:top w:val="none" w:sz="0" w:space="0" w:color="auto"/>
            <w:left w:val="none" w:sz="0" w:space="0" w:color="auto"/>
            <w:bottom w:val="none" w:sz="0" w:space="0" w:color="auto"/>
            <w:right w:val="none" w:sz="0" w:space="0" w:color="auto"/>
          </w:divBdr>
        </w:div>
        <w:div w:id="2133863932">
          <w:marLeft w:val="640"/>
          <w:marRight w:val="0"/>
          <w:marTop w:val="0"/>
          <w:marBottom w:val="0"/>
          <w:divBdr>
            <w:top w:val="none" w:sz="0" w:space="0" w:color="auto"/>
            <w:left w:val="none" w:sz="0" w:space="0" w:color="auto"/>
            <w:bottom w:val="none" w:sz="0" w:space="0" w:color="auto"/>
            <w:right w:val="none" w:sz="0" w:space="0" w:color="auto"/>
          </w:divBdr>
        </w:div>
        <w:div w:id="1075280332">
          <w:marLeft w:val="640"/>
          <w:marRight w:val="0"/>
          <w:marTop w:val="0"/>
          <w:marBottom w:val="0"/>
          <w:divBdr>
            <w:top w:val="none" w:sz="0" w:space="0" w:color="auto"/>
            <w:left w:val="none" w:sz="0" w:space="0" w:color="auto"/>
            <w:bottom w:val="none" w:sz="0" w:space="0" w:color="auto"/>
            <w:right w:val="none" w:sz="0" w:space="0" w:color="auto"/>
          </w:divBdr>
        </w:div>
        <w:div w:id="767384096">
          <w:marLeft w:val="640"/>
          <w:marRight w:val="0"/>
          <w:marTop w:val="0"/>
          <w:marBottom w:val="0"/>
          <w:divBdr>
            <w:top w:val="none" w:sz="0" w:space="0" w:color="auto"/>
            <w:left w:val="none" w:sz="0" w:space="0" w:color="auto"/>
            <w:bottom w:val="none" w:sz="0" w:space="0" w:color="auto"/>
            <w:right w:val="none" w:sz="0" w:space="0" w:color="auto"/>
          </w:divBdr>
        </w:div>
        <w:div w:id="825585377">
          <w:marLeft w:val="640"/>
          <w:marRight w:val="0"/>
          <w:marTop w:val="0"/>
          <w:marBottom w:val="0"/>
          <w:divBdr>
            <w:top w:val="none" w:sz="0" w:space="0" w:color="auto"/>
            <w:left w:val="none" w:sz="0" w:space="0" w:color="auto"/>
            <w:bottom w:val="none" w:sz="0" w:space="0" w:color="auto"/>
            <w:right w:val="none" w:sz="0" w:space="0" w:color="auto"/>
          </w:divBdr>
        </w:div>
        <w:div w:id="1392733680">
          <w:marLeft w:val="640"/>
          <w:marRight w:val="0"/>
          <w:marTop w:val="0"/>
          <w:marBottom w:val="0"/>
          <w:divBdr>
            <w:top w:val="none" w:sz="0" w:space="0" w:color="auto"/>
            <w:left w:val="none" w:sz="0" w:space="0" w:color="auto"/>
            <w:bottom w:val="none" w:sz="0" w:space="0" w:color="auto"/>
            <w:right w:val="none" w:sz="0" w:space="0" w:color="auto"/>
          </w:divBdr>
        </w:div>
        <w:div w:id="1210219433">
          <w:marLeft w:val="640"/>
          <w:marRight w:val="0"/>
          <w:marTop w:val="0"/>
          <w:marBottom w:val="0"/>
          <w:divBdr>
            <w:top w:val="none" w:sz="0" w:space="0" w:color="auto"/>
            <w:left w:val="none" w:sz="0" w:space="0" w:color="auto"/>
            <w:bottom w:val="none" w:sz="0" w:space="0" w:color="auto"/>
            <w:right w:val="none" w:sz="0" w:space="0" w:color="auto"/>
          </w:divBdr>
        </w:div>
        <w:div w:id="558177294">
          <w:marLeft w:val="640"/>
          <w:marRight w:val="0"/>
          <w:marTop w:val="0"/>
          <w:marBottom w:val="0"/>
          <w:divBdr>
            <w:top w:val="none" w:sz="0" w:space="0" w:color="auto"/>
            <w:left w:val="none" w:sz="0" w:space="0" w:color="auto"/>
            <w:bottom w:val="none" w:sz="0" w:space="0" w:color="auto"/>
            <w:right w:val="none" w:sz="0" w:space="0" w:color="auto"/>
          </w:divBdr>
        </w:div>
        <w:div w:id="1270045293">
          <w:marLeft w:val="640"/>
          <w:marRight w:val="0"/>
          <w:marTop w:val="0"/>
          <w:marBottom w:val="0"/>
          <w:divBdr>
            <w:top w:val="none" w:sz="0" w:space="0" w:color="auto"/>
            <w:left w:val="none" w:sz="0" w:space="0" w:color="auto"/>
            <w:bottom w:val="none" w:sz="0" w:space="0" w:color="auto"/>
            <w:right w:val="none" w:sz="0" w:space="0" w:color="auto"/>
          </w:divBdr>
        </w:div>
        <w:div w:id="648942426">
          <w:marLeft w:val="640"/>
          <w:marRight w:val="0"/>
          <w:marTop w:val="0"/>
          <w:marBottom w:val="0"/>
          <w:divBdr>
            <w:top w:val="none" w:sz="0" w:space="0" w:color="auto"/>
            <w:left w:val="none" w:sz="0" w:space="0" w:color="auto"/>
            <w:bottom w:val="none" w:sz="0" w:space="0" w:color="auto"/>
            <w:right w:val="none" w:sz="0" w:space="0" w:color="auto"/>
          </w:divBdr>
        </w:div>
        <w:div w:id="1625622918">
          <w:marLeft w:val="640"/>
          <w:marRight w:val="0"/>
          <w:marTop w:val="0"/>
          <w:marBottom w:val="0"/>
          <w:divBdr>
            <w:top w:val="none" w:sz="0" w:space="0" w:color="auto"/>
            <w:left w:val="none" w:sz="0" w:space="0" w:color="auto"/>
            <w:bottom w:val="none" w:sz="0" w:space="0" w:color="auto"/>
            <w:right w:val="none" w:sz="0" w:space="0" w:color="auto"/>
          </w:divBdr>
        </w:div>
        <w:div w:id="1660386256">
          <w:marLeft w:val="640"/>
          <w:marRight w:val="0"/>
          <w:marTop w:val="0"/>
          <w:marBottom w:val="0"/>
          <w:divBdr>
            <w:top w:val="none" w:sz="0" w:space="0" w:color="auto"/>
            <w:left w:val="none" w:sz="0" w:space="0" w:color="auto"/>
            <w:bottom w:val="none" w:sz="0" w:space="0" w:color="auto"/>
            <w:right w:val="none" w:sz="0" w:space="0" w:color="auto"/>
          </w:divBdr>
        </w:div>
        <w:div w:id="339742572">
          <w:marLeft w:val="640"/>
          <w:marRight w:val="0"/>
          <w:marTop w:val="0"/>
          <w:marBottom w:val="0"/>
          <w:divBdr>
            <w:top w:val="none" w:sz="0" w:space="0" w:color="auto"/>
            <w:left w:val="none" w:sz="0" w:space="0" w:color="auto"/>
            <w:bottom w:val="none" w:sz="0" w:space="0" w:color="auto"/>
            <w:right w:val="none" w:sz="0" w:space="0" w:color="auto"/>
          </w:divBdr>
        </w:div>
        <w:div w:id="788158074">
          <w:marLeft w:val="640"/>
          <w:marRight w:val="0"/>
          <w:marTop w:val="0"/>
          <w:marBottom w:val="0"/>
          <w:divBdr>
            <w:top w:val="none" w:sz="0" w:space="0" w:color="auto"/>
            <w:left w:val="none" w:sz="0" w:space="0" w:color="auto"/>
            <w:bottom w:val="none" w:sz="0" w:space="0" w:color="auto"/>
            <w:right w:val="none" w:sz="0" w:space="0" w:color="auto"/>
          </w:divBdr>
        </w:div>
        <w:div w:id="496505606">
          <w:marLeft w:val="640"/>
          <w:marRight w:val="0"/>
          <w:marTop w:val="0"/>
          <w:marBottom w:val="0"/>
          <w:divBdr>
            <w:top w:val="none" w:sz="0" w:space="0" w:color="auto"/>
            <w:left w:val="none" w:sz="0" w:space="0" w:color="auto"/>
            <w:bottom w:val="none" w:sz="0" w:space="0" w:color="auto"/>
            <w:right w:val="none" w:sz="0" w:space="0" w:color="auto"/>
          </w:divBdr>
        </w:div>
        <w:div w:id="1257517854">
          <w:marLeft w:val="640"/>
          <w:marRight w:val="0"/>
          <w:marTop w:val="0"/>
          <w:marBottom w:val="0"/>
          <w:divBdr>
            <w:top w:val="none" w:sz="0" w:space="0" w:color="auto"/>
            <w:left w:val="none" w:sz="0" w:space="0" w:color="auto"/>
            <w:bottom w:val="none" w:sz="0" w:space="0" w:color="auto"/>
            <w:right w:val="none" w:sz="0" w:space="0" w:color="auto"/>
          </w:divBdr>
        </w:div>
        <w:div w:id="803078968">
          <w:marLeft w:val="640"/>
          <w:marRight w:val="0"/>
          <w:marTop w:val="0"/>
          <w:marBottom w:val="0"/>
          <w:divBdr>
            <w:top w:val="none" w:sz="0" w:space="0" w:color="auto"/>
            <w:left w:val="none" w:sz="0" w:space="0" w:color="auto"/>
            <w:bottom w:val="none" w:sz="0" w:space="0" w:color="auto"/>
            <w:right w:val="none" w:sz="0" w:space="0" w:color="auto"/>
          </w:divBdr>
        </w:div>
        <w:div w:id="1988052675">
          <w:marLeft w:val="640"/>
          <w:marRight w:val="0"/>
          <w:marTop w:val="0"/>
          <w:marBottom w:val="0"/>
          <w:divBdr>
            <w:top w:val="none" w:sz="0" w:space="0" w:color="auto"/>
            <w:left w:val="none" w:sz="0" w:space="0" w:color="auto"/>
            <w:bottom w:val="none" w:sz="0" w:space="0" w:color="auto"/>
            <w:right w:val="none" w:sz="0" w:space="0" w:color="auto"/>
          </w:divBdr>
        </w:div>
        <w:div w:id="838689746">
          <w:marLeft w:val="640"/>
          <w:marRight w:val="0"/>
          <w:marTop w:val="0"/>
          <w:marBottom w:val="0"/>
          <w:divBdr>
            <w:top w:val="none" w:sz="0" w:space="0" w:color="auto"/>
            <w:left w:val="none" w:sz="0" w:space="0" w:color="auto"/>
            <w:bottom w:val="none" w:sz="0" w:space="0" w:color="auto"/>
            <w:right w:val="none" w:sz="0" w:space="0" w:color="auto"/>
          </w:divBdr>
        </w:div>
        <w:div w:id="389884371">
          <w:marLeft w:val="640"/>
          <w:marRight w:val="0"/>
          <w:marTop w:val="0"/>
          <w:marBottom w:val="0"/>
          <w:divBdr>
            <w:top w:val="none" w:sz="0" w:space="0" w:color="auto"/>
            <w:left w:val="none" w:sz="0" w:space="0" w:color="auto"/>
            <w:bottom w:val="none" w:sz="0" w:space="0" w:color="auto"/>
            <w:right w:val="none" w:sz="0" w:space="0" w:color="auto"/>
          </w:divBdr>
        </w:div>
        <w:div w:id="144393272">
          <w:marLeft w:val="640"/>
          <w:marRight w:val="0"/>
          <w:marTop w:val="0"/>
          <w:marBottom w:val="0"/>
          <w:divBdr>
            <w:top w:val="none" w:sz="0" w:space="0" w:color="auto"/>
            <w:left w:val="none" w:sz="0" w:space="0" w:color="auto"/>
            <w:bottom w:val="none" w:sz="0" w:space="0" w:color="auto"/>
            <w:right w:val="none" w:sz="0" w:space="0" w:color="auto"/>
          </w:divBdr>
        </w:div>
        <w:div w:id="707612019">
          <w:marLeft w:val="640"/>
          <w:marRight w:val="0"/>
          <w:marTop w:val="0"/>
          <w:marBottom w:val="0"/>
          <w:divBdr>
            <w:top w:val="none" w:sz="0" w:space="0" w:color="auto"/>
            <w:left w:val="none" w:sz="0" w:space="0" w:color="auto"/>
            <w:bottom w:val="none" w:sz="0" w:space="0" w:color="auto"/>
            <w:right w:val="none" w:sz="0" w:space="0" w:color="auto"/>
          </w:divBdr>
        </w:div>
        <w:div w:id="1313488085">
          <w:marLeft w:val="640"/>
          <w:marRight w:val="0"/>
          <w:marTop w:val="0"/>
          <w:marBottom w:val="0"/>
          <w:divBdr>
            <w:top w:val="none" w:sz="0" w:space="0" w:color="auto"/>
            <w:left w:val="none" w:sz="0" w:space="0" w:color="auto"/>
            <w:bottom w:val="none" w:sz="0" w:space="0" w:color="auto"/>
            <w:right w:val="none" w:sz="0" w:space="0" w:color="auto"/>
          </w:divBdr>
        </w:div>
        <w:div w:id="1559900434">
          <w:marLeft w:val="640"/>
          <w:marRight w:val="0"/>
          <w:marTop w:val="0"/>
          <w:marBottom w:val="0"/>
          <w:divBdr>
            <w:top w:val="none" w:sz="0" w:space="0" w:color="auto"/>
            <w:left w:val="none" w:sz="0" w:space="0" w:color="auto"/>
            <w:bottom w:val="none" w:sz="0" w:space="0" w:color="auto"/>
            <w:right w:val="none" w:sz="0" w:space="0" w:color="auto"/>
          </w:divBdr>
        </w:div>
        <w:div w:id="363750866">
          <w:marLeft w:val="640"/>
          <w:marRight w:val="0"/>
          <w:marTop w:val="0"/>
          <w:marBottom w:val="0"/>
          <w:divBdr>
            <w:top w:val="none" w:sz="0" w:space="0" w:color="auto"/>
            <w:left w:val="none" w:sz="0" w:space="0" w:color="auto"/>
            <w:bottom w:val="none" w:sz="0" w:space="0" w:color="auto"/>
            <w:right w:val="none" w:sz="0" w:space="0" w:color="auto"/>
          </w:divBdr>
        </w:div>
        <w:div w:id="1580285277">
          <w:marLeft w:val="640"/>
          <w:marRight w:val="0"/>
          <w:marTop w:val="0"/>
          <w:marBottom w:val="0"/>
          <w:divBdr>
            <w:top w:val="none" w:sz="0" w:space="0" w:color="auto"/>
            <w:left w:val="none" w:sz="0" w:space="0" w:color="auto"/>
            <w:bottom w:val="none" w:sz="0" w:space="0" w:color="auto"/>
            <w:right w:val="none" w:sz="0" w:space="0" w:color="auto"/>
          </w:divBdr>
        </w:div>
        <w:div w:id="601449344">
          <w:marLeft w:val="640"/>
          <w:marRight w:val="0"/>
          <w:marTop w:val="0"/>
          <w:marBottom w:val="0"/>
          <w:divBdr>
            <w:top w:val="none" w:sz="0" w:space="0" w:color="auto"/>
            <w:left w:val="none" w:sz="0" w:space="0" w:color="auto"/>
            <w:bottom w:val="none" w:sz="0" w:space="0" w:color="auto"/>
            <w:right w:val="none" w:sz="0" w:space="0" w:color="auto"/>
          </w:divBdr>
        </w:div>
        <w:div w:id="1433014718">
          <w:marLeft w:val="640"/>
          <w:marRight w:val="0"/>
          <w:marTop w:val="0"/>
          <w:marBottom w:val="0"/>
          <w:divBdr>
            <w:top w:val="none" w:sz="0" w:space="0" w:color="auto"/>
            <w:left w:val="none" w:sz="0" w:space="0" w:color="auto"/>
            <w:bottom w:val="none" w:sz="0" w:space="0" w:color="auto"/>
            <w:right w:val="none" w:sz="0" w:space="0" w:color="auto"/>
          </w:divBdr>
        </w:div>
        <w:div w:id="782267755">
          <w:marLeft w:val="640"/>
          <w:marRight w:val="0"/>
          <w:marTop w:val="0"/>
          <w:marBottom w:val="0"/>
          <w:divBdr>
            <w:top w:val="none" w:sz="0" w:space="0" w:color="auto"/>
            <w:left w:val="none" w:sz="0" w:space="0" w:color="auto"/>
            <w:bottom w:val="none" w:sz="0" w:space="0" w:color="auto"/>
            <w:right w:val="none" w:sz="0" w:space="0" w:color="auto"/>
          </w:divBdr>
        </w:div>
        <w:div w:id="676228397">
          <w:marLeft w:val="640"/>
          <w:marRight w:val="0"/>
          <w:marTop w:val="0"/>
          <w:marBottom w:val="0"/>
          <w:divBdr>
            <w:top w:val="none" w:sz="0" w:space="0" w:color="auto"/>
            <w:left w:val="none" w:sz="0" w:space="0" w:color="auto"/>
            <w:bottom w:val="none" w:sz="0" w:space="0" w:color="auto"/>
            <w:right w:val="none" w:sz="0" w:space="0" w:color="auto"/>
          </w:divBdr>
        </w:div>
        <w:div w:id="1913390460">
          <w:marLeft w:val="640"/>
          <w:marRight w:val="0"/>
          <w:marTop w:val="0"/>
          <w:marBottom w:val="0"/>
          <w:divBdr>
            <w:top w:val="none" w:sz="0" w:space="0" w:color="auto"/>
            <w:left w:val="none" w:sz="0" w:space="0" w:color="auto"/>
            <w:bottom w:val="none" w:sz="0" w:space="0" w:color="auto"/>
            <w:right w:val="none" w:sz="0" w:space="0" w:color="auto"/>
          </w:divBdr>
        </w:div>
        <w:div w:id="8458828">
          <w:marLeft w:val="640"/>
          <w:marRight w:val="0"/>
          <w:marTop w:val="0"/>
          <w:marBottom w:val="0"/>
          <w:divBdr>
            <w:top w:val="none" w:sz="0" w:space="0" w:color="auto"/>
            <w:left w:val="none" w:sz="0" w:space="0" w:color="auto"/>
            <w:bottom w:val="none" w:sz="0" w:space="0" w:color="auto"/>
            <w:right w:val="none" w:sz="0" w:space="0" w:color="auto"/>
          </w:divBdr>
        </w:div>
        <w:div w:id="1917738241">
          <w:marLeft w:val="640"/>
          <w:marRight w:val="0"/>
          <w:marTop w:val="0"/>
          <w:marBottom w:val="0"/>
          <w:divBdr>
            <w:top w:val="none" w:sz="0" w:space="0" w:color="auto"/>
            <w:left w:val="none" w:sz="0" w:space="0" w:color="auto"/>
            <w:bottom w:val="none" w:sz="0" w:space="0" w:color="auto"/>
            <w:right w:val="none" w:sz="0" w:space="0" w:color="auto"/>
          </w:divBdr>
        </w:div>
        <w:div w:id="494297658">
          <w:marLeft w:val="640"/>
          <w:marRight w:val="0"/>
          <w:marTop w:val="0"/>
          <w:marBottom w:val="0"/>
          <w:divBdr>
            <w:top w:val="none" w:sz="0" w:space="0" w:color="auto"/>
            <w:left w:val="none" w:sz="0" w:space="0" w:color="auto"/>
            <w:bottom w:val="none" w:sz="0" w:space="0" w:color="auto"/>
            <w:right w:val="none" w:sz="0" w:space="0" w:color="auto"/>
          </w:divBdr>
        </w:div>
        <w:div w:id="1694571798">
          <w:marLeft w:val="640"/>
          <w:marRight w:val="0"/>
          <w:marTop w:val="0"/>
          <w:marBottom w:val="0"/>
          <w:divBdr>
            <w:top w:val="none" w:sz="0" w:space="0" w:color="auto"/>
            <w:left w:val="none" w:sz="0" w:space="0" w:color="auto"/>
            <w:bottom w:val="none" w:sz="0" w:space="0" w:color="auto"/>
            <w:right w:val="none" w:sz="0" w:space="0" w:color="auto"/>
          </w:divBdr>
        </w:div>
        <w:div w:id="1929726806">
          <w:marLeft w:val="640"/>
          <w:marRight w:val="0"/>
          <w:marTop w:val="0"/>
          <w:marBottom w:val="0"/>
          <w:divBdr>
            <w:top w:val="none" w:sz="0" w:space="0" w:color="auto"/>
            <w:left w:val="none" w:sz="0" w:space="0" w:color="auto"/>
            <w:bottom w:val="none" w:sz="0" w:space="0" w:color="auto"/>
            <w:right w:val="none" w:sz="0" w:space="0" w:color="auto"/>
          </w:divBdr>
        </w:div>
        <w:div w:id="1053230779">
          <w:marLeft w:val="640"/>
          <w:marRight w:val="0"/>
          <w:marTop w:val="0"/>
          <w:marBottom w:val="0"/>
          <w:divBdr>
            <w:top w:val="none" w:sz="0" w:space="0" w:color="auto"/>
            <w:left w:val="none" w:sz="0" w:space="0" w:color="auto"/>
            <w:bottom w:val="none" w:sz="0" w:space="0" w:color="auto"/>
            <w:right w:val="none" w:sz="0" w:space="0" w:color="auto"/>
          </w:divBdr>
        </w:div>
        <w:div w:id="1236553122">
          <w:marLeft w:val="640"/>
          <w:marRight w:val="0"/>
          <w:marTop w:val="0"/>
          <w:marBottom w:val="0"/>
          <w:divBdr>
            <w:top w:val="none" w:sz="0" w:space="0" w:color="auto"/>
            <w:left w:val="none" w:sz="0" w:space="0" w:color="auto"/>
            <w:bottom w:val="none" w:sz="0" w:space="0" w:color="auto"/>
            <w:right w:val="none" w:sz="0" w:space="0" w:color="auto"/>
          </w:divBdr>
        </w:div>
        <w:div w:id="1885672449">
          <w:marLeft w:val="640"/>
          <w:marRight w:val="0"/>
          <w:marTop w:val="0"/>
          <w:marBottom w:val="0"/>
          <w:divBdr>
            <w:top w:val="none" w:sz="0" w:space="0" w:color="auto"/>
            <w:left w:val="none" w:sz="0" w:space="0" w:color="auto"/>
            <w:bottom w:val="none" w:sz="0" w:space="0" w:color="auto"/>
            <w:right w:val="none" w:sz="0" w:space="0" w:color="auto"/>
          </w:divBdr>
        </w:div>
        <w:div w:id="68429872">
          <w:marLeft w:val="640"/>
          <w:marRight w:val="0"/>
          <w:marTop w:val="0"/>
          <w:marBottom w:val="0"/>
          <w:divBdr>
            <w:top w:val="none" w:sz="0" w:space="0" w:color="auto"/>
            <w:left w:val="none" w:sz="0" w:space="0" w:color="auto"/>
            <w:bottom w:val="none" w:sz="0" w:space="0" w:color="auto"/>
            <w:right w:val="none" w:sz="0" w:space="0" w:color="auto"/>
          </w:divBdr>
        </w:div>
        <w:div w:id="1249659034">
          <w:marLeft w:val="640"/>
          <w:marRight w:val="0"/>
          <w:marTop w:val="0"/>
          <w:marBottom w:val="0"/>
          <w:divBdr>
            <w:top w:val="none" w:sz="0" w:space="0" w:color="auto"/>
            <w:left w:val="none" w:sz="0" w:space="0" w:color="auto"/>
            <w:bottom w:val="none" w:sz="0" w:space="0" w:color="auto"/>
            <w:right w:val="none" w:sz="0" w:space="0" w:color="auto"/>
          </w:divBdr>
        </w:div>
        <w:div w:id="1578393900">
          <w:marLeft w:val="640"/>
          <w:marRight w:val="0"/>
          <w:marTop w:val="0"/>
          <w:marBottom w:val="0"/>
          <w:divBdr>
            <w:top w:val="none" w:sz="0" w:space="0" w:color="auto"/>
            <w:left w:val="none" w:sz="0" w:space="0" w:color="auto"/>
            <w:bottom w:val="none" w:sz="0" w:space="0" w:color="auto"/>
            <w:right w:val="none" w:sz="0" w:space="0" w:color="auto"/>
          </w:divBdr>
        </w:div>
        <w:div w:id="2140299264">
          <w:marLeft w:val="640"/>
          <w:marRight w:val="0"/>
          <w:marTop w:val="0"/>
          <w:marBottom w:val="0"/>
          <w:divBdr>
            <w:top w:val="none" w:sz="0" w:space="0" w:color="auto"/>
            <w:left w:val="none" w:sz="0" w:space="0" w:color="auto"/>
            <w:bottom w:val="none" w:sz="0" w:space="0" w:color="auto"/>
            <w:right w:val="none" w:sz="0" w:space="0" w:color="auto"/>
          </w:divBdr>
        </w:div>
        <w:div w:id="341126805">
          <w:marLeft w:val="640"/>
          <w:marRight w:val="0"/>
          <w:marTop w:val="0"/>
          <w:marBottom w:val="0"/>
          <w:divBdr>
            <w:top w:val="none" w:sz="0" w:space="0" w:color="auto"/>
            <w:left w:val="none" w:sz="0" w:space="0" w:color="auto"/>
            <w:bottom w:val="none" w:sz="0" w:space="0" w:color="auto"/>
            <w:right w:val="none" w:sz="0" w:space="0" w:color="auto"/>
          </w:divBdr>
        </w:div>
        <w:div w:id="708720191">
          <w:marLeft w:val="640"/>
          <w:marRight w:val="0"/>
          <w:marTop w:val="0"/>
          <w:marBottom w:val="0"/>
          <w:divBdr>
            <w:top w:val="none" w:sz="0" w:space="0" w:color="auto"/>
            <w:left w:val="none" w:sz="0" w:space="0" w:color="auto"/>
            <w:bottom w:val="none" w:sz="0" w:space="0" w:color="auto"/>
            <w:right w:val="none" w:sz="0" w:space="0" w:color="auto"/>
          </w:divBdr>
        </w:div>
        <w:div w:id="583145895">
          <w:marLeft w:val="640"/>
          <w:marRight w:val="0"/>
          <w:marTop w:val="0"/>
          <w:marBottom w:val="0"/>
          <w:divBdr>
            <w:top w:val="none" w:sz="0" w:space="0" w:color="auto"/>
            <w:left w:val="none" w:sz="0" w:space="0" w:color="auto"/>
            <w:bottom w:val="none" w:sz="0" w:space="0" w:color="auto"/>
            <w:right w:val="none" w:sz="0" w:space="0" w:color="auto"/>
          </w:divBdr>
        </w:div>
        <w:div w:id="710033619">
          <w:marLeft w:val="640"/>
          <w:marRight w:val="0"/>
          <w:marTop w:val="0"/>
          <w:marBottom w:val="0"/>
          <w:divBdr>
            <w:top w:val="none" w:sz="0" w:space="0" w:color="auto"/>
            <w:left w:val="none" w:sz="0" w:space="0" w:color="auto"/>
            <w:bottom w:val="none" w:sz="0" w:space="0" w:color="auto"/>
            <w:right w:val="none" w:sz="0" w:space="0" w:color="auto"/>
          </w:divBdr>
        </w:div>
        <w:div w:id="2043701296">
          <w:marLeft w:val="640"/>
          <w:marRight w:val="0"/>
          <w:marTop w:val="0"/>
          <w:marBottom w:val="0"/>
          <w:divBdr>
            <w:top w:val="none" w:sz="0" w:space="0" w:color="auto"/>
            <w:left w:val="none" w:sz="0" w:space="0" w:color="auto"/>
            <w:bottom w:val="none" w:sz="0" w:space="0" w:color="auto"/>
            <w:right w:val="none" w:sz="0" w:space="0" w:color="auto"/>
          </w:divBdr>
        </w:div>
        <w:div w:id="523634154">
          <w:marLeft w:val="640"/>
          <w:marRight w:val="0"/>
          <w:marTop w:val="0"/>
          <w:marBottom w:val="0"/>
          <w:divBdr>
            <w:top w:val="none" w:sz="0" w:space="0" w:color="auto"/>
            <w:left w:val="none" w:sz="0" w:space="0" w:color="auto"/>
            <w:bottom w:val="none" w:sz="0" w:space="0" w:color="auto"/>
            <w:right w:val="none" w:sz="0" w:space="0" w:color="auto"/>
          </w:divBdr>
        </w:div>
        <w:div w:id="1792282095">
          <w:marLeft w:val="640"/>
          <w:marRight w:val="0"/>
          <w:marTop w:val="0"/>
          <w:marBottom w:val="0"/>
          <w:divBdr>
            <w:top w:val="none" w:sz="0" w:space="0" w:color="auto"/>
            <w:left w:val="none" w:sz="0" w:space="0" w:color="auto"/>
            <w:bottom w:val="none" w:sz="0" w:space="0" w:color="auto"/>
            <w:right w:val="none" w:sz="0" w:space="0" w:color="auto"/>
          </w:divBdr>
        </w:div>
        <w:div w:id="45565252">
          <w:marLeft w:val="640"/>
          <w:marRight w:val="0"/>
          <w:marTop w:val="0"/>
          <w:marBottom w:val="0"/>
          <w:divBdr>
            <w:top w:val="none" w:sz="0" w:space="0" w:color="auto"/>
            <w:left w:val="none" w:sz="0" w:space="0" w:color="auto"/>
            <w:bottom w:val="none" w:sz="0" w:space="0" w:color="auto"/>
            <w:right w:val="none" w:sz="0" w:space="0" w:color="auto"/>
          </w:divBdr>
        </w:div>
        <w:div w:id="1732314472">
          <w:marLeft w:val="640"/>
          <w:marRight w:val="0"/>
          <w:marTop w:val="0"/>
          <w:marBottom w:val="0"/>
          <w:divBdr>
            <w:top w:val="none" w:sz="0" w:space="0" w:color="auto"/>
            <w:left w:val="none" w:sz="0" w:space="0" w:color="auto"/>
            <w:bottom w:val="none" w:sz="0" w:space="0" w:color="auto"/>
            <w:right w:val="none" w:sz="0" w:space="0" w:color="auto"/>
          </w:divBdr>
        </w:div>
        <w:div w:id="43330604">
          <w:marLeft w:val="640"/>
          <w:marRight w:val="0"/>
          <w:marTop w:val="0"/>
          <w:marBottom w:val="0"/>
          <w:divBdr>
            <w:top w:val="none" w:sz="0" w:space="0" w:color="auto"/>
            <w:left w:val="none" w:sz="0" w:space="0" w:color="auto"/>
            <w:bottom w:val="none" w:sz="0" w:space="0" w:color="auto"/>
            <w:right w:val="none" w:sz="0" w:space="0" w:color="auto"/>
          </w:divBdr>
        </w:div>
        <w:div w:id="603881213">
          <w:marLeft w:val="640"/>
          <w:marRight w:val="0"/>
          <w:marTop w:val="0"/>
          <w:marBottom w:val="0"/>
          <w:divBdr>
            <w:top w:val="none" w:sz="0" w:space="0" w:color="auto"/>
            <w:left w:val="none" w:sz="0" w:space="0" w:color="auto"/>
            <w:bottom w:val="none" w:sz="0" w:space="0" w:color="auto"/>
            <w:right w:val="none" w:sz="0" w:space="0" w:color="auto"/>
          </w:divBdr>
        </w:div>
        <w:div w:id="1371417208">
          <w:marLeft w:val="640"/>
          <w:marRight w:val="0"/>
          <w:marTop w:val="0"/>
          <w:marBottom w:val="0"/>
          <w:divBdr>
            <w:top w:val="none" w:sz="0" w:space="0" w:color="auto"/>
            <w:left w:val="none" w:sz="0" w:space="0" w:color="auto"/>
            <w:bottom w:val="none" w:sz="0" w:space="0" w:color="auto"/>
            <w:right w:val="none" w:sz="0" w:space="0" w:color="auto"/>
          </w:divBdr>
        </w:div>
        <w:div w:id="1276644204">
          <w:marLeft w:val="640"/>
          <w:marRight w:val="0"/>
          <w:marTop w:val="0"/>
          <w:marBottom w:val="0"/>
          <w:divBdr>
            <w:top w:val="none" w:sz="0" w:space="0" w:color="auto"/>
            <w:left w:val="none" w:sz="0" w:space="0" w:color="auto"/>
            <w:bottom w:val="none" w:sz="0" w:space="0" w:color="auto"/>
            <w:right w:val="none" w:sz="0" w:space="0" w:color="auto"/>
          </w:divBdr>
        </w:div>
        <w:div w:id="1182544831">
          <w:marLeft w:val="640"/>
          <w:marRight w:val="0"/>
          <w:marTop w:val="0"/>
          <w:marBottom w:val="0"/>
          <w:divBdr>
            <w:top w:val="none" w:sz="0" w:space="0" w:color="auto"/>
            <w:left w:val="none" w:sz="0" w:space="0" w:color="auto"/>
            <w:bottom w:val="none" w:sz="0" w:space="0" w:color="auto"/>
            <w:right w:val="none" w:sz="0" w:space="0" w:color="auto"/>
          </w:divBdr>
        </w:div>
        <w:div w:id="1292514622">
          <w:marLeft w:val="640"/>
          <w:marRight w:val="0"/>
          <w:marTop w:val="0"/>
          <w:marBottom w:val="0"/>
          <w:divBdr>
            <w:top w:val="none" w:sz="0" w:space="0" w:color="auto"/>
            <w:left w:val="none" w:sz="0" w:space="0" w:color="auto"/>
            <w:bottom w:val="none" w:sz="0" w:space="0" w:color="auto"/>
            <w:right w:val="none" w:sz="0" w:space="0" w:color="auto"/>
          </w:divBdr>
        </w:div>
        <w:div w:id="500394066">
          <w:marLeft w:val="640"/>
          <w:marRight w:val="0"/>
          <w:marTop w:val="0"/>
          <w:marBottom w:val="0"/>
          <w:divBdr>
            <w:top w:val="none" w:sz="0" w:space="0" w:color="auto"/>
            <w:left w:val="none" w:sz="0" w:space="0" w:color="auto"/>
            <w:bottom w:val="none" w:sz="0" w:space="0" w:color="auto"/>
            <w:right w:val="none" w:sz="0" w:space="0" w:color="auto"/>
          </w:divBdr>
        </w:div>
        <w:div w:id="1250962396">
          <w:marLeft w:val="640"/>
          <w:marRight w:val="0"/>
          <w:marTop w:val="0"/>
          <w:marBottom w:val="0"/>
          <w:divBdr>
            <w:top w:val="none" w:sz="0" w:space="0" w:color="auto"/>
            <w:left w:val="none" w:sz="0" w:space="0" w:color="auto"/>
            <w:bottom w:val="none" w:sz="0" w:space="0" w:color="auto"/>
            <w:right w:val="none" w:sz="0" w:space="0" w:color="auto"/>
          </w:divBdr>
        </w:div>
        <w:div w:id="643630902">
          <w:marLeft w:val="640"/>
          <w:marRight w:val="0"/>
          <w:marTop w:val="0"/>
          <w:marBottom w:val="0"/>
          <w:divBdr>
            <w:top w:val="none" w:sz="0" w:space="0" w:color="auto"/>
            <w:left w:val="none" w:sz="0" w:space="0" w:color="auto"/>
            <w:bottom w:val="none" w:sz="0" w:space="0" w:color="auto"/>
            <w:right w:val="none" w:sz="0" w:space="0" w:color="auto"/>
          </w:divBdr>
        </w:div>
        <w:div w:id="590241429">
          <w:marLeft w:val="640"/>
          <w:marRight w:val="0"/>
          <w:marTop w:val="0"/>
          <w:marBottom w:val="0"/>
          <w:divBdr>
            <w:top w:val="none" w:sz="0" w:space="0" w:color="auto"/>
            <w:left w:val="none" w:sz="0" w:space="0" w:color="auto"/>
            <w:bottom w:val="none" w:sz="0" w:space="0" w:color="auto"/>
            <w:right w:val="none" w:sz="0" w:space="0" w:color="auto"/>
          </w:divBdr>
        </w:div>
        <w:div w:id="786850279">
          <w:marLeft w:val="640"/>
          <w:marRight w:val="0"/>
          <w:marTop w:val="0"/>
          <w:marBottom w:val="0"/>
          <w:divBdr>
            <w:top w:val="none" w:sz="0" w:space="0" w:color="auto"/>
            <w:left w:val="none" w:sz="0" w:space="0" w:color="auto"/>
            <w:bottom w:val="none" w:sz="0" w:space="0" w:color="auto"/>
            <w:right w:val="none" w:sz="0" w:space="0" w:color="auto"/>
          </w:divBdr>
        </w:div>
        <w:div w:id="2073428110">
          <w:marLeft w:val="640"/>
          <w:marRight w:val="0"/>
          <w:marTop w:val="0"/>
          <w:marBottom w:val="0"/>
          <w:divBdr>
            <w:top w:val="none" w:sz="0" w:space="0" w:color="auto"/>
            <w:left w:val="none" w:sz="0" w:space="0" w:color="auto"/>
            <w:bottom w:val="none" w:sz="0" w:space="0" w:color="auto"/>
            <w:right w:val="none" w:sz="0" w:space="0" w:color="auto"/>
          </w:divBdr>
        </w:div>
        <w:div w:id="1208640268">
          <w:marLeft w:val="640"/>
          <w:marRight w:val="0"/>
          <w:marTop w:val="0"/>
          <w:marBottom w:val="0"/>
          <w:divBdr>
            <w:top w:val="none" w:sz="0" w:space="0" w:color="auto"/>
            <w:left w:val="none" w:sz="0" w:space="0" w:color="auto"/>
            <w:bottom w:val="none" w:sz="0" w:space="0" w:color="auto"/>
            <w:right w:val="none" w:sz="0" w:space="0" w:color="auto"/>
          </w:divBdr>
        </w:div>
        <w:div w:id="1879201256">
          <w:marLeft w:val="640"/>
          <w:marRight w:val="0"/>
          <w:marTop w:val="0"/>
          <w:marBottom w:val="0"/>
          <w:divBdr>
            <w:top w:val="none" w:sz="0" w:space="0" w:color="auto"/>
            <w:left w:val="none" w:sz="0" w:space="0" w:color="auto"/>
            <w:bottom w:val="none" w:sz="0" w:space="0" w:color="auto"/>
            <w:right w:val="none" w:sz="0" w:space="0" w:color="auto"/>
          </w:divBdr>
        </w:div>
        <w:div w:id="972323670">
          <w:marLeft w:val="640"/>
          <w:marRight w:val="0"/>
          <w:marTop w:val="0"/>
          <w:marBottom w:val="0"/>
          <w:divBdr>
            <w:top w:val="none" w:sz="0" w:space="0" w:color="auto"/>
            <w:left w:val="none" w:sz="0" w:space="0" w:color="auto"/>
            <w:bottom w:val="none" w:sz="0" w:space="0" w:color="auto"/>
            <w:right w:val="none" w:sz="0" w:space="0" w:color="auto"/>
          </w:divBdr>
        </w:div>
        <w:div w:id="897863256">
          <w:marLeft w:val="640"/>
          <w:marRight w:val="0"/>
          <w:marTop w:val="0"/>
          <w:marBottom w:val="0"/>
          <w:divBdr>
            <w:top w:val="none" w:sz="0" w:space="0" w:color="auto"/>
            <w:left w:val="none" w:sz="0" w:space="0" w:color="auto"/>
            <w:bottom w:val="none" w:sz="0" w:space="0" w:color="auto"/>
            <w:right w:val="none" w:sz="0" w:space="0" w:color="auto"/>
          </w:divBdr>
        </w:div>
        <w:div w:id="868033287">
          <w:marLeft w:val="640"/>
          <w:marRight w:val="0"/>
          <w:marTop w:val="0"/>
          <w:marBottom w:val="0"/>
          <w:divBdr>
            <w:top w:val="none" w:sz="0" w:space="0" w:color="auto"/>
            <w:left w:val="none" w:sz="0" w:space="0" w:color="auto"/>
            <w:bottom w:val="none" w:sz="0" w:space="0" w:color="auto"/>
            <w:right w:val="none" w:sz="0" w:space="0" w:color="auto"/>
          </w:divBdr>
        </w:div>
        <w:div w:id="1383944601">
          <w:marLeft w:val="640"/>
          <w:marRight w:val="0"/>
          <w:marTop w:val="0"/>
          <w:marBottom w:val="0"/>
          <w:divBdr>
            <w:top w:val="none" w:sz="0" w:space="0" w:color="auto"/>
            <w:left w:val="none" w:sz="0" w:space="0" w:color="auto"/>
            <w:bottom w:val="none" w:sz="0" w:space="0" w:color="auto"/>
            <w:right w:val="none" w:sz="0" w:space="0" w:color="auto"/>
          </w:divBdr>
        </w:div>
        <w:div w:id="2061435282">
          <w:marLeft w:val="640"/>
          <w:marRight w:val="0"/>
          <w:marTop w:val="0"/>
          <w:marBottom w:val="0"/>
          <w:divBdr>
            <w:top w:val="none" w:sz="0" w:space="0" w:color="auto"/>
            <w:left w:val="none" w:sz="0" w:space="0" w:color="auto"/>
            <w:bottom w:val="none" w:sz="0" w:space="0" w:color="auto"/>
            <w:right w:val="none" w:sz="0" w:space="0" w:color="auto"/>
          </w:divBdr>
        </w:div>
        <w:div w:id="1372804910">
          <w:marLeft w:val="640"/>
          <w:marRight w:val="0"/>
          <w:marTop w:val="0"/>
          <w:marBottom w:val="0"/>
          <w:divBdr>
            <w:top w:val="none" w:sz="0" w:space="0" w:color="auto"/>
            <w:left w:val="none" w:sz="0" w:space="0" w:color="auto"/>
            <w:bottom w:val="none" w:sz="0" w:space="0" w:color="auto"/>
            <w:right w:val="none" w:sz="0" w:space="0" w:color="auto"/>
          </w:divBdr>
        </w:div>
        <w:div w:id="470293368">
          <w:marLeft w:val="640"/>
          <w:marRight w:val="0"/>
          <w:marTop w:val="0"/>
          <w:marBottom w:val="0"/>
          <w:divBdr>
            <w:top w:val="none" w:sz="0" w:space="0" w:color="auto"/>
            <w:left w:val="none" w:sz="0" w:space="0" w:color="auto"/>
            <w:bottom w:val="none" w:sz="0" w:space="0" w:color="auto"/>
            <w:right w:val="none" w:sz="0" w:space="0" w:color="auto"/>
          </w:divBdr>
        </w:div>
        <w:div w:id="1725639257">
          <w:marLeft w:val="640"/>
          <w:marRight w:val="0"/>
          <w:marTop w:val="0"/>
          <w:marBottom w:val="0"/>
          <w:divBdr>
            <w:top w:val="none" w:sz="0" w:space="0" w:color="auto"/>
            <w:left w:val="none" w:sz="0" w:space="0" w:color="auto"/>
            <w:bottom w:val="none" w:sz="0" w:space="0" w:color="auto"/>
            <w:right w:val="none" w:sz="0" w:space="0" w:color="auto"/>
          </w:divBdr>
        </w:div>
        <w:div w:id="882328368">
          <w:marLeft w:val="640"/>
          <w:marRight w:val="0"/>
          <w:marTop w:val="0"/>
          <w:marBottom w:val="0"/>
          <w:divBdr>
            <w:top w:val="none" w:sz="0" w:space="0" w:color="auto"/>
            <w:left w:val="none" w:sz="0" w:space="0" w:color="auto"/>
            <w:bottom w:val="none" w:sz="0" w:space="0" w:color="auto"/>
            <w:right w:val="none" w:sz="0" w:space="0" w:color="auto"/>
          </w:divBdr>
        </w:div>
        <w:div w:id="639115439">
          <w:marLeft w:val="640"/>
          <w:marRight w:val="0"/>
          <w:marTop w:val="0"/>
          <w:marBottom w:val="0"/>
          <w:divBdr>
            <w:top w:val="none" w:sz="0" w:space="0" w:color="auto"/>
            <w:left w:val="none" w:sz="0" w:space="0" w:color="auto"/>
            <w:bottom w:val="none" w:sz="0" w:space="0" w:color="auto"/>
            <w:right w:val="none" w:sz="0" w:space="0" w:color="auto"/>
          </w:divBdr>
        </w:div>
        <w:div w:id="2026202293">
          <w:marLeft w:val="640"/>
          <w:marRight w:val="0"/>
          <w:marTop w:val="0"/>
          <w:marBottom w:val="0"/>
          <w:divBdr>
            <w:top w:val="none" w:sz="0" w:space="0" w:color="auto"/>
            <w:left w:val="none" w:sz="0" w:space="0" w:color="auto"/>
            <w:bottom w:val="none" w:sz="0" w:space="0" w:color="auto"/>
            <w:right w:val="none" w:sz="0" w:space="0" w:color="auto"/>
          </w:divBdr>
        </w:div>
        <w:div w:id="391973142">
          <w:marLeft w:val="640"/>
          <w:marRight w:val="0"/>
          <w:marTop w:val="0"/>
          <w:marBottom w:val="0"/>
          <w:divBdr>
            <w:top w:val="none" w:sz="0" w:space="0" w:color="auto"/>
            <w:left w:val="none" w:sz="0" w:space="0" w:color="auto"/>
            <w:bottom w:val="none" w:sz="0" w:space="0" w:color="auto"/>
            <w:right w:val="none" w:sz="0" w:space="0" w:color="auto"/>
          </w:divBdr>
        </w:div>
        <w:div w:id="656032175">
          <w:marLeft w:val="640"/>
          <w:marRight w:val="0"/>
          <w:marTop w:val="0"/>
          <w:marBottom w:val="0"/>
          <w:divBdr>
            <w:top w:val="none" w:sz="0" w:space="0" w:color="auto"/>
            <w:left w:val="none" w:sz="0" w:space="0" w:color="auto"/>
            <w:bottom w:val="none" w:sz="0" w:space="0" w:color="auto"/>
            <w:right w:val="none" w:sz="0" w:space="0" w:color="auto"/>
          </w:divBdr>
        </w:div>
        <w:div w:id="2066293979">
          <w:marLeft w:val="640"/>
          <w:marRight w:val="0"/>
          <w:marTop w:val="0"/>
          <w:marBottom w:val="0"/>
          <w:divBdr>
            <w:top w:val="none" w:sz="0" w:space="0" w:color="auto"/>
            <w:left w:val="none" w:sz="0" w:space="0" w:color="auto"/>
            <w:bottom w:val="none" w:sz="0" w:space="0" w:color="auto"/>
            <w:right w:val="none" w:sz="0" w:space="0" w:color="auto"/>
          </w:divBdr>
        </w:div>
        <w:div w:id="31348822">
          <w:marLeft w:val="640"/>
          <w:marRight w:val="0"/>
          <w:marTop w:val="0"/>
          <w:marBottom w:val="0"/>
          <w:divBdr>
            <w:top w:val="none" w:sz="0" w:space="0" w:color="auto"/>
            <w:left w:val="none" w:sz="0" w:space="0" w:color="auto"/>
            <w:bottom w:val="none" w:sz="0" w:space="0" w:color="auto"/>
            <w:right w:val="none" w:sz="0" w:space="0" w:color="auto"/>
          </w:divBdr>
        </w:div>
        <w:div w:id="2048288043">
          <w:marLeft w:val="640"/>
          <w:marRight w:val="0"/>
          <w:marTop w:val="0"/>
          <w:marBottom w:val="0"/>
          <w:divBdr>
            <w:top w:val="none" w:sz="0" w:space="0" w:color="auto"/>
            <w:left w:val="none" w:sz="0" w:space="0" w:color="auto"/>
            <w:bottom w:val="none" w:sz="0" w:space="0" w:color="auto"/>
            <w:right w:val="none" w:sz="0" w:space="0" w:color="auto"/>
          </w:divBdr>
        </w:div>
        <w:div w:id="1051422763">
          <w:marLeft w:val="640"/>
          <w:marRight w:val="0"/>
          <w:marTop w:val="0"/>
          <w:marBottom w:val="0"/>
          <w:divBdr>
            <w:top w:val="none" w:sz="0" w:space="0" w:color="auto"/>
            <w:left w:val="none" w:sz="0" w:space="0" w:color="auto"/>
            <w:bottom w:val="none" w:sz="0" w:space="0" w:color="auto"/>
            <w:right w:val="none" w:sz="0" w:space="0" w:color="auto"/>
          </w:divBdr>
        </w:div>
        <w:div w:id="1255747075">
          <w:marLeft w:val="640"/>
          <w:marRight w:val="0"/>
          <w:marTop w:val="0"/>
          <w:marBottom w:val="0"/>
          <w:divBdr>
            <w:top w:val="none" w:sz="0" w:space="0" w:color="auto"/>
            <w:left w:val="none" w:sz="0" w:space="0" w:color="auto"/>
            <w:bottom w:val="none" w:sz="0" w:space="0" w:color="auto"/>
            <w:right w:val="none" w:sz="0" w:space="0" w:color="auto"/>
          </w:divBdr>
        </w:div>
        <w:div w:id="976373670">
          <w:marLeft w:val="640"/>
          <w:marRight w:val="0"/>
          <w:marTop w:val="0"/>
          <w:marBottom w:val="0"/>
          <w:divBdr>
            <w:top w:val="none" w:sz="0" w:space="0" w:color="auto"/>
            <w:left w:val="none" w:sz="0" w:space="0" w:color="auto"/>
            <w:bottom w:val="none" w:sz="0" w:space="0" w:color="auto"/>
            <w:right w:val="none" w:sz="0" w:space="0" w:color="auto"/>
          </w:divBdr>
        </w:div>
        <w:div w:id="918248836">
          <w:marLeft w:val="640"/>
          <w:marRight w:val="0"/>
          <w:marTop w:val="0"/>
          <w:marBottom w:val="0"/>
          <w:divBdr>
            <w:top w:val="none" w:sz="0" w:space="0" w:color="auto"/>
            <w:left w:val="none" w:sz="0" w:space="0" w:color="auto"/>
            <w:bottom w:val="none" w:sz="0" w:space="0" w:color="auto"/>
            <w:right w:val="none" w:sz="0" w:space="0" w:color="auto"/>
          </w:divBdr>
        </w:div>
        <w:div w:id="638808553">
          <w:marLeft w:val="640"/>
          <w:marRight w:val="0"/>
          <w:marTop w:val="0"/>
          <w:marBottom w:val="0"/>
          <w:divBdr>
            <w:top w:val="none" w:sz="0" w:space="0" w:color="auto"/>
            <w:left w:val="none" w:sz="0" w:space="0" w:color="auto"/>
            <w:bottom w:val="none" w:sz="0" w:space="0" w:color="auto"/>
            <w:right w:val="none" w:sz="0" w:space="0" w:color="auto"/>
          </w:divBdr>
        </w:div>
        <w:div w:id="243607859">
          <w:marLeft w:val="640"/>
          <w:marRight w:val="0"/>
          <w:marTop w:val="0"/>
          <w:marBottom w:val="0"/>
          <w:divBdr>
            <w:top w:val="none" w:sz="0" w:space="0" w:color="auto"/>
            <w:left w:val="none" w:sz="0" w:space="0" w:color="auto"/>
            <w:bottom w:val="none" w:sz="0" w:space="0" w:color="auto"/>
            <w:right w:val="none" w:sz="0" w:space="0" w:color="auto"/>
          </w:divBdr>
        </w:div>
        <w:div w:id="217977988">
          <w:marLeft w:val="640"/>
          <w:marRight w:val="0"/>
          <w:marTop w:val="0"/>
          <w:marBottom w:val="0"/>
          <w:divBdr>
            <w:top w:val="none" w:sz="0" w:space="0" w:color="auto"/>
            <w:left w:val="none" w:sz="0" w:space="0" w:color="auto"/>
            <w:bottom w:val="none" w:sz="0" w:space="0" w:color="auto"/>
            <w:right w:val="none" w:sz="0" w:space="0" w:color="auto"/>
          </w:divBdr>
        </w:div>
        <w:div w:id="142167371">
          <w:marLeft w:val="640"/>
          <w:marRight w:val="0"/>
          <w:marTop w:val="0"/>
          <w:marBottom w:val="0"/>
          <w:divBdr>
            <w:top w:val="none" w:sz="0" w:space="0" w:color="auto"/>
            <w:left w:val="none" w:sz="0" w:space="0" w:color="auto"/>
            <w:bottom w:val="none" w:sz="0" w:space="0" w:color="auto"/>
            <w:right w:val="none" w:sz="0" w:space="0" w:color="auto"/>
          </w:divBdr>
        </w:div>
        <w:div w:id="1720931712">
          <w:marLeft w:val="640"/>
          <w:marRight w:val="0"/>
          <w:marTop w:val="0"/>
          <w:marBottom w:val="0"/>
          <w:divBdr>
            <w:top w:val="none" w:sz="0" w:space="0" w:color="auto"/>
            <w:left w:val="none" w:sz="0" w:space="0" w:color="auto"/>
            <w:bottom w:val="none" w:sz="0" w:space="0" w:color="auto"/>
            <w:right w:val="none" w:sz="0" w:space="0" w:color="auto"/>
          </w:divBdr>
        </w:div>
        <w:div w:id="1083641934">
          <w:marLeft w:val="640"/>
          <w:marRight w:val="0"/>
          <w:marTop w:val="0"/>
          <w:marBottom w:val="0"/>
          <w:divBdr>
            <w:top w:val="none" w:sz="0" w:space="0" w:color="auto"/>
            <w:left w:val="none" w:sz="0" w:space="0" w:color="auto"/>
            <w:bottom w:val="none" w:sz="0" w:space="0" w:color="auto"/>
            <w:right w:val="none" w:sz="0" w:space="0" w:color="auto"/>
          </w:divBdr>
        </w:div>
        <w:div w:id="140656369">
          <w:marLeft w:val="640"/>
          <w:marRight w:val="0"/>
          <w:marTop w:val="0"/>
          <w:marBottom w:val="0"/>
          <w:divBdr>
            <w:top w:val="none" w:sz="0" w:space="0" w:color="auto"/>
            <w:left w:val="none" w:sz="0" w:space="0" w:color="auto"/>
            <w:bottom w:val="none" w:sz="0" w:space="0" w:color="auto"/>
            <w:right w:val="none" w:sz="0" w:space="0" w:color="auto"/>
          </w:divBdr>
        </w:div>
        <w:div w:id="826438065">
          <w:marLeft w:val="640"/>
          <w:marRight w:val="0"/>
          <w:marTop w:val="0"/>
          <w:marBottom w:val="0"/>
          <w:divBdr>
            <w:top w:val="none" w:sz="0" w:space="0" w:color="auto"/>
            <w:left w:val="none" w:sz="0" w:space="0" w:color="auto"/>
            <w:bottom w:val="none" w:sz="0" w:space="0" w:color="auto"/>
            <w:right w:val="none" w:sz="0" w:space="0" w:color="auto"/>
          </w:divBdr>
        </w:div>
        <w:div w:id="966424952">
          <w:marLeft w:val="640"/>
          <w:marRight w:val="0"/>
          <w:marTop w:val="0"/>
          <w:marBottom w:val="0"/>
          <w:divBdr>
            <w:top w:val="none" w:sz="0" w:space="0" w:color="auto"/>
            <w:left w:val="none" w:sz="0" w:space="0" w:color="auto"/>
            <w:bottom w:val="none" w:sz="0" w:space="0" w:color="auto"/>
            <w:right w:val="none" w:sz="0" w:space="0" w:color="auto"/>
          </w:divBdr>
        </w:div>
        <w:div w:id="778262297">
          <w:marLeft w:val="640"/>
          <w:marRight w:val="0"/>
          <w:marTop w:val="0"/>
          <w:marBottom w:val="0"/>
          <w:divBdr>
            <w:top w:val="none" w:sz="0" w:space="0" w:color="auto"/>
            <w:left w:val="none" w:sz="0" w:space="0" w:color="auto"/>
            <w:bottom w:val="none" w:sz="0" w:space="0" w:color="auto"/>
            <w:right w:val="none" w:sz="0" w:space="0" w:color="auto"/>
          </w:divBdr>
        </w:div>
        <w:div w:id="2011985258">
          <w:marLeft w:val="640"/>
          <w:marRight w:val="0"/>
          <w:marTop w:val="0"/>
          <w:marBottom w:val="0"/>
          <w:divBdr>
            <w:top w:val="none" w:sz="0" w:space="0" w:color="auto"/>
            <w:left w:val="none" w:sz="0" w:space="0" w:color="auto"/>
            <w:bottom w:val="none" w:sz="0" w:space="0" w:color="auto"/>
            <w:right w:val="none" w:sz="0" w:space="0" w:color="auto"/>
          </w:divBdr>
        </w:div>
        <w:div w:id="248972127">
          <w:marLeft w:val="640"/>
          <w:marRight w:val="0"/>
          <w:marTop w:val="0"/>
          <w:marBottom w:val="0"/>
          <w:divBdr>
            <w:top w:val="none" w:sz="0" w:space="0" w:color="auto"/>
            <w:left w:val="none" w:sz="0" w:space="0" w:color="auto"/>
            <w:bottom w:val="none" w:sz="0" w:space="0" w:color="auto"/>
            <w:right w:val="none" w:sz="0" w:space="0" w:color="auto"/>
          </w:divBdr>
        </w:div>
        <w:div w:id="1362780303">
          <w:marLeft w:val="640"/>
          <w:marRight w:val="0"/>
          <w:marTop w:val="0"/>
          <w:marBottom w:val="0"/>
          <w:divBdr>
            <w:top w:val="none" w:sz="0" w:space="0" w:color="auto"/>
            <w:left w:val="none" w:sz="0" w:space="0" w:color="auto"/>
            <w:bottom w:val="none" w:sz="0" w:space="0" w:color="auto"/>
            <w:right w:val="none" w:sz="0" w:space="0" w:color="auto"/>
          </w:divBdr>
        </w:div>
        <w:div w:id="1721899257">
          <w:marLeft w:val="640"/>
          <w:marRight w:val="0"/>
          <w:marTop w:val="0"/>
          <w:marBottom w:val="0"/>
          <w:divBdr>
            <w:top w:val="none" w:sz="0" w:space="0" w:color="auto"/>
            <w:left w:val="none" w:sz="0" w:space="0" w:color="auto"/>
            <w:bottom w:val="none" w:sz="0" w:space="0" w:color="auto"/>
            <w:right w:val="none" w:sz="0" w:space="0" w:color="auto"/>
          </w:divBdr>
        </w:div>
        <w:div w:id="173109020">
          <w:marLeft w:val="640"/>
          <w:marRight w:val="0"/>
          <w:marTop w:val="0"/>
          <w:marBottom w:val="0"/>
          <w:divBdr>
            <w:top w:val="none" w:sz="0" w:space="0" w:color="auto"/>
            <w:left w:val="none" w:sz="0" w:space="0" w:color="auto"/>
            <w:bottom w:val="none" w:sz="0" w:space="0" w:color="auto"/>
            <w:right w:val="none" w:sz="0" w:space="0" w:color="auto"/>
          </w:divBdr>
        </w:div>
        <w:div w:id="716472118">
          <w:marLeft w:val="640"/>
          <w:marRight w:val="0"/>
          <w:marTop w:val="0"/>
          <w:marBottom w:val="0"/>
          <w:divBdr>
            <w:top w:val="none" w:sz="0" w:space="0" w:color="auto"/>
            <w:left w:val="none" w:sz="0" w:space="0" w:color="auto"/>
            <w:bottom w:val="none" w:sz="0" w:space="0" w:color="auto"/>
            <w:right w:val="none" w:sz="0" w:space="0" w:color="auto"/>
          </w:divBdr>
        </w:div>
        <w:div w:id="1475026747">
          <w:marLeft w:val="640"/>
          <w:marRight w:val="0"/>
          <w:marTop w:val="0"/>
          <w:marBottom w:val="0"/>
          <w:divBdr>
            <w:top w:val="none" w:sz="0" w:space="0" w:color="auto"/>
            <w:left w:val="none" w:sz="0" w:space="0" w:color="auto"/>
            <w:bottom w:val="none" w:sz="0" w:space="0" w:color="auto"/>
            <w:right w:val="none" w:sz="0" w:space="0" w:color="auto"/>
          </w:divBdr>
        </w:div>
        <w:div w:id="784159657">
          <w:marLeft w:val="640"/>
          <w:marRight w:val="0"/>
          <w:marTop w:val="0"/>
          <w:marBottom w:val="0"/>
          <w:divBdr>
            <w:top w:val="none" w:sz="0" w:space="0" w:color="auto"/>
            <w:left w:val="none" w:sz="0" w:space="0" w:color="auto"/>
            <w:bottom w:val="none" w:sz="0" w:space="0" w:color="auto"/>
            <w:right w:val="none" w:sz="0" w:space="0" w:color="auto"/>
          </w:divBdr>
        </w:div>
      </w:divsChild>
    </w:div>
    <w:div w:id="638994121">
      <w:bodyDiv w:val="1"/>
      <w:marLeft w:val="0"/>
      <w:marRight w:val="0"/>
      <w:marTop w:val="0"/>
      <w:marBottom w:val="0"/>
      <w:divBdr>
        <w:top w:val="none" w:sz="0" w:space="0" w:color="auto"/>
        <w:left w:val="none" w:sz="0" w:space="0" w:color="auto"/>
        <w:bottom w:val="none" w:sz="0" w:space="0" w:color="auto"/>
        <w:right w:val="none" w:sz="0" w:space="0" w:color="auto"/>
      </w:divBdr>
      <w:divsChild>
        <w:div w:id="167916273">
          <w:marLeft w:val="640"/>
          <w:marRight w:val="0"/>
          <w:marTop w:val="0"/>
          <w:marBottom w:val="0"/>
          <w:divBdr>
            <w:top w:val="none" w:sz="0" w:space="0" w:color="auto"/>
            <w:left w:val="none" w:sz="0" w:space="0" w:color="auto"/>
            <w:bottom w:val="none" w:sz="0" w:space="0" w:color="auto"/>
            <w:right w:val="none" w:sz="0" w:space="0" w:color="auto"/>
          </w:divBdr>
        </w:div>
        <w:div w:id="1540244125">
          <w:marLeft w:val="640"/>
          <w:marRight w:val="0"/>
          <w:marTop w:val="0"/>
          <w:marBottom w:val="0"/>
          <w:divBdr>
            <w:top w:val="none" w:sz="0" w:space="0" w:color="auto"/>
            <w:left w:val="none" w:sz="0" w:space="0" w:color="auto"/>
            <w:bottom w:val="none" w:sz="0" w:space="0" w:color="auto"/>
            <w:right w:val="none" w:sz="0" w:space="0" w:color="auto"/>
          </w:divBdr>
        </w:div>
        <w:div w:id="791363857">
          <w:marLeft w:val="640"/>
          <w:marRight w:val="0"/>
          <w:marTop w:val="0"/>
          <w:marBottom w:val="0"/>
          <w:divBdr>
            <w:top w:val="none" w:sz="0" w:space="0" w:color="auto"/>
            <w:left w:val="none" w:sz="0" w:space="0" w:color="auto"/>
            <w:bottom w:val="none" w:sz="0" w:space="0" w:color="auto"/>
            <w:right w:val="none" w:sz="0" w:space="0" w:color="auto"/>
          </w:divBdr>
        </w:div>
        <w:div w:id="902183916">
          <w:marLeft w:val="640"/>
          <w:marRight w:val="0"/>
          <w:marTop w:val="0"/>
          <w:marBottom w:val="0"/>
          <w:divBdr>
            <w:top w:val="none" w:sz="0" w:space="0" w:color="auto"/>
            <w:left w:val="none" w:sz="0" w:space="0" w:color="auto"/>
            <w:bottom w:val="none" w:sz="0" w:space="0" w:color="auto"/>
            <w:right w:val="none" w:sz="0" w:space="0" w:color="auto"/>
          </w:divBdr>
        </w:div>
        <w:div w:id="1875457548">
          <w:marLeft w:val="640"/>
          <w:marRight w:val="0"/>
          <w:marTop w:val="0"/>
          <w:marBottom w:val="0"/>
          <w:divBdr>
            <w:top w:val="none" w:sz="0" w:space="0" w:color="auto"/>
            <w:left w:val="none" w:sz="0" w:space="0" w:color="auto"/>
            <w:bottom w:val="none" w:sz="0" w:space="0" w:color="auto"/>
            <w:right w:val="none" w:sz="0" w:space="0" w:color="auto"/>
          </w:divBdr>
        </w:div>
        <w:div w:id="1871987537">
          <w:marLeft w:val="640"/>
          <w:marRight w:val="0"/>
          <w:marTop w:val="0"/>
          <w:marBottom w:val="0"/>
          <w:divBdr>
            <w:top w:val="none" w:sz="0" w:space="0" w:color="auto"/>
            <w:left w:val="none" w:sz="0" w:space="0" w:color="auto"/>
            <w:bottom w:val="none" w:sz="0" w:space="0" w:color="auto"/>
            <w:right w:val="none" w:sz="0" w:space="0" w:color="auto"/>
          </w:divBdr>
        </w:div>
        <w:div w:id="632835731">
          <w:marLeft w:val="640"/>
          <w:marRight w:val="0"/>
          <w:marTop w:val="0"/>
          <w:marBottom w:val="0"/>
          <w:divBdr>
            <w:top w:val="none" w:sz="0" w:space="0" w:color="auto"/>
            <w:left w:val="none" w:sz="0" w:space="0" w:color="auto"/>
            <w:bottom w:val="none" w:sz="0" w:space="0" w:color="auto"/>
            <w:right w:val="none" w:sz="0" w:space="0" w:color="auto"/>
          </w:divBdr>
        </w:div>
        <w:div w:id="53048318">
          <w:marLeft w:val="640"/>
          <w:marRight w:val="0"/>
          <w:marTop w:val="0"/>
          <w:marBottom w:val="0"/>
          <w:divBdr>
            <w:top w:val="none" w:sz="0" w:space="0" w:color="auto"/>
            <w:left w:val="none" w:sz="0" w:space="0" w:color="auto"/>
            <w:bottom w:val="none" w:sz="0" w:space="0" w:color="auto"/>
            <w:right w:val="none" w:sz="0" w:space="0" w:color="auto"/>
          </w:divBdr>
        </w:div>
        <w:div w:id="158472645">
          <w:marLeft w:val="640"/>
          <w:marRight w:val="0"/>
          <w:marTop w:val="0"/>
          <w:marBottom w:val="0"/>
          <w:divBdr>
            <w:top w:val="none" w:sz="0" w:space="0" w:color="auto"/>
            <w:left w:val="none" w:sz="0" w:space="0" w:color="auto"/>
            <w:bottom w:val="none" w:sz="0" w:space="0" w:color="auto"/>
            <w:right w:val="none" w:sz="0" w:space="0" w:color="auto"/>
          </w:divBdr>
        </w:div>
        <w:div w:id="837187522">
          <w:marLeft w:val="640"/>
          <w:marRight w:val="0"/>
          <w:marTop w:val="0"/>
          <w:marBottom w:val="0"/>
          <w:divBdr>
            <w:top w:val="none" w:sz="0" w:space="0" w:color="auto"/>
            <w:left w:val="none" w:sz="0" w:space="0" w:color="auto"/>
            <w:bottom w:val="none" w:sz="0" w:space="0" w:color="auto"/>
            <w:right w:val="none" w:sz="0" w:space="0" w:color="auto"/>
          </w:divBdr>
        </w:div>
        <w:div w:id="2106731406">
          <w:marLeft w:val="640"/>
          <w:marRight w:val="0"/>
          <w:marTop w:val="0"/>
          <w:marBottom w:val="0"/>
          <w:divBdr>
            <w:top w:val="none" w:sz="0" w:space="0" w:color="auto"/>
            <w:left w:val="none" w:sz="0" w:space="0" w:color="auto"/>
            <w:bottom w:val="none" w:sz="0" w:space="0" w:color="auto"/>
            <w:right w:val="none" w:sz="0" w:space="0" w:color="auto"/>
          </w:divBdr>
        </w:div>
        <w:div w:id="112021273">
          <w:marLeft w:val="640"/>
          <w:marRight w:val="0"/>
          <w:marTop w:val="0"/>
          <w:marBottom w:val="0"/>
          <w:divBdr>
            <w:top w:val="none" w:sz="0" w:space="0" w:color="auto"/>
            <w:left w:val="none" w:sz="0" w:space="0" w:color="auto"/>
            <w:bottom w:val="none" w:sz="0" w:space="0" w:color="auto"/>
            <w:right w:val="none" w:sz="0" w:space="0" w:color="auto"/>
          </w:divBdr>
        </w:div>
        <w:div w:id="185027207">
          <w:marLeft w:val="640"/>
          <w:marRight w:val="0"/>
          <w:marTop w:val="0"/>
          <w:marBottom w:val="0"/>
          <w:divBdr>
            <w:top w:val="none" w:sz="0" w:space="0" w:color="auto"/>
            <w:left w:val="none" w:sz="0" w:space="0" w:color="auto"/>
            <w:bottom w:val="none" w:sz="0" w:space="0" w:color="auto"/>
            <w:right w:val="none" w:sz="0" w:space="0" w:color="auto"/>
          </w:divBdr>
        </w:div>
        <w:div w:id="978218735">
          <w:marLeft w:val="640"/>
          <w:marRight w:val="0"/>
          <w:marTop w:val="0"/>
          <w:marBottom w:val="0"/>
          <w:divBdr>
            <w:top w:val="none" w:sz="0" w:space="0" w:color="auto"/>
            <w:left w:val="none" w:sz="0" w:space="0" w:color="auto"/>
            <w:bottom w:val="none" w:sz="0" w:space="0" w:color="auto"/>
            <w:right w:val="none" w:sz="0" w:space="0" w:color="auto"/>
          </w:divBdr>
        </w:div>
        <w:div w:id="1905876213">
          <w:marLeft w:val="640"/>
          <w:marRight w:val="0"/>
          <w:marTop w:val="0"/>
          <w:marBottom w:val="0"/>
          <w:divBdr>
            <w:top w:val="none" w:sz="0" w:space="0" w:color="auto"/>
            <w:left w:val="none" w:sz="0" w:space="0" w:color="auto"/>
            <w:bottom w:val="none" w:sz="0" w:space="0" w:color="auto"/>
            <w:right w:val="none" w:sz="0" w:space="0" w:color="auto"/>
          </w:divBdr>
        </w:div>
        <w:div w:id="1377662871">
          <w:marLeft w:val="640"/>
          <w:marRight w:val="0"/>
          <w:marTop w:val="0"/>
          <w:marBottom w:val="0"/>
          <w:divBdr>
            <w:top w:val="none" w:sz="0" w:space="0" w:color="auto"/>
            <w:left w:val="none" w:sz="0" w:space="0" w:color="auto"/>
            <w:bottom w:val="none" w:sz="0" w:space="0" w:color="auto"/>
            <w:right w:val="none" w:sz="0" w:space="0" w:color="auto"/>
          </w:divBdr>
        </w:div>
        <w:div w:id="19403338">
          <w:marLeft w:val="640"/>
          <w:marRight w:val="0"/>
          <w:marTop w:val="0"/>
          <w:marBottom w:val="0"/>
          <w:divBdr>
            <w:top w:val="none" w:sz="0" w:space="0" w:color="auto"/>
            <w:left w:val="none" w:sz="0" w:space="0" w:color="auto"/>
            <w:bottom w:val="none" w:sz="0" w:space="0" w:color="auto"/>
            <w:right w:val="none" w:sz="0" w:space="0" w:color="auto"/>
          </w:divBdr>
        </w:div>
        <w:div w:id="590356462">
          <w:marLeft w:val="640"/>
          <w:marRight w:val="0"/>
          <w:marTop w:val="0"/>
          <w:marBottom w:val="0"/>
          <w:divBdr>
            <w:top w:val="none" w:sz="0" w:space="0" w:color="auto"/>
            <w:left w:val="none" w:sz="0" w:space="0" w:color="auto"/>
            <w:bottom w:val="none" w:sz="0" w:space="0" w:color="auto"/>
            <w:right w:val="none" w:sz="0" w:space="0" w:color="auto"/>
          </w:divBdr>
        </w:div>
        <w:div w:id="2086535250">
          <w:marLeft w:val="640"/>
          <w:marRight w:val="0"/>
          <w:marTop w:val="0"/>
          <w:marBottom w:val="0"/>
          <w:divBdr>
            <w:top w:val="none" w:sz="0" w:space="0" w:color="auto"/>
            <w:left w:val="none" w:sz="0" w:space="0" w:color="auto"/>
            <w:bottom w:val="none" w:sz="0" w:space="0" w:color="auto"/>
            <w:right w:val="none" w:sz="0" w:space="0" w:color="auto"/>
          </w:divBdr>
        </w:div>
        <w:div w:id="1466507837">
          <w:marLeft w:val="640"/>
          <w:marRight w:val="0"/>
          <w:marTop w:val="0"/>
          <w:marBottom w:val="0"/>
          <w:divBdr>
            <w:top w:val="none" w:sz="0" w:space="0" w:color="auto"/>
            <w:left w:val="none" w:sz="0" w:space="0" w:color="auto"/>
            <w:bottom w:val="none" w:sz="0" w:space="0" w:color="auto"/>
            <w:right w:val="none" w:sz="0" w:space="0" w:color="auto"/>
          </w:divBdr>
        </w:div>
        <w:div w:id="373583018">
          <w:marLeft w:val="640"/>
          <w:marRight w:val="0"/>
          <w:marTop w:val="0"/>
          <w:marBottom w:val="0"/>
          <w:divBdr>
            <w:top w:val="none" w:sz="0" w:space="0" w:color="auto"/>
            <w:left w:val="none" w:sz="0" w:space="0" w:color="auto"/>
            <w:bottom w:val="none" w:sz="0" w:space="0" w:color="auto"/>
            <w:right w:val="none" w:sz="0" w:space="0" w:color="auto"/>
          </w:divBdr>
        </w:div>
        <w:div w:id="1801455121">
          <w:marLeft w:val="640"/>
          <w:marRight w:val="0"/>
          <w:marTop w:val="0"/>
          <w:marBottom w:val="0"/>
          <w:divBdr>
            <w:top w:val="none" w:sz="0" w:space="0" w:color="auto"/>
            <w:left w:val="none" w:sz="0" w:space="0" w:color="auto"/>
            <w:bottom w:val="none" w:sz="0" w:space="0" w:color="auto"/>
            <w:right w:val="none" w:sz="0" w:space="0" w:color="auto"/>
          </w:divBdr>
        </w:div>
        <w:div w:id="958803877">
          <w:marLeft w:val="640"/>
          <w:marRight w:val="0"/>
          <w:marTop w:val="0"/>
          <w:marBottom w:val="0"/>
          <w:divBdr>
            <w:top w:val="none" w:sz="0" w:space="0" w:color="auto"/>
            <w:left w:val="none" w:sz="0" w:space="0" w:color="auto"/>
            <w:bottom w:val="none" w:sz="0" w:space="0" w:color="auto"/>
            <w:right w:val="none" w:sz="0" w:space="0" w:color="auto"/>
          </w:divBdr>
        </w:div>
        <w:div w:id="1749227499">
          <w:marLeft w:val="640"/>
          <w:marRight w:val="0"/>
          <w:marTop w:val="0"/>
          <w:marBottom w:val="0"/>
          <w:divBdr>
            <w:top w:val="none" w:sz="0" w:space="0" w:color="auto"/>
            <w:left w:val="none" w:sz="0" w:space="0" w:color="auto"/>
            <w:bottom w:val="none" w:sz="0" w:space="0" w:color="auto"/>
            <w:right w:val="none" w:sz="0" w:space="0" w:color="auto"/>
          </w:divBdr>
        </w:div>
        <w:div w:id="347558595">
          <w:marLeft w:val="640"/>
          <w:marRight w:val="0"/>
          <w:marTop w:val="0"/>
          <w:marBottom w:val="0"/>
          <w:divBdr>
            <w:top w:val="none" w:sz="0" w:space="0" w:color="auto"/>
            <w:left w:val="none" w:sz="0" w:space="0" w:color="auto"/>
            <w:bottom w:val="none" w:sz="0" w:space="0" w:color="auto"/>
            <w:right w:val="none" w:sz="0" w:space="0" w:color="auto"/>
          </w:divBdr>
        </w:div>
        <w:div w:id="313529671">
          <w:marLeft w:val="640"/>
          <w:marRight w:val="0"/>
          <w:marTop w:val="0"/>
          <w:marBottom w:val="0"/>
          <w:divBdr>
            <w:top w:val="none" w:sz="0" w:space="0" w:color="auto"/>
            <w:left w:val="none" w:sz="0" w:space="0" w:color="auto"/>
            <w:bottom w:val="none" w:sz="0" w:space="0" w:color="auto"/>
            <w:right w:val="none" w:sz="0" w:space="0" w:color="auto"/>
          </w:divBdr>
        </w:div>
        <w:div w:id="1147554514">
          <w:marLeft w:val="640"/>
          <w:marRight w:val="0"/>
          <w:marTop w:val="0"/>
          <w:marBottom w:val="0"/>
          <w:divBdr>
            <w:top w:val="none" w:sz="0" w:space="0" w:color="auto"/>
            <w:left w:val="none" w:sz="0" w:space="0" w:color="auto"/>
            <w:bottom w:val="none" w:sz="0" w:space="0" w:color="auto"/>
            <w:right w:val="none" w:sz="0" w:space="0" w:color="auto"/>
          </w:divBdr>
        </w:div>
        <w:div w:id="2080709190">
          <w:marLeft w:val="640"/>
          <w:marRight w:val="0"/>
          <w:marTop w:val="0"/>
          <w:marBottom w:val="0"/>
          <w:divBdr>
            <w:top w:val="none" w:sz="0" w:space="0" w:color="auto"/>
            <w:left w:val="none" w:sz="0" w:space="0" w:color="auto"/>
            <w:bottom w:val="none" w:sz="0" w:space="0" w:color="auto"/>
            <w:right w:val="none" w:sz="0" w:space="0" w:color="auto"/>
          </w:divBdr>
        </w:div>
        <w:div w:id="2064598588">
          <w:marLeft w:val="640"/>
          <w:marRight w:val="0"/>
          <w:marTop w:val="0"/>
          <w:marBottom w:val="0"/>
          <w:divBdr>
            <w:top w:val="none" w:sz="0" w:space="0" w:color="auto"/>
            <w:left w:val="none" w:sz="0" w:space="0" w:color="auto"/>
            <w:bottom w:val="none" w:sz="0" w:space="0" w:color="auto"/>
            <w:right w:val="none" w:sz="0" w:space="0" w:color="auto"/>
          </w:divBdr>
        </w:div>
        <w:div w:id="2011253906">
          <w:marLeft w:val="640"/>
          <w:marRight w:val="0"/>
          <w:marTop w:val="0"/>
          <w:marBottom w:val="0"/>
          <w:divBdr>
            <w:top w:val="none" w:sz="0" w:space="0" w:color="auto"/>
            <w:left w:val="none" w:sz="0" w:space="0" w:color="auto"/>
            <w:bottom w:val="none" w:sz="0" w:space="0" w:color="auto"/>
            <w:right w:val="none" w:sz="0" w:space="0" w:color="auto"/>
          </w:divBdr>
        </w:div>
        <w:div w:id="276985078">
          <w:marLeft w:val="640"/>
          <w:marRight w:val="0"/>
          <w:marTop w:val="0"/>
          <w:marBottom w:val="0"/>
          <w:divBdr>
            <w:top w:val="none" w:sz="0" w:space="0" w:color="auto"/>
            <w:left w:val="none" w:sz="0" w:space="0" w:color="auto"/>
            <w:bottom w:val="none" w:sz="0" w:space="0" w:color="auto"/>
            <w:right w:val="none" w:sz="0" w:space="0" w:color="auto"/>
          </w:divBdr>
        </w:div>
        <w:div w:id="868758636">
          <w:marLeft w:val="640"/>
          <w:marRight w:val="0"/>
          <w:marTop w:val="0"/>
          <w:marBottom w:val="0"/>
          <w:divBdr>
            <w:top w:val="none" w:sz="0" w:space="0" w:color="auto"/>
            <w:left w:val="none" w:sz="0" w:space="0" w:color="auto"/>
            <w:bottom w:val="none" w:sz="0" w:space="0" w:color="auto"/>
            <w:right w:val="none" w:sz="0" w:space="0" w:color="auto"/>
          </w:divBdr>
        </w:div>
        <w:div w:id="472915181">
          <w:marLeft w:val="640"/>
          <w:marRight w:val="0"/>
          <w:marTop w:val="0"/>
          <w:marBottom w:val="0"/>
          <w:divBdr>
            <w:top w:val="none" w:sz="0" w:space="0" w:color="auto"/>
            <w:left w:val="none" w:sz="0" w:space="0" w:color="auto"/>
            <w:bottom w:val="none" w:sz="0" w:space="0" w:color="auto"/>
            <w:right w:val="none" w:sz="0" w:space="0" w:color="auto"/>
          </w:divBdr>
        </w:div>
        <w:div w:id="1186600885">
          <w:marLeft w:val="640"/>
          <w:marRight w:val="0"/>
          <w:marTop w:val="0"/>
          <w:marBottom w:val="0"/>
          <w:divBdr>
            <w:top w:val="none" w:sz="0" w:space="0" w:color="auto"/>
            <w:left w:val="none" w:sz="0" w:space="0" w:color="auto"/>
            <w:bottom w:val="none" w:sz="0" w:space="0" w:color="auto"/>
            <w:right w:val="none" w:sz="0" w:space="0" w:color="auto"/>
          </w:divBdr>
        </w:div>
        <w:div w:id="9380543">
          <w:marLeft w:val="640"/>
          <w:marRight w:val="0"/>
          <w:marTop w:val="0"/>
          <w:marBottom w:val="0"/>
          <w:divBdr>
            <w:top w:val="none" w:sz="0" w:space="0" w:color="auto"/>
            <w:left w:val="none" w:sz="0" w:space="0" w:color="auto"/>
            <w:bottom w:val="none" w:sz="0" w:space="0" w:color="auto"/>
            <w:right w:val="none" w:sz="0" w:space="0" w:color="auto"/>
          </w:divBdr>
        </w:div>
        <w:div w:id="354501378">
          <w:marLeft w:val="640"/>
          <w:marRight w:val="0"/>
          <w:marTop w:val="0"/>
          <w:marBottom w:val="0"/>
          <w:divBdr>
            <w:top w:val="none" w:sz="0" w:space="0" w:color="auto"/>
            <w:left w:val="none" w:sz="0" w:space="0" w:color="auto"/>
            <w:bottom w:val="none" w:sz="0" w:space="0" w:color="auto"/>
            <w:right w:val="none" w:sz="0" w:space="0" w:color="auto"/>
          </w:divBdr>
        </w:div>
        <w:div w:id="949121850">
          <w:marLeft w:val="640"/>
          <w:marRight w:val="0"/>
          <w:marTop w:val="0"/>
          <w:marBottom w:val="0"/>
          <w:divBdr>
            <w:top w:val="none" w:sz="0" w:space="0" w:color="auto"/>
            <w:left w:val="none" w:sz="0" w:space="0" w:color="auto"/>
            <w:bottom w:val="none" w:sz="0" w:space="0" w:color="auto"/>
            <w:right w:val="none" w:sz="0" w:space="0" w:color="auto"/>
          </w:divBdr>
        </w:div>
        <w:div w:id="485442436">
          <w:marLeft w:val="640"/>
          <w:marRight w:val="0"/>
          <w:marTop w:val="0"/>
          <w:marBottom w:val="0"/>
          <w:divBdr>
            <w:top w:val="none" w:sz="0" w:space="0" w:color="auto"/>
            <w:left w:val="none" w:sz="0" w:space="0" w:color="auto"/>
            <w:bottom w:val="none" w:sz="0" w:space="0" w:color="auto"/>
            <w:right w:val="none" w:sz="0" w:space="0" w:color="auto"/>
          </w:divBdr>
        </w:div>
        <w:div w:id="940576210">
          <w:marLeft w:val="640"/>
          <w:marRight w:val="0"/>
          <w:marTop w:val="0"/>
          <w:marBottom w:val="0"/>
          <w:divBdr>
            <w:top w:val="none" w:sz="0" w:space="0" w:color="auto"/>
            <w:left w:val="none" w:sz="0" w:space="0" w:color="auto"/>
            <w:bottom w:val="none" w:sz="0" w:space="0" w:color="auto"/>
            <w:right w:val="none" w:sz="0" w:space="0" w:color="auto"/>
          </w:divBdr>
        </w:div>
        <w:div w:id="749814398">
          <w:marLeft w:val="640"/>
          <w:marRight w:val="0"/>
          <w:marTop w:val="0"/>
          <w:marBottom w:val="0"/>
          <w:divBdr>
            <w:top w:val="none" w:sz="0" w:space="0" w:color="auto"/>
            <w:left w:val="none" w:sz="0" w:space="0" w:color="auto"/>
            <w:bottom w:val="none" w:sz="0" w:space="0" w:color="auto"/>
            <w:right w:val="none" w:sz="0" w:space="0" w:color="auto"/>
          </w:divBdr>
        </w:div>
        <w:div w:id="1884707346">
          <w:marLeft w:val="640"/>
          <w:marRight w:val="0"/>
          <w:marTop w:val="0"/>
          <w:marBottom w:val="0"/>
          <w:divBdr>
            <w:top w:val="none" w:sz="0" w:space="0" w:color="auto"/>
            <w:left w:val="none" w:sz="0" w:space="0" w:color="auto"/>
            <w:bottom w:val="none" w:sz="0" w:space="0" w:color="auto"/>
            <w:right w:val="none" w:sz="0" w:space="0" w:color="auto"/>
          </w:divBdr>
        </w:div>
        <w:div w:id="87392024">
          <w:marLeft w:val="640"/>
          <w:marRight w:val="0"/>
          <w:marTop w:val="0"/>
          <w:marBottom w:val="0"/>
          <w:divBdr>
            <w:top w:val="none" w:sz="0" w:space="0" w:color="auto"/>
            <w:left w:val="none" w:sz="0" w:space="0" w:color="auto"/>
            <w:bottom w:val="none" w:sz="0" w:space="0" w:color="auto"/>
            <w:right w:val="none" w:sz="0" w:space="0" w:color="auto"/>
          </w:divBdr>
        </w:div>
        <w:div w:id="1688286741">
          <w:marLeft w:val="640"/>
          <w:marRight w:val="0"/>
          <w:marTop w:val="0"/>
          <w:marBottom w:val="0"/>
          <w:divBdr>
            <w:top w:val="none" w:sz="0" w:space="0" w:color="auto"/>
            <w:left w:val="none" w:sz="0" w:space="0" w:color="auto"/>
            <w:bottom w:val="none" w:sz="0" w:space="0" w:color="auto"/>
            <w:right w:val="none" w:sz="0" w:space="0" w:color="auto"/>
          </w:divBdr>
        </w:div>
        <w:div w:id="1619070625">
          <w:marLeft w:val="640"/>
          <w:marRight w:val="0"/>
          <w:marTop w:val="0"/>
          <w:marBottom w:val="0"/>
          <w:divBdr>
            <w:top w:val="none" w:sz="0" w:space="0" w:color="auto"/>
            <w:left w:val="none" w:sz="0" w:space="0" w:color="auto"/>
            <w:bottom w:val="none" w:sz="0" w:space="0" w:color="auto"/>
            <w:right w:val="none" w:sz="0" w:space="0" w:color="auto"/>
          </w:divBdr>
        </w:div>
        <w:div w:id="1288468482">
          <w:marLeft w:val="640"/>
          <w:marRight w:val="0"/>
          <w:marTop w:val="0"/>
          <w:marBottom w:val="0"/>
          <w:divBdr>
            <w:top w:val="none" w:sz="0" w:space="0" w:color="auto"/>
            <w:left w:val="none" w:sz="0" w:space="0" w:color="auto"/>
            <w:bottom w:val="none" w:sz="0" w:space="0" w:color="auto"/>
            <w:right w:val="none" w:sz="0" w:space="0" w:color="auto"/>
          </w:divBdr>
        </w:div>
        <w:div w:id="471482056">
          <w:marLeft w:val="640"/>
          <w:marRight w:val="0"/>
          <w:marTop w:val="0"/>
          <w:marBottom w:val="0"/>
          <w:divBdr>
            <w:top w:val="none" w:sz="0" w:space="0" w:color="auto"/>
            <w:left w:val="none" w:sz="0" w:space="0" w:color="auto"/>
            <w:bottom w:val="none" w:sz="0" w:space="0" w:color="auto"/>
            <w:right w:val="none" w:sz="0" w:space="0" w:color="auto"/>
          </w:divBdr>
        </w:div>
        <w:div w:id="575281428">
          <w:marLeft w:val="640"/>
          <w:marRight w:val="0"/>
          <w:marTop w:val="0"/>
          <w:marBottom w:val="0"/>
          <w:divBdr>
            <w:top w:val="none" w:sz="0" w:space="0" w:color="auto"/>
            <w:left w:val="none" w:sz="0" w:space="0" w:color="auto"/>
            <w:bottom w:val="none" w:sz="0" w:space="0" w:color="auto"/>
            <w:right w:val="none" w:sz="0" w:space="0" w:color="auto"/>
          </w:divBdr>
        </w:div>
        <w:div w:id="880553284">
          <w:marLeft w:val="640"/>
          <w:marRight w:val="0"/>
          <w:marTop w:val="0"/>
          <w:marBottom w:val="0"/>
          <w:divBdr>
            <w:top w:val="none" w:sz="0" w:space="0" w:color="auto"/>
            <w:left w:val="none" w:sz="0" w:space="0" w:color="auto"/>
            <w:bottom w:val="none" w:sz="0" w:space="0" w:color="auto"/>
            <w:right w:val="none" w:sz="0" w:space="0" w:color="auto"/>
          </w:divBdr>
        </w:div>
        <w:div w:id="528950035">
          <w:marLeft w:val="640"/>
          <w:marRight w:val="0"/>
          <w:marTop w:val="0"/>
          <w:marBottom w:val="0"/>
          <w:divBdr>
            <w:top w:val="none" w:sz="0" w:space="0" w:color="auto"/>
            <w:left w:val="none" w:sz="0" w:space="0" w:color="auto"/>
            <w:bottom w:val="none" w:sz="0" w:space="0" w:color="auto"/>
            <w:right w:val="none" w:sz="0" w:space="0" w:color="auto"/>
          </w:divBdr>
        </w:div>
        <w:div w:id="830371317">
          <w:marLeft w:val="640"/>
          <w:marRight w:val="0"/>
          <w:marTop w:val="0"/>
          <w:marBottom w:val="0"/>
          <w:divBdr>
            <w:top w:val="none" w:sz="0" w:space="0" w:color="auto"/>
            <w:left w:val="none" w:sz="0" w:space="0" w:color="auto"/>
            <w:bottom w:val="none" w:sz="0" w:space="0" w:color="auto"/>
            <w:right w:val="none" w:sz="0" w:space="0" w:color="auto"/>
          </w:divBdr>
        </w:div>
        <w:div w:id="1834879200">
          <w:marLeft w:val="640"/>
          <w:marRight w:val="0"/>
          <w:marTop w:val="0"/>
          <w:marBottom w:val="0"/>
          <w:divBdr>
            <w:top w:val="none" w:sz="0" w:space="0" w:color="auto"/>
            <w:left w:val="none" w:sz="0" w:space="0" w:color="auto"/>
            <w:bottom w:val="none" w:sz="0" w:space="0" w:color="auto"/>
            <w:right w:val="none" w:sz="0" w:space="0" w:color="auto"/>
          </w:divBdr>
        </w:div>
        <w:div w:id="94371948">
          <w:marLeft w:val="640"/>
          <w:marRight w:val="0"/>
          <w:marTop w:val="0"/>
          <w:marBottom w:val="0"/>
          <w:divBdr>
            <w:top w:val="none" w:sz="0" w:space="0" w:color="auto"/>
            <w:left w:val="none" w:sz="0" w:space="0" w:color="auto"/>
            <w:bottom w:val="none" w:sz="0" w:space="0" w:color="auto"/>
            <w:right w:val="none" w:sz="0" w:space="0" w:color="auto"/>
          </w:divBdr>
        </w:div>
        <w:div w:id="1071392181">
          <w:marLeft w:val="640"/>
          <w:marRight w:val="0"/>
          <w:marTop w:val="0"/>
          <w:marBottom w:val="0"/>
          <w:divBdr>
            <w:top w:val="none" w:sz="0" w:space="0" w:color="auto"/>
            <w:left w:val="none" w:sz="0" w:space="0" w:color="auto"/>
            <w:bottom w:val="none" w:sz="0" w:space="0" w:color="auto"/>
            <w:right w:val="none" w:sz="0" w:space="0" w:color="auto"/>
          </w:divBdr>
        </w:div>
        <w:div w:id="346717120">
          <w:marLeft w:val="640"/>
          <w:marRight w:val="0"/>
          <w:marTop w:val="0"/>
          <w:marBottom w:val="0"/>
          <w:divBdr>
            <w:top w:val="none" w:sz="0" w:space="0" w:color="auto"/>
            <w:left w:val="none" w:sz="0" w:space="0" w:color="auto"/>
            <w:bottom w:val="none" w:sz="0" w:space="0" w:color="auto"/>
            <w:right w:val="none" w:sz="0" w:space="0" w:color="auto"/>
          </w:divBdr>
        </w:div>
        <w:div w:id="723329086">
          <w:marLeft w:val="640"/>
          <w:marRight w:val="0"/>
          <w:marTop w:val="0"/>
          <w:marBottom w:val="0"/>
          <w:divBdr>
            <w:top w:val="none" w:sz="0" w:space="0" w:color="auto"/>
            <w:left w:val="none" w:sz="0" w:space="0" w:color="auto"/>
            <w:bottom w:val="none" w:sz="0" w:space="0" w:color="auto"/>
            <w:right w:val="none" w:sz="0" w:space="0" w:color="auto"/>
          </w:divBdr>
        </w:div>
        <w:div w:id="1896575681">
          <w:marLeft w:val="640"/>
          <w:marRight w:val="0"/>
          <w:marTop w:val="0"/>
          <w:marBottom w:val="0"/>
          <w:divBdr>
            <w:top w:val="none" w:sz="0" w:space="0" w:color="auto"/>
            <w:left w:val="none" w:sz="0" w:space="0" w:color="auto"/>
            <w:bottom w:val="none" w:sz="0" w:space="0" w:color="auto"/>
            <w:right w:val="none" w:sz="0" w:space="0" w:color="auto"/>
          </w:divBdr>
        </w:div>
        <w:div w:id="1845591425">
          <w:marLeft w:val="640"/>
          <w:marRight w:val="0"/>
          <w:marTop w:val="0"/>
          <w:marBottom w:val="0"/>
          <w:divBdr>
            <w:top w:val="none" w:sz="0" w:space="0" w:color="auto"/>
            <w:left w:val="none" w:sz="0" w:space="0" w:color="auto"/>
            <w:bottom w:val="none" w:sz="0" w:space="0" w:color="auto"/>
            <w:right w:val="none" w:sz="0" w:space="0" w:color="auto"/>
          </w:divBdr>
        </w:div>
        <w:div w:id="1839152491">
          <w:marLeft w:val="640"/>
          <w:marRight w:val="0"/>
          <w:marTop w:val="0"/>
          <w:marBottom w:val="0"/>
          <w:divBdr>
            <w:top w:val="none" w:sz="0" w:space="0" w:color="auto"/>
            <w:left w:val="none" w:sz="0" w:space="0" w:color="auto"/>
            <w:bottom w:val="none" w:sz="0" w:space="0" w:color="auto"/>
            <w:right w:val="none" w:sz="0" w:space="0" w:color="auto"/>
          </w:divBdr>
        </w:div>
        <w:div w:id="1580212874">
          <w:marLeft w:val="640"/>
          <w:marRight w:val="0"/>
          <w:marTop w:val="0"/>
          <w:marBottom w:val="0"/>
          <w:divBdr>
            <w:top w:val="none" w:sz="0" w:space="0" w:color="auto"/>
            <w:left w:val="none" w:sz="0" w:space="0" w:color="auto"/>
            <w:bottom w:val="none" w:sz="0" w:space="0" w:color="auto"/>
            <w:right w:val="none" w:sz="0" w:space="0" w:color="auto"/>
          </w:divBdr>
        </w:div>
        <w:div w:id="140928998">
          <w:marLeft w:val="640"/>
          <w:marRight w:val="0"/>
          <w:marTop w:val="0"/>
          <w:marBottom w:val="0"/>
          <w:divBdr>
            <w:top w:val="none" w:sz="0" w:space="0" w:color="auto"/>
            <w:left w:val="none" w:sz="0" w:space="0" w:color="auto"/>
            <w:bottom w:val="none" w:sz="0" w:space="0" w:color="auto"/>
            <w:right w:val="none" w:sz="0" w:space="0" w:color="auto"/>
          </w:divBdr>
        </w:div>
        <w:div w:id="2115201609">
          <w:marLeft w:val="640"/>
          <w:marRight w:val="0"/>
          <w:marTop w:val="0"/>
          <w:marBottom w:val="0"/>
          <w:divBdr>
            <w:top w:val="none" w:sz="0" w:space="0" w:color="auto"/>
            <w:left w:val="none" w:sz="0" w:space="0" w:color="auto"/>
            <w:bottom w:val="none" w:sz="0" w:space="0" w:color="auto"/>
            <w:right w:val="none" w:sz="0" w:space="0" w:color="auto"/>
          </w:divBdr>
        </w:div>
        <w:div w:id="593783748">
          <w:marLeft w:val="640"/>
          <w:marRight w:val="0"/>
          <w:marTop w:val="0"/>
          <w:marBottom w:val="0"/>
          <w:divBdr>
            <w:top w:val="none" w:sz="0" w:space="0" w:color="auto"/>
            <w:left w:val="none" w:sz="0" w:space="0" w:color="auto"/>
            <w:bottom w:val="none" w:sz="0" w:space="0" w:color="auto"/>
            <w:right w:val="none" w:sz="0" w:space="0" w:color="auto"/>
          </w:divBdr>
        </w:div>
        <w:div w:id="1420785298">
          <w:marLeft w:val="640"/>
          <w:marRight w:val="0"/>
          <w:marTop w:val="0"/>
          <w:marBottom w:val="0"/>
          <w:divBdr>
            <w:top w:val="none" w:sz="0" w:space="0" w:color="auto"/>
            <w:left w:val="none" w:sz="0" w:space="0" w:color="auto"/>
            <w:bottom w:val="none" w:sz="0" w:space="0" w:color="auto"/>
            <w:right w:val="none" w:sz="0" w:space="0" w:color="auto"/>
          </w:divBdr>
        </w:div>
        <w:div w:id="1788355376">
          <w:marLeft w:val="640"/>
          <w:marRight w:val="0"/>
          <w:marTop w:val="0"/>
          <w:marBottom w:val="0"/>
          <w:divBdr>
            <w:top w:val="none" w:sz="0" w:space="0" w:color="auto"/>
            <w:left w:val="none" w:sz="0" w:space="0" w:color="auto"/>
            <w:bottom w:val="none" w:sz="0" w:space="0" w:color="auto"/>
            <w:right w:val="none" w:sz="0" w:space="0" w:color="auto"/>
          </w:divBdr>
        </w:div>
        <w:div w:id="1772817657">
          <w:marLeft w:val="640"/>
          <w:marRight w:val="0"/>
          <w:marTop w:val="0"/>
          <w:marBottom w:val="0"/>
          <w:divBdr>
            <w:top w:val="none" w:sz="0" w:space="0" w:color="auto"/>
            <w:left w:val="none" w:sz="0" w:space="0" w:color="auto"/>
            <w:bottom w:val="none" w:sz="0" w:space="0" w:color="auto"/>
            <w:right w:val="none" w:sz="0" w:space="0" w:color="auto"/>
          </w:divBdr>
        </w:div>
        <w:div w:id="1232691713">
          <w:marLeft w:val="640"/>
          <w:marRight w:val="0"/>
          <w:marTop w:val="0"/>
          <w:marBottom w:val="0"/>
          <w:divBdr>
            <w:top w:val="none" w:sz="0" w:space="0" w:color="auto"/>
            <w:left w:val="none" w:sz="0" w:space="0" w:color="auto"/>
            <w:bottom w:val="none" w:sz="0" w:space="0" w:color="auto"/>
            <w:right w:val="none" w:sz="0" w:space="0" w:color="auto"/>
          </w:divBdr>
        </w:div>
        <w:div w:id="1773469724">
          <w:marLeft w:val="640"/>
          <w:marRight w:val="0"/>
          <w:marTop w:val="0"/>
          <w:marBottom w:val="0"/>
          <w:divBdr>
            <w:top w:val="none" w:sz="0" w:space="0" w:color="auto"/>
            <w:left w:val="none" w:sz="0" w:space="0" w:color="auto"/>
            <w:bottom w:val="none" w:sz="0" w:space="0" w:color="auto"/>
            <w:right w:val="none" w:sz="0" w:space="0" w:color="auto"/>
          </w:divBdr>
        </w:div>
        <w:div w:id="1210340023">
          <w:marLeft w:val="640"/>
          <w:marRight w:val="0"/>
          <w:marTop w:val="0"/>
          <w:marBottom w:val="0"/>
          <w:divBdr>
            <w:top w:val="none" w:sz="0" w:space="0" w:color="auto"/>
            <w:left w:val="none" w:sz="0" w:space="0" w:color="auto"/>
            <w:bottom w:val="none" w:sz="0" w:space="0" w:color="auto"/>
            <w:right w:val="none" w:sz="0" w:space="0" w:color="auto"/>
          </w:divBdr>
        </w:div>
        <w:div w:id="1426917888">
          <w:marLeft w:val="640"/>
          <w:marRight w:val="0"/>
          <w:marTop w:val="0"/>
          <w:marBottom w:val="0"/>
          <w:divBdr>
            <w:top w:val="none" w:sz="0" w:space="0" w:color="auto"/>
            <w:left w:val="none" w:sz="0" w:space="0" w:color="auto"/>
            <w:bottom w:val="none" w:sz="0" w:space="0" w:color="auto"/>
            <w:right w:val="none" w:sz="0" w:space="0" w:color="auto"/>
          </w:divBdr>
        </w:div>
        <w:div w:id="954143326">
          <w:marLeft w:val="640"/>
          <w:marRight w:val="0"/>
          <w:marTop w:val="0"/>
          <w:marBottom w:val="0"/>
          <w:divBdr>
            <w:top w:val="none" w:sz="0" w:space="0" w:color="auto"/>
            <w:left w:val="none" w:sz="0" w:space="0" w:color="auto"/>
            <w:bottom w:val="none" w:sz="0" w:space="0" w:color="auto"/>
            <w:right w:val="none" w:sz="0" w:space="0" w:color="auto"/>
          </w:divBdr>
        </w:div>
        <w:div w:id="638999256">
          <w:marLeft w:val="640"/>
          <w:marRight w:val="0"/>
          <w:marTop w:val="0"/>
          <w:marBottom w:val="0"/>
          <w:divBdr>
            <w:top w:val="none" w:sz="0" w:space="0" w:color="auto"/>
            <w:left w:val="none" w:sz="0" w:space="0" w:color="auto"/>
            <w:bottom w:val="none" w:sz="0" w:space="0" w:color="auto"/>
            <w:right w:val="none" w:sz="0" w:space="0" w:color="auto"/>
          </w:divBdr>
        </w:div>
        <w:div w:id="757025916">
          <w:marLeft w:val="640"/>
          <w:marRight w:val="0"/>
          <w:marTop w:val="0"/>
          <w:marBottom w:val="0"/>
          <w:divBdr>
            <w:top w:val="none" w:sz="0" w:space="0" w:color="auto"/>
            <w:left w:val="none" w:sz="0" w:space="0" w:color="auto"/>
            <w:bottom w:val="none" w:sz="0" w:space="0" w:color="auto"/>
            <w:right w:val="none" w:sz="0" w:space="0" w:color="auto"/>
          </w:divBdr>
        </w:div>
        <w:div w:id="1616133687">
          <w:marLeft w:val="640"/>
          <w:marRight w:val="0"/>
          <w:marTop w:val="0"/>
          <w:marBottom w:val="0"/>
          <w:divBdr>
            <w:top w:val="none" w:sz="0" w:space="0" w:color="auto"/>
            <w:left w:val="none" w:sz="0" w:space="0" w:color="auto"/>
            <w:bottom w:val="none" w:sz="0" w:space="0" w:color="auto"/>
            <w:right w:val="none" w:sz="0" w:space="0" w:color="auto"/>
          </w:divBdr>
        </w:div>
        <w:div w:id="1786927681">
          <w:marLeft w:val="640"/>
          <w:marRight w:val="0"/>
          <w:marTop w:val="0"/>
          <w:marBottom w:val="0"/>
          <w:divBdr>
            <w:top w:val="none" w:sz="0" w:space="0" w:color="auto"/>
            <w:left w:val="none" w:sz="0" w:space="0" w:color="auto"/>
            <w:bottom w:val="none" w:sz="0" w:space="0" w:color="auto"/>
            <w:right w:val="none" w:sz="0" w:space="0" w:color="auto"/>
          </w:divBdr>
        </w:div>
        <w:div w:id="208037238">
          <w:marLeft w:val="640"/>
          <w:marRight w:val="0"/>
          <w:marTop w:val="0"/>
          <w:marBottom w:val="0"/>
          <w:divBdr>
            <w:top w:val="none" w:sz="0" w:space="0" w:color="auto"/>
            <w:left w:val="none" w:sz="0" w:space="0" w:color="auto"/>
            <w:bottom w:val="none" w:sz="0" w:space="0" w:color="auto"/>
            <w:right w:val="none" w:sz="0" w:space="0" w:color="auto"/>
          </w:divBdr>
        </w:div>
        <w:div w:id="375011744">
          <w:marLeft w:val="640"/>
          <w:marRight w:val="0"/>
          <w:marTop w:val="0"/>
          <w:marBottom w:val="0"/>
          <w:divBdr>
            <w:top w:val="none" w:sz="0" w:space="0" w:color="auto"/>
            <w:left w:val="none" w:sz="0" w:space="0" w:color="auto"/>
            <w:bottom w:val="none" w:sz="0" w:space="0" w:color="auto"/>
            <w:right w:val="none" w:sz="0" w:space="0" w:color="auto"/>
          </w:divBdr>
        </w:div>
        <w:div w:id="1378624221">
          <w:marLeft w:val="640"/>
          <w:marRight w:val="0"/>
          <w:marTop w:val="0"/>
          <w:marBottom w:val="0"/>
          <w:divBdr>
            <w:top w:val="none" w:sz="0" w:space="0" w:color="auto"/>
            <w:left w:val="none" w:sz="0" w:space="0" w:color="auto"/>
            <w:bottom w:val="none" w:sz="0" w:space="0" w:color="auto"/>
            <w:right w:val="none" w:sz="0" w:space="0" w:color="auto"/>
          </w:divBdr>
        </w:div>
        <w:div w:id="2100833838">
          <w:marLeft w:val="640"/>
          <w:marRight w:val="0"/>
          <w:marTop w:val="0"/>
          <w:marBottom w:val="0"/>
          <w:divBdr>
            <w:top w:val="none" w:sz="0" w:space="0" w:color="auto"/>
            <w:left w:val="none" w:sz="0" w:space="0" w:color="auto"/>
            <w:bottom w:val="none" w:sz="0" w:space="0" w:color="auto"/>
            <w:right w:val="none" w:sz="0" w:space="0" w:color="auto"/>
          </w:divBdr>
        </w:div>
        <w:div w:id="537477568">
          <w:marLeft w:val="640"/>
          <w:marRight w:val="0"/>
          <w:marTop w:val="0"/>
          <w:marBottom w:val="0"/>
          <w:divBdr>
            <w:top w:val="none" w:sz="0" w:space="0" w:color="auto"/>
            <w:left w:val="none" w:sz="0" w:space="0" w:color="auto"/>
            <w:bottom w:val="none" w:sz="0" w:space="0" w:color="auto"/>
            <w:right w:val="none" w:sz="0" w:space="0" w:color="auto"/>
          </w:divBdr>
        </w:div>
        <w:div w:id="1824084153">
          <w:marLeft w:val="640"/>
          <w:marRight w:val="0"/>
          <w:marTop w:val="0"/>
          <w:marBottom w:val="0"/>
          <w:divBdr>
            <w:top w:val="none" w:sz="0" w:space="0" w:color="auto"/>
            <w:left w:val="none" w:sz="0" w:space="0" w:color="auto"/>
            <w:bottom w:val="none" w:sz="0" w:space="0" w:color="auto"/>
            <w:right w:val="none" w:sz="0" w:space="0" w:color="auto"/>
          </w:divBdr>
        </w:div>
        <w:div w:id="2012826847">
          <w:marLeft w:val="640"/>
          <w:marRight w:val="0"/>
          <w:marTop w:val="0"/>
          <w:marBottom w:val="0"/>
          <w:divBdr>
            <w:top w:val="none" w:sz="0" w:space="0" w:color="auto"/>
            <w:left w:val="none" w:sz="0" w:space="0" w:color="auto"/>
            <w:bottom w:val="none" w:sz="0" w:space="0" w:color="auto"/>
            <w:right w:val="none" w:sz="0" w:space="0" w:color="auto"/>
          </w:divBdr>
        </w:div>
        <w:div w:id="757100356">
          <w:marLeft w:val="640"/>
          <w:marRight w:val="0"/>
          <w:marTop w:val="0"/>
          <w:marBottom w:val="0"/>
          <w:divBdr>
            <w:top w:val="none" w:sz="0" w:space="0" w:color="auto"/>
            <w:left w:val="none" w:sz="0" w:space="0" w:color="auto"/>
            <w:bottom w:val="none" w:sz="0" w:space="0" w:color="auto"/>
            <w:right w:val="none" w:sz="0" w:space="0" w:color="auto"/>
          </w:divBdr>
        </w:div>
        <w:div w:id="807474732">
          <w:marLeft w:val="640"/>
          <w:marRight w:val="0"/>
          <w:marTop w:val="0"/>
          <w:marBottom w:val="0"/>
          <w:divBdr>
            <w:top w:val="none" w:sz="0" w:space="0" w:color="auto"/>
            <w:left w:val="none" w:sz="0" w:space="0" w:color="auto"/>
            <w:bottom w:val="none" w:sz="0" w:space="0" w:color="auto"/>
            <w:right w:val="none" w:sz="0" w:space="0" w:color="auto"/>
          </w:divBdr>
        </w:div>
        <w:div w:id="826016906">
          <w:marLeft w:val="640"/>
          <w:marRight w:val="0"/>
          <w:marTop w:val="0"/>
          <w:marBottom w:val="0"/>
          <w:divBdr>
            <w:top w:val="none" w:sz="0" w:space="0" w:color="auto"/>
            <w:left w:val="none" w:sz="0" w:space="0" w:color="auto"/>
            <w:bottom w:val="none" w:sz="0" w:space="0" w:color="auto"/>
            <w:right w:val="none" w:sz="0" w:space="0" w:color="auto"/>
          </w:divBdr>
        </w:div>
        <w:div w:id="435254784">
          <w:marLeft w:val="640"/>
          <w:marRight w:val="0"/>
          <w:marTop w:val="0"/>
          <w:marBottom w:val="0"/>
          <w:divBdr>
            <w:top w:val="none" w:sz="0" w:space="0" w:color="auto"/>
            <w:left w:val="none" w:sz="0" w:space="0" w:color="auto"/>
            <w:bottom w:val="none" w:sz="0" w:space="0" w:color="auto"/>
            <w:right w:val="none" w:sz="0" w:space="0" w:color="auto"/>
          </w:divBdr>
        </w:div>
        <w:div w:id="108668195">
          <w:marLeft w:val="640"/>
          <w:marRight w:val="0"/>
          <w:marTop w:val="0"/>
          <w:marBottom w:val="0"/>
          <w:divBdr>
            <w:top w:val="none" w:sz="0" w:space="0" w:color="auto"/>
            <w:left w:val="none" w:sz="0" w:space="0" w:color="auto"/>
            <w:bottom w:val="none" w:sz="0" w:space="0" w:color="auto"/>
            <w:right w:val="none" w:sz="0" w:space="0" w:color="auto"/>
          </w:divBdr>
        </w:div>
        <w:div w:id="1159537781">
          <w:marLeft w:val="640"/>
          <w:marRight w:val="0"/>
          <w:marTop w:val="0"/>
          <w:marBottom w:val="0"/>
          <w:divBdr>
            <w:top w:val="none" w:sz="0" w:space="0" w:color="auto"/>
            <w:left w:val="none" w:sz="0" w:space="0" w:color="auto"/>
            <w:bottom w:val="none" w:sz="0" w:space="0" w:color="auto"/>
            <w:right w:val="none" w:sz="0" w:space="0" w:color="auto"/>
          </w:divBdr>
        </w:div>
        <w:div w:id="815683158">
          <w:marLeft w:val="640"/>
          <w:marRight w:val="0"/>
          <w:marTop w:val="0"/>
          <w:marBottom w:val="0"/>
          <w:divBdr>
            <w:top w:val="none" w:sz="0" w:space="0" w:color="auto"/>
            <w:left w:val="none" w:sz="0" w:space="0" w:color="auto"/>
            <w:bottom w:val="none" w:sz="0" w:space="0" w:color="auto"/>
            <w:right w:val="none" w:sz="0" w:space="0" w:color="auto"/>
          </w:divBdr>
        </w:div>
        <w:div w:id="1340309065">
          <w:marLeft w:val="640"/>
          <w:marRight w:val="0"/>
          <w:marTop w:val="0"/>
          <w:marBottom w:val="0"/>
          <w:divBdr>
            <w:top w:val="none" w:sz="0" w:space="0" w:color="auto"/>
            <w:left w:val="none" w:sz="0" w:space="0" w:color="auto"/>
            <w:bottom w:val="none" w:sz="0" w:space="0" w:color="auto"/>
            <w:right w:val="none" w:sz="0" w:space="0" w:color="auto"/>
          </w:divBdr>
        </w:div>
        <w:div w:id="1803575032">
          <w:marLeft w:val="640"/>
          <w:marRight w:val="0"/>
          <w:marTop w:val="0"/>
          <w:marBottom w:val="0"/>
          <w:divBdr>
            <w:top w:val="none" w:sz="0" w:space="0" w:color="auto"/>
            <w:left w:val="none" w:sz="0" w:space="0" w:color="auto"/>
            <w:bottom w:val="none" w:sz="0" w:space="0" w:color="auto"/>
            <w:right w:val="none" w:sz="0" w:space="0" w:color="auto"/>
          </w:divBdr>
        </w:div>
        <w:div w:id="2043748306">
          <w:marLeft w:val="640"/>
          <w:marRight w:val="0"/>
          <w:marTop w:val="0"/>
          <w:marBottom w:val="0"/>
          <w:divBdr>
            <w:top w:val="none" w:sz="0" w:space="0" w:color="auto"/>
            <w:left w:val="none" w:sz="0" w:space="0" w:color="auto"/>
            <w:bottom w:val="none" w:sz="0" w:space="0" w:color="auto"/>
            <w:right w:val="none" w:sz="0" w:space="0" w:color="auto"/>
          </w:divBdr>
        </w:div>
        <w:div w:id="1443380636">
          <w:marLeft w:val="640"/>
          <w:marRight w:val="0"/>
          <w:marTop w:val="0"/>
          <w:marBottom w:val="0"/>
          <w:divBdr>
            <w:top w:val="none" w:sz="0" w:space="0" w:color="auto"/>
            <w:left w:val="none" w:sz="0" w:space="0" w:color="auto"/>
            <w:bottom w:val="none" w:sz="0" w:space="0" w:color="auto"/>
            <w:right w:val="none" w:sz="0" w:space="0" w:color="auto"/>
          </w:divBdr>
        </w:div>
        <w:div w:id="765736460">
          <w:marLeft w:val="640"/>
          <w:marRight w:val="0"/>
          <w:marTop w:val="0"/>
          <w:marBottom w:val="0"/>
          <w:divBdr>
            <w:top w:val="none" w:sz="0" w:space="0" w:color="auto"/>
            <w:left w:val="none" w:sz="0" w:space="0" w:color="auto"/>
            <w:bottom w:val="none" w:sz="0" w:space="0" w:color="auto"/>
            <w:right w:val="none" w:sz="0" w:space="0" w:color="auto"/>
          </w:divBdr>
        </w:div>
        <w:div w:id="301277794">
          <w:marLeft w:val="640"/>
          <w:marRight w:val="0"/>
          <w:marTop w:val="0"/>
          <w:marBottom w:val="0"/>
          <w:divBdr>
            <w:top w:val="none" w:sz="0" w:space="0" w:color="auto"/>
            <w:left w:val="none" w:sz="0" w:space="0" w:color="auto"/>
            <w:bottom w:val="none" w:sz="0" w:space="0" w:color="auto"/>
            <w:right w:val="none" w:sz="0" w:space="0" w:color="auto"/>
          </w:divBdr>
        </w:div>
        <w:div w:id="696277360">
          <w:marLeft w:val="640"/>
          <w:marRight w:val="0"/>
          <w:marTop w:val="0"/>
          <w:marBottom w:val="0"/>
          <w:divBdr>
            <w:top w:val="none" w:sz="0" w:space="0" w:color="auto"/>
            <w:left w:val="none" w:sz="0" w:space="0" w:color="auto"/>
            <w:bottom w:val="none" w:sz="0" w:space="0" w:color="auto"/>
            <w:right w:val="none" w:sz="0" w:space="0" w:color="auto"/>
          </w:divBdr>
        </w:div>
        <w:div w:id="1256330112">
          <w:marLeft w:val="640"/>
          <w:marRight w:val="0"/>
          <w:marTop w:val="0"/>
          <w:marBottom w:val="0"/>
          <w:divBdr>
            <w:top w:val="none" w:sz="0" w:space="0" w:color="auto"/>
            <w:left w:val="none" w:sz="0" w:space="0" w:color="auto"/>
            <w:bottom w:val="none" w:sz="0" w:space="0" w:color="auto"/>
            <w:right w:val="none" w:sz="0" w:space="0" w:color="auto"/>
          </w:divBdr>
        </w:div>
        <w:div w:id="383063105">
          <w:marLeft w:val="640"/>
          <w:marRight w:val="0"/>
          <w:marTop w:val="0"/>
          <w:marBottom w:val="0"/>
          <w:divBdr>
            <w:top w:val="none" w:sz="0" w:space="0" w:color="auto"/>
            <w:left w:val="none" w:sz="0" w:space="0" w:color="auto"/>
            <w:bottom w:val="none" w:sz="0" w:space="0" w:color="auto"/>
            <w:right w:val="none" w:sz="0" w:space="0" w:color="auto"/>
          </w:divBdr>
        </w:div>
        <w:div w:id="547910563">
          <w:marLeft w:val="640"/>
          <w:marRight w:val="0"/>
          <w:marTop w:val="0"/>
          <w:marBottom w:val="0"/>
          <w:divBdr>
            <w:top w:val="none" w:sz="0" w:space="0" w:color="auto"/>
            <w:left w:val="none" w:sz="0" w:space="0" w:color="auto"/>
            <w:bottom w:val="none" w:sz="0" w:space="0" w:color="auto"/>
            <w:right w:val="none" w:sz="0" w:space="0" w:color="auto"/>
          </w:divBdr>
        </w:div>
        <w:div w:id="1410737564">
          <w:marLeft w:val="640"/>
          <w:marRight w:val="0"/>
          <w:marTop w:val="0"/>
          <w:marBottom w:val="0"/>
          <w:divBdr>
            <w:top w:val="none" w:sz="0" w:space="0" w:color="auto"/>
            <w:left w:val="none" w:sz="0" w:space="0" w:color="auto"/>
            <w:bottom w:val="none" w:sz="0" w:space="0" w:color="auto"/>
            <w:right w:val="none" w:sz="0" w:space="0" w:color="auto"/>
          </w:divBdr>
        </w:div>
        <w:div w:id="1727487399">
          <w:marLeft w:val="640"/>
          <w:marRight w:val="0"/>
          <w:marTop w:val="0"/>
          <w:marBottom w:val="0"/>
          <w:divBdr>
            <w:top w:val="none" w:sz="0" w:space="0" w:color="auto"/>
            <w:left w:val="none" w:sz="0" w:space="0" w:color="auto"/>
            <w:bottom w:val="none" w:sz="0" w:space="0" w:color="auto"/>
            <w:right w:val="none" w:sz="0" w:space="0" w:color="auto"/>
          </w:divBdr>
        </w:div>
        <w:div w:id="2051831405">
          <w:marLeft w:val="640"/>
          <w:marRight w:val="0"/>
          <w:marTop w:val="0"/>
          <w:marBottom w:val="0"/>
          <w:divBdr>
            <w:top w:val="none" w:sz="0" w:space="0" w:color="auto"/>
            <w:left w:val="none" w:sz="0" w:space="0" w:color="auto"/>
            <w:bottom w:val="none" w:sz="0" w:space="0" w:color="auto"/>
            <w:right w:val="none" w:sz="0" w:space="0" w:color="auto"/>
          </w:divBdr>
        </w:div>
        <w:div w:id="1492866472">
          <w:marLeft w:val="640"/>
          <w:marRight w:val="0"/>
          <w:marTop w:val="0"/>
          <w:marBottom w:val="0"/>
          <w:divBdr>
            <w:top w:val="none" w:sz="0" w:space="0" w:color="auto"/>
            <w:left w:val="none" w:sz="0" w:space="0" w:color="auto"/>
            <w:bottom w:val="none" w:sz="0" w:space="0" w:color="auto"/>
            <w:right w:val="none" w:sz="0" w:space="0" w:color="auto"/>
          </w:divBdr>
        </w:div>
      </w:divsChild>
    </w:div>
    <w:div w:id="651953620">
      <w:bodyDiv w:val="1"/>
      <w:marLeft w:val="0"/>
      <w:marRight w:val="0"/>
      <w:marTop w:val="0"/>
      <w:marBottom w:val="0"/>
      <w:divBdr>
        <w:top w:val="none" w:sz="0" w:space="0" w:color="auto"/>
        <w:left w:val="none" w:sz="0" w:space="0" w:color="auto"/>
        <w:bottom w:val="none" w:sz="0" w:space="0" w:color="auto"/>
        <w:right w:val="none" w:sz="0" w:space="0" w:color="auto"/>
      </w:divBdr>
      <w:divsChild>
        <w:div w:id="1814904197">
          <w:marLeft w:val="640"/>
          <w:marRight w:val="0"/>
          <w:marTop w:val="0"/>
          <w:marBottom w:val="0"/>
          <w:divBdr>
            <w:top w:val="none" w:sz="0" w:space="0" w:color="auto"/>
            <w:left w:val="none" w:sz="0" w:space="0" w:color="auto"/>
            <w:bottom w:val="none" w:sz="0" w:space="0" w:color="auto"/>
            <w:right w:val="none" w:sz="0" w:space="0" w:color="auto"/>
          </w:divBdr>
        </w:div>
        <w:div w:id="561914386">
          <w:marLeft w:val="640"/>
          <w:marRight w:val="0"/>
          <w:marTop w:val="0"/>
          <w:marBottom w:val="0"/>
          <w:divBdr>
            <w:top w:val="none" w:sz="0" w:space="0" w:color="auto"/>
            <w:left w:val="none" w:sz="0" w:space="0" w:color="auto"/>
            <w:bottom w:val="none" w:sz="0" w:space="0" w:color="auto"/>
            <w:right w:val="none" w:sz="0" w:space="0" w:color="auto"/>
          </w:divBdr>
        </w:div>
        <w:div w:id="408039381">
          <w:marLeft w:val="640"/>
          <w:marRight w:val="0"/>
          <w:marTop w:val="0"/>
          <w:marBottom w:val="0"/>
          <w:divBdr>
            <w:top w:val="none" w:sz="0" w:space="0" w:color="auto"/>
            <w:left w:val="none" w:sz="0" w:space="0" w:color="auto"/>
            <w:bottom w:val="none" w:sz="0" w:space="0" w:color="auto"/>
            <w:right w:val="none" w:sz="0" w:space="0" w:color="auto"/>
          </w:divBdr>
        </w:div>
        <w:div w:id="377749717">
          <w:marLeft w:val="640"/>
          <w:marRight w:val="0"/>
          <w:marTop w:val="0"/>
          <w:marBottom w:val="0"/>
          <w:divBdr>
            <w:top w:val="none" w:sz="0" w:space="0" w:color="auto"/>
            <w:left w:val="none" w:sz="0" w:space="0" w:color="auto"/>
            <w:bottom w:val="none" w:sz="0" w:space="0" w:color="auto"/>
            <w:right w:val="none" w:sz="0" w:space="0" w:color="auto"/>
          </w:divBdr>
        </w:div>
        <w:div w:id="2109497117">
          <w:marLeft w:val="640"/>
          <w:marRight w:val="0"/>
          <w:marTop w:val="0"/>
          <w:marBottom w:val="0"/>
          <w:divBdr>
            <w:top w:val="none" w:sz="0" w:space="0" w:color="auto"/>
            <w:left w:val="none" w:sz="0" w:space="0" w:color="auto"/>
            <w:bottom w:val="none" w:sz="0" w:space="0" w:color="auto"/>
            <w:right w:val="none" w:sz="0" w:space="0" w:color="auto"/>
          </w:divBdr>
        </w:div>
        <w:div w:id="50814842">
          <w:marLeft w:val="640"/>
          <w:marRight w:val="0"/>
          <w:marTop w:val="0"/>
          <w:marBottom w:val="0"/>
          <w:divBdr>
            <w:top w:val="none" w:sz="0" w:space="0" w:color="auto"/>
            <w:left w:val="none" w:sz="0" w:space="0" w:color="auto"/>
            <w:bottom w:val="none" w:sz="0" w:space="0" w:color="auto"/>
            <w:right w:val="none" w:sz="0" w:space="0" w:color="auto"/>
          </w:divBdr>
        </w:div>
        <w:div w:id="1774351696">
          <w:marLeft w:val="640"/>
          <w:marRight w:val="0"/>
          <w:marTop w:val="0"/>
          <w:marBottom w:val="0"/>
          <w:divBdr>
            <w:top w:val="none" w:sz="0" w:space="0" w:color="auto"/>
            <w:left w:val="none" w:sz="0" w:space="0" w:color="auto"/>
            <w:bottom w:val="none" w:sz="0" w:space="0" w:color="auto"/>
            <w:right w:val="none" w:sz="0" w:space="0" w:color="auto"/>
          </w:divBdr>
        </w:div>
        <w:div w:id="871648327">
          <w:marLeft w:val="640"/>
          <w:marRight w:val="0"/>
          <w:marTop w:val="0"/>
          <w:marBottom w:val="0"/>
          <w:divBdr>
            <w:top w:val="none" w:sz="0" w:space="0" w:color="auto"/>
            <w:left w:val="none" w:sz="0" w:space="0" w:color="auto"/>
            <w:bottom w:val="none" w:sz="0" w:space="0" w:color="auto"/>
            <w:right w:val="none" w:sz="0" w:space="0" w:color="auto"/>
          </w:divBdr>
        </w:div>
        <w:div w:id="1538813675">
          <w:marLeft w:val="640"/>
          <w:marRight w:val="0"/>
          <w:marTop w:val="0"/>
          <w:marBottom w:val="0"/>
          <w:divBdr>
            <w:top w:val="none" w:sz="0" w:space="0" w:color="auto"/>
            <w:left w:val="none" w:sz="0" w:space="0" w:color="auto"/>
            <w:bottom w:val="none" w:sz="0" w:space="0" w:color="auto"/>
            <w:right w:val="none" w:sz="0" w:space="0" w:color="auto"/>
          </w:divBdr>
        </w:div>
        <w:div w:id="1449399353">
          <w:marLeft w:val="640"/>
          <w:marRight w:val="0"/>
          <w:marTop w:val="0"/>
          <w:marBottom w:val="0"/>
          <w:divBdr>
            <w:top w:val="none" w:sz="0" w:space="0" w:color="auto"/>
            <w:left w:val="none" w:sz="0" w:space="0" w:color="auto"/>
            <w:bottom w:val="none" w:sz="0" w:space="0" w:color="auto"/>
            <w:right w:val="none" w:sz="0" w:space="0" w:color="auto"/>
          </w:divBdr>
        </w:div>
        <w:div w:id="1775053395">
          <w:marLeft w:val="640"/>
          <w:marRight w:val="0"/>
          <w:marTop w:val="0"/>
          <w:marBottom w:val="0"/>
          <w:divBdr>
            <w:top w:val="none" w:sz="0" w:space="0" w:color="auto"/>
            <w:left w:val="none" w:sz="0" w:space="0" w:color="auto"/>
            <w:bottom w:val="none" w:sz="0" w:space="0" w:color="auto"/>
            <w:right w:val="none" w:sz="0" w:space="0" w:color="auto"/>
          </w:divBdr>
        </w:div>
        <w:div w:id="980769691">
          <w:marLeft w:val="640"/>
          <w:marRight w:val="0"/>
          <w:marTop w:val="0"/>
          <w:marBottom w:val="0"/>
          <w:divBdr>
            <w:top w:val="none" w:sz="0" w:space="0" w:color="auto"/>
            <w:left w:val="none" w:sz="0" w:space="0" w:color="auto"/>
            <w:bottom w:val="none" w:sz="0" w:space="0" w:color="auto"/>
            <w:right w:val="none" w:sz="0" w:space="0" w:color="auto"/>
          </w:divBdr>
        </w:div>
        <w:div w:id="1572691123">
          <w:marLeft w:val="640"/>
          <w:marRight w:val="0"/>
          <w:marTop w:val="0"/>
          <w:marBottom w:val="0"/>
          <w:divBdr>
            <w:top w:val="none" w:sz="0" w:space="0" w:color="auto"/>
            <w:left w:val="none" w:sz="0" w:space="0" w:color="auto"/>
            <w:bottom w:val="none" w:sz="0" w:space="0" w:color="auto"/>
            <w:right w:val="none" w:sz="0" w:space="0" w:color="auto"/>
          </w:divBdr>
        </w:div>
        <w:div w:id="1569682583">
          <w:marLeft w:val="640"/>
          <w:marRight w:val="0"/>
          <w:marTop w:val="0"/>
          <w:marBottom w:val="0"/>
          <w:divBdr>
            <w:top w:val="none" w:sz="0" w:space="0" w:color="auto"/>
            <w:left w:val="none" w:sz="0" w:space="0" w:color="auto"/>
            <w:bottom w:val="none" w:sz="0" w:space="0" w:color="auto"/>
            <w:right w:val="none" w:sz="0" w:space="0" w:color="auto"/>
          </w:divBdr>
        </w:div>
        <w:div w:id="1975674319">
          <w:marLeft w:val="640"/>
          <w:marRight w:val="0"/>
          <w:marTop w:val="0"/>
          <w:marBottom w:val="0"/>
          <w:divBdr>
            <w:top w:val="none" w:sz="0" w:space="0" w:color="auto"/>
            <w:left w:val="none" w:sz="0" w:space="0" w:color="auto"/>
            <w:bottom w:val="none" w:sz="0" w:space="0" w:color="auto"/>
            <w:right w:val="none" w:sz="0" w:space="0" w:color="auto"/>
          </w:divBdr>
        </w:div>
        <w:div w:id="1384675113">
          <w:marLeft w:val="640"/>
          <w:marRight w:val="0"/>
          <w:marTop w:val="0"/>
          <w:marBottom w:val="0"/>
          <w:divBdr>
            <w:top w:val="none" w:sz="0" w:space="0" w:color="auto"/>
            <w:left w:val="none" w:sz="0" w:space="0" w:color="auto"/>
            <w:bottom w:val="none" w:sz="0" w:space="0" w:color="auto"/>
            <w:right w:val="none" w:sz="0" w:space="0" w:color="auto"/>
          </w:divBdr>
        </w:div>
        <w:div w:id="426925729">
          <w:marLeft w:val="640"/>
          <w:marRight w:val="0"/>
          <w:marTop w:val="0"/>
          <w:marBottom w:val="0"/>
          <w:divBdr>
            <w:top w:val="none" w:sz="0" w:space="0" w:color="auto"/>
            <w:left w:val="none" w:sz="0" w:space="0" w:color="auto"/>
            <w:bottom w:val="none" w:sz="0" w:space="0" w:color="auto"/>
            <w:right w:val="none" w:sz="0" w:space="0" w:color="auto"/>
          </w:divBdr>
        </w:div>
        <w:div w:id="1739088410">
          <w:marLeft w:val="640"/>
          <w:marRight w:val="0"/>
          <w:marTop w:val="0"/>
          <w:marBottom w:val="0"/>
          <w:divBdr>
            <w:top w:val="none" w:sz="0" w:space="0" w:color="auto"/>
            <w:left w:val="none" w:sz="0" w:space="0" w:color="auto"/>
            <w:bottom w:val="none" w:sz="0" w:space="0" w:color="auto"/>
            <w:right w:val="none" w:sz="0" w:space="0" w:color="auto"/>
          </w:divBdr>
        </w:div>
        <w:div w:id="421218827">
          <w:marLeft w:val="640"/>
          <w:marRight w:val="0"/>
          <w:marTop w:val="0"/>
          <w:marBottom w:val="0"/>
          <w:divBdr>
            <w:top w:val="none" w:sz="0" w:space="0" w:color="auto"/>
            <w:left w:val="none" w:sz="0" w:space="0" w:color="auto"/>
            <w:bottom w:val="none" w:sz="0" w:space="0" w:color="auto"/>
            <w:right w:val="none" w:sz="0" w:space="0" w:color="auto"/>
          </w:divBdr>
        </w:div>
        <w:div w:id="944535047">
          <w:marLeft w:val="640"/>
          <w:marRight w:val="0"/>
          <w:marTop w:val="0"/>
          <w:marBottom w:val="0"/>
          <w:divBdr>
            <w:top w:val="none" w:sz="0" w:space="0" w:color="auto"/>
            <w:left w:val="none" w:sz="0" w:space="0" w:color="auto"/>
            <w:bottom w:val="none" w:sz="0" w:space="0" w:color="auto"/>
            <w:right w:val="none" w:sz="0" w:space="0" w:color="auto"/>
          </w:divBdr>
        </w:div>
        <w:div w:id="519898851">
          <w:marLeft w:val="640"/>
          <w:marRight w:val="0"/>
          <w:marTop w:val="0"/>
          <w:marBottom w:val="0"/>
          <w:divBdr>
            <w:top w:val="none" w:sz="0" w:space="0" w:color="auto"/>
            <w:left w:val="none" w:sz="0" w:space="0" w:color="auto"/>
            <w:bottom w:val="none" w:sz="0" w:space="0" w:color="auto"/>
            <w:right w:val="none" w:sz="0" w:space="0" w:color="auto"/>
          </w:divBdr>
        </w:div>
        <w:div w:id="841318058">
          <w:marLeft w:val="640"/>
          <w:marRight w:val="0"/>
          <w:marTop w:val="0"/>
          <w:marBottom w:val="0"/>
          <w:divBdr>
            <w:top w:val="none" w:sz="0" w:space="0" w:color="auto"/>
            <w:left w:val="none" w:sz="0" w:space="0" w:color="auto"/>
            <w:bottom w:val="none" w:sz="0" w:space="0" w:color="auto"/>
            <w:right w:val="none" w:sz="0" w:space="0" w:color="auto"/>
          </w:divBdr>
        </w:div>
        <w:div w:id="1980185160">
          <w:marLeft w:val="640"/>
          <w:marRight w:val="0"/>
          <w:marTop w:val="0"/>
          <w:marBottom w:val="0"/>
          <w:divBdr>
            <w:top w:val="none" w:sz="0" w:space="0" w:color="auto"/>
            <w:left w:val="none" w:sz="0" w:space="0" w:color="auto"/>
            <w:bottom w:val="none" w:sz="0" w:space="0" w:color="auto"/>
            <w:right w:val="none" w:sz="0" w:space="0" w:color="auto"/>
          </w:divBdr>
        </w:div>
        <w:div w:id="98336752">
          <w:marLeft w:val="640"/>
          <w:marRight w:val="0"/>
          <w:marTop w:val="0"/>
          <w:marBottom w:val="0"/>
          <w:divBdr>
            <w:top w:val="none" w:sz="0" w:space="0" w:color="auto"/>
            <w:left w:val="none" w:sz="0" w:space="0" w:color="auto"/>
            <w:bottom w:val="none" w:sz="0" w:space="0" w:color="auto"/>
            <w:right w:val="none" w:sz="0" w:space="0" w:color="auto"/>
          </w:divBdr>
        </w:div>
        <w:div w:id="1309017630">
          <w:marLeft w:val="640"/>
          <w:marRight w:val="0"/>
          <w:marTop w:val="0"/>
          <w:marBottom w:val="0"/>
          <w:divBdr>
            <w:top w:val="none" w:sz="0" w:space="0" w:color="auto"/>
            <w:left w:val="none" w:sz="0" w:space="0" w:color="auto"/>
            <w:bottom w:val="none" w:sz="0" w:space="0" w:color="auto"/>
            <w:right w:val="none" w:sz="0" w:space="0" w:color="auto"/>
          </w:divBdr>
        </w:div>
        <w:div w:id="765266797">
          <w:marLeft w:val="640"/>
          <w:marRight w:val="0"/>
          <w:marTop w:val="0"/>
          <w:marBottom w:val="0"/>
          <w:divBdr>
            <w:top w:val="none" w:sz="0" w:space="0" w:color="auto"/>
            <w:left w:val="none" w:sz="0" w:space="0" w:color="auto"/>
            <w:bottom w:val="none" w:sz="0" w:space="0" w:color="auto"/>
            <w:right w:val="none" w:sz="0" w:space="0" w:color="auto"/>
          </w:divBdr>
        </w:div>
        <w:div w:id="1817184962">
          <w:marLeft w:val="640"/>
          <w:marRight w:val="0"/>
          <w:marTop w:val="0"/>
          <w:marBottom w:val="0"/>
          <w:divBdr>
            <w:top w:val="none" w:sz="0" w:space="0" w:color="auto"/>
            <w:left w:val="none" w:sz="0" w:space="0" w:color="auto"/>
            <w:bottom w:val="none" w:sz="0" w:space="0" w:color="auto"/>
            <w:right w:val="none" w:sz="0" w:space="0" w:color="auto"/>
          </w:divBdr>
        </w:div>
        <w:div w:id="870460566">
          <w:marLeft w:val="640"/>
          <w:marRight w:val="0"/>
          <w:marTop w:val="0"/>
          <w:marBottom w:val="0"/>
          <w:divBdr>
            <w:top w:val="none" w:sz="0" w:space="0" w:color="auto"/>
            <w:left w:val="none" w:sz="0" w:space="0" w:color="auto"/>
            <w:bottom w:val="none" w:sz="0" w:space="0" w:color="auto"/>
            <w:right w:val="none" w:sz="0" w:space="0" w:color="auto"/>
          </w:divBdr>
        </w:div>
        <w:div w:id="444035387">
          <w:marLeft w:val="640"/>
          <w:marRight w:val="0"/>
          <w:marTop w:val="0"/>
          <w:marBottom w:val="0"/>
          <w:divBdr>
            <w:top w:val="none" w:sz="0" w:space="0" w:color="auto"/>
            <w:left w:val="none" w:sz="0" w:space="0" w:color="auto"/>
            <w:bottom w:val="none" w:sz="0" w:space="0" w:color="auto"/>
            <w:right w:val="none" w:sz="0" w:space="0" w:color="auto"/>
          </w:divBdr>
        </w:div>
        <w:div w:id="163134341">
          <w:marLeft w:val="640"/>
          <w:marRight w:val="0"/>
          <w:marTop w:val="0"/>
          <w:marBottom w:val="0"/>
          <w:divBdr>
            <w:top w:val="none" w:sz="0" w:space="0" w:color="auto"/>
            <w:left w:val="none" w:sz="0" w:space="0" w:color="auto"/>
            <w:bottom w:val="none" w:sz="0" w:space="0" w:color="auto"/>
            <w:right w:val="none" w:sz="0" w:space="0" w:color="auto"/>
          </w:divBdr>
        </w:div>
        <w:div w:id="1689871205">
          <w:marLeft w:val="640"/>
          <w:marRight w:val="0"/>
          <w:marTop w:val="0"/>
          <w:marBottom w:val="0"/>
          <w:divBdr>
            <w:top w:val="none" w:sz="0" w:space="0" w:color="auto"/>
            <w:left w:val="none" w:sz="0" w:space="0" w:color="auto"/>
            <w:bottom w:val="none" w:sz="0" w:space="0" w:color="auto"/>
            <w:right w:val="none" w:sz="0" w:space="0" w:color="auto"/>
          </w:divBdr>
        </w:div>
        <w:div w:id="1115053299">
          <w:marLeft w:val="640"/>
          <w:marRight w:val="0"/>
          <w:marTop w:val="0"/>
          <w:marBottom w:val="0"/>
          <w:divBdr>
            <w:top w:val="none" w:sz="0" w:space="0" w:color="auto"/>
            <w:left w:val="none" w:sz="0" w:space="0" w:color="auto"/>
            <w:bottom w:val="none" w:sz="0" w:space="0" w:color="auto"/>
            <w:right w:val="none" w:sz="0" w:space="0" w:color="auto"/>
          </w:divBdr>
        </w:div>
        <w:div w:id="1847288588">
          <w:marLeft w:val="640"/>
          <w:marRight w:val="0"/>
          <w:marTop w:val="0"/>
          <w:marBottom w:val="0"/>
          <w:divBdr>
            <w:top w:val="none" w:sz="0" w:space="0" w:color="auto"/>
            <w:left w:val="none" w:sz="0" w:space="0" w:color="auto"/>
            <w:bottom w:val="none" w:sz="0" w:space="0" w:color="auto"/>
            <w:right w:val="none" w:sz="0" w:space="0" w:color="auto"/>
          </w:divBdr>
        </w:div>
        <w:div w:id="1761638343">
          <w:marLeft w:val="640"/>
          <w:marRight w:val="0"/>
          <w:marTop w:val="0"/>
          <w:marBottom w:val="0"/>
          <w:divBdr>
            <w:top w:val="none" w:sz="0" w:space="0" w:color="auto"/>
            <w:left w:val="none" w:sz="0" w:space="0" w:color="auto"/>
            <w:bottom w:val="none" w:sz="0" w:space="0" w:color="auto"/>
            <w:right w:val="none" w:sz="0" w:space="0" w:color="auto"/>
          </w:divBdr>
        </w:div>
        <w:div w:id="955063119">
          <w:marLeft w:val="640"/>
          <w:marRight w:val="0"/>
          <w:marTop w:val="0"/>
          <w:marBottom w:val="0"/>
          <w:divBdr>
            <w:top w:val="none" w:sz="0" w:space="0" w:color="auto"/>
            <w:left w:val="none" w:sz="0" w:space="0" w:color="auto"/>
            <w:bottom w:val="none" w:sz="0" w:space="0" w:color="auto"/>
            <w:right w:val="none" w:sz="0" w:space="0" w:color="auto"/>
          </w:divBdr>
        </w:div>
        <w:div w:id="691301589">
          <w:marLeft w:val="640"/>
          <w:marRight w:val="0"/>
          <w:marTop w:val="0"/>
          <w:marBottom w:val="0"/>
          <w:divBdr>
            <w:top w:val="none" w:sz="0" w:space="0" w:color="auto"/>
            <w:left w:val="none" w:sz="0" w:space="0" w:color="auto"/>
            <w:bottom w:val="none" w:sz="0" w:space="0" w:color="auto"/>
            <w:right w:val="none" w:sz="0" w:space="0" w:color="auto"/>
          </w:divBdr>
        </w:div>
        <w:div w:id="1605379761">
          <w:marLeft w:val="640"/>
          <w:marRight w:val="0"/>
          <w:marTop w:val="0"/>
          <w:marBottom w:val="0"/>
          <w:divBdr>
            <w:top w:val="none" w:sz="0" w:space="0" w:color="auto"/>
            <w:left w:val="none" w:sz="0" w:space="0" w:color="auto"/>
            <w:bottom w:val="none" w:sz="0" w:space="0" w:color="auto"/>
            <w:right w:val="none" w:sz="0" w:space="0" w:color="auto"/>
          </w:divBdr>
        </w:div>
        <w:div w:id="1998264137">
          <w:marLeft w:val="640"/>
          <w:marRight w:val="0"/>
          <w:marTop w:val="0"/>
          <w:marBottom w:val="0"/>
          <w:divBdr>
            <w:top w:val="none" w:sz="0" w:space="0" w:color="auto"/>
            <w:left w:val="none" w:sz="0" w:space="0" w:color="auto"/>
            <w:bottom w:val="none" w:sz="0" w:space="0" w:color="auto"/>
            <w:right w:val="none" w:sz="0" w:space="0" w:color="auto"/>
          </w:divBdr>
        </w:div>
        <w:div w:id="1549298728">
          <w:marLeft w:val="640"/>
          <w:marRight w:val="0"/>
          <w:marTop w:val="0"/>
          <w:marBottom w:val="0"/>
          <w:divBdr>
            <w:top w:val="none" w:sz="0" w:space="0" w:color="auto"/>
            <w:left w:val="none" w:sz="0" w:space="0" w:color="auto"/>
            <w:bottom w:val="none" w:sz="0" w:space="0" w:color="auto"/>
            <w:right w:val="none" w:sz="0" w:space="0" w:color="auto"/>
          </w:divBdr>
        </w:div>
        <w:div w:id="1518083499">
          <w:marLeft w:val="640"/>
          <w:marRight w:val="0"/>
          <w:marTop w:val="0"/>
          <w:marBottom w:val="0"/>
          <w:divBdr>
            <w:top w:val="none" w:sz="0" w:space="0" w:color="auto"/>
            <w:left w:val="none" w:sz="0" w:space="0" w:color="auto"/>
            <w:bottom w:val="none" w:sz="0" w:space="0" w:color="auto"/>
            <w:right w:val="none" w:sz="0" w:space="0" w:color="auto"/>
          </w:divBdr>
        </w:div>
        <w:div w:id="1020741135">
          <w:marLeft w:val="640"/>
          <w:marRight w:val="0"/>
          <w:marTop w:val="0"/>
          <w:marBottom w:val="0"/>
          <w:divBdr>
            <w:top w:val="none" w:sz="0" w:space="0" w:color="auto"/>
            <w:left w:val="none" w:sz="0" w:space="0" w:color="auto"/>
            <w:bottom w:val="none" w:sz="0" w:space="0" w:color="auto"/>
            <w:right w:val="none" w:sz="0" w:space="0" w:color="auto"/>
          </w:divBdr>
        </w:div>
        <w:div w:id="1010914229">
          <w:marLeft w:val="640"/>
          <w:marRight w:val="0"/>
          <w:marTop w:val="0"/>
          <w:marBottom w:val="0"/>
          <w:divBdr>
            <w:top w:val="none" w:sz="0" w:space="0" w:color="auto"/>
            <w:left w:val="none" w:sz="0" w:space="0" w:color="auto"/>
            <w:bottom w:val="none" w:sz="0" w:space="0" w:color="auto"/>
            <w:right w:val="none" w:sz="0" w:space="0" w:color="auto"/>
          </w:divBdr>
        </w:div>
        <w:div w:id="1876775449">
          <w:marLeft w:val="640"/>
          <w:marRight w:val="0"/>
          <w:marTop w:val="0"/>
          <w:marBottom w:val="0"/>
          <w:divBdr>
            <w:top w:val="none" w:sz="0" w:space="0" w:color="auto"/>
            <w:left w:val="none" w:sz="0" w:space="0" w:color="auto"/>
            <w:bottom w:val="none" w:sz="0" w:space="0" w:color="auto"/>
            <w:right w:val="none" w:sz="0" w:space="0" w:color="auto"/>
          </w:divBdr>
        </w:div>
        <w:div w:id="761990164">
          <w:marLeft w:val="640"/>
          <w:marRight w:val="0"/>
          <w:marTop w:val="0"/>
          <w:marBottom w:val="0"/>
          <w:divBdr>
            <w:top w:val="none" w:sz="0" w:space="0" w:color="auto"/>
            <w:left w:val="none" w:sz="0" w:space="0" w:color="auto"/>
            <w:bottom w:val="none" w:sz="0" w:space="0" w:color="auto"/>
            <w:right w:val="none" w:sz="0" w:space="0" w:color="auto"/>
          </w:divBdr>
        </w:div>
        <w:div w:id="1656838896">
          <w:marLeft w:val="640"/>
          <w:marRight w:val="0"/>
          <w:marTop w:val="0"/>
          <w:marBottom w:val="0"/>
          <w:divBdr>
            <w:top w:val="none" w:sz="0" w:space="0" w:color="auto"/>
            <w:left w:val="none" w:sz="0" w:space="0" w:color="auto"/>
            <w:bottom w:val="none" w:sz="0" w:space="0" w:color="auto"/>
            <w:right w:val="none" w:sz="0" w:space="0" w:color="auto"/>
          </w:divBdr>
        </w:div>
        <w:div w:id="1014920094">
          <w:marLeft w:val="640"/>
          <w:marRight w:val="0"/>
          <w:marTop w:val="0"/>
          <w:marBottom w:val="0"/>
          <w:divBdr>
            <w:top w:val="none" w:sz="0" w:space="0" w:color="auto"/>
            <w:left w:val="none" w:sz="0" w:space="0" w:color="auto"/>
            <w:bottom w:val="none" w:sz="0" w:space="0" w:color="auto"/>
            <w:right w:val="none" w:sz="0" w:space="0" w:color="auto"/>
          </w:divBdr>
        </w:div>
        <w:div w:id="314723589">
          <w:marLeft w:val="640"/>
          <w:marRight w:val="0"/>
          <w:marTop w:val="0"/>
          <w:marBottom w:val="0"/>
          <w:divBdr>
            <w:top w:val="none" w:sz="0" w:space="0" w:color="auto"/>
            <w:left w:val="none" w:sz="0" w:space="0" w:color="auto"/>
            <w:bottom w:val="none" w:sz="0" w:space="0" w:color="auto"/>
            <w:right w:val="none" w:sz="0" w:space="0" w:color="auto"/>
          </w:divBdr>
        </w:div>
        <w:div w:id="1553879773">
          <w:marLeft w:val="640"/>
          <w:marRight w:val="0"/>
          <w:marTop w:val="0"/>
          <w:marBottom w:val="0"/>
          <w:divBdr>
            <w:top w:val="none" w:sz="0" w:space="0" w:color="auto"/>
            <w:left w:val="none" w:sz="0" w:space="0" w:color="auto"/>
            <w:bottom w:val="none" w:sz="0" w:space="0" w:color="auto"/>
            <w:right w:val="none" w:sz="0" w:space="0" w:color="auto"/>
          </w:divBdr>
        </w:div>
        <w:div w:id="467820909">
          <w:marLeft w:val="640"/>
          <w:marRight w:val="0"/>
          <w:marTop w:val="0"/>
          <w:marBottom w:val="0"/>
          <w:divBdr>
            <w:top w:val="none" w:sz="0" w:space="0" w:color="auto"/>
            <w:left w:val="none" w:sz="0" w:space="0" w:color="auto"/>
            <w:bottom w:val="none" w:sz="0" w:space="0" w:color="auto"/>
            <w:right w:val="none" w:sz="0" w:space="0" w:color="auto"/>
          </w:divBdr>
        </w:div>
        <w:div w:id="1213881198">
          <w:marLeft w:val="640"/>
          <w:marRight w:val="0"/>
          <w:marTop w:val="0"/>
          <w:marBottom w:val="0"/>
          <w:divBdr>
            <w:top w:val="none" w:sz="0" w:space="0" w:color="auto"/>
            <w:left w:val="none" w:sz="0" w:space="0" w:color="auto"/>
            <w:bottom w:val="none" w:sz="0" w:space="0" w:color="auto"/>
            <w:right w:val="none" w:sz="0" w:space="0" w:color="auto"/>
          </w:divBdr>
        </w:div>
        <w:div w:id="1016344675">
          <w:marLeft w:val="640"/>
          <w:marRight w:val="0"/>
          <w:marTop w:val="0"/>
          <w:marBottom w:val="0"/>
          <w:divBdr>
            <w:top w:val="none" w:sz="0" w:space="0" w:color="auto"/>
            <w:left w:val="none" w:sz="0" w:space="0" w:color="auto"/>
            <w:bottom w:val="none" w:sz="0" w:space="0" w:color="auto"/>
            <w:right w:val="none" w:sz="0" w:space="0" w:color="auto"/>
          </w:divBdr>
        </w:div>
        <w:div w:id="1738626590">
          <w:marLeft w:val="640"/>
          <w:marRight w:val="0"/>
          <w:marTop w:val="0"/>
          <w:marBottom w:val="0"/>
          <w:divBdr>
            <w:top w:val="none" w:sz="0" w:space="0" w:color="auto"/>
            <w:left w:val="none" w:sz="0" w:space="0" w:color="auto"/>
            <w:bottom w:val="none" w:sz="0" w:space="0" w:color="auto"/>
            <w:right w:val="none" w:sz="0" w:space="0" w:color="auto"/>
          </w:divBdr>
        </w:div>
        <w:div w:id="1467309001">
          <w:marLeft w:val="640"/>
          <w:marRight w:val="0"/>
          <w:marTop w:val="0"/>
          <w:marBottom w:val="0"/>
          <w:divBdr>
            <w:top w:val="none" w:sz="0" w:space="0" w:color="auto"/>
            <w:left w:val="none" w:sz="0" w:space="0" w:color="auto"/>
            <w:bottom w:val="none" w:sz="0" w:space="0" w:color="auto"/>
            <w:right w:val="none" w:sz="0" w:space="0" w:color="auto"/>
          </w:divBdr>
        </w:div>
        <w:div w:id="1321231910">
          <w:marLeft w:val="640"/>
          <w:marRight w:val="0"/>
          <w:marTop w:val="0"/>
          <w:marBottom w:val="0"/>
          <w:divBdr>
            <w:top w:val="none" w:sz="0" w:space="0" w:color="auto"/>
            <w:left w:val="none" w:sz="0" w:space="0" w:color="auto"/>
            <w:bottom w:val="none" w:sz="0" w:space="0" w:color="auto"/>
            <w:right w:val="none" w:sz="0" w:space="0" w:color="auto"/>
          </w:divBdr>
        </w:div>
        <w:div w:id="1530990633">
          <w:marLeft w:val="640"/>
          <w:marRight w:val="0"/>
          <w:marTop w:val="0"/>
          <w:marBottom w:val="0"/>
          <w:divBdr>
            <w:top w:val="none" w:sz="0" w:space="0" w:color="auto"/>
            <w:left w:val="none" w:sz="0" w:space="0" w:color="auto"/>
            <w:bottom w:val="none" w:sz="0" w:space="0" w:color="auto"/>
            <w:right w:val="none" w:sz="0" w:space="0" w:color="auto"/>
          </w:divBdr>
        </w:div>
        <w:div w:id="19362346">
          <w:marLeft w:val="640"/>
          <w:marRight w:val="0"/>
          <w:marTop w:val="0"/>
          <w:marBottom w:val="0"/>
          <w:divBdr>
            <w:top w:val="none" w:sz="0" w:space="0" w:color="auto"/>
            <w:left w:val="none" w:sz="0" w:space="0" w:color="auto"/>
            <w:bottom w:val="none" w:sz="0" w:space="0" w:color="auto"/>
            <w:right w:val="none" w:sz="0" w:space="0" w:color="auto"/>
          </w:divBdr>
        </w:div>
        <w:div w:id="1382634933">
          <w:marLeft w:val="640"/>
          <w:marRight w:val="0"/>
          <w:marTop w:val="0"/>
          <w:marBottom w:val="0"/>
          <w:divBdr>
            <w:top w:val="none" w:sz="0" w:space="0" w:color="auto"/>
            <w:left w:val="none" w:sz="0" w:space="0" w:color="auto"/>
            <w:bottom w:val="none" w:sz="0" w:space="0" w:color="auto"/>
            <w:right w:val="none" w:sz="0" w:space="0" w:color="auto"/>
          </w:divBdr>
        </w:div>
        <w:div w:id="521095693">
          <w:marLeft w:val="640"/>
          <w:marRight w:val="0"/>
          <w:marTop w:val="0"/>
          <w:marBottom w:val="0"/>
          <w:divBdr>
            <w:top w:val="none" w:sz="0" w:space="0" w:color="auto"/>
            <w:left w:val="none" w:sz="0" w:space="0" w:color="auto"/>
            <w:bottom w:val="none" w:sz="0" w:space="0" w:color="auto"/>
            <w:right w:val="none" w:sz="0" w:space="0" w:color="auto"/>
          </w:divBdr>
        </w:div>
        <w:div w:id="1701081780">
          <w:marLeft w:val="640"/>
          <w:marRight w:val="0"/>
          <w:marTop w:val="0"/>
          <w:marBottom w:val="0"/>
          <w:divBdr>
            <w:top w:val="none" w:sz="0" w:space="0" w:color="auto"/>
            <w:left w:val="none" w:sz="0" w:space="0" w:color="auto"/>
            <w:bottom w:val="none" w:sz="0" w:space="0" w:color="auto"/>
            <w:right w:val="none" w:sz="0" w:space="0" w:color="auto"/>
          </w:divBdr>
        </w:div>
        <w:div w:id="2140100669">
          <w:marLeft w:val="640"/>
          <w:marRight w:val="0"/>
          <w:marTop w:val="0"/>
          <w:marBottom w:val="0"/>
          <w:divBdr>
            <w:top w:val="none" w:sz="0" w:space="0" w:color="auto"/>
            <w:left w:val="none" w:sz="0" w:space="0" w:color="auto"/>
            <w:bottom w:val="none" w:sz="0" w:space="0" w:color="auto"/>
            <w:right w:val="none" w:sz="0" w:space="0" w:color="auto"/>
          </w:divBdr>
        </w:div>
        <w:div w:id="1159804076">
          <w:marLeft w:val="640"/>
          <w:marRight w:val="0"/>
          <w:marTop w:val="0"/>
          <w:marBottom w:val="0"/>
          <w:divBdr>
            <w:top w:val="none" w:sz="0" w:space="0" w:color="auto"/>
            <w:left w:val="none" w:sz="0" w:space="0" w:color="auto"/>
            <w:bottom w:val="none" w:sz="0" w:space="0" w:color="auto"/>
            <w:right w:val="none" w:sz="0" w:space="0" w:color="auto"/>
          </w:divBdr>
        </w:div>
        <w:div w:id="1085032811">
          <w:marLeft w:val="640"/>
          <w:marRight w:val="0"/>
          <w:marTop w:val="0"/>
          <w:marBottom w:val="0"/>
          <w:divBdr>
            <w:top w:val="none" w:sz="0" w:space="0" w:color="auto"/>
            <w:left w:val="none" w:sz="0" w:space="0" w:color="auto"/>
            <w:bottom w:val="none" w:sz="0" w:space="0" w:color="auto"/>
            <w:right w:val="none" w:sz="0" w:space="0" w:color="auto"/>
          </w:divBdr>
        </w:div>
        <w:div w:id="964966351">
          <w:marLeft w:val="640"/>
          <w:marRight w:val="0"/>
          <w:marTop w:val="0"/>
          <w:marBottom w:val="0"/>
          <w:divBdr>
            <w:top w:val="none" w:sz="0" w:space="0" w:color="auto"/>
            <w:left w:val="none" w:sz="0" w:space="0" w:color="auto"/>
            <w:bottom w:val="none" w:sz="0" w:space="0" w:color="auto"/>
            <w:right w:val="none" w:sz="0" w:space="0" w:color="auto"/>
          </w:divBdr>
        </w:div>
        <w:div w:id="234434381">
          <w:marLeft w:val="640"/>
          <w:marRight w:val="0"/>
          <w:marTop w:val="0"/>
          <w:marBottom w:val="0"/>
          <w:divBdr>
            <w:top w:val="none" w:sz="0" w:space="0" w:color="auto"/>
            <w:left w:val="none" w:sz="0" w:space="0" w:color="auto"/>
            <w:bottom w:val="none" w:sz="0" w:space="0" w:color="auto"/>
            <w:right w:val="none" w:sz="0" w:space="0" w:color="auto"/>
          </w:divBdr>
        </w:div>
        <w:div w:id="962686089">
          <w:marLeft w:val="640"/>
          <w:marRight w:val="0"/>
          <w:marTop w:val="0"/>
          <w:marBottom w:val="0"/>
          <w:divBdr>
            <w:top w:val="none" w:sz="0" w:space="0" w:color="auto"/>
            <w:left w:val="none" w:sz="0" w:space="0" w:color="auto"/>
            <w:bottom w:val="none" w:sz="0" w:space="0" w:color="auto"/>
            <w:right w:val="none" w:sz="0" w:space="0" w:color="auto"/>
          </w:divBdr>
        </w:div>
        <w:div w:id="2122651051">
          <w:marLeft w:val="640"/>
          <w:marRight w:val="0"/>
          <w:marTop w:val="0"/>
          <w:marBottom w:val="0"/>
          <w:divBdr>
            <w:top w:val="none" w:sz="0" w:space="0" w:color="auto"/>
            <w:left w:val="none" w:sz="0" w:space="0" w:color="auto"/>
            <w:bottom w:val="none" w:sz="0" w:space="0" w:color="auto"/>
            <w:right w:val="none" w:sz="0" w:space="0" w:color="auto"/>
          </w:divBdr>
        </w:div>
        <w:div w:id="1384333947">
          <w:marLeft w:val="640"/>
          <w:marRight w:val="0"/>
          <w:marTop w:val="0"/>
          <w:marBottom w:val="0"/>
          <w:divBdr>
            <w:top w:val="none" w:sz="0" w:space="0" w:color="auto"/>
            <w:left w:val="none" w:sz="0" w:space="0" w:color="auto"/>
            <w:bottom w:val="none" w:sz="0" w:space="0" w:color="auto"/>
            <w:right w:val="none" w:sz="0" w:space="0" w:color="auto"/>
          </w:divBdr>
        </w:div>
        <w:div w:id="99375071">
          <w:marLeft w:val="640"/>
          <w:marRight w:val="0"/>
          <w:marTop w:val="0"/>
          <w:marBottom w:val="0"/>
          <w:divBdr>
            <w:top w:val="none" w:sz="0" w:space="0" w:color="auto"/>
            <w:left w:val="none" w:sz="0" w:space="0" w:color="auto"/>
            <w:bottom w:val="none" w:sz="0" w:space="0" w:color="auto"/>
            <w:right w:val="none" w:sz="0" w:space="0" w:color="auto"/>
          </w:divBdr>
        </w:div>
        <w:div w:id="504325202">
          <w:marLeft w:val="640"/>
          <w:marRight w:val="0"/>
          <w:marTop w:val="0"/>
          <w:marBottom w:val="0"/>
          <w:divBdr>
            <w:top w:val="none" w:sz="0" w:space="0" w:color="auto"/>
            <w:left w:val="none" w:sz="0" w:space="0" w:color="auto"/>
            <w:bottom w:val="none" w:sz="0" w:space="0" w:color="auto"/>
            <w:right w:val="none" w:sz="0" w:space="0" w:color="auto"/>
          </w:divBdr>
        </w:div>
        <w:div w:id="1302153268">
          <w:marLeft w:val="640"/>
          <w:marRight w:val="0"/>
          <w:marTop w:val="0"/>
          <w:marBottom w:val="0"/>
          <w:divBdr>
            <w:top w:val="none" w:sz="0" w:space="0" w:color="auto"/>
            <w:left w:val="none" w:sz="0" w:space="0" w:color="auto"/>
            <w:bottom w:val="none" w:sz="0" w:space="0" w:color="auto"/>
            <w:right w:val="none" w:sz="0" w:space="0" w:color="auto"/>
          </w:divBdr>
        </w:div>
        <w:div w:id="66537137">
          <w:marLeft w:val="640"/>
          <w:marRight w:val="0"/>
          <w:marTop w:val="0"/>
          <w:marBottom w:val="0"/>
          <w:divBdr>
            <w:top w:val="none" w:sz="0" w:space="0" w:color="auto"/>
            <w:left w:val="none" w:sz="0" w:space="0" w:color="auto"/>
            <w:bottom w:val="none" w:sz="0" w:space="0" w:color="auto"/>
            <w:right w:val="none" w:sz="0" w:space="0" w:color="auto"/>
          </w:divBdr>
        </w:div>
        <w:div w:id="125049788">
          <w:marLeft w:val="640"/>
          <w:marRight w:val="0"/>
          <w:marTop w:val="0"/>
          <w:marBottom w:val="0"/>
          <w:divBdr>
            <w:top w:val="none" w:sz="0" w:space="0" w:color="auto"/>
            <w:left w:val="none" w:sz="0" w:space="0" w:color="auto"/>
            <w:bottom w:val="none" w:sz="0" w:space="0" w:color="auto"/>
            <w:right w:val="none" w:sz="0" w:space="0" w:color="auto"/>
          </w:divBdr>
        </w:div>
        <w:div w:id="501160052">
          <w:marLeft w:val="640"/>
          <w:marRight w:val="0"/>
          <w:marTop w:val="0"/>
          <w:marBottom w:val="0"/>
          <w:divBdr>
            <w:top w:val="none" w:sz="0" w:space="0" w:color="auto"/>
            <w:left w:val="none" w:sz="0" w:space="0" w:color="auto"/>
            <w:bottom w:val="none" w:sz="0" w:space="0" w:color="auto"/>
            <w:right w:val="none" w:sz="0" w:space="0" w:color="auto"/>
          </w:divBdr>
        </w:div>
        <w:div w:id="1003971718">
          <w:marLeft w:val="640"/>
          <w:marRight w:val="0"/>
          <w:marTop w:val="0"/>
          <w:marBottom w:val="0"/>
          <w:divBdr>
            <w:top w:val="none" w:sz="0" w:space="0" w:color="auto"/>
            <w:left w:val="none" w:sz="0" w:space="0" w:color="auto"/>
            <w:bottom w:val="none" w:sz="0" w:space="0" w:color="auto"/>
            <w:right w:val="none" w:sz="0" w:space="0" w:color="auto"/>
          </w:divBdr>
        </w:div>
        <w:div w:id="334571351">
          <w:marLeft w:val="640"/>
          <w:marRight w:val="0"/>
          <w:marTop w:val="0"/>
          <w:marBottom w:val="0"/>
          <w:divBdr>
            <w:top w:val="none" w:sz="0" w:space="0" w:color="auto"/>
            <w:left w:val="none" w:sz="0" w:space="0" w:color="auto"/>
            <w:bottom w:val="none" w:sz="0" w:space="0" w:color="auto"/>
            <w:right w:val="none" w:sz="0" w:space="0" w:color="auto"/>
          </w:divBdr>
        </w:div>
        <w:div w:id="1422683390">
          <w:marLeft w:val="640"/>
          <w:marRight w:val="0"/>
          <w:marTop w:val="0"/>
          <w:marBottom w:val="0"/>
          <w:divBdr>
            <w:top w:val="none" w:sz="0" w:space="0" w:color="auto"/>
            <w:left w:val="none" w:sz="0" w:space="0" w:color="auto"/>
            <w:bottom w:val="none" w:sz="0" w:space="0" w:color="auto"/>
            <w:right w:val="none" w:sz="0" w:space="0" w:color="auto"/>
          </w:divBdr>
        </w:div>
        <w:div w:id="1740596396">
          <w:marLeft w:val="640"/>
          <w:marRight w:val="0"/>
          <w:marTop w:val="0"/>
          <w:marBottom w:val="0"/>
          <w:divBdr>
            <w:top w:val="none" w:sz="0" w:space="0" w:color="auto"/>
            <w:left w:val="none" w:sz="0" w:space="0" w:color="auto"/>
            <w:bottom w:val="none" w:sz="0" w:space="0" w:color="auto"/>
            <w:right w:val="none" w:sz="0" w:space="0" w:color="auto"/>
          </w:divBdr>
        </w:div>
        <w:div w:id="1291128950">
          <w:marLeft w:val="640"/>
          <w:marRight w:val="0"/>
          <w:marTop w:val="0"/>
          <w:marBottom w:val="0"/>
          <w:divBdr>
            <w:top w:val="none" w:sz="0" w:space="0" w:color="auto"/>
            <w:left w:val="none" w:sz="0" w:space="0" w:color="auto"/>
            <w:bottom w:val="none" w:sz="0" w:space="0" w:color="auto"/>
            <w:right w:val="none" w:sz="0" w:space="0" w:color="auto"/>
          </w:divBdr>
        </w:div>
        <w:div w:id="30692667">
          <w:marLeft w:val="640"/>
          <w:marRight w:val="0"/>
          <w:marTop w:val="0"/>
          <w:marBottom w:val="0"/>
          <w:divBdr>
            <w:top w:val="none" w:sz="0" w:space="0" w:color="auto"/>
            <w:left w:val="none" w:sz="0" w:space="0" w:color="auto"/>
            <w:bottom w:val="none" w:sz="0" w:space="0" w:color="auto"/>
            <w:right w:val="none" w:sz="0" w:space="0" w:color="auto"/>
          </w:divBdr>
        </w:div>
        <w:div w:id="1312980704">
          <w:marLeft w:val="640"/>
          <w:marRight w:val="0"/>
          <w:marTop w:val="0"/>
          <w:marBottom w:val="0"/>
          <w:divBdr>
            <w:top w:val="none" w:sz="0" w:space="0" w:color="auto"/>
            <w:left w:val="none" w:sz="0" w:space="0" w:color="auto"/>
            <w:bottom w:val="none" w:sz="0" w:space="0" w:color="auto"/>
            <w:right w:val="none" w:sz="0" w:space="0" w:color="auto"/>
          </w:divBdr>
        </w:div>
        <w:div w:id="1969047055">
          <w:marLeft w:val="640"/>
          <w:marRight w:val="0"/>
          <w:marTop w:val="0"/>
          <w:marBottom w:val="0"/>
          <w:divBdr>
            <w:top w:val="none" w:sz="0" w:space="0" w:color="auto"/>
            <w:left w:val="none" w:sz="0" w:space="0" w:color="auto"/>
            <w:bottom w:val="none" w:sz="0" w:space="0" w:color="auto"/>
            <w:right w:val="none" w:sz="0" w:space="0" w:color="auto"/>
          </w:divBdr>
        </w:div>
        <w:div w:id="1084497620">
          <w:marLeft w:val="640"/>
          <w:marRight w:val="0"/>
          <w:marTop w:val="0"/>
          <w:marBottom w:val="0"/>
          <w:divBdr>
            <w:top w:val="none" w:sz="0" w:space="0" w:color="auto"/>
            <w:left w:val="none" w:sz="0" w:space="0" w:color="auto"/>
            <w:bottom w:val="none" w:sz="0" w:space="0" w:color="auto"/>
            <w:right w:val="none" w:sz="0" w:space="0" w:color="auto"/>
          </w:divBdr>
        </w:div>
        <w:div w:id="1109160393">
          <w:marLeft w:val="640"/>
          <w:marRight w:val="0"/>
          <w:marTop w:val="0"/>
          <w:marBottom w:val="0"/>
          <w:divBdr>
            <w:top w:val="none" w:sz="0" w:space="0" w:color="auto"/>
            <w:left w:val="none" w:sz="0" w:space="0" w:color="auto"/>
            <w:bottom w:val="none" w:sz="0" w:space="0" w:color="auto"/>
            <w:right w:val="none" w:sz="0" w:space="0" w:color="auto"/>
          </w:divBdr>
        </w:div>
        <w:div w:id="1598517252">
          <w:marLeft w:val="640"/>
          <w:marRight w:val="0"/>
          <w:marTop w:val="0"/>
          <w:marBottom w:val="0"/>
          <w:divBdr>
            <w:top w:val="none" w:sz="0" w:space="0" w:color="auto"/>
            <w:left w:val="none" w:sz="0" w:space="0" w:color="auto"/>
            <w:bottom w:val="none" w:sz="0" w:space="0" w:color="auto"/>
            <w:right w:val="none" w:sz="0" w:space="0" w:color="auto"/>
          </w:divBdr>
        </w:div>
        <w:div w:id="48890384">
          <w:marLeft w:val="640"/>
          <w:marRight w:val="0"/>
          <w:marTop w:val="0"/>
          <w:marBottom w:val="0"/>
          <w:divBdr>
            <w:top w:val="none" w:sz="0" w:space="0" w:color="auto"/>
            <w:left w:val="none" w:sz="0" w:space="0" w:color="auto"/>
            <w:bottom w:val="none" w:sz="0" w:space="0" w:color="auto"/>
            <w:right w:val="none" w:sz="0" w:space="0" w:color="auto"/>
          </w:divBdr>
        </w:div>
        <w:div w:id="893852375">
          <w:marLeft w:val="640"/>
          <w:marRight w:val="0"/>
          <w:marTop w:val="0"/>
          <w:marBottom w:val="0"/>
          <w:divBdr>
            <w:top w:val="none" w:sz="0" w:space="0" w:color="auto"/>
            <w:left w:val="none" w:sz="0" w:space="0" w:color="auto"/>
            <w:bottom w:val="none" w:sz="0" w:space="0" w:color="auto"/>
            <w:right w:val="none" w:sz="0" w:space="0" w:color="auto"/>
          </w:divBdr>
        </w:div>
        <w:div w:id="1022785324">
          <w:marLeft w:val="640"/>
          <w:marRight w:val="0"/>
          <w:marTop w:val="0"/>
          <w:marBottom w:val="0"/>
          <w:divBdr>
            <w:top w:val="none" w:sz="0" w:space="0" w:color="auto"/>
            <w:left w:val="none" w:sz="0" w:space="0" w:color="auto"/>
            <w:bottom w:val="none" w:sz="0" w:space="0" w:color="auto"/>
            <w:right w:val="none" w:sz="0" w:space="0" w:color="auto"/>
          </w:divBdr>
        </w:div>
        <w:div w:id="1986010947">
          <w:marLeft w:val="640"/>
          <w:marRight w:val="0"/>
          <w:marTop w:val="0"/>
          <w:marBottom w:val="0"/>
          <w:divBdr>
            <w:top w:val="none" w:sz="0" w:space="0" w:color="auto"/>
            <w:left w:val="none" w:sz="0" w:space="0" w:color="auto"/>
            <w:bottom w:val="none" w:sz="0" w:space="0" w:color="auto"/>
            <w:right w:val="none" w:sz="0" w:space="0" w:color="auto"/>
          </w:divBdr>
        </w:div>
        <w:div w:id="1805124825">
          <w:marLeft w:val="640"/>
          <w:marRight w:val="0"/>
          <w:marTop w:val="0"/>
          <w:marBottom w:val="0"/>
          <w:divBdr>
            <w:top w:val="none" w:sz="0" w:space="0" w:color="auto"/>
            <w:left w:val="none" w:sz="0" w:space="0" w:color="auto"/>
            <w:bottom w:val="none" w:sz="0" w:space="0" w:color="auto"/>
            <w:right w:val="none" w:sz="0" w:space="0" w:color="auto"/>
          </w:divBdr>
        </w:div>
        <w:div w:id="176772531">
          <w:marLeft w:val="640"/>
          <w:marRight w:val="0"/>
          <w:marTop w:val="0"/>
          <w:marBottom w:val="0"/>
          <w:divBdr>
            <w:top w:val="none" w:sz="0" w:space="0" w:color="auto"/>
            <w:left w:val="none" w:sz="0" w:space="0" w:color="auto"/>
            <w:bottom w:val="none" w:sz="0" w:space="0" w:color="auto"/>
            <w:right w:val="none" w:sz="0" w:space="0" w:color="auto"/>
          </w:divBdr>
        </w:div>
        <w:div w:id="1429809830">
          <w:marLeft w:val="640"/>
          <w:marRight w:val="0"/>
          <w:marTop w:val="0"/>
          <w:marBottom w:val="0"/>
          <w:divBdr>
            <w:top w:val="none" w:sz="0" w:space="0" w:color="auto"/>
            <w:left w:val="none" w:sz="0" w:space="0" w:color="auto"/>
            <w:bottom w:val="none" w:sz="0" w:space="0" w:color="auto"/>
            <w:right w:val="none" w:sz="0" w:space="0" w:color="auto"/>
          </w:divBdr>
        </w:div>
        <w:div w:id="873273000">
          <w:marLeft w:val="640"/>
          <w:marRight w:val="0"/>
          <w:marTop w:val="0"/>
          <w:marBottom w:val="0"/>
          <w:divBdr>
            <w:top w:val="none" w:sz="0" w:space="0" w:color="auto"/>
            <w:left w:val="none" w:sz="0" w:space="0" w:color="auto"/>
            <w:bottom w:val="none" w:sz="0" w:space="0" w:color="auto"/>
            <w:right w:val="none" w:sz="0" w:space="0" w:color="auto"/>
          </w:divBdr>
        </w:div>
        <w:div w:id="1030497375">
          <w:marLeft w:val="640"/>
          <w:marRight w:val="0"/>
          <w:marTop w:val="0"/>
          <w:marBottom w:val="0"/>
          <w:divBdr>
            <w:top w:val="none" w:sz="0" w:space="0" w:color="auto"/>
            <w:left w:val="none" w:sz="0" w:space="0" w:color="auto"/>
            <w:bottom w:val="none" w:sz="0" w:space="0" w:color="auto"/>
            <w:right w:val="none" w:sz="0" w:space="0" w:color="auto"/>
          </w:divBdr>
        </w:div>
        <w:div w:id="1924293620">
          <w:marLeft w:val="640"/>
          <w:marRight w:val="0"/>
          <w:marTop w:val="0"/>
          <w:marBottom w:val="0"/>
          <w:divBdr>
            <w:top w:val="none" w:sz="0" w:space="0" w:color="auto"/>
            <w:left w:val="none" w:sz="0" w:space="0" w:color="auto"/>
            <w:bottom w:val="none" w:sz="0" w:space="0" w:color="auto"/>
            <w:right w:val="none" w:sz="0" w:space="0" w:color="auto"/>
          </w:divBdr>
        </w:div>
        <w:div w:id="1022900396">
          <w:marLeft w:val="640"/>
          <w:marRight w:val="0"/>
          <w:marTop w:val="0"/>
          <w:marBottom w:val="0"/>
          <w:divBdr>
            <w:top w:val="none" w:sz="0" w:space="0" w:color="auto"/>
            <w:left w:val="none" w:sz="0" w:space="0" w:color="auto"/>
            <w:bottom w:val="none" w:sz="0" w:space="0" w:color="auto"/>
            <w:right w:val="none" w:sz="0" w:space="0" w:color="auto"/>
          </w:divBdr>
        </w:div>
        <w:div w:id="684676127">
          <w:marLeft w:val="640"/>
          <w:marRight w:val="0"/>
          <w:marTop w:val="0"/>
          <w:marBottom w:val="0"/>
          <w:divBdr>
            <w:top w:val="none" w:sz="0" w:space="0" w:color="auto"/>
            <w:left w:val="none" w:sz="0" w:space="0" w:color="auto"/>
            <w:bottom w:val="none" w:sz="0" w:space="0" w:color="auto"/>
            <w:right w:val="none" w:sz="0" w:space="0" w:color="auto"/>
          </w:divBdr>
        </w:div>
        <w:div w:id="1532835948">
          <w:marLeft w:val="640"/>
          <w:marRight w:val="0"/>
          <w:marTop w:val="0"/>
          <w:marBottom w:val="0"/>
          <w:divBdr>
            <w:top w:val="none" w:sz="0" w:space="0" w:color="auto"/>
            <w:left w:val="none" w:sz="0" w:space="0" w:color="auto"/>
            <w:bottom w:val="none" w:sz="0" w:space="0" w:color="auto"/>
            <w:right w:val="none" w:sz="0" w:space="0" w:color="auto"/>
          </w:divBdr>
        </w:div>
        <w:div w:id="664280768">
          <w:marLeft w:val="640"/>
          <w:marRight w:val="0"/>
          <w:marTop w:val="0"/>
          <w:marBottom w:val="0"/>
          <w:divBdr>
            <w:top w:val="none" w:sz="0" w:space="0" w:color="auto"/>
            <w:left w:val="none" w:sz="0" w:space="0" w:color="auto"/>
            <w:bottom w:val="none" w:sz="0" w:space="0" w:color="auto"/>
            <w:right w:val="none" w:sz="0" w:space="0" w:color="auto"/>
          </w:divBdr>
        </w:div>
        <w:div w:id="1154837063">
          <w:marLeft w:val="640"/>
          <w:marRight w:val="0"/>
          <w:marTop w:val="0"/>
          <w:marBottom w:val="0"/>
          <w:divBdr>
            <w:top w:val="none" w:sz="0" w:space="0" w:color="auto"/>
            <w:left w:val="none" w:sz="0" w:space="0" w:color="auto"/>
            <w:bottom w:val="none" w:sz="0" w:space="0" w:color="auto"/>
            <w:right w:val="none" w:sz="0" w:space="0" w:color="auto"/>
          </w:divBdr>
        </w:div>
        <w:div w:id="998926466">
          <w:marLeft w:val="640"/>
          <w:marRight w:val="0"/>
          <w:marTop w:val="0"/>
          <w:marBottom w:val="0"/>
          <w:divBdr>
            <w:top w:val="none" w:sz="0" w:space="0" w:color="auto"/>
            <w:left w:val="none" w:sz="0" w:space="0" w:color="auto"/>
            <w:bottom w:val="none" w:sz="0" w:space="0" w:color="auto"/>
            <w:right w:val="none" w:sz="0" w:space="0" w:color="auto"/>
          </w:divBdr>
        </w:div>
        <w:div w:id="1961567163">
          <w:marLeft w:val="640"/>
          <w:marRight w:val="0"/>
          <w:marTop w:val="0"/>
          <w:marBottom w:val="0"/>
          <w:divBdr>
            <w:top w:val="none" w:sz="0" w:space="0" w:color="auto"/>
            <w:left w:val="none" w:sz="0" w:space="0" w:color="auto"/>
            <w:bottom w:val="none" w:sz="0" w:space="0" w:color="auto"/>
            <w:right w:val="none" w:sz="0" w:space="0" w:color="auto"/>
          </w:divBdr>
        </w:div>
        <w:div w:id="1286617740">
          <w:marLeft w:val="640"/>
          <w:marRight w:val="0"/>
          <w:marTop w:val="0"/>
          <w:marBottom w:val="0"/>
          <w:divBdr>
            <w:top w:val="none" w:sz="0" w:space="0" w:color="auto"/>
            <w:left w:val="none" w:sz="0" w:space="0" w:color="auto"/>
            <w:bottom w:val="none" w:sz="0" w:space="0" w:color="auto"/>
            <w:right w:val="none" w:sz="0" w:space="0" w:color="auto"/>
          </w:divBdr>
        </w:div>
        <w:div w:id="728458066">
          <w:marLeft w:val="640"/>
          <w:marRight w:val="0"/>
          <w:marTop w:val="0"/>
          <w:marBottom w:val="0"/>
          <w:divBdr>
            <w:top w:val="none" w:sz="0" w:space="0" w:color="auto"/>
            <w:left w:val="none" w:sz="0" w:space="0" w:color="auto"/>
            <w:bottom w:val="none" w:sz="0" w:space="0" w:color="auto"/>
            <w:right w:val="none" w:sz="0" w:space="0" w:color="auto"/>
          </w:divBdr>
        </w:div>
        <w:div w:id="1837722923">
          <w:marLeft w:val="640"/>
          <w:marRight w:val="0"/>
          <w:marTop w:val="0"/>
          <w:marBottom w:val="0"/>
          <w:divBdr>
            <w:top w:val="none" w:sz="0" w:space="0" w:color="auto"/>
            <w:left w:val="none" w:sz="0" w:space="0" w:color="auto"/>
            <w:bottom w:val="none" w:sz="0" w:space="0" w:color="auto"/>
            <w:right w:val="none" w:sz="0" w:space="0" w:color="auto"/>
          </w:divBdr>
        </w:div>
        <w:div w:id="1039933535">
          <w:marLeft w:val="640"/>
          <w:marRight w:val="0"/>
          <w:marTop w:val="0"/>
          <w:marBottom w:val="0"/>
          <w:divBdr>
            <w:top w:val="none" w:sz="0" w:space="0" w:color="auto"/>
            <w:left w:val="none" w:sz="0" w:space="0" w:color="auto"/>
            <w:bottom w:val="none" w:sz="0" w:space="0" w:color="auto"/>
            <w:right w:val="none" w:sz="0" w:space="0" w:color="auto"/>
          </w:divBdr>
        </w:div>
        <w:div w:id="1622151146">
          <w:marLeft w:val="640"/>
          <w:marRight w:val="0"/>
          <w:marTop w:val="0"/>
          <w:marBottom w:val="0"/>
          <w:divBdr>
            <w:top w:val="none" w:sz="0" w:space="0" w:color="auto"/>
            <w:left w:val="none" w:sz="0" w:space="0" w:color="auto"/>
            <w:bottom w:val="none" w:sz="0" w:space="0" w:color="auto"/>
            <w:right w:val="none" w:sz="0" w:space="0" w:color="auto"/>
          </w:divBdr>
        </w:div>
        <w:div w:id="61173576">
          <w:marLeft w:val="640"/>
          <w:marRight w:val="0"/>
          <w:marTop w:val="0"/>
          <w:marBottom w:val="0"/>
          <w:divBdr>
            <w:top w:val="none" w:sz="0" w:space="0" w:color="auto"/>
            <w:left w:val="none" w:sz="0" w:space="0" w:color="auto"/>
            <w:bottom w:val="none" w:sz="0" w:space="0" w:color="auto"/>
            <w:right w:val="none" w:sz="0" w:space="0" w:color="auto"/>
          </w:divBdr>
        </w:div>
        <w:div w:id="862520861">
          <w:marLeft w:val="640"/>
          <w:marRight w:val="0"/>
          <w:marTop w:val="0"/>
          <w:marBottom w:val="0"/>
          <w:divBdr>
            <w:top w:val="none" w:sz="0" w:space="0" w:color="auto"/>
            <w:left w:val="none" w:sz="0" w:space="0" w:color="auto"/>
            <w:bottom w:val="none" w:sz="0" w:space="0" w:color="auto"/>
            <w:right w:val="none" w:sz="0" w:space="0" w:color="auto"/>
          </w:divBdr>
        </w:div>
        <w:div w:id="219022282">
          <w:marLeft w:val="640"/>
          <w:marRight w:val="0"/>
          <w:marTop w:val="0"/>
          <w:marBottom w:val="0"/>
          <w:divBdr>
            <w:top w:val="none" w:sz="0" w:space="0" w:color="auto"/>
            <w:left w:val="none" w:sz="0" w:space="0" w:color="auto"/>
            <w:bottom w:val="none" w:sz="0" w:space="0" w:color="auto"/>
            <w:right w:val="none" w:sz="0" w:space="0" w:color="auto"/>
          </w:divBdr>
        </w:div>
        <w:div w:id="1392459861">
          <w:marLeft w:val="640"/>
          <w:marRight w:val="0"/>
          <w:marTop w:val="0"/>
          <w:marBottom w:val="0"/>
          <w:divBdr>
            <w:top w:val="none" w:sz="0" w:space="0" w:color="auto"/>
            <w:left w:val="none" w:sz="0" w:space="0" w:color="auto"/>
            <w:bottom w:val="none" w:sz="0" w:space="0" w:color="auto"/>
            <w:right w:val="none" w:sz="0" w:space="0" w:color="auto"/>
          </w:divBdr>
        </w:div>
        <w:div w:id="673995389">
          <w:marLeft w:val="640"/>
          <w:marRight w:val="0"/>
          <w:marTop w:val="0"/>
          <w:marBottom w:val="0"/>
          <w:divBdr>
            <w:top w:val="none" w:sz="0" w:space="0" w:color="auto"/>
            <w:left w:val="none" w:sz="0" w:space="0" w:color="auto"/>
            <w:bottom w:val="none" w:sz="0" w:space="0" w:color="auto"/>
            <w:right w:val="none" w:sz="0" w:space="0" w:color="auto"/>
          </w:divBdr>
        </w:div>
        <w:div w:id="550044290">
          <w:marLeft w:val="640"/>
          <w:marRight w:val="0"/>
          <w:marTop w:val="0"/>
          <w:marBottom w:val="0"/>
          <w:divBdr>
            <w:top w:val="none" w:sz="0" w:space="0" w:color="auto"/>
            <w:left w:val="none" w:sz="0" w:space="0" w:color="auto"/>
            <w:bottom w:val="none" w:sz="0" w:space="0" w:color="auto"/>
            <w:right w:val="none" w:sz="0" w:space="0" w:color="auto"/>
          </w:divBdr>
        </w:div>
        <w:div w:id="1279682033">
          <w:marLeft w:val="640"/>
          <w:marRight w:val="0"/>
          <w:marTop w:val="0"/>
          <w:marBottom w:val="0"/>
          <w:divBdr>
            <w:top w:val="none" w:sz="0" w:space="0" w:color="auto"/>
            <w:left w:val="none" w:sz="0" w:space="0" w:color="auto"/>
            <w:bottom w:val="none" w:sz="0" w:space="0" w:color="auto"/>
            <w:right w:val="none" w:sz="0" w:space="0" w:color="auto"/>
          </w:divBdr>
        </w:div>
        <w:div w:id="1873153229">
          <w:marLeft w:val="640"/>
          <w:marRight w:val="0"/>
          <w:marTop w:val="0"/>
          <w:marBottom w:val="0"/>
          <w:divBdr>
            <w:top w:val="none" w:sz="0" w:space="0" w:color="auto"/>
            <w:left w:val="none" w:sz="0" w:space="0" w:color="auto"/>
            <w:bottom w:val="none" w:sz="0" w:space="0" w:color="auto"/>
            <w:right w:val="none" w:sz="0" w:space="0" w:color="auto"/>
          </w:divBdr>
        </w:div>
        <w:div w:id="773281840">
          <w:marLeft w:val="640"/>
          <w:marRight w:val="0"/>
          <w:marTop w:val="0"/>
          <w:marBottom w:val="0"/>
          <w:divBdr>
            <w:top w:val="none" w:sz="0" w:space="0" w:color="auto"/>
            <w:left w:val="none" w:sz="0" w:space="0" w:color="auto"/>
            <w:bottom w:val="none" w:sz="0" w:space="0" w:color="auto"/>
            <w:right w:val="none" w:sz="0" w:space="0" w:color="auto"/>
          </w:divBdr>
        </w:div>
        <w:div w:id="1546795520">
          <w:marLeft w:val="640"/>
          <w:marRight w:val="0"/>
          <w:marTop w:val="0"/>
          <w:marBottom w:val="0"/>
          <w:divBdr>
            <w:top w:val="none" w:sz="0" w:space="0" w:color="auto"/>
            <w:left w:val="none" w:sz="0" w:space="0" w:color="auto"/>
            <w:bottom w:val="none" w:sz="0" w:space="0" w:color="auto"/>
            <w:right w:val="none" w:sz="0" w:space="0" w:color="auto"/>
          </w:divBdr>
        </w:div>
        <w:div w:id="1027608679">
          <w:marLeft w:val="640"/>
          <w:marRight w:val="0"/>
          <w:marTop w:val="0"/>
          <w:marBottom w:val="0"/>
          <w:divBdr>
            <w:top w:val="none" w:sz="0" w:space="0" w:color="auto"/>
            <w:left w:val="none" w:sz="0" w:space="0" w:color="auto"/>
            <w:bottom w:val="none" w:sz="0" w:space="0" w:color="auto"/>
            <w:right w:val="none" w:sz="0" w:space="0" w:color="auto"/>
          </w:divBdr>
        </w:div>
        <w:div w:id="1209682534">
          <w:marLeft w:val="640"/>
          <w:marRight w:val="0"/>
          <w:marTop w:val="0"/>
          <w:marBottom w:val="0"/>
          <w:divBdr>
            <w:top w:val="none" w:sz="0" w:space="0" w:color="auto"/>
            <w:left w:val="none" w:sz="0" w:space="0" w:color="auto"/>
            <w:bottom w:val="none" w:sz="0" w:space="0" w:color="auto"/>
            <w:right w:val="none" w:sz="0" w:space="0" w:color="auto"/>
          </w:divBdr>
        </w:div>
        <w:div w:id="1476992244">
          <w:marLeft w:val="640"/>
          <w:marRight w:val="0"/>
          <w:marTop w:val="0"/>
          <w:marBottom w:val="0"/>
          <w:divBdr>
            <w:top w:val="none" w:sz="0" w:space="0" w:color="auto"/>
            <w:left w:val="none" w:sz="0" w:space="0" w:color="auto"/>
            <w:bottom w:val="none" w:sz="0" w:space="0" w:color="auto"/>
            <w:right w:val="none" w:sz="0" w:space="0" w:color="auto"/>
          </w:divBdr>
        </w:div>
        <w:div w:id="1217855913">
          <w:marLeft w:val="640"/>
          <w:marRight w:val="0"/>
          <w:marTop w:val="0"/>
          <w:marBottom w:val="0"/>
          <w:divBdr>
            <w:top w:val="none" w:sz="0" w:space="0" w:color="auto"/>
            <w:left w:val="none" w:sz="0" w:space="0" w:color="auto"/>
            <w:bottom w:val="none" w:sz="0" w:space="0" w:color="auto"/>
            <w:right w:val="none" w:sz="0" w:space="0" w:color="auto"/>
          </w:divBdr>
        </w:div>
        <w:div w:id="765153742">
          <w:marLeft w:val="640"/>
          <w:marRight w:val="0"/>
          <w:marTop w:val="0"/>
          <w:marBottom w:val="0"/>
          <w:divBdr>
            <w:top w:val="none" w:sz="0" w:space="0" w:color="auto"/>
            <w:left w:val="none" w:sz="0" w:space="0" w:color="auto"/>
            <w:bottom w:val="none" w:sz="0" w:space="0" w:color="auto"/>
            <w:right w:val="none" w:sz="0" w:space="0" w:color="auto"/>
          </w:divBdr>
        </w:div>
        <w:div w:id="1659452831">
          <w:marLeft w:val="640"/>
          <w:marRight w:val="0"/>
          <w:marTop w:val="0"/>
          <w:marBottom w:val="0"/>
          <w:divBdr>
            <w:top w:val="none" w:sz="0" w:space="0" w:color="auto"/>
            <w:left w:val="none" w:sz="0" w:space="0" w:color="auto"/>
            <w:bottom w:val="none" w:sz="0" w:space="0" w:color="auto"/>
            <w:right w:val="none" w:sz="0" w:space="0" w:color="auto"/>
          </w:divBdr>
        </w:div>
      </w:divsChild>
    </w:div>
    <w:div w:id="658316285">
      <w:bodyDiv w:val="1"/>
      <w:marLeft w:val="0"/>
      <w:marRight w:val="0"/>
      <w:marTop w:val="0"/>
      <w:marBottom w:val="0"/>
      <w:divBdr>
        <w:top w:val="none" w:sz="0" w:space="0" w:color="auto"/>
        <w:left w:val="none" w:sz="0" w:space="0" w:color="auto"/>
        <w:bottom w:val="none" w:sz="0" w:space="0" w:color="auto"/>
        <w:right w:val="none" w:sz="0" w:space="0" w:color="auto"/>
      </w:divBdr>
      <w:divsChild>
        <w:div w:id="198010401">
          <w:marLeft w:val="640"/>
          <w:marRight w:val="0"/>
          <w:marTop w:val="0"/>
          <w:marBottom w:val="0"/>
          <w:divBdr>
            <w:top w:val="none" w:sz="0" w:space="0" w:color="auto"/>
            <w:left w:val="none" w:sz="0" w:space="0" w:color="auto"/>
            <w:bottom w:val="none" w:sz="0" w:space="0" w:color="auto"/>
            <w:right w:val="none" w:sz="0" w:space="0" w:color="auto"/>
          </w:divBdr>
        </w:div>
        <w:div w:id="935209217">
          <w:marLeft w:val="640"/>
          <w:marRight w:val="0"/>
          <w:marTop w:val="0"/>
          <w:marBottom w:val="0"/>
          <w:divBdr>
            <w:top w:val="none" w:sz="0" w:space="0" w:color="auto"/>
            <w:left w:val="none" w:sz="0" w:space="0" w:color="auto"/>
            <w:bottom w:val="none" w:sz="0" w:space="0" w:color="auto"/>
            <w:right w:val="none" w:sz="0" w:space="0" w:color="auto"/>
          </w:divBdr>
        </w:div>
        <w:div w:id="697631172">
          <w:marLeft w:val="640"/>
          <w:marRight w:val="0"/>
          <w:marTop w:val="0"/>
          <w:marBottom w:val="0"/>
          <w:divBdr>
            <w:top w:val="none" w:sz="0" w:space="0" w:color="auto"/>
            <w:left w:val="none" w:sz="0" w:space="0" w:color="auto"/>
            <w:bottom w:val="none" w:sz="0" w:space="0" w:color="auto"/>
            <w:right w:val="none" w:sz="0" w:space="0" w:color="auto"/>
          </w:divBdr>
        </w:div>
        <w:div w:id="1322080660">
          <w:marLeft w:val="640"/>
          <w:marRight w:val="0"/>
          <w:marTop w:val="0"/>
          <w:marBottom w:val="0"/>
          <w:divBdr>
            <w:top w:val="none" w:sz="0" w:space="0" w:color="auto"/>
            <w:left w:val="none" w:sz="0" w:space="0" w:color="auto"/>
            <w:bottom w:val="none" w:sz="0" w:space="0" w:color="auto"/>
            <w:right w:val="none" w:sz="0" w:space="0" w:color="auto"/>
          </w:divBdr>
        </w:div>
        <w:div w:id="664162705">
          <w:marLeft w:val="640"/>
          <w:marRight w:val="0"/>
          <w:marTop w:val="0"/>
          <w:marBottom w:val="0"/>
          <w:divBdr>
            <w:top w:val="none" w:sz="0" w:space="0" w:color="auto"/>
            <w:left w:val="none" w:sz="0" w:space="0" w:color="auto"/>
            <w:bottom w:val="none" w:sz="0" w:space="0" w:color="auto"/>
            <w:right w:val="none" w:sz="0" w:space="0" w:color="auto"/>
          </w:divBdr>
        </w:div>
        <w:div w:id="1285237780">
          <w:marLeft w:val="640"/>
          <w:marRight w:val="0"/>
          <w:marTop w:val="0"/>
          <w:marBottom w:val="0"/>
          <w:divBdr>
            <w:top w:val="none" w:sz="0" w:space="0" w:color="auto"/>
            <w:left w:val="none" w:sz="0" w:space="0" w:color="auto"/>
            <w:bottom w:val="none" w:sz="0" w:space="0" w:color="auto"/>
            <w:right w:val="none" w:sz="0" w:space="0" w:color="auto"/>
          </w:divBdr>
        </w:div>
        <w:div w:id="248199959">
          <w:marLeft w:val="640"/>
          <w:marRight w:val="0"/>
          <w:marTop w:val="0"/>
          <w:marBottom w:val="0"/>
          <w:divBdr>
            <w:top w:val="none" w:sz="0" w:space="0" w:color="auto"/>
            <w:left w:val="none" w:sz="0" w:space="0" w:color="auto"/>
            <w:bottom w:val="none" w:sz="0" w:space="0" w:color="auto"/>
            <w:right w:val="none" w:sz="0" w:space="0" w:color="auto"/>
          </w:divBdr>
        </w:div>
        <w:div w:id="31073325">
          <w:marLeft w:val="640"/>
          <w:marRight w:val="0"/>
          <w:marTop w:val="0"/>
          <w:marBottom w:val="0"/>
          <w:divBdr>
            <w:top w:val="none" w:sz="0" w:space="0" w:color="auto"/>
            <w:left w:val="none" w:sz="0" w:space="0" w:color="auto"/>
            <w:bottom w:val="none" w:sz="0" w:space="0" w:color="auto"/>
            <w:right w:val="none" w:sz="0" w:space="0" w:color="auto"/>
          </w:divBdr>
        </w:div>
        <w:div w:id="1776516463">
          <w:marLeft w:val="640"/>
          <w:marRight w:val="0"/>
          <w:marTop w:val="0"/>
          <w:marBottom w:val="0"/>
          <w:divBdr>
            <w:top w:val="none" w:sz="0" w:space="0" w:color="auto"/>
            <w:left w:val="none" w:sz="0" w:space="0" w:color="auto"/>
            <w:bottom w:val="none" w:sz="0" w:space="0" w:color="auto"/>
            <w:right w:val="none" w:sz="0" w:space="0" w:color="auto"/>
          </w:divBdr>
        </w:div>
        <w:div w:id="1246575740">
          <w:marLeft w:val="640"/>
          <w:marRight w:val="0"/>
          <w:marTop w:val="0"/>
          <w:marBottom w:val="0"/>
          <w:divBdr>
            <w:top w:val="none" w:sz="0" w:space="0" w:color="auto"/>
            <w:left w:val="none" w:sz="0" w:space="0" w:color="auto"/>
            <w:bottom w:val="none" w:sz="0" w:space="0" w:color="auto"/>
            <w:right w:val="none" w:sz="0" w:space="0" w:color="auto"/>
          </w:divBdr>
        </w:div>
        <w:div w:id="81879910">
          <w:marLeft w:val="640"/>
          <w:marRight w:val="0"/>
          <w:marTop w:val="0"/>
          <w:marBottom w:val="0"/>
          <w:divBdr>
            <w:top w:val="none" w:sz="0" w:space="0" w:color="auto"/>
            <w:left w:val="none" w:sz="0" w:space="0" w:color="auto"/>
            <w:bottom w:val="none" w:sz="0" w:space="0" w:color="auto"/>
            <w:right w:val="none" w:sz="0" w:space="0" w:color="auto"/>
          </w:divBdr>
        </w:div>
        <w:div w:id="1794396805">
          <w:marLeft w:val="640"/>
          <w:marRight w:val="0"/>
          <w:marTop w:val="0"/>
          <w:marBottom w:val="0"/>
          <w:divBdr>
            <w:top w:val="none" w:sz="0" w:space="0" w:color="auto"/>
            <w:left w:val="none" w:sz="0" w:space="0" w:color="auto"/>
            <w:bottom w:val="none" w:sz="0" w:space="0" w:color="auto"/>
            <w:right w:val="none" w:sz="0" w:space="0" w:color="auto"/>
          </w:divBdr>
        </w:div>
        <w:div w:id="1699771430">
          <w:marLeft w:val="640"/>
          <w:marRight w:val="0"/>
          <w:marTop w:val="0"/>
          <w:marBottom w:val="0"/>
          <w:divBdr>
            <w:top w:val="none" w:sz="0" w:space="0" w:color="auto"/>
            <w:left w:val="none" w:sz="0" w:space="0" w:color="auto"/>
            <w:bottom w:val="none" w:sz="0" w:space="0" w:color="auto"/>
            <w:right w:val="none" w:sz="0" w:space="0" w:color="auto"/>
          </w:divBdr>
        </w:div>
        <w:div w:id="1863860565">
          <w:marLeft w:val="640"/>
          <w:marRight w:val="0"/>
          <w:marTop w:val="0"/>
          <w:marBottom w:val="0"/>
          <w:divBdr>
            <w:top w:val="none" w:sz="0" w:space="0" w:color="auto"/>
            <w:left w:val="none" w:sz="0" w:space="0" w:color="auto"/>
            <w:bottom w:val="none" w:sz="0" w:space="0" w:color="auto"/>
            <w:right w:val="none" w:sz="0" w:space="0" w:color="auto"/>
          </w:divBdr>
        </w:div>
        <w:div w:id="1737967408">
          <w:marLeft w:val="640"/>
          <w:marRight w:val="0"/>
          <w:marTop w:val="0"/>
          <w:marBottom w:val="0"/>
          <w:divBdr>
            <w:top w:val="none" w:sz="0" w:space="0" w:color="auto"/>
            <w:left w:val="none" w:sz="0" w:space="0" w:color="auto"/>
            <w:bottom w:val="none" w:sz="0" w:space="0" w:color="auto"/>
            <w:right w:val="none" w:sz="0" w:space="0" w:color="auto"/>
          </w:divBdr>
        </w:div>
        <w:div w:id="191070113">
          <w:marLeft w:val="640"/>
          <w:marRight w:val="0"/>
          <w:marTop w:val="0"/>
          <w:marBottom w:val="0"/>
          <w:divBdr>
            <w:top w:val="none" w:sz="0" w:space="0" w:color="auto"/>
            <w:left w:val="none" w:sz="0" w:space="0" w:color="auto"/>
            <w:bottom w:val="none" w:sz="0" w:space="0" w:color="auto"/>
            <w:right w:val="none" w:sz="0" w:space="0" w:color="auto"/>
          </w:divBdr>
        </w:div>
        <w:div w:id="1614287750">
          <w:marLeft w:val="640"/>
          <w:marRight w:val="0"/>
          <w:marTop w:val="0"/>
          <w:marBottom w:val="0"/>
          <w:divBdr>
            <w:top w:val="none" w:sz="0" w:space="0" w:color="auto"/>
            <w:left w:val="none" w:sz="0" w:space="0" w:color="auto"/>
            <w:bottom w:val="none" w:sz="0" w:space="0" w:color="auto"/>
            <w:right w:val="none" w:sz="0" w:space="0" w:color="auto"/>
          </w:divBdr>
        </w:div>
        <w:div w:id="278266270">
          <w:marLeft w:val="640"/>
          <w:marRight w:val="0"/>
          <w:marTop w:val="0"/>
          <w:marBottom w:val="0"/>
          <w:divBdr>
            <w:top w:val="none" w:sz="0" w:space="0" w:color="auto"/>
            <w:left w:val="none" w:sz="0" w:space="0" w:color="auto"/>
            <w:bottom w:val="none" w:sz="0" w:space="0" w:color="auto"/>
            <w:right w:val="none" w:sz="0" w:space="0" w:color="auto"/>
          </w:divBdr>
        </w:div>
        <w:div w:id="123425346">
          <w:marLeft w:val="640"/>
          <w:marRight w:val="0"/>
          <w:marTop w:val="0"/>
          <w:marBottom w:val="0"/>
          <w:divBdr>
            <w:top w:val="none" w:sz="0" w:space="0" w:color="auto"/>
            <w:left w:val="none" w:sz="0" w:space="0" w:color="auto"/>
            <w:bottom w:val="none" w:sz="0" w:space="0" w:color="auto"/>
            <w:right w:val="none" w:sz="0" w:space="0" w:color="auto"/>
          </w:divBdr>
        </w:div>
        <w:div w:id="1157039364">
          <w:marLeft w:val="640"/>
          <w:marRight w:val="0"/>
          <w:marTop w:val="0"/>
          <w:marBottom w:val="0"/>
          <w:divBdr>
            <w:top w:val="none" w:sz="0" w:space="0" w:color="auto"/>
            <w:left w:val="none" w:sz="0" w:space="0" w:color="auto"/>
            <w:bottom w:val="none" w:sz="0" w:space="0" w:color="auto"/>
            <w:right w:val="none" w:sz="0" w:space="0" w:color="auto"/>
          </w:divBdr>
        </w:div>
        <w:div w:id="1644695455">
          <w:marLeft w:val="640"/>
          <w:marRight w:val="0"/>
          <w:marTop w:val="0"/>
          <w:marBottom w:val="0"/>
          <w:divBdr>
            <w:top w:val="none" w:sz="0" w:space="0" w:color="auto"/>
            <w:left w:val="none" w:sz="0" w:space="0" w:color="auto"/>
            <w:bottom w:val="none" w:sz="0" w:space="0" w:color="auto"/>
            <w:right w:val="none" w:sz="0" w:space="0" w:color="auto"/>
          </w:divBdr>
        </w:div>
        <w:div w:id="1539197339">
          <w:marLeft w:val="640"/>
          <w:marRight w:val="0"/>
          <w:marTop w:val="0"/>
          <w:marBottom w:val="0"/>
          <w:divBdr>
            <w:top w:val="none" w:sz="0" w:space="0" w:color="auto"/>
            <w:left w:val="none" w:sz="0" w:space="0" w:color="auto"/>
            <w:bottom w:val="none" w:sz="0" w:space="0" w:color="auto"/>
            <w:right w:val="none" w:sz="0" w:space="0" w:color="auto"/>
          </w:divBdr>
        </w:div>
        <w:div w:id="1564869525">
          <w:marLeft w:val="640"/>
          <w:marRight w:val="0"/>
          <w:marTop w:val="0"/>
          <w:marBottom w:val="0"/>
          <w:divBdr>
            <w:top w:val="none" w:sz="0" w:space="0" w:color="auto"/>
            <w:left w:val="none" w:sz="0" w:space="0" w:color="auto"/>
            <w:bottom w:val="none" w:sz="0" w:space="0" w:color="auto"/>
            <w:right w:val="none" w:sz="0" w:space="0" w:color="auto"/>
          </w:divBdr>
        </w:div>
        <w:div w:id="1759520990">
          <w:marLeft w:val="640"/>
          <w:marRight w:val="0"/>
          <w:marTop w:val="0"/>
          <w:marBottom w:val="0"/>
          <w:divBdr>
            <w:top w:val="none" w:sz="0" w:space="0" w:color="auto"/>
            <w:left w:val="none" w:sz="0" w:space="0" w:color="auto"/>
            <w:bottom w:val="none" w:sz="0" w:space="0" w:color="auto"/>
            <w:right w:val="none" w:sz="0" w:space="0" w:color="auto"/>
          </w:divBdr>
        </w:div>
        <w:div w:id="1849363761">
          <w:marLeft w:val="640"/>
          <w:marRight w:val="0"/>
          <w:marTop w:val="0"/>
          <w:marBottom w:val="0"/>
          <w:divBdr>
            <w:top w:val="none" w:sz="0" w:space="0" w:color="auto"/>
            <w:left w:val="none" w:sz="0" w:space="0" w:color="auto"/>
            <w:bottom w:val="none" w:sz="0" w:space="0" w:color="auto"/>
            <w:right w:val="none" w:sz="0" w:space="0" w:color="auto"/>
          </w:divBdr>
        </w:div>
        <w:div w:id="315646298">
          <w:marLeft w:val="640"/>
          <w:marRight w:val="0"/>
          <w:marTop w:val="0"/>
          <w:marBottom w:val="0"/>
          <w:divBdr>
            <w:top w:val="none" w:sz="0" w:space="0" w:color="auto"/>
            <w:left w:val="none" w:sz="0" w:space="0" w:color="auto"/>
            <w:bottom w:val="none" w:sz="0" w:space="0" w:color="auto"/>
            <w:right w:val="none" w:sz="0" w:space="0" w:color="auto"/>
          </w:divBdr>
        </w:div>
        <w:div w:id="1736932030">
          <w:marLeft w:val="640"/>
          <w:marRight w:val="0"/>
          <w:marTop w:val="0"/>
          <w:marBottom w:val="0"/>
          <w:divBdr>
            <w:top w:val="none" w:sz="0" w:space="0" w:color="auto"/>
            <w:left w:val="none" w:sz="0" w:space="0" w:color="auto"/>
            <w:bottom w:val="none" w:sz="0" w:space="0" w:color="auto"/>
            <w:right w:val="none" w:sz="0" w:space="0" w:color="auto"/>
          </w:divBdr>
        </w:div>
        <w:div w:id="1830709729">
          <w:marLeft w:val="640"/>
          <w:marRight w:val="0"/>
          <w:marTop w:val="0"/>
          <w:marBottom w:val="0"/>
          <w:divBdr>
            <w:top w:val="none" w:sz="0" w:space="0" w:color="auto"/>
            <w:left w:val="none" w:sz="0" w:space="0" w:color="auto"/>
            <w:bottom w:val="none" w:sz="0" w:space="0" w:color="auto"/>
            <w:right w:val="none" w:sz="0" w:space="0" w:color="auto"/>
          </w:divBdr>
        </w:div>
        <w:div w:id="294871782">
          <w:marLeft w:val="640"/>
          <w:marRight w:val="0"/>
          <w:marTop w:val="0"/>
          <w:marBottom w:val="0"/>
          <w:divBdr>
            <w:top w:val="none" w:sz="0" w:space="0" w:color="auto"/>
            <w:left w:val="none" w:sz="0" w:space="0" w:color="auto"/>
            <w:bottom w:val="none" w:sz="0" w:space="0" w:color="auto"/>
            <w:right w:val="none" w:sz="0" w:space="0" w:color="auto"/>
          </w:divBdr>
        </w:div>
        <w:div w:id="711614326">
          <w:marLeft w:val="640"/>
          <w:marRight w:val="0"/>
          <w:marTop w:val="0"/>
          <w:marBottom w:val="0"/>
          <w:divBdr>
            <w:top w:val="none" w:sz="0" w:space="0" w:color="auto"/>
            <w:left w:val="none" w:sz="0" w:space="0" w:color="auto"/>
            <w:bottom w:val="none" w:sz="0" w:space="0" w:color="auto"/>
            <w:right w:val="none" w:sz="0" w:space="0" w:color="auto"/>
          </w:divBdr>
        </w:div>
        <w:div w:id="1747916464">
          <w:marLeft w:val="640"/>
          <w:marRight w:val="0"/>
          <w:marTop w:val="0"/>
          <w:marBottom w:val="0"/>
          <w:divBdr>
            <w:top w:val="none" w:sz="0" w:space="0" w:color="auto"/>
            <w:left w:val="none" w:sz="0" w:space="0" w:color="auto"/>
            <w:bottom w:val="none" w:sz="0" w:space="0" w:color="auto"/>
            <w:right w:val="none" w:sz="0" w:space="0" w:color="auto"/>
          </w:divBdr>
        </w:div>
        <w:div w:id="1605460808">
          <w:marLeft w:val="640"/>
          <w:marRight w:val="0"/>
          <w:marTop w:val="0"/>
          <w:marBottom w:val="0"/>
          <w:divBdr>
            <w:top w:val="none" w:sz="0" w:space="0" w:color="auto"/>
            <w:left w:val="none" w:sz="0" w:space="0" w:color="auto"/>
            <w:bottom w:val="none" w:sz="0" w:space="0" w:color="auto"/>
            <w:right w:val="none" w:sz="0" w:space="0" w:color="auto"/>
          </w:divBdr>
        </w:div>
        <w:div w:id="1596668088">
          <w:marLeft w:val="640"/>
          <w:marRight w:val="0"/>
          <w:marTop w:val="0"/>
          <w:marBottom w:val="0"/>
          <w:divBdr>
            <w:top w:val="none" w:sz="0" w:space="0" w:color="auto"/>
            <w:left w:val="none" w:sz="0" w:space="0" w:color="auto"/>
            <w:bottom w:val="none" w:sz="0" w:space="0" w:color="auto"/>
            <w:right w:val="none" w:sz="0" w:space="0" w:color="auto"/>
          </w:divBdr>
        </w:div>
        <w:div w:id="74278497">
          <w:marLeft w:val="640"/>
          <w:marRight w:val="0"/>
          <w:marTop w:val="0"/>
          <w:marBottom w:val="0"/>
          <w:divBdr>
            <w:top w:val="none" w:sz="0" w:space="0" w:color="auto"/>
            <w:left w:val="none" w:sz="0" w:space="0" w:color="auto"/>
            <w:bottom w:val="none" w:sz="0" w:space="0" w:color="auto"/>
            <w:right w:val="none" w:sz="0" w:space="0" w:color="auto"/>
          </w:divBdr>
        </w:div>
        <w:div w:id="1332223935">
          <w:marLeft w:val="640"/>
          <w:marRight w:val="0"/>
          <w:marTop w:val="0"/>
          <w:marBottom w:val="0"/>
          <w:divBdr>
            <w:top w:val="none" w:sz="0" w:space="0" w:color="auto"/>
            <w:left w:val="none" w:sz="0" w:space="0" w:color="auto"/>
            <w:bottom w:val="none" w:sz="0" w:space="0" w:color="auto"/>
            <w:right w:val="none" w:sz="0" w:space="0" w:color="auto"/>
          </w:divBdr>
        </w:div>
        <w:div w:id="1685010822">
          <w:marLeft w:val="640"/>
          <w:marRight w:val="0"/>
          <w:marTop w:val="0"/>
          <w:marBottom w:val="0"/>
          <w:divBdr>
            <w:top w:val="none" w:sz="0" w:space="0" w:color="auto"/>
            <w:left w:val="none" w:sz="0" w:space="0" w:color="auto"/>
            <w:bottom w:val="none" w:sz="0" w:space="0" w:color="auto"/>
            <w:right w:val="none" w:sz="0" w:space="0" w:color="auto"/>
          </w:divBdr>
        </w:div>
        <w:div w:id="1466385523">
          <w:marLeft w:val="640"/>
          <w:marRight w:val="0"/>
          <w:marTop w:val="0"/>
          <w:marBottom w:val="0"/>
          <w:divBdr>
            <w:top w:val="none" w:sz="0" w:space="0" w:color="auto"/>
            <w:left w:val="none" w:sz="0" w:space="0" w:color="auto"/>
            <w:bottom w:val="none" w:sz="0" w:space="0" w:color="auto"/>
            <w:right w:val="none" w:sz="0" w:space="0" w:color="auto"/>
          </w:divBdr>
        </w:div>
        <w:div w:id="62678417">
          <w:marLeft w:val="640"/>
          <w:marRight w:val="0"/>
          <w:marTop w:val="0"/>
          <w:marBottom w:val="0"/>
          <w:divBdr>
            <w:top w:val="none" w:sz="0" w:space="0" w:color="auto"/>
            <w:left w:val="none" w:sz="0" w:space="0" w:color="auto"/>
            <w:bottom w:val="none" w:sz="0" w:space="0" w:color="auto"/>
            <w:right w:val="none" w:sz="0" w:space="0" w:color="auto"/>
          </w:divBdr>
        </w:div>
        <w:div w:id="77799532">
          <w:marLeft w:val="640"/>
          <w:marRight w:val="0"/>
          <w:marTop w:val="0"/>
          <w:marBottom w:val="0"/>
          <w:divBdr>
            <w:top w:val="none" w:sz="0" w:space="0" w:color="auto"/>
            <w:left w:val="none" w:sz="0" w:space="0" w:color="auto"/>
            <w:bottom w:val="none" w:sz="0" w:space="0" w:color="auto"/>
            <w:right w:val="none" w:sz="0" w:space="0" w:color="auto"/>
          </w:divBdr>
        </w:div>
        <w:div w:id="1392926895">
          <w:marLeft w:val="640"/>
          <w:marRight w:val="0"/>
          <w:marTop w:val="0"/>
          <w:marBottom w:val="0"/>
          <w:divBdr>
            <w:top w:val="none" w:sz="0" w:space="0" w:color="auto"/>
            <w:left w:val="none" w:sz="0" w:space="0" w:color="auto"/>
            <w:bottom w:val="none" w:sz="0" w:space="0" w:color="auto"/>
            <w:right w:val="none" w:sz="0" w:space="0" w:color="auto"/>
          </w:divBdr>
        </w:div>
        <w:div w:id="963385771">
          <w:marLeft w:val="640"/>
          <w:marRight w:val="0"/>
          <w:marTop w:val="0"/>
          <w:marBottom w:val="0"/>
          <w:divBdr>
            <w:top w:val="none" w:sz="0" w:space="0" w:color="auto"/>
            <w:left w:val="none" w:sz="0" w:space="0" w:color="auto"/>
            <w:bottom w:val="none" w:sz="0" w:space="0" w:color="auto"/>
            <w:right w:val="none" w:sz="0" w:space="0" w:color="auto"/>
          </w:divBdr>
        </w:div>
        <w:div w:id="961233613">
          <w:marLeft w:val="640"/>
          <w:marRight w:val="0"/>
          <w:marTop w:val="0"/>
          <w:marBottom w:val="0"/>
          <w:divBdr>
            <w:top w:val="none" w:sz="0" w:space="0" w:color="auto"/>
            <w:left w:val="none" w:sz="0" w:space="0" w:color="auto"/>
            <w:bottom w:val="none" w:sz="0" w:space="0" w:color="auto"/>
            <w:right w:val="none" w:sz="0" w:space="0" w:color="auto"/>
          </w:divBdr>
        </w:div>
        <w:div w:id="1049767994">
          <w:marLeft w:val="640"/>
          <w:marRight w:val="0"/>
          <w:marTop w:val="0"/>
          <w:marBottom w:val="0"/>
          <w:divBdr>
            <w:top w:val="none" w:sz="0" w:space="0" w:color="auto"/>
            <w:left w:val="none" w:sz="0" w:space="0" w:color="auto"/>
            <w:bottom w:val="none" w:sz="0" w:space="0" w:color="auto"/>
            <w:right w:val="none" w:sz="0" w:space="0" w:color="auto"/>
          </w:divBdr>
        </w:div>
        <w:div w:id="781612635">
          <w:marLeft w:val="640"/>
          <w:marRight w:val="0"/>
          <w:marTop w:val="0"/>
          <w:marBottom w:val="0"/>
          <w:divBdr>
            <w:top w:val="none" w:sz="0" w:space="0" w:color="auto"/>
            <w:left w:val="none" w:sz="0" w:space="0" w:color="auto"/>
            <w:bottom w:val="none" w:sz="0" w:space="0" w:color="auto"/>
            <w:right w:val="none" w:sz="0" w:space="0" w:color="auto"/>
          </w:divBdr>
        </w:div>
        <w:div w:id="478309116">
          <w:marLeft w:val="640"/>
          <w:marRight w:val="0"/>
          <w:marTop w:val="0"/>
          <w:marBottom w:val="0"/>
          <w:divBdr>
            <w:top w:val="none" w:sz="0" w:space="0" w:color="auto"/>
            <w:left w:val="none" w:sz="0" w:space="0" w:color="auto"/>
            <w:bottom w:val="none" w:sz="0" w:space="0" w:color="auto"/>
            <w:right w:val="none" w:sz="0" w:space="0" w:color="auto"/>
          </w:divBdr>
        </w:div>
        <w:div w:id="1768697184">
          <w:marLeft w:val="640"/>
          <w:marRight w:val="0"/>
          <w:marTop w:val="0"/>
          <w:marBottom w:val="0"/>
          <w:divBdr>
            <w:top w:val="none" w:sz="0" w:space="0" w:color="auto"/>
            <w:left w:val="none" w:sz="0" w:space="0" w:color="auto"/>
            <w:bottom w:val="none" w:sz="0" w:space="0" w:color="auto"/>
            <w:right w:val="none" w:sz="0" w:space="0" w:color="auto"/>
          </w:divBdr>
        </w:div>
        <w:div w:id="1086078375">
          <w:marLeft w:val="640"/>
          <w:marRight w:val="0"/>
          <w:marTop w:val="0"/>
          <w:marBottom w:val="0"/>
          <w:divBdr>
            <w:top w:val="none" w:sz="0" w:space="0" w:color="auto"/>
            <w:left w:val="none" w:sz="0" w:space="0" w:color="auto"/>
            <w:bottom w:val="none" w:sz="0" w:space="0" w:color="auto"/>
            <w:right w:val="none" w:sz="0" w:space="0" w:color="auto"/>
          </w:divBdr>
        </w:div>
        <w:div w:id="1043822470">
          <w:marLeft w:val="640"/>
          <w:marRight w:val="0"/>
          <w:marTop w:val="0"/>
          <w:marBottom w:val="0"/>
          <w:divBdr>
            <w:top w:val="none" w:sz="0" w:space="0" w:color="auto"/>
            <w:left w:val="none" w:sz="0" w:space="0" w:color="auto"/>
            <w:bottom w:val="none" w:sz="0" w:space="0" w:color="auto"/>
            <w:right w:val="none" w:sz="0" w:space="0" w:color="auto"/>
          </w:divBdr>
        </w:div>
        <w:div w:id="1981686406">
          <w:marLeft w:val="640"/>
          <w:marRight w:val="0"/>
          <w:marTop w:val="0"/>
          <w:marBottom w:val="0"/>
          <w:divBdr>
            <w:top w:val="none" w:sz="0" w:space="0" w:color="auto"/>
            <w:left w:val="none" w:sz="0" w:space="0" w:color="auto"/>
            <w:bottom w:val="none" w:sz="0" w:space="0" w:color="auto"/>
            <w:right w:val="none" w:sz="0" w:space="0" w:color="auto"/>
          </w:divBdr>
        </w:div>
        <w:div w:id="193271830">
          <w:marLeft w:val="640"/>
          <w:marRight w:val="0"/>
          <w:marTop w:val="0"/>
          <w:marBottom w:val="0"/>
          <w:divBdr>
            <w:top w:val="none" w:sz="0" w:space="0" w:color="auto"/>
            <w:left w:val="none" w:sz="0" w:space="0" w:color="auto"/>
            <w:bottom w:val="none" w:sz="0" w:space="0" w:color="auto"/>
            <w:right w:val="none" w:sz="0" w:space="0" w:color="auto"/>
          </w:divBdr>
        </w:div>
        <w:div w:id="134571055">
          <w:marLeft w:val="640"/>
          <w:marRight w:val="0"/>
          <w:marTop w:val="0"/>
          <w:marBottom w:val="0"/>
          <w:divBdr>
            <w:top w:val="none" w:sz="0" w:space="0" w:color="auto"/>
            <w:left w:val="none" w:sz="0" w:space="0" w:color="auto"/>
            <w:bottom w:val="none" w:sz="0" w:space="0" w:color="auto"/>
            <w:right w:val="none" w:sz="0" w:space="0" w:color="auto"/>
          </w:divBdr>
        </w:div>
        <w:div w:id="1971858109">
          <w:marLeft w:val="640"/>
          <w:marRight w:val="0"/>
          <w:marTop w:val="0"/>
          <w:marBottom w:val="0"/>
          <w:divBdr>
            <w:top w:val="none" w:sz="0" w:space="0" w:color="auto"/>
            <w:left w:val="none" w:sz="0" w:space="0" w:color="auto"/>
            <w:bottom w:val="none" w:sz="0" w:space="0" w:color="auto"/>
            <w:right w:val="none" w:sz="0" w:space="0" w:color="auto"/>
          </w:divBdr>
        </w:div>
        <w:div w:id="701370232">
          <w:marLeft w:val="640"/>
          <w:marRight w:val="0"/>
          <w:marTop w:val="0"/>
          <w:marBottom w:val="0"/>
          <w:divBdr>
            <w:top w:val="none" w:sz="0" w:space="0" w:color="auto"/>
            <w:left w:val="none" w:sz="0" w:space="0" w:color="auto"/>
            <w:bottom w:val="none" w:sz="0" w:space="0" w:color="auto"/>
            <w:right w:val="none" w:sz="0" w:space="0" w:color="auto"/>
          </w:divBdr>
        </w:div>
        <w:div w:id="1750692903">
          <w:marLeft w:val="640"/>
          <w:marRight w:val="0"/>
          <w:marTop w:val="0"/>
          <w:marBottom w:val="0"/>
          <w:divBdr>
            <w:top w:val="none" w:sz="0" w:space="0" w:color="auto"/>
            <w:left w:val="none" w:sz="0" w:space="0" w:color="auto"/>
            <w:bottom w:val="none" w:sz="0" w:space="0" w:color="auto"/>
            <w:right w:val="none" w:sz="0" w:space="0" w:color="auto"/>
          </w:divBdr>
        </w:div>
        <w:div w:id="455687526">
          <w:marLeft w:val="640"/>
          <w:marRight w:val="0"/>
          <w:marTop w:val="0"/>
          <w:marBottom w:val="0"/>
          <w:divBdr>
            <w:top w:val="none" w:sz="0" w:space="0" w:color="auto"/>
            <w:left w:val="none" w:sz="0" w:space="0" w:color="auto"/>
            <w:bottom w:val="none" w:sz="0" w:space="0" w:color="auto"/>
            <w:right w:val="none" w:sz="0" w:space="0" w:color="auto"/>
          </w:divBdr>
        </w:div>
        <w:div w:id="2041592523">
          <w:marLeft w:val="640"/>
          <w:marRight w:val="0"/>
          <w:marTop w:val="0"/>
          <w:marBottom w:val="0"/>
          <w:divBdr>
            <w:top w:val="none" w:sz="0" w:space="0" w:color="auto"/>
            <w:left w:val="none" w:sz="0" w:space="0" w:color="auto"/>
            <w:bottom w:val="none" w:sz="0" w:space="0" w:color="auto"/>
            <w:right w:val="none" w:sz="0" w:space="0" w:color="auto"/>
          </w:divBdr>
        </w:div>
        <w:div w:id="284122790">
          <w:marLeft w:val="640"/>
          <w:marRight w:val="0"/>
          <w:marTop w:val="0"/>
          <w:marBottom w:val="0"/>
          <w:divBdr>
            <w:top w:val="none" w:sz="0" w:space="0" w:color="auto"/>
            <w:left w:val="none" w:sz="0" w:space="0" w:color="auto"/>
            <w:bottom w:val="none" w:sz="0" w:space="0" w:color="auto"/>
            <w:right w:val="none" w:sz="0" w:space="0" w:color="auto"/>
          </w:divBdr>
        </w:div>
        <w:div w:id="1027373168">
          <w:marLeft w:val="640"/>
          <w:marRight w:val="0"/>
          <w:marTop w:val="0"/>
          <w:marBottom w:val="0"/>
          <w:divBdr>
            <w:top w:val="none" w:sz="0" w:space="0" w:color="auto"/>
            <w:left w:val="none" w:sz="0" w:space="0" w:color="auto"/>
            <w:bottom w:val="none" w:sz="0" w:space="0" w:color="auto"/>
            <w:right w:val="none" w:sz="0" w:space="0" w:color="auto"/>
          </w:divBdr>
        </w:div>
        <w:div w:id="397165587">
          <w:marLeft w:val="640"/>
          <w:marRight w:val="0"/>
          <w:marTop w:val="0"/>
          <w:marBottom w:val="0"/>
          <w:divBdr>
            <w:top w:val="none" w:sz="0" w:space="0" w:color="auto"/>
            <w:left w:val="none" w:sz="0" w:space="0" w:color="auto"/>
            <w:bottom w:val="none" w:sz="0" w:space="0" w:color="auto"/>
            <w:right w:val="none" w:sz="0" w:space="0" w:color="auto"/>
          </w:divBdr>
        </w:div>
        <w:div w:id="947930596">
          <w:marLeft w:val="640"/>
          <w:marRight w:val="0"/>
          <w:marTop w:val="0"/>
          <w:marBottom w:val="0"/>
          <w:divBdr>
            <w:top w:val="none" w:sz="0" w:space="0" w:color="auto"/>
            <w:left w:val="none" w:sz="0" w:space="0" w:color="auto"/>
            <w:bottom w:val="none" w:sz="0" w:space="0" w:color="auto"/>
            <w:right w:val="none" w:sz="0" w:space="0" w:color="auto"/>
          </w:divBdr>
        </w:div>
        <w:div w:id="1802923043">
          <w:marLeft w:val="640"/>
          <w:marRight w:val="0"/>
          <w:marTop w:val="0"/>
          <w:marBottom w:val="0"/>
          <w:divBdr>
            <w:top w:val="none" w:sz="0" w:space="0" w:color="auto"/>
            <w:left w:val="none" w:sz="0" w:space="0" w:color="auto"/>
            <w:bottom w:val="none" w:sz="0" w:space="0" w:color="auto"/>
            <w:right w:val="none" w:sz="0" w:space="0" w:color="auto"/>
          </w:divBdr>
        </w:div>
        <w:div w:id="329332465">
          <w:marLeft w:val="640"/>
          <w:marRight w:val="0"/>
          <w:marTop w:val="0"/>
          <w:marBottom w:val="0"/>
          <w:divBdr>
            <w:top w:val="none" w:sz="0" w:space="0" w:color="auto"/>
            <w:left w:val="none" w:sz="0" w:space="0" w:color="auto"/>
            <w:bottom w:val="none" w:sz="0" w:space="0" w:color="auto"/>
            <w:right w:val="none" w:sz="0" w:space="0" w:color="auto"/>
          </w:divBdr>
        </w:div>
        <w:div w:id="1494492204">
          <w:marLeft w:val="640"/>
          <w:marRight w:val="0"/>
          <w:marTop w:val="0"/>
          <w:marBottom w:val="0"/>
          <w:divBdr>
            <w:top w:val="none" w:sz="0" w:space="0" w:color="auto"/>
            <w:left w:val="none" w:sz="0" w:space="0" w:color="auto"/>
            <w:bottom w:val="none" w:sz="0" w:space="0" w:color="auto"/>
            <w:right w:val="none" w:sz="0" w:space="0" w:color="auto"/>
          </w:divBdr>
        </w:div>
        <w:div w:id="759835320">
          <w:marLeft w:val="640"/>
          <w:marRight w:val="0"/>
          <w:marTop w:val="0"/>
          <w:marBottom w:val="0"/>
          <w:divBdr>
            <w:top w:val="none" w:sz="0" w:space="0" w:color="auto"/>
            <w:left w:val="none" w:sz="0" w:space="0" w:color="auto"/>
            <w:bottom w:val="none" w:sz="0" w:space="0" w:color="auto"/>
            <w:right w:val="none" w:sz="0" w:space="0" w:color="auto"/>
          </w:divBdr>
        </w:div>
        <w:div w:id="1454404947">
          <w:marLeft w:val="640"/>
          <w:marRight w:val="0"/>
          <w:marTop w:val="0"/>
          <w:marBottom w:val="0"/>
          <w:divBdr>
            <w:top w:val="none" w:sz="0" w:space="0" w:color="auto"/>
            <w:left w:val="none" w:sz="0" w:space="0" w:color="auto"/>
            <w:bottom w:val="none" w:sz="0" w:space="0" w:color="auto"/>
            <w:right w:val="none" w:sz="0" w:space="0" w:color="auto"/>
          </w:divBdr>
        </w:div>
        <w:div w:id="604386455">
          <w:marLeft w:val="640"/>
          <w:marRight w:val="0"/>
          <w:marTop w:val="0"/>
          <w:marBottom w:val="0"/>
          <w:divBdr>
            <w:top w:val="none" w:sz="0" w:space="0" w:color="auto"/>
            <w:left w:val="none" w:sz="0" w:space="0" w:color="auto"/>
            <w:bottom w:val="none" w:sz="0" w:space="0" w:color="auto"/>
            <w:right w:val="none" w:sz="0" w:space="0" w:color="auto"/>
          </w:divBdr>
        </w:div>
        <w:div w:id="347484590">
          <w:marLeft w:val="640"/>
          <w:marRight w:val="0"/>
          <w:marTop w:val="0"/>
          <w:marBottom w:val="0"/>
          <w:divBdr>
            <w:top w:val="none" w:sz="0" w:space="0" w:color="auto"/>
            <w:left w:val="none" w:sz="0" w:space="0" w:color="auto"/>
            <w:bottom w:val="none" w:sz="0" w:space="0" w:color="auto"/>
            <w:right w:val="none" w:sz="0" w:space="0" w:color="auto"/>
          </w:divBdr>
        </w:div>
        <w:div w:id="1989093542">
          <w:marLeft w:val="640"/>
          <w:marRight w:val="0"/>
          <w:marTop w:val="0"/>
          <w:marBottom w:val="0"/>
          <w:divBdr>
            <w:top w:val="none" w:sz="0" w:space="0" w:color="auto"/>
            <w:left w:val="none" w:sz="0" w:space="0" w:color="auto"/>
            <w:bottom w:val="none" w:sz="0" w:space="0" w:color="auto"/>
            <w:right w:val="none" w:sz="0" w:space="0" w:color="auto"/>
          </w:divBdr>
        </w:div>
        <w:div w:id="1967346500">
          <w:marLeft w:val="640"/>
          <w:marRight w:val="0"/>
          <w:marTop w:val="0"/>
          <w:marBottom w:val="0"/>
          <w:divBdr>
            <w:top w:val="none" w:sz="0" w:space="0" w:color="auto"/>
            <w:left w:val="none" w:sz="0" w:space="0" w:color="auto"/>
            <w:bottom w:val="none" w:sz="0" w:space="0" w:color="auto"/>
            <w:right w:val="none" w:sz="0" w:space="0" w:color="auto"/>
          </w:divBdr>
        </w:div>
        <w:div w:id="89860277">
          <w:marLeft w:val="640"/>
          <w:marRight w:val="0"/>
          <w:marTop w:val="0"/>
          <w:marBottom w:val="0"/>
          <w:divBdr>
            <w:top w:val="none" w:sz="0" w:space="0" w:color="auto"/>
            <w:left w:val="none" w:sz="0" w:space="0" w:color="auto"/>
            <w:bottom w:val="none" w:sz="0" w:space="0" w:color="auto"/>
            <w:right w:val="none" w:sz="0" w:space="0" w:color="auto"/>
          </w:divBdr>
        </w:div>
        <w:div w:id="1295451328">
          <w:marLeft w:val="640"/>
          <w:marRight w:val="0"/>
          <w:marTop w:val="0"/>
          <w:marBottom w:val="0"/>
          <w:divBdr>
            <w:top w:val="none" w:sz="0" w:space="0" w:color="auto"/>
            <w:left w:val="none" w:sz="0" w:space="0" w:color="auto"/>
            <w:bottom w:val="none" w:sz="0" w:space="0" w:color="auto"/>
            <w:right w:val="none" w:sz="0" w:space="0" w:color="auto"/>
          </w:divBdr>
        </w:div>
        <w:div w:id="974484461">
          <w:marLeft w:val="640"/>
          <w:marRight w:val="0"/>
          <w:marTop w:val="0"/>
          <w:marBottom w:val="0"/>
          <w:divBdr>
            <w:top w:val="none" w:sz="0" w:space="0" w:color="auto"/>
            <w:left w:val="none" w:sz="0" w:space="0" w:color="auto"/>
            <w:bottom w:val="none" w:sz="0" w:space="0" w:color="auto"/>
            <w:right w:val="none" w:sz="0" w:space="0" w:color="auto"/>
          </w:divBdr>
        </w:div>
        <w:div w:id="1987272044">
          <w:marLeft w:val="640"/>
          <w:marRight w:val="0"/>
          <w:marTop w:val="0"/>
          <w:marBottom w:val="0"/>
          <w:divBdr>
            <w:top w:val="none" w:sz="0" w:space="0" w:color="auto"/>
            <w:left w:val="none" w:sz="0" w:space="0" w:color="auto"/>
            <w:bottom w:val="none" w:sz="0" w:space="0" w:color="auto"/>
            <w:right w:val="none" w:sz="0" w:space="0" w:color="auto"/>
          </w:divBdr>
        </w:div>
        <w:div w:id="618493134">
          <w:marLeft w:val="640"/>
          <w:marRight w:val="0"/>
          <w:marTop w:val="0"/>
          <w:marBottom w:val="0"/>
          <w:divBdr>
            <w:top w:val="none" w:sz="0" w:space="0" w:color="auto"/>
            <w:left w:val="none" w:sz="0" w:space="0" w:color="auto"/>
            <w:bottom w:val="none" w:sz="0" w:space="0" w:color="auto"/>
            <w:right w:val="none" w:sz="0" w:space="0" w:color="auto"/>
          </w:divBdr>
        </w:div>
        <w:div w:id="571043511">
          <w:marLeft w:val="640"/>
          <w:marRight w:val="0"/>
          <w:marTop w:val="0"/>
          <w:marBottom w:val="0"/>
          <w:divBdr>
            <w:top w:val="none" w:sz="0" w:space="0" w:color="auto"/>
            <w:left w:val="none" w:sz="0" w:space="0" w:color="auto"/>
            <w:bottom w:val="none" w:sz="0" w:space="0" w:color="auto"/>
            <w:right w:val="none" w:sz="0" w:space="0" w:color="auto"/>
          </w:divBdr>
        </w:div>
        <w:div w:id="54277797">
          <w:marLeft w:val="640"/>
          <w:marRight w:val="0"/>
          <w:marTop w:val="0"/>
          <w:marBottom w:val="0"/>
          <w:divBdr>
            <w:top w:val="none" w:sz="0" w:space="0" w:color="auto"/>
            <w:left w:val="none" w:sz="0" w:space="0" w:color="auto"/>
            <w:bottom w:val="none" w:sz="0" w:space="0" w:color="auto"/>
            <w:right w:val="none" w:sz="0" w:space="0" w:color="auto"/>
          </w:divBdr>
        </w:div>
        <w:div w:id="1594242382">
          <w:marLeft w:val="640"/>
          <w:marRight w:val="0"/>
          <w:marTop w:val="0"/>
          <w:marBottom w:val="0"/>
          <w:divBdr>
            <w:top w:val="none" w:sz="0" w:space="0" w:color="auto"/>
            <w:left w:val="none" w:sz="0" w:space="0" w:color="auto"/>
            <w:bottom w:val="none" w:sz="0" w:space="0" w:color="auto"/>
            <w:right w:val="none" w:sz="0" w:space="0" w:color="auto"/>
          </w:divBdr>
        </w:div>
        <w:div w:id="470290729">
          <w:marLeft w:val="640"/>
          <w:marRight w:val="0"/>
          <w:marTop w:val="0"/>
          <w:marBottom w:val="0"/>
          <w:divBdr>
            <w:top w:val="none" w:sz="0" w:space="0" w:color="auto"/>
            <w:left w:val="none" w:sz="0" w:space="0" w:color="auto"/>
            <w:bottom w:val="none" w:sz="0" w:space="0" w:color="auto"/>
            <w:right w:val="none" w:sz="0" w:space="0" w:color="auto"/>
          </w:divBdr>
        </w:div>
        <w:div w:id="1478764679">
          <w:marLeft w:val="640"/>
          <w:marRight w:val="0"/>
          <w:marTop w:val="0"/>
          <w:marBottom w:val="0"/>
          <w:divBdr>
            <w:top w:val="none" w:sz="0" w:space="0" w:color="auto"/>
            <w:left w:val="none" w:sz="0" w:space="0" w:color="auto"/>
            <w:bottom w:val="none" w:sz="0" w:space="0" w:color="auto"/>
            <w:right w:val="none" w:sz="0" w:space="0" w:color="auto"/>
          </w:divBdr>
        </w:div>
        <w:div w:id="1151629252">
          <w:marLeft w:val="640"/>
          <w:marRight w:val="0"/>
          <w:marTop w:val="0"/>
          <w:marBottom w:val="0"/>
          <w:divBdr>
            <w:top w:val="none" w:sz="0" w:space="0" w:color="auto"/>
            <w:left w:val="none" w:sz="0" w:space="0" w:color="auto"/>
            <w:bottom w:val="none" w:sz="0" w:space="0" w:color="auto"/>
            <w:right w:val="none" w:sz="0" w:space="0" w:color="auto"/>
          </w:divBdr>
        </w:div>
        <w:div w:id="1052584793">
          <w:marLeft w:val="640"/>
          <w:marRight w:val="0"/>
          <w:marTop w:val="0"/>
          <w:marBottom w:val="0"/>
          <w:divBdr>
            <w:top w:val="none" w:sz="0" w:space="0" w:color="auto"/>
            <w:left w:val="none" w:sz="0" w:space="0" w:color="auto"/>
            <w:bottom w:val="none" w:sz="0" w:space="0" w:color="auto"/>
            <w:right w:val="none" w:sz="0" w:space="0" w:color="auto"/>
          </w:divBdr>
        </w:div>
        <w:div w:id="367141961">
          <w:marLeft w:val="640"/>
          <w:marRight w:val="0"/>
          <w:marTop w:val="0"/>
          <w:marBottom w:val="0"/>
          <w:divBdr>
            <w:top w:val="none" w:sz="0" w:space="0" w:color="auto"/>
            <w:left w:val="none" w:sz="0" w:space="0" w:color="auto"/>
            <w:bottom w:val="none" w:sz="0" w:space="0" w:color="auto"/>
            <w:right w:val="none" w:sz="0" w:space="0" w:color="auto"/>
          </w:divBdr>
        </w:div>
        <w:div w:id="420641900">
          <w:marLeft w:val="640"/>
          <w:marRight w:val="0"/>
          <w:marTop w:val="0"/>
          <w:marBottom w:val="0"/>
          <w:divBdr>
            <w:top w:val="none" w:sz="0" w:space="0" w:color="auto"/>
            <w:left w:val="none" w:sz="0" w:space="0" w:color="auto"/>
            <w:bottom w:val="none" w:sz="0" w:space="0" w:color="auto"/>
            <w:right w:val="none" w:sz="0" w:space="0" w:color="auto"/>
          </w:divBdr>
        </w:div>
        <w:div w:id="1532452592">
          <w:marLeft w:val="640"/>
          <w:marRight w:val="0"/>
          <w:marTop w:val="0"/>
          <w:marBottom w:val="0"/>
          <w:divBdr>
            <w:top w:val="none" w:sz="0" w:space="0" w:color="auto"/>
            <w:left w:val="none" w:sz="0" w:space="0" w:color="auto"/>
            <w:bottom w:val="none" w:sz="0" w:space="0" w:color="auto"/>
            <w:right w:val="none" w:sz="0" w:space="0" w:color="auto"/>
          </w:divBdr>
        </w:div>
        <w:div w:id="1331327699">
          <w:marLeft w:val="640"/>
          <w:marRight w:val="0"/>
          <w:marTop w:val="0"/>
          <w:marBottom w:val="0"/>
          <w:divBdr>
            <w:top w:val="none" w:sz="0" w:space="0" w:color="auto"/>
            <w:left w:val="none" w:sz="0" w:space="0" w:color="auto"/>
            <w:bottom w:val="none" w:sz="0" w:space="0" w:color="auto"/>
            <w:right w:val="none" w:sz="0" w:space="0" w:color="auto"/>
          </w:divBdr>
        </w:div>
        <w:div w:id="740832036">
          <w:marLeft w:val="640"/>
          <w:marRight w:val="0"/>
          <w:marTop w:val="0"/>
          <w:marBottom w:val="0"/>
          <w:divBdr>
            <w:top w:val="none" w:sz="0" w:space="0" w:color="auto"/>
            <w:left w:val="none" w:sz="0" w:space="0" w:color="auto"/>
            <w:bottom w:val="none" w:sz="0" w:space="0" w:color="auto"/>
            <w:right w:val="none" w:sz="0" w:space="0" w:color="auto"/>
          </w:divBdr>
        </w:div>
        <w:div w:id="186605318">
          <w:marLeft w:val="640"/>
          <w:marRight w:val="0"/>
          <w:marTop w:val="0"/>
          <w:marBottom w:val="0"/>
          <w:divBdr>
            <w:top w:val="none" w:sz="0" w:space="0" w:color="auto"/>
            <w:left w:val="none" w:sz="0" w:space="0" w:color="auto"/>
            <w:bottom w:val="none" w:sz="0" w:space="0" w:color="auto"/>
            <w:right w:val="none" w:sz="0" w:space="0" w:color="auto"/>
          </w:divBdr>
        </w:div>
        <w:div w:id="2118013445">
          <w:marLeft w:val="640"/>
          <w:marRight w:val="0"/>
          <w:marTop w:val="0"/>
          <w:marBottom w:val="0"/>
          <w:divBdr>
            <w:top w:val="none" w:sz="0" w:space="0" w:color="auto"/>
            <w:left w:val="none" w:sz="0" w:space="0" w:color="auto"/>
            <w:bottom w:val="none" w:sz="0" w:space="0" w:color="auto"/>
            <w:right w:val="none" w:sz="0" w:space="0" w:color="auto"/>
          </w:divBdr>
        </w:div>
        <w:div w:id="753010838">
          <w:marLeft w:val="640"/>
          <w:marRight w:val="0"/>
          <w:marTop w:val="0"/>
          <w:marBottom w:val="0"/>
          <w:divBdr>
            <w:top w:val="none" w:sz="0" w:space="0" w:color="auto"/>
            <w:left w:val="none" w:sz="0" w:space="0" w:color="auto"/>
            <w:bottom w:val="none" w:sz="0" w:space="0" w:color="auto"/>
            <w:right w:val="none" w:sz="0" w:space="0" w:color="auto"/>
          </w:divBdr>
        </w:div>
        <w:div w:id="2103719621">
          <w:marLeft w:val="640"/>
          <w:marRight w:val="0"/>
          <w:marTop w:val="0"/>
          <w:marBottom w:val="0"/>
          <w:divBdr>
            <w:top w:val="none" w:sz="0" w:space="0" w:color="auto"/>
            <w:left w:val="none" w:sz="0" w:space="0" w:color="auto"/>
            <w:bottom w:val="none" w:sz="0" w:space="0" w:color="auto"/>
            <w:right w:val="none" w:sz="0" w:space="0" w:color="auto"/>
          </w:divBdr>
        </w:div>
        <w:div w:id="1198273852">
          <w:marLeft w:val="640"/>
          <w:marRight w:val="0"/>
          <w:marTop w:val="0"/>
          <w:marBottom w:val="0"/>
          <w:divBdr>
            <w:top w:val="none" w:sz="0" w:space="0" w:color="auto"/>
            <w:left w:val="none" w:sz="0" w:space="0" w:color="auto"/>
            <w:bottom w:val="none" w:sz="0" w:space="0" w:color="auto"/>
            <w:right w:val="none" w:sz="0" w:space="0" w:color="auto"/>
          </w:divBdr>
        </w:div>
        <w:div w:id="1688827310">
          <w:marLeft w:val="640"/>
          <w:marRight w:val="0"/>
          <w:marTop w:val="0"/>
          <w:marBottom w:val="0"/>
          <w:divBdr>
            <w:top w:val="none" w:sz="0" w:space="0" w:color="auto"/>
            <w:left w:val="none" w:sz="0" w:space="0" w:color="auto"/>
            <w:bottom w:val="none" w:sz="0" w:space="0" w:color="auto"/>
            <w:right w:val="none" w:sz="0" w:space="0" w:color="auto"/>
          </w:divBdr>
        </w:div>
        <w:div w:id="794644685">
          <w:marLeft w:val="640"/>
          <w:marRight w:val="0"/>
          <w:marTop w:val="0"/>
          <w:marBottom w:val="0"/>
          <w:divBdr>
            <w:top w:val="none" w:sz="0" w:space="0" w:color="auto"/>
            <w:left w:val="none" w:sz="0" w:space="0" w:color="auto"/>
            <w:bottom w:val="none" w:sz="0" w:space="0" w:color="auto"/>
            <w:right w:val="none" w:sz="0" w:space="0" w:color="auto"/>
          </w:divBdr>
        </w:div>
        <w:div w:id="1955595435">
          <w:marLeft w:val="640"/>
          <w:marRight w:val="0"/>
          <w:marTop w:val="0"/>
          <w:marBottom w:val="0"/>
          <w:divBdr>
            <w:top w:val="none" w:sz="0" w:space="0" w:color="auto"/>
            <w:left w:val="none" w:sz="0" w:space="0" w:color="auto"/>
            <w:bottom w:val="none" w:sz="0" w:space="0" w:color="auto"/>
            <w:right w:val="none" w:sz="0" w:space="0" w:color="auto"/>
          </w:divBdr>
        </w:div>
        <w:div w:id="616374567">
          <w:marLeft w:val="640"/>
          <w:marRight w:val="0"/>
          <w:marTop w:val="0"/>
          <w:marBottom w:val="0"/>
          <w:divBdr>
            <w:top w:val="none" w:sz="0" w:space="0" w:color="auto"/>
            <w:left w:val="none" w:sz="0" w:space="0" w:color="auto"/>
            <w:bottom w:val="none" w:sz="0" w:space="0" w:color="auto"/>
            <w:right w:val="none" w:sz="0" w:space="0" w:color="auto"/>
          </w:divBdr>
        </w:div>
        <w:div w:id="1935282437">
          <w:marLeft w:val="640"/>
          <w:marRight w:val="0"/>
          <w:marTop w:val="0"/>
          <w:marBottom w:val="0"/>
          <w:divBdr>
            <w:top w:val="none" w:sz="0" w:space="0" w:color="auto"/>
            <w:left w:val="none" w:sz="0" w:space="0" w:color="auto"/>
            <w:bottom w:val="none" w:sz="0" w:space="0" w:color="auto"/>
            <w:right w:val="none" w:sz="0" w:space="0" w:color="auto"/>
          </w:divBdr>
        </w:div>
        <w:div w:id="2023781553">
          <w:marLeft w:val="640"/>
          <w:marRight w:val="0"/>
          <w:marTop w:val="0"/>
          <w:marBottom w:val="0"/>
          <w:divBdr>
            <w:top w:val="none" w:sz="0" w:space="0" w:color="auto"/>
            <w:left w:val="none" w:sz="0" w:space="0" w:color="auto"/>
            <w:bottom w:val="none" w:sz="0" w:space="0" w:color="auto"/>
            <w:right w:val="none" w:sz="0" w:space="0" w:color="auto"/>
          </w:divBdr>
        </w:div>
        <w:div w:id="1310866452">
          <w:marLeft w:val="640"/>
          <w:marRight w:val="0"/>
          <w:marTop w:val="0"/>
          <w:marBottom w:val="0"/>
          <w:divBdr>
            <w:top w:val="none" w:sz="0" w:space="0" w:color="auto"/>
            <w:left w:val="none" w:sz="0" w:space="0" w:color="auto"/>
            <w:bottom w:val="none" w:sz="0" w:space="0" w:color="auto"/>
            <w:right w:val="none" w:sz="0" w:space="0" w:color="auto"/>
          </w:divBdr>
        </w:div>
        <w:div w:id="1585072084">
          <w:marLeft w:val="640"/>
          <w:marRight w:val="0"/>
          <w:marTop w:val="0"/>
          <w:marBottom w:val="0"/>
          <w:divBdr>
            <w:top w:val="none" w:sz="0" w:space="0" w:color="auto"/>
            <w:left w:val="none" w:sz="0" w:space="0" w:color="auto"/>
            <w:bottom w:val="none" w:sz="0" w:space="0" w:color="auto"/>
            <w:right w:val="none" w:sz="0" w:space="0" w:color="auto"/>
          </w:divBdr>
        </w:div>
        <w:div w:id="1044594912">
          <w:marLeft w:val="640"/>
          <w:marRight w:val="0"/>
          <w:marTop w:val="0"/>
          <w:marBottom w:val="0"/>
          <w:divBdr>
            <w:top w:val="none" w:sz="0" w:space="0" w:color="auto"/>
            <w:left w:val="none" w:sz="0" w:space="0" w:color="auto"/>
            <w:bottom w:val="none" w:sz="0" w:space="0" w:color="auto"/>
            <w:right w:val="none" w:sz="0" w:space="0" w:color="auto"/>
          </w:divBdr>
        </w:div>
        <w:div w:id="2128114116">
          <w:marLeft w:val="640"/>
          <w:marRight w:val="0"/>
          <w:marTop w:val="0"/>
          <w:marBottom w:val="0"/>
          <w:divBdr>
            <w:top w:val="none" w:sz="0" w:space="0" w:color="auto"/>
            <w:left w:val="none" w:sz="0" w:space="0" w:color="auto"/>
            <w:bottom w:val="none" w:sz="0" w:space="0" w:color="auto"/>
            <w:right w:val="none" w:sz="0" w:space="0" w:color="auto"/>
          </w:divBdr>
        </w:div>
        <w:div w:id="385106877">
          <w:marLeft w:val="640"/>
          <w:marRight w:val="0"/>
          <w:marTop w:val="0"/>
          <w:marBottom w:val="0"/>
          <w:divBdr>
            <w:top w:val="none" w:sz="0" w:space="0" w:color="auto"/>
            <w:left w:val="none" w:sz="0" w:space="0" w:color="auto"/>
            <w:bottom w:val="none" w:sz="0" w:space="0" w:color="auto"/>
            <w:right w:val="none" w:sz="0" w:space="0" w:color="auto"/>
          </w:divBdr>
        </w:div>
        <w:div w:id="1420520835">
          <w:marLeft w:val="640"/>
          <w:marRight w:val="0"/>
          <w:marTop w:val="0"/>
          <w:marBottom w:val="0"/>
          <w:divBdr>
            <w:top w:val="none" w:sz="0" w:space="0" w:color="auto"/>
            <w:left w:val="none" w:sz="0" w:space="0" w:color="auto"/>
            <w:bottom w:val="none" w:sz="0" w:space="0" w:color="auto"/>
            <w:right w:val="none" w:sz="0" w:space="0" w:color="auto"/>
          </w:divBdr>
        </w:div>
        <w:div w:id="1895071302">
          <w:marLeft w:val="640"/>
          <w:marRight w:val="0"/>
          <w:marTop w:val="0"/>
          <w:marBottom w:val="0"/>
          <w:divBdr>
            <w:top w:val="none" w:sz="0" w:space="0" w:color="auto"/>
            <w:left w:val="none" w:sz="0" w:space="0" w:color="auto"/>
            <w:bottom w:val="none" w:sz="0" w:space="0" w:color="auto"/>
            <w:right w:val="none" w:sz="0" w:space="0" w:color="auto"/>
          </w:divBdr>
        </w:div>
        <w:div w:id="1921862559">
          <w:marLeft w:val="640"/>
          <w:marRight w:val="0"/>
          <w:marTop w:val="0"/>
          <w:marBottom w:val="0"/>
          <w:divBdr>
            <w:top w:val="none" w:sz="0" w:space="0" w:color="auto"/>
            <w:left w:val="none" w:sz="0" w:space="0" w:color="auto"/>
            <w:bottom w:val="none" w:sz="0" w:space="0" w:color="auto"/>
            <w:right w:val="none" w:sz="0" w:space="0" w:color="auto"/>
          </w:divBdr>
        </w:div>
        <w:div w:id="619848631">
          <w:marLeft w:val="640"/>
          <w:marRight w:val="0"/>
          <w:marTop w:val="0"/>
          <w:marBottom w:val="0"/>
          <w:divBdr>
            <w:top w:val="none" w:sz="0" w:space="0" w:color="auto"/>
            <w:left w:val="none" w:sz="0" w:space="0" w:color="auto"/>
            <w:bottom w:val="none" w:sz="0" w:space="0" w:color="auto"/>
            <w:right w:val="none" w:sz="0" w:space="0" w:color="auto"/>
          </w:divBdr>
        </w:div>
        <w:div w:id="681589743">
          <w:marLeft w:val="640"/>
          <w:marRight w:val="0"/>
          <w:marTop w:val="0"/>
          <w:marBottom w:val="0"/>
          <w:divBdr>
            <w:top w:val="none" w:sz="0" w:space="0" w:color="auto"/>
            <w:left w:val="none" w:sz="0" w:space="0" w:color="auto"/>
            <w:bottom w:val="none" w:sz="0" w:space="0" w:color="auto"/>
            <w:right w:val="none" w:sz="0" w:space="0" w:color="auto"/>
          </w:divBdr>
        </w:div>
        <w:div w:id="1756777179">
          <w:marLeft w:val="640"/>
          <w:marRight w:val="0"/>
          <w:marTop w:val="0"/>
          <w:marBottom w:val="0"/>
          <w:divBdr>
            <w:top w:val="none" w:sz="0" w:space="0" w:color="auto"/>
            <w:left w:val="none" w:sz="0" w:space="0" w:color="auto"/>
            <w:bottom w:val="none" w:sz="0" w:space="0" w:color="auto"/>
            <w:right w:val="none" w:sz="0" w:space="0" w:color="auto"/>
          </w:divBdr>
        </w:div>
        <w:div w:id="1397170452">
          <w:marLeft w:val="640"/>
          <w:marRight w:val="0"/>
          <w:marTop w:val="0"/>
          <w:marBottom w:val="0"/>
          <w:divBdr>
            <w:top w:val="none" w:sz="0" w:space="0" w:color="auto"/>
            <w:left w:val="none" w:sz="0" w:space="0" w:color="auto"/>
            <w:bottom w:val="none" w:sz="0" w:space="0" w:color="auto"/>
            <w:right w:val="none" w:sz="0" w:space="0" w:color="auto"/>
          </w:divBdr>
        </w:div>
        <w:div w:id="155338986">
          <w:marLeft w:val="640"/>
          <w:marRight w:val="0"/>
          <w:marTop w:val="0"/>
          <w:marBottom w:val="0"/>
          <w:divBdr>
            <w:top w:val="none" w:sz="0" w:space="0" w:color="auto"/>
            <w:left w:val="none" w:sz="0" w:space="0" w:color="auto"/>
            <w:bottom w:val="none" w:sz="0" w:space="0" w:color="auto"/>
            <w:right w:val="none" w:sz="0" w:space="0" w:color="auto"/>
          </w:divBdr>
        </w:div>
        <w:div w:id="1571160372">
          <w:marLeft w:val="640"/>
          <w:marRight w:val="0"/>
          <w:marTop w:val="0"/>
          <w:marBottom w:val="0"/>
          <w:divBdr>
            <w:top w:val="none" w:sz="0" w:space="0" w:color="auto"/>
            <w:left w:val="none" w:sz="0" w:space="0" w:color="auto"/>
            <w:bottom w:val="none" w:sz="0" w:space="0" w:color="auto"/>
            <w:right w:val="none" w:sz="0" w:space="0" w:color="auto"/>
          </w:divBdr>
        </w:div>
        <w:div w:id="676998494">
          <w:marLeft w:val="640"/>
          <w:marRight w:val="0"/>
          <w:marTop w:val="0"/>
          <w:marBottom w:val="0"/>
          <w:divBdr>
            <w:top w:val="none" w:sz="0" w:space="0" w:color="auto"/>
            <w:left w:val="none" w:sz="0" w:space="0" w:color="auto"/>
            <w:bottom w:val="none" w:sz="0" w:space="0" w:color="auto"/>
            <w:right w:val="none" w:sz="0" w:space="0" w:color="auto"/>
          </w:divBdr>
        </w:div>
        <w:div w:id="396439249">
          <w:marLeft w:val="640"/>
          <w:marRight w:val="0"/>
          <w:marTop w:val="0"/>
          <w:marBottom w:val="0"/>
          <w:divBdr>
            <w:top w:val="none" w:sz="0" w:space="0" w:color="auto"/>
            <w:left w:val="none" w:sz="0" w:space="0" w:color="auto"/>
            <w:bottom w:val="none" w:sz="0" w:space="0" w:color="auto"/>
            <w:right w:val="none" w:sz="0" w:space="0" w:color="auto"/>
          </w:divBdr>
        </w:div>
      </w:divsChild>
    </w:div>
    <w:div w:id="666591247">
      <w:bodyDiv w:val="1"/>
      <w:marLeft w:val="0"/>
      <w:marRight w:val="0"/>
      <w:marTop w:val="0"/>
      <w:marBottom w:val="0"/>
      <w:divBdr>
        <w:top w:val="none" w:sz="0" w:space="0" w:color="auto"/>
        <w:left w:val="none" w:sz="0" w:space="0" w:color="auto"/>
        <w:bottom w:val="none" w:sz="0" w:space="0" w:color="auto"/>
        <w:right w:val="none" w:sz="0" w:space="0" w:color="auto"/>
      </w:divBdr>
      <w:divsChild>
        <w:div w:id="943659676">
          <w:marLeft w:val="640"/>
          <w:marRight w:val="0"/>
          <w:marTop w:val="0"/>
          <w:marBottom w:val="0"/>
          <w:divBdr>
            <w:top w:val="none" w:sz="0" w:space="0" w:color="auto"/>
            <w:left w:val="none" w:sz="0" w:space="0" w:color="auto"/>
            <w:bottom w:val="none" w:sz="0" w:space="0" w:color="auto"/>
            <w:right w:val="none" w:sz="0" w:space="0" w:color="auto"/>
          </w:divBdr>
        </w:div>
        <w:div w:id="1929729388">
          <w:marLeft w:val="640"/>
          <w:marRight w:val="0"/>
          <w:marTop w:val="0"/>
          <w:marBottom w:val="0"/>
          <w:divBdr>
            <w:top w:val="none" w:sz="0" w:space="0" w:color="auto"/>
            <w:left w:val="none" w:sz="0" w:space="0" w:color="auto"/>
            <w:bottom w:val="none" w:sz="0" w:space="0" w:color="auto"/>
            <w:right w:val="none" w:sz="0" w:space="0" w:color="auto"/>
          </w:divBdr>
        </w:div>
        <w:div w:id="1027829681">
          <w:marLeft w:val="640"/>
          <w:marRight w:val="0"/>
          <w:marTop w:val="0"/>
          <w:marBottom w:val="0"/>
          <w:divBdr>
            <w:top w:val="none" w:sz="0" w:space="0" w:color="auto"/>
            <w:left w:val="none" w:sz="0" w:space="0" w:color="auto"/>
            <w:bottom w:val="none" w:sz="0" w:space="0" w:color="auto"/>
            <w:right w:val="none" w:sz="0" w:space="0" w:color="auto"/>
          </w:divBdr>
        </w:div>
        <w:div w:id="19597416">
          <w:marLeft w:val="640"/>
          <w:marRight w:val="0"/>
          <w:marTop w:val="0"/>
          <w:marBottom w:val="0"/>
          <w:divBdr>
            <w:top w:val="none" w:sz="0" w:space="0" w:color="auto"/>
            <w:left w:val="none" w:sz="0" w:space="0" w:color="auto"/>
            <w:bottom w:val="none" w:sz="0" w:space="0" w:color="auto"/>
            <w:right w:val="none" w:sz="0" w:space="0" w:color="auto"/>
          </w:divBdr>
        </w:div>
        <w:div w:id="2074811341">
          <w:marLeft w:val="640"/>
          <w:marRight w:val="0"/>
          <w:marTop w:val="0"/>
          <w:marBottom w:val="0"/>
          <w:divBdr>
            <w:top w:val="none" w:sz="0" w:space="0" w:color="auto"/>
            <w:left w:val="none" w:sz="0" w:space="0" w:color="auto"/>
            <w:bottom w:val="none" w:sz="0" w:space="0" w:color="auto"/>
            <w:right w:val="none" w:sz="0" w:space="0" w:color="auto"/>
          </w:divBdr>
        </w:div>
        <w:div w:id="470442348">
          <w:marLeft w:val="640"/>
          <w:marRight w:val="0"/>
          <w:marTop w:val="0"/>
          <w:marBottom w:val="0"/>
          <w:divBdr>
            <w:top w:val="none" w:sz="0" w:space="0" w:color="auto"/>
            <w:left w:val="none" w:sz="0" w:space="0" w:color="auto"/>
            <w:bottom w:val="none" w:sz="0" w:space="0" w:color="auto"/>
            <w:right w:val="none" w:sz="0" w:space="0" w:color="auto"/>
          </w:divBdr>
        </w:div>
        <w:div w:id="1321132">
          <w:marLeft w:val="640"/>
          <w:marRight w:val="0"/>
          <w:marTop w:val="0"/>
          <w:marBottom w:val="0"/>
          <w:divBdr>
            <w:top w:val="none" w:sz="0" w:space="0" w:color="auto"/>
            <w:left w:val="none" w:sz="0" w:space="0" w:color="auto"/>
            <w:bottom w:val="none" w:sz="0" w:space="0" w:color="auto"/>
            <w:right w:val="none" w:sz="0" w:space="0" w:color="auto"/>
          </w:divBdr>
        </w:div>
        <w:div w:id="1402677778">
          <w:marLeft w:val="640"/>
          <w:marRight w:val="0"/>
          <w:marTop w:val="0"/>
          <w:marBottom w:val="0"/>
          <w:divBdr>
            <w:top w:val="none" w:sz="0" w:space="0" w:color="auto"/>
            <w:left w:val="none" w:sz="0" w:space="0" w:color="auto"/>
            <w:bottom w:val="none" w:sz="0" w:space="0" w:color="auto"/>
            <w:right w:val="none" w:sz="0" w:space="0" w:color="auto"/>
          </w:divBdr>
        </w:div>
        <w:div w:id="324165114">
          <w:marLeft w:val="640"/>
          <w:marRight w:val="0"/>
          <w:marTop w:val="0"/>
          <w:marBottom w:val="0"/>
          <w:divBdr>
            <w:top w:val="none" w:sz="0" w:space="0" w:color="auto"/>
            <w:left w:val="none" w:sz="0" w:space="0" w:color="auto"/>
            <w:bottom w:val="none" w:sz="0" w:space="0" w:color="auto"/>
            <w:right w:val="none" w:sz="0" w:space="0" w:color="auto"/>
          </w:divBdr>
        </w:div>
        <w:div w:id="1667005064">
          <w:marLeft w:val="640"/>
          <w:marRight w:val="0"/>
          <w:marTop w:val="0"/>
          <w:marBottom w:val="0"/>
          <w:divBdr>
            <w:top w:val="none" w:sz="0" w:space="0" w:color="auto"/>
            <w:left w:val="none" w:sz="0" w:space="0" w:color="auto"/>
            <w:bottom w:val="none" w:sz="0" w:space="0" w:color="auto"/>
            <w:right w:val="none" w:sz="0" w:space="0" w:color="auto"/>
          </w:divBdr>
        </w:div>
        <w:div w:id="1398434316">
          <w:marLeft w:val="640"/>
          <w:marRight w:val="0"/>
          <w:marTop w:val="0"/>
          <w:marBottom w:val="0"/>
          <w:divBdr>
            <w:top w:val="none" w:sz="0" w:space="0" w:color="auto"/>
            <w:left w:val="none" w:sz="0" w:space="0" w:color="auto"/>
            <w:bottom w:val="none" w:sz="0" w:space="0" w:color="auto"/>
            <w:right w:val="none" w:sz="0" w:space="0" w:color="auto"/>
          </w:divBdr>
        </w:div>
        <w:div w:id="1924755348">
          <w:marLeft w:val="640"/>
          <w:marRight w:val="0"/>
          <w:marTop w:val="0"/>
          <w:marBottom w:val="0"/>
          <w:divBdr>
            <w:top w:val="none" w:sz="0" w:space="0" w:color="auto"/>
            <w:left w:val="none" w:sz="0" w:space="0" w:color="auto"/>
            <w:bottom w:val="none" w:sz="0" w:space="0" w:color="auto"/>
            <w:right w:val="none" w:sz="0" w:space="0" w:color="auto"/>
          </w:divBdr>
        </w:div>
        <w:div w:id="464158407">
          <w:marLeft w:val="640"/>
          <w:marRight w:val="0"/>
          <w:marTop w:val="0"/>
          <w:marBottom w:val="0"/>
          <w:divBdr>
            <w:top w:val="none" w:sz="0" w:space="0" w:color="auto"/>
            <w:left w:val="none" w:sz="0" w:space="0" w:color="auto"/>
            <w:bottom w:val="none" w:sz="0" w:space="0" w:color="auto"/>
            <w:right w:val="none" w:sz="0" w:space="0" w:color="auto"/>
          </w:divBdr>
        </w:div>
        <w:div w:id="1320580331">
          <w:marLeft w:val="640"/>
          <w:marRight w:val="0"/>
          <w:marTop w:val="0"/>
          <w:marBottom w:val="0"/>
          <w:divBdr>
            <w:top w:val="none" w:sz="0" w:space="0" w:color="auto"/>
            <w:left w:val="none" w:sz="0" w:space="0" w:color="auto"/>
            <w:bottom w:val="none" w:sz="0" w:space="0" w:color="auto"/>
            <w:right w:val="none" w:sz="0" w:space="0" w:color="auto"/>
          </w:divBdr>
        </w:div>
        <w:div w:id="249243696">
          <w:marLeft w:val="640"/>
          <w:marRight w:val="0"/>
          <w:marTop w:val="0"/>
          <w:marBottom w:val="0"/>
          <w:divBdr>
            <w:top w:val="none" w:sz="0" w:space="0" w:color="auto"/>
            <w:left w:val="none" w:sz="0" w:space="0" w:color="auto"/>
            <w:bottom w:val="none" w:sz="0" w:space="0" w:color="auto"/>
            <w:right w:val="none" w:sz="0" w:space="0" w:color="auto"/>
          </w:divBdr>
        </w:div>
        <w:div w:id="1061636071">
          <w:marLeft w:val="640"/>
          <w:marRight w:val="0"/>
          <w:marTop w:val="0"/>
          <w:marBottom w:val="0"/>
          <w:divBdr>
            <w:top w:val="none" w:sz="0" w:space="0" w:color="auto"/>
            <w:left w:val="none" w:sz="0" w:space="0" w:color="auto"/>
            <w:bottom w:val="none" w:sz="0" w:space="0" w:color="auto"/>
            <w:right w:val="none" w:sz="0" w:space="0" w:color="auto"/>
          </w:divBdr>
        </w:div>
        <w:div w:id="182549421">
          <w:marLeft w:val="640"/>
          <w:marRight w:val="0"/>
          <w:marTop w:val="0"/>
          <w:marBottom w:val="0"/>
          <w:divBdr>
            <w:top w:val="none" w:sz="0" w:space="0" w:color="auto"/>
            <w:left w:val="none" w:sz="0" w:space="0" w:color="auto"/>
            <w:bottom w:val="none" w:sz="0" w:space="0" w:color="auto"/>
            <w:right w:val="none" w:sz="0" w:space="0" w:color="auto"/>
          </w:divBdr>
        </w:div>
        <w:div w:id="1495220524">
          <w:marLeft w:val="640"/>
          <w:marRight w:val="0"/>
          <w:marTop w:val="0"/>
          <w:marBottom w:val="0"/>
          <w:divBdr>
            <w:top w:val="none" w:sz="0" w:space="0" w:color="auto"/>
            <w:left w:val="none" w:sz="0" w:space="0" w:color="auto"/>
            <w:bottom w:val="none" w:sz="0" w:space="0" w:color="auto"/>
            <w:right w:val="none" w:sz="0" w:space="0" w:color="auto"/>
          </w:divBdr>
        </w:div>
        <w:div w:id="1227031328">
          <w:marLeft w:val="640"/>
          <w:marRight w:val="0"/>
          <w:marTop w:val="0"/>
          <w:marBottom w:val="0"/>
          <w:divBdr>
            <w:top w:val="none" w:sz="0" w:space="0" w:color="auto"/>
            <w:left w:val="none" w:sz="0" w:space="0" w:color="auto"/>
            <w:bottom w:val="none" w:sz="0" w:space="0" w:color="auto"/>
            <w:right w:val="none" w:sz="0" w:space="0" w:color="auto"/>
          </w:divBdr>
        </w:div>
        <w:div w:id="1599874877">
          <w:marLeft w:val="640"/>
          <w:marRight w:val="0"/>
          <w:marTop w:val="0"/>
          <w:marBottom w:val="0"/>
          <w:divBdr>
            <w:top w:val="none" w:sz="0" w:space="0" w:color="auto"/>
            <w:left w:val="none" w:sz="0" w:space="0" w:color="auto"/>
            <w:bottom w:val="none" w:sz="0" w:space="0" w:color="auto"/>
            <w:right w:val="none" w:sz="0" w:space="0" w:color="auto"/>
          </w:divBdr>
        </w:div>
        <w:div w:id="1826047558">
          <w:marLeft w:val="640"/>
          <w:marRight w:val="0"/>
          <w:marTop w:val="0"/>
          <w:marBottom w:val="0"/>
          <w:divBdr>
            <w:top w:val="none" w:sz="0" w:space="0" w:color="auto"/>
            <w:left w:val="none" w:sz="0" w:space="0" w:color="auto"/>
            <w:bottom w:val="none" w:sz="0" w:space="0" w:color="auto"/>
            <w:right w:val="none" w:sz="0" w:space="0" w:color="auto"/>
          </w:divBdr>
        </w:div>
        <w:div w:id="2119904448">
          <w:marLeft w:val="640"/>
          <w:marRight w:val="0"/>
          <w:marTop w:val="0"/>
          <w:marBottom w:val="0"/>
          <w:divBdr>
            <w:top w:val="none" w:sz="0" w:space="0" w:color="auto"/>
            <w:left w:val="none" w:sz="0" w:space="0" w:color="auto"/>
            <w:bottom w:val="none" w:sz="0" w:space="0" w:color="auto"/>
            <w:right w:val="none" w:sz="0" w:space="0" w:color="auto"/>
          </w:divBdr>
        </w:div>
        <w:div w:id="1463382040">
          <w:marLeft w:val="640"/>
          <w:marRight w:val="0"/>
          <w:marTop w:val="0"/>
          <w:marBottom w:val="0"/>
          <w:divBdr>
            <w:top w:val="none" w:sz="0" w:space="0" w:color="auto"/>
            <w:left w:val="none" w:sz="0" w:space="0" w:color="auto"/>
            <w:bottom w:val="none" w:sz="0" w:space="0" w:color="auto"/>
            <w:right w:val="none" w:sz="0" w:space="0" w:color="auto"/>
          </w:divBdr>
        </w:div>
        <w:div w:id="2127120737">
          <w:marLeft w:val="640"/>
          <w:marRight w:val="0"/>
          <w:marTop w:val="0"/>
          <w:marBottom w:val="0"/>
          <w:divBdr>
            <w:top w:val="none" w:sz="0" w:space="0" w:color="auto"/>
            <w:left w:val="none" w:sz="0" w:space="0" w:color="auto"/>
            <w:bottom w:val="none" w:sz="0" w:space="0" w:color="auto"/>
            <w:right w:val="none" w:sz="0" w:space="0" w:color="auto"/>
          </w:divBdr>
        </w:div>
        <w:div w:id="423302196">
          <w:marLeft w:val="640"/>
          <w:marRight w:val="0"/>
          <w:marTop w:val="0"/>
          <w:marBottom w:val="0"/>
          <w:divBdr>
            <w:top w:val="none" w:sz="0" w:space="0" w:color="auto"/>
            <w:left w:val="none" w:sz="0" w:space="0" w:color="auto"/>
            <w:bottom w:val="none" w:sz="0" w:space="0" w:color="auto"/>
            <w:right w:val="none" w:sz="0" w:space="0" w:color="auto"/>
          </w:divBdr>
        </w:div>
        <w:div w:id="611863785">
          <w:marLeft w:val="640"/>
          <w:marRight w:val="0"/>
          <w:marTop w:val="0"/>
          <w:marBottom w:val="0"/>
          <w:divBdr>
            <w:top w:val="none" w:sz="0" w:space="0" w:color="auto"/>
            <w:left w:val="none" w:sz="0" w:space="0" w:color="auto"/>
            <w:bottom w:val="none" w:sz="0" w:space="0" w:color="auto"/>
            <w:right w:val="none" w:sz="0" w:space="0" w:color="auto"/>
          </w:divBdr>
        </w:div>
        <w:div w:id="688021276">
          <w:marLeft w:val="640"/>
          <w:marRight w:val="0"/>
          <w:marTop w:val="0"/>
          <w:marBottom w:val="0"/>
          <w:divBdr>
            <w:top w:val="none" w:sz="0" w:space="0" w:color="auto"/>
            <w:left w:val="none" w:sz="0" w:space="0" w:color="auto"/>
            <w:bottom w:val="none" w:sz="0" w:space="0" w:color="auto"/>
            <w:right w:val="none" w:sz="0" w:space="0" w:color="auto"/>
          </w:divBdr>
        </w:div>
        <w:div w:id="1651441796">
          <w:marLeft w:val="640"/>
          <w:marRight w:val="0"/>
          <w:marTop w:val="0"/>
          <w:marBottom w:val="0"/>
          <w:divBdr>
            <w:top w:val="none" w:sz="0" w:space="0" w:color="auto"/>
            <w:left w:val="none" w:sz="0" w:space="0" w:color="auto"/>
            <w:bottom w:val="none" w:sz="0" w:space="0" w:color="auto"/>
            <w:right w:val="none" w:sz="0" w:space="0" w:color="auto"/>
          </w:divBdr>
        </w:div>
        <w:div w:id="1449738298">
          <w:marLeft w:val="640"/>
          <w:marRight w:val="0"/>
          <w:marTop w:val="0"/>
          <w:marBottom w:val="0"/>
          <w:divBdr>
            <w:top w:val="none" w:sz="0" w:space="0" w:color="auto"/>
            <w:left w:val="none" w:sz="0" w:space="0" w:color="auto"/>
            <w:bottom w:val="none" w:sz="0" w:space="0" w:color="auto"/>
            <w:right w:val="none" w:sz="0" w:space="0" w:color="auto"/>
          </w:divBdr>
        </w:div>
        <w:div w:id="2051999649">
          <w:marLeft w:val="640"/>
          <w:marRight w:val="0"/>
          <w:marTop w:val="0"/>
          <w:marBottom w:val="0"/>
          <w:divBdr>
            <w:top w:val="none" w:sz="0" w:space="0" w:color="auto"/>
            <w:left w:val="none" w:sz="0" w:space="0" w:color="auto"/>
            <w:bottom w:val="none" w:sz="0" w:space="0" w:color="auto"/>
            <w:right w:val="none" w:sz="0" w:space="0" w:color="auto"/>
          </w:divBdr>
        </w:div>
        <w:div w:id="1165781245">
          <w:marLeft w:val="640"/>
          <w:marRight w:val="0"/>
          <w:marTop w:val="0"/>
          <w:marBottom w:val="0"/>
          <w:divBdr>
            <w:top w:val="none" w:sz="0" w:space="0" w:color="auto"/>
            <w:left w:val="none" w:sz="0" w:space="0" w:color="auto"/>
            <w:bottom w:val="none" w:sz="0" w:space="0" w:color="auto"/>
            <w:right w:val="none" w:sz="0" w:space="0" w:color="auto"/>
          </w:divBdr>
        </w:div>
        <w:div w:id="1507940702">
          <w:marLeft w:val="640"/>
          <w:marRight w:val="0"/>
          <w:marTop w:val="0"/>
          <w:marBottom w:val="0"/>
          <w:divBdr>
            <w:top w:val="none" w:sz="0" w:space="0" w:color="auto"/>
            <w:left w:val="none" w:sz="0" w:space="0" w:color="auto"/>
            <w:bottom w:val="none" w:sz="0" w:space="0" w:color="auto"/>
            <w:right w:val="none" w:sz="0" w:space="0" w:color="auto"/>
          </w:divBdr>
        </w:div>
        <w:div w:id="2100713342">
          <w:marLeft w:val="640"/>
          <w:marRight w:val="0"/>
          <w:marTop w:val="0"/>
          <w:marBottom w:val="0"/>
          <w:divBdr>
            <w:top w:val="none" w:sz="0" w:space="0" w:color="auto"/>
            <w:left w:val="none" w:sz="0" w:space="0" w:color="auto"/>
            <w:bottom w:val="none" w:sz="0" w:space="0" w:color="auto"/>
            <w:right w:val="none" w:sz="0" w:space="0" w:color="auto"/>
          </w:divBdr>
        </w:div>
        <w:div w:id="680623867">
          <w:marLeft w:val="640"/>
          <w:marRight w:val="0"/>
          <w:marTop w:val="0"/>
          <w:marBottom w:val="0"/>
          <w:divBdr>
            <w:top w:val="none" w:sz="0" w:space="0" w:color="auto"/>
            <w:left w:val="none" w:sz="0" w:space="0" w:color="auto"/>
            <w:bottom w:val="none" w:sz="0" w:space="0" w:color="auto"/>
            <w:right w:val="none" w:sz="0" w:space="0" w:color="auto"/>
          </w:divBdr>
        </w:div>
        <w:div w:id="2118327996">
          <w:marLeft w:val="640"/>
          <w:marRight w:val="0"/>
          <w:marTop w:val="0"/>
          <w:marBottom w:val="0"/>
          <w:divBdr>
            <w:top w:val="none" w:sz="0" w:space="0" w:color="auto"/>
            <w:left w:val="none" w:sz="0" w:space="0" w:color="auto"/>
            <w:bottom w:val="none" w:sz="0" w:space="0" w:color="auto"/>
            <w:right w:val="none" w:sz="0" w:space="0" w:color="auto"/>
          </w:divBdr>
        </w:div>
        <w:div w:id="420492364">
          <w:marLeft w:val="640"/>
          <w:marRight w:val="0"/>
          <w:marTop w:val="0"/>
          <w:marBottom w:val="0"/>
          <w:divBdr>
            <w:top w:val="none" w:sz="0" w:space="0" w:color="auto"/>
            <w:left w:val="none" w:sz="0" w:space="0" w:color="auto"/>
            <w:bottom w:val="none" w:sz="0" w:space="0" w:color="auto"/>
            <w:right w:val="none" w:sz="0" w:space="0" w:color="auto"/>
          </w:divBdr>
        </w:div>
        <w:div w:id="1389645644">
          <w:marLeft w:val="640"/>
          <w:marRight w:val="0"/>
          <w:marTop w:val="0"/>
          <w:marBottom w:val="0"/>
          <w:divBdr>
            <w:top w:val="none" w:sz="0" w:space="0" w:color="auto"/>
            <w:left w:val="none" w:sz="0" w:space="0" w:color="auto"/>
            <w:bottom w:val="none" w:sz="0" w:space="0" w:color="auto"/>
            <w:right w:val="none" w:sz="0" w:space="0" w:color="auto"/>
          </w:divBdr>
        </w:div>
        <w:div w:id="1088502955">
          <w:marLeft w:val="640"/>
          <w:marRight w:val="0"/>
          <w:marTop w:val="0"/>
          <w:marBottom w:val="0"/>
          <w:divBdr>
            <w:top w:val="none" w:sz="0" w:space="0" w:color="auto"/>
            <w:left w:val="none" w:sz="0" w:space="0" w:color="auto"/>
            <w:bottom w:val="none" w:sz="0" w:space="0" w:color="auto"/>
            <w:right w:val="none" w:sz="0" w:space="0" w:color="auto"/>
          </w:divBdr>
        </w:div>
        <w:div w:id="120925685">
          <w:marLeft w:val="640"/>
          <w:marRight w:val="0"/>
          <w:marTop w:val="0"/>
          <w:marBottom w:val="0"/>
          <w:divBdr>
            <w:top w:val="none" w:sz="0" w:space="0" w:color="auto"/>
            <w:left w:val="none" w:sz="0" w:space="0" w:color="auto"/>
            <w:bottom w:val="none" w:sz="0" w:space="0" w:color="auto"/>
            <w:right w:val="none" w:sz="0" w:space="0" w:color="auto"/>
          </w:divBdr>
        </w:div>
        <w:div w:id="439029751">
          <w:marLeft w:val="640"/>
          <w:marRight w:val="0"/>
          <w:marTop w:val="0"/>
          <w:marBottom w:val="0"/>
          <w:divBdr>
            <w:top w:val="none" w:sz="0" w:space="0" w:color="auto"/>
            <w:left w:val="none" w:sz="0" w:space="0" w:color="auto"/>
            <w:bottom w:val="none" w:sz="0" w:space="0" w:color="auto"/>
            <w:right w:val="none" w:sz="0" w:space="0" w:color="auto"/>
          </w:divBdr>
        </w:div>
        <w:div w:id="16853105">
          <w:marLeft w:val="640"/>
          <w:marRight w:val="0"/>
          <w:marTop w:val="0"/>
          <w:marBottom w:val="0"/>
          <w:divBdr>
            <w:top w:val="none" w:sz="0" w:space="0" w:color="auto"/>
            <w:left w:val="none" w:sz="0" w:space="0" w:color="auto"/>
            <w:bottom w:val="none" w:sz="0" w:space="0" w:color="auto"/>
            <w:right w:val="none" w:sz="0" w:space="0" w:color="auto"/>
          </w:divBdr>
        </w:div>
        <w:div w:id="504175828">
          <w:marLeft w:val="640"/>
          <w:marRight w:val="0"/>
          <w:marTop w:val="0"/>
          <w:marBottom w:val="0"/>
          <w:divBdr>
            <w:top w:val="none" w:sz="0" w:space="0" w:color="auto"/>
            <w:left w:val="none" w:sz="0" w:space="0" w:color="auto"/>
            <w:bottom w:val="none" w:sz="0" w:space="0" w:color="auto"/>
            <w:right w:val="none" w:sz="0" w:space="0" w:color="auto"/>
          </w:divBdr>
        </w:div>
        <w:div w:id="35783164">
          <w:marLeft w:val="640"/>
          <w:marRight w:val="0"/>
          <w:marTop w:val="0"/>
          <w:marBottom w:val="0"/>
          <w:divBdr>
            <w:top w:val="none" w:sz="0" w:space="0" w:color="auto"/>
            <w:left w:val="none" w:sz="0" w:space="0" w:color="auto"/>
            <w:bottom w:val="none" w:sz="0" w:space="0" w:color="auto"/>
            <w:right w:val="none" w:sz="0" w:space="0" w:color="auto"/>
          </w:divBdr>
        </w:div>
        <w:div w:id="649410467">
          <w:marLeft w:val="640"/>
          <w:marRight w:val="0"/>
          <w:marTop w:val="0"/>
          <w:marBottom w:val="0"/>
          <w:divBdr>
            <w:top w:val="none" w:sz="0" w:space="0" w:color="auto"/>
            <w:left w:val="none" w:sz="0" w:space="0" w:color="auto"/>
            <w:bottom w:val="none" w:sz="0" w:space="0" w:color="auto"/>
            <w:right w:val="none" w:sz="0" w:space="0" w:color="auto"/>
          </w:divBdr>
        </w:div>
        <w:div w:id="74860261">
          <w:marLeft w:val="640"/>
          <w:marRight w:val="0"/>
          <w:marTop w:val="0"/>
          <w:marBottom w:val="0"/>
          <w:divBdr>
            <w:top w:val="none" w:sz="0" w:space="0" w:color="auto"/>
            <w:left w:val="none" w:sz="0" w:space="0" w:color="auto"/>
            <w:bottom w:val="none" w:sz="0" w:space="0" w:color="auto"/>
            <w:right w:val="none" w:sz="0" w:space="0" w:color="auto"/>
          </w:divBdr>
        </w:div>
        <w:div w:id="1508642215">
          <w:marLeft w:val="640"/>
          <w:marRight w:val="0"/>
          <w:marTop w:val="0"/>
          <w:marBottom w:val="0"/>
          <w:divBdr>
            <w:top w:val="none" w:sz="0" w:space="0" w:color="auto"/>
            <w:left w:val="none" w:sz="0" w:space="0" w:color="auto"/>
            <w:bottom w:val="none" w:sz="0" w:space="0" w:color="auto"/>
            <w:right w:val="none" w:sz="0" w:space="0" w:color="auto"/>
          </w:divBdr>
        </w:div>
        <w:div w:id="1374618481">
          <w:marLeft w:val="640"/>
          <w:marRight w:val="0"/>
          <w:marTop w:val="0"/>
          <w:marBottom w:val="0"/>
          <w:divBdr>
            <w:top w:val="none" w:sz="0" w:space="0" w:color="auto"/>
            <w:left w:val="none" w:sz="0" w:space="0" w:color="auto"/>
            <w:bottom w:val="none" w:sz="0" w:space="0" w:color="auto"/>
            <w:right w:val="none" w:sz="0" w:space="0" w:color="auto"/>
          </w:divBdr>
        </w:div>
        <w:div w:id="369499777">
          <w:marLeft w:val="640"/>
          <w:marRight w:val="0"/>
          <w:marTop w:val="0"/>
          <w:marBottom w:val="0"/>
          <w:divBdr>
            <w:top w:val="none" w:sz="0" w:space="0" w:color="auto"/>
            <w:left w:val="none" w:sz="0" w:space="0" w:color="auto"/>
            <w:bottom w:val="none" w:sz="0" w:space="0" w:color="auto"/>
            <w:right w:val="none" w:sz="0" w:space="0" w:color="auto"/>
          </w:divBdr>
        </w:div>
        <w:div w:id="1524057671">
          <w:marLeft w:val="640"/>
          <w:marRight w:val="0"/>
          <w:marTop w:val="0"/>
          <w:marBottom w:val="0"/>
          <w:divBdr>
            <w:top w:val="none" w:sz="0" w:space="0" w:color="auto"/>
            <w:left w:val="none" w:sz="0" w:space="0" w:color="auto"/>
            <w:bottom w:val="none" w:sz="0" w:space="0" w:color="auto"/>
            <w:right w:val="none" w:sz="0" w:space="0" w:color="auto"/>
          </w:divBdr>
        </w:div>
        <w:div w:id="722024891">
          <w:marLeft w:val="640"/>
          <w:marRight w:val="0"/>
          <w:marTop w:val="0"/>
          <w:marBottom w:val="0"/>
          <w:divBdr>
            <w:top w:val="none" w:sz="0" w:space="0" w:color="auto"/>
            <w:left w:val="none" w:sz="0" w:space="0" w:color="auto"/>
            <w:bottom w:val="none" w:sz="0" w:space="0" w:color="auto"/>
            <w:right w:val="none" w:sz="0" w:space="0" w:color="auto"/>
          </w:divBdr>
        </w:div>
        <w:div w:id="1134057984">
          <w:marLeft w:val="640"/>
          <w:marRight w:val="0"/>
          <w:marTop w:val="0"/>
          <w:marBottom w:val="0"/>
          <w:divBdr>
            <w:top w:val="none" w:sz="0" w:space="0" w:color="auto"/>
            <w:left w:val="none" w:sz="0" w:space="0" w:color="auto"/>
            <w:bottom w:val="none" w:sz="0" w:space="0" w:color="auto"/>
            <w:right w:val="none" w:sz="0" w:space="0" w:color="auto"/>
          </w:divBdr>
        </w:div>
        <w:div w:id="1534801025">
          <w:marLeft w:val="640"/>
          <w:marRight w:val="0"/>
          <w:marTop w:val="0"/>
          <w:marBottom w:val="0"/>
          <w:divBdr>
            <w:top w:val="none" w:sz="0" w:space="0" w:color="auto"/>
            <w:left w:val="none" w:sz="0" w:space="0" w:color="auto"/>
            <w:bottom w:val="none" w:sz="0" w:space="0" w:color="auto"/>
            <w:right w:val="none" w:sz="0" w:space="0" w:color="auto"/>
          </w:divBdr>
        </w:div>
        <w:div w:id="1109738603">
          <w:marLeft w:val="640"/>
          <w:marRight w:val="0"/>
          <w:marTop w:val="0"/>
          <w:marBottom w:val="0"/>
          <w:divBdr>
            <w:top w:val="none" w:sz="0" w:space="0" w:color="auto"/>
            <w:left w:val="none" w:sz="0" w:space="0" w:color="auto"/>
            <w:bottom w:val="none" w:sz="0" w:space="0" w:color="auto"/>
            <w:right w:val="none" w:sz="0" w:space="0" w:color="auto"/>
          </w:divBdr>
        </w:div>
        <w:div w:id="1667591680">
          <w:marLeft w:val="640"/>
          <w:marRight w:val="0"/>
          <w:marTop w:val="0"/>
          <w:marBottom w:val="0"/>
          <w:divBdr>
            <w:top w:val="none" w:sz="0" w:space="0" w:color="auto"/>
            <w:left w:val="none" w:sz="0" w:space="0" w:color="auto"/>
            <w:bottom w:val="none" w:sz="0" w:space="0" w:color="auto"/>
            <w:right w:val="none" w:sz="0" w:space="0" w:color="auto"/>
          </w:divBdr>
        </w:div>
        <w:div w:id="471751933">
          <w:marLeft w:val="640"/>
          <w:marRight w:val="0"/>
          <w:marTop w:val="0"/>
          <w:marBottom w:val="0"/>
          <w:divBdr>
            <w:top w:val="none" w:sz="0" w:space="0" w:color="auto"/>
            <w:left w:val="none" w:sz="0" w:space="0" w:color="auto"/>
            <w:bottom w:val="none" w:sz="0" w:space="0" w:color="auto"/>
            <w:right w:val="none" w:sz="0" w:space="0" w:color="auto"/>
          </w:divBdr>
        </w:div>
        <w:div w:id="1947807757">
          <w:marLeft w:val="640"/>
          <w:marRight w:val="0"/>
          <w:marTop w:val="0"/>
          <w:marBottom w:val="0"/>
          <w:divBdr>
            <w:top w:val="none" w:sz="0" w:space="0" w:color="auto"/>
            <w:left w:val="none" w:sz="0" w:space="0" w:color="auto"/>
            <w:bottom w:val="none" w:sz="0" w:space="0" w:color="auto"/>
            <w:right w:val="none" w:sz="0" w:space="0" w:color="auto"/>
          </w:divBdr>
        </w:div>
        <w:div w:id="1960641653">
          <w:marLeft w:val="640"/>
          <w:marRight w:val="0"/>
          <w:marTop w:val="0"/>
          <w:marBottom w:val="0"/>
          <w:divBdr>
            <w:top w:val="none" w:sz="0" w:space="0" w:color="auto"/>
            <w:left w:val="none" w:sz="0" w:space="0" w:color="auto"/>
            <w:bottom w:val="none" w:sz="0" w:space="0" w:color="auto"/>
            <w:right w:val="none" w:sz="0" w:space="0" w:color="auto"/>
          </w:divBdr>
        </w:div>
        <w:div w:id="297418968">
          <w:marLeft w:val="640"/>
          <w:marRight w:val="0"/>
          <w:marTop w:val="0"/>
          <w:marBottom w:val="0"/>
          <w:divBdr>
            <w:top w:val="none" w:sz="0" w:space="0" w:color="auto"/>
            <w:left w:val="none" w:sz="0" w:space="0" w:color="auto"/>
            <w:bottom w:val="none" w:sz="0" w:space="0" w:color="auto"/>
            <w:right w:val="none" w:sz="0" w:space="0" w:color="auto"/>
          </w:divBdr>
        </w:div>
        <w:div w:id="1069958403">
          <w:marLeft w:val="640"/>
          <w:marRight w:val="0"/>
          <w:marTop w:val="0"/>
          <w:marBottom w:val="0"/>
          <w:divBdr>
            <w:top w:val="none" w:sz="0" w:space="0" w:color="auto"/>
            <w:left w:val="none" w:sz="0" w:space="0" w:color="auto"/>
            <w:bottom w:val="none" w:sz="0" w:space="0" w:color="auto"/>
            <w:right w:val="none" w:sz="0" w:space="0" w:color="auto"/>
          </w:divBdr>
        </w:div>
        <w:div w:id="733626697">
          <w:marLeft w:val="640"/>
          <w:marRight w:val="0"/>
          <w:marTop w:val="0"/>
          <w:marBottom w:val="0"/>
          <w:divBdr>
            <w:top w:val="none" w:sz="0" w:space="0" w:color="auto"/>
            <w:left w:val="none" w:sz="0" w:space="0" w:color="auto"/>
            <w:bottom w:val="none" w:sz="0" w:space="0" w:color="auto"/>
            <w:right w:val="none" w:sz="0" w:space="0" w:color="auto"/>
          </w:divBdr>
        </w:div>
        <w:div w:id="469177857">
          <w:marLeft w:val="640"/>
          <w:marRight w:val="0"/>
          <w:marTop w:val="0"/>
          <w:marBottom w:val="0"/>
          <w:divBdr>
            <w:top w:val="none" w:sz="0" w:space="0" w:color="auto"/>
            <w:left w:val="none" w:sz="0" w:space="0" w:color="auto"/>
            <w:bottom w:val="none" w:sz="0" w:space="0" w:color="auto"/>
            <w:right w:val="none" w:sz="0" w:space="0" w:color="auto"/>
          </w:divBdr>
        </w:div>
        <w:div w:id="639263668">
          <w:marLeft w:val="640"/>
          <w:marRight w:val="0"/>
          <w:marTop w:val="0"/>
          <w:marBottom w:val="0"/>
          <w:divBdr>
            <w:top w:val="none" w:sz="0" w:space="0" w:color="auto"/>
            <w:left w:val="none" w:sz="0" w:space="0" w:color="auto"/>
            <w:bottom w:val="none" w:sz="0" w:space="0" w:color="auto"/>
            <w:right w:val="none" w:sz="0" w:space="0" w:color="auto"/>
          </w:divBdr>
        </w:div>
        <w:div w:id="583422283">
          <w:marLeft w:val="640"/>
          <w:marRight w:val="0"/>
          <w:marTop w:val="0"/>
          <w:marBottom w:val="0"/>
          <w:divBdr>
            <w:top w:val="none" w:sz="0" w:space="0" w:color="auto"/>
            <w:left w:val="none" w:sz="0" w:space="0" w:color="auto"/>
            <w:bottom w:val="none" w:sz="0" w:space="0" w:color="auto"/>
            <w:right w:val="none" w:sz="0" w:space="0" w:color="auto"/>
          </w:divBdr>
        </w:div>
        <w:div w:id="1368020456">
          <w:marLeft w:val="640"/>
          <w:marRight w:val="0"/>
          <w:marTop w:val="0"/>
          <w:marBottom w:val="0"/>
          <w:divBdr>
            <w:top w:val="none" w:sz="0" w:space="0" w:color="auto"/>
            <w:left w:val="none" w:sz="0" w:space="0" w:color="auto"/>
            <w:bottom w:val="none" w:sz="0" w:space="0" w:color="auto"/>
            <w:right w:val="none" w:sz="0" w:space="0" w:color="auto"/>
          </w:divBdr>
        </w:div>
        <w:div w:id="1025474392">
          <w:marLeft w:val="640"/>
          <w:marRight w:val="0"/>
          <w:marTop w:val="0"/>
          <w:marBottom w:val="0"/>
          <w:divBdr>
            <w:top w:val="none" w:sz="0" w:space="0" w:color="auto"/>
            <w:left w:val="none" w:sz="0" w:space="0" w:color="auto"/>
            <w:bottom w:val="none" w:sz="0" w:space="0" w:color="auto"/>
            <w:right w:val="none" w:sz="0" w:space="0" w:color="auto"/>
          </w:divBdr>
        </w:div>
        <w:div w:id="1935742657">
          <w:marLeft w:val="640"/>
          <w:marRight w:val="0"/>
          <w:marTop w:val="0"/>
          <w:marBottom w:val="0"/>
          <w:divBdr>
            <w:top w:val="none" w:sz="0" w:space="0" w:color="auto"/>
            <w:left w:val="none" w:sz="0" w:space="0" w:color="auto"/>
            <w:bottom w:val="none" w:sz="0" w:space="0" w:color="auto"/>
            <w:right w:val="none" w:sz="0" w:space="0" w:color="auto"/>
          </w:divBdr>
        </w:div>
        <w:div w:id="145898340">
          <w:marLeft w:val="640"/>
          <w:marRight w:val="0"/>
          <w:marTop w:val="0"/>
          <w:marBottom w:val="0"/>
          <w:divBdr>
            <w:top w:val="none" w:sz="0" w:space="0" w:color="auto"/>
            <w:left w:val="none" w:sz="0" w:space="0" w:color="auto"/>
            <w:bottom w:val="none" w:sz="0" w:space="0" w:color="auto"/>
            <w:right w:val="none" w:sz="0" w:space="0" w:color="auto"/>
          </w:divBdr>
        </w:div>
        <w:div w:id="292248109">
          <w:marLeft w:val="640"/>
          <w:marRight w:val="0"/>
          <w:marTop w:val="0"/>
          <w:marBottom w:val="0"/>
          <w:divBdr>
            <w:top w:val="none" w:sz="0" w:space="0" w:color="auto"/>
            <w:left w:val="none" w:sz="0" w:space="0" w:color="auto"/>
            <w:bottom w:val="none" w:sz="0" w:space="0" w:color="auto"/>
            <w:right w:val="none" w:sz="0" w:space="0" w:color="auto"/>
          </w:divBdr>
        </w:div>
        <w:div w:id="52051205">
          <w:marLeft w:val="640"/>
          <w:marRight w:val="0"/>
          <w:marTop w:val="0"/>
          <w:marBottom w:val="0"/>
          <w:divBdr>
            <w:top w:val="none" w:sz="0" w:space="0" w:color="auto"/>
            <w:left w:val="none" w:sz="0" w:space="0" w:color="auto"/>
            <w:bottom w:val="none" w:sz="0" w:space="0" w:color="auto"/>
            <w:right w:val="none" w:sz="0" w:space="0" w:color="auto"/>
          </w:divBdr>
        </w:div>
        <w:div w:id="25448602">
          <w:marLeft w:val="640"/>
          <w:marRight w:val="0"/>
          <w:marTop w:val="0"/>
          <w:marBottom w:val="0"/>
          <w:divBdr>
            <w:top w:val="none" w:sz="0" w:space="0" w:color="auto"/>
            <w:left w:val="none" w:sz="0" w:space="0" w:color="auto"/>
            <w:bottom w:val="none" w:sz="0" w:space="0" w:color="auto"/>
            <w:right w:val="none" w:sz="0" w:space="0" w:color="auto"/>
          </w:divBdr>
        </w:div>
        <w:div w:id="899293478">
          <w:marLeft w:val="640"/>
          <w:marRight w:val="0"/>
          <w:marTop w:val="0"/>
          <w:marBottom w:val="0"/>
          <w:divBdr>
            <w:top w:val="none" w:sz="0" w:space="0" w:color="auto"/>
            <w:left w:val="none" w:sz="0" w:space="0" w:color="auto"/>
            <w:bottom w:val="none" w:sz="0" w:space="0" w:color="auto"/>
            <w:right w:val="none" w:sz="0" w:space="0" w:color="auto"/>
          </w:divBdr>
        </w:div>
        <w:div w:id="1296983623">
          <w:marLeft w:val="640"/>
          <w:marRight w:val="0"/>
          <w:marTop w:val="0"/>
          <w:marBottom w:val="0"/>
          <w:divBdr>
            <w:top w:val="none" w:sz="0" w:space="0" w:color="auto"/>
            <w:left w:val="none" w:sz="0" w:space="0" w:color="auto"/>
            <w:bottom w:val="none" w:sz="0" w:space="0" w:color="auto"/>
            <w:right w:val="none" w:sz="0" w:space="0" w:color="auto"/>
          </w:divBdr>
        </w:div>
        <w:div w:id="1793858888">
          <w:marLeft w:val="640"/>
          <w:marRight w:val="0"/>
          <w:marTop w:val="0"/>
          <w:marBottom w:val="0"/>
          <w:divBdr>
            <w:top w:val="none" w:sz="0" w:space="0" w:color="auto"/>
            <w:left w:val="none" w:sz="0" w:space="0" w:color="auto"/>
            <w:bottom w:val="none" w:sz="0" w:space="0" w:color="auto"/>
            <w:right w:val="none" w:sz="0" w:space="0" w:color="auto"/>
          </w:divBdr>
        </w:div>
        <w:div w:id="1460806321">
          <w:marLeft w:val="640"/>
          <w:marRight w:val="0"/>
          <w:marTop w:val="0"/>
          <w:marBottom w:val="0"/>
          <w:divBdr>
            <w:top w:val="none" w:sz="0" w:space="0" w:color="auto"/>
            <w:left w:val="none" w:sz="0" w:space="0" w:color="auto"/>
            <w:bottom w:val="none" w:sz="0" w:space="0" w:color="auto"/>
            <w:right w:val="none" w:sz="0" w:space="0" w:color="auto"/>
          </w:divBdr>
        </w:div>
        <w:div w:id="2113895049">
          <w:marLeft w:val="640"/>
          <w:marRight w:val="0"/>
          <w:marTop w:val="0"/>
          <w:marBottom w:val="0"/>
          <w:divBdr>
            <w:top w:val="none" w:sz="0" w:space="0" w:color="auto"/>
            <w:left w:val="none" w:sz="0" w:space="0" w:color="auto"/>
            <w:bottom w:val="none" w:sz="0" w:space="0" w:color="auto"/>
            <w:right w:val="none" w:sz="0" w:space="0" w:color="auto"/>
          </w:divBdr>
        </w:div>
        <w:div w:id="1954363441">
          <w:marLeft w:val="640"/>
          <w:marRight w:val="0"/>
          <w:marTop w:val="0"/>
          <w:marBottom w:val="0"/>
          <w:divBdr>
            <w:top w:val="none" w:sz="0" w:space="0" w:color="auto"/>
            <w:left w:val="none" w:sz="0" w:space="0" w:color="auto"/>
            <w:bottom w:val="none" w:sz="0" w:space="0" w:color="auto"/>
            <w:right w:val="none" w:sz="0" w:space="0" w:color="auto"/>
          </w:divBdr>
        </w:div>
        <w:div w:id="1285035640">
          <w:marLeft w:val="640"/>
          <w:marRight w:val="0"/>
          <w:marTop w:val="0"/>
          <w:marBottom w:val="0"/>
          <w:divBdr>
            <w:top w:val="none" w:sz="0" w:space="0" w:color="auto"/>
            <w:left w:val="none" w:sz="0" w:space="0" w:color="auto"/>
            <w:bottom w:val="none" w:sz="0" w:space="0" w:color="auto"/>
            <w:right w:val="none" w:sz="0" w:space="0" w:color="auto"/>
          </w:divBdr>
        </w:div>
        <w:div w:id="1998416153">
          <w:marLeft w:val="640"/>
          <w:marRight w:val="0"/>
          <w:marTop w:val="0"/>
          <w:marBottom w:val="0"/>
          <w:divBdr>
            <w:top w:val="none" w:sz="0" w:space="0" w:color="auto"/>
            <w:left w:val="none" w:sz="0" w:space="0" w:color="auto"/>
            <w:bottom w:val="none" w:sz="0" w:space="0" w:color="auto"/>
            <w:right w:val="none" w:sz="0" w:space="0" w:color="auto"/>
          </w:divBdr>
        </w:div>
        <w:div w:id="471288994">
          <w:marLeft w:val="640"/>
          <w:marRight w:val="0"/>
          <w:marTop w:val="0"/>
          <w:marBottom w:val="0"/>
          <w:divBdr>
            <w:top w:val="none" w:sz="0" w:space="0" w:color="auto"/>
            <w:left w:val="none" w:sz="0" w:space="0" w:color="auto"/>
            <w:bottom w:val="none" w:sz="0" w:space="0" w:color="auto"/>
            <w:right w:val="none" w:sz="0" w:space="0" w:color="auto"/>
          </w:divBdr>
        </w:div>
        <w:div w:id="2076580801">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16804340">
          <w:marLeft w:val="640"/>
          <w:marRight w:val="0"/>
          <w:marTop w:val="0"/>
          <w:marBottom w:val="0"/>
          <w:divBdr>
            <w:top w:val="none" w:sz="0" w:space="0" w:color="auto"/>
            <w:left w:val="none" w:sz="0" w:space="0" w:color="auto"/>
            <w:bottom w:val="none" w:sz="0" w:space="0" w:color="auto"/>
            <w:right w:val="none" w:sz="0" w:space="0" w:color="auto"/>
          </w:divBdr>
        </w:div>
        <w:div w:id="620259134">
          <w:marLeft w:val="640"/>
          <w:marRight w:val="0"/>
          <w:marTop w:val="0"/>
          <w:marBottom w:val="0"/>
          <w:divBdr>
            <w:top w:val="none" w:sz="0" w:space="0" w:color="auto"/>
            <w:left w:val="none" w:sz="0" w:space="0" w:color="auto"/>
            <w:bottom w:val="none" w:sz="0" w:space="0" w:color="auto"/>
            <w:right w:val="none" w:sz="0" w:space="0" w:color="auto"/>
          </w:divBdr>
        </w:div>
        <w:div w:id="1609239627">
          <w:marLeft w:val="640"/>
          <w:marRight w:val="0"/>
          <w:marTop w:val="0"/>
          <w:marBottom w:val="0"/>
          <w:divBdr>
            <w:top w:val="none" w:sz="0" w:space="0" w:color="auto"/>
            <w:left w:val="none" w:sz="0" w:space="0" w:color="auto"/>
            <w:bottom w:val="none" w:sz="0" w:space="0" w:color="auto"/>
            <w:right w:val="none" w:sz="0" w:space="0" w:color="auto"/>
          </w:divBdr>
        </w:div>
        <w:div w:id="352651486">
          <w:marLeft w:val="640"/>
          <w:marRight w:val="0"/>
          <w:marTop w:val="0"/>
          <w:marBottom w:val="0"/>
          <w:divBdr>
            <w:top w:val="none" w:sz="0" w:space="0" w:color="auto"/>
            <w:left w:val="none" w:sz="0" w:space="0" w:color="auto"/>
            <w:bottom w:val="none" w:sz="0" w:space="0" w:color="auto"/>
            <w:right w:val="none" w:sz="0" w:space="0" w:color="auto"/>
          </w:divBdr>
        </w:div>
        <w:div w:id="927739381">
          <w:marLeft w:val="640"/>
          <w:marRight w:val="0"/>
          <w:marTop w:val="0"/>
          <w:marBottom w:val="0"/>
          <w:divBdr>
            <w:top w:val="none" w:sz="0" w:space="0" w:color="auto"/>
            <w:left w:val="none" w:sz="0" w:space="0" w:color="auto"/>
            <w:bottom w:val="none" w:sz="0" w:space="0" w:color="auto"/>
            <w:right w:val="none" w:sz="0" w:space="0" w:color="auto"/>
          </w:divBdr>
        </w:div>
        <w:div w:id="699358484">
          <w:marLeft w:val="640"/>
          <w:marRight w:val="0"/>
          <w:marTop w:val="0"/>
          <w:marBottom w:val="0"/>
          <w:divBdr>
            <w:top w:val="none" w:sz="0" w:space="0" w:color="auto"/>
            <w:left w:val="none" w:sz="0" w:space="0" w:color="auto"/>
            <w:bottom w:val="none" w:sz="0" w:space="0" w:color="auto"/>
            <w:right w:val="none" w:sz="0" w:space="0" w:color="auto"/>
          </w:divBdr>
        </w:div>
        <w:div w:id="1564638424">
          <w:marLeft w:val="640"/>
          <w:marRight w:val="0"/>
          <w:marTop w:val="0"/>
          <w:marBottom w:val="0"/>
          <w:divBdr>
            <w:top w:val="none" w:sz="0" w:space="0" w:color="auto"/>
            <w:left w:val="none" w:sz="0" w:space="0" w:color="auto"/>
            <w:bottom w:val="none" w:sz="0" w:space="0" w:color="auto"/>
            <w:right w:val="none" w:sz="0" w:space="0" w:color="auto"/>
          </w:divBdr>
        </w:div>
        <w:div w:id="96027595">
          <w:marLeft w:val="640"/>
          <w:marRight w:val="0"/>
          <w:marTop w:val="0"/>
          <w:marBottom w:val="0"/>
          <w:divBdr>
            <w:top w:val="none" w:sz="0" w:space="0" w:color="auto"/>
            <w:left w:val="none" w:sz="0" w:space="0" w:color="auto"/>
            <w:bottom w:val="none" w:sz="0" w:space="0" w:color="auto"/>
            <w:right w:val="none" w:sz="0" w:space="0" w:color="auto"/>
          </w:divBdr>
        </w:div>
        <w:div w:id="1565606433">
          <w:marLeft w:val="640"/>
          <w:marRight w:val="0"/>
          <w:marTop w:val="0"/>
          <w:marBottom w:val="0"/>
          <w:divBdr>
            <w:top w:val="none" w:sz="0" w:space="0" w:color="auto"/>
            <w:left w:val="none" w:sz="0" w:space="0" w:color="auto"/>
            <w:bottom w:val="none" w:sz="0" w:space="0" w:color="auto"/>
            <w:right w:val="none" w:sz="0" w:space="0" w:color="auto"/>
          </w:divBdr>
        </w:div>
        <w:div w:id="51468779">
          <w:marLeft w:val="640"/>
          <w:marRight w:val="0"/>
          <w:marTop w:val="0"/>
          <w:marBottom w:val="0"/>
          <w:divBdr>
            <w:top w:val="none" w:sz="0" w:space="0" w:color="auto"/>
            <w:left w:val="none" w:sz="0" w:space="0" w:color="auto"/>
            <w:bottom w:val="none" w:sz="0" w:space="0" w:color="auto"/>
            <w:right w:val="none" w:sz="0" w:space="0" w:color="auto"/>
          </w:divBdr>
        </w:div>
        <w:div w:id="712383254">
          <w:marLeft w:val="640"/>
          <w:marRight w:val="0"/>
          <w:marTop w:val="0"/>
          <w:marBottom w:val="0"/>
          <w:divBdr>
            <w:top w:val="none" w:sz="0" w:space="0" w:color="auto"/>
            <w:left w:val="none" w:sz="0" w:space="0" w:color="auto"/>
            <w:bottom w:val="none" w:sz="0" w:space="0" w:color="auto"/>
            <w:right w:val="none" w:sz="0" w:space="0" w:color="auto"/>
          </w:divBdr>
        </w:div>
        <w:div w:id="469710968">
          <w:marLeft w:val="640"/>
          <w:marRight w:val="0"/>
          <w:marTop w:val="0"/>
          <w:marBottom w:val="0"/>
          <w:divBdr>
            <w:top w:val="none" w:sz="0" w:space="0" w:color="auto"/>
            <w:left w:val="none" w:sz="0" w:space="0" w:color="auto"/>
            <w:bottom w:val="none" w:sz="0" w:space="0" w:color="auto"/>
            <w:right w:val="none" w:sz="0" w:space="0" w:color="auto"/>
          </w:divBdr>
        </w:div>
        <w:div w:id="1521432470">
          <w:marLeft w:val="640"/>
          <w:marRight w:val="0"/>
          <w:marTop w:val="0"/>
          <w:marBottom w:val="0"/>
          <w:divBdr>
            <w:top w:val="none" w:sz="0" w:space="0" w:color="auto"/>
            <w:left w:val="none" w:sz="0" w:space="0" w:color="auto"/>
            <w:bottom w:val="none" w:sz="0" w:space="0" w:color="auto"/>
            <w:right w:val="none" w:sz="0" w:space="0" w:color="auto"/>
          </w:divBdr>
        </w:div>
        <w:div w:id="275061736">
          <w:marLeft w:val="640"/>
          <w:marRight w:val="0"/>
          <w:marTop w:val="0"/>
          <w:marBottom w:val="0"/>
          <w:divBdr>
            <w:top w:val="none" w:sz="0" w:space="0" w:color="auto"/>
            <w:left w:val="none" w:sz="0" w:space="0" w:color="auto"/>
            <w:bottom w:val="none" w:sz="0" w:space="0" w:color="auto"/>
            <w:right w:val="none" w:sz="0" w:space="0" w:color="auto"/>
          </w:divBdr>
        </w:div>
        <w:div w:id="818114752">
          <w:marLeft w:val="640"/>
          <w:marRight w:val="0"/>
          <w:marTop w:val="0"/>
          <w:marBottom w:val="0"/>
          <w:divBdr>
            <w:top w:val="none" w:sz="0" w:space="0" w:color="auto"/>
            <w:left w:val="none" w:sz="0" w:space="0" w:color="auto"/>
            <w:bottom w:val="none" w:sz="0" w:space="0" w:color="auto"/>
            <w:right w:val="none" w:sz="0" w:space="0" w:color="auto"/>
          </w:divBdr>
        </w:div>
        <w:div w:id="459151967">
          <w:marLeft w:val="640"/>
          <w:marRight w:val="0"/>
          <w:marTop w:val="0"/>
          <w:marBottom w:val="0"/>
          <w:divBdr>
            <w:top w:val="none" w:sz="0" w:space="0" w:color="auto"/>
            <w:left w:val="none" w:sz="0" w:space="0" w:color="auto"/>
            <w:bottom w:val="none" w:sz="0" w:space="0" w:color="auto"/>
            <w:right w:val="none" w:sz="0" w:space="0" w:color="auto"/>
          </w:divBdr>
        </w:div>
        <w:div w:id="988553706">
          <w:marLeft w:val="640"/>
          <w:marRight w:val="0"/>
          <w:marTop w:val="0"/>
          <w:marBottom w:val="0"/>
          <w:divBdr>
            <w:top w:val="none" w:sz="0" w:space="0" w:color="auto"/>
            <w:left w:val="none" w:sz="0" w:space="0" w:color="auto"/>
            <w:bottom w:val="none" w:sz="0" w:space="0" w:color="auto"/>
            <w:right w:val="none" w:sz="0" w:space="0" w:color="auto"/>
          </w:divBdr>
        </w:div>
        <w:div w:id="513614719">
          <w:marLeft w:val="640"/>
          <w:marRight w:val="0"/>
          <w:marTop w:val="0"/>
          <w:marBottom w:val="0"/>
          <w:divBdr>
            <w:top w:val="none" w:sz="0" w:space="0" w:color="auto"/>
            <w:left w:val="none" w:sz="0" w:space="0" w:color="auto"/>
            <w:bottom w:val="none" w:sz="0" w:space="0" w:color="auto"/>
            <w:right w:val="none" w:sz="0" w:space="0" w:color="auto"/>
          </w:divBdr>
        </w:div>
        <w:div w:id="1233853676">
          <w:marLeft w:val="640"/>
          <w:marRight w:val="0"/>
          <w:marTop w:val="0"/>
          <w:marBottom w:val="0"/>
          <w:divBdr>
            <w:top w:val="none" w:sz="0" w:space="0" w:color="auto"/>
            <w:left w:val="none" w:sz="0" w:space="0" w:color="auto"/>
            <w:bottom w:val="none" w:sz="0" w:space="0" w:color="auto"/>
            <w:right w:val="none" w:sz="0" w:space="0" w:color="auto"/>
          </w:divBdr>
        </w:div>
        <w:div w:id="544680440">
          <w:marLeft w:val="640"/>
          <w:marRight w:val="0"/>
          <w:marTop w:val="0"/>
          <w:marBottom w:val="0"/>
          <w:divBdr>
            <w:top w:val="none" w:sz="0" w:space="0" w:color="auto"/>
            <w:left w:val="none" w:sz="0" w:space="0" w:color="auto"/>
            <w:bottom w:val="none" w:sz="0" w:space="0" w:color="auto"/>
            <w:right w:val="none" w:sz="0" w:space="0" w:color="auto"/>
          </w:divBdr>
        </w:div>
        <w:div w:id="567418232">
          <w:marLeft w:val="640"/>
          <w:marRight w:val="0"/>
          <w:marTop w:val="0"/>
          <w:marBottom w:val="0"/>
          <w:divBdr>
            <w:top w:val="none" w:sz="0" w:space="0" w:color="auto"/>
            <w:left w:val="none" w:sz="0" w:space="0" w:color="auto"/>
            <w:bottom w:val="none" w:sz="0" w:space="0" w:color="auto"/>
            <w:right w:val="none" w:sz="0" w:space="0" w:color="auto"/>
          </w:divBdr>
        </w:div>
        <w:div w:id="43910716">
          <w:marLeft w:val="640"/>
          <w:marRight w:val="0"/>
          <w:marTop w:val="0"/>
          <w:marBottom w:val="0"/>
          <w:divBdr>
            <w:top w:val="none" w:sz="0" w:space="0" w:color="auto"/>
            <w:left w:val="none" w:sz="0" w:space="0" w:color="auto"/>
            <w:bottom w:val="none" w:sz="0" w:space="0" w:color="auto"/>
            <w:right w:val="none" w:sz="0" w:space="0" w:color="auto"/>
          </w:divBdr>
        </w:div>
      </w:divsChild>
    </w:div>
    <w:div w:id="698748899">
      <w:bodyDiv w:val="1"/>
      <w:marLeft w:val="0"/>
      <w:marRight w:val="0"/>
      <w:marTop w:val="0"/>
      <w:marBottom w:val="0"/>
      <w:divBdr>
        <w:top w:val="none" w:sz="0" w:space="0" w:color="auto"/>
        <w:left w:val="none" w:sz="0" w:space="0" w:color="auto"/>
        <w:bottom w:val="none" w:sz="0" w:space="0" w:color="auto"/>
        <w:right w:val="none" w:sz="0" w:space="0" w:color="auto"/>
      </w:divBdr>
      <w:divsChild>
        <w:div w:id="224030793">
          <w:marLeft w:val="640"/>
          <w:marRight w:val="0"/>
          <w:marTop w:val="0"/>
          <w:marBottom w:val="0"/>
          <w:divBdr>
            <w:top w:val="none" w:sz="0" w:space="0" w:color="auto"/>
            <w:left w:val="none" w:sz="0" w:space="0" w:color="auto"/>
            <w:bottom w:val="none" w:sz="0" w:space="0" w:color="auto"/>
            <w:right w:val="none" w:sz="0" w:space="0" w:color="auto"/>
          </w:divBdr>
        </w:div>
        <w:div w:id="1306350357">
          <w:marLeft w:val="640"/>
          <w:marRight w:val="0"/>
          <w:marTop w:val="0"/>
          <w:marBottom w:val="0"/>
          <w:divBdr>
            <w:top w:val="none" w:sz="0" w:space="0" w:color="auto"/>
            <w:left w:val="none" w:sz="0" w:space="0" w:color="auto"/>
            <w:bottom w:val="none" w:sz="0" w:space="0" w:color="auto"/>
            <w:right w:val="none" w:sz="0" w:space="0" w:color="auto"/>
          </w:divBdr>
        </w:div>
        <w:div w:id="1532500295">
          <w:marLeft w:val="640"/>
          <w:marRight w:val="0"/>
          <w:marTop w:val="0"/>
          <w:marBottom w:val="0"/>
          <w:divBdr>
            <w:top w:val="none" w:sz="0" w:space="0" w:color="auto"/>
            <w:left w:val="none" w:sz="0" w:space="0" w:color="auto"/>
            <w:bottom w:val="none" w:sz="0" w:space="0" w:color="auto"/>
            <w:right w:val="none" w:sz="0" w:space="0" w:color="auto"/>
          </w:divBdr>
        </w:div>
        <w:div w:id="1139610945">
          <w:marLeft w:val="640"/>
          <w:marRight w:val="0"/>
          <w:marTop w:val="0"/>
          <w:marBottom w:val="0"/>
          <w:divBdr>
            <w:top w:val="none" w:sz="0" w:space="0" w:color="auto"/>
            <w:left w:val="none" w:sz="0" w:space="0" w:color="auto"/>
            <w:bottom w:val="none" w:sz="0" w:space="0" w:color="auto"/>
            <w:right w:val="none" w:sz="0" w:space="0" w:color="auto"/>
          </w:divBdr>
        </w:div>
        <w:div w:id="1731806266">
          <w:marLeft w:val="640"/>
          <w:marRight w:val="0"/>
          <w:marTop w:val="0"/>
          <w:marBottom w:val="0"/>
          <w:divBdr>
            <w:top w:val="none" w:sz="0" w:space="0" w:color="auto"/>
            <w:left w:val="none" w:sz="0" w:space="0" w:color="auto"/>
            <w:bottom w:val="none" w:sz="0" w:space="0" w:color="auto"/>
            <w:right w:val="none" w:sz="0" w:space="0" w:color="auto"/>
          </w:divBdr>
        </w:div>
        <w:div w:id="224730898">
          <w:marLeft w:val="640"/>
          <w:marRight w:val="0"/>
          <w:marTop w:val="0"/>
          <w:marBottom w:val="0"/>
          <w:divBdr>
            <w:top w:val="none" w:sz="0" w:space="0" w:color="auto"/>
            <w:left w:val="none" w:sz="0" w:space="0" w:color="auto"/>
            <w:bottom w:val="none" w:sz="0" w:space="0" w:color="auto"/>
            <w:right w:val="none" w:sz="0" w:space="0" w:color="auto"/>
          </w:divBdr>
        </w:div>
        <w:div w:id="433670363">
          <w:marLeft w:val="640"/>
          <w:marRight w:val="0"/>
          <w:marTop w:val="0"/>
          <w:marBottom w:val="0"/>
          <w:divBdr>
            <w:top w:val="none" w:sz="0" w:space="0" w:color="auto"/>
            <w:left w:val="none" w:sz="0" w:space="0" w:color="auto"/>
            <w:bottom w:val="none" w:sz="0" w:space="0" w:color="auto"/>
            <w:right w:val="none" w:sz="0" w:space="0" w:color="auto"/>
          </w:divBdr>
        </w:div>
        <w:div w:id="494029510">
          <w:marLeft w:val="640"/>
          <w:marRight w:val="0"/>
          <w:marTop w:val="0"/>
          <w:marBottom w:val="0"/>
          <w:divBdr>
            <w:top w:val="none" w:sz="0" w:space="0" w:color="auto"/>
            <w:left w:val="none" w:sz="0" w:space="0" w:color="auto"/>
            <w:bottom w:val="none" w:sz="0" w:space="0" w:color="auto"/>
            <w:right w:val="none" w:sz="0" w:space="0" w:color="auto"/>
          </w:divBdr>
        </w:div>
        <w:div w:id="1014262234">
          <w:marLeft w:val="640"/>
          <w:marRight w:val="0"/>
          <w:marTop w:val="0"/>
          <w:marBottom w:val="0"/>
          <w:divBdr>
            <w:top w:val="none" w:sz="0" w:space="0" w:color="auto"/>
            <w:left w:val="none" w:sz="0" w:space="0" w:color="auto"/>
            <w:bottom w:val="none" w:sz="0" w:space="0" w:color="auto"/>
            <w:right w:val="none" w:sz="0" w:space="0" w:color="auto"/>
          </w:divBdr>
        </w:div>
        <w:div w:id="90585716">
          <w:marLeft w:val="640"/>
          <w:marRight w:val="0"/>
          <w:marTop w:val="0"/>
          <w:marBottom w:val="0"/>
          <w:divBdr>
            <w:top w:val="none" w:sz="0" w:space="0" w:color="auto"/>
            <w:left w:val="none" w:sz="0" w:space="0" w:color="auto"/>
            <w:bottom w:val="none" w:sz="0" w:space="0" w:color="auto"/>
            <w:right w:val="none" w:sz="0" w:space="0" w:color="auto"/>
          </w:divBdr>
        </w:div>
        <w:div w:id="389115659">
          <w:marLeft w:val="640"/>
          <w:marRight w:val="0"/>
          <w:marTop w:val="0"/>
          <w:marBottom w:val="0"/>
          <w:divBdr>
            <w:top w:val="none" w:sz="0" w:space="0" w:color="auto"/>
            <w:left w:val="none" w:sz="0" w:space="0" w:color="auto"/>
            <w:bottom w:val="none" w:sz="0" w:space="0" w:color="auto"/>
            <w:right w:val="none" w:sz="0" w:space="0" w:color="auto"/>
          </w:divBdr>
        </w:div>
        <w:div w:id="597711550">
          <w:marLeft w:val="640"/>
          <w:marRight w:val="0"/>
          <w:marTop w:val="0"/>
          <w:marBottom w:val="0"/>
          <w:divBdr>
            <w:top w:val="none" w:sz="0" w:space="0" w:color="auto"/>
            <w:left w:val="none" w:sz="0" w:space="0" w:color="auto"/>
            <w:bottom w:val="none" w:sz="0" w:space="0" w:color="auto"/>
            <w:right w:val="none" w:sz="0" w:space="0" w:color="auto"/>
          </w:divBdr>
        </w:div>
        <w:div w:id="1538008682">
          <w:marLeft w:val="640"/>
          <w:marRight w:val="0"/>
          <w:marTop w:val="0"/>
          <w:marBottom w:val="0"/>
          <w:divBdr>
            <w:top w:val="none" w:sz="0" w:space="0" w:color="auto"/>
            <w:left w:val="none" w:sz="0" w:space="0" w:color="auto"/>
            <w:bottom w:val="none" w:sz="0" w:space="0" w:color="auto"/>
            <w:right w:val="none" w:sz="0" w:space="0" w:color="auto"/>
          </w:divBdr>
        </w:div>
        <w:div w:id="1129742002">
          <w:marLeft w:val="640"/>
          <w:marRight w:val="0"/>
          <w:marTop w:val="0"/>
          <w:marBottom w:val="0"/>
          <w:divBdr>
            <w:top w:val="none" w:sz="0" w:space="0" w:color="auto"/>
            <w:left w:val="none" w:sz="0" w:space="0" w:color="auto"/>
            <w:bottom w:val="none" w:sz="0" w:space="0" w:color="auto"/>
            <w:right w:val="none" w:sz="0" w:space="0" w:color="auto"/>
          </w:divBdr>
        </w:div>
        <w:div w:id="452288160">
          <w:marLeft w:val="640"/>
          <w:marRight w:val="0"/>
          <w:marTop w:val="0"/>
          <w:marBottom w:val="0"/>
          <w:divBdr>
            <w:top w:val="none" w:sz="0" w:space="0" w:color="auto"/>
            <w:left w:val="none" w:sz="0" w:space="0" w:color="auto"/>
            <w:bottom w:val="none" w:sz="0" w:space="0" w:color="auto"/>
            <w:right w:val="none" w:sz="0" w:space="0" w:color="auto"/>
          </w:divBdr>
        </w:div>
        <w:div w:id="1262370373">
          <w:marLeft w:val="640"/>
          <w:marRight w:val="0"/>
          <w:marTop w:val="0"/>
          <w:marBottom w:val="0"/>
          <w:divBdr>
            <w:top w:val="none" w:sz="0" w:space="0" w:color="auto"/>
            <w:left w:val="none" w:sz="0" w:space="0" w:color="auto"/>
            <w:bottom w:val="none" w:sz="0" w:space="0" w:color="auto"/>
            <w:right w:val="none" w:sz="0" w:space="0" w:color="auto"/>
          </w:divBdr>
        </w:div>
        <w:div w:id="2055736837">
          <w:marLeft w:val="640"/>
          <w:marRight w:val="0"/>
          <w:marTop w:val="0"/>
          <w:marBottom w:val="0"/>
          <w:divBdr>
            <w:top w:val="none" w:sz="0" w:space="0" w:color="auto"/>
            <w:left w:val="none" w:sz="0" w:space="0" w:color="auto"/>
            <w:bottom w:val="none" w:sz="0" w:space="0" w:color="auto"/>
            <w:right w:val="none" w:sz="0" w:space="0" w:color="auto"/>
          </w:divBdr>
        </w:div>
        <w:div w:id="1547990738">
          <w:marLeft w:val="640"/>
          <w:marRight w:val="0"/>
          <w:marTop w:val="0"/>
          <w:marBottom w:val="0"/>
          <w:divBdr>
            <w:top w:val="none" w:sz="0" w:space="0" w:color="auto"/>
            <w:left w:val="none" w:sz="0" w:space="0" w:color="auto"/>
            <w:bottom w:val="none" w:sz="0" w:space="0" w:color="auto"/>
            <w:right w:val="none" w:sz="0" w:space="0" w:color="auto"/>
          </w:divBdr>
        </w:div>
        <w:div w:id="188227614">
          <w:marLeft w:val="640"/>
          <w:marRight w:val="0"/>
          <w:marTop w:val="0"/>
          <w:marBottom w:val="0"/>
          <w:divBdr>
            <w:top w:val="none" w:sz="0" w:space="0" w:color="auto"/>
            <w:left w:val="none" w:sz="0" w:space="0" w:color="auto"/>
            <w:bottom w:val="none" w:sz="0" w:space="0" w:color="auto"/>
            <w:right w:val="none" w:sz="0" w:space="0" w:color="auto"/>
          </w:divBdr>
        </w:div>
        <w:div w:id="1053892142">
          <w:marLeft w:val="640"/>
          <w:marRight w:val="0"/>
          <w:marTop w:val="0"/>
          <w:marBottom w:val="0"/>
          <w:divBdr>
            <w:top w:val="none" w:sz="0" w:space="0" w:color="auto"/>
            <w:left w:val="none" w:sz="0" w:space="0" w:color="auto"/>
            <w:bottom w:val="none" w:sz="0" w:space="0" w:color="auto"/>
            <w:right w:val="none" w:sz="0" w:space="0" w:color="auto"/>
          </w:divBdr>
        </w:div>
        <w:div w:id="1677610944">
          <w:marLeft w:val="640"/>
          <w:marRight w:val="0"/>
          <w:marTop w:val="0"/>
          <w:marBottom w:val="0"/>
          <w:divBdr>
            <w:top w:val="none" w:sz="0" w:space="0" w:color="auto"/>
            <w:left w:val="none" w:sz="0" w:space="0" w:color="auto"/>
            <w:bottom w:val="none" w:sz="0" w:space="0" w:color="auto"/>
            <w:right w:val="none" w:sz="0" w:space="0" w:color="auto"/>
          </w:divBdr>
        </w:div>
        <w:div w:id="377243327">
          <w:marLeft w:val="640"/>
          <w:marRight w:val="0"/>
          <w:marTop w:val="0"/>
          <w:marBottom w:val="0"/>
          <w:divBdr>
            <w:top w:val="none" w:sz="0" w:space="0" w:color="auto"/>
            <w:left w:val="none" w:sz="0" w:space="0" w:color="auto"/>
            <w:bottom w:val="none" w:sz="0" w:space="0" w:color="auto"/>
            <w:right w:val="none" w:sz="0" w:space="0" w:color="auto"/>
          </w:divBdr>
        </w:div>
        <w:div w:id="755710878">
          <w:marLeft w:val="640"/>
          <w:marRight w:val="0"/>
          <w:marTop w:val="0"/>
          <w:marBottom w:val="0"/>
          <w:divBdr>
            <w:top w:val="none" w:sz="0" w:space="0" w:color="auto"/>
            <w:left w:val="none" w:sz="0" w:space="0" w:color="auto"/>
            <w:bottom w:val="none" w:sz="0" w:space="0" w:color="auto"/>
            <w:right w:val="none" w:sz="0" w:space="0" w:color="auto"/>
          </w:divBdr>
        </w:div>
        <w:div w:id="1109816328">
          <w:marLeft w:val="640"/>
          <w:marRight w:val="0"/>
          <w:marTop w:val="0"/>
          <w:marBottom w:val="0"/>
          <w:divBdr>
            <w:top w:val="none" w:sz="0" w:space="0" w:color="auto"/>
            <w:left w:val="none" w:sz="0" w:space="0" w:color="auto"/>
            <w:bottom w:val="none" w:sz="0" w:space="0" w:color="auto"/>
            <w:right w:val="none" w:sz="0" w:space="0" w:color="auto"/>
          </w:divBdr>
        </w:div>
        <w:div w:id="1882326249">
          <w:marLeft w:val="640"/>
          <w:marRight w:val="0"/>
          <w:marTop w:val="0"/>
          <w:marBottom w:val="0"/>
          <w:divBdr>
            <w:top w:val="none" w:sz="0" w:space="0" w:color="auto"/>
            <w:left w:val="none" w:sz="0" w:space="0" w:color="auto"/>
            <w:bottom w:val="none" w:sz="0" w:space="0" w:color="auto"/>
            <w:right w:val="none" w:sz="0" w:space="0" w:color="auto"/>
          </w:divBdr>
        </w:div>
        <w:div w:id="2026592276">
          <w:marLeft w:val="640"/>
          <w:marRight w:val="0"/>
          <w:marTop w:val="0"/>
          <w:marBottom w:val="0"/>
          <w:divBdr>
            <w:top w:val="none" w:sz="0" w:space="0" w:color="auto"/>
            <w:left w:val="none" w:sz="0" w:space="0" w:color="auto"/>
            <w:bottom w:val="none" w:sz="0" w:space="0" w:color="auto"/>
            <w:right w:val="none" w:sz="0" w:space="0" w:color="auto"/>
          </w:divBdr>
        </w:div>
        <w:div w:id="140391346">
          <w:marLeft w:val="640"/>
          <w:marRight w:val="0"/>
          <w:marTop w:val="0"/>
          <w:marBottom w:val="0"/>
          <w:divBdr>
            <w:top w:val="none" w:sz="0" w:space="0" w:color="auto"/>
            <w:left w:val="none" w:sz="0" w:space="0" w:color="auto"/>
            <w:bottom w:val="none" w:sz="0" w:space="0" w:color="auto"/>
            <w:right w:val="none" w:sz="0" w:space="0" w:color="auto"/>
          </w:divBdr>
        </w:div>
        <w:div w:id="1340428164">
          <w:marLeft w:val="640"/>
          <w:marRight w:val="0"/>
          <w:marTop w:val="0"/>
          <w:marBottom w:val="0"/>
          <w:divBdr>
            <w:top w:val="none" w:sz="0" w:space="0" w:color="auto"/>
            <w:left w:val="none" w:sz="0" w:space="0" w:color="auto"/>
            <w:bottom w:val="none" w:sz="0" w:space="0" w:color="auto"/>
            <w:right w:val="none" w:sz="0" w:space="0" w:color="auto"/>
          </w:divBdr>
        </w:div>
        <w:div w:id="652565482">
          <w:marLeft w:val="640"/>
          <w:marRight w:val="0"/>
          <w:marTop w:val="0"/>
          <w:marBottom w:val="0"/>
          <w:divBdr>
            <w:top w:val="none" w:sz="0" w:space="0" w:color="auto"/>
            <w:left w:val="none" w:sz="0" w:space="0" w:color="auto"/>
            <w:bottom w:val="none" w:sz="0" w:space="0" w:color="auto"/>
            <w:right w:val="none" w:sz="0" w:space="0" w:color="auto"/>
          </w:divBdr>
        </w:div>
        <w:div w:id="922690336">
          <w:marLeft w:val="640"/>
          <w:marRight w:val="0"/>
          <w:marTop w:val="0"/>
          <w:marBottom w:val="0"/>
          <w:divBdr>
            <w:top w:val="none" w:sz="0" w:space="0" w:color="auto"/>
            <w:left w:val="none" w:sz="0" w:space="0" w:color="auto"/>
            <w:bottom w:val="none" w:sz="0" w:space="0" w:color="auto"/>
            <w:right w:val="none" w:sz="0" w:space="0" w:color="auto"/>
          </w:divBdr>
        </w:div>
        <w:div w:id="551773045">
          <w:marLeft w:val="640"/>
          <w:marRight w:val="0"/>
          <w:marTop w:val="0"/>
          <w:marBottom w:val="0"/>
          <w:divBdr>
            <w:top w:val="none" w:sz="0" w:space="0" w:color="auto"/>
            <w:left w:val="none" w:sz="0" w:space="0" w:color="auto"/>
            <w:bottom w:val="none" w:sz="0" w:space="0" w:color="auto"/>
            <w:right w:val="none" w:sz="0" w:space="0" w:color="auto"/>
          </w:divBdr>
        </w:div>
        <w:div w:id="913777989">
          <w:marLeft w:val="640"/>
          <w:marRight w:val="0"/>
          <w:marTop w:val="0"/>
          <w:marBottom w:val="0"/>
          <w:divBdr>
            <w:top w:val="none" w:sz="0" w:space="0" w:color="auto"/>
            <w:left w:val="none" w:sz="0" w:space="0" w:color="auto"/>
            <w:bottom w:val="none" w:sz="0" w:space="0" w:color="auto"/>
            <w:right w:val="none" w:sz="0" w:space="0" w:color="auto"/>
          </w:divBdr>
        </w:div>
        <w:div w:id="1400395996">
          <w:marLeft w:val="640"/>
          <w:marRight w:val="0"/>
          <w:marTop w:val="0"/>
          <w:marBottom w:val="0"/>
          <w:divBdr>
            <w:top w:val="none" w:sz="0" w:space="0" w:color="auto"/>
            <w:left w:val="none" w:sz="0" w:space="0" w:color="auto"/>
            <w:bottom w:val="none" w:sz="0" w:space="0" w:color="auto"/>
            <w:right w:val="none" w:sz="0" w:space="0" w:color="auto"/>
          </w:divBdr>
        </w:div>
        <w:div w:id="7565761">
          <w:marLeft w:val="640"/>
          <w:marRight w:val="0"/>
          <w:marTop w:val="0"/>
          <w:marBottom w:val="0"/>
          <w:divBdr>
            <w:top w:val="none" w:sz="0" w:space="0" w:color="auto"/>
            <w:left w:val="none" w:sz="0" w:space="0" w:color="auto"/>
            <w:bottom w:val="none" w:sz="0" w:space="0" w:color="auto"/>
            <w:right w:val="none" w:sz="0" w:space="0" w:color="auto"/>
          </w:divBdr>
        </w:div>
        <w:div w:id="327250684">
          <w:marLeft w:val="640"/>
          <w:marRight w:val="0"/>
          <w:marTop w:val="0"/>
          <w:marBottom w:val="0"/>
          <w:divBdr>
            <w:top w:val="none" w:sz="0" w:space="0" w:color="auto"/>
            <w:left w:val="none" w:sz="0" w:space="0" w:color="auto"/>
            <w:bottom w:val="none" w:sz="0" w:space="0" w:color="auto"/>
            <w:right w:val="none" w:sz="0" w:space="0" w:color="auto"/>
          </w:divBdr>
        </w:div>
        <w:div w:id="1596670788">
          <w:marLeft w:val="640"/>
          <w:marRight w:val="0"/>
          <w:marTop w:val="0"/>
          <w:marBottom w:val="0"/>
          <w:divBdr>
            <w:top w:val="none" w:sz="0" w:space="0" w:color="auto"/>
            <w:left w:val="none" w:sz="0" w:space="0" w:color="auto"/>
            <w:bottom w:val="none" w:sz="0" w:space="0" w:color="auto"/>
            <w:right w:val="none" w:sz="0" w:space="0" w:color="auto"/>
          </w:divBdr>
        </w:div>
        <w:div w:id="496650057">
          <w:marLeft w:val="640"/>
          <w:marRight w:val="0"/>
          <w:marTop w:val="0"/>
          <w:marBottom w:val="0"/>
          <w:divBdr>
            <w:top w:val="none" w:sz="0" w:space="0" w:color="auto"/>
            <w:left w:val="none" w:sz="0" w:space="0" w:color="auto"/>
            <w:bottom w:val="none" w:sz="0" w:space="0" w:color="auto"/>
            <w:right w:val="none" w:sz="0" w:space="0" w:color="auto"/>
          </w:divBdr>
        </w:div>
        <w:div w:id="1219318795">
          <w:marLeft w:val="640"/>
          <w:marRight w:val="0"/>
          <w:marTop w:val="0"/>
          <w:marBottom w:val="0"/>
          <w:divBdr>
            <w:top w:val="none" w:sz="0" w:space="0" w:color="auto"/>
            <w:left w:val="none" w:sz="0" w:space="0" w:color="auto"/>
            <w:bottom w:val="none" w:sz="0" w:space="0" w:color="auto"/>
            <w:right w:val="none" w:sz="0" w:space="0" w:color="auto"/>
          </w:divBdr>
        </w:div>
        <w:div w:id="1304434345">
          <w:marLeft w:val="640"/>
          <w:marRight w:val="0"/>
          <w:marTop w:val="0"/>
          <w:marBottom w:val="0"/>
          <w:divBdr>
            <w:top w:val="none" w:sz="0" w:space="0" w:color="auto"/>
            <w:left w:val="none" w:sz="0" w:space="0" w:color="auto"/>
            <w:bottom w:val="none" w:sz="0" w:space="0" w:color="auto"/>
            <w:right w:val="none" w:sz="0" w:space="0" w:color="auto"/>
          </w:divBdr>
        </w:div>
        <w:div w:id="1807892920">
          <w:marLeft w:val="640"/>
          <w:marRight w:val="0"/>
          <w:marTop w:val="0"/>
          <w:marBottom w:val="0"/>
          <w:divBdr>
            <w:top w:val="none" w:sz="0" w:space="0" w:color="auto"/>
            <w:left w:val="none" w:sz="0" w:space="0" w:color="auto"/>
            <w:bottom w:val="none" w:sz="0" w:space="0" w:color="auto"/>
            <w:right w:val="none" w:sz="0" w:space="0" w:color="auto"/>
          </w:divBdr>
        </w:div>
        <w:div w:id="1494494353">
          <w:marLeft w:val="640"/>
          <w:marRight w:val="0"/>
          <w:marTop w:val="0"/>
          <w:marBottom w:val="0"/>
          <w:divBdr>
            <w:top w:val="none" w:sz="0" w:space="0" w:color="auto"/>
            <w:left w:val="none" w:sz="0" w:space="0" w:color="auto"/>
            <w:bottom w:val="none" w:sz="0" w:space="0" w:color="auto"/>
            <w:right w:val="none" w:sz="0" w:space="0" w:color="auto"/>
          </w:divBdr>
        </w:div>
        <w:div w:id="1221940735">
          <w:marLeft w:val="640"/>
          <w:marRight w:val="0"/>
          <w:marTop w:val="0"/>
          <w:marBottom w:val="0"/>
          <w:divBdr>
            <w:top w:val="none" w:sz="0" w:space="0" w:color="auto"/>
            <w:left w:val="none" w:sz="0" w:space="0" w:color="auto"/>
            <w:bottom w:val="none" w:sz="0" w:space="0" w:color="auto"/>
            <w:right w:val="none" w:sz="0" w:space="0" w:color="auto"/>
          </w:divBdr>
        </w:div>
        <w:div w:id="640620629">
          <w:marLeft w:val="640"/>
          <w:marRight w:val="0"/>
          <w:marTop w:val="0"/>
          <w:marBottom w:val="0"/>
          <w:divBdr>
            <w:top w:val="none" w:sz="0" w:space="0" w:color="auto"/>
            <w:left w:val="none" w:sz="0" w:space="0" w:color="auto"/>
            <w:bottom w:val="none" w:sz="0" w:space="0" w:color="auto"/>
            <w:right w:val="none" w:sz="0" w:space="0" w:color="auto"/>
          </w:divBdr>
        </w:div>
        <w:div w:id="2025282121">
          <w:marLeft w:val="640"/>
          <w:marRight w:val="0"/>
          <w:marTop w:val="0"/>
          <w:marBottom w:val="0"/>
          <w:divBdr>
            <w:top w:val="none" w:sz="0" w:space="0" w:color="auto"/>
            <w:left w:val="none" w:sz="0" w:space="0" w:color="auto"/>
            <w:bottom w:val="none" w:sz="0" w:space="0" w:color="auto"/>
            <w:right w:val="none" w:sz="0" w:space="0" w:color="auto"/>
          </w:divBdr>
        </w:div>
        <w:div w:id="910431425">
          <w:marLeft w:val="640"/>
          <w:marRight w:val="0"/>
          <w:marTop w:val="0"/>
          <w:marBottom w:val="0"/>
          <w:divBdr>
            <w:top w:val="none" w:sz="0" w:space="0" w:color="auto"/>
            <w:left w:val="none" w:sz="0" w:space="0" w:color="auto"/>
            <w:bottom w:val="none" w:sz="0" w:space="0" w:color="auto"/>
            <w:right w:val="none" w:sz="0" w:space="0" w:color="auto"/>
          </w:divBdr>
        </w:div>
        <w:div w:id="803812311">
          <w:marLeft w:val="640"/>
          <w:marRight w:val="0"/>
          <w:marTop w:val="0"/>
          <w:marBottom w:val="0"/>
          <w:divBdr>
            <w:top w:val="none" w:sz="0" w:space="0" w:color="auto"/>
            <w:left w:val="none" w:sz="0" w:space="0" w:color="auto"/>
            <w:bottom w:val="none" w:sz="0" w:space="0" w:color="auto"/>
            <w:right w:val="none" w:sz="0" w:space="0" w:color="auto"/>
          </w:divBdr>
        </w:div>
        <w:div w:id="1133447368">
          <w:marLeft w:val="640"/>
          <w:marRight w:val="0"/>
          <w:marTop w:val="0"/>
          <w:marBottom w:val="0"/>
          <w:divBdr>
            <w:top w:val="none" w:sz="0" w:space="0" w:color="auto"/>
            <w:left w:val="none" w:sz="0" w:space="0" w:color="auto"/>
            <w:bottom w:val="none" w:sz="0" w:space="0" w:color="auto"/>
            <w:right w:val="none" w:sz="0" w:space="0" w:color="auto"/>
          </w:divBdr>
        </w:div>
        <w:div w:id="1535532343">
          <w:marLeft w:val="640"/>
          <w:marRight w:val="0"/>
          <w:marTop w:val="0"/>
          <w:marBottom w:val="0"/>
          <w:divBdr>
            <w:top w:val="none" w:sz="0" w:space="0" w:color="auto"/>
            <w:left w:val="none" w:sz="0" w:space="0" w:color="auto"/>
            <w:bottom w:val="none" w:sz="0" w:space="0" w:color="auto"/>
            <w:right w:val="none" w:sz="0" w:space="0" w:color="auto"/>
          </w:divBdr>
        </w:div>
        <w:div w:id="549538006">
          <w:marLeft w:val="640"/>
          <w:marRight w:val="0"/>
          <w:marTop w:val="0"/>
          <w:marBottom w:val="0"/>
          <w:divBdr>
            <w:top w:val="none" w:sz="0" w:space="0" w:color="auto"/>
            <w:left w:val="none" w:sz="0" w:space="0" w:color="auto"/>
            <w:bottom w:val="none" w:sz="0" w:space="0" w:color="auto"/>
            <w:right w:val="none" w:sz="0" w:space="0" w:color="auto"/>
          </w:divBdr>
        </w:div>
        <w:div w:id="1743289377">
          <w:marLeft w:val="640"/>
          <w:marRight w:val="0"/>
          <w:marTop w:val="0"/>
          <w:marBottom w:val="0"/>
          <w:divBdr>
            <w:top w:val="none" w:sz="0" w:space="0" w:color="auto"/>
            <w:left w:val="none" w:sz="0" w:space="0" w:color="auto"/>
            <w:bottom w:val="none" w:sz="0" w:space="0" w:color="auto"/>
            <w:right w:val="none" w:sz="0" w:space="0" w:color="auto"/>
          </w:divBdr>
        </w:div>
        <w:div w:id="952513770">
          <w:marLeft w:val="640"/>
          <w:marRight w:val="0"/>
          <w:marTop w:val="0"/>
          <w:marBottom w:val="0"/>
          <w:divBdr>
            <w:top w:val="none" w:sz="0" w:space="0" w:color="auto"/>
            <w:left w:val="none" w:sz="0" w:space="0" w:color="auto"/>
            <w:bottom w:val="none" w:sz="0" w:space="0" w:color="auto"/>
            <w:right w:val="none" w:sz="0" w:space="0" w:color="auto"/>
          </w:divBdr>
        </w:div>
        <w:div w:id="359747044">
          <w:marLeft w:val="640"/>
          <w:marRight w:val="0"/>
          <w:marTop w:val="0"/>
          <w:marBottom w:val="0"/>
          <w:divBdr>
            <w:top w:val="none" w:sz="0" w:space="0" w:color="auto"/>
            <w:left w:val="none" w:sz="0" w:space="0" w:color="auto"/>
            <w:bottom w:val="none" w:sz="0" w:space="0" w:color="auto"/>
            <w:right w:val="none" w:sz="0" w:space="0" w:color="auto"/>
          </w:divBdr>
        </w:div>
        <w:div w:id="1216507109">
          <w:marLeft w:val="640"/>
          <w:marRight w:val="0"/>
          <w:marTop w:val="0"/>
          <w:marBottom w:val="0"/>
          <w:divBdr>
            <w:top w:val="none" w:sz="0" w:space="0" w:color="auto"/>
            <w:left w:val="none" w:sz="0" w:space="0" w:color="auto"/>
            <w:bottom w:val="none" w:sz="0" w:space="0" w:color="auto"/>
            <w:right w:val="none" w:sz="0" w:space="0" w:color="auto"/>
          </w:divBdr>
        </w:div>
        <w:div w:id="875965344">
          <w:marLeft w:val="640"/>
          <w:marRight w:val="0"/>
          <w:marTop w:val="0"/>
          <w:marBottom w:val="0"/>
          <w:divBdr>
            <w:top w:val="none" w:sz="0" w:space="0" w:color="auto"/>
            <w:left w:val="none" w:sz="0" w:space="0" w:color="auto"/>
            <w:bottom w:val="none" w:sz="0" w:space="0" w:color="auto"/>
            <w:right w:val="none" w:sz="0" w:space="0" w:color="auto"/>
          </w:divBdr>
        </w:div>
        <w:div w:id="454448087">
          <w:marLeft w:val="640"/>
          <w:marRight w:val="0"/>
          <w:marTop w:val="0"/>
          <w:marBottom w:val="0"/>
          <w:divBdr>
            <w:top w:val="none" w:sz="0" w:space="0" w:color="auto"/>
            <w:left w:val="none" w:sz="0" w:space="0" w:color="auto"/>
            <w:bottom w:val="none" w:sz="0" w:space="0" w:color="auto"/>
            <w:right w:val="none" w:sz="0" w:space="0" w:color="auto"/>
          </w:divBdr>
        </w:div>
        <w:div w:id="2026979250">
          <w:marLeft w:val="640"/>
          <w:marRight w:val="0"/>
          <w:marTop w:val="0"/>
          <w:marBottom w:val="0"/>
          <w:divBdr>
            <w:top w:val="none" w:sz="0" w:space="0" w:color="auto"/>
            <w:left w:val="none" w:sz="0" w:space="0" w:color="auto"/>
            <w:bottom w:val="none" w:sz="0" w:space="0" w:color="auto"/>
            <w:right w:val="none" w:sz="0" w:space="0" w:color="auto"/>
          </w:divBdr>
        </w:div>
        <w:div w:id="949824757">
          <w:marLeft w:val="640"/>
          <w:marRight w:val="0"/>
          <w:marTop w:val="0"/>
          <w:marBottom w:val="0"/>
          <w:divBdr>
            <w:top w:val="none" w:sz="0" w:space="0" w:color="auto"/>
            <w:left w:val="none" w:sz="0" w:space="0" w:color="auto"/>
            <w:bottom w:val="none" w:sz="0" w:space="0" w:color="auto"/>
            <w:right w:val="none" w:sz="0" w:space="0" w:color="auto"/>
          </w:divBdr>
        </w:div>
        <w:div w:id="1459299389">
          <w:marLeft w:val="640"/>
          <w:marRight w:val="0"/>
          <w:marTop w:val="0"/>
          <w:marBottom w:val="0"/>
          <w:divBdr>
            <w:top w:val="none" w:sz="0" w:space="0" w:color="auto"/>
            <w:left w:val="none" w:sz="0" w:space="0" w:color="auto"/>
            <w:bottom w:val="none" w:sz="0" w:space="0" w:color="auto"/>
            <w:right w:val="none" w:sz="0" w:space="0" w:color="auto"/>
          </w:divBdr>
        </w:div>
        <w:div w:id="1005938412">
          <w:marLeft w:val="640"/>
          <w:marRight w:val="0"/>
          <w:marTop w:val="0"/>
          <w:marBottom w:val="0"/>
          <w:divBdr>
            <w:top w:val="none" w:sz="0" w:space="0" w:color="auto"/>
            <w:left w:val="none" w:sz="0" w:space="0" w:color="auto"/>
            <w:bottom w:val="none" w:sz="0" w:space="0" w:color="auto"/>
            <w:right w:val="none" w:sz="0" w:space="0" w:color="auto"/>
          </w:divBdr>
        </w:div>
        <w:div w:id="280691674">
          <w:marLeft w:val="640"/>
          <w:marRight w:val="0"/>
          <w:marTop w:val="0"/>
          <w:marBottom w:val="0"/>
          <w:divBdr>
            <w:top w:val="none" w:sz="0" w:space="0" w:color="auto"/>
            <w:left w:val="none" w:sz="0" w:space="0" w:color="auto"/>
            <w:bottom w:val="none" w:sz="0" w:space="0" w:color="auto"/>
            <w:right w:val="none" w:sz="0" w:space="0" w:color="auto"/>
          </w:divBdr>
        </w:div>
        <w:div w:id="1326208667">
          <w:marLeft w:val="640"/>
          <w:marRight w:val="0"/>
          <w:marTop w:val="0"/>
          <w:marBottom w:val="0"/>
          <w:divBdr>
            <w:top w:val="none" w:sz="0" w:space="0" w:color="auto"/>
            <w:left w:val="none" w:sz="0" w:space="0" w:color="auto"/>
            <w:bottom w:val="none" w:sz="0" w:space="0" w:color="auto"/>
            <w:right w:val="none" w:sz="0" w:space="0" w:color="auto"/>
          </w:divBdr>
        </w:div>
        <w:div w:id="258877882">
          <w:marLeft w:val="640"/>
          <w:marRight w:val="0"/>
          <w:marTop w:val="0"/>
          <w:marBottom w:val="0"/>
          <w:divBdr>
            <w:top w:val="none" w:sz="0" w:space="0" w:color="auto"/>
            <w:left w:val="none" w:sz="0" w:space="0" w:color="auto"/>
            <w:bottom w:val="none" w:sz="0" w:space="0" w:color="auto"/>
            <w:right w:val="none" w:sz="0" w:space="0" w:color="auto"/>
          </w:divBdr>
        </w:div>
        <w:div w:id="1789081050">
          <w:marLeft w:val="640"/>
          <w:marRight w:val="0"/>
          <w:marTop w:val="0"/>
          <w:marBottom w:val="0"/>
          <w:divBdr>
            <w:top w:val="none" w:sz="0" w:space="0" w:color="auto"/>
            <w:left w:val="none" w:sz="0" w:space="0" w:color="auto"/>
            <w:bottom w:val="none" w:sz="0" w:space="0" w:color="auto"/>
            <w:right w:val="none" w:sz="0" w:space="0" w:color="auto"/>
          </w:divBdr>
        </w:div>
        <w:div w:id="21902795">
          <w:marLeft w:val="640"/>
          <w:marRight w:val="0"/>
          <w:marTop w:val="0"/>
          <w:marBottom w:val="0"/>
          <w:divBdr>
            <w:top w:val="none" w:sz="0" w:space="0" w:color="auto"/>
            <w:left w:val="none" w:sz="0" w:space="0" w:color="auto"/>
            <w:bottom w:val="none" w:sz="0" w:space="0" w:color="auto"/>
            <w:right w:val="none" w:sz="0" w:space="0" w:color="auto"/>
          </w:divBdr>
        </w:div>
        <w:div w:id="881864613">
          <w:marLeft w:val="640"/>
          <w:marRight w:val="0"/>
          <w:marTop w:val="0"/>
          <w:marBottom w:val="0"/>
          <w:divBdr>
            <w:top w:val="none" w:sz="0" w:space="0" w:color="auto"/>
            <w:left w:val="none" w:sz="0" w:space="0" w:color="auto"/>
            <w:bottom w:val="none" w:sz="0" w:space="0" w:color="auto"/>
            <w:right w:val="none" w:sz="0" w:space="0" w:color="auto"/>
          </w:divBdr>
        </w:div>
        <w:div w:id="1864441053">
          <w:marLeft w:val="640"/>
          <w:marRight w:val="0"/>
          <w:marTop w:val="0"/>
          <w:marBottom w:val="0"/>
          <w:divBdr>
            <w:top w:val="none" w:sz="0" w:space="0" w:color="auto"/>
            <w:left w:val="none" w:sz="0" w:space="0" w:color="auto"/>
            <w:bottom w:val="none" w:sz="0" w:space="0" w:color="auto"/>
            <w:right w:val="none" w:sz="0" w:space="0" w:color="auto"/>
          </w:divBdr>
        </w:div>
        <w:div w:id="1447771960">
          <w:marLeft w:val="640"/>
          <w:marRight w:val="0"/>
          <w:marTop w:val="0"/>
          <w:marBottom w:val="0"/>
          <w:divBdr>
            <w:top w:val="none" w:sz="0" w:space="0" w:color="auto"/>
            <w:left w:val="none" w:sz="0" w:space="0" w:color="auto"/>
            <w:bottom w:val="none" w:sz="0" w:space="0" w:color="auto"/>
            <w:right w:val="none" w:sz="0" w:space="0" w:color="auto"/>
          </w:divBdr>
        </w:div>
        <w:div w:id="1862930407">
          <w:marLeft w:val="640"/>
          <w:marRight w:val="0"/>
          <w:marTop w:val="0"/>
          <w:marBottom w:val="0"/>
          <w:divBdr>
            <w:top w:val="none" w:sz="0" w:space="0" w:color="auto"/>
            <w:left w:val="none" w:sz="0" w:space="0" w:color="auto"/>
            <w:bottom w:val="none" w:sz="0" w:space="0" w:color="auto"/>
            <w:right w:val="none" w:sz="0" w:space="0" w:color="auto"/>
          </w:divBdr>
        </w:div>
        <w:div w:id="432942843">
          <w:marLeft w:val="640"/>
          <w:marRight w:val="0"/>
          <w:marTop w:val="0"/>
          <w:marBottom w:val="0"/>
          <w:divBdr>
            <w:top w:val="none" w:sz="0" w:space="0" w:color="auto"/>
            <w:left w:val="none" w:sz="0" w:space="0" w:color="auto"/>
            <w:bottom w:val="none" w:sz="0" w:space="0" w:color="auto"/>
            <w:right w:val="none" w:sz="0" w:space="0" w:color="auto"/>
          </w:divBdr>
        </w:div>
        <w:div w:id="1879736213">
          <w:marLeft w:val="640"/>
          <w:marRight w:val="0"/>
          <w:marTop w:val="0"/>
          <w:marBottom w:val="0"/>
          <w:divBdr>
            <w:top w:val="none" w:sz="0" w:space="0" w:color="auto"/>
            <w:left w:val="none" w:sz="0" w:space="0" w:color="auto"/>
            <w:bottom w:val="none" w:sz="0" w:space="0" w:color="auto"/>
            <w:right w:val="none" w:sz="0" w:space="0" w:color="auto"/>
          </w:divBdr>
        </w:div>
        <w:div w:id="673799635">
          <w:marLeft w:val="640"/>
          <w:marRight w:val="0"/>
          <w:marTop w:val="0"/>
          <w:marBottom w:val="0"/>
          <w:divBdr>
            <w:top w:val="none" w:sz="0" w:space="0" w:color="auto"/>
            <w:left w:val="none" w:sz="0" w:space="0" w:color="auto"/>
            <w:bottom w:val="none" w:sz="0" w:space="0" w:color="auto"/>
            <w:right w:val="none" w:sz="0" w:space="0" w:color="auto"/>
          </w:divBdr>
        </w:div>
        <w:div w:id="15232625">
          <w:marLeft w:val="640"/>
          <w:marRight w:val="0"/>
          <w:marTop w:val="0"/>
          <w:marBottom w:val="0"/>
          <w:divBdr>
            <w:top w:val="none" w:sz="0" w:space="0" w:color="auto"/>
            <w:left w:val="none" w:sz="0" w:space="0" w:color="auto"/>
            <w:bottom w:val="none" w:sz="0" w:space="0" w:color="auto"/>
            <w:right w:val="none" w:sz="0" w:space="0" w:color="auto"/>
          </w:divBdr>
        </w:div>
        <w:div w:id="333723970">
          <w:marLeft w:val="640"/>
          <w:marRight w:val="0"/>
          <w:marTop w:val="0"/>
          <w:marBottom w:val="0"/>
          <w:divBdr>
            <w:top w:val="none" w:sz="0" w:space="0" w:color="auto"/>
            <w:left w:val="none" w:sz="0" w:space="0" w:color="auto"/>
            <w:bottom w:val="none" w:sz="0" w:space="0" w:color="auto"/>
            <w:right w:val="none" w:sz="0" w:space="0" w:color="auto"/>
          </w:divBdr>
        </w:div>
        <w:div w:id="604967195">
          <w:marLeft w:val="640"/>
          <w:marRight w:val="0"/>
          <w:marTop w:val="0"/>
          <w:marBottom w:val="0"/>
          <w:divBdr>
            <w:top w:val="none" w:sz="0" w:space="0" w:color="auto"/>
            <w:left w:val="none" w:sz="0" w:space="0" w:color="auto"/>
            <w:bottom w:val="none" w:sz="0" w:space="0" w:color="auto"/>
            <w:right w:val="none" w:sz="0" w:space="0" w:color="auto"/>
          </w:divBdr>
        </w:div>
        <w:div w:id="1278028236">
          <w:marLeft w:val="640"/>
          <w:marRight w:val="0"/>
          <w:marTop w:val="0"/>
          <w:marBottom w:val="0"/>
          <w:divBdr>
            <w:top w:val="none" w:sz="0" w:space="0" w:color="auto"/>
            <w:left w:val="none" w:sz="0" w:space="0" w:color="auto"/>
            <w:bottom w:val="none" w:sz="0" w:space="0" w:color="auto"/>
            <w:right w:val="none" w:sz="0" w:space="0" w:color="auto"/>
          </w:divBdr>
        </w:div>
        <w:div w:id="248782047">
          <w:marLeft w:val="640"/>
          <w:marRight w:val="0"/>
          <w:marTop w:val="0"/>
          <w:marBottom w:val="0"/>
          <w:divBdr>
            <w:top w:val="none" w:sz="0" w:space="0" w:color="auto"/>
            <w:left w:val="none" w:sz="0" w:space="0" w:color="auto"/>
            <w:bottom w:val="none" w:sz="0" w:space="0" w:color="auto"/>
            <w:right w:val="none" w:sz="0" w:space="0" w:color="auto"/>
          </w:divBdr>
        </w:div>
        <w:div w:id="528419103">
          <w:marLeft w:val="640"/>
          <w:marRight w:val="0"/>
          <w:marTop w:val="0"/>
          <w:marBottom w:val="0"/>
          <w:divBdr>
            <w:top w:val="none" w:sz="0" w:space="0" w:color="auto"/>
            <w:left w:val="none" w:sz="0" w:space="0" w:color="auto"/>
            <w:bottom w:val="none" w:sz="0" w:space="0" w:color="auto"/>
            <w:right w:val="none" w:sz="0" w:space="0" w:color="auto"/>
          </w:divBdr>
        </w:div>
        <w:div w:id="2121950854">
          <w:marLeft w:val="640"/>
          <w:marRight w:val="0"/>
          <w:marTop w:val="0"/>
          <w:marBottom w:val="0"/>
          <w:divBdr>
            <w:top w:val="none" w:sz="0" w:space="0" w:color="auto"/>
            <w:left w:val="none" w:sz="0" w:space="0" w:color="auto"/>
            <w:bottom w:val="none" w:sz="0" w:space="0" w:color="auto"/>
            <w:right w:val="none" w:sz="0" w:space="0" w:color="auto"/>
          </w:divBdr>
        </w:div>
        <w:div w:id="1182622133">
          <w:marLeft w:val="640"/>
          <w:marRight w:val="0"/>
          <w:marTop w:val="0"/>
          <w:marBottom w:val="0"/>
          <w:divBdr>
            <w:top w:val="none" w:sz="0" w:space="0" w:color="auto"/>
            <w:left w:val="none" w:sz="0" w:space="0" w:color="auto"/>
            <w:bottom w:val="none" w:sz="0" w:space="0" w:color="auto"/>
            <w:right w:val="none" w:sz="0" w:space="0" w:color="auto"/>
          </w:divBdr>
        </w:div>
        <w:div w:id="2084326311">
          <w:marLeft w:val="640"/>
          <w:marRight w:val="0"/>
          <w:marTop w:val="0"/>
          <w:marBottom w:val="0"/>
          <w:divBdr>
            <w:top w:val="none" w:sz="0" w:space="0" w:color="auto"/>
            <w:left w:val="none" w:sz="0" w:space="0" w:color="auto"/>
            <w:bottom w:val="none" w:sz="0" w:space="0" w:color="auto"/>
            <w:right w:val="none" w:sz="0" w:space="0" w:color="auto"/>
          </w:divBdr>
        </w:div>
        <w:div w:id="1518612732">
          <w:marLeft w:val="640"/>
          <w:marRight w:val="0"/>
          <w:marTop w:val="0"/>
          <w:marBottom w:val="0"/>
          <w:divBdr>
            <w:top w:val="none" w:sz="0" w:space="0" w:color="auto"/>
            <w:left w:val="none" w:sz="0" w:space="0" w:color="auto"/>
            <w:bottom w:val="none" w:sz="0" w:space="0" w:color="auto"/>
            <w:right w:val="none" w:sz="0" w:space="0" w:color="auto"/>
          </w:divBdr>
        </w:div>
        <w:div w:id="1469518221">
          <w:marLeft w:val="640"/>
          <w:marRight w:val="0"/>
          <w:marTop w:val="0"/>
          <w:marBottom w:val="0"/>
          <w:divBdr>
            <w:top w:val="none" w:sz="0" w:space="0" w:color="auto"/>
            <w:left w:val="none" w:sz="0" w:space="0" w:color="auto"/>
            <w:bottom w:val="none" w:sz="0" w:space="0" w:color="auto"/>
            <w:right w:val="none" w:sz="0" w:space="0" w:color="auto"/>
          </w:divBdr>
        </w:div>
        <w:div w:id="1433553785">
          <w:marLeft w:val="640"/>
          <w:marRight w:val="0"/>
          <w:marTop w:val="0"/>
          <w:marBottom w:val="0"/>
          <w:divBdr>
            <w:top w:val="none" w:sz="0" w:space="0" w:color="auto"/>
            <w:left w:val="none" w:sz="0" w:space="0" w:color="auto"/>
            <w:bottom w:val="none" w:sz="0" w:space="0" w:color="auto"/>
            <w:right w:val="none" w:sz="0" w:space="0" w:color="auto"/>
          </w:divBdr>
        </w:div>
        <w:div w:id="1858616235">
          <w:marLeft w:val="640"/>
          <w:marRight w:val="0"/>
          <w:marTop w:val="0"/>
          <w:marBottom w:val="0"/>
          <w:divBdr>
            <w:top w:val="none" w:sz="0" w:space="0" w:color="auto"/>
            <w:left w:val="none" w:sz="0" w:space="0" w:color="auto"/>
            <w:bottom w:val="none" w:sz="0" w:space="0" w:color="auto"/>
            <w:right w:val="none" w:sz="0" w:space="0" w:color="auto"/>
          </w:divBdr>
        </w:div>
        <w:div w:id="601491572">
          <w:marLeft w:val="640"/>
          <w:marRight w:val="0"/>
          <w:marTop w:val="0"/>
          <w:marBottom w:val="0"/>
          <w:divBdr>
            <w:top w:val="none" w:sz="0" w:space="0" w:color="auto"/>
            <w:left w:val="none" w:sz="0" w:space="0" w:color="auto"/>
            <w:bottom w:val="none" w:sz="0" w:space="0" w:color="auto"/>
            <w:right w:val="none" w:sz="0" w:space="0" w:color="auto"/>
          </w:divBdr>
        </w:div>
        <w:div w:id="1549099244">
          <w:marLeft w:val="640"/>
          <w:marRight w:val="0"/>
          <w:marTop w:val="0"/>
          <w:marBottom w:val="0"/>
          <w:divBdr>
            <w:top w:val="none" w:sz="0" w:space="0" w:color="auto"/>
            <w:left w:val="none" w:sz="0" w:space="0" w:color="auto"/>
            <w:bottom w:val="none" w:sz="0" w:space="0" w:color="auto"/>
            <w:right w:val="none" w:sz="0" w:space="0" w:color="auto"/>
          </w:divBdr>
        </w:div>
        <w:div w:id="1885828962">
          <w:marLeft w:val="640"/>
          <w:marRight w:val="0"/>
          <w:marTop w:val="0"/>
          <w:marBottom w:val="0"/>
          <w:divBdr>
            <w:top w:val="none" w:sz="0" w:space="0" w:color="auto"/>
            <w:left w:val="none" w:sz="0" w:space="0" w:color="auto"/>
            <w:bottom w:val="none" w:sz="0" w:space="0" w:color="auto"/>
            <w:right w:val="none" w:sz="0" w:space="0" w:color="auto"/>
          </w:divBdr>
        </w:div>
        <w:div w:id="97797768">
          <w:marLeft w:val="640"/>
          <w:marRight w:val="0"/>
          <w:marTop w:val="0"/>
          <w:marBottom w:val="0"/>
          <w:divBdr>
            <w:top w:val="none" w:sz="0" w:space="0" w:color="auto"/>
            <w:left w:val="none" w:sz="0" w:space="0" w:color="auto"/>
            <w:bottom w:val="none" w:sz="0" w:space="0" w:color="auto"/>
            <w:right w:val="none" w:sz="0" w:space="0" w:color="auto"/>
          </w:divBdr>
        </w:div>
        <w:div w:id="1771588761">
          <w:marLeft w:val="640"/>
          <w:marRight w:val="0"/>
          <w:marTop w:val="0"/>
          <w:marBottom w:val="0"/>
          <w:divBdr>
            <w:top w:val="none" w:sz="0" w:space="0" w:color="auto"/>
            <w:left w:val="none" w:sz="0" w:space="0" w:color="auto"/>
            <w:bottom w:val="none" w:sz="0" w:space="0" w:color="auto"/>
            <w:right w:val="none" w:sz="0" w:space="0" w:color="auto"/>
          </w:divBdr>
        </w:div>
        <w:div w:id="655572271">
          <w:marLeft w:val="640"/>
          <w:marRight w:val="0"/>
          <w:marTop w:val="0"/>
          <w:marBottom w:val="0"/>
          <w:divBdr>
            <w:top w:val="none" w:sz="0" w:space="0" w:color="auto"/>
            <w:left w:val="none" w:sz="0" w:space="0" w:color="auto"/>
            <w:bottom w:val="none" w:sz="0" w:space="0" w:color="auto"/>
            <w:right w:val="none" w:sz="0" w:space="0" w:color="auto"/>
          </w:divBdr>
        </w:div>
        <w:div w:id="1572427254">
          <w:marLeft w:val="640"/>
          <w:marRight w:val="0"/>
          <w:marTop w:val="0"/>
          <w:marBottom w:val="0"/>
          <w:divBdr>
            <w:top w:val="none" w:sz="0" w:space="0" w:color="auto"/>
            <w:left w:val="none" w:sz="0" w:space="0" w:color="auto"/>
            <w:bottom w:val="none" w:sz="0" w:space="0" w:color="auto"/>
            <w:right w:val="none" w:sz="0" w:space="0" w:color="auto"/>
          </w:divBdr>
        </w:div>
        <w:div w:id="1913393889">
          <w:marLeft w:val="640"/>
          <w:marRight w:val="0"/>
          <w:marTop w:val="0"/>
          <w:marBottom w:val="0"/>
          <w:divBdr>
            <w:top w:val="none" w:sz="0" w:space="0" w:color="auto"/>
            <w:left w:val="none" w:sz="0" w:space="0" w:color="auto"/>
            <w:bottom w:val="none" w:sz="0" w:space="0" w:color="auto"/>
            <w:right w:val="none" w:sz="0" w:space="0" w:color="auto"/>
          </w:divBdr>
        </w:div>
        <w:div w:id="1326278922">
          <w:marLeft w:val="640"/>
          <w:marRight w:val="0"/>
          <w:marTop w:val="0"/>
          <w:marBottom w:val="0"/>
          <w:divBdr>
            <w:top w:val="none" w:sz="0" w:space="0" w:color="auto"/>
            <w:left w:val="none" w:sz="0" w:space="0" w:color="auto"/>
            <w:bottom w:val="none" w:sz="0" w:space="0" w:color="auto"/>
            <w:right w:val="none" w:sz="0" w:space="0" w:color="auto"/>
          </w:divBdr>
        </w:div>
        <w:div w:id="1149983623">
          <w:marLeft w:val="640"/>
          <w:marRight w:val="0"/>
          <w:marTop w:val="0"/>
          <w:marBottom w:val="0"/>
          <w:divBdr>
            <w:top w:val="none" w:sz="0" w:space="0" w:color="auto"/>
            <w:left w:val="none" w:sz="0" w:space="0" w:color="auto"/>
            <w:bottom w:val="none" w:sz="0" w:space="0" w:color="auto"/>
            <w:right w:val="none" w:sz="0" w:space="0" w:color="auto"/>
          </w:divBdr>
        </w:div>
        <w:div w:id="2977216">
          <w:marLeft w:val="640"/>
          <w:marRight w:val="0"/>
          <w:marTop w:val="0"/>
          <w:marBottom w:val="0"/>
          <w:divBdr>
            <w:top w:val="none" w:sz="0" w:space="0" w:color="auto"/>
            <w:left w:val="none" w:sz="0" w:space="0" w:color="auto"/>
            <w:bottom w:val="none" w:sz="0" w:space="0" w:color="auto"/>
            <w:right w:val="none" w:sz="0" w:space="0" w:color="auto"/>
          </w:divBdr>
        </w:div>
        <w:div w:id="1960839905">
          <w:marLeft w:val="640"/>
          <w:marRight w:val="0"/>
          <w:marTop w:val="0"/>
          <w:marBottom w:val="0"/>
          <w:divBdr>
            <w:top w:val="none" w:sz="0" w:space="0" w:color="auto"/>
            <w:left w:val="none" w:sz="0" w:space="0" w:color="auto"/>
            <w:bottom w:val="none" w:sz="0" w:space="0" w:color="auto"/>
            <w:right w:val="none" w:sz="0" w:space="0" w:color="auto"/>
          </w:divBdr>
        </w:div>
        <w:div w:id="1811089772">
          <w:marLeft w:val="640"/>
          <w:marRight w:val="0"/>
          <w:marTop w:val="0"/>
          <w:marBottom w:val="0"/>
          <w:divBdr>
            <w:top w:val="none" w:sz="0" w:space="0" w:color="auto"/>
            <w:left w:val="none" w:sz="0" w:space="0" w:color="auto"/>
            <w:bottom w:val="none" w:sz="0" w:space="0" w:color="auto"/>
            <w:right w:val="none" w:sz="0" w:space="0" w:color="auto"/>
          </w:divBdr>
        </w:div>
        <w:div w:id="1838492857">
          <w:marLeft w:val="640"/>
          <w:marRight w:val="0"/>
          <w:marTop w:val="0"/>
          <w:marBottom w:val="0"/>
          <w:divBdr>
            <w:top w:val="none" w:sz="0" w:space="0" w:color="auto"/>
            <w:left w:val="none" w:sz="0" w:space="0" w:color="auto"/>
            <w:bottom w:val="none" w:sz="0" w:space="0" w:color="auto"/>
            <w:right w:val="none" w:sz="0" w:space="0" w:color="auto"/>
          </w:divBdr>
        </w:div>
        <w:div w:id="1254046498">
          <w:marLeft w:val="640"/>
          <w:marRight w:val="0"/>
          <w:marTop w:val="0"/>
          <w:marBottom w:val="0"/>
          <w:divBdr>
            <w:top w:val="none" w:sz="0" w:space="0" w:color="auto"/>
            <w:left w:val="none" w:sz="0" w:space="0" w:color="auto"/>
            <w:bottom w:val="none" w:sz="0" w:space="0" w:color="auto"/>
            <w:right w:val="none" w:sz="0" w:space="0" w:color="auto"/>
          </w:divBdr>
        </w:div>
        <w:div w:id="648749838">
          <w:marLeft w:val="640"/>
          <w:marRight w:val="0"/>
          <w:marTop w:val="0"/>
          <w:marBottom w:val="0"/>
          <w:divBdr>
            <w:top w:val="none" w:sz="0" w:space="0" w:color="auto"/>
            <w:left w:val="none" w:sz="0" w:space="0" w:color="auto"/>
            <w:bottom w:val="none" w:sz="0" w:space="0" w:color="auto"/>
            <w:right w:val="none" w:sz="0" w:space="0" w:color="auto"/>
          </w:divBdr>
        </w:div>
        <w:div w:id="1740441237">
          <w:marLeft w:val="640"/>
          <w:marRight w:val="0"/>
          <w:marTop w:val="0"/>
          <w:marBottom w:val="0"/>
          <w:divBdr>
            <w:top w:val="none" w:sz="0" w:space="0" w:color="auto"/>
            <w:left w:val="none" w:sz="0" w:space="0" w:color="auto"/>
            <w:bottom w:val="none" w:sz="0" w:space="0" w:color="auto"/>
            <w:right w:val="none" w:sz="0" w:space="0" w:color="auto"/>
          </w:divBdr>
        </w:div>
        <w:div w:id="2099669077">
          <w:marLeft w:val="640"/>
          <w:marRight w:val="0"/>
          <w:marTop w:val="0"/>
          <w:marBottom w:val="0"/>
          <w:divBdr>
            <w:top w:val="none" w:sz="0" w:space="0" w:color="auto"/>
            <w:left w:val="none" w:sz="0" w:space="0" w:color="auto"/>
            <w:bottom w:val="none" w:sz="0" w:space="0" w:color="auto"/>
            <w:right w:val="none" w:sz="0" w:space="0" w:color="auto"/>
          </w:divBdr>
        </w:div>
      </w:divsChild>
    </w:div>
    <w:div w:id="735787903">
      <w:bodyDiv w:val="1"/>
      <w:marLeft w:val="0"/>
      <w:marRight w:val="0"/>
      <w:marTop w:val="0"/>
      <w:marBottom w:val="0"/>
      <w:divBdr>
        <w:top w:val="none" w:sz="0" w:space="0" w:color="auto"/>
        <w:left w:val="none" w:sz="0" w:space="0" w:color="auto"/>
        <w:bottom w:val="none" w:sz="0" w:space="0" w:color="auto"/>
        <w:right w:val="none" w:sz="0" w:space="0" w:color="auto"/>
      </w:divBdr>
      <w:divsChild>
        <w:div w:id="4326189">
          <w:marLeft w:val="640"/>
          <w:marRight w:val="0"/>
          <w:marTop w:val="0"/>
          <w:marBottom w:val="0"/>
          <w:divBdr>
            <w:top w:val="none" w:sz="0" w:space="0" w:color="auto"/>
            <w:left w:val="none" w:sz="0" w:space="0" w:color="auto"/>
            <w:bottom w:val="none" w:sz="0" w:space="0" w:color="auto"/>
            <w:right w:val="none" w:sz="0" w:space="0" w:color="auto"/>
          </w:divBdr>
        </w:div>
        <w:div w:id="22679036">
          <w:marLeft w:val="640"/>
          <w:marRight w:val="0"/>
          <w:marTop w:val="0"/>
          <w:marBottom w:val="0"/>
          <w:divBdr>
            <w:top w:val="none" w:sz="0" w:space="0" w:color="auto"/>
            <w:left w:val="none" w:sz="0" w:space="0" w:color="auto"/>
            <w:bottom w:val="none" w:sz="0" w:space="0" w:color="auto"/>
            <w:right w:val="none" w:sz="0" w:space="0" w:color="auto"/>
          </w:divBdr>
        </w:div>
        <w:div w:id="79982722">
          <w:marLeft w:val="640"/>
          <w:marRight w:val="0"/>
          <w:marTop w:val="0"/>
          <w:marBottom w:val="0"/>
          <w:divBdr>
            <w:top w:val="none" w:sz="0" w:space="0" w:color="auto"/>
            <w:left w:val="none" w:sz="0" w:space="0" w:color="auto"/>
            <w:bottom w:val="none" w:sz="0" w:space="0" w:color="auto"/>
            <w:right w:val="none" w:sz="0" w:space="0" w:color="auto"/>
          </w:divBdr>
        </w:div>
        <w:div w:id="102963783">
          <w:marLeft w:val="640"/>
          <w:marRight w:val="0"/>
          <w:marTop w:val="0"/>
          <w:marBottom w:val="0"/>
          <w:divBdr>
            <w:top w:val="none" w:sz="0" w:space="0" w:color="auto"/>
            <w:left w:val="none" w:sz="0" w:space="0" w:color="auto"/>
            <w:bottom w:val="none" w:sz="0" w:space="0" w:color="auto"/>
            <w:right w:val="none" w:sz="0" w:space="0" w:color="auto"/>
          </w:divBdr>
        </w:div>
        <w:div w:id="108594726">
          <w:marLeft w:val="640"/>
          <w:marRight w:val="0"/>
          <w:marTop w:val="0"/>
          <w:marBottom w:val="0"/>
          <w:divBdr>
            <w:top w:val="none" w:sz="0" w:space="0" w:color="auto"/>
            <w:left w:val="none" w:sz="0" w:space="0" w:color="auto"/>
            <w:bottom w:val="none" w:sz="0" w:space="0" w:color="auto"/>
            <w:right w:val="none" w:sz="0" w:space="0" w:color="auto"/>
          </w:divBdr>
        </w:div>
        <w:div w:id="115494198">
          <w:marLeft w:val="640"/>
          <w:marRight w:val="0"/>
          <w:marTop w:val="0"/>
          <w:marBottom w:val="0"/>
          <w:divBdr>
            <w:top w:val="none" w:sz="0" w:space="0" w:color="auto"/>
            <w:left w:val="none" w:sz="0" w:space="0" w:color="auto"/>
            <w:bottom w:val="none" w:sz="0" w:space="0" w:color="auto"/>
            <w:right w:val="none" w:sz="0" w:space="0" w:color="auto"/>
          </w:divBdr>
        </w:div>
        <w:div w:id="115759503">
          <w:marLeft w:val="640"/>
          <w:marRight w:val="0"/>
          <w:marTop w:val="0"/>
          <w:marBottom w:val="0"/>
          <w:divBdr>
            <w:top w:val="none" w:sz="0" w:space="0" w:color="auto"/>
            <w:left w:val="none" w:sz="0" w:space="0" w:color="auto"/>
            <w:bottom w:val="none" w:sz="0" w:space="0" w:color="auto"/>
            <w:right w:val="none" w:sz="0" w:space="0" w:color="auto"/>
          </w:divBdr>
        </w:div>
        <w:div w:id="156003055">
          <w:marLeft w:val="640"/>
          <w:marRight w:val="0"/>
          <w:marTop w:val="0"/>
          <w:marBottom w:val="0"/>
          <w:divBdr>
            <w:top w:val="none" w:sz="0" w:space="0" w:color="auto"/>
            <w:left w:val="none" w:sz="0" w:space="0" w:color="auto"/>
            <w:bottom w:val="none" w:sz="0" w:space="0" w:color="auto"/>
            <w:right w:val="none" w:sz="0" w:space="0" w:color="auto"/>
          </w:divBdr>
        </w:div>
        <w:div w:id="172577859">
          <w:marLeft w:val="640"/>
          <w:marRight w:val="0"/>
          <w:marTop w:val="0"/>
          <w:marBottom w:val="0"/>
          <w:divBdr>
            <w:top w:val="none" w:sz="0" w:space="0" w:color="auto"/>
            <w:left w:val="none" w:sz="0" w:space="0" w:color="auto"/>
            <w:bottom w:val="none" w:sz="0" w:space="0" w:color="auto"/>
            <w:right w:val="none" w:sz="0" w:space="0" w:color="auto"/>
          </w:divBdr>
        </w:div>
        <w:div w:id="179049287">
          <w:marLeft w:val="640"/>
          <w:marRight w:val="0"/>
          <w:marTop w:val="0"/>
          <w:marBottom w:val="0"/>
          <w:divBdr>
            <w:top w:val="none" w:sz="0" w:space="0" w:color="auto"/>
            <w:left w:val="none" w:sz="0" w:space="0" w:color="auto"/>
            <w:bottom w:val="none" w:sz="0" w:space="0" w:color="auto"/>
            <w:right w:val="none" w:sz="0" w:space="0" w:color="auto"/>
          </w:divBdr>
        </w:div>
        <w:div w:id="227308237">
          <w:marLeft w:val="640"/>
          <w:marRight w:val="0"/>
          <w:marTop w:val="0"/>
          <w:marBottom w:val="0"/>
          <w:divBdr>
            <w:top w:val="none" w:sz="0" w:space="0" w:color="auto"/>
            <w:left w:val="none" w:sz="0" w:space="0" w:color="auto"/>
            <w:bottom w:val="none" w:sz="0" w:space="0" w:color="auto"/>
            <w:right w:val="none" w:sz="0" w:space="0" w:color="auto"/>
          </w:divBdr>
        </w:div>
        <w:div w:id="242640341">
          <w:marLeft w:val="640"/>
          <w:marRight w:val="0"/>
          <w:marTop w:val="0"/>
          <w:marBottom w:val="0"/>
          <w:divBdr>
            <w:top w:val="none" w:sz="0" w:space="0" w:color="auto"/>
            <w:left w:val="none" w:sz="0" w:space="0" w:color="auto"/>
            <w:bottom w:val="none" w:sz="0" w:space="0" w:color="auto"/>
            <w:right w:val="none" w:sz="0" w:space="0" w:color="auto"/>
          </w:divBdr>
        </w:div>
        <w:div w:id="252395136">
          <w:marLeft w:val="640"/>
          <w:marRight w:val="0"/>
          <w:marTop w:val="0"/>
          <w:marBottom w:val="0"/>
          <w:divBdr>
            <w:top w:val="none" w:sz="0" w:space="0" w:color="auto"/>
            <w:left w:val="none" w:sz="0" w:space="0" w:color="auto"/>
            <w:bottom w:val="none" w:sz="0" w:space="0" w:color="auto"/>
            <w:right w:val="none" w:sz="0" w:space="0" w:color="auto"/>
          </w:divBdr>
        </w:div>
        <w:div w:id="261186560">
          <w:marLeft w:val="640"/>
          <w:marRight w:val="0"/>
          <w:marTop w:val="0"/>
          <w:marBottom w:val="0"/>
          <w:divBdr>
            <w:top w:val="none" w:sz="0" w:space="0" w:color="auto"/>
            <w:left w:val="none" w:sz="0" w:space="0" w:color="auto"/>
            <w:bottom w:val="none" w:sz="0" w:space="0" w:color="auto"/>
            <w:right w:val="none" w:sz="0" w:space="0" w:color="auto"/>
          </w:divBdr>
        </w:div>
        <w:div w:id="301548194">
          <w:marLeft w:val="640"/>
          <w:marRight w:val="0"/>
          <w:marTop w:val="0"/>
          <w:marBottom w:val="0"/>
          <w:divBdr>
            <w:top w:val="none" w:sz="0" w:space="0" w:color="auto"/>
            <w:left w:val="none" w:sz="0" w:space="0" w:color="auto"/>
            <w:bottom w:val="none" w:sz="0" w:space="0" w:color="auto"/>
            <w:right w:val="none" w:sz="0" w:space="0" w:color="auto"/>
          </w:divBdr>
        </w:div>
        <w:div w:id="347293311">
          <w:marLeft w:val="640"/>
          <w:marRight w:val="0"/>
          <w:marTop w:val="0"/>
          <w:marBottom w:val="0"/>
          <w:divBdr>
            <w:top w:val="none" w:sz="0" w:space="0" w:color="auto"/>
            <w:left w:val="none" w:sz="0" w:space="0" w:color="auto"/>
            <w:bottom w:val="none" w:sz="0" w:space="0" w:color="auto"/>
            <w:right w:val="none" w:sz="0" w:space="0" w:color="auto"/>
          </w:divBdr>
        </w:div>
        <w:div w:id="425997761">
          <w:marLeft w:val="640"/>
          <w:marRight w:val="0"/>
          <w:marTop w:val="0"/>
          <w:marBottom w:val="0"/>
          <w:divBdr>
            <w:top w:val="none" w:sz="0" w:space="0" w:color="auto"/>
            <w:left w:val="none" w:sz="0" w:space="0" w:color="auto"/>
            <w:bottom w:val="none" w:sz="0" w:space="0" w:color="auto"/>
            <w:right w:val="none" w:sz="0" w:space="0" w:color="auto"/>
          </w:divBdr>
        </w:div>
        <w:div w:id="441609883">
          <w:marLeft w:val="640"/>
          <w:marRight w:val="0"/>
          <w:marTop w:val="0"/>
          <w:marBottom w:val="0"/>
          <w:divBdr>
            <w:top w:val="none" w:sz="0" w:space="0" w:color="auto"/>
            <w:left w:val="none" w:sz="0" w:space="0" w:color="auto"/>
            <w:bottom w:val="none" w:sz="0" w:space="0" w:color="auto"/>
            <w:right w:val="none" w:sz="0" w:space="0" w:color="auto"/>
          </w:divBdr>
        </w:div>
        <w:div w:id="461919476">
          <w:marLeft w:val="640"/>
          <w:marRight w:val="0"/>
          <w:marTop w:val="0"/>
          <w:marBottom w:val="0"/>
          <w:divBdr>
            <w:top w:val="none" w:sz="0" w:space="0" w:color="auto"/>
            <w:left w:val="none" w:sz="0" w:space="0" w:color="auto"/>
            <w:bottom w:val="none" w:sz="0" w:space="0" w:color="auto"/>
            <w:right w:val="none" w:sz="0" w:space="0" w:color="auto"/>
          </w:divBdr>
        </w:div>
        <w:div w:id="468977171">
          <w:marLeft w:val="640"/>
          <w:marRight w:val="0"/>
          <w:marTop w:val="0"/>
          <w:marBottom w:val="0"/>
          <w:divBdr>
            <w:top w:val="none" w:sz="0" w:space="0" w:color="auto"/>
            <w:left w:val="none" w:sz="0" w:space="0" w:color="auto"/>
            <w:bottom w:val="none" w:sz="0" w:space="0" w:color="auto"/>
            <w:right w:val="none" w:sz="0" w:space="0" w:color="auto"/>
          </w:divBdr>
        </w:div>
        <w:div w:id="508644717">
          <w:marLeft w:val="640"/>
          <w:marRight w:val="0"/>
          <w:marTop w:val="0"/>
          <w:marBottom w:val="0"/>
          <w:divBdr>
            <w:top w:val="none" w:sz="0" w:space="0" w:color="auto"/>
            <w:left w:val="none" w:sz="0" w:space="0" w:color="auto"/>
            <w:bottom w:val="none" w:sz="0" w:space="0" w:color="auto"/>
            <w:right w:val="none" w:sz="0" w:space="0" w:color="auto"/>
          </w:divBdr>
        </w:div>
        <w:div w:id="527257731">
          <w:marLeft w:val="640"/>
          <w:marRight w:val="0"/>
          <w:marTop w:val="0"/>
          <w:marBottom w:val="0"/>
          <w:divBdr>
            <w:top w:val="none" w:sz="0" w:space="0" w:color="auto"/>
            <w:left w:val="none" w:sz="0" w:space="0" w:color="auto"/>
            <w:bottom w:val="none" w:sz="0" w:space="0" w:color="auto"/>
            <w:right w:val="none" w:sz="0" w:space="0" w:color="auto"/>
          </w:divBdr>
        </w:div>
        <w:div w:id="534778414">
          <w:marLeft w:val="640"/>
          <w:marRight w:val="0"/>
          <w:marTop w:val="0"/>
          <w:marBottom w:val="0"/>
          <w:divBdr>
            <w:top w:val="none" w:sz="0" w:space="0" w:color="auto"/>
            <w:left w:val="none" w:sz="0" w:space="0" w:color="auto"/>
            <w:bottom w:val="none" w:sz="0" w:space="0" w:color="auto"/>
            <w:right w:val="none" w:sz="0" w:space="0" w:color="auto"/>
          </w:divBdr>
        </w:div>
        <w:div w:id="540747248">
          <w:marLeft w:val="640"/>
          <w:marRight w:val="0"/>
          <w:marTop w:val="0"/>
          <w:marBottom w:val="0"/>
          <w:divBdr>
            <w:top w:val="none" w:sz="0" w:space="0" w:color="auto"/>
            <w:left w:val="none" w:sz="0" w:space="0" w:color="auto"/>
            <w:bottom w:val="none" w:sz="0" w:space="0" w:color="auto"/>
            <w:right w:val="none" w:sz="0" w:space="0" w:color="auto"/>
          </w:divBdr>
        </w:div>
        <w:div w:id="546839202">
          <w:marLeft w:val="640"/>
          <w:marRight w:val="0"/>
          <w:marTop w:val="0"/>
          <w:marBottom w:val="0"/>
          <w:divBdr>
            <w:top w:val="none" w:sz="0" w:space="0" w:color="auto"/>
            <w:left w:val="none" w:sz="0" w:space="0" w:color="auto"/>
            <w:bottom w:val="none" w:sz="0" w:space="0" w:color="auto"/>
            <w:right w:val="none" w:sz="0" w:space="0" w:color="auto"/>
          </w:divBdr>
        </w:div>
        <w:div w:id="558058811">
          <w:marLeft w:val="640"/>
          <w:marRight w:val="0"/>
          <w:marTop w:val="0"/>
          <w:marBottom w:val="0"/>
          <w:divBdr>
            <w:top w:val="none" w:sz="0" w:space="0" w:color="auto"/>
            <w:left w:val="none" w:sz="0" w:space="0" w:color="auto"/>
            <w:bottom w:val="none" w:sz="0" w:space="0" w:color="auto"/>
            <w:right w:val="none" w:sz="0" w:space="0" w:color="auto"/>
          </w:divBdr>
        </w:div>
        <w:div w:id="561601381">
          <w:marLeft w:val="640"/>
          <w:marRight w:val="0"/>
          <w:marTop w:val="0"/>
          <w:marBottom w:val="0"/>
          <w:divBdr>
            <w:top w:val="none" w:sz="0" w:space="0" w:color="auto"/>
            <w:left w:val="none" w:sz="0" w:space="0" w:color="auto"/>
            <w:bottom w:val="none" w:sz="0" w:space="0" w:color="auto"/>
            <w:right w:val="none" w:sz="0" w:space="0" w:color="auto"/>
          </w:divBdr>
        </w:div>
        <w:div w:id="600840674">
          <w:marLeft w:val="640"/>
          <w:marRight w:val="0"/>
          <w:marTop w:val="0"/>
          <w:marBottom w:val="0"/>
          <w:divBdr>
            <w:top w:val="none" w:sz="0" w:space="0" w:color="auto"/>
            <w:left w:val="none" w:sz="0" w:space="0" w:color="auto"/>
            <w:bottom w:val="none" w:sz="0" w:space="0" w:color="auto"/>
            <w:right w:val="none" w:sz="0" w:space="0" w:color="auto"/>
          </w:divBdr>
        </w:div>
        <w:div w:id="605501645">
          <w:marLeft w:val="640"/>
          <w:marRight w:val="0"/>
          <w:marTop w:val="0"/>
          <w:marBottom w:val="0"/>
          <w:divBdr>
            <w:top w:val="none" w:sz="0" w:space="0" w:color="auto"/>
            <w:left w:val="none" w:sz="0" w:space="0" w:color="auto"/>
            <w:bottom w:val="none" w:sz="0" w:space="0" w:color="auto"/>
            <w:right w:val="none" w:sz="0" w:space="0" w:color="auto"/>
          </w:divBdr>
        </w:div>
        <w:div w:id="677196337">
          <w:marLeft w:val="640"/>
          <w:marRight w:val="0"/>
          <w:marTop w:val="0"/>
          <w:marBottom w:val="0"/>
          <w:divBdr>
            <w:top w:val="none" w:sz="0" w:space="0" w:color="auto"/>
            <w:left w:val="none" w:sz="0" w:space="0" w:color="auto"/>
            <w:bottom w:val="none" w:sz="0" w:space="0" w:color="auto"/>
            <w:right w:val="none" w:sz="0" w:space="0" w:color="auto"/>
          </w:divBdr>
        </w:div>
        <w:div w:id="693963943">
          <w:marLeft w:val="640"/>
          <w:marRight w:val="0"/>
          <w:marTop w:val="0"/>
          <w:marBottom w:val="0"/>
          <w:divBdr>
            <w:top w:val="none" w:sz="0" w:space="0" w:color="auto"/>
            <w:left w:val="none" w:sz="0" w:space="0" w:color="auto"/>
            <w:bottom w:val="none" w:sz="0" w:space="0" w:color="auto"/>
            <w:right w:val="none" w:sz="0" w:space="0" w:color="auto"/>
          </w:divBdr>
        </w:div>
        <w:div w:id="696152552">
          <w:marLeft w:val="640"/>
          <w:marRight w:val="0"/>
          <w:marTop w:val="0"/>
          <w:marBottom w:val="0"/>
          <w:divBdr>
            <w:top w:val="none" w:sz="0" w:space="0" w:color="auto"/>
            <w:left w:val="none" w:sz="0" w:space="0" w:color="auto"/>
            <w:bottom w:val="none" w:sz="0" w:space="0" w:color="auto"/>
            <w:right w:val="none" w:sz="0" w:space="0" w:color="auto"/>
          </w:divBdr>
        </w:div>
        <w:div w:id="801193982">
          <w:marLeft w:val="640"/>
          <w:marRight w:val="0"/>
          <w:marTop w:val="0"/>
          <w:marBottom w:val="0"/>
          <w:divBdr>
            <w:top w:val="none" w:sz="0" w:space="0" w:color="auto"/>
            <w:left w:val="none" w:sz="0" w:space="0" w:color="auto"/>
            <w:bottom w:val="none" w:sz="0" w:space="0" w:color="auto"/>
            <w:right w:val="none" w:sz="0" w:space="0" w:color="auto"/>
          </w:divBdr>
        </w:div>
        <w:div w:id="838352896">
          <w:marLeft w:val="640"/>
          <w:marRight w:val="0"/>
          <w:marTop w:val="0"/>
          <w:marBottom w:val="0"/>
          <w:divBdr>
            <w:top w:val="none" w:sz="0" w:space="0" w:color="auto"/>
            <w:left w:val="none" w:sz="0" w:space="0" w:color="auto"/>
            <w:bottom w:val="none" w:sz="0" w:space="0" w:color="auto"/>
            <w:right w:val="none" w:sz="0" w:space="0" w:color="auto"/>
          </w:divBdr>
        </w:div>
        <w:div w:id="843278849">
          <w:marLeft w:val="640"/>
          <w:marRight w:val="0"/>
          <w:marTop w:val="0"/>
          <w:marBottom w:val="0"/>
          <w:divBdr>
            <w:top w:val="none" w:sz="0" w:space="0" w:color="auto"/>
            <w:left w:val="none" w:sz="0" w:space="0" w:color="auto"/>
            <w:bottom w:val="none" w:sz="0" w:space="0" w:color="auto"/>
            <w:right w:val="none" w:sz="0" w:space="0" w:color="auto"/>
          </w:divBdr>
        </w:div>
        <w:div w:id="860434641">
          <w:marLeft w:val="640"/>
          <w:marRight w:val="0"/>
          <w:marTop w:val="0"/>
          <w:marBottom w:val="0"/>
          <w:divBdr>
            <w:top w:val="none" w:sz="0" w:space="0" w:color="auto"/>
            <w:left w:val="none" w:sz="0" w:space="0" w:color="auto"/>
            <w:bottom w:val="none" w:sz="0" w:space="0" w:color="auto"/>
            <w:right w:val="none" w:sz="0" w:space="0" w:color="auto"/>
          </w:divBdr>
        </w:div>
        <w:div w:id="871110585">
          <w:marLeft w:val="640"/>
          <w:marRight w:val="0"/>
          <w:marTop w:val="0"/>
          <w:marBottom w:val="0"/>
          <w:divBdr>
            <w:top w:val="none" w:sz="0" w:space="0" w:color="auto"/>
            <w:left w:val="none" w:sz="0" w:space="0" w:color="auto"/>
            <w:bottom w:val="none" w:sz="0" w:space="0" w:color="auto"/>
            <w:right w:val="none" w:sz="0" w:space="0" w:color="auto"/>
          </w:divBdr>
        </w:div>
        <w:div w:id="884223455">
          <w:marLeft w:val="640"/>
          <w:marRight w:val="0"/>
          <w:marTop w:val="0"/>
          <w:marBottom w:val="0"/>
          <w:divBdr>
            <w:top w:val="none" w:sz="0" w:space="0" w:color="auto"/>
            <w:left w:val="none" w:sz="0" w:space="0" w:color="auto"/>
            <w:bottom w:val="none" w:sz="0" w:space="0" w:color="auto"/>
            <w:right w:val="none" w:sz="0" w:space="0" w:color="auto"/>
          </w:divBdr>
        </w:div>
        <w:div w:id="886794013">
          <w:marLeft w:val="640"/>
          <w:marRight w:val="0"/>
          <w:marTop w:val="0"/>
          <w:marBottom w:val="0"/>
          <w:divBdr>
            <w:top w:val="none" w:sz="0" w:space="0" w:color="auto"/>
            <w:left w:val="none" w:sz="0" w:space="0" w:color="auto"/>
            <w:bottom w:val="none" w:sz="0" w:space="0" w:color="auto"/>
            <w:right w:val="none" w:sz="0" w:space="0" w:color="auto"/>
          </w:divBdr>
        </w:div>
        <w:div w:id="942735521">
          <w:marLeft w:val="640"/>
          <w:marRight w:val="0"/>
          <w:marTop w:val="0"/>
          <w:marBottom w:val="0"/>
          <w:divBdr>
            <w:top w:val="none" w:sz="0" w:space="0" w:color="auto"/>
            <w:left w:val="none" w:sz="0" w:space="0" w:color="auto"/>
            <w:bottom w:val="none" w:sz="0" w:space="0" w:color="auto"/>
            <w:right w:val="none" w:sz="0" w:space="0" w:color="auto"/>
          </w:divBdr>
        </w:div>
        <w:div w:id="978532757">
          <w:marLeft w:val="640"/>
          <w:marRight w:val="0"/>
          <w:marTop w:val="0"/>
          <w:marBottom w:val="0"/>
          <w:divBdr>
            <w:top w:val="none" w:sz="0" w:space="0" w:color="auto"/>
            <w:left w:val="none" w:sz="0" w:space="0" w:color="auto"/>
            <w:bottom w:val="none" w:sz="0" w:space="0" w:color="auto"/>
            <w:right w:val="none" w:sz="0" w:space="0" w:color="auto"/>
          </w:divBdr>
        </w:div>
        <w:div w:id="1004894669">
          <w:marLeft w:val="640"/>
          <w:marRight w:val="0"/>
          <w:marTop w:val="0"/>
          <w:marBottom w:val="0"/>
          <w:divBdr>
            <w:top w:val="none" w:sz="0" w:space="0" w:color="auto"/>
            <w:left w:val="none" w:sz="0" w:space="0" w:color="auto"/>
            <w:bottom w:val="none" w:sz="0" w:space="0" w:color="auto"/>
            <w:right w:val="none" w:sz="0" w:space="0" w:color="auto"/>
          </w:divBdr>
        </w:div>
        <w:div w:id="1012755071">
          <w:marLeft w:val="640"/>
          <w:marRight w:val="0"/>
          <w:marTop w:val="0"/>
          <w:marBottom w:val="0"/>
          <w:divBdr>
            <w:top w:val="none" w:sz="0" w:space="0" w:color="auto"/>
            <w:left w:val="none" w:sz="0" w:space="0" w:color="auto"/>
            <w:bottom w:val="none" w:sz="0" w:space="0" w:color="auto"/>
            <w:right w:val="none" w:sz="0" w:space="0" w:color="auto"/>
          </w:divBdr>
        </w:div>
        <w:div w:id="1065029908">
          <w:marLeft w:val="640"/>
          <w:marRight w:val="0"/>
          <w:marTop w:val="0"/>
          <w:marBottom w:val="0"/>
          <w:divBdr>
            <w:top w:val="none" w:sz="0" w:space="0" w:color="auto"/>
            <w:left w:val="none" w:sz="0" w:space="0" w:color="auto"/>
            <w:bottom w:val="none" w:sz="0" w:space="0" w:color="auto"/>
            <w:right w:val="none" w:sz="0" w:space="0" w:color="auto"/>
          </w:divBdr>
        </w:div>
        <w:div w:id="1068695768">
          <w:marLeft w:val="640"/>
          <w:marRight w:val="0"/>
          <w:marTop w:val="0"/>
          <w:marBottom w:val="0"/>
          <w:divBdr>
            <w:top w:val="none" w:sz="0" w:space="0" w:color="auto"/>
            <w:left w:val="none" w:sz="0" w:space="0" w:color="auto"/>
            <w:bottom w:val="none" w:sz="0" w:space="0" w:color="auto"/>
            <w:right w:val="none" w:sz="0" w:space="0" w:color="auto"/>
          </w:divBdr>
        </w:div>
        <w:div w:id="1076171346">
          <w:marLeft w:val="640"/>
          <w:marRight w:val="0"/>
          <w:marTop w:val="0"/>
          <w:marBottom w:val="0"/>
          <w:divBdr>
            <w:top w:val="none" w:sz="0" w:space="0" w:color="auto"/>
            <w:left w:val="none" w:sz="0" w:space="0" w:color="auto"/>
            <w:bottom w:val="none" w:sz="0" w:space="0" w:color="auto"/>
            <w:right w:val="none" w:sz="0" w:space="0" w:color="auto"/>
          </w:divBdr>
        </w:div>
        <w:div w:id="1135172680">
          <w:marLeft w:val="640"/>
          <w:marRight w:val="0"/>
          <w:marTop w:val="0"/>
          <w:marBottom w:val="0"/>
          <w:divBdr>
            <w:top w:val="none" w:sz="0" w:space="0" w:color="auto"/>
            <w:left w:val="none" w:sz="0" w:space="0" w:color="auto"/>
            <w:bottom w:val="none" w:sz="0" w:space="0" w:color="auto"/>
            <w:right w:val="none" w:sz="0" w:space="0" w:color="auto"/>
          </w:divBdr>
        </w:div>
        <w:div w:id="1190291045">
          <w:marLeft w:val="640"/>
          <w:marRight w:val="0"/>
          <w:marTop w:val="0"/>
          <w:marBottom w:val="0"/>
          <w:divBdr>
            <w:top w:val="none" w:sz="0" w:space="0" w:color="auto"/>
            <w:left w:val="none" w:sz="0" w:space="0" w:color="auto"/>
            <w:bottom w:val="none" w:sz="0" w:space="0" w:color="auto"/>
            <w:right w:val="none" w:sz="0" w:space="0" w:color="auto"/>
          </w:divBdr>
        </w:div>
        <w:div w:id="1203985088">
          <w:marLeft w:val="640"/>
          <w:marRight w:val="0"/>
          <w:marTop w:val="0"/>
          <w:marBottom w:val="0"/>
          <w:divBdr>
            <w:top w:val="none" w:sz="0" w:space="0" w:color="auto"/>
            <w:left w:val="none" w:sz="0" w:space="0" w:color="auto"/>
            <w:bottom w:val="none" w:sz="0" w:space="0" w:color="auto"/>
            <w:right w:val="none" w:sz="0" w:space="0" w:color="auto"/>
          </w:divBdr>
        </w:div>
        <w:div w:id="1210145689">
          <w:marLeft w:val="640"/>
          <w:marRight w:val="0"/>
          <w:marTop w:val="0"/>
          <w:marBottom w:val="0"/>
          <w:divBdr>
            <w:top w:val="none" w:sz="0" w:space="0" w:color="auto"/>
            <w:left w:val="none" w:sz="0" w:space="0" w:color="auto"/>
            <w:bottom w:val="none" w:sz="0" w:space="0" w:color="auto"/>
            <w:right w:val="none" w:sz="0" w:space="0" w:color="auto"/>
          </w:divBdr>
        </w:div>
        <w:div w:id="1257596996">
          <w:marLeft w:val="640"/>
          <w:marRight w:val="0"/>
          <w:marTop w:val="0"/>
          <w:marBottom w:val="0"/>
          <w:divBdr>
            <w:top w:val="none" w:sz="0" w:space="0" w:color="auto"/>
            <w:left w:val="none" w:sz="0" w:space="0" w:color="auto"/>
            <w:bottom w:val="none" w:sz="0" w:space="0" w:color="auto"/>
            <w:right w:val="none" w:sz="0" w:space="0" w:color="auto"/>
          </w:divBdr>
        </w:div>
        <w:div w:id="1268193904">
          <w:marLeft w:val="640"/>
          <w:marRight w:val="0"/>
          <w:marTop w:val="0"/>
          <w:marBottom w:val="0"/>
          <w:divBdr>
            <w:top w:val="none" w:sz="0" w:space="0" w:color="auto"/>
            <w:left w:val="none" w:sz="0" w:space="0" w:color="auto"/>
            <w:bottom w:val="none" w:sz="0" w:space="0" w:color="auto"/>
            <w:right w:val="none" w:sz="0" w:space="0" w:color="auto"/>
          </w:divBdr>
        </w:div>
        <w:div w:id="1276208388">
          <w:marLeft w:val="640"/>
          <w:marRight w:val="0"/>
          <w:marTop w:val="0"/>
          <w:marBottom w:val="0"/>
          <w:divBdr>
            <w:top w:val="none" w:sz="0" w:space="0" w:color="auto"/>
            <w:left w:val="none" w:sz="0" w:space="0" w:color="auto"/>
            <w:bottom w:val="none" w:sz="0" w:space="0" w:color="auto"/>
            <w:right w:val="none" w:sz="0" w:space="0" w:color="auto"/>
          </w:divBdr>
        </w:div>
        <w:div w:id="1280067065">
          <w:marLeft w:val="640"/>
          <w:marRight w:val="0"/>
          <w:marTop w:val="0"/>
          <w:marBottom w:val="0"/>
          <w:divBdr>
            <w:top w:val="none" w:sz="0" w:space="0" w:color="auto"/>
            <w:left w:val="none" w:sz="0" w:space="0" w:color="auto"/>
            <w:bottom w:val="none" w:sz="0" w:space="0" w:color="auto"/>
            <w:right w:val="none" w:sz="0" w:space="0" w:color="auto"/>
          </w:divBdr>
        </w:div>
        <w:div w:id="1283999912">
          <w:marLeft w:val="640"/>
          <w:marRight w:val="0"/>
          <w:marTop w:val="0"/>
          <w:marBottom w:val="0"/>
          <w:divBdr>
            <w:top w:val="none" w:sz="0" w:space="0" w:color="auto"/>
            <w:left w:val="none" w:sz="0" w:space="0" w:color="auto"/>
            <w:bottom w:val="none" w:sz="0" w:space="0" w:color="auto"/>
            <w:right w:val="none" w:sz="0" w:space="0" w:color="auto"/>
          </w:divBdr>
        </w:div>
        <w:div w:id="1315377588">
          <w:marLeft w:val="640"/>
          <w:marRight w:val="0"/>
          <w:marTop w:val="0"/>
          <w:marBottom w:val="0"/>
          <w:divBdr>
            <w:top w:val="none" w:sz="0" w:space="0" w:color="auto"/>
            <w:left w:val="none" w:sz="0" w:space="0" w:color="auto"/>
            <w:bottom w:val="none" w:sz="0" w:space="0" w:color="auto"/>
            <w:right w:val="none" w:sz="0" w:space="0" w:color="auto"/>
          </w:divBdr>
        </w:div>
        <w:div w:id="1321887094">
          <w:marLeft w:val="640"/>
          <w:marRight w:val="0"/>
          <w:marTop w:val="0"/>
          <w:marBottom w:val="0"/>
          <w:divBdr>
            <w:top w:val="none" w:sz="0" w:space="0" w:color="auto"/>
            <w:left w:val="none" w:sz="0" w:space="0" w:color="auto"/>
            <w:bottom w:val="none" w:sz="0" w:space="0" w:color="auto"/>
            <w:right w:val="none" w:sz="0" w:space="0" w:color="auto"/>
          </w:divBdr>
        </w:div>
        <w:div w:id="1330718227">
          <w:marLeft w:val="640"/>
          <w:marRight w:val="0"/>
          <w:marTop w:val="0"/>
          <w:marBottom w:val="0"/>
          <w:divBdr>
            <w:top w:val="none" w:sz="0" w:space="0" w:color="auto"/>
            <w:left w:val="none" w:sz="0" w:space="0" w:color="auto"/>
            <w:bottom w:val="none" w:sz="0" w:space="0" w:color="auto"/>
            <w:right w:val="none" w:sz="0" w:space="0" w:color="auto"/>
          </w:divBdr>
        </w:div>
        <w:div w:id="1342901122">
          <w:marLeft w:val="640"/>
          <w:marRight w:val="0"/>
          <w:marTop w:val="0"/>
          <w:marBottom w:val="0"/>
          <w:divBdr>
            <w:top w:val="none" w:sz="0" w:space="0" w:color="auto"/>
            <w:left w:val="none" w:sz="0" w:space="0" w:color="auto"/>
            <w:bottom w:val="none" w:sz="0" w:space="0" w:color="auto"/>
            <w:right w:val="none" w:sz="0" w:space="0" w:color="auto"/>
          </w:divBdr>
        </w:div>
        <w:div w:id="1355382182">
          <w:marLeft w:val="640"/>
          <w:marRight w:val="0"/>
          <w:marTop w:val="0"/>
          <w:marBottom w:val="0"/>
          <w:divBdr>
            <w:top w:val="none" w:sz="0" w:space="0" w:color="auto"/>
            <w:left w:val="none" w:sz="0" w:space="0" w:color="auto"/>
            <w:bottom w:val="none" w:sz="0" w:space="0" w:color="auto"/>
            <w:right w:val="none" w:sz="0" w:space="0" w:color="auto"/>
          </w:divBdr>
        </w:div>
        <w:div w:id="1386904664">
          <w:marLeft w:val="640"/>
          <w:marRight w:val="0"/>
          <w:marTop w:val="0"/>
          <w:marBottom w:val="0"/>
          <w:divBdr>
            <w:top w:val="none" w:sz="0" w:space="0" w:color="auto"/>
            <w:left w:val="none" w:sz="0" w:space="0" w:color="auto"/>
            <w:bottom w:val="none" w:sz="0" w:space="0" w:color="auto"/>
            <w:right w:val="none" w:sz="0" w:space="0" w:color="auto"/>
          </w:divBdr>
        </w:div>
        <w:div w:id="1424255646">
          <w:marLeft w:val="640"/>
          <w:marRight w:val="0"/>
          <w:marTop w:val="0"/>
          <w:marBottom w:val="0"/>
          <w:divBdr>
            <w:top w:val="none" w:sz="0" w:space="0" w:color="auto"/>
            <w:left w:val="none" w:sz="0" w:space="0" w:color="auto"/>
            <w:bottom w:val="none" w:sz="0" w:space="0" w:color="auto"/>
            <w:right w:val="none" w:sz="0" w:space="0" w:color="auto"/>
          </w:divBdr>
        </w:div>
        <w:div w:id="1427186763">
          <w:marLeft w:val="640"/>
          <w:marRight w:val="0"/>
          <w:marTop w:val="0"/>
          <w:marBottom w:val="0"/>
          <w:divBdr>
            <w:top w:val="none" w:sz="0" w:space="0" w:color="auto"/>
            <w:left w:val="none" w:sz="0" w:space="0" w:color="auto"/>
            <w:bottom w:val="none" w:sz="0" w:space="0" w:color="auto"/>
            <w:right w:val="none" w:sz="0" w:space="0" w:color="auto"/>
          </w:divBdr>
        </w:div>
        <w:div w:id="1486894641">
          <w:marLeft w:val="640"/>
          <w:marRight w:val="0"/>
          <w:marTop w:val="0"/>
          <w:marBottom w:val="0"/>
          <w:divBdr>
            <w:top w:val="none" w:sz="0" w:space="0" w:color="auto"/>
            <w:left w:val="none" w:sz="0" w:space="0" w:color="auto"/>
            <w:bottom w:val="none" w:sz="0" w:space="0" w:color="auto"/>
            <w:right w:val="none" w:sz="0" w:space="0" w:color="auto"/>
          </w:divBdr>
        </w:div>
        <w:div w:id="1509254596">
          <w:marLeft w:val="640"/>
          <w:marRight w:val="0"/>
          <w:marTop w:val="0"/>
          <w:marBottom w:val="0"/>
          <w:divBdr>
            <w:top w:val="none" w:sz="0" w:space="0" w:color="auto"/>
            <w:left w:val="none" w:sz="0" w:space="0" w:color="auto"/>
            <w:bottom w:val="none" w:sz="0" w:space="0" w:color="auto"/>
            <w:right w:val="none" w:sz="0" w:space="0" w:color="auto"/>
          </w:divBdr>
        </w:div>
        <w:div w:id="1518884199">
          <w:marLeft w:val="640"/>
          <w:marRight w:val="0"/>
          <w:marTop w:val="0"/>
          <w:marBottom w:val="0"/>
          <w:divBdr>
            <w:top w:val="none" w:sz="0" w:space="0" w:color="auto"/>
            <w:left w:val="none" w:sz="0" w:space="0" w:color="auto"/>
            <w:bottom w:val="none" w:sz="0" w:space="0" w:color="auto"/>
            <w:right w:val="none" w:sz="0" w:space="0" w:color="auto"/>
          </w:divBdr>
        </w:div>
        <w:div w:id="1546066110">
          <w:marLeft w:val="640"/>
          <w:marRight w:val="0"/>
          <w:marTop w:val="0"/>
          <w:marBottom w:val="0"/>
          <w:divBdr>
            <w:top w:val="none" w:sz="0" w:space="0" w:color="auto"/>
            <w:left w:val="none" w:sz="0" w:space="0" w:color="auto"/>
            <w:bottom w:val="none" w:sz="0" w:space="0" w:color="auto"/>
            <w:right w:val="none" w:sz="0" w:space="0" w:color="auto"/>
          </w:divBdr>
        </w:div>
        <w:div w:id="1581062209">
          <w:marLeft w:val="640"/>
          <w:marRight w:val="0"/>
          <w:marTop w:val="0"/>
          <w:marBottom w:val="0"/>
          <w:divBdr>
            <w:top w:val="none" w:sz="0" w:space="0" w:color="auto"/>
            <w:left w:val="none" w:sz="0" w:space="0" w:color="auto"/>
            <w:bottom w:val="none" w:sz="0" w:space="0" w:color="auto"/>
            <w:right w:val="none" w:sz="0" w:space="0" w:color="auto"/>
          </w:divBdr>
        </w:div>
        <w:div w:id="1625504541">
          <w:marLeft w:val="640"/>
          <w:marRight w:val="0"/>
          <w:marTop w:val="0"/>
          <w:marBottom w:val="0"/>
          <w:divBdr>
            <w:top w:val="none" w:sz="0" w:space="0" w:color="auto"/>
            <w:left w:val="none" w:sz="0" w:space="0" w:color="auto"/>
            <w:bottom w:val="none" w:sz="0" w:space="0" w:color="auto"/>
            <w:right w:val="none" w:sz="0" w:space="0" w:color="auto"/>
          </w:divBdr>
        </w:div>
        <w:div w:id="1629124690">
          <w:marLeft w:val="640"/>
          <w:marRight w:val="0"/>
          <w:marTop w:val="0"/>
          <w:marBottom w:val="0"/>
          <w:divBdr>
            <w:top w:val="none" w:sz="0" w:space="0" w:color="auto"/>
            <w:left w:val="none" w:sz="0" w:space="0" w:color="auto"/>
            <w:bottom w:val="none" w:sz="0" w:space="0" w:color="auto"/>
            <w:right w:val="none" w:sz="0" w:space="0" w:color="auto"/>
          </w:divBdr>
        </w:div>
        <w:div w:id="1634943921">
          <w:marLeft w:val="640"/>
          <w:marRight w:val="0"/>
          <w:marTop w:val="0"/>
          <w:marBottom w:val="0"/>
          <w:divBdr>
            <w:top w:val="none" w:sz="0" w:space="0" w:color="auto"/>
            <w:left w:val="none" w:sz="0" w:space="0" w:color="auto"/>
            <w:bottom w:val="none" w:sz="0" w:space="0" w:color="auto"/>
            <w:right w:val="none" w:sz="0" w:space="0" w:color="auto"/>
          </w:divBdr>
        </w:div>
        <w:div w:id="1647197412">
          <w:marLeft w:val="640"/>
          <w:marRight w:val="0"/>
          <w:marTop w:val="0"/>
          <w:marBottom w:val="0"/>
          <w:divBdr>
            <w:top w:val="none" w:sz="0" w:space="0" w:color="auto"/>
            <w:left w:val="none" w:sz="0" w:space="0" w:color="auto"/>
            <w:bottom w:val="none" w:sz="0" w:space="0" w:color="auto"/>
            <w:right w:val="none" w:sz="0" w:space="0" w:color="auto"/>
          </w:divBdr>
        </w:div>
        <w:div w:id="1676616405">
          <w:marLeft w:val="640"/>
          <w:marRight w:val="0"/>
          <w:marTop w:val="0"/>
          <w:marBottom w:val="0"/>
          <w:divBdr>
            <w:top w:val="none" w:sz="0" w:space="0" w:color="auto"/>
            <w:left w:val="none" w:sz="0" w:space="0" w:color="auto"/>
            <w:bottom w:val="none" w:sz="0" w:space="0" w:color="auto"/>
            <w:right w:val="none" w:sz="0" w:space="0" w:color="auto"/>
          </w:divBdr>
        </w:div>
        <w:div w:id="1725526056">
          <w:marLeft w:val="640"/>
          <w:marRight w:val="0"/>
          <w:marTop w:val="0"/>
          <w:marBottom w:val="0"/>
          <w:divBdr>
            <w:top w:val="none" w:sz="0" w:space="0" w:color="auto"/>
            <w:left w:val="none" w:sz="0" w:space="0" w:color="auto"/>
            <w:bottom w:val="none" w:sz="0" w:space="0" w:color="auto"/>
            <w:right w:val="none" w:sz="0" w:space="0" w:color="auto"/>
          </w:divBdr>
        </w:div>
        <w:div w:id="1734159150">
          <w:marLeft w:val="640"/>
          <w:marRight w:val="0"/>
          <w:marTop w:val="0"/>
          <w:marBottom w:val="0"/>
          <w:divBdr>
            <w:top w:val="none" w:sz="0" w:space="0" w:color="auto"/>
            <w:left w:val="none" w:sz="0" w:space="0" w:color="auto"/>
            <w:bottom w:val="none" w:sz="0" w:space="0" w:color="auto"/>
            <w:right w:val="none" w:sz="0" w:space="0" w:color="auto"/>
          </w:divBdr>
        </w:div>
        <w:div w:id="1735858142">
          <w:marLeft w:val="640"/>
          <w:marRight w:val="0"/>
          <w:marTop w:val="0"/>
          <w:marBottom w:val="0"/>
          <w:divBdr>
            <w:top w:val="none" w:sz="0" w:space="0" w:color="auto"/>
            <w:left w:val="none" w:sz="0" w:space="0" w:color="auto"/>
            <w:bottom w:val="none" w:sz="0" w:space="0" w:color="auto"/>
            <w:right w:val="none" w:sz="0" w:space="0" w:color="auto"/>
          </w:divBdr>
        </w:div>
        <w:div w:id="1746416789">
          <w:marLeft w:val="640"/>
          <w:marRight w:val="0"/>
          <w:marTop w:val="0"/>
          <w:marBottom w:val="0"/>
          <w:divBdr>
            <w:top w:val="none" w:sz="0" w:space="0" w:color="auto"/>
            <w:left w:val="none" w:sz="0" w:space="0" w:color="auto"/>
            <w:bottom w:val="none" w:sz="0" w:space="0" w:color="auto"/>
            <w:right w:val="none" w:sz="0" w:space="0" w:color="auto"/>
          </w:divBdr>
        </w:div>
        <w:div w:id="1759670494">
          <w:marLeft w:val="640"/>
          <w:marRight w:val="0"/>
          <w:marTop w:val="0"/>
          <w:marBottom w:val="0"/>
          <w:divBdr>
            <w:top w:val="none" w:sz="0" w:space="0" w:color="auto"/>
            <w:left w:val="none" w:sz="0" w:space="0" w:color="auto"/>
            <w:bottom w:val="none" w:sz="0" w:space="0" w:color="auto"/>
            <w:right w:val="none" w:sz="0" w:space="0" w:color="auto"/>
          </w:divBdr>
        </w:div>
        <w:div w:id="1772312427">
          <w:marLeft w:val="640"/>
          <w:marRight w:val="0"/>
          <w:marTop w:val="0"/>
          <w:marBottom w:val="0"/>
          <w:divBdr>
            <w:top w:val="none" w:sz="0" w:space="0" w:color="auto"/>
            <w:left w:val="none" w:sz="0" w:space="0" w:color="auto"/>
            <w:bottom w:val="none" w:sz="0" w:space="0" w:color="auto"/>
            <w:right w:val="none" w:sz="0" w:space="0" w:color="auto"/>
          </w:divBdr>
        </w:div>
        <w:div w:id="1871916406">
          <w:marLeft w:val="640"/>
          <w:marRight w:val="0"/>
          <w:marTop w:val="0"/>
          <w:marBottom w:val="0"/>
          <w:divBdr>
            <w:top w:val="none" w:sz="0" w:space="0" w:color="auto"/>
            <w:left w:val="none" w:sz="0" w:space="0" w:color="auto"/>
            <w:bottom w:val="none" w:sz="0" w:space="0" w:color="auto"/>
            <w:right w:val="none" w:sz="0" w:space="0" w:color="auto"/>
          </w:divBdr>
        </w:div>
        <w:div w:id="1875650863">
          <w:marLeft w:val="640"/>
          <w:marRight w:val="0"/>
          <w:marTop w:val="0"/>
          <w:marBottom w:val="0"/>
          <w:divBdr>
            <w:top w:val="none" w:sz="0" w:space="0" w:color="auto"/>
            <w:left w:val="none" w:sz="0" w:space="0" w:color="auto"/>
            <w:bottom w:val="none" w:sz="0" w:space="0" w:color="auto"/>
            <w:right w:val="none" w:sz="0" w:space="0" w:color="auto"/>
          </w:divBdr>
        </w:div>
        <w:div w:id="1890531623">
          <w:marLeft w:val="640"/>
          <w:marRight w:val="0"/>
          <w:marTop w:val="0"/>
          <w:marBottom w:val="0"/>
          <w:divBdr>
            <w:top w:val="none" w:sz="0" w:space="0" w:color="auto"/>
            <w:left w:val="none" w:sz="0" w:space="0" w:color="auto"/>
            <w:bottom w:val="none" w:sz="0" w:space="0" w:color="auto"/>
            <w:right w:val="none" w:sz="0" w:space="0" w:color="auto"/>
          </w:divBdr>
        </w:div>
        <w:div w:id="1898666723">
          <w:marLeft w:val="640"/>
          <w:marRight w:val="0"/>
          <w:marTop w:val="0"/>
          <w:marBottom w:val="0"/>
          <w:divBdr>
            <w:top w:val="none" w:sz="0" w:space="0" w:color="auto"/>
            <w:left w:val="none" w:sz="0" w:space="0" w:color="auto"/>
            <w:bottom w:val="none" w:sz="0" w:space="0" w:color="auto"/>
            <w:right w:val="none" w:sz="0" w:space="0" w:color="auto"/>
          </w:divBdr>
        </w:div>
        <w:div w:id="1908028521">
          <w:marLeft w:val="640"/>
          <w:marRight w:val="0"/>
          <w:marTop w:val="0"/>
          <w:marBottom w:val="0"/>
          <w:divBdr>
            <w:top w:val="none" w:sz="0" w:space="0" w:color="auto"/>
            <w:left w:val="none" w:sz="0" w:space="0" w:color="auto"/>
            <w:bottom w:val="none" w:sz="0" w:space="0" w:color="auto"/>
            <w:right w:val="none" w:sz="0" w:space="0" w:color="auto"/>
          </w:divBdr>
        </w:div>
        <w:div w:id="1924412346">
          <w:marLeft w:val="640"/>
          <w:marRight w:val="0"/>
          <w:marTop w:val="0"/>
          <w:marBottom w:val="0"/>
          <w:divBdr>
            <w:top w:val="none" w:sz="0" w:space="0" w:color="auto"/>
            <w:left w:val="none" w:sz="0" w:space="0" w:color="auto"/>
            <w:bottom w:val="none" w:sz="0" w:space="0" w:color="auto"/>
            <w:right w:val="none" w:sz="0" w:space="0" w:color="auto"/>
          </w:divBdr>
        </w:div>
        <w:div w:id="1938321025">
          <w:marLeft w:val="640"/>
          <w:marRight w:val="0"/>
          <w:marTop w:val="0"/>
          <w:marBottom w:val="0"/>
          <w:divBdr>
            <w:top w:val="none" w:sz="0" w:space="0" w:color="auto"/>
            <w:left w:val="none" w:sz="0" w:space="0" w:color="auto"/>
            <w:bottom w:val="none" w:sz="0" w:space="0" w:color="auto"/>
            <w:right w:val="none" w:sz="0" w:space="0" w:color="auto"/>
          </w:divBdr>
        </w:div>
        <w:div w:id="1946495386">
          <w:marLeft w:val="640"/>
          <w:marRight w:val="0"/>
          <w:marTop w:val="0"/>
          <w:marBottom w:val="0"/>
          <w:divBdr>
            <w:top w:val="none" w:sz="0" w:space="0" w:color="auto"/>
            <w:left w:val="none" w:sz="0" w:space="0" w:color="auto"/>
            <w:bottom w:val="none" w:sz="0" w:space="0" w:color="auto"/>
            <w:right w:val="none" w:sz="0" w:space="0" w:color="auto"/>
          </w:divBdr>
        </w:div>
        <w:div w:id="1974821811">
          <w:marLeft w:val="640"/>
          <w:marRight w:val="0"/>
          <w:marTop w:val="0"/>
          <w:marBottom w:val="0"/>
          <w:divBdr>
            <w:top w:val="none" w:sz="0" w:space="0" w:color="auto"/>
            <w:left w:val="none" w:sz="0" w:space="0" w:color="auto"/>
            <w:bottom w:val="none" w:sz="0" w:space="0" w:color="auto"/>
            <w:right w:val="none" w:sz="0" w:space="0" w:color="auto"/>
          </w:divBdr>
        </w:div>
        <w:div w:id="1985307674">
          <w:marLeft w:val="640"/>
          <w:marRight w:val="0"/>
          <w:marTop w:val="0"/>
          <w:marBottom w:val="0"/>
          <w:divBdr>
            <w:top w:val="none" w:sz="0" w:space="0" w:color="auto"/>
            <w:left w:val="none" w:sz="0" w:space="0" w:color="auto"/>
            <w:bottom w:val="none" w:sz="0" w:space="0" w:color="auto"/>
            <w:right w:val="none" w:sz="0" w:space="0" w:color="auto"/>
          </w:divBdr>
        </w:div>
        <w:div w:id="2017803132">
          <w:marLeft w:val="640"/>
          <w:marRight w:val="0"/>
          <w:marTop w:val="0"/>
          <w:marBottom w:val="0"/>
          <w:divBdr>
            <w:top w:val="none" w:sz="0" w:space="0" w:color="auto"/>
            <w:left w:val="none" w:sz="0" w:space="0" w:color="auto"/>
            <w:bottom w:val="none" w:sz="0" w:space="0" w:color="auto"/>
            <w:right w:val="none" w:sz="0" w:space="0" w:color="auto"/>
          </w:divBdr>
        </w:div>
        <w:div w:id="2036543582">
          <w:marLeft w:val="640"/>
          <w:marRight w:val="0"/>
          <w:marTop w:val="0"/>
          <w:marBottom w:val="0"/>
          <w:divBdr>
            <w:top w:val="none" w:sz="0" w:space="0" w:color="auto"/>
            <w:left w:val="none" w:sz="0" w:space="0" w:color="auto"/>
            <w:bottom w:val="none" w:sz="0" w:space="0" w:color="auto"/>
            <w:right w:val="none" w:sz="0" w:space="0" w:color="auto"/>
          </w:divBdr>
        </w:div>
        <w:div w:id="2068920014">
          <w:marLeft w:val="640"/>
          <w:marRight w:val="0"/>
          <w:marTop w:val="0"/>
          <w:marBottom w:val="0"/>
          <w:divBdr>
            <w:top w:val="none" w:sz="0" w:space="0" w:color="auto"/>
            <w:left w:val="none" w:sz="0" w:space="0" w:color="auto"/>
            <w:bottom w:val="none" w:sz="0" w:space="0" w:color="auto"/>
            <w:right w:val="none" w:sz="0" w:space="0" w:color="auto"/>
          </w:divBdr>
        </w:div>
        <w:div w:id="2088380945">
          <w:marLeft w:val="640"/>
          <w:marRight w:val="0"/>
          <w:marTop w:val="0"/>
          <w:marBottom w:val="0"/>
          <w:divBdr>
            <w:top w:val="none" w:sz="0" w:space="0" w:color="auto"/>
            <w:left w:val="none" w:sz="0" w:space="0" w:color="auto"/>
            <w:bottom w:val="none" w:sz="0" w:space="0" w:color="auto"/>
            <w:right w:val="none" w:sz="0" w:space="0" w:color="auto"/>
          </w:divBdr>
        </w:div>
      </w:divsChild>
    </w:div>
    <w:div w:id="750154193">
      <w:bodyDiv w:val="1"/>
      <w:marLeft w:val="0"/>
      <w:marRight w:val="0"/>
      <w:marTop w:val="0"/>
      <w:marBottom w:val="0"/>
      <w:divBdr>
        <w:top w:val="none" w:sz="0" w:space="0" w:color="auto"/>
        <w:left w:val="none" w:sz="0" w:space="0" w:color="auto"/>
        <w:bottom w:val="none" w:sz="0" w:space="0" w:color="auto"/>
        <w:right w:val="none" w:sz="0" w:space="0" w:color="auto"/>
      </w:divBdr>
      <w:divsChild>
        <w:div w:id="1745640762">
          <w:marLeft w:val="640"/>
          <w:marRight w:val="0"/>
          <w:marTop w:val="0"/>
          <w:marBottom w:val="0"/>
          <w:divBdr>
            <w:top w:val="none" w:sz="0" w:space="0" w:color="auto"/>
            <w:left w:val="none" w:sz="0" w:space="0" w:color="auto"/>
            <w:bottom w:val="none" w:sz="0" w:space="0" w:color="auto"/>
            <w:right w:val="none" w:sz="0" w:space="0" w:color="auto"/>
          </w:divBdr>
        </w:div>
        <w:div w:id="535199240">
          <w:marLeft w:val="640"/>
          <w:marRight w:val="0"/>
          <w:marTop w:val="0"/>
          <w:marBottom w:val="0"/>
          <w:divBdr>
            <w:top w:val="none" w:sz="0" w:space="0" w:color="auto"/>
            <w:left w:val="none" w:sz="0" w:space="0" w:color="auto"/>
            <w:bottom w:val="none" w:sz="0" w:space="0" w:color="auto"/>
            <w:right w:val="none" w:sz="0" w:space="0" w:color="auto"/>
          </w:divBdr>
        </w:div>
        <w:div w:id="349576157">
          <w:marLeft w:val="640"/>
          <w:marRight w:val="0"/>
          <w:marTop w:val="0"/>
          <w:marBottom w:val="0"/>
          <w:divBdr>
            <w:top w:val="none" w:sz="0" w:space="0" w:color="auto"/>
            <w:left w:val="none" w:sz="0" w:space="0" w:color="auto"/>
            <w:bottom w:val="none" w:sz="0" w:space="0" w:color="auto"/>
            <w:right w:val="none" w:sz="0" w:space="0" w:color="auto"/>
          </w:divBdr>
        </w:div>
        <w:div w:id="1853837529">
          <w:marLeft w:val="640"/>
          <w:marRight w:val="0"/>
          <w:marTop w:val="0"/>
          <w:marBottom w:val="0"/>
          <w:divBdr>
            <w:top w:val="none" w:sz="0" w:space="0" w:color="auto"/>
            <w:left w:val="none" w:sz="0" w:space="0" w:color="auto"/>
            <w:bottom w:val="none" w:sz="0" w:space="0" w:color="auto"/>
            <w:right w:val="none" w:sz="0" w:space="0" w:color="auto"/>
          </w:divBdr>
        </w:div>
        <w:div w:id="605577752">
          <w:marLeft w:val="640"/>
          <w:marRight w:val="0"/>
          <w:marTop w:val="0"/>
          <w:marBottom w:val="0"/>
          <w:divBdr>
            <w:top w:val="none" w:sz="0" w:space="0" w:color="auto"/>
            <w:left w:val="none" w:sz="0" w:space="0" w:color="auto"/>
            <w:bottom w:val="none" w:sz="0" w:space="0" w:color="auto"/>
            <w:right w:val="none" w:sz="0" w:space="0" w:color="auto"/>
          </w:divBdr>
        </w:div>
        <w:div w:id="1454249634">
          <w:marLeft w:val="640"/>
          <w:marRight w:val="0"/>
          <w:marTop w:val="0"/>
          <w:marBottom w:val="0"/>
          <w:divBdr>
            <w:top w:val="none" w:sz="0" w:space="0" w:color="auto"/>
            <w:left w:val="none" w:sz="0" w:space="0" w:color="auto"/>
            <w:bottom w:val="none" w:sz="0" w:space="0" w:color="auto"/>
            <w:right w:val="none" w:sz="0" w:space="0" w:color="auto"/>
          </w:divBdr>
        </w:div>
        <w:div w:id="1101340953">
          <w:marLeft w:val="640"/>
          <w:marRight w:val="0"/>
          <w:marTop w:val="0"/>
          <w:marBottom w:val="0"/>
          <w:divBdr>
            <w:top w:val="none" w:sz="0" w:space="0" w:color="auto"/>
            <w:left w:val="none" w:sz="0" w:space="0" w:color="auto"/>
            <w:bottom w:val="none" w:sz="0" w:space="0" w:color="auto"/>
            <w:right w:val="none" w:sz="0" w:space="0" w:color="auto"/>
          </w:divBdr>
        </w:div>
        <w:div w:id="1013456857">
          <w:marLeft w:val="640"/>
          <w:marRight w:val="0"/>
          <w:marTop w:val="0"/>
          <w:marBottom w:val="0"/>
          <w:divBdr>
            <w:top w:val="none" w:sz="0" w:space="0" w:color="auto"/>
            <w:left w:val="none" w:sz="0" w:space="0" w:color="auto"/>
            <w:bottom w:val="none" w:sz="0" w:space="0" w:color="auto"/>
            <w:right w:val="none" w:sz="0" w:space="0" w:color="auto"/>
          </w:divBdr>
        </w:div>
        <w:div w:id="1206865658">
          <w:marLeft w:val="640"/>
          <w:marRight w:val="0"/>
          <w:marTop w:val="0"/>
          <w:marBottom w:val="0"/>
          <w:divBdr>
            <w:top w:val="none" w:sz="0" w:space="0" w:color="auto"/>
            <w:left w:val="none" w:sz="0" w:space="0" w:color="auto"/>
            <w:bottom w:val="none" w:sz="0" w:space="0" w:color="auto"/>
            <w:right w:val="none" w:sz="0" w:space="0" w:color="auto"/>
          </w:divBdr>
        </w:div>
        <w:div w:id="1691226221">
          <w:marLeft w:val="640"/>
          <w:marRight w:val="0"/>
          <w:marTop w:val="0"/>
          <w:marBottom w:val="0"/>
          <w:divBdr>
            <w:top w:val="none" w:sz="0" w:space="0" w:color="auto"/>
            <w:left w:val="none" w:sz="0" w:space="0" w:color="auto"/>
            <w:bottom w:val="none" w:sz="0" w:space="0" w:color="auto"/>
            <w:right w:val="none" w:sz="0" w:space="0" w:color="auto"/>
          </w:divBdr>
        </w:div>
        <w:div w:id="1101028345">
          <w:marLeft w:val="640"/>
          <w:marRight w:val="0"/>
          <w:marTop w:val="0"/>
          <w:marBottom w:val="0"/>
          <w:divBdr>
            <w:top w:val="none" w:sz="0" w:space="0" w:color="auto"/>
            <w:left w:val="none" w:sz="0" w:space="0" w:color="auto"/>
            <w:bottom w:val="none" w:sz="0" w:space="0" w:color="auto"/>
            <w:right w:val="none" w:sz="0" w:space="0" w:color="auto"/>
          </w:divBdr>
        </w:div>
        <w:div w:id="219021428">
          <w:marLeft w:val="640"/>
          <w:marRight w:val="0"/>
          <w:marTop w:val="0"/>
          <w:marBottom w:val="0"/>
          <w:divBdr>
            <w:top w:val="none" w:sz="0" w:space="0" w:color="auto"/>
            <w:left w:val="none" w:sz="0" w:space="0" w:color="auto"/>
            <w:bottom w:val="none" w:sz="0" w:space="0" w:color="auto"/>
            <w:right w:val="none" w:sz="0" w:space="0" w:color="auto"/>
          </w:divBdr>
        </w:div>
        <w:div w:id="1918829036">
          <w:marLeft w:val="640"/>
          <w:marRight w:val="0"/>
          <w:marTop w:val="0"/>
          <w:marBottom w:val="0"/>
          <w:divBdr>
            <w:top w:val="none" w:sz="0" w:space="0" w:color="auto"/>
            <w:left w:val="none" w:sz="0" w:space="0" w:color="auto"/>
            <w:bottom w:val="none" w:sz="0" w:space="0" w:color="auto"/>
            <w:right w:val="none" w:sz="0" w:space="0" w:color="auto"/>
          </w:divBdr>
        </w:div>
        <w:div w:id="1100881086">
          <w:marLeft w:val="640"/>
          <w:marRight w:val="0"/>
          <w:marTop w:val="0"/>
          <w:marBottom w:val="0"/>
          <w:divBdr>
            <w:top w:val="none" w:sz="0" w:space="0" w:color="auto"/>
            <w:left w:val="none" w:sz="0" w:space="0" w:color="auto"/>
            <w:bottom w:val="none" w:sz="0" w:space="0" w:color="auto"/>
            <w:right w:val="none" w:sz="0" w:space="0" w:color="auto"/>
          </w:divBdr>
        </w:div>
        <w:div w:id="874849141">
          <w:marLeft w:val="640"/>
          <w:marRight w:val="0"/>
          <w:marTop w:val="0"/>
          <w:marBottom w:val="0"/>
          <w:divBdr>
            <w:top w:val="none" w:sz="0" w:space="0" w:color="auto"/>
            <w:left w:val="none" w:sz="0" w:space="0" w:color="auto"/>
            <w:bottom w:val="none" w:sz="0" w:space="0" w:color="auto"/>
            <w:right w:val="none" w:sz="0" w:space="0" w:color="auto"/>
          </w:divBdr>
        </w:div>
        <w:div w:id="1071580406">
          <w:marLeft w:val="640"/>
          <w:marRight w:val="0"/>
          <w:marTop w:val="0"/>
          <w:marBottom w:val="0"/>
          <w:divBdr>
            <w:top w:val="none" w:sz="0" w:space="0" w:color="auto"/>
            <w:left w:val="none" w:sz="0" w:space="0" w:color="auto"/>
            <w:bottom w:val="none" w:sz="0" w:space="0" w:color="auto"/>
            <w:right w:val="none" w:sz="0" w:space="0" w:color="auto"/>
          </w:divBdr>
        </w:div>
        <w:div w:id="1823229322">
          <w:marLeft w:val="640"/>
          <w:marRight w:val="0"/>
          <w:marTop w:val="0"/>
          <w:marBottom w:val="0"/>
          <w:divBdr>
            <w:top w:val="none" w:sz="0" w:space="0" w:color="auto"/>
            <w:left w:val="none" w:sz="0" w:space="0" w:color="auto"/>
            <w:bottom w:val="none" w:sz="0" w:space="0" w:color="auto"/>
            <w:right w:val="none" w:sz="0" w:space="0" w:color="auto"/>
          </w:divBdr>
        </w:div>
        <w:div w:id="1351031555">
          <w:marLeft w:val="640"/>
          <w:marRight w:val="0"/>
          <w:marTop w:val="0"/>
          <w:marBottom w:val="0"/>
          <w:divBdr>
            <w:top w:val="none" w:sz="0" w:space="0" w:color="auto"/>
            <w:left w:val="none" w:sz="0" w:space="0" w:color="auto"/>
            <w:bottom w:val="none" w:sz="0" w:space="0" w:color="auto"/>
            <w:right w:val="none" w:sz="0" w:space="0" w:color="auto"/>
          </w:divBdr>
        </w:div>
        <w:div w:id="1332492443">
          <w:marLeft w:val="640"/>
          <w:marRight w:val="0"/>
          <w:marTop w:val="0"/>
          <w:marBottom w:val="0"/>
          <w:divBdr>
            <w:top w:val="none" w:sz="0" w:space="0" w:color="auto"/>
            <w:left w:val="none" w:sz="0" w:space="0" w:color="auto"/>
            <w:bottom w:val="none" w:sz="0" w:space="0" w:color="auto"/>
            <w:right w:val="none" w:sz="0" w:space="0" w:color="auto"/>
          </w:divBdr>
        </w:div>
        <w:div w:id="850796438">
          <w:marLeft w:val="640"/>
          <w:marRight w:val="0"/>
          <w:marTop w:val="0"/>
          <w:marBottom w:val="0"/>
          <w:divBdr>
            <w:top w:val="none" w:sz="0" w:space="0" w:color="auto"/>
            <w:left w:val="none" w:sz="0" w:space="0" w:color="auto"/>
            <w:bottom w:val="none" w:sz="0" w:space="0" w:color="auto"/>
            <w:right w:val="none" w:sz="0" w:space="0" w:color="auto"/>
          </w:divBdr>
        </w:div>
        <w:div w:id="1054738151">
          <w:marLeft w:val="640"/>
          <w:marRight w:val="0"/>
          <w:marTop w:val="0"/>
          <w:marBottom w:val="0"/>
          <w:divBdr>
            <w:top w:val="none" w:sz="0" w:space="0" w:color="auto"/>
            <w:left w:val="none" w:sz="0" w:space="0" w:color="auto"/>
            <w:bottom w:val="none" w:sz="0" w:space="0" w:color="auto"/>
            <w:right w:val="none" w:sz="0" w:space="0" w:color="auto"/>
          </w:divBdr>
        </w:div>
        <w:div w:id="1139493428">
          <w:marLeft w:val="640"/>
          <w:marRight w:val="0"/>
          <w:marTop w:val="0"/>
          <w:marBottom w:val="0"/>
          <w:divBdr>
            <w:top w:val="none" w:sz="0" w:space="0" w:color="auto"/>
            <w:left w:val="none" w:sz="0" w:space="0" w:color="auto"/>
            <w:bottom w:val="none" w:sz="0" w:space="0" w:color="auto"/>
            <w:right w:val="none" w:sz="0" w:space="0" w:color="auto"/>
          </w:divBdr>
        </w:div>
        <w:div w:id="1363939985">
          <w:marLeft w:val="640"/>
          <w:marRight w:val="0"/>
          <w:marTop w:val="0"/>
          <w:marBottom w:val="0"/>
          <w:divBdr>
            <w:top w:val="none" w:sz="0" w:space="0" w:color="auto"/>
            <w:left w:val="none" w:sz="0" w:space="0" w:color="auto"/>
            <w:bottom w:val="none" w:sz="0" w:space="0" w:color="auto"/>
            <w:right w:val="none" w:sz="0" w:space="0" w:color="auto"/>
          </w:divBdr>
        </w:div>
        <w:div w:id="1350914876">
          <w:marLeft w:val="640"/>
          <w:marRight w:val="0"/>
          <w:marTop w:val="0"/>
          <w:marBottom w:val="0"/>
          <w:divBdr>
            <w:top w:val="none" w:sz="0" w:space="0" w:color="auto"/>
            <w:left w:val="none" w:sz="0" w:space="0" w:color="auto"/>
            <w:bottom w:val="none" w:sz="0" w:space="0" w:color="auto"/>
            <w:right w:val="none" w:sz="0" w:space="0" w:color="auto"/>
          </w:divBdr>
        </w:div>
        <w:div w:id="1430933863">
          <w:marLeft w:val="640"/>
          <w:marRight w:val="0"/>
          <w:marTop w:val="0"/>
          <w:marBottom w:val="0"/>
          <w:divBdr>
            <w:top w:val="none" w:sz="0" w:space="0" w:color="auto"/>
            <w:left w:val="none" w:sz="0" w:space="0" w:color="auto"/>
            <w:bottom w:val="none" w:sz="0" w:space="0" w:color="auto"/>
            <w:right w:val="none" w:sz="0" w:space="0" w:color="auto"/>
          </w:divBdr>
        </w:div>
        <w:div w:id="1884634940">
          <w:marLeft w:val="640"/>
          <w:marRight w:val="0"/>
          <w:marTop w:val="0"/>
          <w:marBottom w:val="0"/>
          <w:divBdr>
            <w:top w:val="none" w:sz="0" w:space="0" w:color="auto"/>
            <w:left w:val="none" w:sz="0" w:space="0" w:color="auto"/>
            <w:bottom w:val="none" w:sz="0" w:space="0" w:color="auto"/>
            <w:right w:val="none" w:sz="0" w:space="0" w:color="auto"/>
          </w:divBdr>
        </w:div>
        <w:div w:id="102849775">
          <w:marLeft w:val="640"/>
          <w:marRight w:val="0"/>
          <w:marTop w:val="0"/>
          <w:marBottom w:val="0"/>
          <w:divBdr>
            <w:top w:val="none" w:sz="0" w:space="0" w:color="auto"/>
            <w:left w:val="none" w:sz="0" w:space="0" w:color="auto"/>
            <w:bottom w:val="none" w:sz="0" w:space="0" w:color="auto"/>
            <w:right w:val="none" w:sz="0" w:space="0" w:color="auto"/>
          </w:divBdr>
        </w:div>
        <w:div w:id="1325158028">
          <w:marLeft w:val="640"/>
          <w:marRight w:val="0"/>
          <w:marTop w:val="0"/>
          <w:marBottom w:val="0"/>
          <w:divBdr>
            <w:top w:val="none" w:sz="0" w:space="0" w:color="auto"/>
            <w:left w:val="none" w:sz="0" w:space="0" w:color="auto"/>
            <w:bottom w:val="none" w:sz="0" w:space="0" w:color="auto"/>
            <w:right w:val="none" w:sz="0" w:space="0" w:color="auto"/>
          </w:divBdr>
        </w:div>
        <w:div w:id="1849445397">
          <w:marLeft w:val="640"/>
          <w:marRight w:val="0"/>
          <w:marTop w:val="0"/>
          <w:marBottom w:val="0"/>
          <w:divBdr>
            <w:top w:val="none" w:sz="0" w:space="0" w:color="auto"/>
            <w:left w:val="none" w:sz="0" w:space="0" w:color="auto"/>
            <w:bottom w:val="none" w:sz="0" w:space="0" w:color="auto"/>
            <w:right w:val="none" w:sz="0" w:space="0" w:color="auto"/>
          </w:divBdr>
        </w:div>
        <w:div w:id="1484538853">
          <w:marLeft w:val="640"/>
          <w:marRight w:val="0"/>
          <w:marTop w:val="0"/>
          <w:marBottom w:val="0"/>
          <w:divBdr>
            <w:top w:val="none" w:sz="0" w:space="0" w:color="auto"/>
            <w:left w:val="none" w:sz="0" w:space="0" w:color="auto"/>
            <w:bottom w:val="none" w:sz="0" w:space="0" w:color="auto"/>
            <w:right w:val="none" w:sz="0" w:space="0" w:color="auto"/>
          </w:divBdr>
        </w:div>
        <w:div w:id="858591596">
          <w:marLeft w:val="640"/>
          <w:marRight w:val="0"/>
          <w:marTop w:val="0"/>
          <w:marBottom w:val="0"/>
          <w:divBdr>
            <w:top w:val="none" w:sz="0" w:space="0" w:color="auto"/>
            <w:left w:val="none" w:sz="0" w:space="0" w:color="auto"/>
            <w:bottom w:val="none" w:sz="0" w:space="0" w:color="auto"/>
            <w:right w:val="none" w:sz="0" w:space="0" w:color="auto"/>
          </w:divBdr>
        </w:div>
        <w:div w:id="1792675206">
          <w:marLeft w:val="640"/>
          <w:marRight w:val="0"/>
          <w:marTop w:val="0"/>
          <w:marBottom w:val="0"/>
          <w:divBdr>
            <w:top w:val="none" w:sz="0" w:space="0" w:color="auto"/>
            <w:left w:val="none" w:sz="0" w:space="0" w:color="auto"/>
            <w:bottom w:val="none" w:sz="0" w:space="0" w:color="auto"/>
            <w:right w:val="none" w:sz="0" w:space="0" w:color="auto"/>
          </w:divBdr>
        </w:div>
        <w:div w:id="1331787769">
          <w:marLeft w:val="640"/>
          <w:marRight w:val="0"/>
          <w:marTop w:val="0"/>
          <w:marBottom w:val="0"/>
          <w:divBdr>
            <w:top w:val="none" w:sz="0" w:space="0" w:color="auto"/>
            <w:left w:val="none" w:sz="0" w:space="0" w:color="auto"/>
            <w:bottom w:val="none" w:sz="0" w:space="0" w:color="auto"/>
            <w:right w:val="none" w:sz="0" w:space="0" w:color="auto"/>
          </w:divBdr>
        </w:div>
        <w:div w:id="872572848">
          <w:marLeft w:val="640"/>
          <w:marRight w:val="0"/>
          <w:marTop w:val="0"/>
          <w:marBottom w:val="0"/>
          <w:divBdr>
            <w:top w:val="none" w:sz="0" w:space="0" w:color="auto"/>
            <w:left w:val="none" w:sz="0" w:space="0" w:color="auto"/>
            <w:bottom w:val="none" w:sz="0" w:space="0" w:color="auto"/>
            <w:right w:val="none" w:sz="0" w:space="0" w:color="auto"/>
          </w:divBdr>
        </w:div>
        <w:div w:id="2076313733">
          <w:marLeft w:val="640"/>
          <w:marRight w:val="0"/>
          <w:marTop w:val="0"/>
          <w:marBottom w:val="0"/>
          <w:divBdr>
            <w:top w:val="none" w:sz="0" w:space="0" w:color="auto"/>
            <w:left w:val="none" w:sz="0" w:space="0" w:color="auto"/>
            <w:bottom w:val="none" w:sz="0" w:space="0" w:color="auto"/>
            <w:right w:val="none" w:sz="0" w:space="0" w:color="auto"/>
          </w:divBdr>
        </w:div>
        <w:div w:id="1925534501">
          <w:marLeft w:val="640"/>
          <w:marRight w:val="0"/>
          <w:marTop w:val="0"/>
          <w:marBottom w:val="0"/>
          <w:divBdr>
            <w:top w:val="none" w:sz="0" w:space="0" w:color="auto"/>
            <w:left w:val="none" w:sz="0" w:space="0" w:color="auto"/>
            <w:bottom w:val="none" w:sz="0" w:space="0" w:color="auto"/>
            <w:right w:val="none" w:sz="0" w:space="0" w:color="auto"/>
          </w:divBdr>
        </w:div>
        <w:div w:id="1118259364">
          <w:marLeft w:val="640"/>
          <w:marRight w:val="0"/>
          <w:marTop w:val="0"/>
          <w:marBottom w:val="0"/>
          <w:divBdr>
            <w:top w:val="none" w:sz="0" w:space="0" w:color="auto"/>
            <w:left w:val="none" w:sz="0" w:space="0" w:color="auto"/>
            <w:bottom w:val="none" w:sz="0" w:space="0" w:color="auto"/>
            <w:right w:val="none" w:sz="0" w:space="0" w:color="auto"/>
          </w:divBdr>
        </w:div>
        <w:div w:id="1278833173">
          <w:marLeft w:val="640"/>
          <w:marRight w:val="0"/>
          <w:marTop w:val="0"/>
          <w:marBottom w:val="0"/>
          <w:divBdr>
            <w:top w:val="none" w:sz="0" w:space="0" w:color="auto"/>
            <w:left w:val="none" w:sz="0" w:space="0" w:color="auto"/>
            <w:bottom w:val="none" w:sz="0" w:space="0" w:color="auto"/>
            <w:right w:val="none" w:sz="0" w:space="0" w:color="auto"/>
          </w:divBdr>
        </w:div>
        <w:div w:id="1192377338">
          <w:marLeft w:val="640"/>
          <w:marRight w:val="0"/>
          <w:marTop w:val="0"/>
          <w:marBottom w:val="0"/>
          <w:divBdr>
            <w:top w:val="none" w:sz="0" w:space="0" w:color="auto"/>
            <w:left w:val="none" w:sz="0" w:space="0" w:color="auto"/>
            <w:bottom w:val="none" w:sz="0" w:space="0" w:color="auto"/>
            <w:right w:val="none" w:sz="0" w:space="0" w:color="auto"/>
          </w:divBdr>
        </w:div>
        <w:div w:id="1832018046">
          <w:marLeft w:val="640"/>
          <w:marRight w:val="0"/>
          <w:marTop w:val="0"/>
          <w:marBottom w:val="0"/>
          <w:divBdr>
            <w:top w:val="none" w:sz="0" w:space="0" w:color="auto"/>
            <w:left w:val="none" w:sz="0" w:space="0" w:color="auto"/>
            <w:bottom w:val="none" w:sz="0" w:space="0" w:color="auto"/>
            <w:right w:val="none" w:sz="0" w:space="0" w:color="auto"/>
          </w:divBdr>
        </w:div>
        <w:div w:id="1875340345">
          <w:marLeft w:val="640"/>
          <w:marRight w:val="0"/>
          <w:marTop w:val="0"/>
          <w:marBottom w:val="0"/>
          <w:divBdr>
            <w:top w:val="none" w:sz="0" w:space="0" w:color="auto"/>
            <w:left w:val="none" w:sz="0" w:space="0" w:color="auto"/>
            <w:bottom w:val="none" w:sz="0" w:space="0" w:color="auto"/>
            <w:right w:val="none" w:sz="0" w:space="0" w:color="auto"/>
          </w:divBdr>
        </w:div>
        <w:div w:id="1549607423">
          <w:marLeft w:val="640"/>
          <w:marRight w:val="0"/>
          <w:marTop w:val="0"/>
          <w:marBottom w:val="0"/>
          <w:divBdr>
            <w:top w:val="none" w:sz="0" w:space="0" w:color="auto"/>
            <w:left w:val="none" w:sz="0" w:space="0" w:color="auto"/>
            <w:bottom w:val="none" w:sz="0" w:space="0" w:color="auto"/>
            <w:right w:val="none" w:sz="0" w:space="0" w:color="auto"/>
          </w:divBdr>
        </w:div>
        <w:div w:id="1172649536">
          <w:marLeft w:val="640"/>
          <w:marRight w:val="0"/>
          <w:marTop w:val="0"/>
          <w:marBottom w:val="0"/>
          <w:divBdr>
            <w:top w:val="none" w:sz="0" w:space="0" w:color="auto"/>
            <w:left w:val="none" w:sz="0" w:space="0" w:color="auto"/>
            <w:bottom w:val="none" w:sz="0" w:space="0" w:color="auto"/>
            <w:right w:val="none" w:sz="0" w:space="0" w:color="auto"/>
          </w:divBdr>
        </w:div>
        <w:div w:id="1275407307">
          <w:marLeft w:val="640"/>
          <w:marRight w:val="0"/>
          <w:marTop w:val="0"/>
          <w:marBottom w:val="0"/>
          <w:divBdr>
            <w:top w:val="none" w:sz="0" w:space="0" w:color="auto"/>
            <w:left w:val="none" w:sz="0" w:space="0" w:color="auto"/>
            <w:bottom w:val="none" w:sz="0" w:space="0" w:color="auto"/>
            <w:right w:val="none" w:sz="0" w:space="0" w:color="auto"/>
          </w:divBdr>
        </w:div>
        <w:div w:id="825557780">
          <w:marLeft w:val="640"/>
          <w:marRight w:val="0"/>
          <w:marTop w:val="0"/>
          <w:marBottom w:val="0"/>
          <w:divBdr>
            <w:top w:val="none" w:sz="0" w:space="0" w:color="auto"/>
            <w:left w:val="none" w:sz="0" w:space="0" w:color="auto"/>
            <w:bottom w:val="none" w:sz="0" w:space="0" w:color="auto"/>
            <w:right w:val="none" w:sz="0" w:space="0" w:color="auto"/>
          </w:divBdr>
        </w:div>
        <w:div w:id="329406570">
          <w:marLeft w:val="640"/>
          <w:marRight w:val="0"/>
          <w:marTop w:val="0"/>
          <w:marBottom w:val="0"/>
          <w:divBdr>
            <w:top w:val="none" w:sz="0" w:space="0" w:color="auto"/>
            <w:left w:val="none" w:sz="0" w:space="0" w:color="auto"/>
            <w:bottom w:val="none" w:sz="0" w:space="0" w:color="auto"/>
            <w:right w:val="none" w:sz="0" w:space="0" w:color="auto"/>
          </w:divBdr>
        </w:div>
        <w:div w:id="229196275">
          <w:marLeft w:val="640"/>
          <w:marRight w:val="0"/>
          <w:marTop w:val="0"/>
          <w:marBottom w:val="0"/>
          <w:divBdr>
            <w:top w:val="none" w:sz="0" w:space="0" w:color="auto"/>
            <w:left w:val="none" w:sz="0" w:space="0" w:color="auto"/>
            <w:bottom w:val="none" w:sz="0" w:space="0" w:color="auto"/>
            <w:right w:val="none" w:sz="0" w:space="0" w:color="auto"/>
          </w:divBdr>
        </w:div>
        <w:div w:id="755638001">
          <w:marLeft w:val="640"/>
          <w:marRight w:val="0"/>
          <w:marTop w:val="0"/>
          <w:marBottom w:val="0"/>
          <w:divBdr>
            <w:top w:val="none" w:sz="0" w:space="0" w:color="auto"/>
            <w:left w:val="none" w:sz="0" w:space="0" w:color="auto"/>
            <w:bottom w:val="none" w:sz="0" w:space="0" w:color="auto"/>
            <w:right w:val="none" w:sz="0" w:space="0" w:color="auto"/>
          </w:divBdr>
        </w:div>
        <w:div w:id="505363672">
          <w:marLeft w:val="640"/>
          <w:marRight w:val="0"/>
          <w:marTop w:val="0"/>
          <w:marBottom w:val="0"/>
          <w:divBdr>
            <w:top w:val="none" w:sz="0" w:space="0" w:color="auto"/>
            <w:left w:val="none" w:sz="0" w:space="0" w:color="auto"/>
            <w:bottom w:val="none" w:sz="0" w:space="0" w:color="auto"/>
            <w:right w:val="none" w:sz="0" w:space="0" w:color="auto"/>
          </w:divBdr>
        </w:div>
        <w:div w:id="938875894">
          <w:marLeft w:val="640"/>
          <w:marRight w:val="0"/>
          <w:marTop w:val="0"/>
          <w:marBottom w:val="0"/>
          <w:divBdr>
            <w:top w:val="none" w:sz="0" w:space="0" w:color="auto"/>
            <w:left w:val="none" w:sz="0" w:space="0" w:color="auto"/>
            <w:bottom w:val="none" w:sz="0" w:space="0" w:color="auto"/>
            <w:right w:val="none" w:sz="0" w:space="0" w:color="auto"/>
          </w:divBdr>
        </w:div>
        <w:div w:id="695276733">
          <w:marLeft w:val="640"/>
          <w:marRight w:val="0"/>
          <w:marTop w:val="0"/>
          <w:marBottom w:val="0"/>
          <w:divBdr>
            <w:top w:val="none" w:sz="0" w:space="0" w:color="auto"/>
            <w:left w:val="none" w:sz="0" w:space="0" w:color="auto"/>
            <w:bottom w:val="none" w:sz="0" w:space="0" w:color="auto"/>
            <w:right w:val="none" w:sz="0" w:space="0" w:color="auto"/>
          </w:divBdr>
        </w:div>
        <w:div w:id="484973809">
          <w:marLeft w:val="640"/>
          <w:marRight w:val="0"/>
          <w:marTop w:val="0"/>
          <w:marBottom w:val="0"/>
          <w:divBdr>
            <w:top w:val="none" w:sz="0" w:space="0" w:color="auto"/>
            <w:left w:val="none" w:sz="0" w:space="0" w:color="auto"/>
            <w:bottom w:val="none" w:sz="0" w:space="0" w:color="auto"/>
            <w:right w:val="none" w:sz="0" w:space="0" w:color="auto"/>
          </w:divBdr>
        </w:div>
        <w:div w:id="1347755061">
          <w:marLeft w:val="640"/>
          <w:marRight w:val="0"/>
          <w:marTop w:val="0"/>
          <w:marBottom w:val="0"/>
          <w:divBdr>
            <w:top w:val="none" w:sz="0" w:space="0" w:color="auto"/>
            <w:left w:val="none" w:sz="0" w:space="0" w:color="auto"/>
            <w:bottom w:val="none" w:sz="0" w:space="0" w:color="auto"/>
            <w:right w:val="none" w:sz="0" w:space="0" w:color="auto"/>
          </w:divBdr>
        </w:div>
        <w:div w:id="1073696124">
          <w:marLeft w:val="640"/>
          <w:marRight w:val="0"/>
          <w:marTop w:val="0"/>
          <w:marBottom w:val="0"/>
          <w:divBdr>
            <w:top w:val="none" w:sz="0" w:space="0" w:color="auto"/>
            <w:left w:val="none" w:sz="0" w:space="0" w:color="auto"/>
            <w:bottom w:val="none" w:sz="0" w:space="0" w:color="auto"/>
            <w:right w:val="none" w:sz="0" w:space="0" w:color="auto"/>
          </w:divBdr>
        </w:div>
        <w:div w:id="1019239472">
          <w:marLeft w:val="640"/>
          <w:marRight w:val="0"/>
          <w:marTop w:val="0"/>
          <w:marBottom w:val="0"/>
          <w:divBdr>
            <w:top w:val="none" w:sz="0" w:space="0" w:color="auto"/>
            <w:left w:val="none" w:sz="0" w:space="0" w:color="auto"/>
            <w:bottom w:val="none" w:sz="0" w:space="0" w:color="auto"/>
            <w:right w:val="none" w:sz="0" w:space="0" w:color="auto"/>
          </w:divBdr>
        </w:div>
        <w:div w:id="1107580223">
          <w:marLeft w:val="640"/>
          <w:marRight w:val="0"/>
          <w:marTop w:val="0"/>
          <w:marBottom w:val="0"/>
          <w:divBdr>
            <w:top w:val="none" w:sz="0" w:space="0" w:color="auto"/>
            <w:left w:val="none" w:sz="0" w:space="0" w:color="auto"/>
            <w:bottom w:val="none" w:sz="0" w:space="0" w:color="auto"/>
            <w:right w:val="none" w:sz="0" w:space="0" w:color="auto"/>
          </w:divBdr>
        </w:div>
        <w:div w:id="1935241981">
          <w:marLeft w:val="640"/>
          <w:marRight w:val="0"/>
          <w:marTop w:val="0"/>
          <w:marBottom w:val="0"/>
          <w:divBdr>
            <w:top w:val="none" w:sz="0" w:space="0" w:color="auto"/>
            <w:left w:val="none" w:sz="0" w:space="0" w:color="auto"/>
            <w:bottom w:val="none" w:sz="0" w:space="0" w:color="auto"/>
            <w:right w:val="none" w:sz="0" w:space="0" w:color="auto"/>
          </w:divBdr>
        </w:div>
        <w:div w:id="2098282496">
          <w:marLeft w:val="640"/>
          <w:marRight w:val="0"/>
          <w:marTop w:val="0"/>
          <w:marBottom w:val="0"/>
          <w:divBdr>
            <w:top w:val="none" w:sz="0" w:space="0" w:color="auto"/>
            <w:left w:val="none" w:sz="0" w:space="0" w:color="auto"/>
            <w:bottom w:val="none" w:sz="0" w:space="0" w:color="auto"/>
            <w:right w:val="none" w:sz="0" w:space="0" w:color="auto"/>
          </w:divBdr>
        </w:div>
        <w:div w:id="1781560629">
          <w:marLeft w:val="640"/>
          <w:marRight w:val="0"/>
          <w:marTop w:val="0"/>
          <w:marBottom w:val="0"/>
          <w:divBdr>
            <w:top w:val="none" w:sz="0" w:space="0" w:color="auto"/>
            <w:left w:val="none" w:sz="0" w:space="0" w:color="auto"/>
            <w:bottom w:val="none" w:sz="0" w:space="0" w:color="auto"/>
            <w:right w:val="none" w:sz="0" w:space="0" w:color="auto"/>
          </w:divBdr>
        </w:div>
        <w:div w:id="312681178">
          <w:marLeft w:val="640"/>
          <w:marRight w:val="0"/>
          <w:marTop w:val="0"/>
          <w:marBottom w:val="0"/>
          <w:divBdr>
            <w:top w:val="none" w:sz="0" w:space="0" w:color="auto"/>
            <w:left w:val="none" w:sz="0" w:space="0" w:color="auto"/>
            <w:bottom w:val="none" w:sz="0" w:space="0" w:color="auto"/>
            <w:right w:val="none" w:sz="0" w:space="0" w:color="auto"/>
          </w:divBdr>
        </w:div>
        <w:div w:id="626813651">
          <w:marLeft w:val="640"/>
          <w:marRight w:val="0"/>
          <w:marTop w:val="0"/>
          <w:marBottom w:val="0"/>
          <w:divBdr>
            <w:top w:val="none" w:sz="0" w:space="0" w:color="auto"/>
            <w:left w:val="none" w:sz="0" w:space="0" w:color="auto"/>
            <w:bottom w:val="none" w:sz="0" w:space="0" w:color="auto"/>
            <w:right w:val="none" w:sz="0" w:space="0" w:color="auto"/>
          </w:divBdr>
        </w:div>
        <w:div w:id="1451633589">
          <w:marLeft w:val="640"/>
          <w:marRight w:val="0"/>
          <w:marTop w:val="0"/>
          <w:marBottom w:val="0"/>
          <w:divBdr>
            <w:top w:val="none" w:sz="0" w:space="0" w:color="auto"/>
            <w:left w:val="none" w:sz="0" w:space="0" w:color="auto"/>
            <w:bottom w:val="none" w:sz="0" w:space="0" w:color="auto"/>
            <w:right w:val="none" w:sz="0" w:space="0" w:color="auto"/>
          </w:divBdr>
        </w:div>
        <w:div w:id="1677925411">
          <w:marLeft w:val="640"/>
          <w:marRight w:val="0"/>
          <w:marTop w:val="0"/>
          <w:marBottom w:val="0"/>
          <w:divBdr>
            <w:top w:val="none" w:sz="0" w:space="0" w:color="auto"/>
            <w:left w:val="none" w:sz="0" w:space="0" w:color="auto"/>
            <w:bottom w:val="none" w:sz="0" w:space="0" w:color="auto"/>
            <w:right w:val="none" w:sz="0" w:space="0" w:color="auto"/>
          </w:divBdr>
        </w:div>
        <w:div w:id="1988583928">
          <w:marLeft w:val="640"/>
          <w:marRight w:val="0"/>
          <w:marTop w:val="0"/>
          <w:marBottom w:val="0"/>
          <w:divBdr>
            <w:top w:val="none" w:sz="0" w:space="0" w:color="auto"/>
            <w:left w:val="none" w:sz="0" w:space="0" w:color="auto"/>
            <w:bottom w:val="none" w:sz="0" w:space="0" w:color="auto"/>
            <w:right w:val="none" w:sz="0" w:space="0" w:color="auto"/>
          </w:divBdr>
        </w:div>
        <w:div w:id="56326733">
          <w:marLeft w:val="640"/>
          <w:marRight w:val="0"/>
          <w:marTop w:val="0"/>
          <w:marBottom w:val="0"/>
          <w:divBdr>
            <w:top w:val="none" w:sz="0" w:space="0" w:color="auto"/>
            <w:left w:val="none" w:sz="0" w:space="0" w:color="auto"/>
            <w:bottom w:val="none" w:sz="0" w:space="0" w:color="auto"/>
            <w:right w:val="none" w:sz="0" w:space="0" w:color="auto"/>
          </w:divBdr>
        </w:div>
        <w:div w:id="416364742">
          <w:marLeft w:val="640"/>
          <w:marRight w:val="0"/>
          <w:marTop w:val="0"/>
          <w:marBottom w:val="0"/>
          <w:divBdr>
            <w:top w:val="none" w:sz="0" w:space="0" w:color="auto"/>
            <w:left w:val="none" w:sz="0" w:space="0" w:color="auto"/>
            <w:bottom w:val="none" w:sz="0" w:space="0" w:color="auto"/>
            <w:right w:val="none" w:sz="0" w:space="0" w:color="auto"/>
          </w:divBdr>
        </w:div>
        <w:div w:id="447046238">
          <w:marLeft w:val="640"/>
          <w:marRight w:val="0"/>
          <w:marTop w:val="0"/>
          <w:marBottom w:val="0"/>
          <w:divBdr>
            <w:top w:val="none" w:sz="0" w:space="0" w:color="auto"/>
            <w:left w:val="none" w:sz="0" w:space="0" w:color="auto"/>
            <w:bottom w:val="none" w:sz="0" w:space="0" w:color="auto"/>
            <w:right w:val="none" w:sz="0" w:space="0" w:color="auto"/>
          </w:divBdr>
        </w:div>
        <w:div w:id="1333096278">
          <w:marLeft w:val="640"/>
          <w:marRight w:val="0"/>
          <w:marTop w:val="0"/>
          <w:marBottom w:val="0"/>
          <w:divBdr>
            <w:top w:val="none" w:sz="0" w:space="0" w:color="auto"/>
            <w:left w:val="none" w:sz="0" w:space="0" w:color="auto"/>
            <w:bottom w:val="none" w:sz="0" w:space="0" w:color="auto"/>
            <w:right w:val="none" w:sz="0" w:space="0" w:color="auto"/>
          </w:divBdr>
        </w:div>
        <w:div w:id="1870948208">
          <w:marLeft w:val="640"/>
          <w:marRight w:val="0"/>
          <w:marTop w:val="0"/>
          <w:marBottom w:val="0"/>
          <w:divBdr>
            <w:top w:val="none" w:sz="0" w:space="0" w:color="auto"/>
            <w:left w:val="none" w:sz="0" w:space="0" w:color="auto"/>
            <w:bottom w:val="none" w:sz="0" w:space="0" w:color="auto"/>
            <w:right w:val="none" w:sz="0" w:space="0" w:color="auto"/>
          </w:divBdr>
        </w:div>
        <w:div w:id="1795904655">
          <w:marLeft w:val="640"/>
          <w:marRight w:val="0"/>
          <w:marTop w:val="0"/>
          <w:marBottom w:val="0"/>
          <w:divBdr>
            <w:top w:val="none" w:sz="0" w:space="0" w:color="auto"/>
            <w:left w:val="none" w:sz="0" w:space="0" w:color="auto"/>
            <w:bottom w:val="none" w:sz="0" w:space="0" w:color="auto"/>
            <w:right w:val="none" w:sz="0" w:space="0" w:color="auto"/>
          </w:divBdr>
        </w:div>
        <w:div w:id="17507978">
          <w:marLeft w:val="640"/>
          <w:marRight w:val="0"/>
          <w:marTop w:val="0"/>
          <w:marBottom w:val="0"/>
          <w:divBdr>
            <w:top w:val="none" w:sz="0" w:space="0" w:color="auto"/>
            <w:left w:val="none" w:sz="0" w:space="0" w:color="auto"/>
            <w:bottom w:val="none" w:sz="0" w:space="0" w:color="auto"/>
            <w:right w:val="none" w:sz="0" w:space="0" w:color="auto"/>
          </w:divBdr>
        </w:div>
        <w:div w:id="390539763">
          <w:marLeft w:val="640"/>
          <w:marRight w:val="0"/>
          <w:marTop w:val="0"/>
          <w:marBottom w:val="0"/>
          <w:divBdr>
            <w:top w:val="none" w:sz="0" w:space="0" w:color="auto"/>
            <w:left w:val="none" w:sz="0" w:space="0" w:color="auto"/>
            <w:bottom w:val="none" w:sz="0" w:space="0" w:color="auto"/>
            <w:right w:val="none" w:sz="0" w:space="0" w:color="auto"/>
          </w:divBdr>
        </w:div>
        <w:div w:id="1628968120">
          <w:marLeft w:val="640"/>
          <w:marRight w:val="0"/>
          <w:marTop w:val="0"/>
          <w:marBottom w:val="0"/>
          <w:divBdr>
            <w:top w:val="none" w:sz="0" w:space="0" w:color="auto"/>
            <w:left w:val="none" w:sz="0" w:space="0" w:color="auto"/>
            <w:bottom w:val="none" w:sz="0" w:space="0" w:color="auto"/>
            <w:right w:val="none" w:sz="0" w:space="0" w:color="auto"/>
          </w:divBdr>
        </w:div>
        <w:div w:id="1467352990">
          <w:marLeft w:val="640"/>
          <w:marRight w:val="0"/>
          <w:marTop w:val="0"/>
          <w:marBottom w:val="0"/>
          <w:divBdr>
            <w:top w:val="none" w:sz="0" w:space="0" w:color="auto"/>
            <w:left w:val="none" w:sz="0" w:space="0" w:color="auto"/>
            <w:bottom w:val="none" w:sz="0" w:space="0" w:color="auto"/>
            <w:right w:val="none" w:sz="0" w:space="0" w:color="auto"/>
          </w:divBdr>
        </w:div>
        <w:div w:id="1230770628">
          <w:marLeft w:val="640"/>
          <w:marRight w:val="0"/>
          <w:marTop w:val="0"/>
          <w:marBottom w:val="0"/>
          <w:divBdr>
            <w:top w:val="none" w:sz="0" w:space="0" w:color="auto"/>
            <w:left w:val="none" w:sz="0" w:space="0" w:color="auto"/>
            <w:bottom w:val="none" w:sz="0" w:space="0" w:color="auto"/>
            <w:right w:val="none" w:sz="0" w:space="0" w:color="auto"/>
          </w:divBdr>
        </w:div>
        <w:div w:id="446848765">
          <w:marLeft w:val="640"/>
          <w:marRight w:val="0"/>
          <w:marTop w:val="0"/>
          <w:marBottom w:val="0"/>
          <w:divBdr>
            <w:top w:val="none" w:sz="0" w:space="0" w:color="auto"/>
            <w:left w:val="none" w:sz="0" w:space="0" w:color="auto"/>
            <w:bottom w:val="none" w:sz="0" w:space="0" w:color="auto"/>
            <w:right w:val="none" w:sz="0" w:space="0" w:color="auto"/>
          </w:divBdr>
        </w:div>
        <w:div w:id="836572861">
          <w:marLeft w:val="640"/>
          <w:marRight w:val="0"/>
          <w:marTop w:val="0"/>
          <w:marBottom w:val="0"/>
          <w:divBdr>
            <w:top w:val="none" w:sz="0" w:space="0" w:color="auto"/>
            <w:left w:val="none" w:sz="0" w:space="0" w:color="auto"/>
            <w:bottom w:val="none" w:sz="0" w:space="0" w:color="auto"/>
            <w:right w:val="none" w:sz="0" w:space="0" w:color="auto"/>
          </w:divBdr>
        </w:div>
        <w:div w:id="1914000822">
          <w:marLeft w:val="640"/>
          <w:marRight w:val="0"/>
          <w:marTop w:val="0"/>
          <w:marBottom w:val="0"/>
          <w:divBdr>
            <w:top w:val="none" w:sz="0" w:space="0" w:color="auto"/>
            <w:left w:val="none" w:sz="0" w:space="0" w:color="auto"/>
            <w:bottom w:val="none" w:sz="0" w:space="0" w:color="auto"/>
            <w:right w:val="none" w:sz="0" w:space="0" w:color="auto"/>
          </w:divBdr>
        </w:div>
        <w:div w:id="1401905299">
          <w:marLeft w:val="640"/>
          <w:marRight w:val="0"/>
          <w:marTop w:val="0"/>
          <w:marBottom w:val="0"/>
          <w:divBdr>
            <w:top w:val="none" w:sz="0" w:space="0" w:color="auto"/>
            <w:left w:val="none" w:sz="0" w:space="0" w:color="auto"/>
            <w:bottom w:val="none" w:sz="0" w:space="0" w:color="auto"/>
            <w:right w:val="none" w:sz="0" w:space="0" w:color="auto"/>
          </w:divBdr>
        </w:div>
        <w:div w:id="2057506197">
          <w:marLeft w:val="640"/>
          <w:marRight w:val="0"/>
          <w:marTop w:val="0"/>
          <w:marBottom w:val="0"/>
          <w:divBdr>
            <w:top w:val="none" w:sz="0" w:space="0" w:color="auto"/>
            <w:left w:val="none" w:sz="0" w:space="0" w:color="auto"/>
            <w:bottom w:val="none" w:sz="0" w:space="0" w:color="auto"/>
            <w:right w:val="none" w:sz="0" w:space="0" w:color="auto"/>
          </w:divBdr>
        </w:div>
        <w:div w:id="204830098">
          <w:marLeft w:val="640"/>
          <w:marRight w:val="0"/>
          <w:marTop w:val="0"/>
          <w:marBottom w:val="0"/>
          <w:divBdr>
            <w:top w:val="none" w:sz="0" w:space="0" w:color="auto"/>
            <w:left w:val="none" w:sz="0" w:space="0" w:color="auto"/>
            <w:bottom w:val="none" w:sz="0" w:space="0" w:color="auto"/>
            <w:right w:val="none" w:sz="0" w:space="0" w:color="auto"/>
          </w:divBdr>
        </w:div>
        <w:div w:id="510098023">
          <w:marLeft w:val="640"/>
          <w:marRight w:val="0"/>
          <w:marTop w:val="0"/>
          <w:marBottom w:val="0"/>
          <w:divBdr>
            <w:top w:val="none" w:sz="0" w:space="0" w:color="auto"/>
            <w:left w:val="none" w:sz="0" w:space="0" w:color="auto"/>
            <w:bottom w:val="none" w:sz="0" w:space="0" w:color="auto"/>
            <w:right w:val="none" w:sz="0" w:space="0" w:color="auto"/>
          </w:divBdr>
        </w:div>
        <w:div w:id="1955555669">
          <w:marLeft w:val="640"/>
          <w:marRight w:val="0"/>
          <w:marTop w:val="0"/>
          <w:marBottom w:val="0"/>
          <w:divBdr>
            <w:top w:val="none" w:sz="0" w:space="0" w:color="auto"/>
            <w:left w:val="none" w:sz="0" w:space="0" w:color="auto"/>
            <w:bottom w:val="none" w:sz="0" w:space="0" w:color="auto"/>
            <w:right w:val="none" w:sz="0" w:space="0" w:color="auto"/>
          </w:divBdr>
        </w:div>
        <w:div w:id="309095721">
          <w:marLeft w:val="640"/>
          <w:marRight w:val="0"/>
          <w:marTop w:val="0"/>
          <w:marBottom w:val="0"/>
          <w:divBdr>
            <w:top w:val="none" w:sz="0" w:space="0" w:color="auto"/>
            <w:left w:val="none" w:sz="0" w:space="0" w:color="auto"/>
            <w:bottom w:val="none" w:sz="0" w:space="0" w:color="auto"/>
            <w:right w:val="none" w:sz="0" w:space="0" w:color="auto"/>
          </w:divBdr>
        </w:div>
        <w:div w:id="1857384183">
          <w:marLeft w:val="640"/>
          <w:marRight w:val="0"/>
          <w:marTop w:val="0"/>
          <w:marBottom w:val="0"/>
          <w:divBdr>
            <w:top w:val="none" w:sz="0" w:space="0" w:color="auto"/>
            <w:left w:val="none" w:sz="0" w:space="0" w:color="auto"/>
            <w:bottom w:val="none" w:sz="0" w:space="0" w:color="auto"/>
            <w:right w:val="none" w:sz="0" w:space="0" w:color="auto"/>
          </w:divBdr>
        </w:div>
        <w:div w:id="700397726">
          <w:marLeft w:val="640"/>
          <w:marRight w:val="0"/>
          <w:marTop w:val="0"/>
          <w:marBottom w:val="0"/>
          <w:divBdr>
            <w:top w:val="none" w:sz="0" w:space="0" w:color="auto"/>
            <w:left w:val="none" w:sz="0" w:space="0" w:color="auto"/>
            <w:bottom w:val="none" w:sz="0" w:space="0" w:color="auto"/>
            <w:right w:val="none" w:sz="0" w:space="0" w:color="auto"/>
          </w:divBdr>
        </w:div>
        <w:div w:id="746076969">
          <w:marLeft w:val="640"/>
          <w:marRight w:val="0"/>
          <w:marTop w:val="0"/>
          <w:marBottom w:val="0"/>
          <w:divBdr>
            <w:top w:val="none" w:sz="0" w:space="0" w:color="auto"/>
            <w:left w:val="none" w:sz="0" w:space="0" w:color="auto"/>
            <w:bottom w:val="none" w:sz="0" w:space="0" w:color="auto"/>
            <w:right w:val="none" w:sz="0" w:space="0" w:color="auto"/>
          </w:divBdr>
        </w:div>
        <w:div w:id="966156792">
          <w:marLeft w:val="640"/>
          <w:marRight w:val="0"/>
          <w:marTop w:val="0"/>
          <w:marBottom w:val="0"/>
          <w:divBdr>
            <w:top w:val="none" w:sz="0" w:space="0" w:color="auto"/>
            <w:left w:val="none" w:sz="0" w:space="0" w:color="auto"/>
            <w:bottom w:val="none" w:sz="0" w:space="0" w:color="auto"/>
            <w:right w:val="none" w:sz="0" w:space="0" w:color="auto"/>
          </w:divBdr>
        </w:div>
        <w:div w:id="82730421">
          <w:marLeft w:val="640"/>
          <w:marRight w:val="0"/>
          <w:marTop w:val="0"/>
          <w:marBottom w:val="0"/>
          <w:divBdr>
            <w:top w:val="none" w:sz="0" w:space="0" w:color="auto"/>
            <w:left w:val="none" w:sz="0" w:space="0" w:color="auto"/>
            <w:bottom w:val="none" w:sz="0" w:space="0" w:color="auto"/>
            <w:right w:val="none" w:sz="0" w:space="0" w:color="auto"/>
          </w:divBdr>
        </w:div>
        <w:div w:id="208491135">
          <w:marLeft w:val="640"/>
          <w:marRight w:val="0"/>
          <w:marTop w:val="0"/>
          <w:marBottom w:val="0"/>
          <w:divBdr>
            <w:top w:val="none" w:sz="0" w:space="0" w:color="auto"/>
            <w:left w:val="none" w:sz="0" w:space="0" w:color="auto"/>
            <w:bottom w:val="none" w:sz="0" w:space="0" w:color="auto"/>
            <w:right w:val="none" w:sz="0" w:space="0" w:color="auto"/>
          </w:divBdr>
        </w:div>
        <w:div w:id="1640764118">
          <w:marLeft w:val="640"/>
          <w:marRight w:val="0"/>
          <w:marTop w:val="0"/>
          <w:marBottom w:val="0"/>
          <w:divBdr>
            <w:top w:val="none" w:sz="0" w:space="0" w:color="auto"/>
            <w:left w:val="none" w:sz="0" w:space="0" w:color="auto"/>
            <w:bottom w:val="none" w:sz="0" w:space="0" w:color="auto"/>
            <w:right w:val="none" w:sz="0" w:space="0" w:color="auto"/>
          </w:divBdr>
        </w:div>
        <w:div w:id="378823799">
          <w:marLeft w:val="640"/>
          <w:marRight w:val="0"/>
          <w:marTop w:val="0"/>
          <w:marBottom w:val="0"/>
          <w:divBdr>
            <w:top w:val="none" w:sz="0" w:space="0" w:color="auto"/>
            <w:left w:val="none" w:sz="0" w:space="0" w:color="auto"/>
            <w:bottom w:val="none" w:sz="0" w:space="0" w:color="auto"/>
            <w:right w:val="none" w:sz="0" w:space="0" w:color="auto"/>
          </w:divBdr>
        </w:div>
        <w:div w:id="1587808583">
          <w:marLeft w:val="640"/>
          <w:marRight w:val="0"/>
          <w:marTop w:val="0"/>
          <w:marBottom w:val="0"/>
          <w:divBdr>
            <w:top w:val="none" w:sz="0" w:space="0" w:color="auto"/>
            <w:left w:val="none" w:sz="0" w:space="0" w:color="auto"/>
            <w:bottom w:val="none" w:sz="0" w:space="0" w:color="auto"/>
            <w:right w:val="none" w:sz="0" w:space="0" w:color="auto"/>
          </w:divBdr>
        </w:div>
        <w:div w:id="1634556811">
          <w:marLeft w:val="640"/>
          <w:marRight w:val="0"/>
          <w:marTop w:val="0"/>
          <w:marBottom w:val="0"/>
          <w:divBdr>
            <w:top w:val="none" w:sz="0" w:space="0" w:color="auto"/>
            <w:left w:val="none" w:sz="0" w:space="0" w:color="auto"/>
            <w:bottom w:val="none" w:sz="0" w:space="0" w:color="auto"/>
            <w:right w:val="none" w:sz="0" w:space="0" w:color="auto"/>
          </w:divBdr>
        </w:div>
        <w:div w:id="2070111366">
          <w:marLeft w:val="640"/>
          <w:marRight w:val="0"/>
          <w:marTop w:val="0"/>
          <w:marBottom w:val="0"/>
          <w:divBdr>
            <w:top w:val="none" w:sz="0" w:space="0" w:color="auto"/>
            <w:left w:val="none" w:sz="0" w:space="0" w:color="auto"/>
            <w:bottom w:val="none" w:sz="0" w:space="0" w:color="auto"/>
            <w:right w:val="none" w:sz="0" w:space="0" w:color="auto"/>
          </w:divBdr>
        </w:div>
        <w:div w:id="214388999">
          <w:marLeft w:val="640"/>
          <w:marRight w:val="0"/>
          <w:marTop w:val="0"/>
          <w:marBottom w:val="0"/>
          <w:divBdr>
            <w:top w:val="none" w:sz="0" w:space="0" w:color="auto"/>
            <w:left w:val="none" w:sz="0" w:space="0" w:color="auto"/>
            <w:bottom w:val="none" w:sz="0" w:space="0" w:color="auto"/>
            <w:right w:val="none" w:sz="0" w:space="0" w:color="auto"/>
          </w:divBdr>
        </w:div>
        <w:div w:id="256715015">
          <w:marLeft w:val="640"/>
          <w:marRight w:val="0"/>
          <w:marTop w:val="0"/>
          <w:marBottom w:val="0"/>
          <w:divBdr>
            <w:top w:val="none" w:sz="0" w:space="0" w:color="auto"/>
            <w:left w:val="none" w:sz="0" w:space="0" w:color="auto"/>
            <w:bottom w:val="none" w:sz="0" w:space="0" w:color="auto"/>
            <w:right w:val="none" w:sz="0" w:space="0" w:color="auto"/>
          </w:divBdr>
        </w:div>
        <w:div w:id="1922130508">
          <w:marLeft w:val="640"/>
          <w:marRight w:val="0"/>
          <w:marTop w:val="0"/>
          <w:marBottom w:val="0"/>
          <w:divBdr>
            <w:top w:val="none" w:sz="0" w:space="0" w:color="auto"/>
            <w:left w:val="none" w:sz="0" w:space="0" w:color="auto"/>
            <w:bottom w:val="none" w:sz="0" w:space="0" w:color="auto"/>
            <w:right w:val="none" w:sz="0" w:space="0" w:color="auto"/>
          </w:divBdr>
        </w:div>
        <w:div w:id="326371138">
          <w:marLeft w:val="640"/>
          <w:marRight w:val="0"/>
          <w:marTop w:val="0"/>
          <w:marBottom w:val="0"/>
          <w:divBdr>
            <w:top w:val="none" w:sz="0" w:space="0" w:color="auto"/>
            <w:left w:val="none" w:sz="0" w:space="0" w:color="auto"/>
            <w:bottom w:val="none" w:sz="0" w:space="0" w:color="auto"/>
            <w:right w:val="none" w:sz="0" w:space="0" w:color="auto"/>
          </w:divBdr>
        </w:div>
        <w:div w:id="31151837">
          <w:marLeft w:val="640"/>
          <w:marRight w:val="0"/>
          <w:marTop w:val="0"/>
          <w:marBottom w:val="0"/>
          <w:divBdr>
            <w:top w:val="none" w:sz="0" w:space="0" w:color="auto"/>
            <w:left w:val="none" w:sz="0" w:space="0" w:color="auto"/>
            <w:bottom w:val="none" w:sz="0" w:space="0" w:color="auto"/>
            <w:right w:val="none" w:sz="0" w:space="0" w:color="auto"/>
          </w:divBdr>
        </w:div>
        <w:div w:id="207766270">
          <w:marLeft w:val="640"/>
          <w:marRight w:val="0"/>
          <w:marTop w:val="0"/>
          <w:marBottom w:val="0"/>
          <w:divBdr>
            <w:top w:val="none" w:sz="0" w:space="0" w:color="auto"/>
            <w:left w:val="none" w:sz="0" w:space="0" w:color="auto"/>
            <w:bottom w:val="none" w:sz="0" w:space="0" w:color="auto"/>
            <w:right w:val="none" w:sz="0" w:space="0" w:color="auto"/>
          </w:divBdr>
        </w:div>
        <w:div w:id="796680744">
          <w:marLeft w:val="640"/>
          <w:marRight w:val="0"/>
          <w:marTop w:val="0"/>
          <w:marBottom w:val="0"/>
          <w:divBdr>
            <w:top w:val="none" w:sz="0" w:space="0" w:color="auto"/>
            <w:left w:val="none" w:sz="0" w:space="0" w:color="auto"/>
            <w:bottom w:val="none" w:sz="0" w:space="0" w:color="auto"/>
            <w:right w:val="none" w:sz="0" w:space="0" w:color="auto"/>
          </w:divBdr>
        </w:div>
        <w:div w:id="1043409069">
          <w:marLeft w:val="640"/>
          <w:marRight w:val="0"/>
          <w:marTop w:val="0"/>
          <w:marBottom w:val="0"/>
          <w:divBdr>
            <w:top w:val="none" w:sz="0" w:space="0" w:color="auto"/>
            <w:left w:val="none" w:sz="0" w:space="0" w:color="auto"/>
            <w:bottom w:val="none" w:sz="0" w:space="0" w:color="auto"/>
            <w:right w:val="none" w:sz="0" w:space="0" w:color="auto"/>
          </w:divBdr>
        </w:div>
        <w:div w:id="127019194">
          <w:marLeft w:val="640"/>
          <w:marRight w:val="0"/>
          <w:marTop w:val="0"/>
          <w:marBottom w:val="0"/>
          <w:divBdr>
            <w:top w:val="none" w:sz="0" w:space="0" w:color="auto"/>
            <w:left w:val="none" w:sz="0" w:space="0" w:color="auto"/>
            <w:bottom w:val="none" w:sz="0" w:space="0" w:color="auto"/>
            <w:right w:val="none" w:sz="0" w:space="0" w:color="auto"/>
          </w:divBdr>
        </w:div>
        <w:div w:id="2060472070">
          <w:marLeft w:val="640"/>
          <w:marRight w:val="0"/>
          <w:marTop w:val="0"/>
          <w:marBottom w:val="0"/>
          <w:divBdr>
            <w:top w:val="none" w:sz="0" w:space="0" w:color="auto"/>
            <w:left w:val="none" w:sz="0" w:space="0" w:color="auto"/>
            <w:bottom w:val="none" w:sz="0" w:space="0" w:color="auto"/>
            <w:right w:val="none" w:sz="0" w:space="0" w:color="auto"/>
          </w:divBdr>
        </w:div>
        <w:div w:id="911352988">
          <w:marLeft w:val="640"/>
          <w:marRight w:val="0"/>
          <w:marTop w:val="0"/>
          <w:marBottom w:val="0"/>
          <w:divBdr>
            <w:top w:val="none" w:sz="0" w:space="0" w:color="auto"/>
            <w:left w:val="none" w:sz="0" w:space="0" w:color="auto"/>
            <w:bottom w:val="none" w:sz="0" w:space="0" w:color="auto"/>
            <w:right w:val="none" w:sz="0" w:space="0" w:color="auto"/>
          </w:divBdr>
        </w:div>
        <w:div w:id="222640451">
          <w:marLeft w:val="640"/>
          <w:marRight w:val="0"/>
          <w:marTop w:val="0"/>
          <w:marBottom w:val="0"/>
          <w:divBdr>
            <w:top w:val="none" w:sz="0" w:space="0" w:color="auto"/>
            <w:left w:val="none" w:sz="0" w:space="0" w:color="auto"/>
            <w:bottom w:val="none" w:sz="0" w:space="0" w:color="auto"/>
            <w:right w:val="none" w:sz="0" w:space="0" w:color="auto"/>
          </w:divBdr>
        </w:div>
        <w:div w:id="1453094473">
          <w:marLeft w:val="640"/>
          <w:marRight w:val="0"/>
          <w:marTop w:val="0"/>
          <w:marBottom w:val="0"/>
          <w:divBdr>
            <w:top w:val="none" w:sz="0" w:space="0" w:color="auto"/>
            <w:left w:val="none" w:sz="0" w:space="0" w:color="auto"/>
            <w:bottom w:val="none" w:sz="0" w:space="0" w:color="auto"/>
            <w:right w:val="none" w:sz="0" w:space="0" w:color="auto"/>
          </w:divBdr>
        </w:div>
        <w:div w:id="2029524298">
          <w:marLeft w:val="640"/>
          <w:marRight w:val="0"/>
          <w:marTop w:val="0"/>
          <w:marBottom w:val="0"/>
          <w:divBdr>
            <w:top w:val="none" w:sz="0" w:space="0" w:color="auto"/>
            <w:left w:val="none" w:sz="0" w:space="0" w:color="auto"/>
            <w:bottom w:val="none" w:sz="0" w:space="0" w:color="auto"/>
            <w:right w:val="none" w:sz="0" w:space="0" w:color="auto"/>
          </w:divBdr>
        </w:div>
        <w:div w:id="1207066311">
          <w:marLeft w:val="640"/>
          <w:marRight w:val="0"/>
          <w:marTop w:val="0"/>
          <w:marBottom w:val="0"/>
          <w:divBdr>
            <w:top w:val="none" w:sz="0" w:space="0" w:color="auto"/>
            <w:left w:val="none" w:sz="0" w:space="0" w:color="auto"/>
            <w:bottom w:val="none" w:sz="0" w:space="0" w:color="auto"/>
            <w:right w:val="none" w:sz="0" w:space="0" w:color="auto"/>
          </w:divBdr>
        </w:div>
        <w:div w:id="299843684">
          <w:marLeft w:val="640"/>
          <w:marRight w:val="0"/>
          <w:marTop w:val="0"/>
          <w:marBottom w:val="0"/>
          <w:divBdr>
            <w:top w:val="none" w:sz="0" w:space="0" w:color="auto"/>
            <w:left w:val="none" w:sz="0" w:space="0" w:color="auto"/>
            <w:bottom w:val="none" w:sz="0" w:space="0" w:color="auto"/>
            <w:right w:val="none" w:sz="0" w:space="0" w:color="auto"/>
          </w:divBdr>
        </w:div>
        <w:div w:id="1442382931">
          <w:marLeft w:val="640"/>
          <w:marRight w:val="0"/>
          <w:marTop w:val="0"/>
          <w:marBottom w:val="0"/>
          <w:divBdr>
            <w:top w:val="none" w:sz="0" w:space="0" w:color="auto"/>
            <w:left w:val="none" w:sz="0" w:space="0" w:color="auto"/>
            <w:bottom w:val="none" w:sz="0" w:space="0" w:color="auto"/>
            <w:right w:val="none" w:sz="0" w:space="0" w:color="auto"/>
          </w:divBdr>
        </w:div>
        <w:div w:id="1786538157">
          <w:marLeft w:val="640"/>
          <w:marRight w:val="0"/>
          <w:marTop w:val="0"/>
          <w:marBottom w:val="0"/>
          <w:divBdr>
            <w:top w:val="none" w:sz="0" w:space="0" w:color="auto"/>
            <w:left w:val="none" w:sz="0" w:space="0" w:color="auto"/>
            <w:bottom w:val="none" w:sz="0" w:space="0" w:color="auto"/>
            <w:right w:val="none" w:sz="0" w:space="0" w:color="auto"/>
          </w:divBdr>
        </w:div>
        <w:div w:id="1717852647">
          <w:marLeft w:val="640"/>
          <w:marRight w:val="0"/>
          <w:marTop w:val="0"/>
          <w:marBottom w:val="0"/>
          <w:divBdr>
            <w:top w:val="none" w:sz="0" w:space="0" w:color="auto"/>
            <w:left w:val="none" w:sz="0" w:space="0" w:color="auto"/>
            <w:bottom w:val="none" w:sz="0" w:space="0" w:color="auto"/>
            <w:right w:val="none" w:sz="0" w:space="0" w:color="auto"/>
          </w:divBdr>
        </w:div>
        <w:div w:id="535973848">
          <w:marLeft w:val="640"/>
          <w:marRight w:val="0"/>
          <w:marTop w:val="0"/>
          <w:marBottom w:val="0"/>
          <w:divBdr>
            <w:top w:val="none" w:sz="0" w:space="0" w:color="auto"/>
            <w:left w:val="none" w:sz="0" w:space="0" w:color="auto"/>
            <w:bottom w:val="none" w:sz="0" w:space="0" w:color="auto"/>
            <w:right w:val="none" w:sz="0" w:space="0" w:color="auto"/>
          </w:divBdr>
        </w:div>
        <w:div w:id="597760945">
          <w:marLeft w:val="640"/>
          <w:marRight w:val="0"/>
          <w:marTop w:val="0"/>
          <w:marBottom w:val="0"/>
          <w:divBdr>
            <w:top w:val="none" w:sz="0" w:space="0" w:color="auto"/>
            <w:left w:val="none" w:sz="0" w:space="0" w:color="auto"/>
            <w:bottom w:val="none" w:sz="0" w:space="0" w:color="auto"/>
            <w:right w:val="none" w:sz="0" w:space="0" w:color="auto"/>
          </w:divBdr>
        </w:div>
        <w:div w:id="1966427374">
          <w:marLeft w:val="640"/>
          <w:marRight w:val="0"/>
          <w:marTop w:val="0"/>
          <w:marBottom w:val="0"/>
          <w:divBdr>
            <w:top w:val="none" w:sz="0" w:space="0" w:color="auto"/>
            <w:left w:val="none" w:sz="0" w:space="0" w:color="auto"/>
            <w:bottom w:val="none" w:sz="0" w:space="0" w:color="auto"/>
            <w:right w:val="none" w:sz="0" w:space="0" w:color="auto"/>
          </w:divBdr>
        </w:div>
        <w:div w:id="1692678526">
          <w:marLeft w:val="640"/>
          <w:marRight w:val="0"/>
          <w:marTop w:val="0"/>
          <w:marBottom w:val="0"/>
          <w:divBdr>
            <w:top w:val="none" w:sz="0" w:space="0" w:color="auto"/>
            <w:left w:val="none" w:sz="0" w:space="0" w:color="auto"/>
            <w:bottom w:val="none" w:sz="0" w:space="0" w:color="auto"/>
            <w:right w:val="none" w:sz="0" w:space="0" w:color="auto"/>
          </w:divBdr>
        </w:div>
        <w:div w:id="645818436">
          <w:marLeft w:val="640"/>
          <w:marRight w:val="0"/>
          <w:marTop w:val="0"/>
          <w:marBottom w:val="0"/>
          <w:divBdr>
            <w:top w:val="none" w:sz="0" w:space="0" w:color="auto"/>
            <w:left w:val="none" w:sz="0" w:space="0" w:color="auto"/>
            <w:bottom w:val="none" w:sz="0" w:space="0" w:color="auto"/>
            <w:right w:val="none" w:sz="0" w:space="0" w:color="auto"/>
          </w:divBdr>
        </w:div>
      </w:divsChild>
    </w:div>
    <w:div w:id="759062716">
      <w:bodyDiv w:val="1"/>
      <w:marLeft w:val="0"/>
      <w:marRight w:val="0"/>
      <w:marTop w:val="0"/>
      <w:marBottom w:val="0"/>
      <w:divBdr>
        <w:top w:val="none" w:sz="0" w:space="0" w:color="auto"/>
        <w:left w:val="none" w:sz="0" w:space="0" w:color="auto"/>
        <w:bottom w:val="none" w:sz="0" w:space="0" w:color="auto"/>
        <w:right w:val="none" w:sz="0" w:space="0" w:color="auto"/>
      </w:divBdr>
      <w:divsChild>
        <w:div w:id="1967546393">
          <w:marLeft w:val="640"/>
          <w:marRight w:val="0"/>
          <w:marTop w:val="0"/>
          <w:marBottom w:val="0"/>
          <w:divBdr>
            <w:top w:val="none" w:sz="0" w:space="0" w:color="auto"/>
            <w:left w:val="none" w:sz="0" w:space="0" w:color="auto"/>
            <w:bottom w:val="none" w:sz="0" w:space="0" w:color="auto"/>
            <w:right w:val="none" w:sz="0" w:space="0" w:color="auto"/>
          </w:divBdr>
        </w:div>
        <w:div w:id="1199003366">
          <w:marLeft w:val="640"/>
          <w:marRight w:val="0"/>
          <w:marTop w:val="0"/>
          <w:marBottom w:val="0"/>
          <w:divBdr>
            <w:top w:val="none" w:sz="0" w:space="0" w:color="auto"/>
            <w:left w:val="none" w:sz="0" w:space="0" w:color="auto"/>
            <w:bottom w:val="none" w:sz="0" w:space="0" w:color="auto"/>
            <w:right w:val="none" w:sz="0" w:space="0" w:color="auto"/>
          </w:divBdr>
        </w:div>
        <w:div w:id="1544252859">
          <w:marLeft w:val="640"/>
          <w:marRight w:val="0"/>
          <w:marTop w:val="0"/>
          <w:marBottom w:val="0"/>
          <w:divBdr>
            <w:top w:val="none" w:sz="0" w:space="0" w:color="auto"/>
            <w:left w:val="none" w:sz="0" w:space="0" w:color="auto"/>
            <w:bottom w:val="none" w:sz="0" w:space="0" w:color="auto"/>
            <w:right w:val="none" w:sz="0" w:space="0" w:color="auto"/>
          </w:divBdr>
        </w:div>
        <w:div w:id="1287081782">
          <w:marLeft w:val="640"/>
          <w:marRight w:val="0"/>
          <w:marTop w:val="0"/>
          <w:marBottom w:val="0"/>
          <w:divBdr>
            <w:top w:val="none" w:sz="0" w:space="0" w:color="auto"/>
            <w:left w:val="none" w:sz="0" w:space="0" w:color="auto"/>
            <w:bottom w:val="none" w:sz="0" w:space="0" w:color="auto"/>
            <w:right w:val="none" w:sz="0" w:space="0" w:color="auto"/>
          </w:divBdr>
        </w:div>
        <w:div w:id="1545026344">
          <w:marLeft w:val="640"/>
          <w:marRight w:val="0"/>
          <w:marTop w:val="0"/>
          <w:marBottom w:val="0"/>
          <w:divBdr>
            <w:top w:val="none" w:sz="0" w:space="0" w:color="auto"/>
            <w:left w:val="none" w:sz="0" w:space="0" w:color="auto"/>
            <w:bottom w:val="none" w:sz="0" w:space="0" w:color="auto"/>
            <w:right w:val="none" w:sz="0" w:space="0" w:color="auto"/>
          </w:divBdr>
        </w:div>
        <w:div w:id="253518193">
          <w:marLeft w:val="640"/>
          <w:marRight w:val="0"/>
          <w:marTop w:val="0"/>
          <w:marBottom w:val="0"/>
          <w:divBdr>
            <w:top w:val="none" w:sz="0" w:space="0" w:color="auto"/>
            <w:left w:val="none" w:sz="0" w:space="0" w:color="auto"/>
            <w:bottom w:val="none" w:sz="0" w:space="0" w:color="auto"/>
            <w:right w:val="none" w:sz="0" w:space="0" w:color="auto"/>
          </w:divBdr>
        </w:div>
        <w:div w:id="1260523969">
          <w:marLeft w:val="640"/>
          <w:marRight w:val="0"/>
          <w:marTop w:val="0"/>
          <w:marBottom w:val="0"/>
          <w:divBdr>
            <w:top w:val="none" w:sz="0" w:space="0" w:color="auto"/>
            <w:left w:val="none" w:sz="0" w:space="0" w:color="auto"/>
            <w:bottom w:val="none" w:sz="0" w:space="0" w:color="auto"/>
            <w:right w:val="none" w:sz="0" w:space="0" w:color="auto"/>
          </w:divBdr>
        </w:div>
        <w:div w:id="778722096">
          <w:marLeft w:val="640"/>
          <w:marRight w:val="0"/>
          <w:marTop w:val="0"/>
          <w:marBottom w:val="0"/>
          <w:divBdr>
            <w:top w:val="none" w:sz="0" w:space="0" w:color="auto"/>
            <w:left w:val="none" w:sz="0" w:space="0" w:color="auto"/>
            <w:bottom w:val="none" w:sz="0" w:space="0" w:color="auto"/>
            <w:right w:val="none" w:sz="0" w:space="0" w:color="auto"/>
          </w:divBdr>
        </w:div>
        <w:div w:id="1612124470">
          <w:marLeft w:val="640"/>
          <w:marRight w:val="0"/>
          <w:marTop w:val="0"/>
          <w:marBottom w:val="0"/>
          <w:divBdr>
            <w:top w:val="none" w:sz="0" w:space="0" w:color="auto"/>
            <w:left w:val="none" w:sz="0" w:space="0" w:color="auto"/>
            <w:bottom w:val="none" w:sz="0" w:space="0" w:color="auto"/>
            <w:right w:val="none" w:sz="0" w:space="0" w:color="auto"/>
          </w:divBdr>
        </w:div>
        <w:div w:id="1060906497">
          <w:marLeft w:val="640"/>
          <w:marRight w:val="0"/>
          <w:marTop w:val="0"/>
          <w:marBottom w:val="0"/>
          <w:divBdr>
            <w:top w:val="none" w:sz="0" w:space="0" w:color="auto"/>
            <w:left w:val="none" w:sz="0" w:space="0" w:color="auto"/>
            <w:bottom w:val="none" w:sz="0" w:space="0" w:color="auto"/>
            <w:right w:val="none" w:sz="0" w:space="0" w:color="auto"/>
          </w:divBdr>
        </w:div>
        <w:div w:id="117259901">
          <w:marLeft w:val="640"/>
          <w:marRight w:val="0"/>
          <w:marTop w:val="0"/>
          <w:marBottom w:val="0"/>
          <w:divBdr>
            <w:top w:val="none" w:sz="0" w:space="0" w:color="auto"/>
            <w:left w:val="none" w:sz="0" w:space="0" w:color="auto"/>
            <w:bottom w:val="none" w:sz="0" w:space="0" w:color="auto"/>
            <w:right w:val="none" w:sz="0" w:space="0" w:color="auto"/>
          </w:divBdr>
        </w:div>
        <w:div w:id="1513300874">
          <w:marLeft w:val="640"/>
          <w:marRight w:val="0"/>
          <w:marTop w:val="0"/>
          <w:marBottom w:val="0"/>
          <w:divBdr>
            <w:top w:val="none" w:sz="0" w:space="0" w:color="auto"/>
            <w:left w:val="none" w:sz="0" w:space="0" w:color="auto"/>
            <w:bottom w:val="none" w:sz="0" w:space="0" w:color="auto"/>
            <w:right w:val="none" w:sz="0" w:space="0" w:color="auto"/>
          </w:divBdr>
        </w:div>
        <w:div w:id="1726678919">
          <w:marLeft w:val="640"/>
          <w:marRight w:val="0"/>
          <w:marTop w:val="0"/>
          <w:marBottom w:val="0"/>
          <w:divBdr>
            <w:top w:val="none" w:sz="0" w:space="0" w:color="auto"/>
            <w:left w:val="none" w:sz="0" w:space="0" w:color="auto"/>
            <w:bottom w:val="none" w:sz="0" w:space="0" w:color="auto"/>
            <w:right w:val="none" w:sz="0" w:space="0" w:color="auto"/>
          </w:divBdr>
        </w:div>
        <w:div w:id="1607153936">
          <w:marLeft w:val="640"/>
          <w:marRight w:val="0"/>
          <w:marTop w:val="0"/>
          <w:marBottom w:val="0"/>
          <w:divBdr>
            <w:top w:val="none" w:sz="0" w:space="0" w:color="auto"/>
            <w:left w:val="none" w:sz="0" w:space="0" w:color="auto"/>
            <w:bottom w:val="none" w:sz="0" w:space="0" w:color="auto"/>
            <w:right w:val="none" w:sz="0" w:space="0" w:color="auto"/>
          </w:divBdr>
        </w:div>
        <w:div w:id="1140340331">
          <w:marLeft w:val="640"/>
          <w:marRight w:val="0"/>
          <w:marTop w:val="0"/>
          <w:marBottom w:val="0"/>
          <w:divBdr>
            <w:top w:val="none" w:sz="0" w:space="0" w:color="auto"/>
            <w:left w:val="none" w:sz="0" w:space="0" w:color="auto"/>
            <w:bottom w:val="none" w:sz="0" w:space="0" w:color="auto"/>
            <w:right w:val="none" w:sz="0" w:space="0" w:color="auto"/>
          </w:divBdr>
        </w:div>
        <w:div w:id="936523155">
          <w:marLeft w:val="640"/>
          <w:marRight w:val="0"/>
          <w:marTop w:val="0"/>
          <w:marBottom w:val="0"/>
          <w:divBdr>
            <w:top w:val="none" w:sz="0" w:space="0" w:color="auto"/>
            <w:left w:val="none" w:sz="0" w:space="0" w:color="auto"/>
            <w:bottom w:val="none" w:sz="0" w:space="0" w:color="auto"/>
            <w:right w:val="none" w:sz="0" w:space="0" w:color="auto"/>
          </w:divBdr>
        </w:div>
        <w:div w:id="1601915857">
          <w:marLeft w:val="640"/>
          <w:marRight w:val="0"/>
          <w:marTop w:val="0"/>
          <w:marBottom w:val="0"/>
          <w:divBdr>
            <w:top w:val="none" w:sz="0" w:space="0" w:color="auto"/>
            <w:left w:val="none" w:sz="0" w:space="0" w:color="auto"/>
            <w:bottom w:val="none" w:sz="0" w:space="0" w:color="auto"/>
            <w:right w:val="none" w:sz="0" w:space="0" w:color="auto"/>
          </w:divBdr>
        </w:div>
        <w:div w:id="1051153603">
          <w:marLeft w:val="640"/>
          <w:marRight w:val="0"/>
          <w:marTop w:val="0"/>
          <w:marBottom w:val="0"/>
          <w:divBdr>
            <w:top w:val="none" w:sz="0" w:space="0" w:color="auto"/>
            <w:left w:val="none" w:sz="0" w:space="0" w:color="auto"/>
            <w:bottom w:val="none" w:sz="0" w:space="0" w:color="auto"/>
            <w:right w:val="none" w:sz="0" w:space="0" w:color="auto"/>
          </w:divBdr>
        </w:div>
        <w:div w:id="1299336000">
          <w:marLeft w:val="640"/>
          <w:marRight w:val="0"/>
          <w:marTop w:val="0"/>
          <w:marBottom w:val="0"/>
          <w:divBdr>
            <w:top w:val="none" w:sz="0" w:space="0" w:color="auto"/>
            <w:left w:val="none" w:sz="0" w:space="0" w:color="auto"/>
            <w:bottom w:val="none" w:sz="0" w:space="0" w:color="auto"/>
            <w:right w:val="none" w:sz="0" w:space="0" w:color="auto"/>
          </w:divBdr>
        </w:div>
        <w:div w:id="2080587879">
          <w:marLeft w:val="640"/>
          <w:marRight w:val="0"/>
          <w:marTop w:val="0"/>
          <w:marBottom w:val="0"/>
          <w:divBdr>
            <w:top w:val="none" w:sz="0" w:space="0" w:color="auto"/>
            <w:left w:val="none" w:sz="0" w:space="0" w:color="auto"/>
            <w:bottom w:val="none" w:sz="0" w:space="0" w:color="auto"/>
            <w:right w:val="none" w:sz="0" w:space="0" w:color="auto"/>
          </w:divBdr>
        </w:div>
        <w:div w:id="1144591376">
          <w:marLeft w:val="640"/>
          <w:marRight w:val="0"/>
          <w:marTop w:val="0"/>
          <w:marBottom w:val="0"/>
          <w:divBdr>
            <w:top w:val="none" w:sz="0" w:space="0" w:color="auto"/>
            <w:left w:val="none" w:sz="0" w:space="0" w:color="auto"/>
            <w:bottom w:val="none" w:sz="0" w:space="0" w:color="auto"/>
            <w:right w:val="none" w:sz="0" w:space="0" w:color="auto"/>
          </w:divBdr>
        </w:div>
        <w:div w:id="1223638532">
          <w:marLeft w:val="640"/>
          <w:marRight w:val="0"/>
          <w:marTop w:val="0"/>
          <w:marBottom w:val="0"/>
          <w:divBdr>
            <w:top w:val="none" w:sz="0" w:space="0" w:color="auto"/>
            <w:left w:val="none" w:sz="0" w:space="0" w:color="auto"/>
            <w:bottom w:val="none" w:sz="0" w:space="0" w:color="auto"/>
            <w:right w:val="none" w:sz="0" w:space="0" w:color="auto"/>
          </w:divBdr>
        </w:div>
        <w:div w:id="1129395280">
          <w:marLeft w:val="640"/>
          <w:marRight w:val="0"/>
          <w:marTop w:val="0"/>
          <w:marBottom w:val="0"/>
          <w:divBdr>
            <w:top w:val="none" w:sz="0" w:space="0" w:color="auto"/>
            <w:left w:val="none" w:sz="0" w:space="0" w:color="auto"/>
            <w:bottom w:val="none" w:sz="0" w:space="0" w:color="auto"/>
            <w:right w:val="none" w:sz="0" w:space="0" w:color="auto"/>
          </w:divBdr>
        </w:div>
        <w:div w:id="18512514">
          <w:marLeft w:val="640"/>
          <w:marRight w:val="0"/>
          <w:marTop w:val="0"/>
          <w:marBottom w:val="0"/>
          <w:divBdr>
            <w:top w:val="none" w:sz="0" w:space="0" w:color="auto"/>
            <w:left w:val="none" w:sz="0" w:space="0" w:color="auto"/>
            <w:bottom w:val="none" w:sz="0" w:space="0" w:color="auto"/>
            <w:right w:val="none" w:sz="0" w:space="0" w:color="auto"/>
          </w:divBdr>
        </w:div>
        <w:div w:id="59910121">
          <w:marLeft w:val="640"/>
          <w:marRight w:val="0"/>
          <w:marTop w:val="0"/>
          <w:marBottom w:val="0"/>
          <w:divBdr>
            <w:top w:val="none" w:sz="0" w:space="0" w:color="auto"/>
            <w:left w:val="none" w:sz="0" w:space="0" w:color="auto"/>
            <w:bottom w:val="none" w:sz="0" w:space="0" w:color="auto"/>
            <w:right w:val="none" w:sz="0" w:space="0" w:color="auto"/>
          </w:divBdr>
        </w:div>
        <w:div w:id="458033149">
          <w:marLeft w:val="640"/>
          <w:marRight w:val="0"/>
          <w:marTop w:val="0"/>
          <w:marBottom w:val="0"/>
          <w:divBdr>
            <w:top w:val="none" w:sz="0" w:space="0" w:color="auto"/>
            <w:left w:val="none" w:sz="0" w:space="0" w:color="auto"/>
            <w:bottom w:val="none" w:sz="0" w:space="0" w:color="auto"/>
            <w:right w:val="none" w:sz="0" w:space="0" w:color="auto"/>
          </w:divBdr>
        </w:div>
        <w:div w:id="1846289274">
          <w:marLeft w:val="640"/>
          <w:marRight w:val="0"/>
          <w:marTop w:val="0"/>
          <w:marBottom w:val="0"/>
          <w:divBdr>
            <w:top w:val="none" w:sz="0" w:space="0" w:color="auto"/>
            <w:left w:val="none" w:sz="0" w:space="0" w:color="auto"/>
            <w:bottom w:val="none" w:sz="0" w:space="0" w:color="auto"/>
            <w:right w:val="none" w:sz="0" w:space="0" w:color="auto"/>
          </w:divBdr>
        </w:div>
        <w:div w:id="73626954">
          <w:marLeft w:val="640"/>
          <w:marRight w:val="0"/>
          <w:marTop w:val="0"/>
          <w:marBottom w:val="0"/>
          <w:divBdr>
            <w:top w:val="none" w:sz="0" w:space="0" w:color="auto"/>
            <w:left w:val="none" w:sz="0" w:space="0" w:color="auto"/>
            <w:bottom w:val="none" w:sz="0" w:space="0" w:color="auto"/>
            <w:right w:val="none" w:sz="0" w:space="0" w:color="auto"/>
          </w:divBdr>
        </w:div>
        <w:div w:id="1036196306">
          <w:marLeft w:val="640"/>
          <w:marRight w:val="0"/>
          <w:marTop w:val="0"/>
          <w:marBottom w:val="0"/>
          <w:divBdr>
            <w:top w:val="none" w:sz="0" w:space="0" w:color="auto"/>
            <w:left w:val="none" w:sz="0" w:space="0" w:color="auto"/>
            <w:bottom w:val="none" w:sz="0" w:space="0" w:color="auto"/>
            <w:right w:val="none" w:sz="0" w:space="0" w:color="auto"/>
          </w:divBdr>
        </w:div>
        <w:div w:id="742794829">
          <w:marLeft w:val="640"/>
          <w:marRight w:val="0"/>
          <w:marTop w:val="0"/>
          <w:marBottom w:val="0"/>
          <w:divBdr>
            <w:top w:val="none" w:sz="0" w:space="0" w:color="auto"/>
            <w:left w:val="none" w:sz="0" w:space="0" w:color="auto"/>
            <w:bottom w:val="none" w:sz="0" w:space="0" w:color="auto"/>
            <w:right w:val="none" w:sz="0" w:space="0" w:color="auto"/>
          </w:divBdr>
        </w:div>
        <w:div w:id="1999796239">
          <w:marLeft w:val="640"/>
          <w:marRight w:val="0"/>
          <w:marTop w:val="0"/>
          <w:marBottom w:val="0"/>
          <w:divBdr>
            <w:top w:val="none" w:sz="0" w:space="0" w:color="auto"/>
            <w:left w:val="none" w:sz="0" w:space="0" w:color="auto"/>
            <w:bottom w:val="none" w:sz="0" w:space="0" w:color="auto"/>
            <w:right w:val="none" w:sz="0" w:space="0" w:color="auto"/>
          </w:divBdr>
        </w:div>
        <w:div w:id="264001946">
          <w:marLeft w:val="640"/>
          <w:marRight w:val="0"/>
          <w:marTop w:val="0"/>
          <w:marBottom w:val="0"/>
          <w:divBdr>
            <w:top w:val="none" w:sz="0" w:space="0" w:color="auto"/>
            <w:left w:val="none" w:sz="0" w:space="0" w:color="auto"/>
            <w:bottom w:val="none" w:sz="0" w:space="0" w:color="auto"/>
            <w:right w:val="none" w:sz="0" w:space="0" w:color="auto"/>
          </w:divBdr>
        </w:div>
        <w:div w:id="458307746">
          <w:marLeft w:val="640"/>
          <w:marRight w:val="0"/>
          <w:marTop w:val="0"/>
          <w:marBottom w:val="0"/>
          <w:divBdr>
            <w:top w:val="none" w:sz="0" w:space="0" w:color="auto"/>
            <w:left w:val="none" w:sz="0" w:space="0" w:color="auto"/>
            <w:bottom w:val="none" w:sz="0" w:space="0" w:color="auto"/>
            <w:right w:val="none" w:sz="0" w:space="0" w:color="auto"/>
          </w:divBdr>
        </w:div>
        <w:div w:id="1199319383">
          <w:marLeft w:val="640"/>
          <w:marRight w:val="0"/>
          <w:marTop w:val="0"/>
          <w:marBottom w:val="0"/>
          <w:divBdr>
            <w:top w:val="none" w:sz="0" w:space="0" w:color="auto"/>
            <w:left w:val="none" w:sz="0" w:space="0" w:color="auto"/>
            <w:bottom w:val="none" w:sz="0" w:space="0" w:color="auto"/>
            <w:right w:val="none" w:sz="0" w:space="0" w:color="auto"/>
          </w:divBdr>
        </w:div>
        <w:div w:id="79447297">
          <w:marLeft w:val="640"/>
          <w:marRight w:val="0"/>
          <w:marTop w:val="0"/>
          <w:marBottom w:val="0"/>
          <w:divBdr>
            <w:top w:val="none" w:sz="0" w:space="0" w:color="auto"/>
            <w:left w:val="none" w:sz="0" w:space="0" w:color="auto"/>
            <w:bottom w:val="none" w:sz="0" w:space="0" w:color="auto"/>
            <w:right w:val="none" w:sz="0" w:space="0" w:color="auto"/>
          </w:divBdr>
        </w:div>
        <w:div w:id="1580553642">
          <w:marLeft w:val="640"/>
          <w:marRight w:val="0"/>
          <w:marTop w:val="0"/>
          <w:marBottom w:val="0"/>
          <w:divBdr>
            <w:top w:val="none" w:sz="0" w:space="0" w:color="auto"/>
            <w:left w:val="none" w:sz="0" w:space="0" w:color="auto"/>
            <w:bottom w:val="none" w:sz="0" w:space="0" w:color="auto"/>
            <w:right w:val="none" w:sz="0" w:space="0" w:color="auto"/>
          </w:divBdr>
        </w:div>
        <w:div w:id="65302736">
          <w:marLeft w:val="640"/>
          <w:marRight w:val="0"/>
          <w:marTop w:val="0"/>
          <w:marBottom w:val="0"/>
          <w:divBdr>
            <w:top w:val="none" w:sz="0" w:space="0" w:color="auto"/>
            <w:left w:val="none" w:sz="0" w:space="0" w:color="auto"/>
            <w:bottom w:val="none" w:sz="0" w:space="0" w:color="auto"/>
            <w:right w:val="none" w:sz="0" w:space="0" w:color="auto"/>
          </w:divBdr>
        </w:div>
        <w:div w:id="85730854">
          <w:marLeft w:val="640"/>
          <w:marRight w:val="0"/>
          <w:marTop w:val="0"/>
          <w:marBottom w:val="0"/>
          <w:divBdr>
            <w:top w:val="none" w:sz="0" w:space="0" w:color="auto"/>
            <w:left w:val="none" w:sz="0" w:space="0" w:color="auto"/>
            <w:bottom w:val="none" w:sz="0" w:space="0" w:color="auto"/>
            <w:right w:val="none" w:sz="0" w:space="0" w:color="auto"/>
          </w:divBdr>
        </w:div>
        <w:div w:id="266040631">
          <w:marLeft w:val="640"/>
          <w:marRight w:val="0"/>
          <w:marTop w:val="0"/>
          <w:marBottom w:val="0"/>
          <w:divBdr>
            <w:top w:val="none" w:sz="0" w:space="0" w:color="auto"/>
            <w:left w:val="none" w:sz="0" w:space="0" w:color="auto"/>
            <w:bottom w:val="none" w:sz="0" w:space="0" w:color="auto"/>
            <w:right w:val="none" w:sz="0" w:space="0" w:color="auto"/>
          </w:divBdr>
        </w:div>
        <w:div w:id="1618947346">
          <w:marLeft w:val="640"/>
          <w:marRight w:val="0"/>
          <w:marTop w:val="0"/>
          <w:marBottom w:val="0"/>
          <w:divBdr>
            <w:top w:val="none" w:sz="0" w:space="0" w:color="auto"/>
            <w:left w:val="none" w:sz="0" w:space="0" w:color="auto"/>
            <w:bottom w:val="none" w:sz="0" w:space="0" w:color="auto"/>
            <w:right w:val="none" w:sz="0" w:space="0" w:color="auto"/>
          </w:divBdr>
        </w:div>
        <w:div w:id="699739459">
          <w:marLeft w:val="640"/>
          <w:marRight w:val="0"/>
          <w:marTop w:val="0"/>
          <w:marBottom w:val="0"/>
          <w:divBdr>
            <w:top w:val="none" w:sz="0" w:space="0" w:color="auto"/>
            <w:left w:val="none" w:sz="0" w:space="0" w:color="auto"/>
            <w:bottom w:val="none" w:sz="0" w:space="0" w:color="auto"/>
            <w:right w:val="none" w:sz="0" w:space="0" w:color="auto"/>
          </w:divBdr>
        </w:div>
        <w:div w:id="158428733">
          <w:marLeft w:val="640"/>
          <w:marRight w:val="0"/>
          <w:marTop w:val="0"/>
          <w:marBottom w:val="0"/>
          <w:divBdr>
            <w:top w:val="none" w:sz="0" w:space="0" w:color="auto"/>
            <w:left w:val="none" w:sz="0" w:space="0" w:color="auto"/>
            <w:bottom w:val="none" w:sz="0" w:space="0" w:color="auto"/>
            <w:right w:val="none" w:sz="0" w:space="0" w:color="auto"/>
          </w:divBdr>
        </w:div>
        <w:div w:id="1372919446">
          <w:marLeft w:val="640"/>
          <w:marRight w:val="0"/>
          <w:marTop w:val="0"/>
          <w:marBottom w:val="0"/>
          <w:divBdr>
            <w:top w:val="none" w:sz="0" w:space="0" w:color="auto"/>
            <w:left w:val="none" w:sz="0" w:space="0" w:color="auto"/>
            <w:bottom w:val="none" w:sz="0" w:space="0" w:color="auto"/>
            <w:right w:val="none" w:sz="0" w:space="0" w:color="auto"/>
          </w:divBdr>
        </w:div>
        <w:div w:id="192117995">
          <w:marLeft w:val="640"/>
          <w:marRight w:val="0"/>
          <w:marTop w:val="0"/>
          <w:marBottom w:val="0"/>
          <w:divBdr>
            <w:top w:val="none" w:sz="0" w:space="0" w:color="auto"/>
            <w:left w:val="none" w:sz="0" w:space="0" w:color="auto"/>
            <w:bottom w:val="none" w:sz="0" w:space="0" w:color="auto"/>
            <w:right w:val="none" w:sz="0" w:space="0" w:color="auto"/>
          </w:divBdr>
        </w:div>
        <w:div w:id="2061241647">
          <w:marLeft w:val="640"/>
          <w:marRight w:val="0"/>
          <w:marTop w:val="0"/>
          <w:marBottom w:val="0"/>
          <w:divBdr>
            <w:top w:val="none" w:sz="0" w:space="0" w:color="auto"/>
            <w:left w:val="none" w:sz="0" w:space="0" w:color="auto"/>
            <w:bottom w:val="none" w:sz="0" w:space="0" w:color="auto"/>
            <w:right w:val="none" w:sz="0" w:space="0" w:color="auto"/>
          </w:divBdr>
        </w:div>
        <w:div w:id="1552687585">
          <w:marLeft w:val="640"/>
          <w:marRight w:val="0"/>
          <w:marTop w:val="0"/>
          <w:marBottom w:val="0"/>
          <w:divBdr>
            <w:top w:val="none" w:sz="0" w:space="0" w:color="auto"/>
            <w:left w:val="none" w:sz="0" w:space="0" w:color="auto"/>
            <w:bottom w:val="none" w:sz="0" w:space="0" w:color="auto"/>
            <w:right w:val="none" w:sz="0" w:space="0" w:color="auto"/>
          </w:divBdr>
        </w:div>
        <w:div w:id="908420337">
          <w:marLeft w:val="640"/>
          <w:marRight w:val="0"/>
          <w:marTop w:val="0"/>
          <w:marBottom w:val="0"/>
          <w:divBdr>
            <w:top w:val="none" w:sz="0" w:space="0" w:color="auto"/>
            <w:left w:val="none" w:sz="0" w:space="0" w:color="auto"/>
            <w:bottom w:val="none" w:sz="0" w:space="0" w:color="auto"/>
            <w:right w:val="none" w:sz="0" w:space="0" w:color="auto"/>
          </w:divBdr>
        </w:div>
        <w:div w:id="251403366">
          <w:marLeft w:val="640"/>
          <w:marRight w:val="0"/>
          <w:marTop w:val="0"/>
          <w:marBottom w:val="0"/>
          <w:divBdr>
            <w:top w:val="none" w:sz="0" w:space="0" w:color="auto"/>
            <w:left w:val="none" w:sz="0" w:space="0" w:color="auto"/>
            <w:bottom w:val="none" w:sz="0" w:space="0" w:color="auto"/>
            <w:right w:val="none" w:sz="0" w:space="0" w:color="auto"/>
          </w:divBdr>
        </w:div>
        <w:div w:id="2073384837">
          <w:marLeft w:val="640"/>
          <w:marRight w:val="0"/>
          <w:marTop w:val="0"/>
          <w:marBottom w:val="0"/>
          <w:divBdr>
            <w:top w:val="none" w:sz="0" w:space="0" w:color="auto"/>
            <w:left w:val="none" w:sz="0" w:space="0" w:color="auto"/>
            <w:bottom w:val="none" w:sz="0" w:space="0" w:color="auto"/>
            <w:right w:val="none" w:sz="0" w:space="0" w:color="auto"/>
          </w:divBdr>
        </w:div>
        <w:div w:id="1036396535">
          <w:marLeft w:val="640"/>
          <w:marRight w:val="0"/>
          <w:marTop w:val="0"/>
          <w:marBottom w:val="0"/>
          <w:divBdr>
            <w:top w:val="none" w:sz="0" w:space="0" w:color="auto"/>
            <w:left w:val="none" w:sz="0" w:space="0" w:color="auto"/>
            <w:bottom w:val="none" w:sz="0" w:space="0" w:color="auto"/>
            <w:right w:val="none" w:sz="0" w:space="0" w:color="auto"/>
          </w:divBdr>
        </w:div>
        <w:div w:id="1379740530">
          <w:marLeft w:val="640"/>
          <w:marRight w:val="0"/>
          <w:marTop w:val="0"/>
          <w:marBottom w:val="0"/>
          <w:divBdr>
            <w:top w:val="none" w:sz="0" w:space="0" w:color="auto"/>
            <w:left w:val="none" w:sz="0" w:space="0" w:color="auto"/>
            <w:bottom w:val="none" w:sz="0" w:space="0" w:color="auto"/>
            <w:right w:val="none" w:sz="0" w:space="0" w:color="auto"/>
          </w:divBdr>
        </w:div>
        <w:div w:id="1360666375">
          <w:marLeft w:val="640"/>
          <w:marRight w:val="0"/>
          <w:marTop w:val="0"/>
          <w:marBottom w:val="0"/>
          <w:divBdr>
            <w:top w:val="none" w:sz="0" w:space="0" w:color="auto"/>
            <w:left w:val="none" w:sz="0" w:space="0" w:color="auto"/>
            <w:bottom w:val="none" w:sz="0" w:space="0" w:color="auto"/>
            <w:right w:val="none" w:sz="0" w:space="0" w:color="auto"/>
          </w:divBdr>
        </w:div>
        <w:div w:id="1590314409">
          <w:marLeft w:val="640"/>
          <w:marRight w:val="0"/>
          <w:marTop w:val="0"/>
          <w:marBottom w:val="0"/>
          <w:divBdr>
            <w:top w:val="none" w:sz="0" w:space="0" w:color="auto"/>
            <w:left w:val="none" w:sz="0" w:space="0" w:color="auto"/>
            <w:bottom w:val="none" w:sz="0" w:space="0" w:color="auto"/>
            <w:right w:val="none" w:sz="0" w:space="0" w:color="auto"/>
          </w:divBdr>
        </w:div>
        <w:div w:id="2122723819">
          <w:marLeft w:val="640"/>
          <w:marRight w:val="0"/>
          <w:marTop w:val="0"/>
          <w:marBottom w:val="0"/>
          <w:divBdr>
            <w:top w:val="none" w:sz="0" w:space="0" w:color="auto"/>
            <w:left w:val="none" w:sz="0" w:space="0" w:color="auto"/>
            <w:bottom w:val="none" w:sz="0" w:space="0" w:color="auto"/>
            <w:right w:val="none" w:sz="0" w:space="0" w:color="auto"/>
          </w:divBdr>
        </w:div>
        <w:div w:id="681513276">
          <w:marLeft w:val="640"/>
          <w:marRight w:val="0"/>
          <w:marTop w:val="0"/>
          <w:marBottom w:val="0"/>
          <w:divBdr>
            <w:top w:val="none" w:sz="0" w:space="0" w:color="auto"/>
            <w:left w:val="none" w:sz="0" w:space="0" w:color="auto"/>
            <w:bottom w:val="none" w:sz="0" w:space="0" w:color="auto"/>
            <w:right w:val="none" w:sz="0" w:space="0" w:color="auto"/>
          </w:divBdr>
        </w:div>
        <w:div w:id="660349384">
          <w:marLeft w:val="640"/>
          <w:marRight w:val="0"/>
          <w:marTop w:val="0"/>
          <w:marBottom w:val="0"/>
          <w:divBdr>
            <w:top w:val="none" w:sz="0" w:space="0" w:color="auto"/>
            <w:left w:val="none" w:sz="0" w:space="0" w:color="auto"/>
            <w:bottom w:val="none" w:sz="0" w:space="0" w:color="auto"/>
            <w:right w:val="none" w:sz="0" w:space="0" w:color="auto"/>
          </w:divBdr>
        </w:div>
        <w:div w:id="2062558846">
          <w:marLeft w:val="640"/>
          <w:marRight w:val="0"/>
          <w:marTop w:val="0"/>
          <w:marBottom w:val="0"/>
          <w:divBdr>
            <w:top w:val="none" w:sz="0" w:space="0" w:color="auto"/>
            <w:left w:val="none" w:sz="0" w:space="0" w:color="auto"/>
            <w:bottom w:val="none" w:sz="0" w:space="0" w:color="auto"/>
            <w:right w:val="none" w:sz="0" w:space="0" w:color="auto"/>
          </w:divBdr>
        </w:div>
        <w:div w:id="1000430848">
          <w:marLeft w:val="640"/>
          <w:marRight w:val="0"/>
          <w:marTop w:val="0"/>
          <w:marBottom w:val="0"/>
          <w:divBdr>
            <w:top w:val="none" w:sz="0" w:space="0" w:color="auto"/>
            <w:left w:val="none" w:sz="0" w:space="0" w:color="auto"/>
            <w:bottom w:val="none" w:sz="0" w:space="0" w:color="auto"/>
            <w:right w:val="none" w:sz="0" w:space="0" w:color="auto"/>
          </w:divBdr>
        </w:div>
        <w:div w:id="1655602600">
          <w:marLeft w:val="640"/>
          <w:marRight w:val="0"/>
          <w:marTop w:val="0"/>
          <w:marBottom w:val="0"/>
          <w:divBdr>
            <w:top w:val="none" w:sz="0" w:space="0" w:color="auto"/>
            <w:left w:val="none" w:sz="0" w:space="0" w:color="auto"/>
            <w:bottom w:val="none" w:sz="0" w:space="0" w:color="auto"/>
            <w:right w:val="none" w:sz="0" w:space="0" w:color="auto"/>
          </w:divBdr>
        </w:div>
        <w:div w:id="1006790703">
          <w:marLeft w:val="640"/>
          <w:marRight w:val="0"/>
          <w:marTop w:val="0"/>
          <w:marBottom w:val="0"/>
          <w:divBdr>
            <w:top w:val="none" w:sz="0" w:space="0" w:color="auto"/>
            <w:left w:val="none" w:sz="0" w:space="0" w:color="auto"/>
            <w:bottom w:val="none" w:sz="0" w:space="0" w:color="auto"/>
            <w:right w:val="none" w:sz="0" w:space="0" w:color="auto"/>
          </w:divBdr>
        </w:div>
        <w:div w:id="116074618">
          <w:marLeft w:val="640"/>
          <w:marRight w:val="0"/>
          <w:marTop w:val="0"/>
          <w:marBottom w:val="0"/>
          <w:divBdr>
            <w:top w:val="none" w:sz="0" w:space="0" w:color="auto"/>
            <w:left w:val="none" w:sz="0" w:space="0" w:color="auto"/>
            <w:bottom w:val="none" w:sz="0" w:space="0" w:color="auto"/>
            <w:right w:val="none" w:sz="0" w:space="0" w:color="auto"/>
          </w:divBdr>
        </w:div>
        <w:div w:id="1829323840">
          <w:marLeft w:val="640"/>
          <w:marRight w:val="0"/>
          <w:marTop w:val="0"/>
          <w:marBottom w:val="0"/>
          <w:divBdr>
            <w:top w:val="none" w:sz="0" w:space="0" w:color="auto"/>
            <w:left w:val="none" w:sz="0" w:space="0" w:color="auto"/>
            <w:bottom w:val="none" w:sz="0" w:space="0" w:color="auto"/>
            <w:right w:val="none" w:sz="0" w:space="0" w:color="auto"/>
          </w:divBdr>
        </w:div>
        <w:div w:id="1550606571">
          <w:marLeft w:val="640"/>
          <w:marRight w:val="0"/>
          <w:marTop w:val="0"/>
          <w:marBottom w:val="0"/>
          <w:divBdr>
            <w:top w:val="none" w:sz="0" w:space="0" w:color="auto"/>
            <w:left w:val="none" w:sz="0" w:space="0" w:color="auto"/>
            <w:bottom w:val="none" w:sz="0" w:space="0" w:color="auto"/>
            <w:right w:val="none" w:sz="0" w:space="0" w:color="auto"/>
          </w:divBdr>
        </w:div>
        <w:div w:id="998384790">
          <w:marLeft w:val="640"/>
          <w:marRight w:val="0"/>
          <w:marTop w:val="0"/>
          <w:marBottom w:val="0"/>
          <w:divBdr>
            <w:top w:val="none" w:sz="0" w:space="0" w:color="auto"/>
            <w:left w:val="none" w:sz="0" w:space="0" w:color="auto"/>
            <w:bottom w:val="none" w:sz="0" w:space="0" w:color="auto"/>
            <w:right w:val="none" w:sz="0" w:space="0" w:color="auto"/>
          </w:divBdr>
        </w:div>
        <w:div w:id="561258631">
          <w:marLeft w:val="640"/>
          <w:marRight w:val="0"/>
          <w:marTop w:val="0"/>
          <w:marBottom w:val="0"/>
          <w:divBdr>
            <w:top w:val="none" w:sz="0" w:space="0" w:color="auto"/>
            <w:left w:val="none" w:sz="0" w:space="0" w:color="auto"/>
            <w:bottom w:val="none" w:sz="0" w:space="0" w:color="auto"/>
            <w:right w:val="none" w:sz="0" w:space="0" w:color="auto"/>
          </w:divBdr>
        </w:div>
        <w:div w:id="1610817668">
          <w:marLeft w:val="640"/>
          <w:marRight w:val="0"/>
          <w:marTop w:val="0"/>
          <w:marBottom w:val="0"/>
          <w:divBdr>
            <w:top w:val="none" w:sz="0" w:space="0" w:color="auto"/>
            <w:left w:val="none" w:sz="0" w:space="0" w:color="auto"/>
            <w:bottom w:val="none" w:sz="0" w:space="0" w:color="auto"/>
            <w:right w:val="none" w:sz="0" w:space="0" w:color="auto"/>
          </w:divBdr>
        </w:div>
        <w:div w:id="145629607">
          <w:marLeft w:val="640"/>
          <w:marRight w:val="0"/>
          <w:marTop w:val="0"/>
          <w:marBottom w:val="0"/>
          <w:divBdr>
            <w:top w:val="none" w:sz="0" w:space="0" w:color="auto"/>
            <w:left w:val="none" w:sz="0" w:space="0" w:color="auto"/>
            <w:bottom w:val="none" w:sz="0" w:space="0" w:color="auto"/>
            <w:right w:val="none" w:sz="0" w:space="0" w:color="auto"/>
          </w:divBdr>
        </w:div>
        <w:div w:id="341124022">
          <w:marLeft w:val="640"/>
          <w:marRight w:val="0"/>
          <w:marTop w:val="0"/>
          <w:marBottom w:val="0"/>
          <w:divBdr>
            <w:top w:val="none" w:sz="0" w:space="0" w:color="auto"/>
            <w:left w:val="none" w:sz="0" w:space="0" w:color="auto"/>
            <w:bottom w:val="none" w:sz="0" w:space="0" w:color="auto"/>
            <w:right w:val="none" w:sz="0" w:space="0" w:color="auto"/>
          </w:divBdr>
        </w:div>
        <w:div w:id="363211881">
          <w:marLeft w:val="640"/>
          <w:marRight w:val="0"/>
          <w:marTop w:val="0"/>
          <w:marBottom w:val="0"/>
          <w:divBdr>
            <w:top w:val="none" w:sz="0" w:space="0" w:color="auto"/>
            <w:left w:val="none" w:sz="0" w:space="0" w:color="auto"/>
            <w:bottom w:val="none" w:sz="0" w:space="0" w:color="auto"/>
            <w:right w:val="none" w:sz="0" w:space="0" w:color="auto"/>
          </w:divBdr>
        </w:div>
        <w:div w:id="1497110788">
          <w:marLeft w:val="640"/>
          <w:marRight w:val="0"/>
          <w:marTop w:val="0"/>
          <w:marBottom w:val="0"/>
          <w:divBdr>
            <w:top w:val="none" w:sz="0" w:space="0" w:color="auto"/>
            <w:left w:val="none" w:sz="0" w:space="0" w:color="auto"/>
            <w:bottom w:val="none" w:sz="0" w:space="0" w:color="auto"/>
            <w:right w:val="none" w:sz="0" w:space="0" w:color="auto"/>
          </w:divBdr>
        </w:div>
        <w:div w:id="1253704037">
          <w:marLeft w:val="640"/>
          <w:marRight w:val="0"/>
          <w:marTop w:val="0"/>
          <w:marBottom w:val="0"/>
          <w:divBdr>
            <w:top w:val="none" w:sz="0" w:space="0" w:color="auto"/>
            <w:left w:val="none" w:sz="0" w:space="0" w:color="auto"/>
            <w:bottom w:val="none" w:sz="0" w:space="0" w:color="auto"/>
            <w:right w:val="none" w:sz="0" w:space="0" w:color="auto"/>
          </w:divBdr>
        </w:div>
        <w:div w:id="2095320514">
          <w:marLeft w:val="640"/>
          <w:marRight w:val="0"/>
          <w:marTop w:val="0"/>
          <w:marBottom w:val="0"/>
          <w:divBdr>
            <w:top w:val="none" w:sz="0" w:space="0" w:color="auto"/>
            <w:left w:val="none" w:sz="0" w:space="0" w:color="auto"/>
            <w:bottom w:val="none" w:sz="0" w:space="0" w:color="auto"/>
            <w:right w:val="none" w:sz="0" w:space="0" w:color="auto"/>
          </w:divBdr>
        </w:div>
        <w:div w:id="1221403972">
          <w:marLeft w:val="640"/>
          <w:marRight w:val="0"/>
          <w:marTop w:val="0"/>
          <w:marBottom w:val="0"/>
          <w:divBdr>
            <w:top w:val="none" w:sz="0" w:space="0" w:color="auto"/>
            <w:left w:val="none" w:sz="0" w:space="0" w:color="auto"/>
            <w:bottom w:val="none" w:sz="0" w:space="0" w:color="auto"/>
            <w:right w:val="none" w:sz="0" w:space="0" w:color="auto"/>
          </w:divBdr>
        </w:div>
        <w:div w:id="574709880">
          <w:marLeft w:val="640"/>
          <w:marRight w:val="0"/>
          <w:marTop w:val="0"/>
          <w:marBottom w:val="0"/>
          <w:divBdr>
            <w:top w:val="none" w:sz="0" w:space="0" w:color="auto"/>
            <w:left w:val="none" w:sz="0" w:space="0" w:color="auto"/>
            <w:bottom w:val="none" w:sz="0" w:space="0" w:color="auto"/>
            <w:right w:val="none" w:sz="0" w:space="0" w:color="auto"/>
          </w:divBdr>
        </w:div>
        <w:div w:id="2121948597">
          <w:marLeft w:val="640"/>
          <w:marRight w:val="0"/>
          <w:marTop w:val="0"/>
          <w:marBottom w:val="0"/>
          <w:divBdr>
            <w:top w:val="none" w:sz="0" w:space="0" w:color="auto"/>
            <w:left w:val="none" w:sz="0" w:space="0" w:color="auto"/>
            <w:bottom w:val="none" w:sz="0" w:space="0" w:color="auto"/>
            <w:right w:val="none" w:sz="0" w:space="0" w:color="auto"/>
          </w:divBdr>
        </w:div>
        <w:div w:id="2138914402">
          <w:marLeft w:val="640"/>
          <w:marRight w:val="0"/>
          <w:marTop w:val="0"/>
          <w:marBottom w:val="0"/>
          <w:divBdr>
            <w:top w:val="none" w:sz="0" w:space="0" w:color="auto"/>
            <w:left w:val="none" w:sz="0" w:space="0" w:color="auto"/>
            <w:bottom w:val="none" w:sz="0" w:space="0" w:color="auto"/>
            <w:right w:val="none" w:sz="0" w:space="0" w:color="auto"/>
          </w:divBdr>
        </w:div>
        <w:div w:id="1183743966">
          <w:marLeft w:val="640"/>
          <w:marRight w:val="0"/>
          <w:marTop w:val="0"/>
          <w:marBottom w:val="0"/>
          <w:divBdr>
            <w:top w:val="none" w:sz="0" w:space="0" w:color="auto"/>
            <w:left w:val="none" w:sz="0" w:space="0" w:color="auto"/>
            <w:bottom w:val="none" w:sz="0" w:space="0" w:color="auto"/>
            <w:right w:val="none" w:sz="0" w:space="0" w:color="auto"/>
          </w:divBdr>
        </w:div>
        <w:div w:id="486629202">
          <w:marLeft w:val="640"/>
          <w:marRight w:val="0"/>
          <w:marTop w:val="0"/>
          <w:marBottom w:val="0"/>
          <w:divBdr>
            <w:top w:val="none" w:sz="0" w:space="0" w:color="auto"/>
            <w:left w:val="none" w:sz="0" w:space="0" w:color="auto"/>
            <w:bottom w:val="none" w:sz="0" w:space="0" w:color="auto"/>
            <w:right w:val="none" w:sz="0" w:space="0" w:color="auto"/>
          </w:divBdr>
        </w:div>
        <w:div w:id="1787196293">
          <w:marLeft w:val="640"/>
          <w:marRight w:val="0"/>
          <w:marTop w:val="0"/>
          <w:marBottom w:val="0"/>
          <w:divBdr>
            <w:top w:val="none" w:sz="0" w:space="0" w:color="auto"/>
            <w:left w:val="none" w:sz="0" w:space="0" w:color="auto"/>
            <w:bottom w:val="none" w:sz="0" w:space="0" w:color="auto"/>
            <w:right w:val="none" w:sz="0" w:space="0" w:color="auto"/>
          </w:divBdr>
        </w:div>
        <w:div w:id="1521509388">
          <w:marLeft w:val="640"/>
          <w:marRight w:val="0"/>
          <w:marTop w:val="0"/>
          <w:marBottom w:val="0"/>
          <w:divBdr>
            <w:top w:val="none" w:sz="0" w:space="0" w:color="auto"/>
            <w:left w:val="none" w:sz="0" w:space="0" w:color="auto"/>
            <w:bottom w:val="none" w:sz="0" w:space="0" w:color="auto"/>
            <w:right w:val="none" w:sz="0" w:space="0" w:color="auto"/>
          </w:divBdr>
        </w:div>
        <w:div w:id="1113599349">
          <w:marLeft w:val="640"/>
          <w:marRight w:val="0"/>
          <w:marTop w:val="0"/>
          <w:marBottom w:val="0"/>
          <w:divBdr>
            <w:top w:val="none" w:sz="0" w:space="0" w:color="auto"/>
            <w:left w:val="none" w:sz="0" w:space="0" w:color="auto"/>
            <w:bottom w:val="none" w:sz="0" w:space="0" w:color="auto"/>
            <w:right w:val="none" w:sz="0" w:space="0" w:color="auto"/>
          </w:divBdr>
        </w:div>
        <w:div w:id="1690525015">
          <w:marLeft w:val="640"/>
          <w:marRight w:val="0"/>
          <w:marTop w:val="0"/>
          <w:marBottom w:val="0"/>
          <w:divBdr>
            <w:top w:val="none" w:sz="0" w:space="0" w:color="auto"/>
            <w:left w:val="none" w:sz="0" w:space="0" w:color="auto"/>
            <w:bottom w:val="none" w:sz="0" w:space="0" w:color="auto"/>
            <w:right w:val="none" w:sz="0" w:space="0" w:color="auto"/>
          </w:divBdr>
        </w:div>
        <w:div w:id="91628654">
          <w:marLeft w:val="640"/>
          <w:marRight w:val="0"/>
          <w:marTop w:val="0"/>
          <w:marBottom w:val="0"/>
          <w:divBdr>
            <w:top w:val="none" w:sz="0" w:space="0" w:color="auto"/>
            <w:left w:val="none" w:sz="0" w:space="0" w:color="auto"/>
            <w:bottom w:val="none" w:sz="0" w:space="0" w:color="auto"/>
            <w:right w:val="none" w:sz="0" w:space="0" w:color="auto"/>
          </w:divBdr>
        </w:div>
        <w:div w:id="782383738">
          <w:marLeft w:val="640"/>
          <w:marRight w:val="0"/>
          <w:marTop w:val="0"/>
          <w:marBottom w:val="0"/>
          <w:divBdr>
            <w:top w:val="none" w:sz="0" w:space="0" w:color="auto"/>
            <w:left w:val="none" w:sz="0" w:space="0" w:color="auto"/>
            <w:bottom w:val="none" w:sz="0" w:space="0" w:color="auto"/>
            <w:right w:val="none" w:sz="0" w:space="0" w:color="auto"/>
          </w:divBdr>
        </w:div>
        <w:div w:id="1927104368">
          <w:marLeft w:val="640"/>
          <w:marRight w:val="0"/>
          <w:marTop w:val="0"/>
          <w:marBottom w:val="0"/>
          <w:divBdr>
            <w:top w:val="none" w:sz="0" w:space="0" w:color="auto"/>
            <w:left w:val="none" w:sz="0" w:space="0" w:color="auto"/>
            <w:bottom w:val="none" w:sz="0" w:space="0" w:color="auto"/>
            <w:right w:val="none" w:sz="0" w:space="0" w:color="auto"/>
          </w:divBdr>
        </w:div>
        <w:div w:id="592713642">
          <w:marLeft w:val="640"/>
          <w:marRight w:val="0"/>
          <w:marTop w:val="0"/>
          <w:marBottom w:val="0"/>
          <w:divBdr>
            <w:top w:val="none" w:sz="0" w:space="0" w:color="auto"/>
            <w:left w:val="none" w:sz="0" w:space="0" w:color="auto"/>
            <w:bottom w:val="none" w:sz="0" w:space="0" w:color="auto"/>
            <w:right w:val="none" w:sz="0" w:space="0" w:color="auto"/>
          </w:divBdr>
        </w:div>
        <w:div w:id="1474370896">
          <w:marLeft w:val="640"/>
          <w:marRight w:val="0"/>
          <w:marTop w:val="0"/>
          <w:marBottom w:val="0"/>
          <w:divBdr>
            <w:top w:val="none" w:sz="0" w:space="0" w:color="auto"/>
            <w:left w:val="none" w:sz="0" w:space="0" w:color="auto"/>
            <w:bottom w:val="none" w:sz="0" w:space="0" w:color="auto"/>
            <w:right w:val="none" w:sz="0" w:space="0" w:color="auto"/>
          </w:divBdr>
        </w:div>
        <w:div w:id="505366874">
          <w:marLeft w:val="640"/>
          <w:marRight w:val="0"/>
          <w:marTop w:val="0"/>
          <w:marBottom w:val="0"/>
          <w:divBdr>
            <w:top w:val="none" w:sz="0" w:space="0" w:color="auto"/>
            <w:left w:val="none" w:sz="0" w:space="0" w:color="auto"/>
            <w:bottom w:val="none" w:sz="0" w:space="0" w:color="auto"/>
            <w:right w:val="none" w:sz="0" w:space="0" w:color="auto"/>
          </w:divBdr>
        </w:div>
        <w:div w:id="417142554">
          <w:marLeft w:val="640"/>
          <w:marRight w:val="0"/>
          <w:marTop w:val="0"/>
          <w:marBottom w:val="0"/>
          <w:divBdr>
            <w:top w:val="none" w:sz="0" w:space="0" w:color="auto"/>
            <w:left w:val="none" w:sz="0" w:space="0" w:color="auto"/>
            <w:bottom w:val="none" w:sz="0" w:space="0" w:color="auto"/>
            <w:right w:val="none" w:sz="0" w:space="0" w:color="auto"/>
          </w:divBdr>
        </w:div>
        <w:div w:id="1569153334">
          <w:marLeft w:val="640"/>
          <w:marRight w:val="0"/>
          <w:marTop w:val="0"/>
          <w:marBottom w:val="0"/>
          <w:divBdr>
            <w:top w:val="none" w:sz="0" w:space="0" w:color="auto"/>
            <w:left w:val="none" w:sz="0" w:space="0" w:color="auto"/>
            <w:bottom w:val="none" w:sz="0" w:space="0" w:color="auto"/>
            <w:right w:val="none" w:sz="0" w:space="0" w:color="auto"/>
          </w:divBdr>
        </w:div>
        <w:div w:id="2111929125">
          <w:marLeft w:val="640"/>
          <w:marRight w:val="0"/>
          <w:marTop w:val="0"/>
          <w:marBottom w:val="0"/>
          <w:divBdr>
            <w:top w:val="none" w:sz="0" w:space="0" w:color="auto"/>
            <w:left w:val="none" w:sz="0" w:space="0" w:color="auto"/>
            <w:bottom w:val="none" w:sz="0" w:space="0" w:color="auto"/>
            <w:right w:val="none" w:sz="0" w:space="0" w:color="auto"/>
          </w:divBdr>
        </w:div>
        <w:div w:id="1814906690">
          <w:marLeft w:val="640"/>
          <w:marRight w:val="0"/>
          <w:marTop w:val="0"/>
          <w:marBottom w:val="0"/>
          <w:divBdr>
            <w:top w:val="none" w:sz="0" w:space="0" w:color="auto"/>
            <w:left w:val="none" w:sz="0" w:space="0" w:color="auto"/>
            <w:bottom w:val="none" w:sz="0" w:space="0" w:color="auto"/>
            <w:right w:val="none" w:sz="0" w:space="0" w:color="auto"/>
          </w:divBdr>
        </w:div>
        <w:div w:id="1251695888">
          <w:marLeft w:val="640"/>
          <w:marRight w:val="0"/>
          <w:marTop w:val="0"/>
          <w:marBottom w:val="0"/>
          <w:divBdr>
            <w:top w:val="none" w:sz="0" w:space="0" w:color="auto"/>
            <w:left w:val="none" w:sz="0" w:space="0" w:color="auto"/>
            <w:bottom w:val="none" w:sz="0" w:space="0" w:color="auto"/>
            <w:right w:val="none" w:sz="0" w:space="0" w:color="auto"/>
          </w:divBdr>
        </w:div>
        <w:div w:id="1219366707">
          <w:marLeft w:val="640"/>
          <w:marRight w:val="0"/>
          <w:marTop w:val="0"/>
          <w:marBottom w:val="0"/>
          <w:divBdr>
            <w:top w:val="none" w:sz="0" w:space="0" w:color="auto"/>
            <w:left w:val="none" w:sz="0" w:space="0" w:color="auto"/>
            <w:bottom w:val="none" w:sz="0" w:space="0" w:color="auto"/>
            <w:right w:val="none" w:sz="0" w:space="0" w:color="auto"/>
          </w:divBdr>
        </w:div>
        <w:div w:id="383795829">
          <w:marLeft w:val="640"/>
          <w:marRight w:val="0"/>
          <w:marTop w:val="0"/>
          <w:marBottom w:val="0"/>
          <w:divBdr>
            <w:top w:val="none" w:sz="0" w:space="0" w:color="auto"/>
            <w:left w:val="none" w:sz="0" w:space="0" w:color="auto"/>
            <w:bottom w:val="none" w:sz="0" w:space="0" w:color="auto"/>
            <w:right w:val="none" w:sz="0" w:space="0" w:color="auto"/>
          </w:divBdr>
        </w:div>
        <w:div w:id="682778515">
          <w:marLeft w:val="640"/>
          <w:marRight w:val="0"/>
          <w:marTop w:val="0"/>
          <w:marBottom w:val="0"/>
          <w:divBdr>
            <w:top w:val="none" w:sz="0" w:space="0" w:color="auto"/>
            <w:left w:val="none" w:sz="0" w:space="0" w:color="auto"/>
            <w:bottom w:val="none" w:sz="0" w:space="0" w:color="auto"/>
            <w:right w:val="none" w:sz="0" w:space="0" w:color="auto"/>
          </w:divBdr>
        </w:div>
        <w:div w:id="699555044">
          <w:marLeft w:val="640"/>
          <w:marRight w:val="0"/>
          <w:marTop w:val="0"/>
          <w:marBottom w:val="0"/>
          <w:divBdr>
            <w:top w:val="none" w:sz="0" w:space="0" w:color="auto"/>
            <w:left w:val="none" w:sz="0" w:space="0" w:color="auto"/>
            <w:bottom w:val="none" w:sz="0" w:space="0" w:color="auto"/>
            <w:right w:val="none" w:sz="0" w:space="0" w:color="auto"/>
          </w:divBdr>
        </w:div>
        <w:div w:id="1167866069">
          <w:marLeft w:val="640"/>
          <w:marRight w:val="0"/>
          <w:marTop w:val="0"/>
          <w:marBottom w:val="0"/>
          <w:divBdr>
            <w:top w:val="none" w:sz="0" w:space="0" w:color="auto"/>
            <w:left w:val="none" w:sz="0" w:space="0" w:color="auto"/>
            <w:bottom w:val="none" w:sz="0" w:space="0" w:color="auto"/>
            <w:right w:val="none" w:sz="0" w:space="0" w:color="auto"/>
          </w:divBdr>
        </w:div>
        <w:div w:id="1504465867">
          <w:marLeft w:val="640"/>
          <w:marRight w:val="0"/>
          <w:marTop w:val="0"/>
          <w:marBottom w:val="0"/>
          <w:divBdr>
            <w:top w:val="none" w:sz="0" w:space="0" w:color="auto"/>
            <w:left w:val="none" w:sz="0" w:space="0" w:color="auto"/>
            <w:bottom w:val="none" w:sz="0" w:space="0" w:color="auto"/>
            <w:right w:val="none" w:sz="0" w:space="0" w:color="auto"/>
          </w:divBdr>
        </w:div>
        <w:div w:id="1127964492">
          <w:marLeft w:val="640"/>
          <w:marRight w:val="0"/>
          <w:marTop w:val="0"/>
          <w:marBottom w:val="0"/>
          <w:divBdr>
            <w:top w:val="none" w:sz="0" w:space="0" w:color="auto"/>
            <w:left w:val="none" w:sz="0" w:space="0" w:color="auto"/>
            <w:bottom w:val="none" w:sz="0" w:space="0" w:color="auto"/>
            <w:right w:val="none" w:sz="0" w:space="0" w:color="auto"/>
          </w:divBdr>
        </w:div>
        <w:div w:id="2075659944">
          <w:marLeft w:val="640"/>
          <w:marRight w:val="0"/>
          <w:marTop w:val="0"/>
          <w:marBottom w:val="0"/>
          <w:divBdr>
            <w:top w:val="none" w:sz="0" w:space="0" w:color="auto"/>
            <w:left w:val="none" w:sz="0" w:space="0" w:color="auto"/>
            <w:bottom w:val="none" w:sz="0" w:space="0" w:color="auto"/>
            <w:right w:val="none" w:sz="0" w:space="0" w:color="auto"/>
          </w:divBdr>
        </w:div>
        <w:div w:id="1651055356">
          <w:marLeft w:val="640"/>
          <w:marRight w:val="0"/>
          <w:marTop w:val="0"/>
          <w:marBottom w:val="0"/>
          <w:divBdr>
            <w:top w:val="none" w:sz="0" w:space="0" w:color="auto"/>
            <w:left w:val="none" w:sz="0" w:space="0" w:color="auto"/>
            <w:bottom w:val="none" w:sz="0" w:space="0" w:color="auto"/>
            <w:right w:val="none" w:sz="0" w:space="0" w:color="auto"/>
          </w:divBdr>
        </w:div>
        <w:div w:id="920986868">
          <w:marLeft w:val="640"/>
          <w:marRight w:val="0"/>
          <w:marTop w:val="0"/>
          <w:marBottom w:val="0"/>
          <w:divBdr>
            <w:top w:val="none" w:sz="0" w:space="0" w:color="auto"/>
            <w:left w:val="none" w:sz="0" w:space="0" w:color="auto"/>
            <w:bottom w:val="none" w:sz="0" w:space="0" w:color="auto"/>
            <w:right w:val="none" w:sz="0" w:space="0" w:color="auto"/>
          </w:divBdr>
        </w:div>
        <w:div w:id="1203831513">
          <w:marLeft w:val="640"/>
          <w:marRight w:val="0"/>
          <w:marTop w:val="0"/>
          <w:marBottom w:val="0"/>
          <w:divBdr>
            <w:top w:val="none" w:sz="0" w:space="0" w:color="auto"/>
            <w:left w:val="none" w:sz="0" w:space="0" w:color="auto"/>
            <w:bottom w:val="none" w:sz="0" w:space="0" w:color="auto"/>
            <w:right w:val="none" w:sz="0" w:space="0" w:color="auto"/>
          </w:divBdr>
        </w:div>
        <w:div w:id="1165776689">
          <w:marLeft w:val="640"/>
          <w:marRight w:val="0"/>
          <w:marTop w:val="0"/>
          <w:marBottom w:val="0"/>
          <w:divBdr>
            <w:top w:val="none" w:sz="0" w:space="0" w:color="auto"/>
            <w:left w:val="none" w:sz="0" w:space="0" w:color="auto"/>
            <w:bottom w:val="none" w:sz="0" w:space="0" w:color="auto"/>
            <w:right w:val="none" w:sz="0" w:space="0" w:color="auto"/>
          </w:divBdr>
        </w:div>
        <w:div w:id="242953218">
          <w:marLeft w:val="640"/>
          <w:marRight w:val="0"/>
          <w:marTop w:val="0"/>
          <w:marBottom w:val="0"/>
          <w:divBdr>
            <w:top w:val="none" w:sz="0" w:space="0" w:color="auto"/>
            <w:left w:val="none" w:sz="0" w:space="0" w:color="auto"/>
            <w:bottom w:val="none" w:sz="0" w:space="0" w:color="auto"/>
            <w:right w:val="none" w:sz="0" w:space="0" w:color="auto"/>
          </w:divBdr>
        </w:div>
        <w:div w:id="1545487483">
          <w:marLeft w:val="640"/>
          <w:marRight w:val="0"/>
          <w:marTop w:val="0"/>
          <w:marBottom w:val="0"/>
          <w:divBdr>
            <w:top w:val="none" w:sz="0" w:space="0" w:color="auto"/>
            <w:left w:val="none" w:sz="0" w:space="0" w:color="auto"/>
            <w:bottom w:val="none" w:sz="0" w:space="0" w:color="auto"/>
            <w:right w:val="none" w:sz="0" w:space="0" w:color="auto"/>
          </w:divBdr>
        </w:div>
        <w:div w:id="940064351">
          <w:marLeft w:val="640"/>
          <w:marRight w:val="0"/>
          <w:marTop w:val="0"/>
          <w:marBottom w:val="0"/>
          <w:divBdr>
            <w:top w:val="none" w:sz="0" w:space="0" w:color="auto"/>
            <w:left w:val="none" w:sz="0" w:space="0" w:color="auto"/>
            <w:bottom w:val="none" w:sz="0" w:space="0" w:color="auto"/>
            <w:right w:val="none" w:sz="0" w:space="0" w:color="auto"/>
          </w:divBdr>
        </w:div>
        <w:div w:id="1307512548">
          <w:marLeft w:val="640"/>
          <w:marRight w:val="0"/>
          <w:marTop w:val="0"/>
          <w:marBottom w:val="0"/>
          <w:divBdr>
            <w:top w:val="none" w:sz="0" w:space="0" w:color="auto"/>
            <w:left w:val="none" w:sz="0" w:space="0" w:color="auto"/>
            <w:bottom w:val="none" w:sz="0" w:space="0" w:color="auto"/>
            <w:right w:val="none" w:sz="0" w:space="0" w:color="auto"/>
          </w:divBdr>
        </w:div>
        <w:div w:id="1094088267">
          <w:marLeft w:val="640"/>
          <w:marRight w:val="0"/>
          <w:marTop w:val="0"/>
          <w:marBottom w:val="0"/>
          <w:divBdr>
            <w:top w:val="none" w:sz="0" w:space="0" w:color="auto"/>
            <w:left w:val="none" w:sz="0" w:space="0" w:color="auto"/>
            <w:bottom w:val="none" w:sz="0" w:space="0" w:color="auto"/>
            <w:right w:val="none" w:sz="0" w:space="0" w:color="auto"/>
          </w:divBdr>
        </w:div>
        <w:div w:id="1470825718">
          <w:marLeft w:val="640"/>
          <w:marRight w:val="0"/>
          <w:marTop w:val="0"/>
          <w:marBottom w:val="0"/>
          <w:divBdr>
            <w:top w:val="none" w:sz="0" w:space="0" w:color="auto"/>
            <w:left w:val="none" w:sz="0" w:space="0" w:color="auto"/>
            <w:bottom w:val="none" w:sz="0" w:space="0" w:color="auto"/>
            <w:right w:val="none" w:sz="0" w:space="0" w:color="auto"/>
          </w:divBdr>
        </w:div>
        <w:div w:id="1628899769">
          <w:marLeft w:val="640"/>
          <w:marRight w:val="0"/>
          <w:marTop w:val="0"/>
          <w:marBottom w:val="0"/>
          <w:divBdr>
            <w:top w:val="none" w:sz="0" w:space="0" w:color="auto"/>
            <w:left w:val="none" w:sz="0" w:space="0" w:color="auto"/>
            <w:bottom w:val="none" w:sz="0" w:space="0" w:color="auto"/>
            <w:right w:val="none" w:sz="0" w:space="0" w:color="auto"/>
          </w:divBdr>
        </w:div>
        <w:div w:id="2105030517">
          <w:marLeft w:val="640"/>
          <w:marRight w:val="0"/>
          <w:marTop w:val="0"/>
          <w:marBottom w:val="0"/>
          <w:divBdr>
            <w:top w:val="none" w:sz="0" w:space="0" w:color="auto"/>
            <w:left w:val="none" w:sz="0" w:space="0" w:color="auto"/>
            <w:bottom w:val="none" w:sz="0" w:space="0" w:color="auto"/>
            <w:right w:val="none" w:sz="0" w:space="0" w:color="auto"/>
          </w:divBdr>
        </w:div>
        <w:div w:id="324364546">
          <w:marLeft w:val="640"/>
          <w:marRight w:val="0"/>
          <w:marTop w:val="0"/>
          <w:marBottom w:val="0"/>
          <w:divBdr>
            <w:top w:val="none" w:sz="0" w:space="0" w:color="auto"/>
            <w:left w:val="none" w:sz="0" w:space="0" w:color="auto"/>
            <w:bottom w:val="none" w:sz="0" w:space="0" w:color="auto"/>
            <w:right w:val="none" w:sz="0" w:space="0" w:color="auto"/>
          </w:divBdr>
        </w:div>
        <w:div w:id="217129076">
          <w:marLeft w:val="640"/>
          <w:marRight w:val="0"/>
          <w:marTop w:val="0"/>
          <w:marBottom w:val="0"/>
          <w:divBdr>
            <w:top w:val="none" w:sz="0" w:space="0" w:color="auto"/>
            <w:left w:val="none" w:sz="0" w:space="0" w:color="auto"/>
            <w:bottom w:val="none" w:sz="0" w:space="0" w:color="auto"/>
            <w:right w:val="none" w:sz="0" w:space="0" w:color="auto"/>
          </w:divBdr>
        </w:div>
        <w:div w:id="385379651">
          <w:marLeft w:val="640"/>
          <w:marRight w:val="0"/>
          <w:marTop w:val="0"/>
          <w:marBottom w:val="0"/>
          <w:divBdr>
            <w:top w:val="none" w:sz="0" w:space="0" w:color="auto"/>
            <w:left w:val="none" w:sz="0" w:space="0" w:color="auto"/>
            <w:bottom w:val="none" w:sz="0" w:space="0" w:color="auto"/>
            <w:right w:val="none" w:sz="0" w:space="0" w:color="auto"/>
          </w:divBdr>
        </w:div>
        <w:div w:id="1193765580">
          <w:marLeft w:val="640"/>
          <w:marRight w:val="0"/>
          <w:marTop w:val="0"/>
          <w:marBottom w:val="0"/>
          <w:divBdr>
            <w:top w:val="none" w:sz="0" w:space="0" w:color="auto"/>
            <w:left w:val="none" w:sz="0" w:space="0" w:color="auto"/>
            <w:bottom w:val="none" w:sz="0" w:space="0" w:color="auto"/>
            <w:right w:val="none" w:sz="0" w:space="0" w:color="auto"/>
          </w:divBdr>
        </w:div>
      </w:divsChild>
    </w:div>
    <w:div w:id="772936359">
      <w:bodyDiv w:val="1"/>
      <w:marLeft w:val="0"/>
      <w:marRight w:val="0"/>
      <w:marTop w:val="0"/>
      <w:marBottom w:val="0"/>
      <w:divBdr>
        <w:top w:val="none" w:sz="0" w:space="0" w:color="auto"/>
        <w:left w:val="none" w:sz="0" w:space="0" w:color="auto"/>
        <w:bottom w:val="none" w:sz="0" w:space="0" w:color="auto"/>
        <w:right w:val="none" w:sz="0" w:space="0" w:color="auto"/>
      </w:divBdr>
      <w:divsChild>
        <w:div w:id="22946323">
          <w:marLeft w:val="640"/>
          <w:marRight w:val="0"/>
          <w:marTop w:val="0"/>
          <w:marBottom w:val="0"/>
          <w:divBdr>
            <w:top w:val="none" w:sz="0" w:space="0" w:color="auto"/>
            <w:left w:val="none" w:sz="0" w:space="0" w:color="auto"/>
            <w:bottom w:val="none" w:sz="0" w:space="0" w:color="auto"/>
            <w:right w:val="none" w:sz="0" w:space="0" w:color="auto"/>
          </w:divBdr>
        </w:div>
        <w:div w:id="100925518">
          <w:marLeft w:val="640"/>
          <w:marRight w:val="0"/>
          <w:marTop w:val="0"/>
          <w:marBottom w:val="0"/>
          <w:divBdr>
            <w:top w:val="none" w:sz="0" w:space="0" w:color="auto"/>
            <w:left w:val="none" w:sz="0" w:space="0" w:color="auto"/>
            <w:bottom w:val="none" w:sz="0" w:space="0" w:color="auto"/>
            <w:right w:val="none" w:sz="0" w:space="0" w:color="auto"/>
          </w:divBdr>
        </w:div>
        <w:div w:id="169610192">
          <w:marLeft w:val="640"/>
          <w:marRight w:val="0"/>
          <w:marTop w:val="0"/>
          <w:marBottom w:val="0"/>
          <w:divBdr>
            <w:top w:val="none" w:sz="0" w:space="0" w:color="auto"/>
            <w:left w:val="none" w:sz="0" w:space="0" w:color="auto"/>
            <w:bottom w:val="none" w:sz="0" w:space="0" w:color="auto"/>
            <w:right w:val="none" w:sz="0" w:space="0" w:color="auto"/>
          </w:divBdr>
        </w:div>
        <w:div w:id="172453768">
          <w:marLeft w:val="640"/>
          <w:marRight w:val="0"/>
          <w:marTop w:val="0"/>
          <w:marBottom w:val="0"/>
          <w:divBdr>
            <w:top w:val="none" w:sz="0" w:space="0" w:color="auto"/>
            <w:left w:val="none" w:sz="0" w:space="0" w:color="auto"/>
            <w:bottom w:val="none" w:sz="0" w:space="0" w:color="auto"/>
            <w:right w:val="none" w:sz="0" w:space="0" w:color="auto"/>
          </w:divBdr>
        </w:div>
        <w:div w:id="196092377">
          <w:marLeft w:val="640"/>
          <w:marRight w:val="0"/>
          <w:marTop w:val="0"/>
          <w:marBottom w:val="0"/>
          <w:divBdr>
            <w:top w:val="none" w:sz="0" w:space="0" w:color="auto"/>
            <w:left w:val="none" w:sz="0" w:space="0" w:color="auto"/>
            <w:bottom w:val="none" w:sz="0" w:space="0" w:color="auto"/>
            <w:right w:val="none" w:sz="0" w:space="0" w:color="auto"/>
          </w:divBdr>
        </w:div>
        <w:div w:id="254631992">
          <w:marLeft w:val="640"/>
          <w:marRight w:val="0"/>
          <w:marTop w:val="0"/>
          <w:marBottom w:val="0"/>
          <w:divBdr>
            <w:top w:val="none" w:sz="0" w:space="0" w:color="auto"/>
            <w:left w:val="none" w:sz="0" w:space="0" w:color="auto"/>
            <w:bottom w:val="none" w:sz="0" w:space="0" w:color="auto"/>
            <w:right w:val="none" w:sz="0" w:space="0" w:color="auto"/>
          </w:divBdr>
        </w:div>
        <w:div w:id="263463390">
          <w:marLeft w:val="640"/>
          <w:marRight w:val="0"/>
          <w:marTop w:val="0"/>
          <w:marBottom w:val="0"/>
          <w:divBdr>
            <w:top w:val="none" w:sz="0" w:space="0" w:color="auto"/>
            <w:left w:val="none" w:sz="0" w:space="0" w:color="auto"/>
            <w:bottom w:val="none" w:sz="0" w:space="0" w:color="auto"/>
            <w:right w:val="none" w:sz="0" w:space="0" w:color="auto"/>
          </w:divBdr>
        </w:div>
        <w:div w:id="347218565">
          <w:marLeft w:val="640"/>
          <w:marRight w:val="0"/>
          <w:marTop w:val="0"/>
          <w:marBottom w:val="0"/>
          <w:divBdr>
            <w:top w:val="none" w:sz="0" w:space="0" w:color="auto"/>
            <w:left w:val="none" w:sz="0" w:space="0" w:color="auto"/>
            <w:bottom w:val="none" w:sz="0" w:space="0" w:color="auto"/>
            <w:right w:val="none" w:sz="0" w:space="0" w:color="auto"/>
          </w:divBdr>
        </w:div>
        <w:div w:id="353848467">
          <w:marLeft w:val="640"/>
          <w:marRight w:val="0"/>
          <w:marTop w:val="0"/>
          <w:marBottom w:val="0"/>
          <w:divBdr>
            <w:top w:val="none" w:sz="0" w:space="0" w:color="auto"/>
            <w:left w:val="none" w:sz="0" w:space="0" w:color="auto"/>
            <w:bottom w:val="none" w:sz="0" w:space="0" w:color="auto"/>
            <w:right w:val="none" w:sz="0" w:space="0" w:color="auto"/>
          </w:divBdr>
        </w:div>
        <w:div w:id="353925113">
          <w:marLeft w:val="640"/>
          <w:marRight w:val="0"/>
          <w:marTop w:val="0"/>
          <w:marBottom w:val="0"/>
          <w:divBdr>
            <w:top w:val="none" w:sz="0" w:space="0" w:color="auto"/>
            <w:left w:val="none" w:sz="0" w:space="0" w:color="auto"/>
            <w:bottom w:val="none" w:sz="0" w:space="0" w:color="auto"/>
            <w:right w:val="none" w:sz="0" w:space="0" w:color="auto"/>
          </w:divBdr>
        </w:div>
        <w:div w:id="362562563">
          <w:marLeft w:val="640"/>
          <w:marRight w:val="0"/>
          <w:marTop w:val="0"/>
          <w:marBottom w:val="0"/>
          <w:divBdr>
            <w:top w:val="none" w:sz="0" w:space="0" w:color="auto"/>
            <w:left w:val="none" w:sz="0" w:space="0" w:color="auto"/>
            <w:bottom w:val="none" w:sz="0" w:space="0" w:color="auto"/>
            <w:right w:val="none" w:sz="0" w:space="0" w:color="auto"/>
          </w:divBdr>
        </w:div>
        <w:div w:id="382025586">
          <w:marLeft w:val="640"/>
          <w:marRight w:val="0"/>
          <w:marTop w:val="0"/>
          <w:marBottom w:val="0"/>
          <w:divBdr>
            <w:top w:val="none" w:sz="0" w:space="0" w:color="auto"/>
            <w:left w:val="none" w:sz="0" w:space="0" w:color="auto"/>
            <w:bottom w:val="none" w:sz="0" w:space="0" w:color="auto"/>
            <w:right w:val="none" w:sz="0" w:space="0" w:color="auto"/>
          </w:divBdr>
        </w:div>
        <w:div w:id="389812298">
          <w:marLeft w:val="640"/>
          <w:marRight w:val="0"/>
          <w:marTop w:val="0"/>
          <w:marBottom w:val="0"/>
          <w:divBdr>
            <w:top w:val="none" w:sz="0" w:space="0" w:color="auto"/>
            <w:left w:val="none" w:sz="0" w:space="0" w:color="auto"/>
            <w:bottom w:val="none" w:sz="0" w:space="0" w:color="auto"/>
            <w:right w:val="none" w:sz="0" w:space="0" w:color="auto"/>
          </w:divBdr>
        </w:div>
        <w:div w:id="396363760">
          <w:marLeft w:val="640"/>
          <w:marRight w:val="0"/>
          <w:marTop w:val="0"/>
          <w:marBottom w:val="0"/>
          <w:divBdr>
            <w:top w:val="none" w:sz="0" w:space="0" w:color="auto"/>
            <w:left w:val="none" w:sz="0" w:space="0" w:color="auto"/>
            <w:bottom w:val="none" w:sz="0" w:space="0" w:color="auto"/>
            <w:right w:val="none" w:sz="0" w:space="0" w:color="auto"/>
          </w:divBdr>
        </w:div>
        <w:div w:id="401828612">
          <w:marLeft w:val="640"/>
          <w:marRight w:val="0"/>
          <w:marTop w:val="0"/>
          <w:marBottom w:val="0"/>
          <w:divBdr>
            <w:top w:val="none" w:sz="0" w:space="0" w:color="auto"/>
            <w:left w:val="none" w:sz="0" w:space="0" w:color="auto"/>
            <w:bottom w:val="none" w:sz="0" w:space="0" w:color="auto"/>
            <w:right w:val="none" w:sz="0" w:space="0" w:color="auto"/>
          </w:divBdr>
        </w:div>
        <w:div w:id="419371839">
          <w:marLeft w:val="640"/>
          <w:marRight w:val="0"/>
          <w:marTop w:val="0"/>
          <w:marBottom w:val="0"/>
          <w:divBdr>
            <w:top w:val="none" w:sz="0" w:space="0" w:color="auto"/>
            <w:left w:val="none" w:sz="0" w:space="0" w:color="auto"/>
            <w:bottom w:val="none" w:sz="0" w:space="0" w:color="auto"/>
            <w:right w:val="none" w:sz="0" w:space="0" w:color="auto"/>
          </w:divBdr>
        </w:div>
        <w:div w:id="448931766">
          <w:marLeft w:val="640"/>
          <w:marRight w:val="0"/>
          <w:marTop w:val="0"/>
          <w:marBottom w:val="0"/>
          <w:divBdr>
            <w:top w:val="none" w:sz="0" w:space="0" w:color="auto"/>
            <w:left w:val="none" w:sz="0" w:space="0" w:color="auto"/>
            <w:bottom w:val="none" w:sz="0" w:space="0" w:color="auto"/>
            <w:right w:val="none" w:sz="0" w:space="0" w:color="auto"/>
          </w:divBdr>
        </w:div>
        <w:div w:id="469709487">
          <w:marLeft w:val="640"/>
          <w:marRight w:val="0"/>
          <w:marTop w:val="0"/>
          <w:marBottom w:val="0"/>
          <w:divBdr>
            <w:top w:val="none" w:sz="0" w:space="0" w:color="auto"/>
            <w:left w:val="none" w:sz="0" w:space="0" w:color="auto"/>
            <w:bottom w:val="none" w:sz="0" w:space="0" w:color="auto"/>
            <w:right w:val="none" w:sz="0" w:space="0" w:color="auto"/>
          </w:divBdr>
        </w:div>
        <w:div w:id="480511590">
          <w:marLeft w:val="640"/>
          <w:marRight w:val="0"/>
          <w:marTop w:val="0"/>
          <w:marBottom w:val="0"/>
          <w:divBdr>
            <w:top w:val="none" w:sz="0" w:space="0" w:color="auto"/>
            <w:left w:val="none" w:sz="0" w:space="0" w:color="auto"/>
            <w:bottom w:val="none" w:sz="0" w:space="0" w:color="auto"/>
            <w:right w:val="none" w:sz="0" w:space="0" w:color="auto"/>
          </w:divBdr>
        </w:div>
        <w:div w:id="538275833">
          <w:marLeft w:val="640"/>
          <w:marRight w:val="0"/>
          <w:marTop w:val="0"/>
          <w:marBottom w:val="0"/>
          <w:divBdr>
            <w:top w:val="none" w:sz="0" w:space="0" w:color="auto"/>
            <w:left w:val="none" w:sz="0" w:space="0" w:color="auto"/>
            <w:bottom w:val="none" w:sz="0" w:space="0" w:color="auto"/>
            <w:right w:val="none" w:sz="0" w:space="0" w:color="auto"/>
          </w:divBdr>
        </w:div>
        <w:div w:id="556818618">
          <w:marLeft w:val="640"/>
          <w:marRight w:val="0"/>
          <w:marTop w:val="0"/>
          <w:marBottom w:val="0"/>
          <w:divBdr>
            <w:top w:val="none" w:sz="0" w:space="0" w:color="auto"/>
            <w:left w:val="none" w:sz="0" w:space="0" w:color="auto"/>
            <w:bottom w:val="none" w:sz="0" w:space="0" w:color="auto"/>
            <w:right w:val="none" w:sz="0" w:space="0" w:color="auto"/>
          </w:divBdr>
        </w:div>
        <w:div w:id="571891810">
          <w:marLeft w:val="640"/>
          <w:marRight w:val="0"/>
          <w:marTop w:val="0"/>
          <w:marBottom w:val="0"/>
          <w:divBdr>
            <w:top w:val="none" w:sz="0" w:space="0" w:color="auto"/>
            <w:left w:val="none" w:sz="0" w:space="0" w:color="auto"/>
            <w:bottom w:val="none" w:sz="0" w:space="0" w:color="auto"/>
            <w:right w:val="none" w:sz="0" w:space="0" w:color="auto"/>
          </w:divBdr>
        </w:div>
        <w:div w:id="572009957">
          <w:marLeft w:val="640"/>
          <w:marRight w:val="0"/>
          <w:marTop w:val="0"/>
          <w:marBottom w:val="0"/>
          <w:divBdr>
            <w:top w:val="none" w:sz="0" w:space="0" w:color="auto"/>
            <w:left w:val="none" w:sz="0" w:space="0" w:color="auto"/>
            <w:bottom w:val="none" w:sz="0" w:space="0" w:color="auto"/>
            <w:right w:val="none" w:sz="0" w:space="0" w:color="auto"/>
          </w:divBdr>
        </w:div>
        <w:div w:id="714893816">
          <w:marLeft w:val="640"/>
          <w:marRight w:val="0"/>
          <w:marTop w:val="0"/>
          <w:marBottom w:val="0"/>
          <w:divBdr>
            <w:top w:val="none" w:sz="0" w:space="0" w:color="auto"/>
            <w:left w:val="none" w:sz="0" w:space="0" w:color="auto"/>
            <w:bottom w:val="none" w:sz="0" w:space="0" w:color="auto"/>
            <w:right w:val="none" w:sz="0" w:space="0" w:color="auto"/>
          </w:divBdr>
        </w:div>
        <w:div w:id="787238814">
          <w:marLeft w:val="640"/>
          <w:marRight w:val="0"/>
          <w:marTop w:val="0"/>
          <w:marBottom w:val="0"/>
          <w:divBdr>
            <w:top w:val="none" w:sz="0" w:space="0" w:color="auto"/>
            <w:left w:val="none" w:sz="0" w:space="0" w:color="auto"/>
            <w:bottom w:val="none" w:sz="0" w:space="0" w:color="auto"/>
            <w:right w:val="none" w:sz="0" w:space="0" w:color="auto"/>
          </w:divBdr>
        </w:div>
        <w:div w:id="816410905">
          <w:marLeft w:val="640"/>
          <w:marRight w:val="0"/>
          <w:marTop w:val="0"/>
          <w:marBottom w:val="0"/>
          <w:divBdr>
            <w:top w:val="none" w:sz="0" w:space="0" w:color="auto"/>
            <w:left w:val="none" w:sz="0" w:space="0" w:color="auto"/>
            <w:bottom w:val="none" w:sz="0" w:space="0" w:color="auto"/>
            <w:right w:val="none" w:sz="0" w:space="0" w:color="auto"/>
          </w:divBdr>
        </w:div>
        <w:div w:id="816412157">
          <w:marLeft w:val="640"/>
          <w:marRight w:val="0"/>
          <w:marTop w:val="0"/>
          <w:marBottom w:val="0"/>
          <w:divBdr>
            <w:top w:val="none" w:sz="0" w:space="0" w:color="auto"/>
            <w:left w:val="none" w:sz="0" w:space="0" w:color="auto"/>
            <w:bottom w:val="none" w:sz="0" w:space="0" w:color="auto"/>
            <w:right w:val="none" w:sz="0" w:space="0" w:color="auto"/>
          </w:divBdr>
        </w:div>
        <w:div w:id="879048680">
          <w:marLeft w:val="640"/>
          <w:marRight w:val="0"/>
          <w:marTop w:val="0"/>
          <w:marBottom w:val="0"/>
          <w:divBdr>
            <w:top w:val="none" w:sz="0" w:space="0" w:color="auto"/>
            <w:left w:val="none" w:sz="0" w:space="0" w:color="auto"/>
            <w:bottom w:val="none" w:sz="0" w:space="0" w:color="auto"/>
            <w:right w:val="none" w:sz="0" w:space="0" w:color="auto"/>
          </w:divBdr>
        </w:div>
        <w:div w:id="921333286">
          <w:marLeft w:val="640"/>
          <w:marRight w:val="0"/>
          <w:marTop w:val="0"/>
          <w:marBottom w:val="0"/>
          <w:divBdr>
            <w:top w:val="none" w:sz="0" w:space="0" w:color="auto"/>
            <w:left w:val="none" w:sz="0" w:space="0" w:color="auto"/>
            <w:bottom w:val="none" w:sz="0" w:space="0" w:color="auto"/>
            <w:right w:val="none" w:sz="0" w:space="0" w:color="auto"/>
          </w:divBdr>
        </w:div>
        <w:div w:id="961228678">
          <w:marLeft w:val="640"/>
          <w:marRight w:val="0"/>
          <w:marTop w:val="0"/>
          <w:marBottom w:val="0"/>
          <w:divBdr>
            <w:top w:val="none" w:sz="0" w:space="0" w:color="auto"/>
            <w:left w:val="none" w:sz="0" w:space="0" w:color="auto"/>
            <w:bottom w:val="none" w:sz="0" w:space="0" w:color="auto"/>
            <w:right w:val="none" w:sz="0" w:space="0" w:color="auto"/>
          </w:divBdr>
        </w:div>
        <w:div w:id="1014764982">
          <w:marLeft w:val="640"/>
          <w:marRight w:val="0"/>
          <w:marTop w:val="0"/>
          <w:marBottom w:val="0"/>
          <w:divBdr>
            <w:top w:val="none" w:sz="0" w:space="0" w:color="auto"/>
            <w:left w:val="none" w:sz="0" w:space="0" w:color="auto"/>
            <w:bottom w:val="none" w:sz="0" w:space="0" w:color="auto"/>
            <w:right w:val="none" w:sz="0" w:space="0" w:color="auto"/>
          </w:divBdr>
        </w:div>
        <w:div w:id="1048650269">
          <w:marLeft w:val="640"/>
          <w:marRight w:val="0"/>
          <w:marTop w:val="0"/>
          <w:marBottom w:val="0"/>
          <w:divBdr>
            <w:top w:val="none" w:sz="0" w:space="0" w:color="auto"/>
            <w:left w:val="none" w:sz="0" w:space="0" w:color="auto"/>
            <w:bottom w:val="none" w:sz="0" w:space="0" w:color="auto"/>
            <w:right w:val="none" w:sz="0" w:space="0" w:color="auto"/>
          </w:divBdr>
        </w:div>
        <w:div w:id="1102148619">
          <w:marLeft w:val="640"/>
          <w:marRight w:val="0"/>
          <w:marTop w:val="0"/>
          <w:marBottom w:val="0"/>
          <w:divBdr>
            <w:top w:val="none" w:sz="0" w:space="0" w:color="auto"/>
            <w:left w:val="none" w:sz="0" w:space="0" w:color="auto"/>
            <w:bottom w:val="none" w:sz="0" w:space="0" w:color="auto"/>
            <w:right w:val="none" w:sz="0" w:space="0" w:color="auto"/>
          </w:divBdr>
        </w:div>
        <w:div w:id="1110391140">
          <w:marLeft w:val="640"/>
          <w:marRight w:val="0"/>
          <w:marTop w:val="0"/>
          <w:marBottom w:val="0"/>
          <w:divBdr>
            <w:top w:val="none" w:sz="0" w:space="0" w:color="auto"/>
            <w:left w:val="none" w:sz="0" w:space="0" w:color="auto"/>
            <w:bottom w:val="none" w:sz="0" w:space="0" w:color="auto"/>
            <w:right w:val="none" w:sz="0" w:space="0" w:color="auto"/>
          </w:divBdr>
        </w:div>
        <w:div w:id="1128358935">
          <w:marLeft w:val="640"/>
          <w:marRight w:val="0"/>
          <w:marTop w:val="0"/>
          <w:marBottom w:val="0"/>
          <w:divBdr>
            <w:top w:val="none" w:sz="0" w:space="0" w:color="auto"/>
            <w:left w:val="none" w:sz="0" w:space="0" w:color="auto"/>
            <w:bottom w:val="none" w:sz="0" w:space="0" w:color="auto"/>
            <w:right w:val="none" w:sz="0" w:space="0" w:color="auto"/>
          </w:divBdr>
        </w:div>
        <w:div w:id="1129084444">
          <w:marLeft w:val="640"/>
          <w:marRight w:val="0"/>
          <w:marTop w:val="0"/>
          <w:marBottom w:val="0"/>
          <w:divBdr>
            <w:top w:val="none" w:sz="0" w:space="0" w:color="auto"/>
            <w:left w:val="none" w:sz="0" w:space="0" w:color="auto"/>
            <w:bottom w:val="none" w:sz="0" w:space="0" w:color="auto"/>
            <w:right w:val="none" w:sz="0" w:space="0" w:color="auto"/>
          </w:divBdr>
        </w:div>
        <w:div w:id="1149904162">
          <w:marLeft w:val="640"/>
          <w:marRight w:val="0"/>
          <w:marTop w:val="0"/>
          <w:marBottom w:val="0"/>
          <w:divBdr>
            <w:top w:val="none" w:sz="0" w:space="0" w:color="auto"/>
            <w:left w:val="none" w:sz="0" w:space="0" w:color="auto"/>
            <w:bottom w:val="none" w:sz="0" w:space="0" w:color="auto"/>
            <w:right w:val="none" w:sz="0" w:space="0" w:color="auto"/>
          </w:divBdr>
        </w:div>
        <w:div w:id="1150175197">
          <w:marLeft w:val="640"/>
          <w:marRight w:val="0"/>
          <w:marTop w:val="0"/>
          <w:marBottom w:val="0"/>
          <w:divBdr>
            <w:top w:val="none" w:sz="0" w:space="0" w:color="auto"/>
            <w:left w:val="none" w:sz="0" w:space="0" w:color="auto"/>
            <w:bottom w:val="none" w:sz="0" w:space="0" w:color="auto"/>
            <w:right w:val="none" w:sz="0" w:space="0" w:color="auto"/>
          </w:divBdr>
        </w:div>
        <w:div w:id="1161459895">
          <w:marLeft w:val="640"/>
          <w:marRight w:val="0"/>
          <w:marTop w:val="0"/>
          <w:marBottom w:val="0"/>
          <w:divBdr>
            <w:top w:val="none" w:sz="0" w:space="0" w:color="auto"/>
            <w:left w:val="none" w:sz="0" w:space="0" w:color="auto"/>
            <w:bottom w:val="none" w:sz="0" w:space="0" w:color="auto"/>
            <w:right w:val="none" w:sz="0" w:space="0" w:color="auto"/>
          </w:divBdr>
        </w:div>
        <w:div w:id="1169714846">
          <w:marLeft w:val="640"/>
          <w:marRight w:val="0"/>
          <w:marTop w:val="0"/>
          <w:marBottom w:val="0"/>
          <w:divBdr>
            <w:top w:val="none" w:sz="0" w:space="0" w:color="auto"/>
            <w:left w:val="none" w:sz="0" w:space="0" w:color="auto"/>
            <w:bottom w:val="none" w:sz="0" w:space="0" w:color="auto"/>
            <w:right w:val="none" w:sz="0" w:space="0" w:color="auto"/>
          </w:divBdr>
        </w:div>
        <w:div w:id="1180385749">
          <w:marLeft w:val="640"/>
          <w:marRight w:val="0"/>
          <w:marTop w:val="0"/>
          <w:marBottom w:val="0"/>
          <w:divBdr>
            <w:top w:val="none" w:sz="0" w:space="0" w:color="auto"/>
            <w:left w:val="none" w:sz="0" w:space="0" w:color="auto"/>
            <w:bottom w:val="none" w:sz="0" w:space="0" w:color="auto"/>
            <w:right w:val="none" w:sz="0" w:space="0" w:color="auto"/>
          </w:divBdr>
        </w:div>
        <w:div w:id="1184707288">
          <w:marLeft w:val="640"/>
          <w:marRight w:val="0"/>
          <w:marTop w:val="0"/>
          <w:marBottom w:val="0"/>
          <w:divBdr>
            <w:top w:val="none" w:sz="0" w:space="0" w:color="auto"/>
            <w:left w:val="none" w:sz="0" w:space="0" w:color="auto"/>
            <w:bottom w:val="none" w:sz="0" w:space="0" w:color="auto"/>
            <w:right w:val="none" w:sz="0" w:space="0" w:color="auto"/>
          </w:divBdr>
        </w:div>
        <w:div w:id="1189837216">
          <w:marLeft w:val="640"/>
          <w:marRight w:val="0"/>
          <w:marTop w:val="0"/>
          <w:marBottom w:val="0"/>
          <w:divBdr>
            <w:top w:val="none" w:sz="0" w:space="0" w:color="auto"/>
            <w:left w:val="none" w:sz="0" w:space="0" w:color="auto"/>
            <w:bottom w:val="none" w:sz="0" w:space="0" w:color="auto"/>
            <w:right w:val="none" w:sz="0" w:space="0" w:color="auto"/>
          </w:divBdr>
        </w:div>
        <w:div w:id="1199850581">
          <w:marLeft w:val="640"/>
          <w:marRight w:val="0"/>
          <w:marTop w:val="0"/>
          <w:marBottom w:val="0"/>
          <w:divBdr>
            <w:top w:val="none" w:sz="0" w:space="0" w:color="auto"/>
            <w:left w:val="none" w:sz="0" w:space="0" w:color="auto"/>
            <w:bottom w:val="none" w:sz="0" w:space="0" w:color="auto"/>
            <w:right w:val="none" w:sz="0" w:space="0" w:color="auto"/>
          </w:divBdr>
        </w:div>
        <w:div w:id="1230504118">
          <w:marLeft w:val="640"/>
          <w:marRight w:val="0"/>
          <w:marTop w:val="0"/>
          <w:marBottom w:val="0"/>
          <w:divBdr>
            <w:top w:val="none" w:sz="0" w:space="0" w:color="auto"/>
            <w:left w:val="none" w:sz="0" w:space="0" w:color="auto"/>
            <w:bottom w:val="none" w:sz="0" w:space="0" w:color="auto"/>
            <w:right w:val="none" w:sz="0" w:space="0" w:color="auto"/>
          </w:divBdr>
        </w:div>
        <w:div w:id="1238594314">
          <w:marLeft w:val="640"/>
          <w:marRight w:val="0"/>
          <w:marTop w:val="0"/>
          <w:marBottom w:val="0"/>
          <w:divBdr>
            <w:top w:val="none" w:sz="0" w:space="0" w:color="auto"/>
            <w:left w:val="none" w:sz="0" w:space="0" w:color="auto"/>
            <w:bottom w:val="none" w:sz="0" w:space="0" w:color="auto"/>
            <w:right w:val="none" w:sz="0" w:space="0" w:color="auto"/>
          </w:divBdr>
        </w:div>
        <w:div w:id="1264533003">
          <w:marLeft w:val="640"/>
          <w:marRight w:val="0"/>
          <w:marTop w:val="0"/>
          <w:marBottom w:val="0"/>
          <w:divBdr>
            <w:top w:val="none" w:sz="0" w:space="0" w:color="auto"/>
            <w:left w:val="none" w:sz="0" w:space="0" w:color="auto"/>
            <w:bottom w:val="none" w:sz="0" w:space="0" w:color="auto"/>
            <w:right w:val="none" w:sz="0" w:space="0" w:color="auto"/>
          </w:divBdr>
        </w:div>
        <w:div w:id="1292902451">
          <w:marLeft w:val="640"/>
          <w:marRight w:val="0"/>
          <w:marTop w:val="0"/>
          <w:marBottom w:val="0"/>
          <w:divBdr>
            <w:top w:val="none" w:sz="0" w:space="0" w:color="auto"/>
            <w:left w:val="none" w:sz="0" w:space="0" w:color="auto"/>
            <w:bottom w:val="none" w:sz="0" w:space="0" w:color="auto"/>
            <w:right w:val="none" w:sz="0" w:space="0" w:color="auto"/>
          </w:divBdr>
        </w:div>
        <w:div w:id="1295477749">
          <w:marLeft w:val="640"/>
          <w:marRight w:val="0"/>
          <w:marTop w:val="0"/>
          <w:marBottom w:val="0"/>
          <w:divBdr>
            <w:top w:val="none" w:sz="0" w:space="0" w:color="auto"/>
            <w:left w:val="none" w:sz="0" w:space="0" w:color="auto"/>
            <w:bottom w:val="none" w:sz="0" w:space="0" w:color="auto"/>
            <w:right w:val="none" w:sz="0" w:space="0" w:color="auto"/>
          </w:divBdr>
        </w:div>
        <w:div w:id="1301613774">
          <w:marLeft w:val="640"/>
          <w:marRight w:val="0"/>
          <w:marTop w:val="0"/>
          <w:marBottom w:val="0"/>
          <w:divBdr>
            <w:top w:val="none" w:sz="0" w:space="0" w:color="auto"/>
            <w:left w:val="none" w:sz="0" w:space="0" w:color="auto"/>
            <w:bottom w:val="none" w:sz="0" w:space="0" w:color="auto"/>
            <w:right w:val="none" w:sz="0" w:space="0" w:color="auto"/>
          </w:divBdr>
        </w:div>
        <w:div w:id="1311983075">
          <w:marLeft w:val="640"/>
          <w:marRight w:val="0"/>
          <w:marTop w:val="0"/>
          <w:marBottom w:val="0"/>
          <w:divBdr>
            <w:top w:val="none" w:sz="0" w:space="0" w:color="auto"/>
            <w:left w:val="none" w:sz="0" w:space="0" w:color="auto"/>
            <w:bottom w:val="none" w:sz="0" w:space="0" w:color="auto"/>
            <w:right w:val="none" w:sz="0" w:space="0" w:color="auto"/>
          </w:divBdr>
        </w:div>
        <w:div w:id="1348403936">
          <w:marLeft w:val="640"/>
          <w:marRight w:val="0"/>
          <w:marTop w:val="0"/>
          <w:marBottom w:val="0"/>
          <w:divBdr>
            <w:top w:val="none" w:sz="0" w:space="0" w:color="auto"/>
            <w:left w:val="none" w:sz="0" w:space="0" w:color="auto"/>
            <w:bottom w:val="none" w:sz="0" w:space="0" w:color="auto"/>
            <w:right w:val="none" w:sz="0" w:space="0" w:color="auto"/>
          </w:divBdr>
        </w:div>
        <w:div w:id="1382316620">
          <w:marLeft w:val="640"/>
          <w:marRight w:val="0"/>
          <w:marTop w:val="0"/>
          <w:marBottom w:val="0"/>
          <w:divBdr>
            <w:top w:val="none" w:sz="0" w:space="0" w:color="auto"/>
            <w:left w:val="none" w:sz="0" w:space="0" w:color="auto"/>
            <w:bottom w:val="none" w:sz="0" w:space="0" w:color="auto"/>
            <w:right w:val="none" w:sz="0" w:space="0" w:color="auto"/>
          </w:divBdr>
        </w:div>
        <w:div w:id="1396389238">
          <w:marLeft w:val="640"/>
          <w:marRight w:val="0"/>
          <w:marTop w:val="0"/>
          <w:marBottom w:val="0"/>
          <w:divBdr>
            <w:top w:val="none" w:sz="0" w:space="0" w:color="auto"/>
            <w:left w:val="none" w:sz="0" w:space="0" w:color="auto"/>
            <w:bottom w:val="none" w:sz="0" w:space="0" w:color="auto"/>
            <w:right w:val="none" w:sz="0" w:space="0" w:color="auto"/>
          </w:divBdr>
        </w:div>
        <w:div w:id="1399399859">
          <w:marLeft w:val="640"/>
          <w:marRight w:val="0"/>
          <w:marTop w:val="0"/>
          <w:marBottom w:val="0"/>
          <w:divBdr>
            <w:top w:val="none" w:sz="0" w:space="0" w:color="auto"/>
            <w:left w:val="none" w:sz="0" w:space="0" w:color="auto"/>
            <w:bottom w:val="none" w:sz="0" w:space="0" w:color="auto"/>
            <w:right w:val="none" w:sz="0" w:space="0" w:color="auto"/>
          </w:divBdr>
        </w:div>
        <w:div w:id="1400786865">
          <w:marLeft w:val="640"/>
          <w:marRight w:val="0"/>
          <w:marTop w:val="0"/>
          <w:marBottom w:val="0"/>
          <w:divBdr>
            <w:top w:val="none" w:sz="0" w:space="0" w:color="auto"/>
            <w:left w:val="none" w:sz="0" w:space="0" w:color="auto"/>
            <w:bottom w:val="none" w:sz="0" w:space="0" w:color="auto"/>
            <w:right w:val="none" w:sz="0" w:space="0" w:color="auto"/>
          </w:divBdr>
        </w:div>
        <w:div w:id="1415278483">
          <w:marLeft w:val="640"/>
          <w:marRight w:val="0"/>
          <w:marTop w:val="0"/>
          <w:marBottom w:val="0"/>
          <w:divBdr>
            <w:top w:val="none" w:sz="0" w:space="0" w:color="auto"/>
            <w:left w:val="none" w:sz="0" w:space="0" w:color="auto"/>
            <w:bottom w:val="none" w:sz="0" w:space="0" w:color="auto"/>
            <w:right w:val="none" w:sz="0" w:space="0" w:color="auto"/>
          </w:divBdr>
        </w:div>
        <w:div w:id="1420255695">
          <w:marLeft w:val="640"/>
          <w:marRight w:val="0"/>
          <w:marTop w:val="0"/>
          <w:marBottom w:val="0"/>
          <w:divBdr>
            <w:top w:val="none" w:sz="0" w:space="0" w:color="auto"/>
            <w:left w:val="none" w:sz="0" w:space="0" w:color="auto"/>
            <w:bottom w:val="none" w:sz="0" w:space="0" w:color="auto"/>
            <w:right w:val="none" w:sz="0" w:space="0" w:color="auto"/>
          </w:divBdr>
        </w:div>
        <w:div w:id="1436708453">
          <w:marLeft w:val="640"/>
          <w:marRight w:val="0"/>
          <w:marTop w:val="0"/>
          <w:marBottom w:val="0"/>
          <w:divBdr>
            <w:top w:val="none" w:sz="0" w:space="0" w:color="auto"/>
            <w:left w:val="none" w:sz="0" w:space="0" w:color="auto"/>
            <w:bottom w:val="none" w:sz="0" w:space="0" w:color="auto"/>
            <w:right w:val="none" w:sz="0" w:space="0" w:color="auto"/>
          </w:divBdr>
        </w:div>
        <w:div w:id="1437673327">
          <w:marLeft w:val="640"/>
          <w:marRight w:val="0"/>
          <w:marTop w:val="0"/>
          <w:marBottom w:val="0"/>
          <w:divBdr>
            <w:top w:val="none" w:sz="0" w:space="0" w:color="auto"/>
            <w:left w:val="none" w:sz="0" w:space="0" w:color="auto"/>
            <w:bottom w:val="none" w:sz="0" w:space="0" w:color="auto"/>
            <w:right w:val="none" w:sz="0" w:space="0" w:color="auto"/>
          </w:divBdr>
        </w:div>
        <w:div w:id="1469934480">
          <w:marLeft w:val="640"/>
          <w:marRight w:val="0"/>
          <w:marTop w:val="0"/>
          <w:marBottom w:val="0"/>
          <w:divBdr>
            <w:top w:val="none" w:sz="0" w:space="0" w:color="auto"/>
            <w:left w:val="none" w:sz="0" w:space="0" w:color="auto"/>
            <w:bottom w:val="none" w:sz="0" w:space="0" w:color="auto"/>
            <w:right w:val="none" w:sz="0" w:space="0" w:color="auto"/>
          </w:divBdr>
        </w:div>
        <w:div w:id="1470786401">
          <w:marLeft w:val="640"/>
          <w:marRight w:val="0"/>
          <w:marTop w:val="0"/>
          <w:marBottom w:val="0"/>
          <w:divBdr>
            <w:top w:val="none" w:sz="0" w:space="0" w:color="auto"/>
            <w:left w:val="none" w:sz="0" w:space="0" w:color="auto"/>
            <w:bottom w:val="none" w:sz="0" w:space="0" w:color="auto"/>
            <w:right w:val="none" w:sz="0" w:space="0" w:color="auto"/>
          </w:divBdr>
        </w:div>
        <w:div w:id="1472551464">
          <w:marLeft w:val="640"/>
          <w:marRight w:val="0"/>
          <w:marTop w:val="0"/>
          <w:marBottom w:val="0"/>
          <w:divBdr>
            <w:top w:val="none" w:sz="0" w:space="0" w:color="auto"/>
            <w:left w:val="none" w:sz="0" w:space="0" w:color="auto"/>
            <w:bottom w:val="none" w:sz="0" w:space="0" w:color="auto"/>
            <w:right w:val="none" w:sz="0" w:space="0" w:color="auto"/>
          </w:divBdr>
        </w:div>
        <w:div w:id="1483623226">
          <w:marLeft w:val="640"/>
          <w:marRight w:val="0"/>
          <w:marTop w:val="0"/>
          <w:marBottom w:val="0"/>
          <w:divBdr>
            <w:top w:val="none" w:sz="0" w:space="0" w:color="auto"/>
            <w:left w:val="none" w:sz="0" w:space="0" w:color="auto"/>
            <w:bottom w:val="none" w:sz="0" w:space="0" w:color="auto"/>
            <w:right w:val="none" w:sz="0" w:space="0" w:color="auto"/>
          </w:divBdr>
        </w:div>
        <w:div w:id="1484928780">
          <w:marLeft w:val="640"/>
          <w:marRight w:val="0"/>
          <w:marTop w:val="0"/>
          <w:marBottom w:val="0"/>
          <w:divBdr>
            <w:top w:val="none" w:sz="0" w:space="0" w:color="auto"/>
            <w:left w:val="none" w:sz="0" w:space="0" w:color="auto"/>
            <w:bottom w:val="none" w:sz="0" w:space="0" w:color="auto"/>
            <w:right w:val="none" w:sz="0" w:space="0" w:color="auto"/>
          </w:divBdr>
        </w:div>
        <w:div w:id="1492600409">
          <w:marLeft w:val="640"/>
          <w:marRight w:val="0"/>
          <w:marTop w:val="0"/>
          <w:marBottom w:val="0"/>
          <w:divBdr>
            <w:top w:val="none" w:sz="0" w:space="0" w:color="auto"/>
            <w:left w:val="none" w:sz="0" w:space="0" w:color="auto"/>
            <w:bottom w:val="none" w:sz="0" w:space="0" w:color="auto"/>
            <w:right w:val="none" w:sz="0" w:space="0" w:color="auto"/>
          </w:divBdr>
        </w:div>
        <w:div w:id="1497067583">
          <w:marLeft w:val="640"/>
          <w:marRight w:val="0"/>
          <w:marTop w:val="0"/>
          <w:marBottom w:val="0"/>
          <w:divBdr>
            <w:top w:val="none" w:sz="0" w:space="0" w:color="auto"/>
            <w:left w:val="none" w:sz="0" w:space="0" w:color="auto"/>
            <w:bottom w:val="none" w:sz="0" w:space="0" w:color="auto"/>
            <w:right w:val="none" w:sz="0" w:space="0" w:color="auto"/>
          </w:divBdr>
        </w:div>
        <w:div w:id="1500269721">
          <w:marLeft w:val="640"/>
          <w:marRight w:val="0"/>
          <w:marTop w:val="0"/>
          <w:marBottom w:val="0"/>
          <w:divBdr>
            <w:top w:val="none" w:sz="0" w:space="0" w:color="auto"/>
            <w:left w:val="none" w:sz="0" w:space="0" w:color="auto"/>
            <w:bottom w:val="none" w:sz="0" w:space="0" w:color="auto"/>
            <w:right w:val="none" w:sz="0" w:space="0" w:color="auto"/>
          </w:divBdr>
        </w:div>
        <w:div w:id="1527139541">
          <w:marLeft w:val="640"/>
          <w:marRight w:val="0"/>
          <w:marTop w:val="0"/>
          <w:marBottom w:val="0"/>
          <w:divBdr>
            <w:top w:val="none" w:sz="0" w:space="0" w:color="auto"/>
            <w:left w:val="none" w:sz="0" w:space="0" w:color="auto"/>
            <w:bottom w:val="none" w:sz="0" w:space="0" w:color="auto"/>
            <w:right w:val="none" w:sz="0" w:space="0" w:color="auto"/>
          </w:divBdr>
        </w:div>
        <w:div w:id="1563177212">
          <w:marLeft w:val="640"/>
          <w:marRight w:val="0"/>
          <w:marTop w:val="0"/>
          <w:marBottom w:val="0"/>
          <w:divBdr>
            <w:top w:val="none" w:sz="0" w:space="0" w:color="auto"/>
            <w:left w:val="none" w:sz="0" w:space="0" w:color="auto"/>
            <w:bottom w:val="none" w:sz="0" w:space="0" w:color="auto"/>
            <w:right w:val="none" w:sz="0" w:space="0" w:color="auto"/>
          </w:divBdr>
        </w:div>
        <w:div w:id="1589773373">
          <w:marLeft w:val="640"/>
          <w:marRight w:val="0"/>
          <w:marTop w:val="0"/>
          <w:marBottom w:val="0"/>
          <w:divBdr>
            <w:top w:val="none" w:sz="0" w:space="0" w:color="auto"/>
            <w:left w:val="none" w:sz="0" w:space="0" w:color="auto"/>
            <w:bottom w:val="none" w:sz="0" w:space="0" w:color="auto"/>
            <w:right w:val="none" w:sz="0" w:space="0" w:color="auto"/>
          </w:divBdr>
        </w:div>
        <w:div w:id="1611430144">
          <w:marLeft w:val="640"/>
          <w:marRight w:val="0"/>
          <w:marTop w:val="0"/>
          <w:marBottom w:val="0"/>
          <w:divBdr>
            <w:top w:val="none" w:sz="0" w:space="0" w:color="auto"/>
            <w:left w:val="none" w:sz="0" w:space="0" w:color="auto"/>
            <w:bottom w:val="none" w:sz="0" w:space="0" w:color="auto"/>
            <w:right w:val="none" w:sz="0" w:space="0" w:color="auto"/>
          </w:divBdr>
        </w:div>
        <w:div w:id="1614166674">
          <w:marLeft w:val="640"/>
          <w:marRight w:val="0"/>
          <w:marTop w:val="0"/>
          <w:marBottom w:val="0"/>
          <w:divBdr>
            <w:top w:val="none" w:sz="0" w:space="0" w:color="auto"/>
            <w:left w:val="none" w:sz="0" w:space="0" w:color="auto"/>
            <w:bottom w:val="none" w:sz="0" w:space="0" w:color="auto"/>
            <w:right w:val="none" w:sz="0" w:space="0" w:color="auto"/>
          </w:divBdr>
        </w:div>
        <w:div w:id="1630015601">
          <w:marLeft w:val="640"/>
          <w:marRight w:val="0"/>
          <w:marTop w:val="0"/>
          <w:marBottom w:val="0"/>
          <w:divBdr>
            <w:top w:val="none" w:sz="0" w:space="0" w:color="auto"/>
            <w:left w:val="none" w:sz="0" w:space="0" w:color="auto"/>
            <w:bottom w:val="none" w:sz="0" w:space="0" w:color="auto"/>
            <w:right w:val="none" w:sz="0" w:space="0" w:color="auto"/>
          </w:divBdr>
        </w:div>
        <w:div w:id="1650137213">
          <w:marLeft w:val="640"/>
          <w:marRight w:val="0"/>
          <w:marTop w:val="0"/>
          <w:marBottom w:val="0"/>
          <w:divBdr>
            <w:top w:val="none" w:sz="0" w:space="0" w:color="auto"/>
            <w:left w:val="none" w:sz="0" w:space="0" w:color="auto"/>
            <w:bottom w:val="none" w:sz="0" w:space="0" w:color="auto"/>
            <w:right w:val="none" w:sz="0" w:space="0" w:color="auto"/>
          </w:divBdr>
        </w:div>
        <w:div w:id="1696417796">
          <w:marLeft w:val="640"/>
          <w:marRight w:val="0"/>
          <w:marTop w:val="0"/>
          <w:marBottom w:val="0"/>
          <w:divBdr>
            <w:top w:val="none" w:sz="0" w:space="0" w:color="auto"/>
            <w:left w:val="none" w:sz="0" w:space="0" w:color="auto"/>
            <w:bottom w:val="none" w:sz="0" w:space="0" w:color="auto"/>
            <w:right w:val="none" w:sz="0" w:space="0" w:color="auto"/>
          </w:divBdr>
        </w:div>
        <w:div w:id="1726220382">
          <w:marLeft w:val="640"/>
          <w:marRight w:val="0"/>
          <w:marTop w:val="0"/>
          <w:marBottom w:val="0"/>
          <w:divBdr>
            <w:top w:val="none" w:sz="0" w:space="0" w:color="auto"/>
            <w:left w:val="none" w:sz="0" w:space="0" w:color="auto"/>
            <w:bottom w:val="none" w:sz="0" w:space="0" w:color="auto"/>
            <w:right w:val="none" w:sz="0" w:space="0" w:color="auto"/>
          </w:divBdr>
        </w:div>
        <w:div w:id="1731804200">
          <w:marLeft w:val="640"/>
          <w:marRight w:val="0"/>
          <w:marTop w:val="0"/>
          <w:marBottom w:val="0"/>
          <w:divBdr>
            <w:top w:val="none" w:sz="0" w:space="0" w:color="auto"/>
            <w:left w:val="none" w:sz="0" w:space="0" w:color="auto"/>
            <w:bottom w:val="none" w:sz="0" w:space="0" w:color="auto"/>
            <w:right w:val="none" w:sz="0" w:space="0" w:color="auto"/>
          </w:divBdr>
        </w:div>
        <w:div w:id="1736397154">
          <w:marLeft w:val="640"/>
          <w:marRight w:val="0"/>
          <w:marTop w:val="0"/>
          <w:marBottom w:val="0"/>
          <w:divBdr>
            <w:top w:val="none" w:sz="0" w:space="0" w:color="auto"/>
            <w:left w:val="none" w:sz="0" w:space="0" w:color="auto"/>
            <w:bottom w:val="none" w:sz="0" w:space="0" w:color="auto"/>
            <w:right w:val="none" w:sz="0" w:space="0" w:color="auto"/>
          </w:divBdr>
        </w:div>
        <w:div w:id="1749039305">
          <w:marLeft w:val="640"/>
          <w:marRight w:val="0"/>
          <w:marTop w:val="0"/>
          <w:marBottom w:val="0"/>
          <w:divBdr>
            <w:top w:val="none" w:sz="0" w:space="0" w:color="auto"/>
            <w:left w:val="none" w:sz="0" w:space="0" w:color="auto"/>
            <w:bottom w:val="none" w:sz="0" w:space="0" w:color="auto"/>
            <w:right w:val="none" w:sz="0" w:space="0" w:color="auto"/>
          </w:divBdr>
        </w:div>
        <w:div w:id="1765612741">
          <w:marLeft w:val="640"/>
          <w:marRight w:val="0"/>
          <w:marTop w:val="0"/>
          <w:marBottom w:val="0"/>
          <w:divBdr>
            <w:top w:val="none" w:sz="0" w:space="0" w:color="auto"/>
            <w:left w:val="none" w:sz="0" w:space="0" w:color="auto"/>
            <w:bottom w:val="none" w:sz="0" w:space="0" w:color="auto"/>
            <w:right w:val="none" w:sz="0" w:space="0" w:color="auto"/>
          </w:divBdr>
        </w:div>
        <w:div w:id="1789154986">
          <w:marLeft w:val="640"/>
          <w:marRight w:val="0"/>
          <w:marTop w:val="0"/>
          <w:marBottom w:val="0"/>
          <w:divBdr>
            <w:top w:val="none" w:sz="0" w:space="0" w:color="auto"/>
            <w:left w:val="none" w:sz="0" w:space="0" w:color="auto"/>
            <w:bottom w:val="none" w:sz="0" w:space="0" w:color="auto"/>
            <w:right w:val="none" w:sz="0" w:space="0" w:color="auto"/>
          </w:divBdr>
        </w:div>
        <w:div w:id="1867055448">
          <w:marLeft w:val="640"/>
          <w:marRight w:val="0"/>
          <w:marTop w:val="0"/>
          <w:marBottom w:val="0"/>
          <w:divBdr>
            <w:top w:val="none" w:sz="0" w:space="0" w:color="auto"/>
            <w:left w:val="none" w:sz="0" w:space="0" w:color="auto"/>
            <w:bottom w:val="none" w:sz="0" w:space="0" w:color="auto"/>
            <w:right w:val="none" w:sz="0" w:space="0" w:color="auto"/>
          </w:divBdr>
        </w:div>
        <w:div w:id="1921475216">
          <w:marLeft w:val="640"/>
          <w:marRight w:val="0"/>
          <w:marTop w:val="0"/>
          <w:marBottom w:val="0"/>
          <w:divBdr>
            <w:top w:val="none" w:sz="0" w:space="0" w:color="auto"/>
            <w:left w:val="none" w:sz="0" w:space="0" w:color="auto"/>
            <w:bottom w:val="none" w:sz="0" w:space="0" w:color="auto"/>
            <w:right w:val="none" w:sz="0" w:space="0" w:color="auto"/>
          </w:divBdr>
        </w:div>
        <w:div w:id="1934435706">
          <w:marLeft w:val="640"/>
          <w:marRight w:val="0"/>
          <w:marTop w:val="0"/>
          <w:marBottom w:val="0"/>
          <w:divBdr>
            <w:top w:val="none" w:sz="0" w:space="0" w:color="auto"/>
            <w:left w:val="none" w:sz="0" w:space="0" w:color="auto"/>
            <w:bottom w:val="none" w:sz="0" w:space="0" w:color="auto"/>
            <w:right w:val="none" w:sz="0" w:space="0" w:color="auto"/>
          </w:divBdr>
        </w:div>
        <w:div w:id="1940985328">
          <w:marLeft w:val="640"/>
          <w:marRight w:val="0"/>
          <w:marTop w:val="0"/>
          <w:marBottom w:val="0"/>
          <w:divBdr>
            <w:top w:val="none" w:sz="0" w:space="0" w:color="auto"/>
            <w:left w:val="none" w:sz="0" w:space="0" w:color="auto"/>
            <w:bottom w:val="none" w:sz="0" w:space="0" w:color="auto"/>
            <w:right w:val="none" w:sz="0" w:space="0" w:color="auto"/>
          </w:divBdr>
        </w:div>
        <w:div w:id="1948847274">
          <w:marLeft w:val="640"/>
          <w:marRight w:val="0"/>
          <w:marTop w:val="0"/>
          <w:marBottom w:val="0"/>
          <w:divBdr>
            <w:top w:val="none" w:sz="0" w:space="0" w:color="auto"/>
            <w:left w:val="none" w:sz="0" w:space="0" w:color="auto"/>
            <w:bottom w:val="none" w:sz="0" w:space="0" w:color="auto"/>
            <w:right w:val="none" w:sz="0" w:space="0" w:color="auto"/>
          </w:divBdr>
        </w:div>
        <w:div w:id="2046639828">
          <w:marLeft w:val="640"/>
          <w:marRight w:val="0"/>
          <w:marTop w:val="0"/>
          <w:marBottom w:val="0"/>
          <w:divBdr>
            <w:top w:val="none" w:sz="0" w:space="0" w:color="auto"/>
            <w:left w:val="none" w:sz="0" w:space="0" w:color="auto"/>
            <w:bottom w:val="none" w:sz="0" w:space="0" w:color="auto"/>
            <w:right w:val="none" w:sz="0" w:space="0" w:color="auto"/>
          </w:divBdr>
        </w:div>
        <w:div w:id="2054429165">
          <w:marLeft w:val="640"/>
          <w:marRight w:val="0"/>
          <w:marTop w:val="0"/>
          <w:marBottom w:val="0"/>
          <w:divBdr>
            <w:top w:val="none" w:sz="0" w:space="0" w:color="auto"/>
            <w:left w:val="none" w:sz="0" w:space="0" w:color="auto"/>
            <w:bottom w:val="none" w:sz="0" w:space="0" w:color="auto"/>
            <w:right w:val="none" w:sz="0" w:space="0" w:color="auto"/>
          </w:divBdr>
        </w:div>
        <w:div w:id="2059359467">
          <w:marLeft w:val="640"/>
          <w:marRight w:val="0"/>
          <w:marTop w:val="0"/>
          <w:marBottom w:val="0"/>
          <w:divBdr>
            <w:top w:val="none" w:sz="0" w:space="0" w:color="auto"/>
            <w:left w:val="none" w:sz="0" w:space="0" w:color="auto"/>
            <w:bottom w:val="none" w:sz="0" w:space="0" w:color="auto"/>
            <w:right w:val="none" w:sz="0" w:space="0" w:color="auto"/>
          </w:divBdr>
        </w:div>
        <w:div w:id="2070415543">
          <w:marLeft w:val="640"/>
          <w:marRight w:val="0"/>
          <w:marTop w:val="0"/>
          <w:marBottom w:val="0"/>
          <w:divBdr>
            <w:top w:val="none" w:sz="0" w:space="0" w:color="auto"/>
            <w:left w:val="none" w:sz="0" w:space="0" w:color="auto"/>
            <w:bottom w:val="none" w:sz="0" w:space="0" w:color="auto"/>
            <w:right w:val="none" w:sz="0" w:space="0" w:color="auto"/>
          </w:divBdr>
        </w:div>
        <w:div w:id="2076081877">
          <w:marLeft w:val="640"/>
          <w:marRight w:val="0"/>
          <w:marTop w:val="0"/>
          <w:marBottom w:val="0"/>
          <w:divBdr>
            <w:top w:val="none" w:sz="0" w:space="0" w:color="auto"/>
            <w:left w:val="none" w:sz="0" w:space="0" w:color="auto"/>
            <w:bottom w:val="none" w:sz="0" w:space="0" w:color="auto"/>
            <w:right w:val="none" w:sz="0" w:space="0" w:color="auto"/>
          </w:divBdr>
        </w:div>
        <w:div w:id="2109499431">
          <w:marLeft w:val="640"/>
          <w:marRight w:val="0"/>
          <w:marTop w:val="0"/>
          <w:marBottom w:val="0"/>
          <w:divBdr>
            <w:top w:val="none" w:sz="0" w:space="0" w:color="auto"/>
            <w:left w:val="none" w:sz="0" w:space="0" w:color="auto"/>
            <w:bottom w:val="none" w:sz="0" w:space="0" w:color="auto"/>
            <w:right w:val="none" w:sz="0" w:space="0" w:color="auto"/>
          </w:divBdr>
        </w:div>
      </w:divsChild>
    </w:div>
    <w:div w:id="799688189">
      <w:bodyDiv w:val="1"/>
      <w:marLeft w:val="0"/>
      <w:marRight w:val="0"/>
      <w:marTop w:val="0"/>
      <w:marBottom w:val="0"/>
      <w:divBdr>
        <w:top w:val="none" w:sz="0" w:space="0" w:color="auto"/>
        <w:left w:val="none" w:sz="0" w:space="0" w:color="auto"/>
        <w:bottom w:val="none" w:sz="0" w:space="0" w:color="auto"/>
        <w:right w:val="none" w:sz="0" w:space="0" w:color="auto"/>
      </w:divBdr>
      <w:divsChild>
        <w:div w:id="24451311">
          <w:marLeft w:val="640"/>
          <w:marRight w:val="0"/>
          <w:marTop w:val="0"/>
          <w:marBottom w:val="0"/>
          <w:divBdr>
            <w:top w:val="none" w:sz="0" w:space="0" w:color="auto"/>
            <w:left w:val="none" w:sz="0" w:space="0" w:color="auto"/>
            <w:bottom w:val="none" w:sz="0" w:space="0" w:color="auto"/>
            <w:right w:val="none" w:sz="0" w:space="0" w:color="auto"/>
          </w:divBdr>
        </w:div>
        <w:div w:id="34473764">
          <w:marLeft w:val="640"/>
          <w:marRight w:val="0"/>
          <w:marTop w:val="0"/>
          <w:marBottom w:val="0"/>
          <w:divBdr>
            <w:top w:val="none" w:sz="0" w:space="0" w:color="auto"/>
            <w:left w:val="none" w:sz="0" w:space="0" w:color="auto"/>
            <w:bottom w:val="none" w:sz="0" w:space="0" w:color="auto"/>
            <w:right w:val="none" w:sz="0" w:space="0" w:color="auto"/>
          </w:divBdr>
        </w:div>
        <w:div w:id="43606943">
          <w:marLeft w:val="640"/>
          <w:marRight w:val="0"/>
          <w:marTop w:val="0"/>
          <w:marBottom w:val="0"/>
          <w:divBdr>
            <w:top w:val="none" w:sz="0" w:space="0" w:color="auto"/>
            <w:left w:val="none" w:sz="0" w:space="0" w:color="auto"/>
            <w:bottom w:val="none" w:sz="0" w:space="0" w:color="auto"/>
            <w:right w:val="none" w:sz="0" w:space="0" w:color="auto"/>
          </w:divBdr>
        </w:div>
        <w:div w:id="52050434">
          <w:marLeft w:val="640"/>
          <w:marRight w:val="0"/>
          <w:marTop w:val="0"/>
          <w:marBottom w:val="0"/>
          <w:divBdr>
            <w:top w:val="none" w:sz="0" w:space="0" w:color="auto"/>
            <w:left w:val="none" w:sz="0" w:space="0" w:color="auto"/>
            <w:bottom w:val="none" w:sz="0" w:space="0" w:color="auto"/>
            <w:right w:val="none" w:sz="0" w:space="0" w:color="auto"/>
          </w:divBdr>
        </w:div>
        <w:div w:id="69426528">
          <w:marLeft w:val="640"/>
          <w:marRight w:val="0"/>
          <w:marTop w:val="0"/>
          <w:marBottom w:val="0"/>
          <w:divBdr>
            <w:top w:val="none" w:sz="0" w:space="0" w:color="auto"/>
            <w:left w:val="none" w:sz="0" w:space="0" w:color="auto"/>
            <w:bottom w:val="none" w:sz="0" w:space="0" w:color="auto"/>
            <w:right w:val="none" w:sz="0" w:space="0" w:color="auto"/>
          </w:divBdr>
        </w:div>
        <w:div w:id="74783265">
          <w:marLeft w:val="640"/>
          <w:marRight w:val="0"/>
          <w:marTop w:val="0"/>
          <w:marBottom w:val="0"/>
          <w:divBdr>
            <w:top w:val="none" w:sz="0" w:space="0" w:color="auto"/>
            <w:left w:val="none" w:sz="0" w:space="0" w:color="auto"/>
            <w:bottom w:val="none" w:sz="0" w:space="0" w:color="auto"/>
            <w:right w:val="none" w:sz="0" w:space="0" w:color="auto"/>
          </w:divBdr>
        </w:div>
        <w:div w:id="99690295">
          <w:marLeft w:val="640"/>
          <w:marRight w:val="0"/>
          <w:marTop w:val="0"/>
          <w:marBottom w:val="0"/>
          <w:divBdr>
            <w:top w:val="none" w:sz="0" w:space="0" w:color="auto"/>
            <w:left w:val="none" w:sz="0" w:space="0" w:color="auto"/>
            <w:bottom w:val="none" w:sz="0" w:space="0" w:color="auto"/>
            <w:right w:val="none" w:sz="0" w:space="0" w:color="auto"/>
          </w:divBdr>
        </w:div>
        <w:div w:id="100877131">
          <w:marLeft w:val="640"/>
          <w:marRight w:val="0"/>
          <w:marTop w:val="0"/>
          <w:marBottom w:val="0"/>
          <w:divBdr>
            <w:top w:val="none" w:sz="0" w:space="0" w:color="auto"/>
            <w:left w:val="none" w:sz="0" w:space="0" w:color="auto"/>
            <w:bottom w:val="none" w:sz="0" w:space="0" w:color="auto"/>
            <w:right w:val="none" w:sz="0" w:space="0" w:color="auto"/>
          </w:divBdr>
        </w:div>
        <w:div w:id="135029892">
          <w:marLeft w:val="640"/>
          <w:marRight w:val="0"/>
          <w:marTop w:val="0"/>
          <w:marBottom w:val="0"/>
          <w:divBdr>
            <w:top w:val="none" w:sz="0" w:space="0" w:color="auto"/>
            <w:left w:val="none" w:sz="0" w:space="0" w:color="auto"/>
            <w:bottom w:val="none" w:sz="0" w:space="0" w:color="auto"/>
            <w:right w:val="none" w:sz="0" w:space="0" w:color="auto"/>
          </w:divBdr>
        </w:div>
        <w:div w:id="148720090">
          <w:marLeft w:val="640"/>
          <w:marRight w:val="0"/>
          <w:marTop w:val="0"/>
          <w:marBottom w:val="0"/>
          <w:divBdr>
            <w:top w:val="none" w:sz="0" w:space="0" w:color="auto"/>
            <w:left w:val="none" w:sz="0" w:space="0" w:color="auto"/>
            <w:bottom w:val="none" w:sz="0" w:space="0" w:color="auto"/>
            <w:right w:val="none" w:sz="0" w:space="0" w:color="auto"/>
          </w:divBdr>
        </w:div>
        <w:div w:id="163058888">
          <w:marLeft w:val="640"/>
          <w:marRight w:val="0"/>
          <w:marTop w:val="0"/>
          <w:marBottom w:val="0"/>
          <w:divBdr>
            <w:top w:val="none" w:sz="0" w:space="0" w:color="auto"/>
            <w:left w:val="none" w:sz="0" w:space="0" w:color="auto"/>
            <w:bottom w:val="none" w:sz="0" w:space="0" w:color="auto"/>
            <w:right w:val="none" w:sz="0" w:space="0" w:color="auto"/>
          </w:divBdr>
        </w:div>
        <w:div w:id="189803489">
          <w:marLeft w:val="640"/>
          <w:marRight w:val="0"/>
          <w:marTop w:val="0"/>
          <w:marBottom w:val="0"/>
          <w:divBdr>
            <w:top w:val="none" w:sz="0" w:space="0" w:color="auto"/>
            <w:left w:val="none" w:sz="0" w:space="0" w:color="auto"/>
            <w:bottom w:val="none" w:sz="0" w:space="0" w:color="auto"/>
            <w:right w:val="none" w:sz="0" w:space="0" w:color="auto"/>
          </w:divBdr>
        </w:div>
        <w:div w:id="256905503">
          <w:marLeft w:val="640"/>
          <w:marRight w:val="0"/>
          <w:marTop w:val="0"/>
          <w:marBottom w:val="0"/>
          <w:divBdr>
            <w:top w:val="none" w:sz="0" w:space="0" w:color="auto"/>
            <w:left w:val="none" w:sz="0" w:space="0" w:color="auto"/>
            <w:bottom w:val="none" w:sz="0" w:space="0" w:color="auto"/>
            <w:right w:val="none" w:sz="0" w:space="0" w:color="auto"/>
          </w:divBdr>
        </w:div>
        <w:div w:id="305743070">
          <w:marLeft w:val="640"/>
          <w:marRight w:val="0"/>
          <w:marTop w:val="0"/>
          <w:marBottom w:val="0"/>
          <w:divBdr>
            <w:top w:val="none" w:sz="0" w:space="0" w:color="auto"/>
            <w:left w:val="none" w:sz="0" w:space="0" w:color="auto"/>
            <w:bottom w:val="none" w:sz="0" w:space="0" w:color="auto"/>
            <w:right w:val="none" w:sz="0" w:space="0" w:color="auto"/>
          </w:divBdr>
        </w:div>
        <w:div w:id="318583195">
          <w:marLeft w:val="640"/>
          <w:marRight w:val="0"/>
          <w:marTop w:val="0"/>
          <w:marBottom w:val="0"/>
          <w:divBdr>
            <w:top w:val="none" w:sz="0" w:space="0" w:color="auto"/>
            <w:left w:val="none" w:sz="0" w:space="0" w:color="auto"/>
            <w:bottom w:val="none" w:sz="0" w:space="0" w:color="auto"/>
            <w:right w:val="none" w:sz="0" w:space="0" w:color="auto"/>
          </w:divBdr>
        </w:div>
        <w:div w:id="322708604">
          <w:marLeft w:val="640"/>
          <w:marRight w:val="0"/>
          <w:marTop w:val="0"/>
          <w:marBottom w:val="0"/>
          <w:divBdr>
            <w:top w:val="none" w:sz="0" w:space="0" w:color="auto"/>
            <w:left w:val="none" w:sz="0" w:space="0" w:color="auto"/>
            <w:bottom w:val="none" w:sz="0" w:space="0" w:color="auto"/>
            <w:right w:val="none" w:sz="0" w:space="0" w:color="auto"/>
          </w:divBdr>
        </w:div>
        <w:div w:id="351685051">
          <w:marLeft w:val="640"/>
          <w:marRight w:val="0"/>
          <w:marTop w:val="0"/>
          <w:marBottom w:val="0"/>
          <w:divBdr>
            <w:top w:val="none" w:sz="0" w:space="0" w:color="auto"/>
            <w:left w:val="none" w:sz="0" w:space="0" w:color="auto"/>
            <w:bottom w:val="none" w:sz="0" w:space="0" w:color="auto"/>
            <w:right w:val="none" w:sz="0" w:space="0" w:color="auto"/>
          </w:divBdr>
        </w:div>
        <w:div w:id="377896566">
          <w:marLeft w:val="640"/>
          <w:marRight w:val="0"/>
          <w:marTop w:val="0"/>
          <w:marBottom w:val="0"/>
          <w:divBdr>
            <w:top w:val="none" w:sz="0" w:space="0" w:color="auto"/>
            <w:left w:val="none" w:sz="0" w:space="0" w:color="auto"/>
            <w:bottom w:val="none" w:sz="0" w:space="0" w:color="auto"/>
            <w:right w:val="none" w:sz="0" w:space="0" w:color="auto"/>
          </w:divBdr>
        </w:div>
        <w:div w:id="378864207">
          <w:marLeft w:val="640"/>
          <w:marRight w:val="0"/>
          <w:marTop w:val="0"/>
          <w:marBottom w:val="0"/>
          <w:divBdr>
            <w:top w:val="none" w:sz="0" w:space="0" w:color="auto"/>
            <w:left w:val="none" w:sz="0" w:space="0" w:color="auto"/>
            <w:bottom w:val="none" w:sz="0" w:space="0" w:color="auto"/>
            <w:right w:val="none" w:sz="0" w:space="0" w:color="auto"/>
          </w:divBdr>
        </w:div>
        <w:div w:id="388307697">
          <w:marLeft w:val="640"/>
          <w:marRight w:val="0"/>
          <w:marTop w:val="0"/>
          <w:marBottom w:val="0"/>
          <w:divBdr>
            <w:top w:val="none" w:sz="0" w:space="0" w:color="auto"/>
            <w:left w:val="none" w:sz="0" w:space="0" w:color="auto"/>
            <w:bottom w:val="none" w:sz="0" w:space="0" w:color="auto"/>
            <w:right w:val="none" w:sz="0" w:space="0" w:color="auto"/>
          </w:divBdr>
        </w:div>
        <w:div w:id="405690311">
          <w:marLeft w:val="640"/>
          <w:marRight w:val="0"/>
          <w:marTop w:val="0"/>
          <w:marBottom w:val="0"/>
          <w:divBdr>
            <w:top w:val="none" w:sz="0" w:space="0" w:color="auto"/>
            <w:left w:val="none" w:sz="0" w:space="0" w:color="auto"/>
            <w:bottom w:val="none" w:sz="0" w:space="0" w:color="auto"/>
            <w:right w:val="none" w:sz="0" w:space="0" w:color="auto"/>
          </w:divBdr>
        </w:div>
        <w:div w:id="452402317">
          <w:marLeft w:val="640"/>
          <w:marRight w:val="0"/>
          <w:marTop w:val="0"/>
          <w:marBottom w:val="0"/>
          <w:divBdr>
            <w:top w:val="none" w:sz="0" w:space="0" w:color="auto"/>
            <w:left w:val="none" w:sz="0" w:space="0" w:color="auto"/>
            <w:bottom w:val="none" w:sz="0" w:space="0" w:color="auto"/>
            <w:right w:val="none" w:sz="0" w:space="0" w:color="auto"/>
          </w:divBdr>
        </w:div>
        <w:div w:id="471023700">
          <w:marLeft w:val="640"/>
          <w:marRight w:val="0"/>
          <w:marTop w:val="0"/>
          <w:marBottom w:val="0"/>
          <w:divBdr>
            <w:top w:val="none" w:sz="0" w:space="0" w:color="auto"/>
            <w:left w:val="none" w:sz="0" w:space="0" w:color="auto"/>
            <w:bottom w:val="none" w:sz="0" w:space="0" w:color="auto"/>
            <w:right w:val="none" w:sz="0" w:space="0" w:color="auto"/>
          </w:divBdr>
        </w:div>
        <w:div w:id="520625933">
          <w:marLeft w:val="640"/>
          <w:marRight w:val="0"/>
          <w:marTop w:val="0"/>
          <w:marBottom w:val="0"/>
          <w:divBdr>
            <w:top w:val="none" w:sz="0" w:space="0" w:color="auto"/>
            <w:left w:val="none" w:sz="0" w:space="0" w:color="auto"/>
            <w:bottom w:val="none" w:sz="0" w:space="0" w:color="auto"/>
            <w:right w:val="none" w:sz="0" w:space="0" w:color="auto"/>
          </w:divBdr>
        </w:div>
        <w:div w:id="520974217">
          <w:marLeft w:val="640"/>
          <w:marRight w:val="0"/>
          <w:marTop w:val="0"/>
          <w:marBottom w:val="0"/>
          <w:divBdr>
            <w:top w:val="none" w:sz="0" w:space="0" w:color="auto"/>
            <w:left w:val="none" w:sz="0" w:space="0" w:color="auto"/>
            <w:bottom w:val="none" w:sz="0" w:space="0" w:color="auto"/>
            <w:right w:val="none" w:sz="0" w:space="0" w:color="auto"/>
          </w:divBdr>
        </w:div>
        <w:div w:id="529343854">
          <w:marLeft w:val="640"/>
          <w:marRight w:val="0"/>
          <w:marTop w:val="0"/>
          <w:marBottom w:val="0"/>
          <w:divBdr>
            <w:top w:val="none" w:sz="0" w:space="0" w:color="auto"/>
            <w:left w:val="none" w:sz="0" w:space="0" w:color="auto"/>
            <w:bottom w:val="none" w:sz="0" w:space="0" w:color="auto"/>
            <w:right w:val="none" w:sz="0" w:space="0" w:color="auto"/>
          </w:divBdr>
        </w:div>
        <w:div w:id="547185619">
          <w:marLeft w:val="640"/>
          <w:marRight w:val="0"/>
          <w:marTop w:val="0"/>
          <w:marBottom w:val="0"/>
          <w:divBdr>
            <w:top w:val="none" w:sz="0" w:space="0" w:color="auto"/>
            <w:left w:val="none" w:sz="0" w:space="0" w:color="auto"/>
            <w:bottom w:val="none" w:sz="0" w:space="0" w:color="auto"/>
            <w:right w:val="none" w:sz="0" w:space="0" w:color="auto"/>
          </w:divBdr>
        </w:div>
        <w:div w:id="589580449">
          <w:marLeft w:val="640"/>
          <w:marRight w:val="0"/>
          <w:marTop w:val="0"/>
          <w:marBottom w:val="0"/>
          <w:divBdr>
            <w:top w:val="none" w:sz="0" w:space="0" w:color="auto"/>
            <w:left w:val="none" w:sz="0" w:space="0" w:color="auto"/>
            <w:bottom w:val="none" w:sz="0" w:space="0" w:color="auto"/>
            <w:right w:val="none" w:sz="0" w:space="0" w:color="auto"/>
          </w:divBdr>
        </w:div>
        <w:div w:id="648828091">
          <w:marLeft w:val="640"/>
          <w:marRight w:val="0"/>
          <w:marTop w:val="0"/>
          <w:marBottom w:val="0"/>
          <w:divBdr>
            <w:top w:val="none" w:sz="0" w:space="0" w:color="auto"/>
            <w:left w:val="none" w:sz="0" w:space="0" w:color="auto"/>
            <w:bottom w:val="none" w:sz="0" w:space="0" w:color="auto"/>
            <w:right w:val="none" w:sz="0" w:space="0" w:color="auto"/>
          </w:divBdr>
        </w:div>
        <w:div w:id="670063313">
          <w:marLeft w:val="640"/>
          <w:marRight w:val="0"/>
          <w:marTop w:val="0"/>
          <w:marBottom w:val="0"/>
          <w:divBdr>
            <w:top w:val="none" w:sz="0" w:space="0" w:color="auto"/>
            <w:left w:val="none" w:sz="0" w:space="0" w:color="auto"/>
            <w:bottom w:val="none" w:sz="0" w:space="0" w:color="auto"/>
            <w:right w:val="none" w:sz="0" w:space="0" w:color="auto"/>
          </w:divBdr>
        </w:div>
        <w:div w:id="707681046">
          <w:marLeft w:val="640"/>
          <w:marRight w:val="0"/>
          <w:marTop w:val="0"/>
          <w:marBottom w:val="0"/>
          <w:divBdr>
            <w:top w:val="none" w:sz="0" w:space="0" w:color="auto"/>
            <w:left w:val="none" w:sz="0" w:space="0" w:color="auto"/>
            <w:bottom w:val="none" w:sz="0" w:space="0" w:color="auto"/>
            <w:right w:val="none" w:sz="0" w:space="0" w:color="auto"/>
          </w:divBdr>
        </w:div>
        <w:div w:id="713384167">
          <w:marLeft w:val="640"/>
          <w:marRight w:val="0"/>
          <w:marTop w:val="0"/>
          <w:marBottom w:val="0"/>
          <w:divBdr>
            <w:top w:val="none" w:sz="0" w:space="0" w:color="auto"/>
            <w:left w:val="none" w:sz="0" w:space="0" w:color="auto"/>
            <w:bottom w:val="none" w:sz="0" w:space="0" w:color="auto"/>
            <w:right w:val="none" w:sz="0" w:space="0" w:color="auto"/>
          </w:divBdr>
        </w:div>
        <w:div w:id="713502824">
          <w:marLeft w:val="640"/>
          <w:marRight w:val="0"/>
          <w:marTop w:val="0"/>
          <w:marBottom w:val="0"/>
          <w:divBdr>
            <w:top w:val="none" w:sz="0" w:space="0" w:color="auto"/>
            <w:left w:val="none" w:sz="0" w:space="0" w:color="auto"/>
            <w:bottom w:val="none" w:sz="0" w:space="0" w:color="auto"/>
            <w:right w:val="none" w:sz="0" w:space="0" w:color="auto"/>
          </w:divBdr>
        </w:div>
        <w:div w:id="756941125">
          <w:marLeft w:val="640"/>
          <w:marRight w:val="0"/>
          <w:marTop w:val="0"/>
          <w:marBottom w:val="0"/>
          <w:divBdr>
            <w:top w:val="none" w:sz="0" w:space="0" w:color="auto"/>
            <w:left w:val="none" w:sz="0" w:space="0" w:color="auto"/>
            <w:bottom w:val="none" w:sz="0" w:space="0" w:color="auto"/>
            <w:right w:val="none" w:sz="0" w:space="0" w:color="auto"/>
          </w:divBdr>
        </w:div>
        <w:div w:id="768699075">
          <w:marLeft w:val="640"/>
          <w:marRight w:val="0"/>
          <w:marTop w:val="0"/>
          <w:marBottom w:val="0"/>
          <w:divBdr>
            <w:top w:val="none" w:sz="0" w:space="0" w:color="auto"/>
            <w:left w:val="none" w:sz="0" w:space="0" w:color="auto"/>
            <w:bottom w:val="none" w:sz="0" w:space="0" w:color="auto"/>
            <w:right w:val="none" w:sz="0" w:space="0" w:color="auto"/>
          </w:divBdr>
        </w:div>
        <w:div w:id="790513369">
          <w:marLeft w:val="640"/>
          <w:marRight w:val="0"/>
          <w:marTop w:val="0"/>
          <w:marBottom w:val="0"/>
          <w:divBdr>
            <w:top w:val="none" w:sz="0" w:space="0" w:color="auto"/>
            <w:left w:val="none" w:sz="0" w:space="0" w:color="auto"/>
            <w:bottom w:val="none" w:sz="0" w:space="0" w:color="auto"/>
            <w:right w:val="none" w:sz="0" w:space="0" w:color="auto"/>
          </w:divBdr>
        </w:div>
        <w:div w:id="802770719">
          <w:marLeft w:val="640"/>
          <w:marRight w:val="0"/>
          <w:marTop w:val="0"/>
          <w:marBottom w:val="0"/>
          <w:divBdr>
            <w:top w:val="none" w:sz="0" w:space="0" w:color="auto"/>
            <w:left w:val="none" w:sz="0" w:space="0" w:color="auto"/>
            <w:bottom w:val="none" w:sz="0" w:space="0" w:color="auto"/>
            <w:right w:val="none" w:sz="0" w:space="0" w:color="auto"/>
          </w:divBdr>
        </w:div>
        <w:div w:id="803353809">
          <w:marLeft w:val="640"/>
          <w:marRight w:val="0"/>
          <w:marTop w:val="0"/>
          <w:marBottom w:val="0"/>
          <w:divBdr>
            <w:top w:val="none" w:sz="0" w:space="0" w:color="auto"/>
            <w:left w:val="none" w:sz="0" w:space="0" w:color="auto"/>
            <w:bottom w:val="none" w:sz="0" w:space="0" w:color="auto"/>
            <w:right w:val="none" w:sz="0" w:space="0" w:color="auto"/>
          </w:divBdr>
        </w:div>
        <w:div w:id="857503652">
          <w:marLeft w:val="640"/>
          <w:marRight w:val="0"/>
          <w:marTop w:val="0"/>
          <w:marBottom w:val="0"/>
          <w:divBdr>
            <w:top w:val="none" w:sz="0" w:space="0" w:color="auto"/>
            <w:left w:val="none" w:sz="0" w:space="0" w:color="auto"/>
            <w:bottom w:val="none" w:sz="0" w:space="0" w:color="auto"/>
            <w:right w:val="none" w:sz="0" w:space="0" w:color="auto"/>
          </w:divBdr>
        </w:div>
        <w:div w:id="883831885">
          <w:marLeft w:val="640"/>
          <w:marRight w:val="0"/>
          <w:marTop w:val="0"/>
          <w:marBottom w:val="0"/>
          <w:divBdr>
            <w:top w:val="none" w:sz="0" w:space="0" w:color="auto"/>
            <w:left w:val="none" w:sz="0" w:space="0" w:color="auto"/>
            <w:bottom w:val="none" w:sz="0" w:space="0" w:color="auto"/>
            <w:right w:val="none" w:sz="0" w:space="0" w:color="auto"/>
          </w:divBdr>
        </w:div>
        <w:div w:id="901142459">
          <w:marLeft w:val="640"/>
          <w:marRight w:val="0"/>
          <w:marTop w:val="0"/>
          <w:marBottom w:val="0"/>
          <w:divBdr>
            <w:top w:val="none" w:sz="0" w:space="0" w:color="auto"/>
            <w:left w:val="none" w:sz="0" w:space="0" w:color="auto"/>
            <w:bottom w:val="none" w:sz="0" w:space="0" w:color="auto"/>
            <w:right w:val="none" w:sz="0" w:space="0" w:color="auto"/>
          </w:divBdr>
        </w:div>
        <w:div w:id="935938879">
          <w:marLeft w:val="640"/>
          <w:marRight w:val="0"/>
          <w:marTop w:val="0"/>
          <w:marBottom w:val="0"/>
          <w:divBdr>
            <w:top w:val="none" w:sz="0" w:space="0" w:color="auto"/>
            <w:left w:val="none" w:sz="0" w:space="0" w:color="auto"/>
            <w:bottom w:val="none" w:sz="0" w:space="0" w:color="auto"/>
            <w:right w:val="none" w:sz="0" w:space="0" w:color="auto"/>
          </w:divBdr>
        </w:div>
        <w:div w:id="949582722">
          <w:marLeft w:val="640"/>
          <w:marRight w:val="0"/>
          <w:marTop w:val="0"/>
          <w:marBottom w:val="0"/>
          <w:divBdr>
            <w:top w:val="none" w:sz="0" w:space="0" w:color="auto"/>
            <w:left w:val="none" w:sz="0" w:space="0" w:color="auto"/>
            <w:bottom w:val="none" w:sz="0" w:space="0" w:color="auto"/>
            <w:right w:val="none" w:sz="0" w:space="0" w:color="auto"/>
          </w:divBdr>
        </w:div>
        <w:div w:id="955526602">
          <w:marLeft w:val="640"/>
          <w:marRight w:val="0"/>
          <w:marTop w:val="0"/>
          <w:marBottom w:val="0"/>
          <w:divBdr>
            <w:top w:val="none" w:sz="0" w:space="0" w:color="auto"/>
            <w:left w:val="none" w:sz="0" w:space="0" w:color="auto"/>
            <w:bottom w:val="none" w:sz="0" w:space="0" w:color="auto"/>
            <w:right w:val="none" w:sz="0" w:space="0" w:color="auto"/>
          </w:divBdr>
        </w:div>
        <w:div w:id="980883414">
          <w:marLeft w:val="640"/>
          <w:marRight w:val="0"/>
          <w:marTop w:val="0"/>
          <w:marBottom w:val="0"/>
          <w:divBdr>
            <w:top w:val="none" w:sz="0" w:space="0" w:color="auto"/>
            <w:left w:val="none" w:sz="0" w:space="0" w:color="auto"/>
            <w:bottom w:val="none" w:sz="0" w:space="0" w:color="auto"/>
            <w:right w:val="none" w:sz="0" w:space="0" w:color="auto"/>
          </w:divBdr>
        </w:div>
        <w:div w:id="1025978523">
          <w:marLeft w:val="640"/>
          <w:marRight w:val="0"/>
          <w:marTop w:val="0"/>
          <w:marBottom w:val="0"/>
          <w:divBdr>
            <w:top w:val="none" w:sz="0" w:space="0" w:color="auto"/>
            <w:left w:val="none" w:sz="0" w:space="0" w:color="auto"/>
            <w:bottom w:val="none" w:sz="0" w:space="0" w:color="auto"/>
            <w:right w:val="none" w:sz="0" w:space="0" w:color="auto"/>
          </w:divBdr>
        </w:div>
        <w:div w:id="1029572808">
          <w:marLeft w:val="640"/>
          <w:marRight w:val="0"/>
          <w:marTop w:val="0"/>
          <w:marBottom w:val="0"/>
          <w:divBdr>
            <w:top w:val="none" w:sz="0" w:space="0" w:color="auto"/>
            <w:left w:val="none" w:sz="0" w:space="0" w:color="auto"/>
            <w:bottom w:val="none" w:sz="0" w:space="0" w:color="auto"/>
            <w:right w:val="none" w:sz="0" w:space="0" w:color="auto"/>
          </w:divBdr>
        </w:div>
        <w:div w:id="1032808806">
          <w:marLeft w:val="640"/>
          <w:marRight w:val="0"/>
          <w:marTop w:val="0"/>
          <w:marBottom w:val="0"/>
          <w:divBdr>
            <w:top w:val="none" w:sz="0" w:space="0" w:color="auto"/>
            <w:left w:val="none" w:sz="0" w:space="0" w:color="auto"/>
            <w:bottom w:val="none" w:sz="0" w:space="0" w:color="auto"/>
            <w:right w:val="none" w:sz="0" w:space="0" w:color="auto"/>
          </w:divBdr>
        </w:div>
        <w:div w:id="1053696300">
          <w:marLeft w:val="640"/>
          <w:marRight w:val="0"/>
          <w:marTop w:val="0"/>
          <w:marBottom w:val="0"/>
          <w:divBdr>
            <w:top w:val="none" w:sz="0" w:space="0" w:color="auto"/>
            <w:left w:val="none" w:sz="0" w:space="0" w:color="auto"/>
            <w:bottom w:val="none" w:sz="0" w:space="0" w:color="auto"/>
            <w:right w:val="none" w:sz="0" w:space="0" w:color="auto"/>
          </w:divBdr>
        </w:div>
        <w:div w:id="1084496999">
          <w:marLeft w:val="640"/>
          <w:marRight w:val="0"/>
          <w:marTop w:val="0"/>
          <w:marBottom w:val="0"/>
          <w:divBdr>
            <w:top w:val="none" w:sz="0" w:space="0" w:color="auto"/>
            <w:left w:val="none" w:sz="0" w:space="0" w:color="auto"/>
            <w:bottom w:val="none" w:sz="0" w:space="0" w:color="auto"/>
            <w:right w:val="none" w:sz="0" w:space="0" w:color="auto"/>
          </w:divBdr>
        </w:div>
        <w:div w:id="1112936072">
          <w:marLeft w:val="640"/>
          <w:marRight w:val="0"/>
          <w:marTop w:val="0"/>
          <w:marBottom w:val="0"/>
          <w:divBdr>
            <w:top w:val="none" w:sz="0" w:space="0" w:color="auto"/>
            <w:left w:val="none" w:sz="0" w:space="0" w:color="auto"/>
            <w:bottom w:val="none" w:sz="0" w:space="0" w:color="auto"/>
            <w:right w:val="none" w:sz="0" w:space="0" w:color="auto"/>
          </w:divBdr>
        </w:div>
        <w:div w:id="1176382013">
          <w:marLeft w:val="640"/>
          <w:marRight w:val="0"/>
          <w:marTop w:val="0"/>
          <w:marBottom w:val="0"/>
          <w:divBdr>
            <w:top w:val="none" w:sz="0" w:space="0" w:color="auto"/>
            <w:left w:val="none" w:sz="0" w:space="0" w:color="auto"/>
            <w:bottom w:val="none" w:sz="0" w:space="0" w:color="auto"/>
            <w:right w:val="none" w:sz="0" w:space="0" w:color="auto"/>
          </w:divBdr>
        </w:div>
        <w:div w:id="1198004015">
          <w:marLeft w:val="640"/>
          <w:marRight w:val="0"/>
          <w:marTop w:val="0"/>
          <w:marBottom w:val="0"/>
          <w:divBdr>
            <w:top w:val="none" w:sz="0" w:space="0" w:color="auto"/>
            <w:left w:val="none" w:sz="0" w:space="0" w:color="auto"/>
            <w:bottom w:val="none" w:sz="0" w:space="0" w:color="auto"/>
            <w:right w:val="none" w:sz="0" w:space="0" w:color="auto"/>
          </w:divBdr>
        </w:div>
        <w:div w:id="1204101905">
          <w:marLeft w:val="640"/>
          <w:marRight w:val="0"/>
          <w:marTop w:val="0"/>
          <w:marBottom w:val="0"/>
          <w:divBdr>
            <w:top w:val="none" w:sz="0" w:space="0" w:color="auto"/>
            <w:left w:val="none" w:sz="0" w:space="0" w:color="auto"/>
            <w:bottom w:val="none" w:sz="0" w:space="0" w:color="auto"/>
            <w:right w:val="none" w:sz="0" w:space="0" w:color="auto"/>
          </w:divBdr>
        </w:div>
        <w:div w:id="1221206363">
          <w:marLeft w:val="640"/>
          <w:marRight w:val="0"/>
          <w:marTop w:val="0"/>
          <w:marBottom w:val="0"/>
          <w:divBdr>
            <w:top w:val="none" w:sz="0" w:space="0" w:color="auto"/>
            <w:left w:val="none" w:sz="0" w:space="0" w:color="auto"/>
            <w:bottom w:val="none" w:sz="0" w:space="0" w:color="auto"/>
            <w:right w:val="none" w:sz="0" w:space="0" w:color="auto"/>
          </w:divBdr>
        </w:div>
        <w:div w:id="1223517543">
          <w:marLeft w:val="640"/>
          <w:marRight w:val="0"/>
          <w:marTop w:val="0"/>
          <w:marBottom w:val="0"/>
          <w:divBdr>
            <w:top w:val="none" w:sz="0" w:space="0" w:color="auto"/>
            <w:left w:val="none" w:sz="0" w:space="0" w:color="auto"/>
            <w:bottom w:val="none" w:sz="0" w:space="0" w:color="auto"/>
            <w:right w:val="none" w:sz="0" w:space="0" w:color="auto"/>
          </w:divBdr>
        </w:div>
        <w:div w:id="1232275313">
          <w:marLeft w:val="640"/>
          <w:marRight w:val="0"/>
          <w:marTop w:val="0"/>
          <w:marBottom w:val="0"/>
          <w:divBdr>
            <w:top w:val="none" w:sz="0" w:space="0" w:color="auto"/>
            <w:left w:val="none" w:sz="0" w:space="0" w:color="auto"/>
            <w:bottom w:val="none" w:sz="0" w:space="0" w:color="auto"/>
            <w:right w:val="none" w:sz="0" w:space="0" w:color="auto"/>
          </w:divBdr>
        </w:div>
        <w:div w:id="1238856320">
          <w:marLeft w:val="640"/>
          <w:marRight w:val="0"/>
          <w:marTop w:val="0"/>
          <w:marBottom w:val="0"/>
          <w:divBdr>
            <w:top w:val="none" w:sz="0" w:space="0" w:color="auto"/>
            <w:left w:val="none" w:sz="0" w:space="0" w:color="auto"/>
            <w:bottom w:val="none" w:sz="0" w:space="0" w:color="auto"/>
            <w:right w:val="none" w:sz="0" w:space="0" w:color="auto"/>
          </w:divBdr>
        </w:div>
        <w:div w:id="1241981834">
          <w:marLeft w:val="640"/>
          <w:marRight w:val="0"/>
          <w:marTop w:val="0"/>
          <w:marBottom w:val="0"/>
          <w:divBdr>
            <w:top w:val="none" w:sz="0" w:space="0" w:color="auto"/>
            <w:left w:val="none" w:sz="0" w:space="0" w:color="auto"/>
            <w:bottom w:val="none" w:sz="0" w:space="0" w:color="auto"/>
            <w:right w:val="none" w:sz="0" w:space="0" w:color="auto"/>
          </w:divBdr>
        </w:div>
        <w:div w:id="1264608953">
          <w:marLeft w:val="640"/>
          <w:marRight w:val="0"/>
          <w:marTop w:val="0"/>
          <w:marBottom w:val="0"/>
          <w:divBdr>
            <w:top w:val="none" w:sz="0" w:space="0" w:color="auto"/>
            <w:left w:val="none" w:sz="0" w:space="0" w:color="auto"/>
            <w:bottom w:val="none" w:sz="0" w:space="0" w:color="auto"/>
            <w:right w:val="none" w:sz="0" w:space="0" w:color="auto"/>
          </w:divBdr>
        </w:div>
        <w:div w:id="1297487415">
          <w:marLeft w:val="640"/>
          <w:marRight w:val="0"/>
          <w:marTop w:val="0"/>
          <w:marBottom w:val="0"/>
          <w:divBdr>
            <w:top w:val="none" w:sz="0" w:space="0" w:color="auto"/>
            <w:left w:val="none" w:sz="0" w:space="0" w:color="auto"/>
            <w:bottom w:val="none" w:sz="0" w:space="0" w:color="auto"/>
            <w:right w:val="none" w:sz="0" w:space="0" w:color="auto"/>
          </w:divBdr>
        </w:div>
        <w:div w:id="1306813269">
          <w:marLeft w:val="640"/>
          <w:marRight w:val="0"/>
          <w:marTop w:val="0"/>
          <w:marBottom w:val="0"/>
          <w:divBdr>
            <w:top w:val="none" w:sz="0" w:space="0" w:color="auto"/>
            <w:left w:val="none" w:sz="0" w:space="0" w:color="auto"/>
            <w:bottom w:val="none" w:sz="0" w:space="0" w:color="auto"/>
            <w:right w:val="none" w:sz="0" w:space="0" w:color="auto"/>
          </w:divBdr>
        </w:div>
        <w:div w:id="1367873132">
          <w:marLeft w:val="640"/>
          <w:marRight w:val="0"/>
          <w:marTop w:val="0"/>
          <w:marBottom w:val="0"/>
          <w:divBdr>
            <w:top w:val="none" w:sz="0" w:space="0" w:color="auto"/>
            <w:left w:val="none" w:sz="0" w:space="0" w:color="auto"/>
            <w:bottom w:val="none" w:sz="0" w:space="0" w:color="auto"/>
            <w:right w:val="none" w:sz="0" w:space="0" w:color="auto"/>
          </w:divBdr>
        </w:div>
        <w:div w:id="1438333515">
          <w:marLeft w:val="640"/>
          <w:marRight w:val="0"/>
          <w:marTop w:val="0"/>
          <w:marBottom w:val="0"/>
          <w:divBdr>
            <w:top w:val="none" w:sz="0" w:space="0" w:color="auto"/>
            <w:left w:val="none" w:sz="0" w:space="0" w:color="auto"/>
            <w:bottom w:val="none" w:sz="0" w:space="0" w:color="auto"/>
            <w:right w:val="none" w:sz="0" w:space="0" w:color="auto"/>
          </w:divBdr>
        </w:div>
        <w:div w:id="1468431385">
          <w:marLeft w:val="640"/>
          <w:marRight w:val="0"/>
          <w:marTop w:val="0"/>
          <w:marBottom w:val="0"/>
          <w:divBdr>
            <w:top w:val="none" w:sz="0" w:space="0" w:color="auto"/>
            <w:left w:val="none" w:sz="0" w:space="0" w:color="auto"/>
            <w:bottom w:val="none" w:sz="0" w:space="0" w:color="auto"/>
            <w:right w:val="none" w:sz="0" w:space="0" w:color="auto"/>
          </w:divBdr>
        </w:div>
        <w:div w:id="1472598752">
          <w:marLeft w:val="640"/>
          <w:marRight w:val="0"/>
          <w:marTop w:val="0"/>
          <w:marBottom w:val="0"/>
          <w:divBdr>
            <w:top w:val="none" w:sz="0" w:space="0" w:color="auto"/>
            <w:left w:val="none" w:sz="0" w:space="0" w:color="auto"/>
            <w:bottom w:val="none" w:sz="0" w:space="0" w:color="auto"/>
            <w:right w:val="none" w:sz="0" w:space="0" w:color="auto"/>
          </w:divBdr>
        </w:div>
        <w:div w:id="1478380490">
          <w:marLeft w:val="640"/>
          <w:marRight w:val="0"/>
          <w:marTop w:val="0"/>
          <w:marBottom w:val="0"/>
          <w:divBdr>
            <w:top w:val="none" w:sz="0" w:space="0" w:color="auto"/>
            <w:left w:val="none" w:sz="0" w:space="0" w:color="auto"/>
            <w:bottom w:val="none" w:sz="0" w:space="0" w:color="auto"/>
            <w:right w:val="none" w:sz="0" w:space="0" w:color="auto"/>
          </w:divBdr>
        </w:div>
        <w:div w:id="1484663656">
          <w:marLeft w:val="640"/>
          <w:marRight w:val="0"/>
          <w:marTop w:val="0"/>
          <w:marBottom w:val="0"/>
          <w:divBdr>
            <w:top w:val="none" w:sz="0" w:space="0" w:color="auto"/>
            <w:left w:val="none" w:sz="0" w:space="0" w:color="auto"/>
            <w:bottom w:val="none" w:sz="0" w:space="0" w:color="auto"/>
            <w:right w:val="none" w:sz="0" w:space="0" w:color="auto"/>
          </w:divBdr>
        </w:div>
        <w:div w:id="1509833597">
          <w:marLeft w:val="640"/>
          <w:marRight w:val="0"/>
          <w:marTop w:val="0"/>
          <w:marBottom w:val="0"/>
          <w:divBdr>
            <w:top w:val="none" w:sz="0" w:space="0" w:color="auto"/>
            <w:left w:val="none" w:sz="0" w:space="0" w:color="auto"/>
            <w:bottom w:val="none" w:sz="0" w:space="0" w:color="auto"/>
            <w:right w:val="none" w:sz="0" w:space="0" w:color="auto"/>
          </w:divBdr>
        </w:div>
        <w:div w:id="1514300466">
          <w:marLeft w:val="640"/>
          <w:marRight w:val="0"/>
          <w:marTop w:val="0"/>
          <w:marBottom w:val="0"/>
          <w:divBdr>
            <w:top w:val="none" w:sz="0" w:space="0" w:color="auto"/>
            <w:left w:val="none" w:sz="0" w:space="0" w:color="auto"/>
            <w:bottom w:val="none" w:sz="0" w:space="0" w:color="auto"/>
            <w:right w:val="none" w:sz="0" w:space="0" w:color="auto"/>
          </w:divBdr>
        </w:div>
        <w:div w:id="1524858465">
          <w:marLeft w:val="640"/>
          <w:marRight w:val="0"/>
          <w:marTop w:val="0"/>
          <w:marBottom w:val="0"/>
          <w:divBdr>
            <w:top w:val="none" w:sz="0" w:space="0" w:color="auto"/>
            <w:left w:val="none" w:sz="0" w:space="0" w:color="auto"/>
            <w:bottom w:val="none" w:sz="0" w:space="0" w:color="auto"/>
            <w:right w:val="none" w:sz="0" w:space="0" w:color="auto"/>
          </w:divBdr>
        </w:div>
        <w:div w:id="1525439026">
          <w:marLeft w:val="640"/>
          <w:marRight w:val="0"/>
          <w:marTop w:val="0"/>
          <w:marBottom w:val="0"/>
          <w:divBdr>
            <w:top w:val="none" w:sz="0" w:space="0" w:color="auto"/>
            <w:left w:val="none" w:sz="0" w:space="0" w:color="auto"/>
            <w:bottom w:val="none" w:sz="0" w:space="0" w:color="auto"/>
            <w:right w:val="none" w:sz="0" w:space="0" w:color="auto"/>
          </w:divBdr>
        </w:div>
        <w:div w:id="1532572782">
          <w:marLeft w:val="640"/>
          <w:marRight w:val="0"/>
          <w:marTop w:val="0"/>
          <w:marBottom w:val="0"/>
          <w:divBdr>
            <w:top w:val="none" w:sz="0" w:space="0" w:color="auto"/>
            <w:left w:val="none" w:sz="0" w:space="0" w:color="auto"/>
            <w:bottom w:val="none" w:sz="0" w:space="0" w:color="auto"/>
            <w:right w:val="none" w:sz="0" w:space="0" w:color="auto"/>
          </w:divBdr>
        </w:div>
        <w:div w:id="1564634229">
          <w:marLeft w:val="640"/>
          <w:marRight w:val="0"/>
          <w:marTop w:val="0"/>
          <w:marBottom w:val="0"/>
          <w:divBdr>
            <w:top w:val="none" w:sz="0" w:space="0" w:color="auto"/>
            <w:left w:val="none" w:sz="0" w:space="0" w:color="auto"/>
            <w:bottom w:val="none" w:sz="0" w:space="0" w:color="auto"/>
            <w:right w:val="none" w:sz="0" w:space="0" w:color="auto"/>
          </w:divBdr>
        </w:div>
        <w:div w:id="1586257122">
          <w:marLeft w:val="640"/>
          <w:marRight w:val="0"/>
          <w:marTop w:val="0"/>
          <w:marBottom w:val="0"/>
          <w:divBdr>
            <w:top w:val="none" w:sz="0" w:space="0" w:color="auto"/>
            <w:left w:val="none" w:sz="0" w:space="0" w:color="auto"/>
            <w:bottom w:val="none" w:sz="0" w:space="0" w:color="auto"/>
            <w:right w:val="none" w:sz="0" w:space="0" w:color="auto"/>
          </w:divBdr>
        </w:div>
        <w:div w:id="1708480758">
          <w:marLeft w:val="640"/>
          <w:marRight w:val="0"/>
          <w:marTop w:val="0"/>
          <w:marBottom w:val="0"/>
          <w:divBdr>
            <w:top w:val="none" w:sz="0" w:space="0" w:color="auto"/>
            <w:left w:val="none" w:sz="0" w:space="0" w:color="auto"/>
            <w:bottom w:val="none" w:sz="0" w:space="0" w:color="auto"/>
            <w:right w:val="none" w:sz="0" w:space="0" w:color="auto"/>
          </w:divBdr>
        </w:div>
        <w:div w:id="1731659668">
          <w:marLeft w:val="640"/>
          <w:marRight w:val="0"/>
          <w:marTop w:val="0"/>
          <w:marBottom w:val="0"/>
          <w:divBdr>
            <w:top w:val="none" w:sz="0" w:space="0" w:color="auto"/>
            <w:left w:val="none" w:sz="0" w:space="0" w:color="auto"/>
            <w:bottom w:val="none" w:sz="0" w:space="0" w:color="auto"/>
            <w:right w:val="none" w:sz="0" w:space="0" w:color="auto"/>
          </w:divBdr>
        </w:div>
        <w:div w:id="1785033865">
          <w:marLeft w:val="640"/>
          <w:marRight w:val="0"/>
          <w:marTop w:val="0"/>
          <w:marBottom w:val="0"/>
          <w:divBdr>
            <w:top w:val="none" w:sz="0" w:space="0" w:color="auto"/>
            <w:left w:val="none" w:sz="0" w:space="0" w:color="auto"/>
            <w:bottom w:val="none" w:sz="0" w:space="0" w:color="auto"/>
            <w:right w:val="none" w:sz="0" w:space="0" w:color="auto"/>
          </w:divBdr>
        </w:div>
        <w:div w:id="1785078585">
          <w:marLeft w:val="640"/>
          <w:marRight w:val="0"/>
          <w:marTop w:val="0"/>
          <w:marBottom w:val="0"/>
          <w:divBdr>
            <w:top w:val="none" w:sz="0" w:space="0" w:color="auto"/>
            <w:left w:val="none" w:sz="0" w:space="0" w:color="auto"/>
            <w:bottom w:val="none" w:sz="0" w:space="0" w:color="auto"/>
            <w:right w:val="none" w:sz="0" w:space="0" w:color="auto"/>
          </w:divBdr>
        </w:div>
        <w:div w:id="1813792406">
          <w:marLeft w:val="640"/>
          <w:marRight w:val="0"/>
          <w:marTop w:val="0"/>
          <w:marBottom w:val="0"/>
          <w:divBdr>
            <w:top w:val="none" w:sz="0" w:space="0" w:color="auto"/>
            <w:left w:val="none" w:sz="0" w:space="0" w:color="auto"/>
            <w:bottom w:val="none" w:sz="0" w:space="0" w:color="auto"/>
            <w:right w:val="none" w:sz="0" w:space="0" w:color="auto"/>
          </w:divBdr>
        </w:div>
        <w:div w:id="1822498861">
          <w:marLeft w:val="640"/>
          <w:marRight w:val="0"/>
          <w:marTop w:val="0"/>
          <w:marBottom w:val="0"/>
          <w:divBdr>
            <w:top w:val="none" w:sz="0" w:space="0" w:color="auto"/>
            <w:left w:val="none" w:sz="0" w:space="0" w:color="auto"/>
            <w:bottom w:val="none" w:sz="0" w:space="0" w:color="auto"/>
            <w:right w:val="none" w:sz="0" w:space="0" w:color="auto"/>
          </w:divBdr>
        </w:div>
        <w:div w:id="1856191216">
          <w:marLeft w:val="640"/>
          <w:marRight w:val="0"/>
          <w:marTop w:val="0"/>
          <w:marBottom w:val="0"/>
          <w:divBdr>
            <w:top w:val="none" w:sz="0" w:space="0" w:color="auto"/>
            <w:left w:val="none" w:sz="0" w:space="0" w:color="auto"/>
            <w:bottom w:val="none" w:sz="0" w:space="0" w:color="auto"/>
            <w:right w:val="none" w:sz="0" w:space="0" w:color="auto"/>
          </w:divBdr>
        </w:div>
        <w:div w:id="1870679159">
          <w:marLeft w:val="640"/>
          <w:marRight w:val="0"/>
          <w:marTop w:val="0"/>
          <w:marBottom w:val="0"/>
          <w:divBdr>
            <w:top w:val="none" w:sz="0" w:space="0" w:color="auto"/>
            <w:left w:val="none" w:sz="0" w:space="0" w:color="auto"/>
            <w:bottom w:val="none" w:sz="0" w:space="0" w:color="auto"/>
            <w:right w:val="none" w:sz="0" w:space="0" w:color="auto"/>
          </w:divBdr>
        </w:div>
        <w:div w:id="1871843773">
          <w:marLeft w:val="640"/>
          <w:marRight w:val="0"/>
          <w:marTop w:val="0"/>
          <w:marBottom w:val="0"/>
          <w:divBdr>
            <w:top w:val="none" w:sz="0" w:space="0" w:color="auto"/>
            <w:left w:val="none" w:sz="0" w:space="0" w:color="auto"/>
            <w:bottom w:val="none" w:sz="0" w:space="0" w:color="auto"/>
            <w:right w:val="none" w:sz="0" w:space="0" w:color="auto"/>
          </w:divBdr>
        </w:div>
        <w:div w:id="1971133046">
          <w:marLeft w:val="640"/>
          <w:marRight w:val="0"/>
          <w:marTop w:val="0"/>
          <w:marBottom w:val="0"/>
          <w:divBdr>
            <w:top w:val="none" w:sz="0" w:space="0" w:color="auto"/>
            <w:left w:val="none" w:sz="0" w:space="0" w:color="auto"/>
            <w:bottom w:val="none" w:sz="0" w:space="0" w:color="auto"/>
            <w:right w:val="none" w:sz="0" w:space="0" w:color="auto"/>
          </w:divBdr>
        </w:div>
        <w:div w:id="1978142628">
          <w:marLeft w:val="640"/>
          <w:marRight w:val="0"/>
          <w:marTop w:val="0"/>
          <w:marBottom w:val="0"/>
          <w:divBdr>
            <w:top w:val="none" w:sz="0" w:space="0" w:color="auto"/>
            <w:left w:val="none" w:sz="0" w:space="0" w:color="auto"/>
            <w:bottom w:val="none" w:sz="0" w:space="0" w:color="auto"/>
            <w:right w:val="none" w:sz="0" w:space="0" w:color="auto"/>
          </w:divBdr>
        </w:div>
        <w:div w:id="2006201094">
          <w:marLeft w:val="640"/>
          <w:marRight w:val="0"/>
          <w:marTop w:val="0"/>
          <w:marBottom w:val="0"/>
          <w:divBdr>
            <w:top w:val="none" w:sz="0" w:space="0" w:color="auto"/>
            <w:left w:val="none" w:sz="0" w:space="0" w:color="auto"/>
            <w:bottom w:val="none" w:sz="0" w:space="0" w:color="auto"/>
            <w:right w:val="none" w:sz="0" w:space="0" w:color="auto"/>
          </w:divBdr>
        </w:div>
        <w:div w:id="2011716337">
          <w:marLeft w:val="640"/>
          <w:marRight w:val="0"/>
          <w:marTop w:val="0"/>
          <w:marBottom w:val="0"/>
          <w:divBdr>
            <w:top w:val="none" w:sz="0" w:space="0" w:color="auto"/>
            <w:left w:val="none" w:sz="0" w:space="0" w:color="auto"/>
            <w:bottom w:val="none" w:sz="0" w:space="0" w:color="auto"/>
            <w:right w:val="none" w:sz="0" w:space="0" w:color="auto"/>
          </w:divBdr>
        </w:div>
        <w:div w:id="2017806463">
          <w:marLeft w:val="640"/>
          <w:marRight w:val="0"/>
          <w:marTop w:val="0"/>
          <w:marBottom w:val="0"/>
          <w:divBdr>
            <w:top w:val="none" w:sz="0" w:space="0" w:color="auto"/>
            <w:left w:val="none" w:sz="0" w:space="0" w:color="auto"/>
            <w:bottom w:val="none" w:sz="0" w:space="0" w:color="auto"/>
            <w:right w:val="none" w:sz="0" w:space="0" w:color="auto"/>
          </w:divBdr>
        </w:div>
        <w:div w:id="2032147893">
          <w:marLeft w:val="640"/>
          <w:marRight w:val="0"/>
          <w:marTop w:val="0"/>
          <w:marBottom w:val="0"/>
          <w:divBdr>
            <w:top w:val="none" w:sz="0" w:space="0" w:color="auto"/>
            <w:left w:val="none" w:sz="0" w:space="0" w:color="auto"/>
            <w:bottom w:val="none" w:sz="0" w:space="0" w:color="auto"/>
            <w:right w:val="none" w:sz="0" w:space="0" w:color="auto"/>
          </w:divBdr>
        </w:div>
        <w:div w:id="2049185605">
          <w:marLeft w:val="640"/>
          <w:marRight w:val="0"/>
          <w:marTop w:val="0"/>
          <w:marBottom w:val="0"/>
          <w:divBdr>
            <w:top w:val="none" w:sz="0" w:space="0" w:color="auto"/>
            <w:left w:val="none" w:sz="0" w:space="0" w:color="auto"/>
            <w:bottom w:val="none" w:sz="0" w:space="0" w:color="auto"/>
            <w:right w:val="none" w:sz="0" w:space="0" w:color="auto"/>
          </w:divBdr>
        </w:div>
        <w:div w:id="2070834936">
          <w:marLeft w:val="640"/>
          <w:marRight w:val="0"/>
          <w:marTop w:val="0"/>
          <w:marBottom w:val="0"/>
          <w:divBdr>
            <w:top w:val="none" w:sz="0" w:space="0" w:color="auto"/>
            <w:left w:val="none" w:sz="0" w:space="0" w:color="auto"/>
            <w:bottom w:val="none" w:sz="0" w:space="0" w:color="auto"/>
            <w:right w:val="none" w:sz="0" w:space="0" w:color="auto"/>
          </w:divBdr>
        </w:div>
        <w:div w:id="2076774116">
          <w:marLeft w:val="640"/>
          <w:marRight w:val="0"/>
          <w:marTop w:val="0"/>
          <w:marBottom w:val="0"/>
          <w:divBdr>
            <w:top w:val="none" w:sz="0" w:space="0" w:color="auto"/>
            <w:left w:val="none" w:sz="0" w:space="0" w:color="auto"/>
            <w:bottom w:val="none" w:sz="0" w:space="0" w:color="auto"/>
            <w:right w:val="none" w:sz="0" w:space="0" w:color="auto"/>
          </w:divBdr>
        </w:div>
        <w:div w:id="2076854517">
          <w:marLeft w:val="640"/>
          <w:marRight w:val="0"/>
          <w:marTop w:val="0"/>
          <w:marBottom w:val="0"/>
          <w:divBdr>
            <w:top w:val="none" w:sz="0" w:space="0" w:color="auto"/>
            <w:left w:val="none" w:sz="0" w:space="0" w:color="auto"/>
            <w:bottom w:val="none" w:sz="0" w:space="0" w:color="auto"/>
            <w:right w:val="none" w:sz="0" w:space="0" w:color="auto"/>
          </w:divBdr>
        </w:div>
        <w:div w:id="2140687487">
          <w:marLeft w:val="640"/>
          <w:marRight w:val="0"/>
          <w:marTop w:val="0"/>
          <w:marBottom w:val="0"/>
          <w:divBdr>
            <w:top w:val="none" w:sz="0" w:space="0" w:color="auto"/>
            <w:left w:val="none" w:sz="0" w:space="0" w:color="auto"/>
            <w:bottom w:val="none" w:sz="0" w:space="0" w:color="auto"/>
            <w:right w:val="none" w:sz="0" w:space="0" w:color="auto"/>
          </w:divBdr>
        </w:div>
      </w:divsChild>
    </w:div>
    <w:div w:id="806050261">
      <w:bodyDiv w:val="1"/>
      <w:marLeft w:val="0"/>
      <w:marRight w:val="0"/>
      <w:marTop w:val="0"/>
      <w:marBottom w:val="0"/>
      <w:divBdr>
        <w:top w:val="none" w:sz="0" w:space="0" w:color="auto"/>
        <w:left w:val="none" w:sz="0" w:space="0" w:color="auto"/>
        <w:bottom w:val="none" w:sz="0" w:space="0" w:color="auto"/>
        <w:right w:val="none" w:sz="0" w:space="0" w:color="auto"/>
      </w:divBdr>
      <w:divsChild>
        <w:div w:id="8289651">
          <w:marLeft w:val="640"/>
          <w:marRight w:val="0"/>
          <w:marTop w:val="0"/>
          <w:marBottom w:val="0"/>
          <w:divBdr>
            <w:top w:val="none" w:sz="0" w:space="0" w:color="auto"/>
            <w:left w:val="none" w:sz="0" w:space="0" w:color="auto"/>
            <w:bottom w:val="none" w:sz="0" w:space="0" w:color="auto"/>
            <w:right w:val="none" w:sz="0" w:space="0" w:color="auto"/>
          </w:divBdr>
        </w:div>
        <w:div w:id="53893595">
          <w:marLeft w:val="640"/>
          <w:marRight w:val="0"/>
          <w:marTop w:val="0"/>
          <w:marBottom w:val="0"/>
          <w:divBdr>
            <w:top w:val="none" w:sz="0" w:space="0" w:color="auto"/>
            <w:left w:val="none" w:sz="0" w:space="0" w:color="auto"/>
            <w:bottom w:val="none" w:sz="0" w:space="0" w:color="auto"/>
            <w:right w:val="none" w:sz="0" w:space="0" w:color="auto"/>
          </w:divBdr>
        </w:div>
        <w:div w:id="81030106">
          <w:marLeft w:val="640"/>
          <w:marRight w:val="0"/>
          <w:marTop w:val="0"/>
          <w:marBottom w:val="0"/>
          <w:divBdr>
            <w:top w:val="none" w:sz="0" w:space="0" w:color="auto"/>
            <w:left w:val="none" w:sz="0" w:space="0" w:color="auto"/>
            <w:bottom w:val="none" w:sz="0" w:space="0" w:color="auto"/>
            <w:right w:val="none" w:sz="0" w:space="0" w:color="auto"/>
          </w:divBdr>
        </w:div>
        <w:div w:id="83571397">
          <w:marLeft w:val="640"/>
          <w:marRight w:val="0"/>
          <w:marTop w:val="0"/>
          <w:marBottom w:val="0"/>
          <w:divBdr>
            <w:top w:val="none" w:sz="0" w:space="0" w:color="auto"/>
            <w:left w:val="none" w:sz="0" w:space="0" w:color="auto"/>
            <w:bottom w:val="none" w:sz="0" w:space="0" w:color="auto"/>
            <w:right w:val="none" w:sz="0" w:space="0" w:color="auto"/>
          </w:divBdr>
        </w:div>
        <w:div w:id="107819854">
          <w:marLeft w:val="640"/>
          <w:marRight w:val="0"/>
          <w:marTop w:val="0"/>
          <w:marBottom w:val="0"/>
          <w:divBdr>
            <w:top w:val="none" w:sz="0" w:space="0" w:color="auto"/>
            <w:left w:val="none" w:sz="0" w:space="0" w:color="auto"/>
            <w:bottom w:val="none" w:sz="0" w:space="0" w:color="auto"/>
            <w:right w:val="none" w:sz="0" w:space="0" w:color="auto"/>
          </w:divBdr>
        </w:div>
        <w:div w:id="117267289">
          <w:marLeft w:val="640"/>
          <w:marRight w:val="0"/>
          <w:marTop w:val="0"/>
          <w:marBottom w:val="0"/>
          <w:divBdr>
            <w:top w:val="none" w:sz="0" w:space="0" w:color="auto"/>
            <w:left w:val="none" w:sz="0" w:space="0" w:color="auto"/>
            <w:bottom w:val="none" w:sz="0" w:space="0" w:color="auto"/>
            <w:right w:val="none" w:sz="0" w:space="0" w:color="auto"/>
          </w:divBdr>
        </w:div>
        <w:div w:id="141310270">
          <w:marLeft w:val="640"/>
          <w:marRight w:val="0"/>
          <w:marTop w:val="0"/>
          <w:marBottom w:val="0"/>
          <w:divBdr>
            <w:top w:val="none" w:sz="0" w:space="0" w:color="auto"/>
            <w:left w:val="none" w:sz="0" w:space="0" w:color="auto"/>
            <w:bottom w:val="none" w:sz="0" w:space="0" w:color="auto"/>
            <w:right w:val="none" w:sz="0" w:space="0" w:color="auto"/>
          </w:divBdr>
        </w:div>
        <w:div w:id="163857505">
          <w:marLeft w:val="640"/>
          <w:marRight w:val="0"/>
          <w:marTop w:val="0"/>
          <w:marBottom w:val="0"/>
          <w:divBdr>
            <w:top w:val="none" w:sz="0" w:space="0" w:color="auto"/>
            <w:left w:val="none" w:sz="0" w:space="0" w:color="auto"/>
            <w:bottom w:val="none" w:sz="0" w:space="0" w:color="auto"/>
            <w:right w:val="none" w:sz="0" w:space="0" w:color="auto"/>
          </w:divBdr>
        </w:div>
        <w:div w:id="168563521">
          <w:marLeft w:val="640"/>
          <w:marRight w:val="0"/>
          <w:marTop w:val="0"/>
          <w:marBottom w:val="0"/>
          <w:divBdr>
            <w:top w:val="none" w:sz="0" w:space="0" w:color="auto"/>
            <w:left w:val="none" w:sz="0" w:space="0" w:color="auto"/>
            <w:bottom w:val="none" w:sz="0" w:space="0" w:color="auto"/>
            <w:right w:val="none" w:sz="0" w:space="0" w:color="auto"/>
          </w:divBdr>
        </w:div>
        <w:div w:id="194344638">
          <w:marLeft w:val="640"/>
          <w:marRight w:val="0"/>
          <w:marTop w:val="0"/>
          <w:marBottom w:val="0"/>
          <w:divBdr>
            <w:top w:val="none" w:sz="0" w:space="0" w:color="auto"/>
            <w:left w:val="none" w:sz="0" w:space="0" w:color="auto"/>
            <w:bottom w:val="none" w:sz="0" w:space="0" w:color="auto"/>
            <w:right w:val="none" w:sz="0" w:space="0" w:color="auto"/>
          </w:divBdr>
        </w:div>
        <w:div w:id="195628705">
          <w:marLeft w:val="640"/>
          <w:marRight w:val="0"/>
          <w:marTop w:val="0"/>
          <w:marBottom w:val="0"/>
          <w:divBdr>
            <w:top w:val="none" w:sz="0" w:space="0" w:color="auto"/>
            <w:left w:val="none" w:sz="0" w:space="0" w:color="auto"/>
            <w:bottom w:val="none" w:sz="0" w:space="0" w:color="auto"/>
            <w:right w:val="none" w:sz="0" w:space="0" w:color="auto"/>
          </w:divBdr>
        </w:div>
        <w:div w:id="198978286">
          <w:marLeft w:val="640"/>
          <w:marRight w:val="0"/>
          <w:marTop w:val="0"/>
          <w:marBottom w:val="0"/>
          <w:divBdr>
            <w:top w:val="none" w:sz="0" w:space="0" w:color="auto"/>
            <w:left w:val="none" w:sz="0" w:space="0" w:color="auto"/>
            <w:bottom w:val="none" w:sz="0" w:space="0" w:color="auto"/>
            <w:right w:val="none" w:sz="0" w:space="0" w:color="auto"/>
          </w:divBdr>
        </w:div>
        <w:div w:id="228736472">
          <w:marLeft w:val="640"/>
          <w:marRight w:val="0"/>
          <w:marTop w:val="0"/>
          <w:marBottom w:val="0"/>
          <w:divBdr>
            <w:top w:val="none" w:sz="0" w:space="0" w:color="auto"/>
            <w:left w:val="none" w:sz="0" w:space="0" w:color="auto"/>
            <w:bottom w:val="none" w:sz="0" w:space="0" w:color="auto"/>
            <w:right w:val="none" w:sz="0" w:space="0" w:color="auto"/>
          </w:divBdr>
        </w:div>
        <w:div w:id="234627600">
          <w:marLeft w:val="640"/>
          <w:marRight w:val="0"/>
          <w:marTop w:val="0"/>
          <w:marBottom w:val="0"/>
          <w:divBdr>
            <w:top w:val="none" w:sz="0" w:space="0" w:color="auto"/>
            <w:left w:val="none" w:sz="0" w:space="0" w:color="auto"/>
            <w:bottom w:val="none" w:sz="0" w:space="0" w:color="auto"/>
            <w:right w:val="none" w:sz="0" w:space="0" w:color="auto"/>
          </w:divBdr>
        </w:div>
        <w:div w:id="248657333">
          <w:marLeft w:val="640"/>
          <w:marRight w:val="0"/>
          <w:marTop w:val="0"/>
          <w:marBottom w:val="0"/>
          <w:divBdr>
            <w:top w:val="none" w:sz="0" w:space="0" w:color="auto"/>
            <w:left w:val="none" w:sz="0" w:space="0" w:color="auto"/>
            <w:bottom w:val="none" w:sz="0" w:space="0" w:color="auto"/>
            <w:right w:val="none" w:sz="0" w:space="0" w:color="auto"/>
          </w:divBdr>
        </w:div>
        <w:div w:id="277839184">
          <w:marLeft w:val="640"/>
          <w:marRight w:val="0"/>
          <w:marTop w:val="0"/>
          <w:marBottom w:val="0"/>
          <w:divBdr>
            <w:top w:val="none" w:sz="0" w:space="0" w:color="auto"/>
            <w:left w:val="none" w:sz="0" w:space="0" w:color="auto"/>
            <w:bottom w:val="none" w:sz="0" w:space="0" w:color="auto"/>
            <w:right w:val="none" w:sz="0" w:space="0" w:color="auto"/>
          </w:divBdr>
        </w:div>
        <w:div w:id="337927623">
          <w:marLeft w:val="640"/>
          <w:marRight w:val="0"/>
          <w:marTop w:val="0"/>
          <w:marBottom w:val="0"/>
          <w:divBdr>
            <w:top w:val="none" w:sz="0" w:space="0" w:color="auto"/>
            <w:left w:val="none" w:sz="0" w:space="0" w:color="auto"/>
            <w:bottom w:val="none" w:sz="0" w:space="0" w:color="auto"/>
            <w:right w:val="none" w:sz="0" w:space="0" w:color="auto"/>
          </w:divBdr>
        </w:div>
        <w:div w:id="385300680">
          <w:marLeft w:val="640"/>
          <w:marRight w:val="0"/>
          <w:marTop w:val="0"/>
          <w:marBottom w:val="0"/>
          <w:divBdr>
            <w:top w:val="none" w:sz="0" w:space="0" w:color="auto"/>
            <w:left w:val="none" w:sz="0" w:space="0" w:color="auto"/>
            <w:bottom w:val="none" w:sz="0" w:space="0" w:color="auto"/>
            <w:right w:val="none" w:sz="0" w:space="0" w:color="auto"/>
          </w:divBdr>
        </w:div>
        <w:div w:id="398485779">
          <w:marLeft w:val="640"/>
          <w:marRight w:val="0"/>
          <w:marTop w:val="0"/>
          <w:marBottom w:val="0"/>
          <w:divBdr>
            <w:top w:val="none" w:sz="0" w:space="0" w:color="auto"/>
            <w:left w:val="none" w:sz="0" w:space="0" w:color="auto"/>
            <w:bottom w:val="none" w:sz="0" w:space="0" w:color="auto"/>
            <w:right w:val="none" w:sz="0" w:space="0" w:color="auto"/>
          </w:divBdr>
        </w:div>
        <w:div w:id="405347472">
          <w:marLeft w:val="640"/>
          <w:marRight w:val="0"/>
          <w:marTop w:val="0"/>
          <w:marBottom w:val="0"/>
          <w:divBdr>
            <w:top w:val="none" w:sz="0" w:space="0" w:color="auto"/>
            <w:left w:val="none" w:sz="0" w:space="0" w:color="auto"/>
            <w:bottom w:val="none" w:sz="0" w:space="0" w:color="auto"/>
            <w:right w:val="none" w:sz="0" w:space="0" w:color="auto"/>
          </w:divBdr>
        </w:div>
        <w:div w:id="461964045">
          <w:marLeft w:val="640"/>
          <w:marRight w:val="0"/>
          <w:marTop w:val="0"/>
          <w:marBottom w:val="0"/>
          <w:divBdr>
            <w:top w:val="none" w:sz="0" w:space="0" w:color="auto"/>
            <w:left w:val="none" w:sz="0" w:space="0" w:color="auto"/>
            <w:bottom w:val="none" w:sz="0" w:space="0" w:color="auto"/>
            <w:right w:val="none" w:sz="0" w:space="0" w:color="auto"/>
          </w:divBdr>
        </w:div>
        <w:div w:id="536116534">
          <w:marLeft w:val="640"/>
          <w:marRight w:val="0"/>
          <w:marTop w:val="0"/>
          <w:marBottom w:val="0"/>
          <w:divBdr>
            <w:top w:val="none" w:sz="0" w:space="0" w:color="auto"/>
            <w:left w:val="none" w:sz="0" w:space="0" w:color="auto"/>
            <w:bottom w:val="none" w:sz="0" w:space="0" w:color="auto"/>
            <w:right w:val="none" w:sz="0" w:space="0" w:color="auto"/>
          </w:divBdr>
        </w:div>
        <w:div w:id="548886037">
          <w:marLeft w:val="640"/>
          <w:marRight w:val="0"/>
          <w:marTop w:val="0"/>
          <w:marBottom w:val="0"/>
          <w:divBdr>
            <w:top w:val="none" w:sz="0" w:space="0" w:color="auto"/>
            <w:left w:val="none" w:sz="0" w:space="0" w:color="auto"/>
            <w:bottom w:val="none" w:sz="0" w:space="0" w:color="auto"/>
            <w:right w:val="none" w:sz="0" w:space="0" w:color="auto"/>
          </w:divBdr>
        </w:div>
        <w:div w:id="551582176">
          <w:marLeft w:val="640"/>
          <w:marRight w:val="0"/>
          <w:marTop w:val="0"/>
          <w:marBottom w:val="0"/>
          <w:divBdr>
            <w:top w:val="none" w:sz="0" w:space="0" w:color="auto"/>
            <w:left w:val="none" w:sz="0" w:space="0" w:color="auto"/>
            <w:bottom w:val="none" w:sz="0" w:space="0" w:color="auto"/>
            <w:right w:val="none" w:sz="0" w:space="0" w:color="auto"/>
          </w:divBdr>
        </w:div>
        <w:div w:id="603809978">
          <w:marLeft w:val="640"/>
          <w:marRight w:val="0"/>
          <w:marTop w:val="0"/>
          <w:marBottom w:val="0"/>
          <w:divBdr>
            <w:top w:val="none" w:sz="0" w:space="0" w:color="auto"/>
            <w:left w:val="none" w:sz="0" w:space="0" w:color="auto"/>
            <w:bottom w:val="none" w:sz="0" w:space="0" w:color="auto"/>
            <w:right w:val="none" w:sz="0" w:space="0" w:color="auto"/>
          </w:divBdr>
        </w:div>
        <w:div w:id="622150146">
          <w:marLeft w:val="640"/>
          <w:marRight w:val="0"/>
          <w:marTop w:val="0"/>
          <w:marBottom w:val="0"/>
          <w:divBdr>
            <w:top w:val="none" w:sz="0" w:space="0" w:color="auto"/>
            <w:left w:val="none" w:sz="0" w:space="0" w:color="auto"/>
            <w:bottom w:val="none" w:sz="0" w:space="0" w:color="auto"/>
            <w:right w:val="none" w:sz="0" w:space="0" w:color="auto"/>
          </w:divBdr>
        </w:div>
        <w:div w:id="637226599">
          <w:marLeft w:val="640"/>
          <w:marRight w:val="0"/>
          <w:marTop w:val="0"/>
          <w:marBottom w:val="0"/>
          <w:divBdr>
            <w:top w:val="none" w:sz="0" w:space="0" w:color="auto"/>
            <w:left w:val="none" w:sz="0" w:space="0" w:color="auto"/>
            <w:bottom w:val="none" w:sz="0" w:space="0" w:color="auto"/>
            <w:right w:val="none" w:sz="0" w:space="0" w:color="auto"/>
          </w:divBdr>
        </w:div>
        <w:div w:id="696781414">
          <w:marLeft w:val="640"/>
          <w:marRight w:val="0"/>
          <w:marTop w:val="0"/>
          <w:marBottom w:val="0"/>
          <w:divBdr>
            <w:top w:val="none" w:sz="0" w:space="0" w:color="auto"/>
            <w:left w:val="none" w:sz="0" w:space="0" w:color="auto"/>
            <w:bottom w:val="none" w:sz="0" w:space="0" w:color="auto"/>
            <w:right w:val="none" w:sz="0" w:space="0" w:color="auto"/>
          </w:divBdr>
        </w:div>
        <w:div w:id="728303969">
          <w:marLeft w:val="640"/>
          <w:marRight w:val="0"/>
          <w:marTop w:val="0"/>
          <w:marBottom w:val="0"/>
          <w:divBdr>
            <w:top w:val="none" w:sz="0" w:space="0" w:color="auto"/>
            <w:left w:val="none" w:sz="0" w:space="0" w:color="auto"/>
            <w:bottom w:val="none" w:sz="0" w:space="0" w:color="auto"/>
            <w:right w:val="none" w:sz="0" w:space="0" w:color="auto"/>
          </w:divBdr>
        </w:div>
        <w:div w:id="732392380">
          <w:marLeft w:val="640"/>
          <w:marRight w:val="0"/>
          <w:marTop w:val="0"/>
          <w:marBottom w:val="0"/>
          <w:divBdr>
            <w:top w:val="none" w:sz="0" w:space="0" w:color="auto"/>
            <w:left w:val="none" w:sz="0" w:space="0" w:color="auto"/>
            <w:bottom w:val="none" w:sz="0" w:space="0" w:color="auto"/>
            <w:right w:val="none" w:sz="0" w:space="0" w:color="auto"/>
          </w:divBdr>
        </w:div>
        <w:div w:id="736047956">
          <w:marLeft w:val="640"/>
          <w:marRight w:val="0"/>
          <w:marTop w:val="0"/>
          <w:marBottom w:val="0"/>
          <w:divBdr>
            <w:top w:val="none" w:sz="0" w:space="0" w:color="auto"/>
            <w:left w:val="none" w:sz="0" w:space="0" w:color="auto"/>
            <w:bottom w:val="none" w:sz="0" w:space="0" w:color="auto"/>
            <w:right w:val="none" w:sz="0" w:space="0" w:color="auto"/>
          </w:divBdr>
        </w:div>
        <w:div w:id="741635700">
          <w:marLeft w:val="640"/>
          <w:marRight w:val="0"/>
          <w:marTop w:val="0"/>
          <w:marBottom w:val="0"/>
          <w:divBdr>
            <w:top w:val="none" w:sz="0" w:space="0" w:color="auto"/>
            <w:left w:val="none" w:sz="0" w:space="0" w:color="auto"/>
            <w:bottom w:val="none" w:sz="0" w:space="0" w:color="auto"/>
            <w:right w:val="none" w:sz="0" w:space="0" w:color="auto"/>
          </w:divBdr>
        </w:div>
        <w:div w:id="744305743">
          <w:marLeft w:val="640"/>
          <w:marRight w:val="0"/>
          <w:marTop w:val="0"/>
          <w:marBottom w:val="0"/>
          <w:divBdr>
            <w:top w:val="none" w:sz="0" w:space="0" w:color="auto"/>
            <w:left w:val="none" w:sz="0" w:space="0" w:color="auto"/>
            <w:bottom w:val="none" w:sz="0" w:space="0" w:color="auto"/>
            <w:right w:val="none" w:sz="0" w:space="0" w:color="auto"/>
          </w:divBdr>
        </w:div>
        <w:div w:id="746808673">
          <w:marLeft w:val="640"/>
          <w:marRight w:val="0"/>
          <w:marTop w:val="0"/>
          <w:marBottom w:val="0"/>
          <w:divBdr>
            <w:top w:val="none" w:sz="0" w:space="0" w:color="auto"/>
            <w:left w:val="none" w:sz="0" w:space="0" w:color="auto"/>
            <w:bottom w:val="none" w:sz="0" w:space="0" w:color="auto"/>
            <w:right w:val="none" w:sz="0" w:space="0" w:color="auto"/>
          </w:divBdr>
        </w:div>
        <w:div w:id="756899403">
          <w:marLeft w:val="640"/>
          <w:marRight w:val="0"/>
          <w:marTop w:val="0"/>
          <w:marBottom w:val="0"/>
          <w:divBdr>
            <w:top w:val="none" w:sz="0" w:space="0" w:color="auto"/>
            <w:left w:val="none" w:sz="0" w:space="0" w:color="auto"/>
            <w:bottom w:val="none" w:sz="0" w:space="0" w:color="auto"/>
            <w:right w:val="none" w:sz="0" w:space="0" w:color="auto"/>
          </w:divBdr>
        </w:div>
        <w:div w:id="763576510">
          <w:marLeft w:val="640"/>
          <w:marRight w:val="0"/>
          <w:marTop w:val="0"/>
          <w:marBottom w:val="0"/>
          <w:divBdr>
            <w:top w:val="none" w:sz="0" w:space="0" w:color="auto"/>
            <w:left w:val="none" w:sz="0" w:space="0" w:color="auto"/>
            <w:bottom w:val="none" w:sz="0" w:space="0" w:color="auto"/>
            <w:right w:val="none" w:sz="0" w:space="0" w:color="auto"/>
          </w:divBdr>
        </w:div>
        <w:div w:id="863514907">
          <w:marLeft w:val="640"/>
          <w:marRight w:val="0"/>
          <w:marTop w:val="0"/>
          <w:marBottom w:val="0"/>
          <w:divBdr>
            <w:top w:val="none" w:sz="0" w:space="0" w:color="auto"/>
            <w:left w:val="none" w:sz="0" w:space="0" w:color="auto"/>
            <w:bottom w:val="none" w:sz="0" w:space="0" w:color="auto"/>
            <w:right w:val="none" w:sz="0" w:space="0" w:color="auto"/>
          </w:divBdr>
        </w:div>
        <w:div w:id="880093650">
          <w:marLeft w:val="640"/>
          <w:marRight w:val="0"/>
          <w:marTop w:val="0"/>
          <w:marBottom w:val="0"/>
          <w:divBdr>
            <w:top w:val="none" w:sz="0" w:space="0" w:color="auto"/>
            <w:left w:val="none" w:sz="0" w:space="0" w:color="auto"/>
            <w:bottom w:val="none" w:sz="0" w:space="0" w:color="auto"/>
            <w:right w:val="none" w:sz="0" w:space="0" w:color="auto"/>
          </w:divBdr>
        </w:div>
        <w:div w:id="887106416">
          <w:marLeft w:val="640"/>
          <w:marRight w:val="0"/>
          <w:marTop w:val="0"/>
          <w:marBottom w:val="0"/>
          <w:divBdr>
            <w:top w:val="none" w:sz="0" w:space="0" w:color="auto"/>
            <w:left w:val="none" w:sz="0" w:space="0" w:color="auto"/>
            <w:bottom w:val="none" w:sz="0" w:space="0" w:color="auto"/>
            <w:right w:val="none" w:sz="0" w:space="0" w:color="auto"/>
          </w:divBdr>
        </w:div>
        <w:div w:id="888882257">
          <w:marLeft w:val="640"/>
          <w:marRight w:val="0"/>
          <w:marTop w:val="0"/>
          <w:marBottom w:val="0"/>
          <w:divBdr>
            <w:top w:val="none" w:sz="0" w:space="0" w:color="auto"/>
            <w:left w:val="none" w:sz="0" w:space="0" w:color="auto"/>
            <w:bottom w:val="none" w:sz="0" w:space="0" w:color="auto"/>
            <w:right w:val="none" w:sz="0" w:space="0" w:color="auto"/>
          </w:divBdr>
        </w:div>
        <w:div w:id="894046941">
          <w:marLeft w:val="640"/>
          <w:marRight w:val="0"/>
          <w:marTop w:val="0"/>
          <w:marBottom w:val="0"/>
          <w:divBdr>
            <w:top w:val="none" w:sz="0" w:space="0" w:color="auto"/>
            <w:left w:val="none" w:sz="0" w:space="0" w:color="auto"/>
            <w:bottom w:val="none" w:sz="0" w:space="0" w:color="auto"/>
            <w:right w:val="none" w:sz="0" w:space="0" w:color="auto"/>
          </w:divBdr>
        </w:div>
        <w:div w:id="917666225">
          <w:marLeft w:val="640"/>
          <w:marRight w:val="0"/>
          <w:marTop w:val="0"/>
          <w:marBottom w:val="0"/>
          <w:divBdr>
            <w:top w:val="none" w:sz="0" w:space="0" w:color="auto"/>
            <w:left w:val="none" w:sz="0" w:space="0" w:color="auto"/>
            <w:bottom w:val="none" w:sz="0" w:space="0" w:color="auto"/>
            <w:right w:val="none" w:sz="0" w:space="0" w:color="auto"/>
          </w:divBdr>
        </w:div>
        <w:div w:id="937061125">
          <w:marLeft w:val="640"/>
          <w:marRight w:val="0"/>
          <w:marTop w:val="0"/>
          <w:marBottom w:val="0"/>
          <w:divBdr>
            <w:top w:val="none" w:sz="0" w:space="0" w:color="auto"/>
            <w:left w:val="none" w:sz="0" w:space="0" w:color="auto"/>
            <w:bottom w:val="none" w:sz="0" w:space="0" w:color="auto"/>
            <w:right w:val="none" w:sz="0" w:space="0" w:color="auto"/>
          </w:divBdr>
        </w:div>
        <w:div w:id="998658883">
          <w:marLeft w:val="640"/>
          <w:marRight w:val="0"/>
          <w:marTop w:val="0"/>
          <w:marBottom w:val="0"/>
          <w:divBdr>
            <w:top w:val="none" w:sz="0" w:space="0" w:color="auto"/>
            <w:left w:val="none" w:sz="0" w:space="0" w:color="auto"/>
            <w:bottom w:val="none" w:sz="0" w:space="0" w:color="auto"/>
            <w:right w:val="none" w:sz="0" w:space="0" w:color="auto"/>
          </w:divBdr>
        </w:div>
        <w:div w:id="1002438764">
          <w:marLeft w:val="640"/>
          <w:marRight w:val="0"/>
          <w:marTop w:val="0"/>
          <w:marBottom w:val="0"/>
          <w:divBdr>
            <w:top w:val="none" w:sz="0" w:space="0" w:color="auto"/>
            <w:left w:val="none" w:sz="0" w:space="0" w:color="auto"/>
            <w:bottom w:val="none" w:sz="0" w:space="0" w:color="auto"/>
            <w:right w:val="none" w:sz="0" w:space="0" w:color="auto"/>
          </w:divBdr>
        </w:div>
        <w:div w:id="1003819884">
          <w:marLeft w:val="640"/>
          <w:marRight w:val="0"/>
          <w:marTop w:val="0"/>
          <w:marBottom w:val="0"/>
          <w:divBdr>
            <w:top w:val="none" w:sz="0" w:space="0" w:color="auto"/>
            <w:left w:val="none" w:sz="0" w:space="0" w:color="auto"/>
            <w:bottom w:val="none" w:sz="0" w:space="0" w:color="auto"/>
            <w:right w:val="none" w:sz="0" w:space="0" w:color="auto"/>
          </w:divBdr>
        </w:div>
        <w:div w:id="1011294047">
          <w:marLeft w:val="640"/>
          <w:marRight w:val="0"/>
          <w:marTop w:val="0"/>
          <w:marBottom w:val="0"/>
          <w:divBdr>
            <w:top w:val="none" w:sz="0" w:space="0" w:color="auto"/>
            <w:left w:val="none" w:sz="0" w:space="0" w:color="auto"/>
            <w:bottom w:val="none" w:sz="0" w:space="0" w:color="auto"/>
            <w:right w:val="none" w:sz="0" w:space="0" w:color="auto"/>
          </w:divBdr>
        </w:div>
        <w:div w:id="1012410873">
          <w:marLeft w:val="640"/>
          <w:marRight w:val="0"/>
          <w:marTop w:val="0"/>
          <w:marBottom w:val="0"/>
          <w:divBdr>
            <w:top w:val="none" w:sz="0" w:space="0" w:color="auto"/>
            <w:left w:val="none" w:sz="0" w:space="0" w:color="auto"/>
            <w:bottom w:val="none" w:sz="0" w:space="0" w:color="auto"/>
            <w:right w:val="none" w:sz="0" w:space="0" w:color="auto"/>
          </w:divBdr>
        </w:div>
        <w:div w:id="1021400113">
          <w:marLeft w:val="640"/>
          <w:marRight w:val="0"/>
          <w:marTop w:val="0"/>
          <w:marBottom w:val="0"/>
          <w:divBdr>
            <w:top w:val="none" w:sz="0" w:space="0" w:color="auto"/>
            <w:left w:val="none" w:sz="0" w:space="0" w:color="auto"/>
            <w:bottom w:val="none" w:sz="0" w:space="0" w:color="auto"/>
            <w:right w:val="none" w:sz="0" w:space="0" w:color="auto"/>
          </w:divBdr>
        </w:div>
        <w:div w:id="1032265483">
          <w:marLeft w:val="640"/>
          <w:marRight w:val="0"/>
          <w:marTop w:val="0"/>
          <w:marBottom w:val="0"/>
          <w:divBdr>
            <w:top w:val="none" w:sz="0" w:space="0" w:color="auto"/>
            <w:left w:val="none" w:sz="0" w:space="0" w:color="auto"/>
            <w:bottom w:val="none" w:sz="0" w:space="0" w:color="auto"/>
            <w:right w:val="none" w:sz="0" w:space="0" w:color="auto"/>
          </w:divBdr>
        </w:div>
        <w:div w:id="1079867346">
          <w:marLeft w:val="640"/>
          <w:marRight w:val="0"/>
          <w:marTop w:val="0"/>
          <w:marBottom w:val="0"/>
          <w:divBdr>
            <w:top w:val="none" w:sz="0" w:space="0" w:color="auto"/>
            <w:left w:val="none" w:sz="0" w:space="0" w:color="auto"/>
            <w:bottom w:val="none" w:sz="0" w:space="0" w:color="auto"/>
            <w:right w:val="none" w:sz="0" w:space="0" w:color="auto"/>
          </w:divBdr>
        </w:div>
        <w:div w:id="1109004415">
          <w:marLeft w:val="640"/>
          <w:marRight w:val="0"/>
          <w:marTop w:val="0"/>
          <w:marBottom w:val="0"/>
          <w:divBdr>
            <w:top w:val="none" w:sz="0" w:space="0" w:color="auto"/>
            <w:left w:val="none" w:sz="0" w:space="0" w:color="auto"/>
            <w:bottom w:val="none" w:sz="0" w:space="0" w:color="auto"/>
            <w:right w:val="none" w:sz="0" w:space="0" w:color="auto"/>
          </w:divBdr>
        </w:div>
        <w:div w:id="1117719226">
          <w:marLeft w:val="640"/>
          <w:marRight w:val="0"/>
          <w:marTop w:val="0"/>
          <w:marBottom w:val="0"/>
          <w:divBdr>
            <w:top w:val="none" w:sz="0" w:space="0" w:color="auto"/>
            <w:left w:val="none" w:sz="0" w:space="0" w:color="auto"/>
            <w:bottom w:val="none" w:sz="0" w:space="0" w:color="auto"/>
            <w:right w:val="none" w:sz="0" w:space="0" w:color="auto"/>
          </w:divBdr>
        </w:div>
        <w:div w:id="1128551572">
          <w:marLeft w:val="640"/>
          <w:marRight w:val="0"/>
          <w:marTop w:val="0"/>
          <w:marBottom w:val="0"/>
          <w:divBdr>
            <w:top w:val="none" w:sz="0" w:space="0" w:color="auto"/>
            <w:left w:val="none" w:sz="0" w:space="0" w:color="auto"/>
            <w:bottom w:val="none" w:sz="0" w:space="0" w:color="auto"/>
            <w:right w:val="none" w:sz="0" w:space="0" w:color="auto"/>
          </w:divBdr>
        </w:div>
        <w:div w:id="1141271714">
          <w:marLeft w:val="640"/>
          <w:marRight w:val="0"/>
          <w:marTop w:val="0"/>
          <w:marBottom w:val="0"/>
          <w:divBdr>
            <w:top w:val="none" w:sz="0" w:space="0" w:color="auto"/>
            <w:left w:val="none" w:sz="0" w:space="0" w:color="auto"/>
            <w:bottom w:val="none" w:sz="0" w:space="0" w:color="auto"/>
            <w:right w:val="none" w:sz="0" w:space="0" w:color="auto"/>
          </w:divBdr>
        </w:div>
        <w:div w:id="1161778423">
          <w:marLeft w:val="640"/>
          <w:marRight w:val="0"/>
          <w:marTop w:val="0"/>
          <w:marBottom w:val="0"/>
          <w:divBdr>
            <w:top w:val="none" w:sz="0" w:space="0" w:color="auto"/>
            <w:left w:val="none" w:sz="0" w:space="0" w:color="auto"/>
            <w:bottom w:val="none" w:sz="0" w:space="0" w:color="auto"/>
            <w:right w:val="none" w:sz="0" w:space="0" w:color="auto"/>
          </w:divBdr>
        </w:div>
        <w:div w:id="1179614739">
          <w:marLeft w:val="640"/>
          <w:marRight w:val="0"/>
          <w:marTop w:val="0"/>
          <w:marBottom w:val="0"/>
          <w:divBdr>
            <w:top w:val="none" w:sz="0" w:space="0" w:color="auto"/>
            <w:left w:val="none" w:sz="0" w:space="0" w:color="auto"/>
            <w:bottom w:val="none" w:sz="0" w:space="0" w:color="auto"/>
            <w:right w:val="none" w:sz="0" w:space="0" w:color="auto"/>
          </w:divBdr>
        </w:div>
        <w:div w:id="1181311427">
          <w:marLeft w:val="640"/>
          <w:marRight w:val="0"/>
          <w:marTop w:val="0"/>
          <w:marBottom w:val="0"/>
          <w:divBdr>
            <w:top w:val="none" w:sz="0" w:space="0" w:color="auto"/>
            <w:left w:val="none" w:sz="0" w:space="0" w:color="auto"/>
            <w:bottom w:val="none" w:sz="0" w:space="0" w:color="auto"/>
            <w:right w:val="none" w:sz="0" w:space="0" w:color="auto"/>
          </w:divBdr>
        </w:div>
        <w:div w:id="1277761080">
          <w:marLeft w:val="640"/>
          <w:marRight w:val="0"/>
          <w:marTop w:val="0"/>
          <w:marBottom w:val="0"/>
          <w:divBdr>
            <w:top w:val="none" w:sz="0" w:space="0" w:color="auto"/>
            <w:left w:val="none" w:sz="0" w:space="0" w:color="auto"/>
            <w:bottom w:val="none" w:sz="0" w:space="0" w:color="auto"/>
            <w:right w:val="none" w:sz="0" w:space="0" w:color="auto"/>
          </w:divBdr>
        </w:div>
        <w:div w:id="1323122426">
          <w:marLeft w:val="640"/>
          <w:marRight w:val="0"/>
          <w:marTop w:val="0"/>
          <w:marBottom w:val="0"/>
          <w:divBdr>
            <w:top w:val="none" w:sz="0" w:space="0" w:color="auto"/>
            <w:left w:val="none" w:sz="0" w:space="0" w:color="auto"/>
            <w:bottom w:val="none" w:sz="0" w:space="0" w:color="auto"/>
            <w:right w:val="none" w:sz="0" w:space="0" w:color="auto"/>
          </w:divBdr>
        </w:div>
        <w:div w:id="1335641973">
          <w:marLeft w:val="640"/>
          <w:marRight w:val="0"/>
          <w:marTop w:val="0"/>
          <w:marBottom w:val="0"/>
          <w:divBdr>
            <w:top w:val="none" w:sz="0" w:space="0" w:color="auto"/>
            <w:left w:val="none" w:sz="0" w:space="0" w:color="auto"/>
            <w:bottom w:val="none" w:sz="0" w:space="0" w:color="auto"/>
            <w:right w:val="none" w:sz="0" w:space="0" w:color="auto"/>
          </w:divBdr>
        </w:div>
        <w:div w:id="1395196926">
          <w:marLeft w:val="640"/>
          <w:marRight w:val="0"/>
          <w:marTop w:val="0"/>
          <w:marBottom w:val="0"/>
          <w:divBdr>
            <w:top w:val="none" w:sz="0" w:space="0" w:color="auto"/>
            <w:left w:val="none" w:sz="0" w:space="0" w:color="auto"/>
            <w:bottom w:val="none" w:sz="0" w:space="0" w:color="auto"/>
            <w:right w:val="none" w:sz="0" w:space="0" w:color="auto"/>
          </w:divBdr>
        </w:div>
        <w:div w:id="1428966335">
          <w:marLeft w:val="640"/>
          <w:marRight w:val="0"/>
          <w:marTop w:val="0"/>
          <w:marBottom w:val="0"/>
          <w:divBdr>
            <w:top w:val="none" w:sz="0" w:space="0" w:color="auto"/>
            <w:left w:val="none" w:sz="0" w:space="0" w:color="auto"/>
            <w:bottom w:val="none" w:sz="0" w:space="0" w:color="auto"/>
            <w:right w:val="none" w:sz="0" w:space="0" w:color="auto"/>
          </w:divBdr>
        </w:div>
        <w:div w:id="1431852092">
          <w:marLeft w:val="640"/>
          <w:marRight w:val="0"/>
          <w:marTop w:val="0"/>
          <w:marBottom w:val="0"/>
          <w:divBdr>
            <w:top w:val="none" w:sz="0" w:space="0" w:color="auto"/>
            <w:left w:val="none" w:sz="0" w:space="0" w:color="auto"/>
            <w:bottom w:val="none" w:sz="0" w:space="0" w:color="auto"/>
            <w:right w:val="none" w:sz="0" w:space="0" w:color="auto"/>
          </w:divBdr>
        </w:div>
        <w:div w:id="1442650699">
          <w:marLeft w:val="640"/>
          <w:marRight w:val="0"/>
          <w:marTop w:val="0"/>
          <w:marBottom w:val="0"/>
          <w:divBdr>
            <w:top w:val="none" w:sz="0" w:space="0" w:color="auto"/>
            <w:left w:val="none" w:sz="0" w:space="0" w:color="auto"/>
            <w:bottom w:val="none" w:sz="0" w:space="0" w:color="auto"/>
            <w:right w:val="none" w:sz="0" w:space="0" w:color="auto"/>
          </w:divBdr>
        </w:div>
        <w:div w:id="1447315289">
          <w:marLeft w:val="640"/>
          <w:marRight w:val="0"/>
          <w:marTop w:val="0"/>
          <w:marBottom w:val="0"/>
          <w:divBdr>
            <w:top w:val="none" w:sz="0" w:space="0" w:color="auto"/>
            <w:left w:val="none" w:sz="0" w:space="0" w:color="auto"/>
            <w:bottom w:val="none" w:sz="0" w:space="0" w:color="auto"/>
            <w:right w:val="none" w:sz="0" w:space="0" w:color="auto"/>
          </w:divBdr>
        </w:div>
        <w:div w:id="1451630735">
          <w:marLeft w:val="640"/>
          <w:marRight w:val="0"/>
          <w:marTop w:val="0"/>
          <w:marBottom w:val="0"/>
          <w:divBdr>
            <w:top w:val="none" w:sz="0" w:space="0" w:color="auto"/>
            <w:left w:val="none" w:sz="0" w:space="0" w:color="auto"/>
            <w:bottom w:val="none" w:sz="0" w:space="0" w:color="auto"/>
            <w:right w:val="none" w:sz="0" w:space="0" w:color="auto"/>
          </w:divBdr>
        </w:div>
        <w:div w:id="1476724474">
          <w:marLeft w:val="640"/>
          <w:marRight w:val="0"/>
          <w:marTop w:val="0"/>
          <w:marBottom w:val="0"/>
          <w:divBdr>
            <w:top w:val="none" w:sz="0" w:space="0" w:color="auto"/>
            <w:left w:val="none" w:sz="0" w:space="0" w:color="auto"/>
            <w:bottom w:val="none" w:sz="0" w:space="0" w:color="auto"/>
            <w:right w:val="none" w:sz="0" w:space="0" w:color="auto"/>
          </w:divBdr>
        </w:div>
        <w:div w:id="1495998179">
          <w:marLeft w:val="640"/>
          <w:marRight w:val="0"/>
          <w:marTop w:val="0"/>
          <w:marBottom w:val="0"/>
          <w:divBdr>
            <w:top w:val="none" w:sz="0" w:space="0" w:color="auto"/>
            <w:left w:val="none" w:sz="0" w:space="0" w:color="auto"/>
            <w:bottom w:val="none" w:sz="0" w:space="0" w:color="auto"/>
            <w:right w:val="none" w:sz="0" w:space="0" w:color="auto"/>
          </w:divBdr>
        </w:div>
        <w:div w:id="1594781505">
          <w:marLeft w:val="640"/>
          <w:marRight w:val="0"/>
          <w:marTop w:val="0"/>
          <w:marBottom w:val="0"/>
          <w:divBdr>
            <w:top w:val="none" w:sz="0" w:space="0" w:color="auto"/>
            <w:left w:val="none" w:sz="0" w:space="0" w:color="auto"/>
            <w:bottom w:val="none" w:sz="0" w:space="0" w:color="auto"/>
            <w:right w:val="none" w:sz="0" w:space="0" w:color="auto"/>
          </w:divBdr>
        </w:div>
        <w:div w:id="1610745468">
          <w:marLeft w:val="640"/>
          <w:marRight w:val="0"/>
          <w:marTop w:val="0"/>
          <w:marBottom w:val="0"/>
          <w:divBdr>
            <w:top w:val="none" w:sz="0" w:space="0" w:color="auto"/>
            <w:left w:val="none" w:sz="0" w:space="0" w:color="auto"/>
            <w:bottom w:val="none" w:sz="0" w:space="0" w:color="auto"/>
            <w:right w:val="none" w:sz="0" w:space="0" w:color="auto"/>
          </w:divBdr>
        </w:div>
        <w:div w:id="1647856689">
          <w:marLeft w:val="640"/>
          <w:marRight w:val="0"/>
          <w:marTop w:val="0"/>
          <w:marBottom w:val="0"/>
          <w:divBdr>
            <w:top w:val="none" w:sz="0" w:space="0" w:color="auto"/>
            <w:left w:val="none" w:sz="0" w:space="0" w:color="auto"/>
            <w:bottom w:val="none" w:sz="0" w:space="0" w:color="auto"/>
            <w:right w:val="none" w:sz="0" w:space="0" w:color="auto"/>
          </w:divBdr>
        </w:div>
        <w:div w:id="1652170682">
          <w:marLeft w:val="640"/>
          <w:marRight w:val="0"/>
          <w:marTop w:val="0"/>
          <w:marBottom w:val="0"/>
          <w:divBdr>
            <w:top w:val="none" w:sz="0" w:space="0" w:color="auto"/>
            <w:left w:val="none" w:sz="0" w:space="0" w:color="auto"/>
            <w:bottom w:val="none" w:sz="0" w:space="0" w:color="auto"/>
            <w:right w:val="none" w:sz="0" w:space="0" w:color="auto"/>
          </w:divBdr>
        </w:div>
        <w:div w:id="1654599985">
          <w:marLeft w:val="640"/>
          <w:marRight w:val="0"/>
          <w:marTop w:val="0"/>
          <w:marBottom w:val="0"/>
          <w:divBdr>
            <w:top w:val="none" w:sz="0" w:space="0" w:color="auto"/>
            <w:left w:val="none" w:sz="0" w:space="0" w:color="auto"/>
            <w:bottom w:val="none" w:sz="0" w:space="0" w:color="auto"/>
            <w:right w:val="none" w:sz="0" w:space="0" w:color="auto"/>
          </w:divBdr>
        </w:div>
        <w:div w:id="1668361285">
          <w:marLeft w:val="640"/>
          <w:marRight w:val="0"/>
          <w:marTop w:val="0"/>
          <w:marBottom w:val="0"/>
          <w:divBdr>
            <w:top w:val="none" w:sz="0" w:space="0" w:color="auto"/>
            <w:left w:val="none" w:sz="0" w:space="0" w:color="auto"/>
            <w:bottom w:val="none" w:sz="0" w:space="0" w:color="auto"/>
            <w:right w:val="none" w:sz="0" w:space="0" w:color="auto"/>
          </w:divBdr>
        </w:div>
        <w:div w:id="1710258064">
          <w:marLeft w:val="640"/>
          <w:marRight w:val="0"/>
          <w:marTop w:val="0"/>
          <w:marBottom w:val="0"/>
          <w:divBdr>
            <w:top w:val="none" w:sz="0" w:space="0" w:color="auto"/>
            <w:left w:val="none" w:sz="0" w:space="0" w:color="auto"/>
            <w:bottom w:val="none" w:sz="0" w:space="0" w:color="auto"/>
            <w:right w:val="none" w:sz="0" w:space="0" w:color="auto"/>
          </w:divBdr>
        </w:div>
        <w:div w:id="1725257496">
          <w:marLeft w:val="640"/>
          <w:marRight w:val="0"/>
          <w:marTop w:val="0"/>
          <w:marBottom w:val="0"/>
          <w:divBdr>
            <w:top w:val="none" w:sz="0" w:space="0" w:color="auto"/>
            <w:left w:val="none" w:sz="0" w:space="0" w:color="auto"/>
            <w:bottom w:val="none" w:sz="0" w:space="0" w:color="auto"/>
            <w:right w:val="none" w:sz="0" w:space="0" w:color="auto"/>
          </w:divBdr>
        </w:div>
        <w:div w:id="1798176792">
          <w:marLeft w:val="640"/>
          <w:marRight w:val="0"/>
          <w:marTop w:val="0"/>
          <w:marBottom w:val="0"/>
          <w:divBdr>
            <w:top w:val="none" w:sz="0" w:space="0" w:color="auto"/>
            <w:left w:val="none" w:sz="0" w:space="0" w:color="auto"/>
            <w:bottom w:val="none" w:sz="0" w:space="0" w:color="auto"/>
            <w:right w:val="none" w:sz="0" w:space="0" w:color="auto"/>
          </w:divBdr>
        </w:div>
        <w:div w:id="1806124713">
          <w:marLeft w:val="640"/>
          <w:marRight w:val="0"/>
          <w:marTop w:val="0"/>
          <w:marBottom w:val="0"/>
          <w:divBdr>
            <w:top w:val="none" w:sz="0" w:space="0" w:color="auto"/>
            <w:left w:val="none" w:sz="0" w:space="0" w:color="auto"/>
            <w:bottom w:val="none" w:sz="0" w:space="0" w:color="auto"/>
            <w:right w:val="none" w:sz="0" w:space="0" w:color="auto"/>
          </w:divBdr>
        </w:div>
        <w:div w:id="1810244694">
          <w:marLeft w:val="640"/>
          <w:marRight w:val="0"/>
          <w:marTop w:val="0"/>
          <w:marBottom w:val="0"/>
          <w:divBdr>
            <w:top w:val="none" w:sz="0" w:space="0" w:color="auto"/>
            <w:left w:val="none" w:sz="0" w:space="0" w:color="auto"/>
            <w:bottom w:val="none" w:sz="0" w:space="0" w:color="auto"/>
            <w:right w:val="none" w:sz="0" w:space="0" w:color="auto"/>
          </w:divBdr>
        </w:div>
        <w:div w:id="1833906266">
          <w:marLeft w:val="640"/>
          <w:marRight w:val="0"/>
          <w:marTop w:val="0"/>
          <w:marBottom w:val="0"/>
          <w:divBdr>
            <w:top w:val="none" w:sz="0" w:space="0" w:color="auto"/>
            <w:left w:val="none" w:sz="0" w:space="0" w:color="auto"/>
            <w:bottom w:val="none" w:sz="0" w:space="0" w:color="auto"/>
            <w:right w:val="none" w:sz="0" w:space="0" w:color="auto"/>
          </w:divBdr>
        </w:div>
        <w:div w:id="1889145148">
          <w:marLeft w:val="640"/>
          <w:marRight w:val="0"/>
          <w:marTop w:val="0"/>
          <w:marBottom w:val="0"/>
          <w:divBdr>
            <w:top w:val="none" w:sz="0" w:space="0" w:color="auto"/>
            <w:left w:val="none" w:sz="0" w:space="0" w:color="auto"/>
            <w:bottom w:val="none" w:sz="0" w:space="0" w:color="auto"/>
            <w:right w:val="none" w:sz="0" w:space="0" w:color="auto"/>
          </w:divBdr>
        </w:div>
        <w:div w:id="1891964894">
          <w:marLeft w:val="640"/>
          <w:marRight w:val="0"/>
          <w:marTop w:val="0"/>
          <w:marBottom w:val="0"/>
          <w:divBdr>
            <w:top w:val="none" w:sz="0" w:space="0" w:color="auto"/>
            <w:left w:val="none" w:sz="0" w:space="0" w:color="auto"/>
            <w:bottom w:val="none" w:sz="0" w:space="0" w:color="auto"/>
            <w:right w:val="none" w:sz="0" w:space="0" w:color="auto"/>
          </w:divBdr>
        </w:div>
        <w:div w:id="1895464857">
          <w:marLeft w:val="640"/>
          <w:marRight w:val="0"/>
          <w:marTop w:val="0"/>
          <w:marBottom w:val="0"/>
          <w:divBdr>
            <w:top w:val="none" w:sz="0" w:space="0" w:color="auto"/>
            <w:left w:val="none" w:sz="0" w:space="0" w:color="auto"/>
            <w:bottom w:val="none" w:sz="0" w:space="0" w:color="auto"/>
            <w:right w:val="none" w:sz="0" w:space="0" w:color="auto"/>
          </w:divBdr>
        </w:div>
        <w:div w:id="1910965882">
          <w:marLeft w:val="640"/>
          <w:marRight w:val="0"/>
          <w:marTop w:val="0"/>
          <w:marBottom w:val="0"/>
          <w:divBdr>
            <w:top w:val="none" w:sz="0" w:space="0" w:color="auto"/>
            <w:left w:val="none" w:sz="0" w:space="0" w:color="auto"/>
            <w:bottom w:val="none" w:sz="0" w:space="0" w:color="auto"/>
            <w:right w:val="none" w:sz="0" w:space="0" w:color="auto"/>
          </w:divBdr>
        </w:div>
        <w:div w:id="1914505133">
          <w:marLeft w:val="640"/>
          <w:marRight w:val="0"/>
          <w:marTop w:val="0"/>
          <w:marBottom w:val="0"/>
          <w:divBdr>
            <w:top w:val="none" w:sz="0" w:space="0" w:color="auto"/>
            <w:left w:val="none" w:sz="0" w:space="0" w:color="auto"/>
            <w:bottom w:val="none" w:sz="0" w:space="0" w:color="auto"/>
            <w:right w:val="none" w:sz="0" w:space="0" w:color="auto"/>
          </w:divBdr>
        </w:div>
        <w:div w:id="1921863365">
          <w:marLeft w:val="640"/>
          <w:marRight w:val="0"/>
          <w:marTop w:val="0"/>
          <w:marBottom w:val="0"/>
          <w:divBdr>
            <w:top w:val="none" w:sz="0" w:space="0" w:color="auto"/>
            <w:left w:val="none" w:sz="0" w:space="0" w:color="auto"/>
            <w:bottom w:val="none" w:sz="0" w:space="0" w:color="auto"/>
            <w:right w:val="none" w:sz="0" w:space="0" w:color="auto"/>
          </w:divBdr>
        </w:div>
        <w:div w:id="1977105459">
          <w:marLeft w:val="640"/>
          <w:marRight w:val="0"/>
          <w:marTop w:val="0"/>
          <w:marBottom w:val="0"/>
          <w:divBdr>
            <w:top w:val="none" w:sz="0" w:space="0" w:color="auto"/>
            <w:left w:val="none" w:sz="0" w:space="0" w:color="auto"/>
            <w:bottom w:val="none" w:sz="0" w:space="0" w:color="auto"/>
            <w:right w:val="none" w:sz="0" w:space="0" w:color="auto"/>
          </w:divBdr>
        </w:div>
        <w:div w:id="1979335529">
          <w:marLeft w:val="640"/>
          <w:marRight w:val="0"/>
          <w:marTop w:val="0"/>
          <w:marBottom w:val="0"/>
          <w:divBdr>
            <w:top w:val="none" w:sz="0" w:space="0" w:color="auto"/>
            <w:left w:val="none" w:sz="0" w:space="0" w:color="auto"/>
            <w:bottom w:val="none" w:sz="0" w:space="0" w:color="auto"/>
            <w:right w:val="none" w:sz="0" w:space="0" w:color="auto"/>
          </w:divBdr>
        </w:div>
        <w:div w:id="1991324926">
          <w:marLeft w:val="640"/>
          <w:marRight w:val="0"/>
          <w:marTop w:val="0"/>
          <w:marBottom w:val="0"/>
          <w:divBdr>
            <w:top w:val="none" w:sz="0" w:space="0" w:color="auto"/>
            <w:left w:val="none" w:sz="0" w:space="0" w:color="auto"/>
            <w:bottom w:val="none" w:sz="0" w:space="0" w:color="auto"/>
            <w:right w:val="none" w:sz="0" w:space="0" w:color="auto"/>
          </w:divBdr>
        </w:div>
        <w:div w:id="2038316026">
          <w:marLeft w:val="640"/>
          <w:marRight w:val="0"/>
          <w:marTop w:val="0"/>
          <w:marBottom w:val="0"/>
          <w:divBdr>
            <w:top w:val="none" w:sz="0" w:space="0" w:color="auto"/>
            <w:left w:val="none" w:sz="0" w:space="0" w:color="auto"/>
            <w:bottom w:val="none" w:sz="0" w:space="0" w:color="auto"/>
            <w:right w:val="none" w:sz="0" w:space="0" w:color="auto"/>
          </w:divBdr>
        </w:div>
        <w:div w:id="2074160501">
          <w:marLeft w:val="640"/>
          <w:marRight w:val="0"/>
          <w:marTop w:val="0"/>
          <w:marBottom w:val="0"/>
          <w:divBdr>
            <w:top w:val="none" w:sz="0" w:space="0" w:color="auto"/>
            <w:left w:val="none" w:sz="0" w:space="0" w:color="auto"/>
            <w:bottom w:val="none" w:sz="0" w:space="0" w:color="auto"/>
            <w:right w:val="none" w:sz="0" w:space="0" w:color="auto"/>
          </w:divBdr>
        </w:div>
        <w:div w:id="2079552772">
          <w:marLeft w:val="640"/>
          <w:marRight w:val="0"/>
          <w:marTop w:val="0"/>
          <w:marBottom w:val="0"/>
          <w:divBdr>
            <w:top w:val="none" w:sz="0" w:space="0" w:color="auto"/>
            <w:left w:val="none" w:sz="0" w:space="0" w:color="auto"/>
            <w:bottom w:val="none" w:sz="0" w:space="0" w:color="auto"/>
            <w:right w:val="none" w:sz="0" w:space="0" w:color="auto"/>
          </w:divBdr>
        </w:div>
        <w:div w:id="2097942585">
          <w:marLeft w:val="640"/>
          <w:marRight w:val="0"/>
          <w:marTop w:val="0"/>
          <w:marBottom w:val="0"/>
          <w:divBdr>
            <w:top w:val="none" w:sz="0" w:space="0" w:color="auto"/>
            <w:left w:val="none" w:sz="0" w:space="0" w:color="auto"/>
            <w:bottom w:val="none" w:sz="0" w:space="0" w:color="auto"/>
            <w:right w:val="none" w:sz="0" w:space="0" w:color="auto"/>
          </w:divBdr>
        </w:div>
        <w:div w:id="2103724594">
          <w:marLeft w:val="640"/>
          <w:marRight w:val="0"/>
          <w:marTop w:val="0"/>
          <w:marBottom w:val="0"/>
          <w:divBdr>
            <w:top w:val="none" w:sz="0" w:space="0" w:color="auto"/>
            <w:left w:val="none" w:sz="0" w:space="0" w:color="auto"/>
            <w:bottom w:val="none" w:sz="0" w:space="0" w:color="auto"/>
            <w:right w:val="none" w:sz="0" w:space="0" w:color="auto"/>
          </w:divBdr>
        </w:div>
        <w:div w:id="2129935799">
          <w:marLeft w:val="640"/>
          <w:marRight w:val="0"/>
          <w:marTop w:val="0"/>
          <w:marBottom w:val="0"/>
          <w:divBdr>
            <w:top w:val="none" w:sz="0" w:space="0" w:color="auto"/>
            <w:left w:val="none" w:sz="0" w:space="0" w:color="auto"/>
            <w:bottom w:val="none" w:sz="0" w:space="0" w:color="auto"/>
            <w:right w:val="none" w:sz="0" w:space="0" w:color="auto"/>
          </w:divBdr>
        </w:div>
        <w:div w:id="2144931593">
          <w:marLeft w:val="640"/>
          <w:marRight w:val="0"/>
          <w:marTop w:val="0"/>
          <w:marBottom w:val="0"/>
          <w:divBdr>
            <w:top w:val="none" w:sz="0" w:space="0" w:color="auto"/>
            <w:left w:val="none" w:sz="0" w:space="0" w:color="auto"/>
            <w:bottom w:val="none" w:sz="0" w:space="0" w:color="auto"/>
            <w:right w:val="none" w:sz="0" w:space="0" w:color="auto"/>
          </w:divBdr>
        </w:div>
      </w:divsChild>
    </w:div>
    <w:div w:id="807943233">
      <w:bodyDiv w:val="1"/>
      <w:marLeft w:val="0"/>
      <w:marRight w:val="0"/>
      <w:marTop w:val="0"/>
      <w:marBottom w:val="0"/>
      <w:divBdr>
        <w:top w:val="none" w:sz="0" w:space="0" w:color="auto"/>
        <w:left w:val="none" w:sz="0" w:space="0" w:color="auto"/>
        <w:bottom w:val="none" w:sz="0" w:space="0" w:color="auto"/>
        <w:right w:val="none" w:sz="0" w:space="0" w:color="auto"/>
      </w:divBdr>
      <w:divsChild>
        <w:div w:id="636180542">
          <w:marLeft w:val="640"/>
          <w:marRight w:val="0"/>
          <w:marTop w:val="0"/>
          <w:marBottom w:val="0"/>
          <w:divBdr>
            <w:top w:val="none" w:sz="0" w:space="0" w:color="auto"/>
            <w:left w:val="none" w:sz="0" w:space="0" w:color="auto"/>
            <w:bottom w:val="none" w:sz="0" w:space="0" w:color="auto"/>
            <w:right w:val="none" w:sz="0" w:space="0" w:color="auto"/>
          </w:divBdr>
        </w:div>
        <w:div w:id="1989481093">
          <w:marLeft w:val="640"/>
          <w:marRight w:val="0"/>
          <w:marTop w:val="0"/>
          <w:marBottom w:val="0"/>
          <w:divBdr>
            <w:top w:val="none" w:sz="0" w:space="0" w:color="auto"/>
            <w:left w:val="none" w:sz="0" w:space="0" w:color="auto"/>
            <w:bottom w:val="none" w:sz="0" w:space="0" w:color="auto"/>
            <w:right w:val="none" w:sz="0" w:space="0" w:color="auto"/>
          </w:divBdr>
        </w:div>
        <w:div w:id="113331865">
          <w:marLeft w:val="640"/>
          <w:marRight w:val="0"/>
          <w:marTop w:val="0"/>
          <w:marBottom w:val="0"/>
          <w:divBdr>
            <w:top w:val="none" w:sz="0" w:space="0" w:color="auto"/>
            <w:left w:val="none" w:sz="0" w:space="0" w:color="auto"/>
            <w:bottom w:val="none" w:sz="0" w:space="0" w:color="auto"/>
            <w:right w:val="none" w:sz="0" w:space="0" w:color="auto"/>
          </w:divBdr>
        </w:div>
        <w:div w:id="1721129519">
          <w:marLeft w:val="640"/>
          <w:marRight w:val="0"/>
          <w:marTop w:val="0"/>
          <w:marBottom w:val="0"/>
          <w:divBdr>
            <w:top w:val="none" w:sz="0" w:space="0" w:color="auto"/>
            <w:left w:val="none" w:sz="0" w:space="0" w:color="auto"/>
            <w:bottom w:val="none" w:sz="0" w:space="0" w:color="auto"/>
            <w:right w:val="none" w:sz="0" w:space="0" w:color="auto"/>
          </w:divBdr>
        </w:div>
        <w:div w:id="1657411730">
          <w:marLeft w:val="640"/>
          <w:marRight w:val="0"/>
          <w:marTop w:val="0"/>
          <w:marBottom w:val="0"/>
          <w:divBdr>
            <w:top w:val="none" w:sz="0" w:space="0" w:color="auto"/>
            <w:left w:val="none" w:sz="0" w:space="0" w:color="auto"/>
            <w:bottom w:val="none" w:sz="0" w:space="0" w:color="auto"/>
            <w:right w:val="none" w:sz="0" w:space="0" w:color="auto"/>
          </w:divBdr>
        </w:div>
        <w:div w:id="416901016">
          <w:marLeft w:val="640"/>
          <w:marRight w:val="0"/>
          <w:marTop w:val="0"/>
          <w:marBottom w:val="0"/>
          <w:divBdr>
            <w:top w:val="none" w:sz="0" w:space="0" w:color="auto"/>
            <w:left w:val="none" w:sz="0" w:space="0" w:color="auto"/>
            <w:bottom w:val="none" w:sz="0" w:space="0" w:color="auto"/>
            <w:right w:val="none" w:sz="0" w:space="0" w:color="auto"/>
          </w:divBdr>
        </w:div>
        <w:div w:id="1777216885">
          <w:marLeft w:val="640"/>
          <w:marRight w:val="0"/>
          <w:marTop w:val="0"/>
          <w:marBottom w:val="0"/>
          <w:divBdr>
            <w:top w:val="none" w:sz="0" w:space="0" w:color="auto"/>
            <w:left w:val="none" w:sz="0" w:space="0" w:color="auto"/>
            <w:bottom w:val="none" w:sz="0" w:space="0" w:color="auto"/>
            <w:right w:val="none" w:sz="0" w:space="0" w:color="auto"/>
          </w:divBdr>
        </w:div>
        <w:div w:id="1750692972">
          <w:marLeft w:val="640"/>
          <w:marRight w:val="0"/>
          <w:marTop w:val="0"/>
          <w:marBottom w:val="0"/>
          <w:divBdr>
            <w:top w:val="none" w:sz="0" w:space="0" w:color="auto"/>
            <w:left w:val="none" w:sz="0" w:space="0" w:color="auto"/>
            <w:bottom w:val="none" w:sz="0" w:space="0" w:color="auto"/>
            <w:right w:val="none" w:sz="0" w:space="0" w:color="auto"/>
          </w:divBdr>
        </w:div>
        <w:div w:id="205024403">
          <w:marLeft w:val="640"/>
          <w:marRight w:val="0"/>
          <w:marTop w:val="0"/>
          <w:marBottom w:val="0"/>
          <w:divBdr>
            <w:top w:val="none" w:sz="0" w:space="0" w:color="auto"/>
            <w:left w:val="none" w:sz="0" w:space="0" w:color="auto"/>
            <w:bottom w:val="none" w:sz="0" w:space="0" w:color="auto"/>
            <w:right w:val="none" w:sz="0" w:space="0" w:color="auto"/>
          </w:divBdr>
        </w:div>
        <w:div w:id="1930888352">
          <w:marLeft w:val="640"/>
          <w:marRight w:val="0"/>
          <w:marTop w:val="0"/>
          <w:marBottom w:val="0"/>
          <w:divBdr>
            <w:top w:val="none" w:sz="0" w:space="0" w:color="auto"/>
            <w:left w:val="none" w:sz="0" w:space="0" w:color="auto"/>
            <w:bottom w:val="none" w:sz="0" w:space="0" w:color="auto"/>
            <w:right w:val="none" w:sz="0" w:space="0" w:color="auto"/>
          </w:divBdr>
        </w:div>
        <w:div w:id="1745256356">
          <w:marLeft w:val="640"/>
          <w:marRight w:val="0"/>
          <w:marTop w:val="0"/>
          <w:marBottom w:val="0"/>
          <w:divBdr>
            <w:top w:val="none" w:sz="0" w:space="0" w:color="auto"/>
            <w:left w:val="none" w:sz="0" w:space="0" w:color="auto"/>
            <w:bottom w:val="none" w:sz="0" w:space="0" w:color="auto"/>
            <w:right w:val="none" w:sz="0" w:space="0" w:color="auto"/>
          </w:divBdr>
        </w:div>
        <w:div w:id="1489901889">
          <w:marLeft w:val="640"/>
          <w:marRight w:val="0"/>
          <w:marTop w:val="0"/>
          <w:marBottom w:val="0"/>
          <w:divBdr>
            <w:top w:val="none" w:sz="0" w:space="0" w:color="auto"/>
            <w:left w:val="none" w:sz="0" w:space="0" w:color="auto"/>
            <w:bottom w:val="none" w:sz="0" w:space="0" w:color="auto"/>
            <w:right w:val="none" w:sz="0" w:space="0" w:color="auto"/>
          </w:divBdr>
        </w:div>
        <w:div w:id="1478566360">
          <w:marLeft w:val="640"/>
          <w:marRight w:val="0"/>
          <w:marTop w:val="0"/>
          <w:marBottom w:val="0"/>
          <w:divBdr>
            <w:top w:val="none" w:sz="0" w:space="0" w:color="auto"/>
            <w:left w:val="none" w:sz="0" w:space="0" w:color="auto"/>
            <w:bottom w:val="none" w:sz="0" w:space="0" w:color="auto"/>
            <w:right w:val="none" w:sz="0" w:space="0" w:color="auto"/>
          </w:divBdr>
        </w:div>
        <w:div w:id="2055348138">
          <w:marLeft w:val="640"/>
          <w:marRight w:val="0"/>
          <w:marTop w:val="0"/>
          <w:marBottom w:val="0"/>
          <w:divBdr>
            <w:top w:val="none" w:sz="0" w:space="0" w:color="auto"/>
            <w:left w:val="none" w:sz="0" w:space="0" w:color="auto"/>
            <w:bottom w:val="none" w:sz="0" w:space="0" w:color="auto"/>
            <w:right w:val="none" w:sz="0" w:space="0" w:color="auto"/>
          </w:divBdr>
        </w:div>
        <w:div w:id="1476216082">
          <w:marLeft w:val="640"/>
          <w:marRight w:val="0"/>
          <w:marTop w:val="0"/>
          <w:marBottom w:val="0"/>
          <w:divBdr>
            <w:top w:val="none" w:sz="0" w:space="0" w:color="auto"/>
            <w:left w:val="none" w:sz="0" w:space="0" w:color="auto"/>
            <w:bottom w:val="none" w:sz="0" w:space="0" w:color="auto"/>
            <w:right w:val="none" w:sz="0" w:space="0" w:color="auto"/>
          </w:divBdr>
        </w:div>
        <w:div w:id="1778331894">
          <w:marLeft w:val="640"/>
          <w:marRight w:val="0"/>
          <w:marTop w:val="0"/>
          <w:marBottom w:val="0"/>
          <w:divBdr>
            <w:top w:val="none" w:sz="0" w:space="0" w:color="auto"/>
            <w:left w:val="none" w:sz="0" w:space="0" w:color="auto"/>
            <w:bottom w:val="none" w:sz="0" w:space="0" w:color="auto"/>
            <w:right w:val="none" w:sz="0" w:space="0" w:color="auto"/>
          </w:divBdr>
        </w:div>
        <w:div w:id="1484617467">
          <w:marLeft w:val="640"/>
          <w:marRight w:val="0"/>
          <w:marTop w:val="0"/>
          <w:marBottom w:val="0"/>
          <w:divBdr>
            <w:top w:val="none" w:sz="0" w:space="0" w:color="auto"/>
            <w:left w:val="none" w:sz="0" w:space="0" w:color="auto"/>
            <w:bottom w:val="none" w:sz="0" w:space="0" w:color="auto"/>
            <w:right w:val="none" w:sz="0" w:space="0" w:color="auto"/>
          </w:divBdr>
        </w:div>
        <w:div w:id="790512817">
          <w:marLeft w:val="640"/>
          <w:marRight w:val="0"/>
          <w:marTop w:val="0"/>
          <w:marBottom w:val="0"/>
          <w:divBdr>
            <w:top w:val="none" w:sz="0" w:space="0" w:color="auto"/>
            <w:left w:val="none" w:sz="0" w:space="0" w:color="auto"/>
            <w:bottom w:val="none" w:sz="0" w:space="0" w:color="auto"/>
            <w:right w:val="none" w:sz="0" w:space="0" w:color="auto"/>
          </w:divBdr>
        </w:div>
        <w:div w:id="1402799651">
          <w:marLeft w:val="640"/>
          <w:marRight w:val="0"/>
          <w:marTop w:val="0"/>
          <w:marBottom w:val="0"/>
          <w:divBdr>
            <w:top w:val="none" w:sz="0" w:space="0" w:color="auto"/>
            <w:left w:val="none" w:sz="0" w:space="0" w:color="auto"/>
            <w:bottom w:val="none" w:sz="0" w:space="0" w:color="auto"/>
            <w:right w:val="none" w:sz="0" w:space="0" w:color="auto"/>
          </w:divBdr>
        </w:div>
        <w:div w:id="1672248137">
          <w:marLeft w:val="640"/>
          <w:marRight w:val="0"/>
          <w:marTop w:val="0"/>
          <w:marBottom w:val="0"/>
          <w:divBdr>
            <w:top w:val="none" w:sz="0" w:space="0" w:color="auto"/>
            <w:left w:val="none" w:sz="0" w:space="0" w:color="auto"/>
            <w:bottom w:val="none" w:sz="0" w:space="0" w:color="auto"/>
            <w:right w:val="none" w:sz="0" w:space="0" w:color="auto"/>
          </w:divBdr>
        </w:div>
        <w:div w:id="1060593780">
          <w:marLeft w:val="640"/>
          <w:marRight w:val="0"/>
          <w:marTop w:val="0"/>
          <w:marBottom w:val="0"/>
          <w:divBdr>
            <w:top w:val="none" w:sz="0" w:space="0" w:color="auto"/>
            <w:left w:val="none" w:sz="0" w:space="0" w:color="auto"/>
            <w:bottom w:val="none" w:sz="0" w:space="0" w:color="auto"/>
            <w:right w:val="none" w:sz="0" w:space="0" w:color="auto"/>
          </w:divBdr>
        </w:div>
        <w:div w:id="1815292878">
          <w:marLeft w:val="640"/>
          <w:marRight w:val="0"/>
          <w:marTop w:val="0"/>
          <w:marBottom w:val="0"/>
          <w:divBdr>
            <w:top w:val="none" w:sz="0" w:space="0" w:color="auto"/>
            <w:left w:val="none" w:sz="0" w:space="0" w:color="auto"/>
            <w:bottom w:val="none" w:sz="0" w:space="0" w:color="auto"/>
            <w:right w:val="none" w:sz="0" w:space="0" w:color="auto"/>
          </w:divBdr>
        </w:div>
        <w:div w:id="606742787">
          <w:marLeft w:val="640"/>
          <w:marRight w:val="0"/>
          <w:marTop w:val="0"/>
          <w:marBottom w:val="0"/>
          <w:divBdr>
            <w:top w:val="none" w:sz="0" w:space="0" w:color="auto"/>
            <w:left w:val="none" w:sz="0" w:space="0" w:color="auto"/>
            <w:bottom w:val="none" w:sz="0" w:space="0" w:color="auto"/>
            <w:right w:val="none" w:sz="0" w:space="0" w:color="auto"/>
          </w:divBdr>
        </w:div>
        <w:div w:id="2133206882">
          <w:marLeft w:val="640"/>
          <w:marRight w:val="0"/>
          <w:marTop w:val="0"/>
          <w:marBottom w:val="0"/>
          <w:divBdr>
            <w:top w:val="none" w:sz="0" w:space="0" w:color="auto"/>
            <w:left w:val="none" w:sz="0" w:space="0" w:color="auto"/>
            <w:bottom w:val="none" w:sz="0" w:space="0" w:color="auto"/>
            <w:right w:val="none" w:sz="0" w:space="0" w:color="auto"/>
          </w:divBdr>
        </w:div>
        <w:div w:id="1912697726">
          <w:marLeft w:val="640"/>
          <w:marRight w:val="0"/>
          <w:marTop w:val="0"/>
          <w:marBottom w:val="0"/>
          <w:divBdr>
            <w:top w:val="none" w:sz="0" w:space="0" w:color="auto"/>
            <w:left w:val="none" w:sz="0" w:space="0" w:color="auto"/>
            <w:bottom w:val="none" w:sz="0" w:space="0" w:color="auto"/>
            <w:right w:val="none" w:sz="0" w:space="0" w:color="auto"/>
          </w:divBdr>
        </w:div>
        <w:div w:id="1427193297">
          <w:marLeft w:val="640"/>
          <w:marRight w:val="0"/>
          <w:marTop w:val="0"/>
          <w:marBottom w:val="0"/>
          <w:divBdr>
            <w:top w:val="none" w:sz="0" w:space="0" w:color="auto"/>
            <w:left w:val="none" w:sz="0" w:space="0" w:color="auto"/>
            <w:bottom w:val="none" w:sz="0" w:space="0" w:color="auto"/>
            <w:right w:val="none" w:sz="0" w:space="0" w:color="auto"/>
          </w:divBdr>
        </w:div>
        <w:div w:id="470901483">
          <w:marLeft w:val="640"/>
          <w:marRight w:val="0"/>
          <w:marTop w:val="0"/>
          <w:marBottom w:val="0"/>
          <w:divBdr>
            <w:top w:val="none" w:sz="0" w:space="0" w:color="auto"/>
            <w:left w:val="none" w:sz="0" w:space="0" w:color="auto"/>
            <w:bottom w:val="none" w:sz="0" w:space="0" w:color="auto"/>
            <w:right w:val="none" w:sz="0" w:space="0" w:color="auto"/>
          </w:divBdr>
        </w:div>
        <w:div w:id="125321525">
          <w:marLeft w:val="640"/>
          <w:marRight w:val="0"/>
          <w:marTop w:val="0"/>
          <w:marBottom w:val="0"/>
          <w:divBdr>
            <w:top w:val="none" w:sz="0" w:space="0" w:color="auto"/>
            <w:left w:val="none" w:sz="0" w:space="0" w:color="auto"/>
            <w:bottom w:val="none" w:sz="0" w:space="0" w:color="auto"/>
            <w:right w:val="none" w:sz="0" w:space="0" w:color="auto"/>
          </w:divBdr>
        </w:div>
        <w:div w:id="548996552">
          <w:marLeft w:val="640"/>
          <w:marRight w:val="0"/>
          <w:marTop w:val="0"/>
          <w:marBottom w:val="0"/>
          <w:divBdr>
            <w:top w:val="none" w:sz="0" w:space="0" w:color="auto"/>
            <w:left w:val="none" w:sz="0" w:space="0" w:color="auto"/>
            <w:bottom w:val="none" w:sz="0" w:space="0" w:color="auto"/>
            <w:right w:val="none" w:sz="0" w:space="0" w:color="auto"/>
          </w:divBdr>
        </w:div>
        <w:div w:id="1664580300">
          <w:marLeft w:val="640"/>
          <w:marRight w:val="0"/>
          <w:marTop w:val="0"/>
          <w:marBottom w:val="0"/>
          <w:divBdr>
            <w:top w:val="none" w:sz="0" w:space="0" w:color="auto"/>
            <w:left w:val="none" w:sz="0" w:space="0" w:color="auto"/>
            <w:bottom w:val="none" w:sz="0" w:space="0" w:color="auto"/>
            <w:right w:val="none" w:sz="0" w:space="0" w:color="auto"/>
          </w:divBdr>
        </w:div>
        <w:div w:id="561214805">
          <w:marLeft w:val="640"/>
          <w:marRight w:val="0"/>
          <w:marTop w:val="0"/>
          <w:marBottom w:val="0"/>
          <w:divBdr>
            <w:top w:val="none" w:sz="0" w:space="0" w:color="auto"/>
            <w:left w:val="none" w:sz="0" w:space="0" w:color="auto"/>
            <w:bottom w:val="none" w:sz="0" w:space="0" w:color="auto"/>
            <w:right w:val="none" w:sz="0" w:space="0" w:color="auto"/>
          </w:divBdr>
        </w:div>
        <w:div w:id="1456024514">
          <w:marLeft w:val="640"/>
          <w:marRight w:val="0"/>
          <w:marTop w:val="0"/>
          <w:marBottom w:val="0"/>
          <w:divBdr>
            <w:top w:val="none" w:sz="0" w:space="0" w:color="auto"/>
            <w:left w:val="none" w:sz="0" w:space="0" w:color="auto"/>
            <w:bottom w:val="none" w:sz="0" w:space="0" w:color="auto"/>
            <w:right w:val="none" w:sz="0" w:space="0" w:color="auto"/>
          </w:divBdr>
        </w:div>
        <w:div w:id="1273827036">
          <w:marLeft w:val="640"/>
          <w:marRight w:val="0"/>
          <w:marTop w:val="0"/>
          <w:marBottom w:val="0"/>
          <w:divBdr>
            <w:top w:val="none" w:sz="0" w:space="0" w:color="auto"/>
            <w:left w:val="none" w:sz="0" w:space="0" w:color="auto"/>
            <w:bottom w:val="none" w:sz="0" w:space="0" w:color="auto"/>
            <w:right w:val="none" w:sz="0" w:space="0" w:color="auto"/>
          </w:divBdr>
        </w:div>
        <w:div w:id="590622367">
          <w:marLeft w:val="640"/>
          <w:marRight w:val="0"/>
          <w:marTop w:val="0"/>
          <w:marBottom w:val="0"/>
          <w:divBdr>
            <w:top w:val="none" w:sz="0" w:space="0" w:color="auto"/>
            <w:left w:val="none" w:sz="0" w:space="0" w:color="auto"/>
            <w:bottom w:val="none" w:sz="0" w:space="0" w:color="auto"/>
            <w:right w:val="none" w:sz="0" w:space="0" w:color="auto"/>
          </w:divBdr>
        </w:div>
        <w:div w:id="287853580">
          <w:marLeft w:val="640"/>
          <w:marRight w:val="0"/>
          <w:marTop w:val="0"/>
          <w:marBottom w:val="0"/>
          <w:divBdr>
            <w:top w:val="none" w:sz="0" w:space="0" w:color="auto"/>
            <w:left w:val="none" w:sz="0" w:space="0" w:color="auto"/>
            <w:bottom w:val="none" w:sz="0" w:space="0" w:color="auto"/>
            <w:right w:val="none" w:sz="0" w:space="0" w:color="auto"/>
          </w:divBdr>
        </w:div>
        <w:div w:id="2011834560">
          <w:marLeft w:val="640"/>
          <w:marRight w:val="0"/>
          <w:marTop w:val="0"/>
          <w:marBottom w:val="0"/>
          <w:divBdr>
            <w:top w:val="none" w:sz="0" w:space="0" w:color="auto"/>
            <w:left w:val="none" w:sz="0" w:space="0" w:color="auto"/>
            <w:bottom w:val="none" w:sz="0" w:space="0" w:color="auto"/>
            <w:right w:val="none" w:sz="0" w:space="0" w:color="auto"/>
          </w:divBdr>
        </w:div>
        <w:div w:id="1846090941">
          <w:marLeft w:val="640"/>
          <w:marRight w:val="0"/>
          <w:marTop w:val="0"/>
          <w:marBottom w:val="0"/>
          <w:divBdr>
            <w:top w:val="none" w:sz="0" w:space="0" w:color="auto"/>
            <w:left w:val="none" w:sz="0" w:space="0" w:color="auto"/>
            <w:bottom w:val="none" w:sz="0" w:space="0" w:color="auto"/>
            <w:right w:val="none" w:sz="0" w:space="0" w:color="auto"/>
          </w:divBdr>
        </w:div>
        <w:div w:id="438330398">
          <w:marLeft w:val="640"/>
          <w:marRight w:val="0"/>
          <w:marTop w:val="0"/>
          <w:marBottom w:val="0"/>
          <w:divBdr>
            <w:top w:val="none" w:sz="0" w:space="0" w:color="auto"/>
            <w:left w:val="none" w:sz="0" w:space="0" w:color="auto"/>
            <w:bottom w:val="none" w:sz="0" w:space="0" w:color="auto"/>
            <w:right w:val="none" w:sz="0" w:space="0" w:color="auto"/>
          </w:divBdr>
        </w:div>
        <w:div w:id="1936326677">
          <w:marLeft w:val="640"/>
          <w:marRight w:val="0"/>
          <w:marTop w:val="0"/>
          <w:marBottom w:val="0"/>
          <w:divBdr>
            <w:top w:val="none" w:sz="0" w:space="0" w:color="auto"/>
            <w:left w:val="none" w:sz="0" w:space="0" w:color="auto"/>
            <w:bottom w:val="none" w:sz="0" w:space="0" w:color="auto"/>
            <w:right w:val="none" w:sz="0" w:space="0" w:color="auto"/>
          </w:divBdr>
        </w:div>
        <w:div w:id="452795406">
          <w:marLeft w:val="640"/>
          <w:marRight w:val="0"/>
          <w:marTop w:val="0"/>
          <w:marBottom w:val="0"/>
          <w:divBdr>
            <w:top w:val="none" w:sz="0" w:space="0" w:color="auto"/>
            <w:left w:val="none" w:sz="0" w:space="0" w:color="auto"/>
            <w:bottom w:val="none" w:sz="0" w:space="0" w:color="auto"/>
            <w:right w:val="none" w:sz="0" w:space="0" w:color="auto"/>
          </w:divBdr>
        </w:div>
        <w:div w:id="1337927192">
          <w:marLeft w:val="640"/>
          <w:marRight w:val="0"/>
          <w:marTop w:val="0"/>
          <w:marBottom w:val="0"/>
          <w:divBdr>
            <w:top w:val="none" w:sz="0" w:space="0" w:color="auto"/>
            <w:left w:val="none" w:sz="0" w:space="0" w:color="auto"/>
            <w:bottom w:val="none" w:sz="0" w:space="0" w:color="auto"/>
            <w:right w:val="none" w:sz="0" w:space="0" w:color="auto"/>
          </w:divBdr>
        </w:div>
        <w:div w:id="2074305648">
          <w:marLeft w:val="640"/>
          <w:marRight w:val="0"/>
          <w:marTop w:val="0"/>
          <w:marBottom w:val="0"/>
          <w:divBdr>
            <w:top w:val="none" w:sz="0" w:space="0" w:color="auto"/>
            <w:left w:val="none" w:sz="0" w:space="0" w:color="auto"/>
            <w:bottom w:val="none" w:sz="0" w:space="0" w:color="auto"/>
            <w:right w:val="none" w:sz="0" w:space="0" w:color="auto"/>
          </w:divBdr>
        </w:div>
        <w:div w:id="1349019128">
          <w:marLeft w:val="640"/>
          <w:marRight w:val="0"/>
          <w:marTop w:val="0"/>
          <w:marBottom w:val="0"/>
          <w:divBdr>
            <w:top w:val="none" w:sz="0" w:space="0" w:color="auto"/>
            <w:left w:val="none" w:sz="0" w:space="0" w:color="auto"/>
            <w:bottom w:val="none" w:sz="0" w:space="0" w:color="auto"/>
            <w:right w:val="none" w:sz="0" w:space="0" w:color="auto"/>
          </w:divBdr>
        </w:div>
        <w:div w:id="15891038">
          <w:marLeft w:val="640"/>
          <w:marRight w:val="0"/>
          <w:marTop w:val="0"/>
          <w:marBottom w:val="0"/>
          <w:divBdr>
            <w:top w:val="none" w:sz="0" w:space="0" w:color="auto"/>
            <w:left w:val="none" w:sz="0" w:space="0" w:color="auto"/>
            <w:bottom w:val="none" w:sz="0" w:space="0" w:color="auto"/>
            <w:right w:val="none" w:sz="0" w:space="0" w:color="auto"/>
          </w:divBdr>
        </w:div>
        <w:div w:id="538204725">
          <w:marLeft w:val="640"/>
          <w:marRight w:val="0"/>
          <w:marTop w:val="0"/>
          <w:marBottom w:val="0"/>
          <w:divBdr>
            <w:top w:val="none" w:sz="0" w:space="0" w:color="auto"/>
            <w:left w:val="none" w:sz="0" w:space="0" w:color="auto"/>
            <w:bottom w:val="none" w:sz="0" w:space="0" w:color="auto"/>
            <w:right w:val="none" w:sz="0" w:space="0" w:color="auto"/>
          </w:divBdr>
        </w:div>
        <w:div w:id="1328443209">
          <w:marLeft w:val="640"/>
          <w:marRight w:val="0"/>
          <w:marTop w:val="0"/>
          <w:marBottom w:val="0"/>
          <w:divBdr>
            <w:top w:val="none" w:sz="0" w:space="0" w:color="auto"/>
            <w:left w:val="none" w:sz="0" w:space="0" w:color="auto"/>
            <w:bottom w:val="none" w:sz="0" w:space="0" w:color="auto"/>
            <w:right w:val="none" w:sz="0" w:space="0" w:color="auto"/>
          </w:divBdr>
        </w:div>
        <w:div w:id="1564103313">
          <w:marLeft w:val="640"/>
          <w:marRight w:val="0"/>
          <w:marTop w:val="0"/>
          <w:marBottom w:val="0"/>
          <w:divBdr>
            <w:top w:val="none" w:sz="0" w:space="0" w:color="auto"/>
            <w:left w:val="none" w:sz="0" w:space="0" w:color="auto"/>
            <w:bottom w:val="none" w:sz="0" w:space="0" w:color="auto"/>
            <w:right w:val="none" w:sz="0" w:space="0" w:color="auto"/>
          </w:divBdr>
        </w:div>
        <w:div w:id="349793126">
          <w:marLeft w:val="640"/>
          <w:marRight w:val="0"/>
          <w:marTop w:val="0"/>
          <w:marBottom w:val="0"/>
          <w:divBdr>
            <w:top w:val="none" w:sz="0" w:space="0" w:color="auto"/>
            <w:left w:val="none" w:sz="0" w:space="0" w:color="auto"/>
            <w:bottom w:val="none" w:sz="0" w:space="0" w:color="auto"/>
            <w:right w:val="none" w:sz="0" w:space="0" w:color="auto"/>
          </w:divBdr>
        </w:div>
        <w:div w:id="1638488178">
          <w:marLeft w:val="640"/>
          <w:marRight w:val="0"/>
          <w:marTop w:val="0"/>
          <w:marBottom w:val="0"/>
          <w:divBdr>
            <w:top w:val="none" w:sz="0" w:space="0" w:color="auto"/>
            <w:left w:val="none" w:sz="0" w:space="0" w:color="auto"/>
            <w:bottom w:val="none" w:sz="0" w:space="0" w:color="auto"/>
            <w:right w:val="none" w:sz="0" w:space="0" w:color="auto"/>
          </w:divBdr>
        </w:div>
        <w:div w:id="825516807">
          <w:marLeft w:val="640"/>
          <w:marRight w:val="0"/>
          <w:marTop w:val="0"/>
          <w:marBottom w:val="0"/>
          <w:divBdr>
            <w:top w:val="none" w:sz="0" w:space="0" w:color="auto"/>
            <w:left w:val="none" w:sz="0" w:space="0" w:color="auto"/>
            <w:bottom w:val="none" w:sz="0" w:space="0" w:color="auto"/>
            <w:right w:val="none" w:sz="0" w:space="0" w:color="auto"/>
          </w:divBdr>
        </w:div>
        <w:div w:id="849758748">
          <w:marLeft w:val="640"/>
          <w:marRight w:val="0"/>
          <w:marTop w:val="0"/>
          <w:marBottom w:val="0"/>
          <w:divBdr>
            <w:top w:val="none" w:sz="0" w:space="0" w:color="auto"/>
            <w:left w:val="none" w:sz="0" w:space="0" w:color="auto"/>
            <w:bottom w:val="none" w:sz="0" w:space="0" w:color="auto"/>
            <w:right w:val="none" w:sz="0" w:space="0" w:color="auto"/>
          </w:divBdr>
        </w:div>
        <w:div w:id="1161846624">
          <w:marLeft w:val="640"/>
          <w:marRight w:val="0"/>
          <w:marTop w:val="0"/>
          <w:marBottom w:val="0"/>
          <w:divBdr>
            <w:top w:val="none" w:sz="0" w:space="0" w:color="auto"/>
            <w:left w:val="none" w:sz="0" w:space="0" w:color="auto"/>
            <w:bottom w:val="none" w:sz="0" w:space="0" w:color="auto"/>
            <w:right w:val="none" w:sz="0" w:space="0" w:color="auto"/>
          </w:divBdr>
        </w:div>
        <w:div w:id="71661743">
          <w:marLeft w:val="640"/>
          <w:marRight w:val="0"/>
          <w:marTop w:val="0"/>
          <w:marBottom w:val="0"/>
          <w:divBdr>
            <w:top w:val="none" w:sz="0" w:space="0" w:color="auto"/>
            <w:left w:val="none" w:sz="0" w:space="0" w:color="auto"/>
            <w:bottom w:val="none" w:sz="0" w:space="0" w:color="auto"/>
            <w:right w:val="none" w:sz="0" w:space="0" w:color="auto"/>
          </w:divBdr>
        </w:div>
        <w:div w:id="125777845">
          <w:marLeft w:val="640"/>
          <w:marRight w:val="0"/>
          <w:marTop w:val="0"/>
          <w:marBottom w:val="0"/>
          <w:divBdr>
            <w:top w:val="none" w:sz="0" w:space="0" w:color="auto"/>
            <w:left w:val="none" w:sz="0" w:space="0" w:color="auto"/>
            <w:bottom w:val="none" w:sz="0" w:space="0" w:color="auto"/>
            <w:right w:val="none" w:sz="0" w:space="0" w:color="auto"/>
          </w:divBdr>
        </w:div>
        <w:div w:id="1023899746">
          <w:marLeft w:val="640"/>
          <w:marRight w:val="0"/>
          <w:marTop w:val="0"/>
          <w:marBottom w:val="0"/>
          <w:divBdr>
            <w:top w:val="none" w:sz="0" w:space="0" w:color="auto"/>
            <w:left w:val="none" w:sz="0" w:space="0" w:color="auto"/>
            <w:bottom w:val="none" w:sz="0" w:space="0" w:color="auto"/>
            <w:right w:val="none" w:sz="0" w:space="0" w:color="auto"/>
          </w:divBdr>
        </w:div>
        <w:div w:id="1708064904">
          <w:marLeft w:val="640"/>
          <w:marRight w:val="0"/>
          <w:marTop w:val="0"/>
          <w:marBottom w:val="0"/>
          <w:divBdr>
            <w:top w:val="none" w:sz="0" w:space="0" w:color="auto"/>
            <w:left w:val="none" w:sz="0" w:space="0" w:color="auto"/>
            <w:bottom w:val="none" w:sz="0" w:space="0" w:color="auto"/>
            <w:right w:val="none" w:sz="0" w:space="0" w:color="auto"/>
          </w:divBdr>
        </w:div>
        <w:div w:id="1609503558">
          <w:marLeft w:val="640"/>
          <w:marRight w:val="0"/>
          <w:marTop w:val="0"/>
          <w:marBottom w:val="0"/>
          <w:divBdr>
            <w:top w:val="none" w:sz="0" w:space="0" w:color="auto"/>
            <w:left w:val="none" w:sz="0" w:space="0" w:color="auto"/>
            <w:bottom w:val="none" w:sz="0" w:space="0" w:color="auto"/>
            <w:right w:val="none" w:sz="0" w:space="0" w:color="auto"/>
          </w:divBdr>
        </w:div>
        <w:div w:id="1699890734">
          <w:marLeft w:val="640"/>
          <w:marRight w:val="0"/>
          <w:marTop w:val="0"/>
          <w:marBottom w:val="0"/>
          <w:divBdr>
            <w:top w:val="none" w:sz="0" w:space="0" w:color="auto"/>
            <w:left w:val="none" w:sz="0" w:space="0" w:color="auto"/>
            <w:bottom w:val="none" w:sz="0" w:space="0" w:color="auto"/>
            <w:right w:val="none" w:sz="0" w:space="0" w:color="auto"/>
          </w:divBdr>
        </w:div>
        <w:div w:id="1956403402">
          <w:marLeft w:val="640"/>
          <w:marRight w:val="0"/>
          <w:marTop w:val="0"/>
          <w:marBottom w:val="0"/>
          <w:divBdr>
            <w:top w:val="none" w:sz="0" w:space="0" w:color="auto"/>
            <w:left w:val="none" w:sz="0" w:space="0" w:color="auto"/>
            <w:bottom w:val="none" w:sz="0" w:space="0" w:color="auto"/>
            <w:right w:val="none" w:sz="0" w:space="0" w:color="auto"/>
          </w:divBdr>
        </w:div>
        <w:div w:id="1403598718">
          <w:marLeft w:val="640"/>
          <w:marRight w:val="0"/>
          <w:marTop w:val="0"/>
          <w:marBottom w:val="0"/>
          <w:divBdr>
            <w:top w:val="none" w:sz="0" w:space="0" w:color="auto"/>
            <w:left w:val="none" w:sz="0" w:space="0" w:color="auto"/>
            <w:bottom w:val="none" w:sz="0" w:space="0" w:color="auto"/>
            <w:right w:val="none" w:sz="0" w:space="0" w:color="auto"/>
          </w:divBdr>
        </w:div>
        <w:div w:id="22050428">
          <w:marLeft w:val="640"/>
          <w:marRight w:val="0"/>
          <w:marTop w:val="0"/>
          <w:marBottom w:val="0"/>
          <w:divBdr>
            <w:top w:val="none" w:sz="0" w:space="0" w:color="auto"/>
            <w:left w:val="none" w:sz="0" w:space="0" w:color="auto"/>
            <w:bottom w:val="none" w:sz="0" w:space="0" w:color="auto"/>
            <w:right w:val="none" w:sz="0" w:space="0" w:color="auto"/>
          </w:divBdr>
        </w:div>
        <w:div w:id="789009601">
          <w:marLeft w:val="640"/>
          <w:marRight w:val="0"/>
          <w:marTop w:val="0"/>
          <w:marBottom w:val="0"/>
          <w:divBdr>
            <w:top w:val="none" w:sz="0" w:space="0" w:color="auto"/>
            <w:left w:val="none" w:sz="0" w:space="0" w:color="auto"/>
            <w:bottom w:val="none" w:sz="0" w:space="0" w:color="auto"/>
            <w:right w:val="none" w:sz="0" w:space="0" w:color="auto"/>
          </w:divBdr>
        </w:div>
        <w:div w:id="84811254">
          <w:marLeft w:val="640"/>
          <w:marRight w:val="0"/>
          <w:marTop w:val="0"/>
          <w:marBottom w:val="0"/>
          <w:divBdr>
            <w:top w:val="none" w:sz="0" w:space="0" w:color="auto"/>
            <w:left w:val="none" w:sz="0" w:space="0" w:color="auto"/>
            <w:bottom w:val="none" w:sz="0" w:space="0" w:color="auto"/>
            <w:right w:val="none" w:sz="0" w:space="0" w:color="auto"/>
          </w:divBdr>
        </w:div>
        <w:div w:id="1738554500">
          <w:marLeft w:val="640"/>
          <w:marRight w:val="0"/>
          <w:marTop w:val="0"/>
          <w:marBottom w:val="0"/>
          <w:divBdr>
            <w:top w:val="none" w:sz="0" w:space="0" w:color="auto"/>
            <w:left w:val="none" w:sz="0" w:space="0" w:color="auto"/>
            <w:bottom w:val="none" w:sz="0" w:space="0" w:color="auto"/>
            <w:right w:val="none" w:sz="0" w:space="0" w:color="auto"/>
          </w:divBdr>
        </w:div>
        <w:div w:id="640694670">
          <w:marLeft w:val="640"/>
          <w:marRight w:val="0"/>
          <w:marTop w:val="0"/>
          <w:marBottom w:val="0"/>
          <w:divBdr>
            <w:top w:val="none" w:sz="0" w:space="0" w:color="auto"/>
            <w:left w:val="none" w:sz="0" w:space="0" w:color="auto"/>
            <w:bottom w:val="none" w:sz="0" w:space="0" w:color="auto"/>
            <w:right w:val="none" w:sz="0" w:space="0" w:color="auto"/>
          </w:divBdr>
        </w:div>
        <w:div w:id="178812862">
          <w:marLeft w:val="640"/>
          <w:marRight w:val="0"/>
          <w:marTop w:val="0"/>
          <w:marBottom w:val="0"/>
          <w:divBdr>
            <w:top w:val="none" w:sz="0" w:space="0" w:color="auto"/>
            <w:left w:val="none" w:sz="0" w:space="0" w:color="auto"/>
            <w:bottom w:val="none" w:sz="0" w:space="0" w:color="auto"/>
            <w:right w:val="none" w:sz="0" w:space="0" w:color="auto"/>
          </w:divBdr>
        </w:div>
        <w:div w:id="1394623083">
          <w:marLeft w:val="640"/>
          <w:marRight w:val="0"/>
          <w:marTop w:val="0"/>
          <w:marBottom w:val="0"/>
          <w:divBdr>
            <w:top w:val="none" w:sz="0" w:space="0" w:color="auto"/>
            <w:left w:val="none" w:sz="0" w:space="0" w:color="auto"/>
            <w:bottom w:val="none" w:sz="0" w:space="0" w:color="auto"/>
            <w:right w:val="none" w:sz="0" w:space="0" w:color="auto"/>
          </w:divBdr>
        </w:div>
        <w:div w:id="346106714">
          <w:marLeft w:val="640"/>
          <w:marRight w:val="0"/>
          <w:marTop w:val="0"/>
          <w:marBottom w:val="0"/>
          <w:divBdr>
            <w:top w:val="none" w:sz="0" w:space="0" w:color="auto"/>
            <w:left w:val="none" w:sz="0" w:space="0" w:color="auto"/>
            <w:bottom w:val="none" w:sz="0" w:space="0" w:color="auto"/>
            <w:right w:val="none" w:sz="0" w:space="0" w:color="auto"/>
          </w:divBdr>
        </w:div>
        <w:div w:id="860245925">
          <w:marLeft w:val="640"/>
          <w:marRight w:val="0"/>
          <w:marTop w:val="0"/>
          <w:marBottom w:val="0"/>
          <w:divBdr>
            <w:top w:val="none" w:sz="0" w:space="0" w:color="auto"/>
            <w:left w:val="none" w:sz="0" w:space="0" w:color="auto"/>
            <w:bottom w:val="none" w:sz="0" w:space="0" w:color="auto"/>
            <w:right w:val="none" w:sz="0" w:space="0" w:color="auto"/>
          </w:divBdr>
        </w:div>
        <w:div w:id="2108232476">
          <w:marLeft w:val="640"/>
          <w:marRight w:val="0"/>
          <w:marTop w:val="0"/>
          <w:marBottom w:val="0"/>
          <w:divBdr>
            <w:top w:val="none" w:sz="0" w:space="0" w:color="auto"/>
            <w:left w:val="none" w:sz="0" w:space="0" w:color="auto"/>
            <w:bottom w:val="none" w:sz="0" w:space="0" w:color="auto"/>
            <w:right w:val="none" w:sz="0" w:space="0" w:color="auto"/>
          </w:divBdr>
        </w:div>
        <w:div w:id="754593271">
          <w:marLeft w:val="640"/>
          <w:marRight w:val="0"/>
          <w:marTop w:val="0"/>
          <w:marBottom w:val="0"/>
          <w:divBdr>
            <w:top w:val="none" w:sz="0" w:space="0" w:color="auto"/>
            <w:left w:val="none" w:sz="0" w:space="0" w:color="auto"/>
            <w:bottom w:val="none" w:sz="0" w:space="0" w:color="auto"/>
            <w:right w:val="none" w:sz="0" w:space="0" w:color="auto"/>
          </w:divBdr>
        </w:div>
        <w:div w:id="2099788521">
          <w:marLeft w:val="640"/>
          <w:marRight w:val="0"/>
          <w:marTop w:val="0"/>
          <w:marBottom w:val="0"/>
          <w:divBdr>
            <w:top w:val="none" w:sz="0" w:space="0" w:color="auto"/>
            <w:left w:val="none" w:sz="0" w:space="0" w:color="auto"/>
            <w:bottom w:val="none" w:sz="0" w:space="0" w:color="auto"/>
            <w:right w:val="none" w:sz="0" w:space="0" w:color="auto"/>
          </w:divBdr>
        </w:div>
        <w:div w:id="467675488">
          <w:marLeft w:val="640"/>
          <w:marRight w:val="0"/>
          <w:marTop w:val="0"/>
          <w:marBottom w:val="0"/>
          <w:divBdr>
            <w:top w:val="none" w:sz="0" w:space="0" w:color="auto"/>
            <w:left w:val="none" w:sz="0" w:space="0" w:color="auto"/>
            <w:bottom w:val="none" w:sz="0" w:space="0" w:color="auto"/>
            <w:right w:val="none" w:sz="0" w:space="0" w:color="auto"/>
          </w:divBdr>
        </w:div>
        <w:div w:id="1808011559">
          <w:marLeft w:val="640"/>
          <w:marRight w:val="0"/>
          <w:marTop w:val="0"/>
          <w:marBottom w:val="0"/>
          <w:divBdr>
            <w:top w:val="none" w:sz="0" w:space="0" w:color="auto"/>
            <w:left w:val="none" w:sz="0" w:space="0" w:color="auto"/>
            <w:bottom w:val="none" w:sz="0" w:space="0" w:color="auto"/>
            <w:right w:val="none" w:sz="0" w:space="0" w:color="auto"/>
          </w:divBdr>
        </w:div>
        <w:div w:id="167641935">
          <w:marLeft w:val="640"/>
          <w:marRight w:val="0"/>
          <w:marTop w:val="0"/>
          <w:marBottom w:val="0"/>
          <w:divBdr>
            <w:top w:val="none" w:sz="0" w:space="0" w:color="auto"/>
            <w:left w:val="none" w:sz="0" w:space="0" w:color="auto"/>
            <w:bottom w:val="none" w:sz="0" w:space="0" w:color="auto"/>
            <w:right w:val="none" w:sz="0" w:space="0" w:color="auto"/>
          </w:divBdr>
        </w:div>
        <w:div w:id="2083213550">
          <w:marLeft w:val="640"/>
          <w:marRight w:val="0"/>
          <w:marTop w:val="0"/>
          <w:marBottom w:val="0"/>
          <w:divBdr>
            <w:top w:val="none" w:sz="0" w:space="0" w:color="auto"/>
            <w:left w:val="none" w:sz="0" w:space="0" w:color="auto"/>
            <w:bottom w:val="none" w:sz="0" w:space="0" w:color="auto"/>
            <w:right w:val="none" w:sz="0" w:space="0" w:color="auto"/>
          </w:divBdr>
        </w:div>
        <w:div w:id="1603680454">
          <w:marLeft w:val="640"/>
          <w:marRight w:val="0"/>
          <w:marTop w:val="0"/>
          <w:marBottom w:val="0"/>
          <w:divBdr>
            <w:top w:val="none" w:sz="0" w:space="0" w:color="auto"/>
            <w:left w:val="none" w:sz="0" w:space="0" w:color="auto"/>
            <w:bottom w:val="none" w:sz="0" w:space="0" w:color="auto"/>
            <w:right w:val="none" w:sz="0" w:space="0" w:color="auto"/>
          </w:divBdr>
        </w:div>
        <w:div w:id="404493061">
          <w:marLeft w:val="640"/>
          <w:marRight w:val="0"/>
          <w:marTop w:val="0"/>
          <w:marBottom w:val="0"/>
          <w:divBdr>
            <w:top w:val="none" w:sz="0" w:space="0" w:color="auto"/>
            <w:left w:val="none" w:sz="0" w:space="0" w:color="auto"/>
            <w:bottom w:val="none" w:sz="0" w:space="0" w:color="auto"/>
            <w:right w:val="none" w:sz="0" w:space="0" w:color="auto"/>
          </w:divBdr>
        </w:div>
        <w:div w:id="955678058">
          <w:marLeft w:val="640"/>
          <w:marRight w:val="0"/>
          <w:marTop w:val="0"/>
          <w:marBottom w:val="0"/>
          <w:divBdr>
            <w:top w:val="none" w:sz="0" w:space="0" w:color="auto"/>
            <w:left w:val="none" w:sz="0" w:space="0" w:color="auto"/>
            <w:bottom w:val="none" w:sz="0" w:space="0" w:color="auto"/>
            <w:right w:val="none" w:sz="0" w:space="0" w:color="auto"/>
          </w:divBdr>
        </w:div>
        <w:div w:id="1950816205">
          <w:marLeft w:val="640"/>
          <w:marRight w:val="0"/>
          <w:marTop w:val="0"/>
          <w:marBottom w:val="0"/>
          <w:divBdr>
            <w:top w:val="none" w:sz="0" w:space="0" w:color="auto"/>
            <w:left w:val="none" w:sz="0" w:space="0" w:color="auto"/>
            <w:bottom w:val="none" w:sz="0" w:space="0" w:color="auto"/>
            <w:right w:val="none" w:sz="0" w:space="0" w:color="auto"/>
          </w:divBdr>
        </w:div>
        <w:div w:id="642194634">
          <w:marLeft w:val="640"/>
          <w:marRight w:val="0"/>
          <w:marTop w:val="0"/>
          <w:marBottom w:val="0"/>
          <w:divBdr>
            <w:top w:val="none" w:sz="0" w:space="0" w:color="auto"/>
            <w:left w:val="none" w:sz="0" w:space="0" w:color="auto"/>
            <w:bottom w:val="none" w:sz="0" w:space="0" w:color="auto"/>
            <w:right w:val="none" w:sz="0" w:space="0" w:color="auto"/>
          </w:divBdr>
        </w:div>
        <w:div w:id="29455778">
          <w:marLeft w:val="640"/>
          <w:marRight w:val="0"/>
          <w:marTop w:val="0"/>
          <w:marBottom w:val="0"/>
          <w:divBdr>
            <w:top w:val="none" w:sz="0" w:space="0" w:color="auto"/>
            <w:left w:val="none" w:sz="0" w:space="0" w:color="auto"/>
            <w:bottom w:val="none" w:sz="0" w:space="0" w:color="auto"/>
            <w:right w:val="none" w:sz="0" w:space="0" w:color="auto"/>
          </w:divBdr>
        </w:div>
        <w:div w:id="2108499435">
          <w:marLeft w:val="640"/>
          <w:marRight w:val="0"/>
          <w:marTop w:val="0"/>
          <w:marBottom w:val="0"/>
          <w:divBdr>
            <w:top w:val="none" w:sz="0" w:space="0" w:color="auto"/>
            <w:left w:val="none" w:sz="0" w:space="0" w:color="auto"/>
            <w:bottom w:val="none" w:sz="0" w:space="0" w:color="auto"/>
            <w:right w:val="none" w:sz="0" w:space="0" w:color="auto"/>
          </w:divBdr>
        </w:div>
        <w:div w:id="1192501094">
          <w:marLeft w:val="640"/>
          <w:marRight w:val="0"/>
          <w:marTop w:val="0"/>
          <w:marBottom w:val="0"/>
          <w:divBdr>
            <w:top w:val="none" w:sz="0" w:space="0" w:color="auto"/>
            <w:left w:val="none" w:sz="0" w:space="0" w:color="auto"/>
            <w:bottom w:val="none" w:sz="0" w:space="0" w:color="auto"/>
            <w:right w:val="none" w:sz="0" w:space="0" w:color="auto"/>
          </w:divBdr>
        </w:div>
        <w:div w:id="635529458">
          <w:marLeft w:val="640"/>
          <w:marRight w:val="0"/>
          <w:marTop w:val="0"/>
          <w:marBottom w:val="0"/>
          <w:divBdr>
            <w:top w:val="none" w:sz="0" w:space="0" w:color="auto"/>
            <w:left w:val="none" w:sz="0" w:space="0" w:color="auto"/>
            <w:bottom w:val="none" w:sz="0" w:space="0" w:color="auto"/>
            <w:right w:val="none" w:sz="0" w:space="0" w:color="auto"/>
          </w:divBdr>
        </w:div>
        <w:div w:id="752624709">
          <w:marLeft w:val="640"/>
          <w:marRight w:val="0"/>
          <w:marTop w:val="0"/>
          <w:marBottom w:val="0"/>
          <w:divBdr>
            <w:top w:val="none" w:sz="0" w:space="0" w:color="auto"/>
            <w:left w:val="none" w:sz="0" w:space="0" w:color="auto"/>
            <w:bottom w:val="none" w:sz="0" w:space="0" w:color="auto"/>
            <w:right w:val="none" w:sz="0" w:space="0" w:color="auto"/>
          </w:divBdr>
        </w:div>
        <w:div w:id="184833454">
          <w:marLeft w:val="640"/>
          <w:marRight w:val="0"/>
          <w:marTop w:val="0"/>
          <w:marBottom w:val="0"/>
          <w:divBdr>
            <w:top w:val="none" w:sz="0" w:space="0" w:color="auto"/>
            <w:left w:val="none" w:sz="0" w:space="0" w:color="auto"/>
            <w:bottom w:val="none" w:sz="0" w:space="0" w:color="auto"/>
            <w:right w:val="none" w:sz="0" w:space="0" w:color="auto"/>
          </w:divBdr>
        </w:div>
        <w:div w:id="530918363">
          <w:marLeft w:val="640"/>
          <w:marRight w:val="0"/>
          <w:marTop w:val="0"/>
          <w:marBottom w:val="0"/>
          <w:divBdr>
            <w:top w:val="none" w:sz="0" w:space="0" w:color="auto"/>
            <w:left w:val="none" w:sz="0" w:space="0" w:color="auto"/>
            <w:bottom w:val="none" w:sz="0" w:space="0" w:color="auto"/>
            <w:right w:val="none" w:sz="0" w:space="0" w:color="auto"/>
          </w:divBdr>
        </w:div>
        <w:div w:id="1952779210">
          <w:marLeft w:val="640"/>
          <w:marRight w:val="0"/>
          <w:marTop w:val="0"/>
          <w:marBottom w:val="0"/>
          <w:divBdr>
            <w:top w:val="none" w:sz="0" w:space="0" w:color="auto"/>
            <w:left w:val="none" w:sz="0" w:space="0" w:color="auto"/>
            <w:bottom w:val="none" w:sz="0" w:space="0" w:color="auto"/>
            <w:right w:val="none" w:sz="0" w:space="0" w:color="auto"/>
          </w:divBdr>
        </w:div>
        <w:div w:id="1318798228">
          <w:marLeft w:val="640"/>
          <w:marRight w:val="0"/>
          <w:marTop w:val="0"/>
          <w:marBottom w:val="0"/>
          <w:divBdr>
            <w:top w:val="none" w:sz="0" w:space="0" w:color="auto"/>
            <w:left w:val="none" w:sz="0" w:space="0" w:color="auto"/>
            <w:bottom w:val="none" w:sz="0" w:space="0" w:color="auto"/>
            <w:right w:val="none" w:sz="0" w:space="0" w:color="auto"/>
          </w:divBdr>
        </w:div>
        <w:div w:id="605235592">
          <w:marLeft w:val="640"/>
          <w:marRight w:val="0"/>
          <w:marTop w:val="0"/>
          <w:marBottom w:val="0"/>
          <w:divBdr>
            <w:top w:val="none" w:sz="0" w:space="0" w:color="auto"/>
            <w:left w:val="none" w:sz="0" w:space="0" w:color="auto"/>
            <w:bottom w:val="none" w:sz="0" w:space="0" w:color="auto"/>
            <w:right w:val="none" w:sz="0" w:space="0" w:color="auto"/>
          </w:divBdr>
        </w:div>
        <w:div w:id="1324356848">
          <w:marLeft w:val="640"/>
          <w:marRight w:val="0"/>
          <w:marTop w:val="0"/>
          <w:marBottom w:val="0"/>
          <w:divBdr>
            <w:top w:val="none" w:sz="0" w:space="0" w:color="auto"/>
            <w:left w:val="none" w:sz="0" w:space="0" w:color="auto"/>
            <w:bottom w:val="none" w:sz="0" w:space="0" w:color="auto"/>
            <w:right w:val="none" w:sz="0" w:space="0" w:color="auto"/>
          </w:divBdr>
        </w:div>
        <w:div w:id="1476141977">
          <w:marLeft w:val="640"/>
          <w:marRight w:val="0"/>
          <w:marTop w:val="0"/>
          <w:marBottom w:val="0"/>
          <w:divBdr>
            <w:top w:val="none" w:sz="0" w:space="0" w:color="auto"/>
            <w:left w:val="none" w:sz="0" w:space="0" w:color="auto"/>
            <w:bottom w:val="none" w:sz="0" w:space="0" w:color="auto"/>
            <w:right w:val="none" w:sz="0" w:space="0" w:color="auto"/>
          </w:divBdr>
        </w:div>
        <w:div w:id="715811616">
          <w:marLeft w:val="640"/>
          <w:marRight w:val="0"/>
          <w:marTop w:val="0"/>
          <w:marBottom w:val="0"/>
          <w:divBdr>
            <w:top w:val="none" w:sz="0" w:space="0" w:color="auto"/>
            <w:left w:val="none" w:sz="0" w:space="0" w:color="auto"/>
            <w:bottom w:val="none" w:sz="0" w:space="0" w:color="auto"/>
            <w:right w:val="none" w:sz="0" w:space="0" w:color="auto"/>
          </w:divBdr>
        </w:div>
        <w:div w:id="1067067744">
          <w:marLeft w:val="640"/>
          <w:marRight w:val="0"/>
          <w:marTop w:val="0"/>
          <w:marBottom w:val="0"/>
          <w:divBdr>
            <w:top w:val="none" w:sz="0" w:space="0" w:color="auto"/>
            <w:left w:val="none" w:sz="0" w:space="0" w:color="auto"/>
            <w:bottom w:val="none" w:sz="0" w:space="0" w:color="auto"/>
            <w:right w:val="none" w:sz="0" w:space="0" w:color="auto"/>
          </w:divBdr>
        </w:div>
        <w:div w:id="1810245231">
          <w:marLeft w:val="640"/>
          <w:marRight w:val="0"/>
          <w:marTop w:val="0"/>
          <w:marBottom w:val="0"/>
          <w:divBdr>
            <w:top w:val="none" w:sz="0" w:space="0" w:color="auto"/>
            <w:left w:val="none" w:sz="0" w:space="0" w:color="auto"/>
            <w:bottom w:val="none" w:sz="0" w:space="0" w:color="auto"/>
            <w:right w:val="none" w:sz="0" w:space="0" w:color="auto"/>
          </w:divBdr>
        </w:div>
        <w:div w:id="2016415562">
          <w:marLeft w:val="640"/>
          <w:marRight w:val="0"/>
          <w:marTop w:val="0"/>
          <w:marBottom w:val="0"/>
          <w:divBdr>
            <w:top w:val="none" w:sz="0" w:space="0" w:color="auto"/>
            <w:left w:val="none" w:sz="0" w:space="0" w:color="auto"/>
            <w:bottom w:val="none" w:sz="0" w:space="0" w:color="auto"/>
            <w:right w:val="none" w:sz="0" w:space="0" w:color="auto"/>
          </w:divBdr>
        </w:div>
        <w:div w:id="153879011">
          <w:marLeft w:val="640"/>
          <w:marRight w:val="0"/>
          <w:marTop w:val="0"/>
          <w:marBottom w:val="0"/>
          <w:divBdr>
            <w:top w:val="none" w:sz="0" w:space="0" w:color="auto"/>
            <w:left w:val="none" w:sz="0" w:space="0" w:color="auto"/>
            <w:bottom w:val="none" w:sz="0" w:space="0" w:color="auto"/>
            <w:right w:val="none" w:sz="0" w:space="0" w:color="auto"/>
          </w:divBdr>
        </w:div>
        <w:div w:id="1972055447">
          <w:marLeft w:val="640"/>
          <w:marRight w:val="0"/>
          <w:marTop w:val="0"/>
          <w:marBottom w:val="0"/>
          <w:divBdr>
            <w:top w:val="none" w:sz="0" w:space="0" w:color="auto"/>
            <w:left w:val="none" w:sz="0" w:space="0" w:color="auto"/>
            <w:bottom w:val="none" w:sz="0" w:space="0" w:color="auto"/>
            <w:right w:val="none" w:sz="0" w:space="0" w:color="auto"/>
          </w:divBdr>
        </w:div>
        <w:div w:id="40641085">
          <w:marLeft w:val="640"/>
          <w:marRight w:val="0"/>
          <w:marTop w:val="0"/>
          <w:marBottom w:val="0"/>
          <w:divBdr>
            <w:top w:val="none" w:sz="0" w:space="0" w:color="auto"/>
            <w:left w:val="none" w:sz="0" w:space="0" w:color="auto"/>
            <w:bottom w:val="none" w:sz="0" w:space="0" w:color="auto"/>
            <w:right w:val="none" w:sz="0" w:space="0" w:color="auto"/>
          </w:divBdr>
        </w:div>
        <w:div w:id="213858222">
          <w:marLeft w:val="640"/>
          <w:marRight w:val="0"/>
          <w:marTop w:val="0"/>
          <w:marBottom w:val="0"/>
          <w:divBdr>
            <w:top w:val="none" w:sz="0" w:space="0" w:color="auto"/>
            <w:left w:val="none" w:sz="0" w:space="0" w:color="auto"/>
            <w:bottom w:val="none" w:sz="0" w:space="0" w:color="auto"/>
            <w:right w:val="none" w:sz="0" w:space="0" w:color="auto"/>
          </w:divBdr>
        </w:div>
        <w:div w:id="440077693">
          <w:marLeft w:val="640"/>
          <w:marRight w:val="0"/>
          <w:marTop w:val="0"/>
          <w:marBottom w:val="0"/>
          <w:divBdr>
            <w:top w:val="none" w:sz="0" w:space="0" w:color="auto"/>
            <w:left w:val="none" w:sz="0" w:space="0" w:color="auto"/>
            <w:bottom w:val="none" w:sz="0" w:space="0" w:color="auto"/>
            <w:right w:val="none" w:sz="0" w:space="0" w:color="auto"/>
          </w:divBdr>
        </w:div>
        <w:div w:id="274214945">
          <w:marLeft w:val="640"/>
          <w:marRight w:val="0"/>
          <w:marTop w:val="0"/>
          <w:marBottom w:val="0"/>
          <w:divBdr>
            <w:top w:val="none" w:sz="0" w:space="0" w:color="auto"/>
            <w:left w:val="none" w:sz="0" w:space="0" w:color="auto"/>
            <w:bottom w:val="none" w:sz="0" w:space="0" w:color="auto"/>
            <w:right w:val="none" w:sz="0" w:space="0" w:color="auto"/>
          </w:divBdr>
        </w:div>
        <w:div w:id="2074044061">
          <w:marLeft w:val="640"/>
          <w:marRight w:val="0"/>
          <w:marTop w:val="0"/>
          <w:marBottom w:val="0"/>
          <w:divBdr>
            <w:top w:val="none" w:sz="0" w:space="0" w:color="auto"/>
            <w:left w:val="none" w:sz="0" w:space="0" w:color="auto"/>
            <w:bottom w:val="none" w:sz="0" w:space="0" w:color="auto"/>
            <w:right w:val="none" w:sz="0" w:space="0" w:color="auto"/>
          </w:divBdr>
        </w:div>
        <w:div w:id="805969280">
          <w:marLeft w:val="640"/>
          <w:marRight w:val="0"/>
          <w:marTop w:val="0"/>
          <w:marBottom w:val="0"/>
          <w:divBdr>
            <w:top w:val="none" w:sz="0" w:space="0" w:color="auto"/>
            <w:left w:val="none" w:sz="0" w:space="0" w:color="auto"/>
            <w:bottom w:val="none" w:sz="0" w:space="0" w:color="auto"/>
            <w:right w:val="none" w:sz="0" w:space="0" w:color="auto"/>
          </w:divBdr>
        </w:div>
        <w:div w:id="1531800727">
          <w:marLeft w:val="640"/>
          <w:marRight w:val="0"/>
          <w:marTop w:val="0"/>
          <w:marBottom w:val="0"/>
          <w:divBdr>
            <w:top w:val="none" w:sz="0" w:space="0" w:color="auto"/>
            <w:left w:val="none" w:sz="0" w:space="0" w:color="auto"/>
            <w:bottom w:val="none" w:sz="0" w:space="0" w:color="auto"/>
            <w:right w:val="none" w:sz="0" w:space="0" w:color="auto"/>
          </w:divBdr>
        </w:div>
        <w:div w:id="81925151">
          <w:marLeft w:val="640"/>
          <w:marRight w:val="0"/>
          <w:marTop w:val="0"/>
          <w:marBottom w:val="0"/>
          <w:divBdr>
            <w:top w:val="none" w:sz="0" w:space="0" w:color="auto"/>
            <w:left w:val="none" w:sz="0" w:space="0" w:color="auto"/>
            <w:bottom w:val="none" w:sz="0" w:space="0" w:color="auto"/>
            <w:right w:val="none" w:sz="0" w:space="0" w:color="auto"/>
          </w:divBdr>
        </w:div>
        <w:div w:id="1803763727">
          <w:marLeft w:val="640"/>
          <w:marRight w:val="0"/>
          <w:marTop w:val="0"/>
          <w:marBottom w:val="0"/>
          <w:divBdr>
            <w:top w:val="none" w:sz="0" w:space="0" w:color="auto"/>
            <w:left w:val="none" w:sz="0" w:space="0" w:color="auto"/>
            <w:bottom w:val="none" w:sz="0" w:space="0" w:color="auto"/>
            <w:right w:val="none" w:sz="0" w:space="0" w:color="auto"/>
          </w:divBdr>
        </w:div>
        <w:div w:id="247496190">
          <w:marLeft w:val="640"/>
          <w:marRight w:val="0"/>
          <w:marTop w:val="0"/>
          <w:marBottom w:val="0"/>
          <w:divBdr>
            <w:top w:val="none" w:sz="0" w:space="0" w:color="auto"/>
            <w:left w:val="none" w:sz="0" w:space="0" w:color="auto"/>
            <w:bottom w:val="none" w:sz="0" w:space="0" w:color="auto"/>
            <w:right w:val="none" w:sz="0" w:space="0" w:color="auto"/>
          </w:divBdr>
        </w:div>
        <w:div w:id="394547865">
          <w:marLeft w:val="640"/>
          <w:marRight w:val="0"/>
          <w:marTop w:val="0"/>
          <w:marBottom w:val="0"/>
          <w:divBdr>
            <w:top w:val="none" w:sz="0" w:space="0" w:color="auto"/>
            <w:left w:val="none" w:sz="0" w:space="0" w:color="auto"/>
            <w:bottom w:val="none" w:sz="0" w:space="0" w:color="auto"/>
            <w:right w:val="none" w:sz="0" w:space="0" w:color="auto"/>
          </w:divBdr>
        </w:div>
        <w:div w:id="1578394332">
          <w:marLeft w:val="640"/>
          <w:marRight w:val="0"/>
          <w:marTop w:val="0"/>
          <w:marBottom w:val="0"/>
          <w:divBdr>
            <w:top w:val="none" w:sz="0" w:space="0" w:color="auto"/>
            <w:left w:val="none" w:sz="0" w:space="0" w:color="auto"/>
            <w:bottom w:val="none" w:sz="0" w:space="0" w:color="auto"/>
            <w:right w:val="none" w:sz="0" w:space="0" w:color="auto"/>
          </w:divBdr>
        </w:div>
        <w:div w:id="1248347433">
          <w:marLeft w:val="640"/>
          <w:marRight w:val="0"/>
          <w:marTop w:val="0"/>
          <w:marBottom w:val="0"/>
          <w:divBdr>
            <w:top w:val="none" w:sz="0" w:space="0" w:color="auto"/>
            <w:left w:val="none" w:sz="0" w:space="0" w:color="auto"/>
            <w:bottom w:val="none" w:sz="0" w:space="0" w:color="auto"/>
            <w:right w:val="none" w:sz="0" w:space="0" w:color="auto"/>
          </w:divBdr>
        </w:div>
        <w:div w:id="1099838135">
          <w:marLeft w:val="640"/>
          <w:marRight w:val="0"/>
          <w:marTop w:val="0"/>
          <w:marBottom w:val="0"/>
          <w:divBdr>
            <w:top w:val="none" w:sz="0" w:space="0" w:color="auto"/>
            <w:left w:val="none" w:sz="0" w:space="0" w:color="auto"/>
            <w:bottom w:val="none" w:sz="0" w:space="0" w:color="auto"/>
            <w:right w:val="none" w:sz="0" w:space="0" w:color="auto"/>
          </w:divBdr>
        </w:div>
        <w:div w:id="902640497">
          <w:marLeft w:val="640"/>
          <w:marRight w:val="0"/>
          <w:marTop w:val="0"/>
          <w:marBottom w:val="0"/>
          <w:divBdr>
            <w:top w:val="none" w:sz="0" w:space="0" w:color="auto"/>
            <w:left w:val="none" w:sz="0" w:space="0" w:color="auto"/>
            <w:bottom w:val="none" w:sz="0" w:space="0" w:color="auto"/>
            <w:right w:val="none" w:sz="0" w:space="0" w:color="auto"/>
          </w:divBdr>
        </w:div>
        <w:div w:id="180053344">
          <w:marLeft w:val="640"/>
          <w:marRight w:val="0"/>
          <w:marTop w:val="0"/>
          <w:marBottom w:val="0"/>
          <w:divBdr>
            <w:top w:val="none" w:sz="0" w:space="0" w:color="auto"/>
            <w:left w:val="none" w:sz="0" w:space="0" w:color="auto"/>
            <w:bottom w:val="none" w:sz="0" w:space="0" w:color="auto"/>
            <w:right w:val="none" w:sz="0" w:space="0" w:color="auto"/>
          </w:divBdr>
        </w:div>
        <w:div w:id="812332490">
          <w:marLeft w:val="640"/>
          <w:marRight w:val="0"/>
          <w:marTop w:val="0"/>
          <w:marBottom w:val="0"/>
          <w:divBdr>
            <w:top w:val="none" w:sz="0" w:space="0" w:color="auto"/>
            <w:left w:val="none" w:sz="0" w:space="0" w:color="auto"/>
            <w:bottom w:val="none" w:sz="0" w:space="0" w:color="auto"/>
            <w:right w:val="none" w:sz="0" w:space="0" w:color="auto"/>
          </w:divBdr>
        </w:div>
      </w:divsChild>
    </w:div>
    <w:div w:id="868026135">
      <w:bodyDiv w:val="1"/>
      <w:marLeft w:val="0"/>
      <w:marRight w:val="0"/>
      <w:marTop w:val="0"/>
      <w:marBottom w:val="0"/>
      <w:divBdr>
        <w:top w:val="none" w:sz="0" w:space="0" w:color="auto"/>
        <w:left w:val="none" w:sz="0" w:space="0" w:color="auto"/>
        <w:bottom w:val="none" w:sz="0" w:space="0" w:color="auto"/>
        <w:right w:val="none" w:sz="0" w:space="0" w:color="auto"/>
      </w:divBdr>
      <w:divsChild>
        <w:div w:id="975184649">
          <w:marLeft w:val="640"/>
          <w:marRight w:val="0"/>
          <w:marTop w:val="0"/>
          <w:marBottom w:val="0"/>
          <w:divBdr>
            <w:top w:val="none" w:sz="0" w:space="0" w:color="auto"/>
            <w:left w:val="none" w:sz="0" w:space="0" w:color="auto"/>
            <w:bottom w:val="none" w:sz="0" w:space="0" w:color="auto"/>
            <w:right w:val="none" w:sz="0" w:space="0" w:color="auto"/>
          </w:divBdr>
        </w:div>
        <w:div w:id="320892814">
          <w:marLeft w:val="640"/>
          <w:marRight w:val="0"/>
          <w:marTop w:val="0"/>
          <w:marBottom w:val="0"/>
          <w:divBdr>
            <w:top w:val="none" w:sz="0" w:space="0" w:color="auto"/>
            <w:left w:val="none" w:sz="0" w:space="0" w:color="auto"/>
            <w:bottom w:val="none" w:sz="0" w:space="0" w:color="auto"/>
            <w:right w:val="none" w:sz="0" w:space="0" w:color="auto"/>
          </w:divBdr>
        </w:div>
        <w:div w:id="837844921">
          <w:marLeft w:val="640"/>
          <w:marRight w:val="0"/>
          <w:marTop w:val="0"/>
          <w:marBottom w:val="0"/>
          <w:divBdr>
            <w:top w:val="none" w:sz="0" w:space="0" w:color="auto"/>
            <w:left w:val="none" w:sz="0" w:space="0" w:color="auto"/>
            <w:bottom w:val="none" w:sz="0" w:space="0" w:color="auto"/>
            <w:right w:val="none" w:sz="0" w:space="0" w:color="auto"/>
          </w:divBdr>
        </w:div>
        <w:div w:id="123086474">
          <w:marLeft w:val="640"/>
          <w:marRight w:val="0"/>
          <w:marTop w:val="0"/>
          <w:marBottom w:val="0"/>
          <w:divBdr>
            <w:top w:val="none" w:sz="0" w:space="0" w:color="auto"/>
            <w:left w:val="none" w:sz="0" w:space="0" w:color="auto"/>
            <w:bottom w:val="none" w:sz="0" w:space="0" w:color="auto"/>
            <w:right w:val="none" w:sz="0" w:space="0" w:color="auto"/>
          </w:divBdr>
        </w:div>
        <w:div w:id="373047844">
          <w:marLeft w:val="640"/>
          <w:marRight w:val="0"/>
          <w:marTop w:val="0"/>
          <w:marBottom w:val="0"/>
          <w:divBdr>
            <w:top w:val="none" w:sz="0" w:space="0" w:color="auto"/>
            <w:left w:val="none" w:sz="0" w:space="0" w:color="auto"/>
            <w:bottom w:val="none" w:sz="0" w:space="0" w:color="auto"/>
            <w:right w:val="none" w:sz="0" w:space="0" w:color="auto"/>
          </w:divBdr>
        </w:div>
        <w:div w:id="1860316910">
          <w:marLeft w:val="640"/>
          <w:marRight w:val="0"/>
          <w:marTop w:val="0"/>
          <w:marBottom w:val="0"/>
          <w:divBdr>
            <w:top w:val="none" w:sz="0" w:space="0" w:color="auto"/>
            <w:left w:val="none" w:sz="0" w:space="0" w:color="auto"/>
            <w:bottom w:val="none" w:sz="0" w:space="0" w:color="auto"/>
            <w:right w:val="none" w:sz="0" w:space="0" w:color="auto"/>
          </w:divBdr>
        </w:div>
        <w:div w:id="91360905">
          <w:marLeft w:val="640"/>
          <w:marRight w:val="0"/>
          <w:marTop w:val="0"/>
          <w:marBottom w:val="0"/>
          <w:divBdr>
            <w:top w:val="none" w:sz="0" w:space="0" w:color="auto"/>
            <w:left w:val="none" w:sz="0" w:space="0" w:color="auto"/>
            <w:bottom w:val="none" w:sz="0" w:space="0" w:color="auto"/>
            <w:right w:val="none" w:sz="0" w:space="0" w:color="auto"/>
          </w:divBdr>
        </w:div>
        <w:div w:id="836582120">
          <w:marLeft w:val="640"/>
          <w:marRight w:val="0"/>
          <w:marTop w:val="0"/>
          <w:marBottom w:val="0"/>
          <w:divBdr>
            <w:top w:val="none" w:sz="0" w:space="0" w:color="auto"/>
            <w:left w:val="none" w:sz="0" w:space="0" w:color="auto"/>
            <w:bottom w:val="none" w:sz="0" w:space="0" w:color="auto"/>
            <w:right w:val="none" w:sz="0" w:space="0" w:color="auto"/>
          </w:divBdr>
        </w:div>
        <w:div w:id="1898321243">
          <w:marLeft w:val="640"/>
          <w:marRight w:val="0"/>
          <w:marTop w:val="0"/>
          <w:marBottom w:val="0"/>
          <w:divBdr>
            <w:top w:val="none" w:sz="0" w:space="0" w:color="auto"/>
            <w:left w:val="none" w:sz="0" w:space="0" w:color="auto"/>
            <w:bottom w:val="none" w:sz="0" w:space="0" w:color="auto"/>
            <w:right w:val="none" w:sz="0" w:space="0" w:color="auto"/>
          </w:divBdr>
        </w:div>
        <w:div w:id="1310982632">
          <w:marLeft w:val="640"/>
          <w:marRight w:val="0"/>
          <w:marTop w:val="0"/>
          <w:marBottom w:val="0"/>
          <w:divBdr>
            <w:top w:val="none" w:sz="0" w:space="0" w:color="auto"/>
            <w:left w:val="none" w:sz="0" w:space="0" w:color="auto"/>
            <w:bottom w:val="none" w:sz="0" w:space="0" w:color="auto"/>
            <w:right w:val="none" w:sz="0" w:space="0" w:color="auto"/>
          </w:divBdr>
        </w:div>
        <w:div w:id="604775844">
          <w:marLeft w:val="640"/>
          <w:marRight w:val="0"/>
          <w:marTop w:val="0"/>
          <w:marBottom w:val="0"/>
          <w:divBdr>
            <w:top w:val="none" w:sz="0" w:space="0" w:color="auto"/>
            <w:left w:val="none" w:sz="0" w:space="0" w:color="auto"/>
            <w:bottom w:val="none" w:sz="0" w:space="0" w:color="auto"/>
            <w:right w:val="none" w:sz="0" w:space="0" w:color="auto"/>
          </w:divBdr>
        </w:div>
        <w:div w:id="515072721">
          <w:marLeft w:val="640"/>
          <w:marRight w:val="0"/>
          <w:marTop w:val="0"/>
          <w:marBottom w:val="0"/>
          <w:divBdr>
            <w:top w:val="none" w:sz="0" w:space="0" w:color="auto"/>
            <w:left w:val="none" w:sz="0" w:space="0" w:color="auto"/>
            <w:bottom w:val="none" w:sz="0" w:space="0" w:color="auto"/>
            <w:right w:val="none" w:sz="0" w:space="0" w:color="auto"/>
          </w:divBdr>
        </w:div>
        <w:div w:id="27999108">
          <w:marLeft w:val="640"/>
          <w:marRight w:val="0"/>
          <w:marTop w:val="0"/>
          <w:marBottom w:val="0"/>
          <w:divBdr>
            <w:top w:val="none" w:sz="0" w:space="0" w:color="auto"/>
            <w:left w:val="none" w:sz="0" w:space="0" w:color="auto"/>
            <w:bottom w:val="none" w:sz="0" w:space="0" w:color="auto"/>
            <w:right w:val="none" w:sz="0" w:space="0" w:color="auto"/>
          </w:divBdr>
        </w:div>
        <w:div w:id="1070344240">
          <w:marLeft w:val="640"/>
          <w:marRight w:val="0"/>
          <w:marTop w:val="0"/>
          <w:marBottom w:val="0"/>
          <w:divBdr>
            <w:top w:val="none" w:sz="0" w:space="0" w:color="auto"/>
            <w:left w:val="none" w:sz="0" w:space="0" w:color="auto"/>
            <w:bottom w:val="none" w:sz="0" w:space="0" w:color="auto"/>
            <w:right w:val="none" w:sz="0" w:space="0" w:color="auto"/>
          </w:divBdr>
        </w:div>
        <w:div w:id="1488786361">
          <w:marLeft w:val="640"/>
          <w:marRight w:val="0"/>
          <w:marTop w:val="0"/>
          <w:marBottom w:val="0"/>
          <w:divBdr>
            <w:top w:val="none" w:sz="0" w:space="0" w:color="auto"/>
            <w:left w:val="none" w:sz="0" w:space="0" w:color="auto"/>
            <w:bottom w:val="none" w:sz="0" w:space="0" w:color="auto"/>
            <w:right w:val="none" w:sz="0" w:space="0" w:color="auto"/>
          </w:divBdr>
        </w:div>
        <w:div w:id="453523298">
          <w:marLeft w:val="640"/>
          <w:marRight w:val="0"/>
          <w:marTop w:val="0"/>
          <w:marBottom w:val="0"/>
          <w:divBdr>
            <w:top w:val="none" w:sz="0" w:space="0" w:color="auto"/>
            <w:left w:val="none" w:sz="0" w:space="0" w:color="auto"/>
            <w:bottom w:val="none" w:sz="0" w:space="0" w:color="auto"/>
            <w:right w:val="none" w:sz="0" w:space="0" w:color="auto"/>
          </w:divBdr>
        </w:div>
        <w:div w:id="1255626632">
          <w:marLeft w:val="640"/>
          <w:marRight w:val="0"/>
          <w:marTop w:val="0"/>
          <w:marBottom w:val="0"/>
          <w:divBdr>
            <w:top w:val="none" w:sz="0" w:space="0" w:color="auto"/>
            <w:left w:val="none" w:sz="0" w:space="0" w:color="auto"/>
            <w:bottom w:val="none" w:sz="0" w:space="0" w:color="auto"/>
            <w:right w:val="none" w:sz="0" w:space="0" w:color="auto"/>
          </w:divBdr>
        </w:div>
        <w:div w:id="357853342">
          <w:marLeft w:val="640"/>
          <w:marRight w:val="0"/>
          <w:marTop w:val="0"/>
          <w:marBottom w:val="0"/>
          <w:divBdr>
            <w:top w:val="none" w:sz="0" w:space="0" w:color="auto"/>
            <w:left w:val="none" w:sz="0" w:space="0" w:color="auto"/>
            <w:bottom w:val="none" w:sz="0" w:space="0" w:color="auto"/>
            <w:right w:val="none" w:sz="0" w:space="0" w:color="auto"/>
          </w:divBdr>
        </w:div>
        <w:div w:id="300577556">
          <w:marLeft w:val="640"/>
          <w:marRight w:val="0"/>
          <w:marTop w:val="0"/>
          <w:marBottom w:val="0"/>
          <w:divBdr>
            <w:top w:val="none" w:sz="0" w:space="0" w:color="auto"/>
            <w:left w:val="none" w:sz="0" w:space="0" w:color="auto"/>
            <w:bottom w:val="none" w:sz="0" w:space="0" w:color="auto"/>
            <w:right w:val="none" w:sz="0" w:space="0" w:color="auto"/>
          </w:divBdr>
        </w:div>
        <w:div w:id="2079208748">
          <w:marLeft w:val="640"/>
          <w:marRight w:val="0"/>
          <w:marTop w:val="0"/>
          <w:marBottom w:val="0"/>
          <w:divBdr>
            <w:top w:val="none" w:sz="0" w:space="0" w:color="auto"/>
            <w:left w:val="none" w:sz="0" w:space="0" w:color="auto"/>
            <w:bottom w:val="none" w:sz="0" w:space="0" w:color="auto"/>
            <w:right w:val="none" w:sz="0" w:space="0" w:color="auto"/>
          </w:divBdr>
        </w:div>
        <w:div w:id="1784496756">
          <w:marLeft w:val="640"/>
          <w:marRight w:val="0"/>
          <w:marTop w:val="0"/>
          <w:marBottom w:val="0"/>
          <w:divBdr>
            <w:top w:val="none" w:sz="0" w:space="0" w:color="auto"/>
            <w:left w:val="none" w:sz="0" w:space="0" w:color="auto"/>
            <w:bottom w:val="none" w:sz="0" w:space="0" w:color="auto"/>
            <w:right w:val="none" w:sz="0" w:space="0" w:color="auto"/>
          </w:divBdr>
        </w:div>
        <w:div w:id="2009286279">
          <w:marLeft w:val="640"/>
          <w:marRight w:val="0"/>
          <w:marTop w:val="0"/>
          <w:marBottom w:val="0"/>
          <w:divBdr>
            <w:top w:val="none" w:sz="0" w:space="0" w:color="auto"/>
            <w:left w:val="none" w:sz="0" w:space="0" w:color="auto"/>
            <w:bottom w:val="none" w:sz="0" w:space="0" w:color="auto"/>
            <w:right w:val="none" w:sz="0" w:space="0" w:color="auto"/>
          </w:divBdr>
        </w:div>
        <w:div w:id="1216039986">
          <w:marLeft w:val="640"/>
          <w:marRight w:val="0"/>
          <w:marTop w:val="0"/>
          <w:marBottom w:val="0"/>
          <w:divBdr>
            <w:top w:val="none" w:sz="0" w:space="0" w:color="auto"/>
            <w:left w:val="none" w:sz="0" w:space="0" w:color="auto"/>
            <w:bottom w:val="none" w:sz="0" w:space="0" w:color="auto"/>
            <w:right w:val="none" w:sz="0" w:space="0" w:color="auto"/>
          </w:divBdr>
        </w:div>
        <w:div w:id="654452064">
          <w:marLeft w:val="640"/>
          <w:marRight w:val="0"/>
          <w:marTop w:val="0"/>
          <w:marBottom w:val="0"/>
          <w:divBdr>
            <w:top w:val="none" w:sz="0" w:space="0" w:color="auto"/>
            <w:left w:val="none" w:sz="0" w:space="0" w:color="auto"/>
            <w:bottom w:val="none" w:sz="0" w:space="0" w:color="auto"/>
            <w:right w:val="none" w:sz="0" w:space="0" w:color="auto"/>
          </w:divBdr>
        </w:div>
        <w:div w:id="1520655925">
          <w:marLeft w:val="640"/>
          <w:marRight w:val="0"/>
          <w:marTop w:val="0"/>
          <w:marBottom w:val="0"/>
          <w:divBdr>
            <w:top w:val="none" w:sz="0" w:space="0" w:color="auto"/>
            <w:left w:val="none" w:sz="0" w:space="0" w:color="auto"/>
            <w:bottom w:val="none" w:sz="0" w:space="0" w:color="auto"/>
            <w:right w:val="none" w:sz="0" w:space="0" w:color="auto"/>
          </w:divBdr>
        </w:div>
        <w:div w:id="725222644">
          <w:marLeft w:val="640"/>
          <w:marRight w:val="0"/>
          <w:marTop w:val="0"/>
          <w:marBottom w:val="0"/>
          <w:divBdr>
            <w:top w:val="none" w:sz="0" w:space="0" w:color="auto"/>
            <w:left w:val="none" w:sz="0" w:space="0" w:color="auto"/>
            <w:bottom w:val="none" w:sz="0" w:space="0" w:color="auto"/>
            <w:right w:val="none" w:sz="0" w:space="0" w:color="auto"/>
          </w:divBdr>
        </w:div>
        <w:div w:id="341320159">
          <w:marLeft w:val="640"/>
          <w:marRight w:val="0"/>
          <w:marTop w:val="0"/>
          <w:marBottom w:val="0"/>
          <w:divBdr>
            <w:top w:val="none" w:sz="0" w:space="0" w:color="auto"/>
            <w:left w:val="none" w:sz="0" w:space="0" w:color="auto"/>
            <w:bottom w:val="none" w:sz="0" w:space="0" w:color="auto"/>
            <w:right w:val="none" w:sz="0" w:space="0" w:color="auto"/>
          </w:divBdr>
        </w:div>
        <w:div w:id="1736199662">
          <w:marLeft w:val="640"/>
          <w:marRight w:val="0"/>
          <w:marTop w:val="0"/>
          <w:marBottom w:val="0"/>
          <w:divBdr>
            <w:top w:val="none" w:sz="0" w:space="0" w:color="auto"/>
            <w:left w:val="none" w:sz="0" w:space="0" w:color="auto"/>
            <w:bottom w:val="none" w:sz="0" w:space="0" w:color="auto"/>
            <w:right w:val="none" w:sz="0" w:space="0" w:color="auto"/>
          </w:divBdr>
        </w:div>
        <w:div w:id="1114905344">
          <w:marLeft w:val="640"/>
          <w:marRight w:val="0"/>
          <w:marTop w:val="0"/>
          <w:marBottom w:val="0"/>
          <w:divBdr>
            <w:top w:val="none" w:sz="0" w:space="0" w:color="auto"/>
            <w:left w:val="none" w:sz="0" w:space="0" w:color="auto"/>
            <w:bottom w:val="none" w:sz="0" w:space="0" w:color="auto"/>
            <w:right w:val="none" w:sz="0" w:space="0" w:color="auto"/>
          </w:divBdr>
        </w:div>
        <w:div w:id="1439789666">
          <w:marLeft w:val="640"/>
          <w:marRight w:val="0"/>
          <w:marTop w:val="0"/>
          <w:marBottom w:val="0"/>
          <w:divBdr>
            <w:top w:val="none" w:sz="0" w:space="0" w:color="auto"/>
            <w:left w:val="none" w:sz="0" w:space="0" w:color="auto"/>
            <w:bottom w:val="none" w:sz="0" w:space="0" w:color="auto"/>
            <w:right w:val="none" w:sz="0" w:space="0" w:color="auto"/>
          </w:divBdr>
        </w:div>
        <w:div w:id="1128280514">
          <w:marLeft w:val="640"/>
          <w:marRight w:val="0"/>
          <w:marTop w:val="0"/>
          <w:marBottom w:val="0"/>
          <w:divBdr>
            <w:top w:val="none" w:sz="0" w:space="0" w:color="auto"/>
            <w:left w:val="none" w:sz="0" w:space="0" w:color="auto"/>
            <w:bottom w:val="none" w:sz="0" w:space="0" w:color="auto"/>
            <w:right w:val="none" w:sz="0" w:space="0" w:color="auto"/>
          </w:divBdr>
        </w:div>
        <w:div w:id="68112497">
          <w:marLeft w:val="640"/>
          <w:marRight w:val="0"/>
          <w:marTop w:val="0"/>
          <w:marBottom w:val="0"/>
          <w:divBdr>
            <w:top w:val="none" w:sz="0" w:space="0" w:color="auto"/>
            <w:left w:val="none" w:sz="0" w:space="0" w:color="auto"/>
            <w:bottom w:val="none" w:sz="0" w:space="0" w:color="auto"/>
            <w:right w:val="none" w:sz="0" w:space="0" w:color="auto"/>
          </w:divBdr>
        </w:div>
        <w:div w:id="258955167">
          <w:marLeft w:val="640"/>
          <w:marRight w:val="0"/>
          <w:marTop w:val="0"/>
          <w:marBottom w:val="0"/>
          <w:divBdr>
            <w:top w:val="none" w:sz="0" w:space="0" w:color="auto"/>
            <w:left w:val="none" w:sz="0" w:space="0" w:color="auto"/>
            <w:bottom w:val="none" w:sz="0" w:space="0" w:color="auto"/>
            <w:right w:val="none" w:sz="0" w:space="0" w:color="auto"/>
          </w:divBdr>
        </w:div>
        <w:div w:id="110168777">
          <w:marLeft w:val="640"/>
          <w:marRight w:val="0"/>
          <w:marTop w:val="0"/>
          <w:marBottom w:val="0"/>
          <w:divBdr>
            <w:top w:val="none" w:sz="0" w:space="0" w:color="auto"/>
            <w:left w:val="none" w:sz="0" w:space="0" w:color="auto"/>
            <w:bottom w:val="none" w:sz="0" w:space="0" w:color="auto"/>
            <w:right w:val="none" w:sz="0" w:space="0" w:color="auto"/>
          </w:divBdr>
        </w:div>
        <w:div w:id="1365985601">
          <w:marLeft w:val="640"/>
          <w:marRight w:val="0"/>
          <w:marTop w:val="0"/>
          <w:marBottom w:val="0"/>
          <w:divBdr>
            <w:top w:val="none" w:sz="0" w:space="0" w:color="auto"/>
            <w:left w:val="none" w:sz="0" w:space="0" w:color="auto"/>
            <w:bottom w:val="none" w:sz="0" w:space="0" w:color="auto"/>
            <w:right w:val="none" w:sz="0" w:space="0" w:color="auto"/>
          </w:divBdr>
        </w:div>
        <w:div w:id="1405763623">
          <w:marLeft w:val="640"/>
          <w:marRight w:val="0"/>
          <w:marTop w:val="0"/>
          <w:marBottom w:val="0"/>
          <w:divBdr>
            <w:top w:val="none" w:sz="0" w:space="0" w:color="auto"/>
            <w:left w:val="none" w:sz="0" w:space="0" w:color="auto"/>
            <w:bottom w:val="none" w:sz="0" w:space="0" w:color="auto"/>
            <w:right w:val="none" w:sz="0" w:space="0" w:color="auto"/>
          </w:divBdr>
        </w:div>
        <w:div w:id="860704466">
          <w:marLeft w:val="640"/>
          <w:marRight w:val="0"/>
          <w:marTop w:val="0"/>
          <w:marBottom w:val="0"/>
          <w:divBdr>
            <w:top w:val="none" w:sz="0" w:space="0" w:color="auto"/>
            <w:left w:val="none" w:sz="0" w:space="0" w:color="auto"/>
            <w:bottom w:val="none" w:sz="0" w:space="0" w:color="auto"/>
            <w:right w:val="none" w:sz="0" w:space="0" w:color="auto"/>
          </w:divBdr>
        </w:div>
        <w:div w:id="1880780670">
          <w:marLeft w:val="640"/>
          <w:marRight w:val="0"/>
          <w:marTop w:val="0"/>
          <w:marBottom w:val="0"/>
          <w:divBdr>
            <w:top w:val="none" w:sz="0" w:space="0" w:color="auto"/>
            <w:left w:val="none" w:sz="0" w:space="0" w:color="auto"/>
            <w:bottom w:val="none" w:sz="0" w:space="0" w:color="auto"/>
            <w:right w:val="none" w:sz="0" w:space="0" w:color="auto"/>
          </w:divBdr>
        </w:div>
        <w:div w:id="1471557932">
          <w:marLeft w:val="640"/>
          <w:marRight w:val="0"/>
          <w:marTop w:val="0"/>
          <w:marBottom w:val="0"/>
          <w:divBdr>
            <w:top w:val="none" w:sz="0" w:space="0" w:color="auto"/>
            <w:left w:val="none" w:sz="0" w:space="0" w:color="auto"/>
            <w:bottom w:val="none" w:sz="0" w:space="0" w:color="auto"/>
            <w:right w:val="none" w:sz="0" w:space="0" w:color="auto"/>
          </w:divBdr>
        </w:div>
        <w:div w:id="125393690">
          <w:marLeft w:val="640"/>
          <w:marRight w:val="0"/>
          <w:marTop w:val="0"/>
          <w:marBottom w:val="0"/>
          <w:divBdr>
            <w:top w:val="none" w:sz="0" w:space="0" w:color="auto"/>
            <w:left w:val="none" w:sz="0" w:space="0" w:color="auto"/>
            <w:bottom w:val="none" w:sz="0" w:space="0" w:color="auto"/>
            <w:right w:val="none" w:sz="0" w:space="0" w:color="auto"/>
          </w:divBdr>
        </w:div>
        <w:div w:id="474757357">
          <w:marLeft w:val="640"/>
          <w:marRight w:val="0"/>
          <w:marTop w:val="0"/>
          <w:marBottom w:val="0"/>
          <w:divBdr>
            <w:top w:val="none" w:sz="0" w:space="0" w:color="auto"/>
            <w:left w:val="none" w:sz="0" w:space="0" w:color="auto"/>
            <w:bottom w:val="none" w:sz="0" w:space="0" w:color="auto"/>
            <w:right w:val="none" w:sz="0" w:space="0" w:color="auto"/>
          </w:divBdr>
        </w:div>
        <w:div w:id="1683236639">
          <w:marLeft w:val="640"/>
          <w:marRight w:val="0"/>
          <w:marTop w:val="0"/>
          <w:marBottom w:val="0"/>
          <w:divBdr>
            <w:top w:val="none" w:sz="0" w:space="0" w:color="auto"/>
            <w:left w:val="none" w:sz="0" w:space="0" w:color="auto"/>
            <w:bottom w:val="none" w:sz="0" w:space="0" w:color="auto"/>
            <w:right w:val="none" w:sz="0" w:space="0" w:color="auto"/>
          </w:divBdr>
        </w:div>
        <w:div w:id="1365132238">
          <w:marLeft w:val="640"/>
          <w:marRight w:val="0"/>
          <w:marTop w:val="0"/>
          <w:marBottom w:val="0"/>
          <w:divBdr>
            <w:top w:val="none" w:sz="0" w:space="0" w:color="auto"/>
            <w:left w:val="none" w:sz="0" w:space="0" w:color="auto"/>
            <w:bottom w:val="none" w:sz="0" w:space="0" w:color="auto"/>
            <w:right w:val="none" w:sz="0" w:space="0" w:color="auto"/>
          </w:divBdr>
        </w:div>
        <w:div w:id="1425766043">
          <w:marLeft w:val="640"/>
          <w:marRight w:val="0"/>
          <w:marTop w:val="0"/>
          <w:marBottom w:val="0"/>
          <w:divBdr>
            <w:top w:val="none" w:sz="0" w:space="0" w:color="auto"/>
            <w:left w:val="none" w:sz="0" w:space="0" w:color="auto"/>
            <w:bottom w:val="none" w:sz="0" w:space="0" w:color="auto"/>
            <w:right w:val="none" w:sz="0" w:space="0" w:color="auto"/>
          </w:divBdr>
        </w:div>
        <w:div w:id="873617717">
          <w:marLeft w:val="640"/>
          <w:marRight w:val="0"/>
          <w:marTop w:val="0"/>
          <w:marBottom w:val="0"/>
          <w:divBdr>
            <w:top w:val="none" w:sz="0" w:space="0" w:color="auto"/>
            <w:left w:val="none" w:sz="0" w:space="0" w:color="auto"/>
            <w:bottom w:val="none" w:sz="0" w:space="0" w:color="auto"/>
            <w:right w:val="none" w:sz="0" w:space="0" w:color="auto"/>
          </w:divBdr>
        </w:div>
        <w:div w:id="1841505979">
          <w:marLeft w:val="640"/>
          <w:marRight w:val="0"/>
          <w:marTop w:val="0"/>
          <w:marBottom w:val="0"/>
          <w:divBdr>
            <w:top w:val="none" w:sz="0" w:space="0" w:color="auto"/>
            <w:left w:val="none" w:sz="0" w:space="0" w:color="auto"/>
            <w:bottom w:val="none" w:sz="0" w:space="0" w:color="auto"/>
            <w:right w:val="none" w:sz="0" w:space="0" w:color="auto"/>
          </w:divBdr>
        </w:div>
        <w:div w:id="1821146729">
          <w:marLeft w:val="640"/>
          <w:marRight w:val="0"/>
          <w:marTop w:val="0"/>
          <w:marBottom w:val="0"/>
          <w:divBdr>
            <w:top w:val="none" w:sz="0" w:space="0" w:color="auto"/>
            <w:left w:val="none" w:sz="0" w:space="0" w:color="auto"/>
            <w:bottom w:val="none" w:sz="0" w:space="0" w:color="auto"/>
            <w:right w:val="none" w:sz="0" w:space="0" w:color="auto"/>
          </w:divBdr>
        </w:div>
        <w:div w:id="735514745">
          <w:marLeft w:val="640"/>
          <w:marRight w:val="0"/>
          <w:marTop w:val="0"/>
          <w:marBottom w:val="0"/>
          <w:divBdr>
            <w:top w:val="none" w:sz="0" w:space="0" w:color="auto"/>
            <w:left w:val="none" w:sz="0" w:space="0" w:color="auto"/>
            <w:bottom w:val="none" w:sz="0" w:space="0" w:color="auto"/>
            <w:right w:val="none" w:sz="0" w:space="0" w:color="auto"/>
          </w:divBdr>
        </w:div>
        <w:div w:id="213582778">
          <w:marLeft w:val="640"/>
          <w:marRight w:val="0"/>
          <w:marTop w:val="0"/>
          <w:marBottom w:val="0"/>
          <w:divBdr>
            <w:top w:val="none" w:sz="0" w:space="0" w:color="auto"/>
            <w:left w:val="none" w:sz="0" w:space="0" w:color="auto"/>
            <w:bottom w:val="none" w:sz="0" w:space="0" w:color="auto"/>
            <w:right w:val="none" w:sz="0" w:space="0" w:color="auto"/>
          </w:divBdr>
        </w:div>
        <w:div w:id="2108572925">
          <w:marLeft w:val="640"/>
          <w:marRight w:val="0"/>
          <w:marTop w:val="0"/>
          <w:marBottom w:val="0"/>
          <w:divBdr>
            <w:top w:val="none" w:sz="0" w:space="0" w:color="auto"/>
            <w:left w:val="none" w:sz="0" w:space="0" w:color="auto"/>
            <w:bottom w:val="none" w:sz="0" w:space="0" w:color="auto"/>
            <w:right w:val="none" w:sz="0" w:space="0" w:color="auto"/>
          </w:divBdr>
        </w:div>
        <w:div w:id="1043561054">
          <w:marLeft w:val="640"/>
          <w:marRight w:val="0"/>
          <w:marTop w:val="0"/>
          <w:marBottom w:val="0"/>
          <w:divBdr>
            <w:top w:val="none" w:sz="0" w:space="0" w:color="auto"/>
            <w:left w:val="none" w:sz="0" w:space="0" w:color="auto"/>
            <w:bottom w:val="none" w:sz="0" w:space="0" w:color="auto"/>
            <w:right w:val="none" w:sz="0" w:space="0" w:color="auto"/>
          </w:divBdr>
        </w:div>
        <w:div w:id="490027622">
          <w:marLeft w:val="640"/>
          <w:marRight w:val="0"/>
          <w:marTop w:val="0"/>
          <w:marBottom w:val="0"/>
          <w:divBdr>
            <w:top w:val="none" w:sz="0" w:space="0" w:color="auto"/>
            <w:left w:val="none" w:sz="0" w:space="0" w:color="auto"/>
            <w:bottom w:val="none" w:sz="0" w:space="0" w:color="auto"/>
            <w:right w:val="none" w:sz="0" w:space="0" w:color="auto"/>
          </w:divBdr>
        </w:div>
        <w:div w:id="1992639219">
          <w:marLeft w:val="640"/>
          <w:marRight w:val="0"/>
          <w:marTop w:val="0"/>
          <w:marBottom w:val="0"/>
          <w:divBdr>
            <w:top w:val="none" w:sz="0" w:space="0" w:color="auto"/>
            <w:left w:val="none" w:sz="0" w:space="0" w:color="auto"/>
            <w:bottom w:val="none" w:sz="0" w:space="0" w:color="auto"/>
            <w:right w:val="none" w:sz="0" w:space="0" w:color="auto"/>
          </w:divBdr>
        </w:div>
        <w:div w:id="2132479593">
          <w:marLeft w:val="640"/>
          <w:marRight w:val="0"/>
          <w:marTop w:val="0"/>
          <w:marBottom w:val="0"/>
          <w:divBdr>
            <w:top w:val="none" w:sz="0" w:space="0" w:color="auto"/>
            <w:left w:val="none" w:sz="0" w:space="0" w:color="auto"/>
            <w:bottom w:val="none" w:sz="0" w:space="0" w:color="auto"/>
            <w:right w:val="none" w:sz="0" w:space="0" w:color="auto"/>
          </w:divBdr>
        </w:div>
        <w:div w:id="1452554063">
          <w:marLeft w:val="640"/>
          <w:marRight w:val="0"/>
          <w:marTop w:val="0"/>
          <w:marBottom w:val="0"/>
          <w:divBdr>
            <w:top w:val="none" w:sz="0" w:space="0" w:color="auto"/>
            <w:left w:val="none" w:sz="0" w:space="0" w:color="auto"/>
            <w:bottom w:val="none" w:sz="0" w:space="0" w:color="auto"/>
            <w:right w:val="none" w:sz="0" w:space="0" w:color="auto"/>
          </w:divBdr>
        </w:div>
        <w:div w:id="1788432584">
          <w:marLeft w:val="640"/>
          <w:marRight w:val="0"/>
          <w:marTop w:val="0"/>
          <w:marBottom w:val="0"/>
          <w:divBdr>
            <w:top w:val="none" w:sz="0" w:space="0" w:color="auto"/>
            <w:left w:val="none" w:sz="0" w:space="0" w:color="auto"/>
            <w:bottom w:val="none" w:sz="0" w:space="0" w:color="auto"/>
            <w:right w:val="none" w:sz="0" w:space="0" w:color="auto"/>
          </w:divBdr>
        </w:div>
        <w:div w:id="747195283">
          <w:marLeft w:val="640"/>
          <w:marRight w:val="0"/>
          <w:marTop w:val="0"/>
          <w:marBottom w:val="0"/>
          <w:divBdr>
            <w:top w:val="none" w:sz="0" w:space="0" w:color="auto"/>
            <w:left w:val="none" w:sz="0" w:space="0" w:color="auto"/>
            <w:bottom w:val="none" w:sz="0" w:space="0" w:color="auto"/>
            <w:right w:val="none" w:sz="0" w:space="0" w:color="auto"/>
          </w:divBdr>
        </w:div>
        <w:div w:id="1860121085">
          <w:marLeft w:val="640"/>
          <w:marRight w:val="0"/>
          <w:marTop w:val="0"/>
          <w:marBottom w:val="0"/>
          <w:divBdr>
            <w:top w:val="none" w:sz="0" w:space="0" w:color="auto"/>
            <w:left w:val="none" w:sz="0" w:space="0" w:color="auto"/>
            <w:bottom w:val="none" w:sz="0" w:space="0" w:color="auto"/>
            <w:right w:val="none" w:sz="0" w:space="0" w:color="auto"/>
          </w:divBdr>
        </w:div>
        <w:div w:id="1145196384">
          <w:marLeft w:val="640"/>
          <w:marRight w:val="0"/>
          <w:marTop w:val="0"/>
          <w:marBottom w:val="0"/>
          <w:divBdr>
            <w:top w:val="none" w:sz="0" w:space="0" w:color="auto"/>
            <w:left w:val="none" w:sz="0" w:space="0" w:color="auto"/>
            <w:bottom w:val="none" w:sz="0" w:space="0" w:color="auto"/>
            <w:right w:val="none" w:sz="0" w:space="0" w:color="auto"/>
          </w:divBdr>
        </w:div>
        <w:div w:id="903905112">
          <w:marLeft w:val="640"/>
          <w:marRight w:val="0"/>
          <w:marTop w:val="0"/>
          <w:marBottom w:val="0"/>
          <w:divBdr>
            <w:top w:val="none" w:sz="0" w:space="0" w:color="auto"/>
            <w:left w:val="none" w:sz="0" w:space="0" w:color="auto"/>
            <w:bottom w:val="none" w:sz="0" w:space="0" w:color="auto"/>
            <w:right w:val="none" w:sz="0" w:space="0" w:color="auto"/>
          </w:divBdr>
        </w:div>
        <w:div w:id="162089627">
          <w:marLeft w:val="640"/>
          <w:marRight w:val="0"/>
          <w:marTop w:val="0"/>
          <w:marBottom w:val="0"/>
          <w:divBdr>
            <w:top w:val="none" w:sz="0" w:space="0" w:color="auto"/>
            <w:left w:val="none" w:sz="0" w:space="0" w:color="auto"/>
            <w:bottom w:val="none" w:sz="0" w:space="0" w:color="auto"/>
            <w:right w:val="none" w:sz="0" w:space="0" w:color="auto"/>
          </w:divBdr>
        </w:div>
        <w:div w:id="882600864">
          <w:marLeft w:val="640"/>
          <w:marRight w:val="0"/>
          <w:marTop w:val="0"/>
          <w:marBottom w:val="0"/>
          <w:divBdr>
            <w:top w:val="none" w:sz="0" w:space="0" w:color="auto"/>
            <w:left w:val="none" w:sz="0" w:space="0" w:color="auto"/>
            <w:bottom w:val="none" w:sz="0" w:space="0" w:color="auto"/>
            <w:right w:val="none" w:sz="0" w:space="0" w:color="auto"/>
          </w:divBdr>
        </w:div>
        <w:div w:id="318389560">
          <w:marLeft w:val="640"/>
          <w:marRight w:val="0"/>
          <w:marTop w:val="0"/>
          <w:marBottom w:val="0"/>
          <w:divBdr>
            <w:top w:val="none" w:sz="0" w:space="0" w:color="auto"/>
            <w:left w:val="none" w:sz="0" w:space="0" w:color="auto"/>
            <w:bottom w:val="none" w:sz="0" w:space="0" w:color="auto"/>
            <w:right w:val="none" w:sz="0" w:space="0" w:color="auto"/>
          </w:divBdr>
        </w:div>
        <w:div w:id="686954376">
          <w:marLeft w:val="640"/>
          <w:marRight w:val="0"/>
          <w:marTop w:val="0"/>
          <w:marBottom w:val="0"/>
          <w:divBdr>
            <w:top w:val="none" w:sz="0" w:space="0" w:color="auto"/>
            <w:left w:val="none" w:sz="0" w:space="0" w:color="auto"/>
            <w:bottom w:val="none" w:sz="0" w:space="0" w:color="auto"/>
            <w:right w:val="none" w:sz="0" w:space="0" w:color="auto"/>
          </w:divBdr>
        </w:div>
        <w:div w:id="944385783">
          <w:marLeft w:val="640"/>
          <w:marRight w:val="0"/>
          <w:marTop w:val="0"/>
          <w:marBottom w:val="0"/>
          <w:divBdr>
            <w:top w:val="none" w:sz="0" w:space="0" w:color="auto"/>
            <w:left w:val="none" w:sz="0" w:space="0" w:color="auto"/>
            <w:bottom w:val="none" w:sz="0" w:space="0" w:color="auto"/>
            <w:right w:val="none" w:sz="0" w:space="0" w:color="auto"/>
          </w:divBdr>
        </w:div>
        <w:div w:id="1125347407">
          <w:marLeft w:val="640"/>
          <w:marRight w:val="0"/>
          <w:marTop w:val="0"/>
          <w:marBottom w:val="0"/>
          <w:divBdr>
            <w:top w:val="none" w:sz="0" w:space="0" w:color="auto"/>
            <w:left w:val="none" w:sz="0" w:space="0" w:color="auto"/>
            <w:bottom w:val="none" w:sz="0" w:space="0" w:color="auto"/>
            <w:right w:val="none" w:sz="0" w:space="0" w:color="auto"/>
          </w:divBdr>
        </w:div>
        <w:div w:id="884099856">
          <w:marLeft w:val="640"/>
          <w:marRight w:val="0"/>
          <w:marTop w:val="0"/>
          <w:marBottom w:val="0"/>
          <w:divBdr>
            <w:top w:val="none" w:sz="0" w:space="0" w:color="auto"/>
            <w:left w:val="none" w:sz="0" w:space="0" w:color="auto"/>
            <w:bottom w:val="none" w:sz="0" w:space="0" w:color="auto"/>
            <w:right w:val="none" w:sz="0" w:space="0" w:color="auto"/>
          </w:divBdr>
        </w:div>
        <w:div w:id="1393310217">
          <w:marLeft w:val="640"/>
          <w:marRight w:val="0"/>
          <w:marTop w:val="0"/>
          <w:marBottom w:val="0"/>
          <w:divBdr>
            <w:top w:val="none" w:sz="0" w:space="0" w:color="auto"/>
            <w:left w:val="none" w:sz="0" w:space="0" w:color="auto"/>
            <w:bottom w:val="none" w:sz="0" w:space="0" w:color="auto"/>
            <w:right w:val="none" w:sz="0" w:space="0" w:color="auto"/>
          </w:divBdr>
        </w:div>
        <w:div w:id="371266583">
          <w:marLeft w:val="640"/>
          <w:marRight w:val="0"/>
          <w:marTop w:val="0"/>
          <w:marBottom w:val="0"/>
          <w:divBdr>
            <w:top w:val="none" w:sz="0" w:space="0" w:color="auto"/>
            <w:left w:val="none" w:sz="0" w:space="0" w:color="auto"/>
            <w:bottom w:val="none" w:sz="0" w:space="0" w:color="auto"/>
            <w:right w:val="none" w:sz="0" w:space="0" w:color="auto"/>
          </w:divBdr>
        </w:div>
        <w:div w:id="1351301599">
          <w:marLeft w:val="640"/>
          <w:marRight w:val="0"/>
          <w:marTop w:val="0"/>
          <w:marBottom w:val="0"/>
          <w:divBdr>
            <w:top w:val="none" w:sz="0" w:space="0" w:color="auto"/>
            <w:left w:val="none" w:sz="0" w:space="0" w:color="auto"/>
            <w:bottom w:val="none" w:sz="0" w:space="0" w:color="auto"/>
            <w:right w:val="none" w:sz="0" w:space="0" w:color="auto"/>
          </w:divBdr>
        </w:div>
        <w:div w:id="1028683723">
          <w:marLeft w:val="640"/>
          <w:marRight w:val="0"/>
          <w:marTop w:val="0"/>
          <w:marBottom w:val="0"/>
          <w:divBdr>
            <w:top w:val="none" w:sz="0" w:space="0" w:color="auto"/>
            <w:left w:val="none" w:sz="0" w:space="0" w:color="auto"/>
            <w:bottom w:val="none" w:sz="0" w:space="0" w:color="auto"/>
            <w:right w:val="none" w:sz="0" w:space="0" w:color="auto"/>
          </w:divBdr>
        </w:div>
        <w:div w:id="1331982709">
          <w:marLeft w:val="640"/>
          <w:marRight w:val="0"/>
          <w:marTop w:val="0"/>
          <w:marBottom w:val="0"/>
          <w:divBdr>
            <w:top w:val="none" w:sz="0" w:space="0" w:color="auto"/>
            <w:left w:val="none" w:sz="0" w:space="0" w:color="auto"/>
            <w:bottom w:val="none" w:sz="0" w:space="0" w:color="auto"/>
            <w:right w:val="none" w:sz="0" w:space="0" w:color="auto"/>
          </w:divBdr>
        </w:div>
        <w:div w:id="1147012699">
          <w:marLeft w:val="640"/>
          <w:marRight w:val="0"/>
          <w:marTop w:val="0"/>
          <w:marBottom w:val="0"/>
          <w:divBdr>
            <w:top w:val="none" w:sz="0" w:space="0" w:color="auto"/>
            <w:left w:val="none" w:sz="0" w:space="0" w:color="auto"/>
            <w:bottom w:val="none" w:sz="0" w:space="0" w:color="auto"/>
            <w:right w:val="none" w:sz="0" w:space="0" w:color="auto"/>
          </w:divBdr>
        </w:div>
        <w:div w:id="1491016210">
          <w:marLeft w:val="640"/>
          <w:marRight w:val="0"/>
          <w:marTop w:val="0"/>
          <w:marBottom w:val="0"/>
          <w:divBdr>
            <w:top w:val="none" w:sz="0" w:space="0" w:color="auto"/>
            <w:left w:val="none" w:sz="0" w:space="0" w:color="auto"/>
            <w:bottom w:val="none" w:sz="0" w:space="0" w:color="auto"/>
            <w:right w:val="none" w:sz="0" w:space="0" w:color="auto"/>
          </w:divBdr>
        </w:div>
        <w:div w:id="1069815190">
          <w:marLeft w:val="640"/>
          <w:marRight w:val="0"/>
          <w:marTop w:val="0"/>
          <w:marBottom w:val="0"/>
          <w:divBdr>
            <w:top w:val="none" w:sz="0" w:space="0" w:color="auto"/>
            <w:left w:val="none" w:sz="0" w:space="0" w:color="auto"/>
            <w:bottom w:val="none" w:sz="0" w:space="0" w:color="auto"/>
            <w:right w:val="none" w:sz="0" w:space="0" w:color="auto"/>
          </w:divBdr>
        </w:div>
        <w:div w:id="454099100">
          <w:marLeft w:val="640"/>
          <w:marRight w:val="0"/>
          <w:marTop w:val="0"/>
          <w:marBottom w:val="0"/>
          <w:divBdr>
            <w:top w:val="none" w:sz="0" w:space="0" w:color="auto"/>
            <w:left w:val="none" w:sz="0" w:space="0" w:color="auto"/>
            <w:bottom w:val="none" w:sz="0" w:space="0" w:color="auto"/>
            <w:right w:val="none" w:sz="0" w:space="0" w:color="auto"/>
          </w:divBdr>
        </w:div>
        <w:div w:id="1703557648">
          <w:marLeft w:val="640"/>
          <w:marRight w:val="0"/>
          <w:marTop w:val="0"/>
          <w:marBottom w:val="0"/>
          <w:divBdr>
            <w:top w:val="none" w:sz="0" w:space="0" w:color="auto"/>
            <w:left w:val="none" w:sz="0" w:space="0" w:color="auto"/>
            <w:bottom w:val="none" w:sz="0" w:space="0" w:color="auto"/>
            <w:right w:val="none" w:sz="0" w:space="0" w:color="auto"/>
          </w:divBdr>
        </w:div>
        <w:div w:id="343021162">
          <w:marLeft w:val="640"/>
          <w:marRight w:val="0"/>
          <w:marTop w:val="0"/>
          <w:marBottom w:val="0"/>
          <w:divBdr>
            <w:top w:val="none" w:sz="0" w:space="0" w:color="auto"/>
            <w:left w:val="none" w:sz="0" w:space="0" w:color="auto"/>
            <w:bottom w:val="none" w:sz="0" w:space="0" w:color="auto"/>
            <w:right w:val="none" w:sz="0" w:space="0" w:color="auto"/>
          </w:divBdr>
        </w:div>
        <w:div w:id="2109811259">
          <w:marLeft w:val="640"/>
          <w:marRight w:val="0"/>
          <w:marTop w:val="0"/>
          <w:marBottom w:val="0"/>
          <w:divBdr>
            <w:top w:val="none" w:sz="0" w:space="0" w:color="auto"/>
            <w:left w:val="none" w:sz="0" w:space="0" w:color="auto"/>
            <w:bottom w:val="none" w:sz="0" w:space="0" w:color="auto"/>
            <w:right w:val="none" w:sz="0" w:space="0" w:color="auto"/>
          </w:divBdr>
        </w:div>
        <w:div w:id="713888258">
          <w:marLeft w:val="640"/>
          <w:marRight w:val="0"/>
          <w:marTop w:val="0"/>
          <w:marBottom w:val="0"/>
          <w:divBdr>
            <w:top w:val="none" w:sz="0" w:space="0" w:color="auto"/>
            <w:left w:val="none" w:sz="0" w:space="0" w:color="auto"/>
            <w:bottom w:val="none" w:sz="0" w:space="0" w:color="auto"/>
            <w:right w:val="none" w:sz="0" w:space="0" w:color="auto"/>
          </w:divBdr>
        </w:div>
        <w:div w:id="1542742200">
          <w:marLeft w:val="640"/>
          <w:marRight w:val="0"/>
          <w:marTop w:val="0"/>
          <w:marBottom w:val="0"/>
          <w:divBdr>
            <w:top w:val="none" w:sz="0" w:space="0" w:color="auto"/>
            <w:left w:val="none" w:sz="0" w:space="0" w:color="auto"/>
            <w:bottom w:val="none" w:sz="0" w:space="0" w:color="auto"/>
            <w:right w:val="none" w:sz="0" w:space="0" w:color="auto"/>
          </w:divBdr>
        </w:div>
        <w:div w:id="418329663">
          <w:marLeft w:val="640"/>
          <w:marRight w:val="0"/>
          <w:marTop w:val="0"/>
          <w:marBottom w:val="0"/>
          <w:divBdr>
            <w:top w:val="none" w:sz="0" w:space="0" w:color="auto"/>
            <w:left w:val="none" w:sz="0" w:space="0" w:color="auto"/>
            <w:bottom w:val="none" w:sz="0" w:space="0" w:color="auto"/>
            <w:right w:val="none" w:sz="0" w:space="0" w:color="auto"/>
          </w:divBdr>
        </w:div>
        <w:div w:id="2015374744">
          <w:marLeft w:val="640"/>
          <w:marRight w:val="0"/>
          <w:marTop w:val="0"/>
          <w:marBottom w:val="0"/>
          <w:divBdr>
            <w:top w:val="none" w:sz="0" w:space="0" w:color="auto"/>
            <w:left w:val="none" w:sz="0" w:space="0" w:color="auto"/>
            <w:bottom w:val="none" w:sz="0" w:space="0" w:color="auto"/>
            <w:right w:val="none" w:sz="0" w:space="0" w:color="auto"/>
          </w:divBdr>
        </w:div>
        <w:div w:id="714933008">
          <w:marLeft w:val="640"/>
          <w:marRight w:val="0"/>
          <w:marTop w:val="0"/>
          <w:marBottom w:val="0"/>
          <w:divBdr>
            <w:top w:val="none" w:sz="0" w:space="0" w:color="auto"/>
            <w:left w:val="none" w:sz="0" w:space="0" w:color="auto"/>
            <w:bottom w:val="none" w:sz="0" w:space="0" w:color="auto"/>
            <w:right w:val="none" w:sz="0" w:space="0" w:color="auto"/>
          </w:divBdr>
        </w:div>
        <w:div w:id="2137989468">
          <w:marLeft w:val="640"/>
          <w:marRight w:val="0"/>
          <w:marTop w:val="0"/>
          <w:marBottom w:val="0"/>
          <w:divBdr>
            <w:top w:val="none" w:sz="0" w:space="0" w:color="auto"/>
            <w:left w:val="none" w:sz="0" w:space="0" w:color="auto"/>
            <w:bottom w:val="none" w:sz="0" w:space="0" w:color="auto"/>
            <w:right w:val="none" w:sz="0" w:space="0" w:color="auto"/>
          </w:divBdr>
        </w:div>
        <w:div w:id="1193765010">
          <w:marLeft w:val="640"/>
          <w:marRight w:val="0"/>
          <w:marTop w:val="0"/>
          <w:marBottom w:val="0"/>
          <w:divBdr>
            <w:top w:val="none" w:sz="0" w:space="0" w:color="auto"/>
            <w:left w:val="none" w:sz="0" w:space="0" w:color="auto"/>
            <w:bottom w:val="none" w:sz="0" w:space="0" w:color="auto"/>
            <w:right w:val="none" w:sz="0" w:space="0" w:color="auto"/>
          </w:divBdr>
        </w:div>
        <w:div w:id="1119101923">
          <w:marLeft w:val="640"/>
          <w:marRight w:val="0"/>
          <w:marTop w:val="0"/>
          <w:marBottom w:val="0"/>
          <w:divBdr>
            <w:top w:val="none" w:sz="0" w:space="0" w:color="auto"/>
            <w:left w:val="none" w:sz="0" w:space="0" w:color="auto"/>
            <w:bottom w:val="none" w:sz="0" w:space="0" w:color="auto"/>
            <w:right w:val="none" w:sz="0" w:space="0" w:color="auto"/>
          </w:divBdr>
        </w:div>
        <w:div w:id="1210998316">
          <w:marLeft w:val="640"/>
          <w:marRight w:val="0"/>
          <w:marTop w:val="0"/>
          <w:marBottom w:val="0"/>
          <w:divBdr>
            <w:top w:val="none" w:sz="0" w:space="0" w:color="auto"/>
            <w:left w:val="none" w:sz="0" w:space="0" w:color="auto"/>
            <w:bottom w:val="none" w:sz="0" w:space="0" w:color="auto"/>
            <w:right w:val="none" w:sz="0" w:space="0" w:color="auto"/>
          </w:divBdr>
        </w:div>
        <w:div w:id="1859073946">
          <w:marLeft w:val="640"/>
          <w:marRight w:val="0"/>
          <w:marTop w:val="0"/>
          <w:marBottom w:val="0"/>
          <w:divBdr>
            <w:top w:val="none" w:sz="0" w:space="0" w:color="auto"/>
            <w:left w:val="none" w:sz="0" w:space="0" w:color="auto"/>
            <w:bottom w:val="none" w:sz="0" w:space="0" w:color="auto"/>
            <w:right w:val="none" w:sz="0" w:space="0" w:color="auto"/>
          </w:divBdr>
        </w:div>
        <w:div w:id="810369375">
          <w:marLeft w:val="640"/>
          <w:marRight w:val="0"/>
          <w:marTop w:val="0"/>
          <w:marBottom w:val="0"/>
          <w:divBdr>
            <w:top w:val="none" w:sz="0" w:space="0" w:color="auto"/>
            <w:left w:val="none" w:sz="0" w:space="0" w:color="auto"/>
            <w:bottom w:val="none" w:sz="0" w:space="0" w:color="auto"/>
            <w:right w:val="none" w:sz="0" w:space="0" w:color="auto"/>
          </w:divBdr>
        </w:div>
        <w:div w:id="40524209">
          <w:marLeft w:val="640"/>
          <w:marRight w:val="0"/>
          <w:marTop w:val="0"/>
          <w:marBottom w:val="0"/>
          <w:divBdr>
            <w:top w:val="none" w:sz="0" w:space="0" w:color="auto"/>
            <w:left w:val="none" w:sz="0" w:space="0" w:color="auto"/>
            <w:bottom w:val="none" w:sz="0" w:space="0" w:color="auto"/>
            <w:right w:val="none" w:sz="0" w:space="0" w:color="auto"/>
          </w:divBdr>
        </w:div>
        <w:div w:id="1951937858">
          <w:marLeft w:val="640"/>
          <w:marRight w:val="0"/>
          <w:marTop w:val="0"/>
          <w:marBottom w:val="0"/>
          <w:divBdr>
            <w:top w:val="none" w:sz="0" w:space="0" w:color="auto"/>
            <w:left w:val="none" w:sz="0" w:space="0" w:color="auto"/>
            <w:bottom w:val="none" w:sz="0" w:space="0" w:color="auto"/>
            <w:right w:val="none" w:sz="0" w:space="0" w:color="auto"/>
          </w:divBdr>
        </w:div>
        <w:div w:id="883835464">
          <w:marLeft w:val="640"/>
          <w:marRight w:val="0"/>
          <w:marTop w:val="0"/>
          <w:marBottom w:val="0"/>
          <w:divBdr>
            <w:top w:val="none" w:sz="0" w:space="0" w:color="auto"/>
            <w:left w:val="none" w:sz="0" w:space="0" w:color="auto"/>
            <w:bottom w:val="none" w:sz="0" w:space="0" w:color="auto"/>
            <w:right w:val="none" w:sz="0" w:space="0" w:color="auto"/>
          </w:divBdr>
        </w:div>
        <w:div w:id="1738086418">
          <w:marLeft w:val="640"/>
          <w:marRight w:val="0"/>
          <w:marTop w:val="0"/>
          <w:marBottom w:val="0"/>
          <w:divBdr>
            <w:top w:val="none" w:sz="0" w:space="0" w:color="auto"/>
            <w:left w:val="none" w:sz="0" w:space="0" w:color="auto"/>
            <w:bottom w:val="none" w:sz="0" w:space="0" w:color="auto"/>
            <w:right w:val="none" w:sz="0" w:space="0" w:color="auto"/>
          </w:divBdr>
        </w:div>
        <w:div w:id="116682856">
          <w:marLeft w:val="640"/>
          <w:marRight w:val="0"/>
          <w:marTop w:val="0"/>
          <w:marBottom w:val="0"/>
          <w:divBdr>
            <w:top w:val="none" w:sz="0" w:space="0" w:color="auto"/>
            <w:left w:val="none" w:sz="0" w:space="0" w:color="auto"/>
            <w:bottom w:val="none" w:sz="0" w:space="0" w:color="auto"/>
            <w:right w:val="none" w:sz="0" w:space="0" w:color="auto"/>
          </w:divBdr>
        </w:div>
        <w:div w:id="1926063237">
          <w:marLeft w:val="640"/>
          <w:marRight w:val="0"/>
          <w:marTop w:val="0"/>
          <w:marBottom w:val="0"/>
          <w:divBdr>
            <w:top w:val="none" w:sz="0" w:space="0" w:color="auto"/>
            <w:left w:val="none" w:sz="0" w:space="0" w:color="auto"/>
            <w:bottom w:val="none" w:sz="0" w:space="0" w:color="auto"/>
            <w:right w:val="none" w:sz="0" w:space="0" w:color="auto"/>
          </w:divBdr>
        </w:div>
        <w:div w:id="1746756262">
          <w:marLeft w:val="640"/>
          <w:marRight w:val="0"/>
          <w:marTop w:val="0"/>
          <w:marBottom w:val="0"/>
          <w:divBdr>
            <w:top w:val="none" w:sz="0" w:space="0" w:color="auto"/>
            <w:left w:val="none" w:sz="0" w:space="0" w:color="auto"/>
            <w:bottom w:val="none" w:sz="0" w:space="0" w:color="auto"/>
            <w:right w:val="none" w:sz="0" w:space="0" w:color="auto"/>
          </w:divBdr>
        </w:div>
        <w:div w:id="771558167">
          <w:marLeft w:val="640"/>
          <w:marRight w:val="0"/>
          <w:marTop w:val="0"/>
          <w:marBottom w:val="0"/>
          <w:divBdr>
            <w:top w:val="none" w:sz="0" w:space="0" w:color="auto"/>
            <w:left w:val="none" w:sz="0" w:space="0" w:color="auto"/>
            <w:bottom w:val="none" w:sz="0" w:space="0" w:color="auto"/>
            <w:right w:val="none" w:sz="0" w:space="0" w:color="auto"/>
          </w:divBdr>
        </w:div>
        <w:div w:id="1844658730">
          <w:marLeft w:val="640"/>
          <w:marRight w:val="0"/>
          <w:marTop w:val="0"/>
          <w:marBottom w:val="0"/>
          <w:divBdr>
            <w:top w:val="none" w:sz="0" w:space="0" w:color="auto"/>
            <w:left w:val="none" w:sz="0" w:space="0" w:color="auto"/>
            <w:bottom w:val="none" w:sz="0" w:space="0" w:color="auto"/>
            <w:right w:val="none" w:sz="0" w:space="0" w:color="auto"/>
          </w:divBdr>
        </w:div>
        <w:div w:id="1671134866">
          <w:marLeft w:val="640"/>
          <w:marRight w:val="0"/>
          <w:marTop w:val="0"/>
          <w:marBottom w:val="0"/>
          <w:divBdr>
            <w:top w:val="none" w:sz="0" w:space="0" w:color="auto"/>
            <w:left w:val="none" w:sz="0" w:space="0" w:color="auto"/>
            <w:bottom w:val="none" w:sz="0" w:space="0" w:color="auto"/>
            <w:right w:val="none" w:sz="0" w:space="0" w:color="auto"/>
          </w:divBdr>
        </w:div>
        <w:div w:id="1503739881">
          <w:marLeft w:val="640"/>
          <w:marRight w:val="0"/>
          <w:marTop w:val="0"/>
          <w:marBottom w:val="0"/>
          <w:divBdr>
            <w:top w:val="none" w:sz="0" w:space="0" w:color="auto"/>
            <w:left w:val="none" w:sz="0" w:space="0" w:color="auto"/>
            <w:bottom w:val="none" w:sz="0" w:space="0" w:color="auto"/>
            <w:right w:val="none" w:sz="0" w:space="0" w:color="auto"/>
          </w:divBdr>
        </w:div>
        <w:div w:id="2003653661">
          <w:marLeft w:val="640"/>
          <w:marRight w:val="0"/>
          <w:marTop w:val="0"/>
          <w:marBottom w:val="0"/>
          <w:divBdr>
            <w:top w:val="none" w:sz="0" w:space="0" w:color="auto"/>
            <w:left w:val="none" w:sz="0" w:space="0" w:color="auto"/>
            <w:bottom w:val="none" w:sz="0" w:space="0" w:color="auto"/>
            <w:right w:val="none" w:sz="0" w:space="0" w:color="auto"/>
          </w:divBdr>
        </w:div>
        <w:div w:id="1967002122">
          <w:marLeft w:val="640"/>
          <w:marRight w:val="0"/>
          <w:marTop w:val="0"/>
          <w:marBottom w:val="0"/>
          <w:divBdr>
            <w:top w:val="none" w:sz="0" w:space="0" w:color="auto"/>
            <w:left w:val="none" w:sz="0" w:space="0" w:color="auto"/>
            <w:bottom w:val="none" w:sz="0" w:space="0" w:color="auto"/>
            <w:right w:val="none" w:sz="0" w:space="0" w:color="auto"/>
          </w:divBdr>
        </w:div>
        <w:div w:id="457458069">
          <w:marLeft w:val="640"/>
          <w:marRight w:val="0"/>
          <w:marTop w:val="0"/>
          <w:marBottom w:val="0"/>
          <w:divBdr>
            <w:top w:val="none" w:sz="0" w:space="0" w:color="auto"/>
            <w:left w:val="none" w:sz="0" w:space="0" w:color="auto"/>
            <w:bottom w:val="none" w:sz="0" w:space="0" w:color="auto"/>
            <w:right w:val="none" w:sz="0" w:space="0" w:color="auto"/>
          </w:divBdr>
        </w:div>
        <w:div w:id="359205033">
          <w:marLeft w:val="640"/>
          <w:marRight w:val="0"/>
          <w:marTop w:val="0"/>
          <w:marBottom w:val="0"/>
          <w:divBdr>
            <w:top w:val="none" w:sz="0" w:space="0" w:color="auto"/>
            <w:left w:val="none" w:sz="0" w:space="0" w:color="auto"/>
            <w:bottom w:val="none" w:sz="0" w:space="0" w:color="auto"/>
            <w:right w:val="none" w:sz="0" w:space="0" w:color="auto"/>
          </w:divBdr>
        </w:div>
      </w:divsChild>
    </w:div>
    <w:div w:id="900411756">
      <w:bodyDiv w:val="1"/>
      <w:marLeft w:val="0"/>
      <w:marRight w:val="0"/>
      <w:marTop w:val="0"/>
      <w:marBottom w:val="0"/>
      <w:divBdr>
        <w:top w:val="none" w:sz="0" w:space="0" w:color="auto"/>
        <w:left w:val="none" w:sz="0" w:space="0" w:color="auto"/>
        <w:bottom w:val="none" w:sz="0" w:space="0" w:color="auto"/>
        <w:right w:val="none" w:sz="0" w:space="0" w:color="auto"/>
      </w:divBdr>
      <w:divsChild>
        <w:div w:id="1389114617">
          <w:marLeft w:val="640"/>
          <w:marRight w:val="0"/>
          <w:marTop w:val="0"/>
          <w:marBottom w:val="0"/>
          <w:divBdr>
            <w:top w:val="none" w:sz="0" w:space="0" w:color="auto"/>
            <w:left w:val="none" w:sz="0" w:space="0" w:color="auto"/>
            <w:bottom w:val="none" w:sz="0" w:space="0" w:color="auto"/>
            <w:right w:val="none" w:sz="0" w:space="0" w:color="auto"/>
          </w:divBdr>
        </w:div>
        <w:div w:id="1370374463">
          <w:marLeft w:val="640"/>
          <w:marRight w:val="0"/>
          <w:marTop w:val="0"/>
          <w:marBottom w:val="0"/>
          <w:divBdr>
            <w:top w:val="none" w:sz="0" w:space="0" w:color="auto"/>
            <w:left w:val="none" w:sz="0" w:space="0" w:color="auto"/>
            <w:bottom w:val="none" w:sz="0" w:space="0" w:color="auto"/>
            <w:right w:val="none" w:sz="0" w:space="0" w:color="auto"/>
          </w:divBdr>
        </w:div>
        <w:div w:id="687172025">
          <w:marLeft w:val="640"/>
          <w:marRight w:val="0"/>
          <w:marTop w:val="0"/>
          <w:marBottom w:val="0"/>
          <w:divBdr>
            <w:top w:val="none" w:sz="0" w:space="0" w:color="auto"/>
            <w:left w:val="none" w:sz="0" w:space="0" w:color="auto"/>
            <w:bottom w:val="none" w:sz="0" w:space="0" w:color="auto"/>
            <w:right w:val="none" w:sz="0" w:space="0" w:color="auto"/>
          </w:divBdr>
        </w:div>
        <w:div w:id="387532174">
          <w:marLeft w:val="640"/>
          <w:marRight w:val="0"/>
          <w:marTop w:val="0"/>
          <w:marBottom w:val="0"/>
          <w:divBdr>
            <w:top w:val="none" w:sz="0" w:space="0" w:color="auto"/>
            <w:left w:val="none" w:sz="0" w:space="0" w:color="auto"/>
            <w:bottom w:val="none" w:sz="0" w:space="0" w:color="auto"/>
            <w:right w:val="none" w:sz="0" w:space="0" w:color="auto"/>
          </w:divBdr>
        </w:div>
        <w:div w:id="2098204527">
          <w:marLeft w:val="640"/>
          <w:marRight w:val="0"/>
          <w:marTop w:val="0"/>
          <w:marBottom w:val="0"/>
          <w:divBdr>
            <w:top w:val="none" w:sz="0" w:space="0" w:color="auto"/>
            <w:left w:val="none" w:sz="0" w:space="0" w:color="auto"/>
            <w:bottom w:val="none" w:sz="0" w:space="0" w:color="auto"/>
            <w:right w:val="none" w:sz="0" w:space="0" w:color="auto"/>
          </w:divBdr>
        </w:div>
        <w:div w:id="873267979">
          <w:marLeft w:val="640"/>
          <w:marRight w:val="0"/>
          <w:marTop w:val="0"/>
          <w:marBottom w:val="0"/>
          <w:divBdr>
            <w:top w:val="none" w:sz="0" w:space="0" w:color="auto"/>
            <w:left w:val="none" w:sz="0" w:space="0" w:color="auto"/>
            <w:bottom w:val="none" w:sz="0" w:space="0" w:color="auto"/>
            <w:right w:val="none" w:sz="0" w:space="0" w:color="auto"/>
          </w:divBdr>
        </w:div>
        <w:div w:id="945842827">
          <w:marLeft w:val="640"/>
          <w:marRight w:val="0"/>
          <w:marTop w:val="0"/>
          <w:marBottom w:val="0"/>
          <w:divBdr>
            <w:top w:val="none" w:sz="0" w:space="0" w:color="auto"/>
            <w:left w:val="none" w:sz="0" w:space="0" w:color="auto"/>
            <w:bottom w:val="none" w:sz="0" w:space="0" w:color="auto"/>
            <w:right w:val="none" w:sz="0" w:space="0" w:color="auto"/>
          </w:divBdr>
        </w:div>
        <w:div w:id="2101440902">
          <w:marLeft w:val="640"/>
          <w:marRight w:val="0"/>
          <w:marTop w:val="0"/>
          <w:marBottom w:val="0"/>
          <w:divBdr>
            <w:top w:val="none" w:sz="0" w:space="0" w:color="auto"/>
            <w:left w:val="none" w:sz="0" w:space="0" w:color="auto"/>
            <w:bottom w:val="none" w:sz="0" w:space="0" w:color="auto"/>
            <w:right w:val="none" w:sz="0" w:space="0" w:color="auto"/>
          </w:divBdr>
        </w:div>
        <w:div w:id="1196889518">
          <w:marLeft w:val="640"/>
          <w:marRight w:val="0"/>
          <w:marTop w:val="0"/>
          <w:marBottom w:val="0"/>
          <w:divBdr>
            <w:top w:val="none" w:sz="0" w:space="0" w:color="auto"/>
            <w:left w:val="none" w:sz="0" w:space="0" w:color="auto"/>
            <w:bottom w:val="none" w:sz="0" w:space="0" w:color="auto"/>
            <w:right w:val="none" w:sz="0" w:space="0" w:color="auto"/>
          </w:divBdr>
        </w:div>
        <w:div w:id="910964097">
          <w:marLeft w:val="640"/>
          <w:marRight w:val="0"/>
          <w:marTop w:val="0"/>
          <w:marBottom w:val="0"/>
          <w:divBdr>
            <w:top w:val="none" w:sz="0" w:space="0" w:color="auto"/>
            <w:left w:val="none" w:sz="0" w:space="0" w:color="auto"/>
            <w:bottom w:val="none" w:sz="0" w:space="0" w:color="auto"/>
            <w:right w:val="none" w:sz="0" w:space="0" w:color="auto"/>
          </w:divBdr>
        </w:div>
        <w:div w:id="631525659">
          <w:marLeft w:val="640"/>
          <w:marRight w:val="0"/>
          <w:marTop w:val="0"/>
          <w:marBottom w:val="0"/>
          <w:divBdr>
            <w:top w:val="none" w:sz="0" w:space="0" w:color="auto"/>
            <w:left w:val="none" w:sz="0" w:space="0" w:color="auto"/>
            <w:bottom w:val="none" w:sz="0" w:space="0" w:color="auto"/>
            <w:right w:val="none" w:sz="0" w:space="0" w:color="auto"/>
          </w:divBdr>
        </w:div>
        <w:div w:id="162210135">
          <w:marLeft w:val="640"/>
          <w:marRight w:val="0"/>
          <w:marTop w:val="0"/>
          <w:marBottom w:val="0"/>
          <w:divBdr>
            <w:top w:val="none" w:sz="0" w:space="0" w:color="auto"/>
            <w:left w:val="none" w:sz="0" w:space="0" w:color="auto"/>
            <w:bottom w:val="none" w:sz="0" w:space="0" w:color="auto"/>
            <w:right w:val="none" w:sz="0" w:space="0" w:color="auto"/>
          </w:divBdr>
        </w:div>
        <w:div w:id="640159062">
          <w:marLeft w:val="640"/>
          <w:marRight w:val="0"/>
          <w:marTop w:val="0"/>
          <w:marBottom w:val="0"/>
          <w:divBdr>
            <w:top w:val="none" w:sz="0" w:space="0" w:color="auto"/>
            <w:left w:val="none" w:sz="0" w:space="0" w:color="auto"/>
            <w:bottom w:val="none" w:sz="0" w:space="0" w:color="auto"/>
            <w:right w:val="none" w:sz="0" w:space="0" w:color="auto"/>
          </w:divBdr>
        </w:div>
        <w:div w:id="408119808">
          <w:marLeft w:val="640"/>
          <w:marRight w:val="0"/>
          <w:marTop w:val="0"/>
          <w:marBottom w:val="0"/>
          <w:divBdr>
            <w:top w:val="none" w:sz="0" w:space="0" w:color="auto"/>
            <w:left w:val="none" w:sz="0" w:space="0" w:color="auto"/>
            <w:bottom w:val="none" w:sz="0" w:space="0" w:color="auto"/>
            <w:right w:val="none" w:sz="0" w:space="0" w:color="auto"/>
          </w:divBdr>
        </w:div>
        <w:div w:id="444424477">
          <w:marLeft w:val="640"/>
          <w:marRight w:val="0"/>
          <w:marTop w:val="0"/>
          <w:marBottom w:val="0"/>
          <w:divBdr>
            <w:top w:val="none" w:sz="0" w:space="0" w:color="auto"/>
            <w:left w:val="none" w:sz="0" w:space="0" w:color="auto"/>
            <w:bottom w:val="none" w:sz="0" w:space="0" w:color="auto"/>
            <w:right w:val="none" w:sz="0" w:space="0" w:color="auto"/>
          </w:divBdr>
        </w:div>
        <w:div w:id="738946899">
          <w:marLeft w:val="640"/>
          <w:marRight w:val="0"/>
          <w:marTop w:val="0"/>
          <w:marBottom w:val="0"/>
          <w:divBdr>
            <w:top w:val="none" w:sz="0" w:space="0" w:color="auto"/>
            <w:left w:val="none" w:sz="0" w:space="0" w:color="auto"/>
            <w:bottom w:val="none" w:sz="0" w:space="0" w:color="auto"/>
            <w:right w:val="none" w:sz="0" w:space="0" w:color="auto"/>
          </w:divBdr>
        </w:div>
        <w:div w:id="1939751874">
          <w:marLeft w:val="640"/>
          <w:marRight w:val="0"/>
          <w:marTop w:val="0"/>
          <w:marBottom w:val="0"/>
          <w:divBdr>
            <w:top w:val="none" w:sz="0" w:space="0" w:color="auto"/>
            <w:left w:val="none" w:sz="0" w:space="0" w:color="auto"/>
            <w:bottom w:val="none" w:sz="0" w:space="0" w:color="auto"/>
            <w:right w:val="none" w:sz="0" w:space="0" w:color="auto"/>
          </w:divBdr>
        </w:div>
        <w:div w:id="62260599">
          <w:marLeft w:val="640"/>
          <w:marRight w:val="0"/>
          <w:marTop w:val="0"/>
          <w:marBottom w:val="0"/>
          <w:divBdr>
            <w:top w:val="none" w:sz="0" w:space="0" w:color="auto"/>
            <w:left w:val="none" w:sz="0" w:space="0" w:color="auto"/>
            <w:bottom w:val="none" w:sz="0" w:space="0" w:color="auto"/>
            <w:right w:val="none" w:sz="0" w:space="0" w:color="auto"/>
          </w:divBdr>
        </w:div>
        <w:div w:id="932788423">
          <w:marLeft w:val="640"/>
          <w:marRight w:val="0"/>
          <w:marTop w:val="0"/>
          <w:marBottom w:val="0"/>
          <w:divBdr>
            <w:top w:val="none" w:sz="0" w:space="0" w:color="auto"/>
            <w:left w:val="none" w:sz="0" w:space="0" w:color="auto"/>
            <w:bottom w:val="none" w:sz="0" w:space="0" w:color="auto"/>
            <w:right w:val="none" w:sz="0" w:space="0" w:color="auto"/>
          </w:divBdr>
        </w:div>
        <w:div w:id="979462329">
          <w:marLeft w:val="640"/>
          <w:marRight w:val="0"/>
          <w:marTop w:val="0"/>
          <w:marBottom w:val="0"/>
          <w:divBdr>
            <w:top w:val="none" w:sz="0" w:space="0" w:color="auto"/>
            <w:left w:val="none" w:sz="0" w:space="0" w:color="auto"/>
            <w:bottom w:val="none" w:sz="0" w:space="0" w:color="auto"/>
            <w:right w:val="none" w:sz="0" w:space="0" w:color="auto"/>
          </w:divBdr>
        </w:div>
        <w:div w:id="932668485">
          <w:marLeft w:val="640"/>
          <w:marRight w:val="0"/>
          <w:marTop w:val="0"/>
          <w:marBottom w:val="0"/>
          <w:divBdr>
            <w:top w:val="none" w:sz="0" w:space="0" w:color="auto"/>
            <w:left w:val="none" w:sz="0" w:space="0" w:color="auto"/>
            <w:bottom w:val="none" w:sz="0" w:space="0" w:color="auto"/>
            <w:right w:val="none" w:sz="0" w:space="0" w:color="auto"/>
          </w:divBdr>
        </w:div>
        <w:div w:id="1197355966">
          <w:marLeft w:val="640"/>
          <w:marRight w:val="0"/>
          <w:marTop w:val="0"/>
          <w:marBottom w:val="0"/>
          <w:divBdr>
            <w:top w:val="none" w:sz="0" w:space="0" w:color="auto"/>
            <w:left w:val="none" w:sz="0" w:space="0" w:color="auto"/>
            <w:bottom w:val="none" w:sz="0" w:space="0" w:color="auto"/>
            <w:right w:val="none" w:sz="0" w:space="0" w:color="auto"/>
          </w:divBdr>
        </w:div>
        <w:div w:id="322587795">
          <w:marLeft w:val="640"/>
          <w:marRight w:val="0"/>
          <w:marTop w:val="0"/>
          <w:marBottom w:val="0"/>
          <w:divBdr>
            <w:top w:val="none" w:sz="0" w:space="0" w:color="auto"/>
            <w:left w:val="none" w:sz="0" w:space="0" w:color="auto"/>
            <w:bottom w:val="none" w:sz="0" w:space="0" w:color="auto"/>
            <w:right w:val="none" w:sz="0" w:space="0" w:color="auto"/>
          </w:divBdr>
        </w:div>
        <w:div w:id="881941049">
          <w:marLeft w:val="640"/>
          <w:marRight w:val="0"/>
          <w:marTop w:val="0"/>
          <w:marBottom w:val="0"/>
          <w:divBdr>
            <w:top w:val="none" w:sz="0" w:space="0" w:color="auto"/>
            <w:left w:val="none" w:sz="0" w:space="0" w:color="auto"/>
            <w:bottom w:val="none" w:sz="0" w:space="0" w:color="auto"/>
            <w:right w:val="none" w:sz="0" w:space="0" w:color="auto"/>
          </w:divBdr>
        </w:div>
        <w:div w:id="1565600577">
          <w:marLeft w:val="640"/>
          <w:marRight w:val="0"/>
          <w:marTop w:val="0"/>
          <w:marBottom w:val="0"/>
          <w:divBdr>
            <w:top w:val="none" w:sz="0" w:space="0" w:color="auto"/>
            <w:left w:val="none" w:sz="0" w:space="0" w:color="auto"/>
            <w:bottom w:val="none" w:sz="0" w:space="0" w:color="auto"/>
            <w:right w:val="none" w:sz="0" w:space="0" w:color="auto"/>
          </w:divBdr>
        </w:div>
        <w:div w:id="2111704684">
          <w:marLeft w:val="640"/>
          <w:marRight w:val="0"/>
          <w:marTop w:val="0"/>
          <w:marBottom w:val="0"/>
          <w:divBdr>
            <w:top w:val="none" w:sz="0" w:space="0" w:color="auto"/>
            <w:left w:val="none" w:sz="0" w:space="0" w:color="auto"/>
            <w:bottom w:val="none" w:sz="0" w:space="0" w:color="auto"/>
            <w:right w:val="none" w:sz="0" w:space="0" w:color="auto"/>
          </w:divBdr>
        </w:div>
        <w:div w:id="1355031308">
          <w:marLeft w:val="640"/>
          <w:marRight w:val="0"/>
          <w:marTop w:val="0"/>
          <w:marBottom w:val="0"/>
          <w:divBdr>
            <w:top w:val="none" w:sz="0" w:space="0" w:color="auto"/>
            <w:left w:val="none" w:sz="0" w:space="0" w:color="auto"/>
            <w:bottom w:val="none" w:sz="0" w:space="0" w:color="auto"/>
            <w:right w:val="none" w:sz="0" w:space="0" w:color="auto"/>
          </w:divBdr>
        </w:div>
        <w:div w:id="109134143">
          <w:marLeft w:val="640"/>
          <w:marRight w:val="0"/>
          <w:marTop w:val="0"/>
          <w:marBottom w:val="0"/>
          <w:divBdr>
            <w:top w:val="none" w:sz="0" w:space="0" w:color="auto"/>
            <w:left w:val="none" w:sz="0" w:space="0" w:color="auto"/>
            <w:bottom w:val="none" w:sz="0" w:space="0" w:color="auto"/>
            <w:right w:val="none" w:sz="0" w:space="0" w:color="auto"/>
          </w:divBdr>
        </w:div>
        <w:div w:id="921378726">
          <w:marLeft w:val="640"/>
          <w:marRight w:val="0"/>
          <w:marTop w:val="0"/>
          <w:marBottom w:val="0"/>
          <w:divBdr>
            <w:top w:val="none" w:sz="0" w:space="0" w:color="auto"/>
            <w:left w:val="none" w:sz="0" w:space="0" w:color="auto"/>
            <w:bottom w:val="none" w:sz="0" w:space="0" w:color="auto"/>
            <w:right w:val="none" w:sz="0" w:space="0" w:color="auto"/>
          </w:divBdr>
        </w:div>
        <w:div w:id="1143230146">
          <w:marLeft w:val="640"/>
          <w:marRight w:val="0"/>
          <w:marTop w:val="0"/>
          <w:marBottom w:val="0"/>
          <w:divBdr>
            <w:top w:val="none" w:sz="0" w:space="0" w:color="auto"/>
            <w:left w:val="none" w:sz="0" w:space="0" w:color="auto"/>
            <w:bottom w:val="none" w:sz="0" w:space="0" w:color="auto"/>
            <w:right w:val="none" w:sz="0" w:space="0" w:color="auto"/>
          </w:divBdr>
        </w:div>
        <w:div w:id="37097629">
          <w:marLeft w:val="640"/>
          <w:marRight w:val="0"/>
          <w:marTop w:val="0"/>
          <w:marBottom w:val="0"/>
          <w:divBdr>
            <w:top w:val="none" w:sz="0" w:space="0" w:color="auto"/>
            <w:left w:val="none" w:sz="0" w:space="0" w:color="auto"/>
            <w:bottom w:val="none" w:sz="0" w:space="0" w:color="auto"/>
            <w:right w:val="none" w:sz="0" w:space="0" w:color="auto"/>
          </w:divBdr>
        </w:div>
        <w:div w:id="1370884861">
          <w:marLeft w:val="640"/>
          <w:marRight w:val="0"/>
          <w:marTop w:val="0"/>
          <w:marBottom w:val="0"/>
          <w:divBdr>
            <w:top w:val="none" w:sz="0" w:space="0" w:color="auto"/>
            <w:left w:val="none" w:sz="0" w:space="0" w:color="auto"/>
            <w:bottom w:val="none" w:sz="0" w:space="0" w:color="auto"/>
            <w:right w:val="none" w:sz="0" w:space="0" w:color="auto"/>
          </w:divBdr>
        </w:div>
        <w:div w:id="181017274">
          <w:marLeft w:val="640"/>
          <w:marRight w:val="0"/>
          <w:marTop w:val="0"/>
          <w:marBottom w:val="0"/>
          <w:divBdr>
            <w:top w:val="none" w:sz="0" w:space="0" w:color="auto"/>
            <w:left w:val="none" w:sz="0" w:space="0" w:color="auto"/>
            <w:bottom w:val="none" w:sz="0" w:space="0" w:color="auto"/>
            <w:right w:val="none" w:sz="0" w:space="0" w:color="auto"/>
          </w:divBdr>
        </w:div>
        <w:div w:id="1515487033">
          <w:marLeft w:val="640"/>
          <w:marRight w:val="0"/>
          <w:marTop w:val="0"/>
          <w:marBottom w:val="0"/>
          <w:divBdr>
            <w:top w:val="none" w:sz="0" w:space="0" w:color="auto"/>
            <w:left w:val="none" w:sz="0" w:space="0" w:color="auto"/>
            <w:bottom w:val="none" w:sz="0" w:space="0" w:color="auto"/>
            <w:right w:val="none" w:sz="0" w:space="0" w:color="auto"/>
          </w:divBdr>
        </w:div>
        <w:div w:id="1271862798">
          <w:marLeft w:val="640"/>
          <w:marRight w:val="0"/>
          <w:marTop w:val="0"/>
          <w:marBottom w:val="0"/>
          <w:divBdr>
            <w:top w:val="none" w:sz="0" w:space="0" w:color="auto"/>
            <w:left w:val="none" w:sz="0" w:space="0" w:color="auto"/>
            <w:bottom w:val="none" w:sz="0" w:space="0" w:color="auto"/>
            <w:right w:val="none" w:sz="0" w:space="0" w:color="auto"/>
          </w:divBdr>
        </w:div>
        <w:div w:id="693384463">
          <w:marLeft w:val="640"/>
          <w:marRight w:val="0"/>
          <w:marTop w:val="0"/>
          <w:marBottom w:val="0"/>
          <w:divBdr>
            <w:top w:val="none" w:sz="0" w:space="0" w:color="auto"/>
            <w:left w:val="none" w:sz="0" w:space="0" w:color="auto"/>
            <w:bottom w:val="none" w:sz="0" w:space="0" w:color="auto"/>
            <w:right w:val="none" w:sz="0" w:space="0" w:color="auto"/>
          </w:divBdr>
        </w:div>
        <w:div w:id="130250524">
          <w:marLeft w:val="640"/>
          <w:marRight w:val="0"/>
          <w:marTop w:val="0"/>
          <w:marBottom w:val="0"/>
          <w:divBdr>
            <w:top w:val="none" w:sz="0" w:space="0" w:color="auto"/>
            <w:left w:val="none" w:sz="0" w:space="0" w:color="auto"/>
            <w:bottom w:val="none" w:sz="0" w:space="0" w:color="auto"/>
            <w:right w:val="none" w:sz="0" w:space="0" w:color="auto"/>
          </w:divBdr>
        </w:div>
        <w:div w:id="686564869">
          <w:marLeft w:val="640"/>
          <w:marRight w:val="0"/>
          <w:marTop w:val="0"/>
          <w:marBottom w:val="0"/>
          <w:divBdr>
            <w:top w:val="none" w:sz="0" w:space="0" w:color="auto"/>
            <w:left w:val="none" w:sz="0" w:space="0" w:color="auto"/>
            <w:bottom w:val="none" w:sz="0" w:space="0" w:color="auto"/>
            <w:right w:val="none" w:sz="0" w:space="0" w:color="auto"/>
          </w:divBdr>
        </w:div>
        <w:div w:id="850678008">
          <w:marLeft w:val="640"/>
          <w:marRight w:val="0"/>
          <w:marTop w:val="0"/>
          <w:marBottom w:val="0"/>
          <w:divBdr>
            <w:top w:val="none" w:sz="0" w:space="0" w:color="auto"/>
            <w:left w:val="none" w:sz="0" w:space="0" w:color="auto"/>
            <w:bottom w:val="none" w:sz="0" w:space="0" w:color="auto"/>
            <w:right w:val="none" w:sz="0" w:space="0" w:color="auto"/>
          </w:divBdr>
        </w:div>
        <w:div w:id="1330711924">
          <w:marLeft w:val="640"/>
          <w:marRight w:val="0"/>
          <w:marTop w:val="0"/>
          <w:marBottom w:val="0"/>
          <w:divBdr>
            <w:top w:val="none" w:sz="0" w:space="0" w:color="auto"/>
            <w:left w:val="none" w:sz="0" w:space="0" w:color="auto"/>
            <w:bottom w:val="none" w:sz="0" w:space="0" w:color="auto"/>
            <w:right w:val="none" w:sz="0" w:space="0" w:color="auto"/>
          </w:divBdr>
        </w:div>
        <w:div w:id="532158719">
          <w:marLeft w:val="640"/>
          <w:marRight w:val="0"/>
          <w:marTop w:val="0"/>
          <w:marBottom w:val="0"/>
          <w:divBdr>
            <w:top w:val="none" w:sz="0" w:space="0" w:color="auto"/>
            <w:left w:val="none" w:sz="0" w:space="0" w:color="auto"/>
            <w:bottom w:val="none" w:sz="0" w:space="0" w:color="auto"/>
            <w:right w:val="none" w:sz="0" w:space="0" w:color="auto"/>
          </w:divBdr>
        </w:div>
        <w:div w:id="217084913">
          <w:marLeft w:val="640"/>
          <w:marRight w:val="0"/>
          <w:marTop w:val="0"/>
          <w:marBottom w:val="0"/>
          <w:divBdr>
            <w:top w:val="none" w:sz="0" w:space="0" w:color="auto"/>
            <w:left w:val="none" w:sz="0" w:space="0" w:color="auto"/>
            <w:bottom w:val="none" w:sz="0" w:space="0" w:color="auto"/>
            <w:right w:val="none" w:sz="0" w:space="0" w:color="auto"/>
          </w:divBdr>
        </w:div>
        <w:div w:id="445780580">
          <w:marLeft w:val="640"/>
          <w:marRight w:val="0"/>
          <w:marTop w:val="0"/>
          <w:marBottom w:val="0"/>
          <w:divBdr>
            <w:top w:val="none" w:sz="0" w:space="0" w:color="auto"/>
            <w:left w:val="none" w:sz="0" w:space="0" w:color="auto"/>
            <w:bottom w:val="none" w:sz="0" w:space="0" w:color="auto"/>
            <w:right w:val="none" w:sz="0" w:space="0" w:color="auto"/>
          </w:divBdr>
        </w:div>
        <w:div w:id="452938839">
          <w:marLeft w:val="640"/>
          <w:marRight w:val="0"/>
          <w:marTop w:val="0"/>
          <w:marBottom w:val="0"/>
          <w:divBdr>
            <w:top w:val="none" w:sz="0" w:space="0" w:color="auto"/>
            <w:left w:val="none" w:sz="0" w:space="0" w:color="auto"/>
            <w:bottom w:val="none" w:sz="0" w:space="0" w:color="auto"/>
            <w:right w:val="none" w:sz="0" w:space="0" w:color="auto"/>
          </w:divBdr>
        </w:div>
        <w:div w:id="1165126252">
          <w:marLeft w:val="640"/>
          <w:marRight w:val="0"/>
          <w:marTop w:val="0"/>
          <w:marBottom w:val="0"/>
          <w:divBdr>
            <w:top w:val="none" w:sz="0" w:space="0" w:color="auto"/>
            <w:left w:val="none" w:sz="0" w:space="0" w:color="auto"/>
            <w:bottom w:val="none" w:sz="0" w:space="0" w:color="auto"/>
            <w:right w:val="none" w:sz="0" w:space="0" w:color="auto"/>
          </w:divBdr>
        </w:div>
        <w:div w:id="1328050170">
          <w:marLeft w:val="640"/>
          <w:marRight w:val="0"/>
          <w:marTop w:val="0"/>
          <w:marBottom w:val="0"/>
          <w:divBdr>
            <w:top w:val="none" w:sz="0" w:space="0" w:color="auto"/>
            <w:left w:val="none" w:sz="0" w:space="0" w:color="auto"/>
            <w:bottom w:val="none" w:sz="0" w:space="0" w:color="auto"/>
            <w:right w:val="none" w:sz="0" w:space="0" w:color="auto"/>
          </w:divBdr>
        </w:div>
        <w:div w:id="2039044257">
          <w:marLeft w:val="640"/>
          <w:marRight w:val="0"/>
          <w:marTop w:val="0"/>
          <w:marBottom w:val="0"/>
          <w:divBdr>
            <w:top w:val="none" w:sz="0" w:space="0" w:color="auto"/>
            <w:left w:val="none" w:sz="0" w:space="0" w:color="auto"/>
            <w:bottom w:val="none" w:sz="0" w:space="0" w:color="auto"/>
            <w:right w:val="none" w:sz="0" w:space="0" w:color="auto"/>
          </w:divBdr>
        </w:div>
        <w:div w:id="901251867">
          <w:marLeft w:val="640"/>
          <w:marRight w:val="0"/>
          <w:marTop w:val="0"/>
          <w:marBottom w:val="0"/>
          <w:divBdr>
            <w:top w:val="none" w:sz="0" w:space="0" w:color="auto"/>
            <w:left w:val="none" w:sz="0" w:space="0" w:color="auto"/>
            <w:bottom w:val="none" w:sz="0" w:space="0" w:color="auto"/>
            <w:right w:val="none" w:sz="0" w:space="0" w:color="auto"/>
          </w:divBdr>
        </w:div>
        <w:div w:id="457457895">
          <w:marLeft w:val="640"/>
          <w:marRight w:val="0"/>
          <w:marTop w:val="0"/>
          <w:marBottom w:val="0"/>
          <w:divBdr>
            <w:top w:val="none" w:sz="0" w:space="0" w:color="auto"/>
            <w:left w:val="none" w:sz="0" w:space="0" w:color="auto"/>
            <w:bottom w:val="none" w:sz="0" w:space="0" w:color="auto"/>
            <w:right w:val="none" w:sz="0" w:space="0" w:color="auto"/>
          </w:divBdr>
        </w:div>
        <w:div w:id="1746994577">
          <w:marLeft w:val="640"/>
          <w:marRight w:val="0"/>
          <w:marTop w:val="0"/>
          <w:marBottom w:val="0"/>
          <w:divBdr>
            <w:top w:val="none" w:sz="0" w:space="0" w:color="auto"/>
            <w:left w:val="none" w:sz="0" w:space="0" w:color="auto"/>
            <w:bottom w:val="none" w:sz="0" w:space="0" w:color="auto"/>
            <w:right w:val="none" w:sz="0" w:space="0" w:color="auto"/>
          </w:divBdr>
        </w:div>
        <w:div w:id="534120468">
          <w:marLeft w:val="640"/>
          <w:marRight w:val="0"/>
          <w:marTop w:val="0"/>
          <w:marBottom w:val="0"/>
          <w:divBdr>
            <w:top w:val="none" w:sz="0" w:space="0" w:color="auto"/>
            <w:left w:val="none" w:sz="0" w:space="0" w:color="auto"/>
            <w:bottom w:val="none" w:sz="0" w:space="0" w:color="auto"/>
            <w:right w:val="none" w:sz="0" w:space="0" w:color="auto"/>
          </w:divBdr>
        </w:div>
        <w:div w:id="1897352998">
          <w:marLeft w:val="640"/>
          <w:marRight w:val="0"/>
          <w:marTop w:val="0"/>
          <w:marBottom w:val="0"/>
          <w:divBdr>
            <w:top w:val="none" w:sz="0" w:space="0" w:color="auto"/>
            <w:left w:val="none" w:sz="0" w:space="0" w:color="auto"/>
            <w:bottom w:val="none" w:sz="0" w:space="0" w:color="auto"/>
            <w:right w:val="none" w:sz="0" w:space="0" w:color="auto"/>
          </w:divBdr>
        </w:div>
        <w:div w:id="355528">
          <w:marLeft w:val="640"/>
          <w:marRight w:val="0"/>
          <w:marTop w:val="0"/>
          <w:marBottom w:val="0"/>
          <w:divBdr>
            <w:top w:val="none" w:sz="0" w:space="0" w:color="auto"/>
            <w:left w:val="none" w:sz="0" w:space="0" w:color="auto"/>
            <w:bottom w:val="none" w:sz="0" w:space="0" w:color="auto"/>
            <w:right w:val="none" w:sz="0" w:space="0" w:color="auto"/>
          </w:divBdr>
        </w:div>
        <w:div w:id="1379090848">
          <w:marLeft w:val="640"/>
          <w:marRight w:val="0"/>
          <w:marTop w:val="0"/>
          <w:marBottom w:val="0"/>
          <w:divBdr>
            <w:top w:val="none" w:sz="0" w:space="0" w:color="auto"/>
            <w:left w:val="none" w:sz="0" w:space="0" w:color="auto"/>
            <w:bottom w:val="none" w:sz="0" w:space="0" w:color="auto"/>
            <w:right w:val="none" w:sz="0" w:space="0" w:color="auto"/>
          </w:divBdr>
        </w:div>
        <w:div w:id="1138035944">
          <w:marLeft w:val="640"/>
          <w:marRight w:val="0"/>
          <w:marTop w:val="0"/>
          <w:marBottom w:val="0"/>
          <w:divBdr>
            <w:top w:val="none" w:sz="0" w:space="0" w:color="auto"/>
            <w:left w:val="none" w:sz="0" w:space="0" w:color="auto"/>
            <w:bottom w:val="none" w:sz="0" w:space="0" w:color="auto"/>
            <w:right w:val="none" w:sz="0" w:space="0" w:color="auto"/>
          </w:divBdr>
        </w:div>
        <w:div w:id="739913319">
          <w:marLeft w:val="640"/>
          <w:marRight w:val="0"/>
          <w:marTop w:val="0"/>
          <w:marBottom w:val="0"/>
          <w:divBdr>
            <w:top w:val="none" w:sz="0" w:space="0" w:color="auto"/>
            <w:left w:val="none" w:sz="0" w:space="0" w:color="auto"/>
            <w:bottom w:val="none" w:sz="0" w:space="0" w:color="auto"/>
            <w:right w:val="none" w:sz="0" w:space="0" w:color="auto"/>
          </w:divBdr>
        </w:div>
        <w:div w:id="694384141">
          <w:marLeft w:val="640"/>
          <w:marRight w:val="0"/>
          <w:marTop w:val="0"/>
          <w:marBottom w:val="0"/>
          <w:divBdr>
            <w:top w:val="none" w:sz="0" w:space="0" w:color="auto"/>
            <w:left w:val="none" w:sz="0" w:space="0" w:color="auto"/>
            <w:bottom w:val="none" w:sz="0" w:space="0" w:color="auto"/>
            <w:right w:val="none" w:sz="0" w:space="0" w:color="auto"/>
          </w:divBdr>
        </w:div>
        <w:div w:id="1938637214">
          <w:marLeft w:val="640"/>
          <w:marRight w:val="0"/>
          <w:marTop w:val="0"/>
          <w:marBottom w:val="0"/>
          <w:divBdr>
            <w:top w:val="none" w:sz="0" w:space="0" w:color="auto"/>
            <w:left w:val="none" w:sz="0" w:space="0" w:color="auto"/>
            <w:bottom w:val="none" w:sz="0" w:space="0" w:color="auto"/>
            <w:right w:val="none" w:sz="0" w:space="0" w:color="auto"/>
          </w:divBdr>
        </w:div>
        <w:div w:id="1847595004">
          <w:marLeft w:val="640"/>
          <w:marRight w:val="0"/>
          <w:marTop w:val="0"/>
          <w:marBottom w:val="0"/>
          <w:divBdr>
            <w:top w:val="none" w:sz="0" w:space="0" w:color="auto"/>
            <w:left w:val="none" w:sz="0" w:space="0" w:color="auto"/>
            <w:bottom w:val="none" w:sz="0" w:space="0" w:color="auto"/>
            <w:right w:val="none" w:sz="0" w:space="0" w:color="auto"/>
          </w:divBdr>
        </w:div>
        <w:div w:id="962807742">
          <w:marLeft w:val="640"/>
          <w:marRight w:val="0"/>
          <w:marTop w:val="0"/>
          <w:marBottom w:val="0"/>
          <w:divBdr>
            <w:top w:val="none" w:sz="0" w:space="0" w:color="auto"/>
            <w:left w:val="none" w:sz="0" w:space="0" w:color="auto"/>
            <w:bottom w:val="none" w:sz="0" w:space="0" w:color="auto"/>
            <w:right w:val="none" w:sz="0" w:space="0" w:color="auto"/>
          </w:divBdr>
        </w:div>
        <w:div w:id="1475639582">
          <w:marLeft w:val="640"/>
          <w:marRight w:val="0"/>
          <w:marTop w:val="0"/>
          <w:marBottom w:val="0"/>
          <w:divBdr>
            <w:top w:val="none" w:sz="0" w:space="0" w:color="auto"/>
            <w:left w:val="none" w:sz="0" w:space="0" w:color="auto"/>
            <w:bottom w:val="none" w:sz="0" w:space="0" w:color="auto"/>
            <w:right w:val="none" w:sz="0" w:space="0" w:color="auto"/>
          </w:divBdr>
        </w:div>
        <w:div w:id="626357095">
          <w:marLeft w:val="640"/>
          <w:marRight w:val="0"/>
          <w:marTop w:val="0"/>
          <w:marBottom w:val="0"/>
          <w:divBdr>
            <w:top w:val="none" w:sz="0" w:space="0" w:color="auto"/>
            <w:left w:val="none" w:sz="0" w:space="0" w:color="auto"/>
            <w:bottom w:val="none" w:sz="0" w:space="0" w:color="auto"/>
            <w:right w:val="none" w:sz="0" w:space="0" w:color="auto"/>
          </w:divBdr>
        </w:div>
        <w:div w:id="1527062772">
          <w:marLeft w:val="640"/>
          <w:marRight w:val="0"/>
          <w:marTop w:val="0"/>
          <w:marBottom w:val="0"/>
          <w:divBdr>
            <w:top w:val="none" w:sz="0" w:space="0" w:color="auto"/>
            <w:left w:val="none" w:sz="0" w:space="0" w:color="auto"/>
            <w:bottom w:val="none" w:sz="0" w:space="0" w:color="auto"/>
            <w:right w:val="none" w:sz="0" w:space="0" w:color="auto"/>
          </w:divBdr>
        </w:div>
        <w:div w:id="1077820980">
          <w:marLeft w:val="640"/>
          <w:marRight w:val="0"/>
          <w:marTop w:val="0"/>
          <w:marBottom w:val="0"/>
          <w:divBdr>
            <w:top w:val="none" w:sz="0" w:space="0" w:color="auto"/>
            <w:left w:val="none" w:sz="0" w:space="0" w:color="auto"/>
            <w:bottom w:val="none" w:sz="0" w:space="0" w:color="auto"/>
            <w:right w:val="none" w:sz="0" w:space="0" w:color="auto"/>
          </w:divBdr>
        </w:div>
        <w:div w:id="1503353789">
          <w:marLeft w:val="640"/>
          <w:marRight w:val="0"/>
          <w:marTop w:val="0"/>
          <w:marBottom w:val="0"/>
          <w:divBdr>
            <w:top w:val="none" w:sz="0" w:space="0" w:color="auto"/>
            <w:left w:val="none" w:sz="0" w:space="0" w:color="auto"/>
            <w:bottom w:val="none" w:sz="0" w:space="0" w:color="auto"/>
            <w:right w:val="none" w:sz="0" w:space="0" w:color="auto"/>
          </w:divBdr>
        </w:div>
        <w:div w:id="1662983">
          <w:marLeft w:val="640"/>
          <w:marRight w:val="0"/>
          <w:marTop w:val="0"/>
          <w:marBottom w:val="0"/>
          <w:divBdr>
            <w:top w:val="none" w:sz="0" w:space="0" w:color="auto"/>
            <w:left w:val="none" w:sz="0" w:space="0" w:color="auto"/>
            <w:bottom w:val="none" w:sz="0" w:space="0" w:color="auto"/>
            <w:right w:val="none" w:sz="0" w:space="0" w:color="auto"/>
          </w:divBdr>
        </w:div>
        <w:div w:id="471486343">
          <w:marLeft w:val="640"/>
          <w:marRight w:val="0"/>
          <w:marTop w:val="0"/>
          <w:marBottom w:val="0"/>
          <w:divBdr>
            <w:top w:val="none" w:sz="0" w:space="0" w:color="auto"/>
            <w:left w:val="none" w:sz="0" w:space="0" w:color="auto"/>
            <w:bottom w:val="none" w:sz="0" w:space="0" w:color="auto"/>
            <w:right w:val="none" w:sz="0" w:space="0" w:color="auto"/>
          </w:divBdr>
        </w:div>
        <w:div w:id="145901781">
          <w:marLeft w:val="640"/>
          <w:marRight w:val="0"/>
          <w:marTop w:val="0"/>
          <w:marBottom w:val="0"/>
          <w:divBdr>
            <w:top w:val="none" w:sz="0" w:space="0" w:color="auto"/>
            <w:left w:val="none" w:sz="0" w:space="0" w:color="auto"/>
            <w:bottom w:val="none" w:sz="0" w:space="0" w:color="auto"/>
            <w:right w:val="none" w:sz="0" w:space="0" w:color="auto"/>
          </w:divBdr>
        </w:div>
        <w:div w:id="720597573">
          <w:marLeft w:val="640"/>
          <w:marRight w:val="0"/>
          <w:marTop w:val="0"/>
          <w:marBottom w:val="0"/>
          <w:divBdr>
            <w:top w:val="none" w:sz="0" w:space="0" w:color="auto"/>
            <w:left w:val="none" w:sz="0" w:space="0" w:color="auto"/>
            <w:bottom w:val="none" w:sz="0" w:space="0" w:color="auto"/>
            <w:right w:val="none" w:sz="0" w:space="0" w:color="auto"/>
          </w:divBdr>
        </w:div>
        <w:div w:id="1975065601">
          <w:marLeft w:val="640"/>
          <w:marRight w:val="0"/>
          <w:marTop w:val="0"/>
          <w:marBottom w:val="0"/>
          <w:divBdr>
            <w:top w:val="none" w:sz="0" w:space="0" w:color="auto"/>
            <w:left w:val="none" w:sz="0" w:space="0" w:color="auto"/>
            <w:bottom w:val="none" w:sz="0" w:space="0" w:color="auto"/>
            <w:right w:val="none" w:sz="0" w:space="0" w:color="auto"/>
          </w:divBdr>
        </w:div>
        <w:div w:id="1453132731">
          <w:marLeft w:val="640"/>
          <w:marRight w:val="0"/>
          <w:marTop w:val="0"/>
          <w:marBottom w:val="0"/>
          <w:divBdr>
            <w:top w:val="none" w:sz="0" w:space="0" w:color="auto"/>
            <w:left w:val="none" w:sz="0" w:space="0" w:color="auto"/>
            <w:bottom w:val="none" w:sz="0" w:space="0" w:color="auto"/>
            <w:right w:val="none" w:sz="0" w:space="0" w:color="auto"/>
          </w:divBdr>
        </w:div>
        <w:div w:id="397555813">
          <w:marLeft w:val="640"/>
          <w:marRight w:val="0"/>
          <w:marTop w:val="0"/>
          <w:marBottom w:val="0"/>
          <w:divBdr>
            <w:top w:val="none" w:sz="0" w:space="0" w:color="auto"/>
            <w:left w:val="none" w:sz="0" w:space="0" w:color="auto"/>
            <w:bottom w:val="none" w:sz="0" w:space="0" w:color="auto"/>
            <w:right w:val="none" w:sz="0" w:space="0" w:color="auto"/>
          </w:divBdr>
        </w:div>
        <w:div w:id="10568146">
          <w:marLeft w:val="640"/>
          <w:marRight w:val="0"/>
          <w:marTop w:val="0"/>
          <w:marBottom w:val="0"/>
          <w:divBdr>
            <w:top w:val="none" w:sz="0" w:space="0" w:color="auto"/>
            <w:left w:val="none" w:sz="0" w:space="0" w:color="auto"/>
            <w:bottom w:val="none" w:sz="0" w:space="0" w:color="auto"/>
            <w:right w:val="none" w:sz="0" w:space="0" w:color="auto"/>
          </w:divBdr>
        </w:div>
        <w:div w:id="1026522992">
          <w:marLeft w:val="640"/>
          <w:marRight w:val="0"/>
          <w:marTop w:val="0"/>
          <w:marBottom w:val="0"/>
          <w:divBdr>
            <w:top w:val="none" w:sz="0" w:space="0" w:color="auto"/>
            <w:left w:val="none" w:sz="0" w:space="0" w:color="auto"/>
            <w:bottom w:val="none" w:sz="0" w:space="0" w:color="auto"/>
            <w:right w:val="none" w:sz="0" w:space="0" w:color="auto"/>
          </w:divBdr>
        </w:div>
        <w:div w:id="216937396">
          <w:marLeft w:val="640"/>
          <w:marRight w:val="0"/>
          <w:marTop w:val="0"/>
          <w:marBottom w:val="0"/>
          <w:divBdr>
            <w:top w:val="none" w:sz="0" w:space="0" w:color="auto"/>
            <w:left w:val="none" w:sz="0" w:space="0" w:color="auto"/>
            <w:bottom w:val="none" w:sz="0" w:space="0" w:color="auto"/>
            <w:right w:val="none" w:sz="0" w:space="0" w:color="auto"/>
          </w:divBdr>
        </w:div>
        <w:div w:id="439032296">
          <w:marLeft w:val="640"/>
          <w:marRight w:val="0"/>
          <w:marTop w:val="0"/>
          <w:marBottom w:val="0"/>
          <w:divBdr>
            <w:top w:val="none" w:sz="0" w:space="0" w:color="auto"/>
            <w:left w:val="none" w:sz="0" w:space="0" w:color="auto"/>
            <w:bottom w:val="none" w:sz="0" w:space="0" w:color="auto"/>
            <w:right w:val="none" w:sz="0" w:space="0" w:color="auto"/>
          </w:divBdr>
        </w:div>
        <w:div w:id="1750270894">
          <w:marLeft w:val="640"/>
          <w:marRight w:val="0"/>
          <w:marTop w:val="0"/>
          <w:marBottom w:val="0"/>
          <w:divBdr>
            <w:top w:val="none" w:sz="0" w:space="0" w:color="auto"/>
            <w:left w:val="none" w:sz="0" w:space="0" w:color="auto"/>
            <w:bottom w:val="none" w:sz="0" w:space="0" w:color="auto"/>
            <w:right w:val="none" w:sz="0" w:space="0" w:color="auto"/>
          </w:divBdr>
        </w:div>
        <w:div w:id="850804424">
          <w:marLeft w:val="640"/>
          <w:marRight w:val="0"/>
          <w:marTop w:val="0"/>
          <w:marBottom w:val="0"/>
          <w:divBdr>
            <w:top w:val="none" w:sz="0" w:space="0" w:color="auto"/>
            <w:left w:val="none" w:sz="0" w:space="0" w:color="auto"/>
            <w:bottom w:val="none" w:sz="0" w:space="0" w:color="auto"/>
            <w:right w:val="none" w:sz="0" w:space="0" w:color="auto"/>
          </w:divBdr>
        </w:div>
        <w:div w:id="539054928">
          <w:marLeft w:val="640"/>
          <w:marRight w:val="0"/>
          <w:marTop w:val="0"/>
          <w:marBottom w:val="0"/>
          <w:divBdr>
            <w:top w:val="none" w:sz="0" w:space="0" w:color="auto"/>
            <w:left w:val="none" w:sz="0" w:space="0" w:color="auto"/>
            <w:bottom w:val="none" w:sz="0" w:space="0" w:color="auto"/>
            <w:right w:val="none" w:sz="0" w:space="0" w:color="auto"/>
          </w:divBdr>
        </w:div>
        <w:div w:id="1206599809">
          <w:marLeft w:val="640"/>
          <w:marRight w:val="0"/>
          <w:marTop w:val="0"/>
          <w:marBottom w:val="0"/>
          <w:divBdr>
            <w:top w:val="none" w:sz="0" w:space="0" w:color="auto"/>
            <w:left w:val="none" w:sz="0" w:space="0" w:color="auto"/>
            <w:bottom w:val="none" w:sz="0" w:space="0" w:color="auto"/>
            <w:right w:val="none" w:sz="0" w:space="0" w:color="auto"/>
          </w:divBdr>
        </w:div>
        <w:div w:id="975063124">
          <w:marLeft w:val="640"/>
          <w:marRight w:val="0"/>
          <w:marTop w:val="0"/>
          <w:marBottom w:val="0"/>
          <w:divBdr>
            <w:top w:val="none" w:sz="0" w:space="0" w:color="auto"/>
            <w:left w:val="none" w:sz="0" w:space="0" w:color="auto"/>
            <w:bottom w:val="none" w:sz="0" w:space="0" w:color="auto"/>
            <w:right w:val="none" w:sz="0" w:space="0" w:color="auto"/>
          </w:divBdr>
        </w:div>
        <w:div w:id="1767338451">
          <w:marLeft w:val="640"/>
          <w:marRight w:val="0"/>
          <w:marTop w:val="0"/>
          <w:marBottom w:val="0"/>
          <w:divBdr>
            <w:top w:val="none" w:sz="0" w:space="0" w:color="auto"/>
            <w:left w:val="none" w:sz="0" w:space="0" w:color="auto"/>
            <w:bottom w:val="none" w:sz="0" w:space="0" w:color="auto"/>
            <w:right w:val="none" w:sz="0" w:space="0" w:color="auto"/>
          </w:divBdr>
        </w:div>
        <w:div w:id="1418862565">
          <w:marLeft w:val="640"/>
          <w:marRight w:val="0"/>
          <w:marTop w:val="0"/>
          <w:marBottom w:val="0"/>
          <w:divBdr>
            <w:top w:val="none" w:sz="0" w:space="0" w:color="auto"/>
            <w:left w:val="none" w:sz="0" w:space="0" w:color="auto"/>
            <w:bottom w:val="none" w:sz="0" w:space="0" w:color="auto"/>
            <w:right w:val="none" w:sz="0" w:space="0" w:color="auto"/>
          </w:divBdr>
        </w:div>
        <w:div w:id="646862098">
          <w:marLeft w:val="640"/>
          <w:marRight w:val="0"/>
          <w:marTop w:val="0"/>
          <w:marBottom w:val="0"/>
          <w:divBdr>
            <w:top w:val="none" w:sz="0" w:space="0" w:color="auto"/>
            <w:left w:val="none" w:sz="0" w:space="0" w:color="auto"/>
            <w:bottom w:val="none" w:sz="0" w:space="0" w:color="auto"/>
            <w:right w:val="none" w:sz="0" w:space="0" w:color="auto"/>
          </w:divBdr>
        </w:div>
        <w:div w:id="918247288">
          <w:marLeft w:val="640"/>
          <w:marRight w:val="0"/>
          <w:marTop w:val="0"/>
          <w:marBottom w:val="0"/>
          <w:divBdr>
            <w:top w:val="none" w:sz="0" w:space="0" w:color="auto"/>
            <w:left w:val="none" w:sz="0" w:space="0" w:color="auto"/>
            <w:bottom w:val="none" w:sz="0" w:space="0" w:color="auto"/>
            <w:right w:val="none" w:sz="0" w:space="0" w:color="auto"/>
          </w:divBdr>
        </w:div>
        <w:div w:id="776291320">
          <w:marLeft w:val="640"/>
          <w:marRight w:val="0"/>
          <w:marTop w:val="0"/>
          <w:marBottom w:val="0"/>
          <w:divBdr>
            <w:top w:val="none" w:sz="0" w:space="0" w:color="auto"/>
            <w:left w:val="none" w:sz="0" w:space="0" w:color="auto"/>
            <w:bottom w:val="none" w:sz="0" w:space="0" w:color="auto"/>
            <w:right w:val="none" w:sz="0" w:space="0" w:color="auto"/>
          </w:divBdr>
        </w:div>
        <w:div w:id="307906163">
          <w:marLeft w:val="640"/>
          <w:marRight w:val="0"/>
          <w:marTop w:val="0"/>
          <w:marBottom w:val="0"/>
          <w:divBdr>
            <w:top w:val="none" w:sz="0" w:space="0" w:color="auto"/>
            <w:left w:val="none" w:sz="0" w:space="0" w:color="auto"/>
            <w:bottom w:val="none" w:sz="0" w:space="0" w:color="auto"/>
            <w:right w:val="none" w:sz="0" w:space="0" w:color="auto"/>
          </w:divBdr>
        </w:div>
        <w:div w:id="1094713857">
          <w:marLeft w:val="640"/>
          <w:marRight w:val="0"/>
          <w:marTop w:val="0"/>
          <w:marBottom w:val="0"/>
          <w:divBdr>
            <w:top w:val="none" w:sz="0" w:space="0" w:color="auto"/>
            <w:left w:val="none" w:sz="0" w:space="0" w:color="auto"/>
            <w:bottom w:val="none" w:sz="0" w:space="0" w:color="auto"/>
            <w:right w:val="none" w:sz="0" w:space="0" w:color="auto"/>
          </w:divBdr>
        </w:div>
        <w:div w:id="2050176991">
          <w:marLeft w:val="640"/>
          <w:marRight w:val="0"/>
          <w:marTop w:val="0"/>
          <w:marBottom w:val="0"/>
          <w:divBdr>
            <w:top w:val="none" w:sz="0" w:space="0" w:color="auto"/>
            <w:left w:val="none" w:sz="0" w:space="0" w:color="auto"/>
            <w:bottom w:val="none" w:sz="0" w:space="0" w:color="auto"/>
            <w:right w:val="none" w:sz="0" w:space="0" w:color="auto"/>
          </w:divBdr>
        </w:div>
        <w:div w:id="49766369">
          <w:marLeft w:val="640"/>
          <w:marRight w:val="0"/>
          <w:marTop w:val="0"/>
          <w:marBottom w:val="0"/>
          <w:divBdr>
            <w:top w:val="none" w:sz="0" w:space="0" w:color="auto"/>
            <w:left w:val="none" w:sz="0" w:space="0" w:color="auto"/>
            <w:bottom w:val="none" w:sz="0" w:space="0" w:color="auto"/>
            <w:right w:val="none" w:sz="0" w:space="0" w:color="auto"/>
          </w:divBdr>
        </w:div>
        <w:div w:id="1750612513">
          <w:marLeft w:val="640"/>
          <w:marRight w:val="0"/>
          <w:marTop w:val="0"/>
          <w:marBottom w:val="0"/>
          <w:divBdr>
            <w:top w:val="none" w:sz="0" w:space="0" w:color="auto"/>
            <w:left w:val="none" w:sz="0" w:space="0" w:color="auto"/>
            <w:bottom w:val="none" w:sz="0" w:space="0" w:color="auto"/>
            <w:right w:val="none" w:sz="0" w:space="0" w:color="auto"/>
          </w:divBdr>
        </w:div>
        <w:div w:id="498468666">
          <w:marLeft w:val="640"/>
          <w:marRight w:val="0"/>
          <w:marTop w:val="0"/>
          <w:marBottom w:val="0"/>
          <w:divBdr>
            <w:top w:val="none" w:sz="0" w:space="0" w:color="auto"/>
            <w:left w:val="none" w:sz="0" w:space="0" w:color="auto"/>
            <w:bottom w:val="none" w:sz="0" w:space="0" w:color="auto"/>
            <w:right w:val="none" w:sz="0" w:space="0" w:color="auto"/>
          </w:divBdr>
        </w:div>
        <w:div w:id="1152022859">
          <w:marLeft w:val="640"/>
          <w:marRight w:val="0"/>
          <w:marTop w:val="0"/>
          <w:marBottom w:val="0"/>
          <w:divBdr>
            <w:top w:val="none" w:sz="0" w:space="0" w:color="auto"/>
            <w:left w:val="none" w:sz="0" w:space="0" w:color="auto"/>
            <w:bottom w:val="none" w:sz="0" w:space="0" w:color="auto"/>
            <w:right w:val="none" w:sz="0" w:space="0" w:color="auto"/>
          </w:divBdr>
        </w:div>
        <w:div w:id="1865899326">
          <w:marLeft w:val="640"/>
          <w:marRight w:val="0"/>
          <w:marTop w:val="0"/>
          <w:marBottom w:val="0"/>
          <w:divBdr>
            <w:top w:val="none" w:sz="0" w:space="0" w:color="auto"/>
            <w:left w:val="none" w:sz="0" w:space="0" w:color="auto"/>
            <w:bottom w:val="none" w:sz="0" w:space="0" w:color="auto"/>
            <w:right w:val="none" w:sz="0" w:space="0" w:color="auto"/>
          </w:divBdr>
        </w:div>
        <w:div w:id="1075125486">
          <w:marLeft w:val="640"/>
          <w:marRight w:val="0"/>
          <w:marTop w:val="0"/>
          <w:marBottom w:val="0"/>
          <w:divBdr>
            <w:top w:val="none" w:sz="0" w:space="0" w:color="auto"/>
            <w:left w:val="none" w:sz="0" w:space="0" w:color="auto"/>
            <w:bottom w:val="none" w:sz="0" w:space="0" w:color="auto"/>
            <w:right w:val="none" w:sz="0" w:space="0" w:color="auto"/>
          </w:divBdr>
        </w:div>
        <w:div w:id="1859852949">
          <w:marLeft w:val="640"/>
          <w:marRight w:val="0"/>
          <w:marTop w:val="0"/>
          <w:marBottom w:val="0"/>
          <w:divBdr>
            <w:top w:val="none" w:sz="0" w:space="0" w:color="auto"/>
            <w:left w:val="none" w:sz="0" w:space="0" w:color="auto"/>
            <w:bottom w:val="none" w:sz="0" w:space="0" w:color="auto"/>
            <w:right w:val="none" w:sz="0" w:space="0" w:color="auto"/>
          </w:divBdr>
        </w:div>
        <w:div w:id="1644121734">
          <w:marLeft w:val="640"/>
          <w:marRight w:val="0"/>
          <w:marTop w:val="0"/>
          <w:marBottom w:val="0"/>
          <w:divBdr>
            <w:top w:val="none" w:sz="0" w:space="0" w:color="auto"/>
            <w:left w:val="none" w:sz="0" w:space="0" w:color="auto"/>
            <w:bottom w:val="none" w:sz="0" w:space="0" w:color="auto"/>
            <w:right w:val="none" w:sz="0" w:space="0" w:color="auto"/>
          </w:divBdr>
        </w:div>
        <w:div w:id="101153868">
          <w:marLeft w:val="640"/>
          <w:marRight w:val="0"/>
          <w:marTop w:val="0"/>
          <w:marBottom w:val="0"/>
          <w:divBdr>
            <w:top w:val="none" w:sz="0" w:space="0" w:color="auto"/>
            <w:left w:val="none" w:sz="0" w:space="0" w:color="auto"/>
            <w:bottom w:val="none" w:sz="0" w:space="0" w:color="auto"/>
            <w:right w:val="none" w:sz="0" w:space="0" w:color="auto"/>
          </w:divBdr>
        </w:div>
        <w:div w:id="465783662">
          <w:marLeft w:val="640"/>
          <w:marRight w:val="0"/>
          <w:marTop w:val="0"/>
          <w:marBottom w:val="0"/>
          <w:divBdr>
            <w:top w:val="none" w:sz="0" w:space="0" w:color="auto"/>
            <w:left w:val="none" w:sz="0" w:space="0" w:color="auto"/>
            <w:bottom w:val="none" w:sz="0" w:space="0" w:color="auto"/>
            <w:right w:val="none" w:sz="0" w:space="0" w:color="auto"/>
          </w:divBdr>
        </w:div>
        <w:div w:id="1366909223">
          <w:marLeft w:val="640"/>
          <w:marRight w:val="0"/>
          <w:marTop w:val="0"/>
          <w:marBottom w:val="0"/>
          <w:divBdr>
            <w:top w:val="none" w:sz="0" w:space="0" w:color="auto"/>
            <w:left w:val="none" w:sz="0" w:space="0" w:color="auto"/>
            <w:bottom w:val="none" w:sz="0" w:space="0" w:color="auto"/>
            <w:right w:val="none" w:sz="0" w:space="0" w:color="auto"/>
          </w:divBdr>
        </w:div>
        <w:div w:id="1042825361">
          <w:marLeft w:val="640"/>
          <w:marRight w:val="0"/>
          <w:marTop w:val="0"/>
          <w:marBottom w:val="0"/>
          <w:divBdr>
            <w:top w:val="none" w:sz="0" w:space="0" w:color="auto"/>
            <w:left w:val="none" w:sz="0" w:space="0" w:color="auto"/>
            <w:bottom w:val="none" w:sz="0" w:space="0" w:color="auto"/>
            <w:right w:val="none" w:sz="0" w:space="0" w:color="auto"/>
          </w:divBdr>
        </w:div>
        <w:div w:id="462695610">
          <w:marLeft w:val="640"/>
          <w:marRight w:val="0"/>
          <w:marTop w:val="0"/>
          <w:marBottom w:val="0"/>
          <w:divBdr>
            <w:top w:val="none" w:sz="0" w:space="0" w:color="auto"/>
            <w:left w:val="none" w:sz="0" w:space="0" w:color="auto"/>
            <w:bottom w:val="none" w:sz="0" w:space="0" w:color="auto"/>
            <w:right w:val="none" w:sz="0" w:space="0" w:color="auto"/>
          </w:divBdr>
        </w:div>
        <w:div w:id="7485160">
          <w:marLeft w:val="640"/>
          <w:marRight w:val="0"/>
          <w:marTop w:val="0"/>
          <w:marBottom w:val="0"/>
          <w:divBdr>
            <w:top w:val="none" w:sz="0" w:space="0" w:color="auto"/>
            <w:left w:val="none" w:sz="0" w:space="0" w:color="auto"/>
            <w:bottom w:val="none" w:sz="0" w:space="0" w:color="auto"/>
            <w:right w:val="none" w:sz="0" w:space="0" w:color="auto"/>
          </w:divBdr>
        </w:div>
        <w:div w:id="161050612">
          <w:marLeft w:val="640"/>
          <w:marRight w:val="0"/>
          <w:marTop w:val="0"/>
          <w:marBottom w:val="0"/>
          <w:divBdr>
            <w:top w:val="none" w:sz="0" w:space="0" w:color="auto"/>
            <w:left w:val="none" w:sz="0" w:space="0" w:color="auto"/>
            <w:bottom w:val="none" w:sz="0" w:space="0" w:color="auto"/>
            <w:right w:val="none" w:sz="0" w:space="0" w:color="auto"/>
          </w:divBdr>
        </w:div>
        <w:div w:id="50928766">
          <w:marLeft w:val="640"/>
          <w:marRight w:val="0"/>
          <w:marTop w:val="0"/>
          <w:marBottom w:val="0"/>
          <w:divBdr>
            <w:top w:val="none" w:sz="0" w:space="0" w:color="auto"/>
            <w:left w:val="none" w:sz="0" w:space="0" w:color="auto"/>
            <w:bottom w:val="none" w:sz="0" w:space="0" w:color="auto"/>
            <w:right w:val="none" w:sz="0" w:space="0" w:color="auto"/>
          </w:divBdr>
        </w:div>
        <w:div w:id="224028841">
          <w:marLeft w:val="640"/>
          <w:marRight w:val="0"/>
          <w:marTop w:val="0"/>
          <w:marBottom w:val="0"/>
          <w:divBdr>
            <w:top w:val="none" w:sz="0" w:space="0" w:color="auto"/>
            <w:left w:val="none" w:sz="0" w:space="0" w:color="auto"/>
            <w:bottom w:val="none" w:sz="0" w:space="0" w:color="auto"/>
            <w:right w:val="none" w:sz="0" w:space="0" w:color="auto"/>
          </w:divBdr>
        </w:div>
        <w:div w:id="1188134841">
          <w:marLeft w:val="640"/>
          <w:marRight w:val="0"/>
          <w:marTop w:val="0"/>
          <w:marBottom w:val="0"/>
          <w:divBdr>
            <w:top w:val="none" w:sz="0" w:space="0" w:color="auto"/>
            <w:left w:val="none" w:sz="0" w:space="0" w:color="auto"/>
            <w:bottom w:val="none" w:sz="0" w:space="0" w:color="auto"/>
            <w:right w:val="none" w:sz="0" w:space="0" w:color="auto"/>
          </w:divBdr>
        </w:div>
        <w:div w:id="2041469576">
          <w:marLeft w:val="640"/>
          <w:marRight w:val="0"/>
          <w:marTop w:val="0"/>
          <w:marBottom w:val="0"/>
          <w:divBdr>
            <w:top w:val="none" w:sz="0" w:space="0" w:color="auto"/>
            <w:left w:val="none" w:sz="0" w:space="0" w:color="auto"/>
            <w:bottom w:val="none" w:sz="0" w:space="0" w:color="auto"/>
            <w:right w:val="none" w:sz="0" w:space="0" w:color="auto"/>
          </w:divBdr>
        </w:div>
        <w:div w:id="1107232439">
          <w:marLeft w:val="640"/>
          <w:marRight w:val="0"/>
          <w:marTop w:val="0"/>
          <w:marBottom w:val="0"/>
          <w:divBdr>
            <w:top w:val="none" w:sz="0" w:space="0" w:color="auto"/>
            <w:left w:val="none" w:sz="0" w:space="0" w:color="auto"/>
            <w:bottom w:val="none" w:sz="0" w:space="0" w:color="auto"/>
            <w:right w:val="none" w:sz="0" w:space="0" w:color="auto"/>
          </w:divBdr>
        </w:div>
        <w:div w:id="642778566">
          <w:marLeft w:val="640"/>
          <w:marRight w:val="0"/>
          <w:marTop w:val="0"/>
          <w:marBottom w:val="0"/>
          <w:divBdr>
            <w:top w:val="none" w:sz="0" w:space="0" w:color="auto"/>
            <w:left w:val="none" w:sz="0" w:space="0" w:color="auto"/>
            <w:bottom w:val="none" w:sz="0" w:space="0" w:color="auto"/>
            <w:right w:val="none" w:sz="0" w:space="0" w:color="auto"/>
          </w:divBdr>
        </w:div>
        <w:div w:id="348409638">
          <w:marLeft w:val="640"/>
          <w:marRight w:val="0"/>
          <w:marTop w:val="0"/>
          <w:marBottom w:val="0"/>
          <w:divBdr>
            <w:top w:val="none" w:sz="0" w:space="0" w:color="auto"/>
            <w:left w:val="none" w:sz="0" w:space="0" w:color="auto"/>
            <w:bottom w:val="none" w:sz="0" w:space="0" w:color="auto"/>
            <w:right w:val="none" w:sz="0" w:space="0" w:color="auto"/>
          </w:divBdr>
        </w:div>
        <w:div w:id="220795946">
          <w:marLeft w:val="640"/>
          <w:marRight w:val="0"/>
          <w:marTop w:val="0"/>
          <w:marBottom w:val="0"/>
          <w:divBdr>
            <w:top w:val="none" w:sz="0" w:space="0" w:color="auto"/>
            <w:left w:val="none" w:sz="0" w:space="0" w:color="auto"/>
            <w:bottom w:val="none" w:sz="0" w:space="0" w:color="auto"/>
            <w:right w:val="none" w:sz="0" w:space="0" w:color="auto"/>
          </w:divBdr>
        </w:div>
        <w:div w:id="322584137">
          <w:marLeft w:val="640"/>
          <w:marRight w:val="0"/>
          <w:marTop w:val="0"/>
          <w:marBottom w:val="0"/>
          <w:divBdr>
            <w:top w:val="none" w:sz="0" w:space="0" w:color="auto"/>
            <w:left w:val="none" w:sz="0" w:space="0" w:color="auto"/>
            <w:bottom w:val="none" w:sz="0" w:space="0" w:color="auto"/>
            <w:right w:val="none" w:sz="0" w:space="0" w:color="auto"/>
          </w:divBdr>
        </w:div>
        <w:div w:id="2131318695">
          <w:marLeft w:val="640"/>
          <w:marRight w:val="0"/>
          <w:marTop w:val="0"/>
          <w:marBottom w:val="0"/>
          <w:divBdr>
            <w:top w:val="none" w:sz="0" w:space="0" w:color="auto"/>
            <w:left w:val="none" w:sz="0" w:space="0" w:color="auto"/>
            <w:bottom w:val="none" w:sz="0" w:space="0" w:color="auto"/>
            <w:right w:val="none" w:sz="0" w:space="0" w:color="auto"/>
          </w:divBdr>
        </w:div>
      </w:divsChild>
    </w:div>
    <w:div w:id="922882536">
      <w:bodyDiv w:val="1"/>
      <w:marLeft w:val="0"/>
      <w:marRight w:val="0"/>
      <w:marTop w:val="0"/>
      <w:marBottom w:val="0"/>
      <w:divBdr>
        <w:top w:val="none" w:sz="0" w:space="0" w:color="auto"/>
        <w:left w:val="none" w:sz="0" w:space="0" w:color="auto"/>
        <w:bottom w:val="none" w:sz="0" w:space="0" w:color="auto"/>
        <w:right w:val="none" w:sz="0" w:space="0" w:color="auto"/>
      </w:divBdr>
      <w:divsChild>
        <w:div w:id="119495201">
          <w:marLeft w:val="640"/>
          <w:marRight w:val="0"/>
          <w:marTop w:val="0"/>
          <w:marBottom w:val="0"/>
          <w:divBdr>
            <w:top w:val="none" w:sz="0" w:space="0" w:color="auto"/>
            <w:left w:val="none" w:sz="0" w:space="0" w:color="auto"/>
            <w:bottom w:val="none" w:sz="0" w:space="0" w:color="auto"/>
            <w:right w:val="none" w:sz="0" w:space="0" w:color="auto"/>
          </w:divBdr>
        </w:div>
        <w:div w:id="1494877456">
          <w:marLeft w:val="640"/>
          <w:marRight w:val="0"/>
          <w:marTop w:val="0"/>
          <w:marBottom w:val="0"/>
          <w:divBdr>
            <w:top w:val="none" w:sz="0" w:space="0" w:color="auto"/>
            <w:left w:val="none" w:sz="0" w:space="0" w:color="auto"/>
            <w:bottom w:val="none" w:sz="0" w:space="0" w:color="auto"/>
            <w:right w:val="none" w:sz="0" w:space="0" w:color="auto"/>
          </w:divBdr>
        </w:div>
        <w:div w:id="1217083305">
          <w:marLeft w:val="640"/>
          <w:marRight w:val="0"/>
          <w:marTop w:val="0"/>
          <w:marBottom w:val="0"/>
          <w:divBdr>
            <w:top w:val="none" w:sz="0" w:space="0" w:color="auto"/>
            <w:left w:val="none" w:sz="0" w:space="0" w:color="auto"/>
            <w:bottom w:val="none" w:sz="0" w:space="0" w:color="auto"/>
            <w:right w:val="none" w:sz="0" w:space="0" w:color="auto"/>
          </w:divBdr>
        </w:div>
        <w:div w:id="1941377383">
          <w:marLeft w:val="640"/>
          <w:marRight w:val="0"/>
          <w:marTop w:val="0"/>
          <w:marBottom w:val="0"/>
          <w:divBdr>
            <w:top w:val="none" w:sz="0" w:space="0" w:color="auto"/>
            <w:left w:val="none" w:sz="0" w:space="0" w:color="auto"/>
            <w:bottom w:val="none" w:sz="0" w:space="0" w:color="auto"/>
            <w:right w:val="none" w:sz="0" w:space="0" w:color="auto"/>
          </w:divBdr>
        </w:div>
        <w:div w:id="665207693">
          <w:marLeft w:val="640"/>
          <w:marRight w:val="0"/>
          <w:marTop w:val="0"/>
          <w:marBottom w:val="0"/>
          <w:divBdr>
            <w:top w:val="none" w:sz="0" w:space="0" w:color="auto"/>
            <w:left w:val="none" w:sz="0" w:space="0" w:color="auto"/>
            <w:bottom w:val="none" w:sz="0" w:space="0" w:color="auto"/>
            <w:right w:val="none" w:sz="0" w:space="0" w:color="auto"/>
          </w:divBdr>
        </w:div>
        <w:div w:id="214200521">
          <w:marLeft w:val="640"/>
          <w:marRight w:val="0"/>
          <w:marTop w:val="0"/>
          <w:marBottom w:val="0"/>
          <w:divBdr>
            <w:top w:val="none" w:sz="0" w:space="0" w:color="auto"/>
            <w:left w:val="none" w:sz="0" w:space="0" w:color="auto"/>
            <w:bottom w:val="none" w:sz="0" w:space="0" w:color="auto"/>
            <w:right w:val="none" w:sz="0" w:space="0" w:color="auto"/>
          </w:divBdr>
        </w:div>
        <w:div w:id="1732773384">
          <w:marLeft w:val="640"/>
          <w:marRight w:val="0"/>
          <w:marTop w:val="0"/>
          <w:marBottom w:val="0"/>
          <w:divBdr>
            <w:top w:val="none" w:sz="0" w:space="0" w:color="auto"/>
            <w:left w:val="none" w:sz="0" w:space="0" w:color="auto"/>
            <w:bottom w:val="none" w:sz="0" w:space="0" w:color="auto"/>
            <w:right w:val="none" w:sz="0" w:space="0" w:color="auto"/>
          </w:divBdr>
        </w:div>
        <w:div w:id="1630553602">
          <w:marLeft w:val="640"/>
          <w:marRight w:val="0"/>
          <w:marTop w:val="0"/>
          <w:marBottom w:val="0"/>
          <w:divBdr>
            <w:top w:val="none" w:sz="0" w:space="0" w:color="auto"/>
            <w:left w:val="none" w:sz="0" w:space="0" w:color="auto"/>
            <w:bottom w:val="none" w:sz="0" w:space="0" w:color="auto"/>
            <w:right w:val="none" w:sz="0" w:space="0" w:color="auto"/>
          </w:divBdr>
        </w:div>
        <w:div w:id="1446147054">
          <w:marLeft w:val="640"/>
          <w:marRight w:val="0"/>
          <w:marTop w:val="0"/>
          <w:marBottom w:val="0"/>
          <w:divBdr>
            <w:top w:val="none" w:sz="0" w:space="0" w:color="auto"/>
            <w:left w:val="none" w:sz="0" w:space="0" w:color="auto"/>
            <w:bottom w:val="none" w:sz="0" w:space="0" w:color="auto"/>
            <w:right w:val="none" w:sz="0" w:space="0" w:color="auto"/>
          </w:divBdr>
        </w:div>
        <w:div w:id="380062333">
          <w:marLeft w:val="640"/>
          <w:marRight w:val="0"/>
          <w:marTop w:val="0"/>
          <w:marBottom w:val="0"/>
          <w:divBdr>
            <w:top w:val="none" w:sz="0" w:space="0" w:color="auto"/>
            <w:left w:val="none" w:sz="0" w:space="0" w:color="auto"/>
            <w:bottom w:val="none" w:sz="0" w:space="0" w:color="auto"/>
            <w:right w:val="none" w:sz="0" w:space="0" w:color="auto"/>
          </w:divBdr>
        </w:div>
        <w:div w:id="1191577372">
          <w:marLeft w:val="640"/>
          <w:marRight w:val="0"/>
          <w:marTop w:val="0"/>
          <w:marBottom w:val="0"/>
          <w:divBdr>
            <w:top w:val="none" w:sz="0" w:space="0" w:color="auto"/>
            <w:left w:val="none" w:sz="0" w:space="0" w:color="auto"/>
            <w:bottom w:val="none" w:sz="0" w:space="0" w:color="auto"/>
            <w:right w:val="none" w:sz="0" w:space="0" w:color="auto"/>
          </w:divBdr>
        </w:div>
        <w:div w:id="1208756442">
          <w:marLeft w:val="640"/>
          <w:marRight w:val="0"/>
          <w:marTop w:val="0"/>
          <w:marBottom w:val="0"/>
          <w:divBdr>
            <w:top w:val="none" w:sz="0" w:space="0" w:color="auto"/>
            <w:left w:val="none" w:sz="0" w:space="0" w:color="auto"/>
            <w:bottom w:val="none" w:sz="0" w:space="0" w:color="auto"/>
            <w:right w:val="none" w:sz="0" w:space="0" w:color="auto"/>
          </w:divBdr>
        </w:div>
        <w:div w:id="1113130956">
          <w:marLeft w:val="640"/>
          <w:marRight w:val="0"/>
          <w:marTop w:val="0"/>
          <w:marBottom w:val="0"/>
          <w:divBdr>
            <w:top w:val="none" w:sz="0" w:space="0" w:color="auto"/>
            <w:left w:val="none" w:sz="0" w:space="0" w:color="auto"/>
            <w:bottom w:val="none" w:sz="0" w:space="0" w:color="auto"/>
            <w:right w:val="none" w:sz="0" w:space="0" w:color="auto"/>
          </w:divBdr>
        </w:div>
        <w:div w:id="518275909">
          <w:marLeft w:val="640"/>
          <w:marRight w:val="0"/>
          <w:marTop w:val="0"/>
          <w:marBottom w:val="0"/>
          <w:divBdr>
            <w:top w:val="none" w:sz="0" w:space="0" w:color="auto"/>
            <w:left w:val="none" w:sz="0" w:space="0" w:color="auto"/>
            <w:bottom w:val="none" w:sz="0" w:space="0" w:color="auto"/>
            <w:right w:val="none" w:sz="0" w:space="0" w:color="auto"/>
          </w:divBdr>
        </w:div>
        <w:div w:id="1483543886">
          <w:marLeft w:val="640"/>
          <w:marRight w:val="0"/>
          <w:marTop w:val="0"/>
          <w:marBottom w:val="0"/>
          <w:divBdr>
            <w:top w:val="none" w:sz="0" w:space="0" w:color="auto"/>
            <w:left w:val="none" w:sz="0" w:space="0" w:color="auto"/>
            <w:bottom w:val="none" w:sz="0" w:space="0" w:color="auto"/>
            <w:right w:val="none" w:sz="0" w:space="0" w:color="auto"/>
          </w:divBdr>
        </w:div>
        <w:div w:id="1530797330">
          <w:marLeft w:val="640"/>
          <w:marRight w:val="0"/>
          <w:marTop w:val="0"/>
          <w:marBottom w:val="0"/>
          <w:divBdr>
            <w:top w:val="none" w:sz="0" w:space="0" w:color="auto"/>
            <w:left w:val="none" w:sz="0" w:space="0" w:color="auto"/>
            <w:bottom w:val="none" w:sz="0" w:space="0" w:color="auto"/>
            <w:right w:val="none" w:sz="0" w:space="0" w:color="auto"/>
          </w:divBdr>
        </w:div>
        <w:div w:id="1490902064">
          <w:marLeft w:val="640"/>
          <w:marRight w:val="0"/>
          <w:marTop w:val="0"/>
          <w:marBottom w:val="0"/>
          <w:divBdr>
            <w:top w:val="none" w:sz="0" w:space="0" w:color="auto"/>
            <w:left w:val="none" w:sz="0" w:space="0" w:color="auto"/>
            <w:bottom w:val="none" w:sz="0" w:space="0" w:color="auto"/>
            <w:right w:val="none" w:sz="0" w:space="0" w:color="auto"/>
          </w:divBdr>
        </w:div>
        <w:div w:id="806582764">
          <w:marLeft w:val="640"/>
          <w:marRight w:val="0"/>
          <w:marTop w:val="0"/>
          <w:marBottom w:val="0"/>
          <w:divBdr>
            <w:top w:val="none" w:sz="0" w:space="0" w:color="auto"/>
            <w:left w:val="none" w:sz="0" w:space="0" w:color="auto"/>
            <w:bottom w:val="none" w:sz="0" w:space="0" w:color="auto"/>
            <w:right w:val="none" w:sz="0" w:space="0" w:color="auto"/>
          </w:divBdr>
        </w:div>
        <w:div w:id="204951975">
          <w:marLeft w:val="640"/>
          <w:marRight w:val="0"/>
          <w:marTop w:val="0"/>
          <w:marBottom w:val="0"/>
          <w:divBdr>
            <w:top w:val="none" w:sz="0" w:space="0" w:color="auto"/>
            <w:left w:val="none" w:sz="0" w:space="0" w:color="auto"/>
            <w:bottom w:val="none" w:sz="0" w:space="0" w:color="auto"/>
            <w:right w:val="none" w:sz="0" w:space="0" w:color="auto"/>
          </w:divBdr>
        </w:div>
        <w:div w:id="213004445">
          <w:marLeft w:val="640"/>
          <w:marRight w:val="0"/>
          <w:marTop w:val="0"/>
          <w:marBottom w:val="0"/>
          <w:divBdr>
            <w:top w:val="none" w:sz="0" w:space="0" w:color="auto"/>
            <w:left w:val="none" w:sz="0" w:space="0" w:color="auto"/>
            <w:bottom w:val="none" w:sz="0" w:space="0" w:color="auto"/>
            <w:right w:val="none" w:sz="0" w:space="0" w:color="auto"/>
          </w:divBdr>
        </w:div>
        <w:div w:id="125244021">
          <w:marLeft w:val="640"/>
          <w:marRight w:val="0"/>
          <w:marTop w:val="0"/>
          <w:marBottom w:val="0"/>
          <w:divBdr>
            <w:top w:val="none" w:sz="0" w:space="0" w:color="auto"/>
            <w:left w:val="none" w:sz="0" w:space="0" w:color="auto"/>
            <w:bottom w:val="none" w:sz="0" w:space="0" w:color="auto"/>
            <w:right w:val="none" w:sz="0" w:space="0" w:color="auto"/>
          </w:divBdr>
        </w:div>
        <w:div w:id="716899810">
          <w:marLeft w:val="640"/>
          <w:marRight w:val="0"/>
          <w:marTop w:val="0"/>
          <w:marBottom w:val="0"/>
          <w:divBdr>
            <w:top w:val="none" w:sz="0" w:space="0" w:color="auto"/>
            <w:left w:val="none" w:sz="0" w:space="0" w:color="auto"/>
            <w:bottom w:val="none" w:sz="0" w:space="0" w:color="auto"/>
            <w:right w:val="none" w:sz="0" w:space="0" w:color="auto"/>
          </w:divBdr>
        </w:div>
        <w:div w:id="640691026">
          <w:marLeft w:val="640"/>
          <w:marRight w:val="0"/>
          <w:marTop w:val="0"/>
          <w:marBottom w:val="0"/>
          <w:divBdr>
            <w:top w:val="none" w:sz="0" w:space="0" w:color="auto"/>
            <w:left w:val="none" w:sz="0" w:space="0" w:color="auto"/>
            <w:bottom w:val="none" w:sz="0" w:space="0" w:color="auto"/>
            <w:right w:val="none" w:sz="0" w:space="0" w:color="auto"/>
          </w:divBdr>
        </w:div>
        <w:div w:id="44761771">
          <w:marLeft w:val="640"/>
          <w:marRight w:val="0"/>
          <w:marTop w:val="0"/>
          <w:marBottom w:val="0"/>
          <w:divBdr>
            <w:top w:val="none" w:sz="0" w:space="0" w:color="auto"/>
            <w:left w:val="none" w:sz="0" w:space="0" w:color="auto"/>
            <w:bottom w:val="none" w:sz="0" w:space="0" w:color="auto"/>
            <w:right w:val="none" w:sz="0" w:space="0" w:color="auto"/>
          </w:divBdr>
        </w:div>
        <w:div w:id="1598515586">
          <w:marLeft w:val="640"/>
          <w:marRight w:val="0"/>
          <w:marTop w:val="0"/>
          <w:marBottom w:val="0"/>
          <w:divBdr>
            <w:top w:val="none" w:sz="0" w:space="0" w:color="auto"/>
            <w:left w:val="none" w:sz="0" w:space="0" w:color="auto"/>
            <w:bottom w:val="none" w:sz="0" w:space="0" w:color="auto"/>
            <w:right w:val="none" w:sz="0" w:space="0" w:color="auto"/>
          </w:divBdr>
        </w:div>
        <w:div w:id="1314289794">
          <w:marLeft w:val="640"/>
          <w:marRight w:val="0"/>
          <w:marTop w:val="0"/>
          <w:marBottom w:val="0"/>
          <w:divBdr>
            <w:top w:val="none" w:sz="0" w:space="0" w:color="auto"/>
            <w:left w:val="none" w:sz="0" w:space="0" w:color="auto"/>
            <w:bottom w:val="none" w:sz="0" w:space="0" w:color="auto"/>
            <w:right w:val="none" w:sz="0" w:space="0" w:color="auto"/>
          </w:divBdr>
        </w:div>
        <w:div w:id="1324893178">
          <w:marLeft w:val="640"/>
          <w:marRight w:val="0"/>
          <w:marTop w:val="0"/>
          <w:marBottom w:val="0"/>
          <w:divBdr>
            <w:top w:val="none" w:sz="0" w:space="0" w:color="auto"/>
            <w:left w:val="none" w:sz="0" w:space="0" w:color="auto"/>
            <w:bottom w:val="none" w:sz="0" w:space="0" w:color="auto"/>
            <w:right w:val="none" w:sz="0" w:space="0" w:color="auto"/>
          </w:divBdr>
        </w:div>
        <w:div w:id="1547839603">
          <w:marLeft w:val="640"/>
          <w:marRight w:val="0"/>
          <w:marTop w:val="0"/>
          <w:marBottom w:val="0"/>
          <w:divBdr>
            <w:top w:val="none" w:sz="0" w:space="0" w:color="auto"/>
            <w:left w:val="none" w:sz="0" w:space="0" w:color="auto"/>
            <w:bottom w:val="none" w:sz="0" w:space="0" w:color="auto"/>
            <w:right w:val="none" w:sz="0" w:space="0" w:color="auto"/>
          </w:divBdr>
        </w:div>
        <w:div w:id="1567299613">
          <w:marLeft w:val="640"/>
          <w:marRight w:val="0"/>
          <w:marTop w:val="0"/>
          <w:marBottom w:val="0"/>
          <w:divBdr>
            <w:top w:val="none" w:sz="0" w:space="0" w:color="auto"/>
            <w:left w:val="none" w:sz="0" w:space="0" w:color="auto"/>
            <w:bottom w:val="none" w:sz="0" w:space="0" w:color="auto"/>
            <w:right w:val="none" w:sz="0" w:space="0" w:color="auto"/>
          </w:divBdr>
        </w:div>
        <w:div w:id="331572546">
          <w:marLeft w:val="640"/>
          <w:marRight w:val="0"/>
          <w:marTop w:val="0"/>
          <w:marBottom w:val="0"/>
          <w:divBdr>
            <w:top w:val="none" w:sz="0" w:space="0" w:color="auto"/>
            <w:left w:val="none" w:sz="0" w:space="0" w:color="auto"/>
            <w:bottom w:val="none" w:sz="0" w:space="0" w:color="auto"/>
            <w:right w:val="none" w:sz="0" w:space="0" w:color="auto"/>
          </w:divBdr>
        </w:div>
        <w:div w:id="758871405">
          <w:marLeft w:val="640"/>
          <w:marRight w:val="0"/>
          <w:marTop w:val="0"/>
          <w:marBottom w:val="0"/>
          <w:divBdr>
            <w:top w:val="none" w:sz="0" w:space="0" w:color="auto"/>
            <w:left w:val="none" w:sz="0" w:space="0" w:color="auto"/>
            <w:bottom w:val="none" w:sz="0" w:space="0" w:color="auto"/>
            <w:right w:val="none" w:sz="0" w:space="0" w:color="auto"/>
          </w:divBdr>
        </w:div>
        <w:div w:id="186217528">
          <w:marLeft w:val="640"/>
          <w:marRight w:val="0"/>
          <w:marTop w:val="0"/>
          <w:marBottom w:val="0"/>
          <w:divBdr>
            <w:top w:val="none" w:sz="0" w:space="0" w:color="auto"/>
            <w:left w:val="none" w:sz="0" w:space="0" w:color="auto"/>
            <w:bottom w:val="none" w:sz="0" w:space="0" w:color="auto"/>
            <w:right w:val="none" w:sz="0" w:space="0" w:color="auto"/>
          </w:divBdr>
        </w:div>
        <w:div w:id="857502974">
          <w:marLeft w:val="640"/>
          <w:marRight w:val="0"/>
          <w:marTop w:val="0"/>
          <w:marBottom w:val="0"/>
          <w:divBdr>
            <w:top w:val="none" w:sz="0" w:space="0" w:color="auto"/>
            <w:left w:val="none" w:sz="0" w:space="0" w:color="auto"/>
            <w:bottom w:val="none" w:sz="0" w:space="0" w:color="auto"/>
            <w:right w:val="none" w:sz="0" w:space="0" w:color="auto"/>
          </w:divBdr>
        </w:div>
        <w:div w:id="1385451487">
          <w:marLeft w:val="640"/>
          <w:marRight w:val="0"/>
          <w:marTop w:val="0"/>
          <w:marBottom w:val="0"/>
          <w:divBdr>
            <w:top w:val="none" w:sz="0" w:space="0" w:color="auto"/>
            <w:left w:val="none" w:sz="0" w:space="0" w:color="auto"/>
            <w:bottom w:val="none" w:sz="0" w:space="0" w:color="auto"/>
            <w:right w:val="none" w:sz="0" w:space="0" w:color="auto"/>
          </w:divBdr>
        </w:div>
        <w:div w:id="1110124815">
          <w:marLeft w:val="640"/>
          <w:marRight w:val="0"/>
          <w:marTop w:val="0"/>
          <w:marBottom w:val="0"/>
          <w:divBdr>
            <w:top w:val="none" w:sz="0" w:space="0" w:color="auto"/>
            <w:left w:val="none" w:sz="0" w:space="0" w:color="auto"/>
            <w:bottom w:val="none" w:sz="0" w:space="0" w:color="auto"/>
            <w:right w:val="none" w:sz="0" w:space="0" w:color="auto"/>
          </w:divBdr>
        </w:div>
        <w:div w:id="676495060">
          <w:marLeft w:val="640"/>
          <w:marRight w:val="0"/>
          <w:marTop w:val="0"/>
          <w:marBottom w:val="0"/>
          <w:divBdr>
            <w:top w:val="none" w:sz="0" w:space="0" w:color="auto"/>
            <w:left w:val="none" w:sz="0" w:space="0" w:color="auto"/>
            <w:bottom w:val="none" w:sz="0" w:space="0" w:color="auto"/>
            <w:right w:val="none" w:sz="0" w:space="0" w:color="auto"/>
          </w:divBdr>
        </w:div>
        <w:div w:id="789738430">
          <w:marLeft w:val="640"/>
          <w:marRight w:val="0"/>
          <w:marTop w:val="0"/>
          <w:marBottom w:val="0"/>
          <w:divBdr>
            <w:top w:val="none" w:sz="0" w:space="0" w:color="auto"/>
            <w:left w:val="none" w:sz="0" w:space="0" w:color="auto"/>
            <w:bottom w:val="none" w:sz="0" w:space="0" w:color="auto"/>
            <w:right w:val="none" w:sz="0" w:space="0" w:color="auto"/>
          </w:divBdr>
        </w:div>
        <w:div w:id="1822382967">
          <w:marLeft w:val="640"/>
          <w:marRight w:val="0"/>
          <w:marTop w:val="0"/>
          <w:marBottom w:val="0"/>
          <w:divBdr>
            <w:top w:val="none" w:sz="0" w:space="0" w:color="auto"/>
            <w:left w:val="none" w:sz="0" w:space="0" w:color="auto"/>
            <w:bottom w:val="none" w:sz="0" w:space="0" w:color="auto"/>
            <w:right w:val="none" w:sz="0" w:space="0" w:color="auto"/>
          </w:divBdr>
        </w:div>
        <w:div w:id="2057267490">
          <w:marLeft w:val="640"/>
          <w:marRight w:val="0"/>
          <w:marTop w:val="0"/>
          <w:marBottom w:val="0"/>
          <w:divBdr>
            <w:top w:val="none" w:sz="0" w:space="0" w:color="auto"/>
            <w:left w:val="none" w:sz="0" w:space="0" w:color="auto"/>
            <w:bottom w:val="none" w:sz="0" w:space="0" w:color="auto"/>
            <w:right w:val="none" w:sz="0" w:space="0" w:color="auto"/>
          </w:divBdr>
        </w:div>
        <w:div w:id="1426026320">
          <w:marLeft w:val="640"/>
          <w:marRight w:val="0"/>
          <w:marTop w:val="0"/>
          <w:marBottom w:val="0"/>
          <w:divBdr>
            <w:top w:val="none" w:sz="0" w:space="0" w:color="auto"/>
            <w:left w:val="none" w:sz="0" w:space="0" w:color="auto"/>
            <w:bottom w:val="none" w:sz="0" w:space="0" w:color="auto"/>
            <w:right w:val="none" w:sz="0" w:space="0" w:color="auto"/>
          </w:divBdr>
        </w:div>
        <w:div w:id="1814980679">
          <w:marLeft w:val="640"/>
          <w:marRight w:val="0"/>
          <w:marTop w:val="0"/>
          <w:marBottom w:val="0"/>
          <w:divBdr>
            <w:top w:val="none" w:sz="0" w:space="0" w:color="auto"/>
            <w:left w:val="none" w:sz="0" w:space="0" w:color="auto"/>
            <w:bottom w:val="none" w:sz="0" w:space="0" w:color="auto"/>
            <w:right w:val="none" w:sz="0" w:space="0" w:color="auto"/>
          </w:divBdr>
        </w:div>
        <w:div w:id="541867111">
          <w:marLeft w:val="640"/>
          <w:marRight w:val="0"/>
          <w:marTop w:val="0"/>
          <w:marBottom w:val="0"/>
          <w:divBdr>
            <w:top w:val="none" w:sz="0" w:space="0" w:color="auto"/>
            <w:left w:val="none" w:sz="0" w:space="0" w:color="auto"/>
            <w:bottom w:val="none" w:sz="0" w:space="0" w:color="auto"/>
            <w:right w:val="none" w:sz="0" w:space="0" w:color="auto"/>
          </w:divBdr>
        </w:div>
        <w:div w:id="1411612396">
          <w:marLeft w:val="640"/>
          <w:marRight w:val="0"/>
          <w:marTop w:val="0"/>
          <w:marBottom w:val="0"/>
          <w:divBdr>
            <w:top w:val="none" w:sz="0" w:space="0" w:color="auto"/>
            <w:left w:val="none" w:sz="0" w:space="0" w:color="auto"/>
            <w:bottom w:val="none" w:sz="0" w:space="0" w:color="auto"/>
            <w:right w:val="none" w:sz="0" w:space="0" w:color="auto"/>
          </w:divBdr>
        </w:div>
        <w:div w:id="1401054677">
          <w:marLeft w:val="640"/>
          <w:marRight w:val="0"/>
          <w:marTop w:val="0"/>
          <w:marBottom w:val="0"/>
          <w:divBdr>
            <w:top w:val="none" w:sz="0" w:space="0" w:color="auto"/>
            <w:left w:val="none" w:sz="0" w:space="0" w:color="auto"/>
            <w:bottom w:val="none" w:sz="0" w:space="0" w:color="auto"/>
            <w:right w:val="none" w:sz="0" w:space="0" w:color="auto"/>
          </w:divBdr>
        </w:div>
        <w:div w:id="1015770958">
          <w:marLeft w:val="640"/>
          <w:marRight w:val="0"/>
          <w:marTop w:val="0"/>
          <w:marBottom w:val="0"/>
          <w:divBdr>
            <w:top w:val="none" w:sz="0" w:space="0" w:color="auto"/>
            <w:left w:val="none" w:sz="0" w:space="0" w:color="auto"/>
            <w:bottom w:val="none" w:sz="0" w:space="0" w:color="auto"/>
            <w:right w:val="none" w:sz="0" w:space="0" w:color="auto"/>
          </w:divBdr>
        </w:div>
        <w:div w:id="1044789985">
          <w:marLeft w:val="640"/>
          <w:marRight w:val="0"/>
          <w:marTop w:val="0"/>
          <w:marBottom w:val="0"/>
          <w:divBdr>
            <w:top w:val="none" w:sz="0" w:space="0" w:color="auto"/>
            <w:left w:val="none" w:sz="0" w:space="0" w:color="auto"/>
            <w:bottom w:val="none" w:sz="0" w:space="0" w:color="auto"/>
            <w:right w:val="none" w:sz="0" w:space="0" w:color="auto"/>
          </w:divBdr>
        </w:div>
        <w:div w:id="1472819297">
          <w:marLeft w:val="640"/>
          <w:marRight w:val="0"/>
          <w:marTop w:val="0"/>
          <w:marBottom w:val="0"/>
          <w:divBdr>
            <w:top w:val="none" w:sz="0" w:space="0" w:color="auto"/>
            <w:left w:val="none" w:sz="0" w:space="0" w:color="auto"/>
            <w:bottom w:val="none" w:sz="0" w:space="0" w:color="auto"/>
            <w:right w:val="none" w:sz="0" w:space="0" w:color="auto"/>
          </w:divBdr>
        </w:div>
        <w:div w:id="1637829540">
          <w:marLeft w:val="640"/>
          <w:marRight w:val="0"/>
          <w:marTop w:val="0"/>
          <w:marBottom w:val="0"/>
          <w:divBdr>
            <w:top w:val="none" w:sz="0" w:space="0" w:color="auto"/>
            <w:left w:val="none" w:sz="0" w:space="0" w:color="auto"/>
            <w:bottom w:val="none" w:sz="0" w:space="0" w:color="auto"/>
            <w:right w:val="none" w:sz="0" w:space="0" w:color="auto"/>
          </w:divBdr>
        </w:div>
        <w:div w:id="1989674317">
          <w:marLeft w:val="640"/>
          <w:marRight w:val="0"/>
          <w:marTop w:val="0"/>
          <w:marBottom w:val="0"/>
          <w:divBdr>
            <w:top w:val="none" w:sz="0" w:space="0" w:color="auto"/>
            <w:left w:val="none" w:sz="0" w:space="0" w:color="auto"/>
            <w:bottom w:val="none" w:sz="0" w:space="0" w:color="auto"/>
            <w:right w:val="none" w:sz="0" w:space="0" w:color="auto"/>
          </w:divBdr>
        </w:div>
        <w:div w:id="1962570764">
          <w:marLeft w:val="640"/>
          <w:marRight w:val="0"/>
          <w:marTop w:val="0"/>
          <w:marBottom w:val="0"/>
          <w:divBdr>
            <w:top w:val="none" w:sz="0" w:space="0" w:color="auto"/>
            <w:left w:val="none" w:sz="0" w:space="0" w:color="auto"/>
            <w:bottom w:val="none" w:sz="0" w:space="0" w:color="auto"/>
            <w:right w:val="none" w:sz="0" w:space="0" w:color="auto"/>
          </w:divBdr>
        </w:div>
        <w:div w:id="598294892">
          <w:marLeft w:val="640"/>
          <w:marRight w:val="0"/>
          <w:marTop w:val="0"/>
          <w:marBottom w:val="0"/>
          <w:divBdr>
            <w:top w:val="none" w:sz="0" w:space="0" w:color="auto"/>
            <w:left w:val="none" w:sz="0" w:space="0" w:color="auto"/>
            <w:bottom w:val="none" w:sz="0" w:space="0" w:color="auto"/>
            <w:right w:val="none" w:sz="0" w:space="0" w:color="auto"/>
          </w:divBdr>
        </w:div>
        <w:div w:id="1974410750">
          <w:marLeft w:val="640"/>
          <w:marRight w:val="0"/>
          <w:marTop w:val="0"/>
          <w:marBottom w:val="0"/>
          <w:divBdr>
            <w:top w:val="none" w:sz="0" w:space="0" w:color="auto"/>
            <w:left w:val="none" w:sz="0" w:space="0" w:color="auto"/>
            <w:bottom w:val="none" w:sz="0" w:space="0" w:color="auto"/>
            <w:right w:val="none" w:sz="0" w:space="0" w:color="auto"/>
          </w:divBdr>
        </w:div>
        <w:div w:id="532426935">
          <w:marLeft w:val="640"/>
          <w:marRight w:val="0"/>
          <w:marTop w:val="0"/>
          <w:marBottom w:val="0"/>
          <w:divBdr>
            <w:top w:val="none" w:sz="0" w:space="0" w:color="auto"/>
            <w:left w:val="none" w:sz="0" w:space="0" w:color="auto"/>
            <w:bottom w:val="none" w:sz="0" w:space="0" w:color="auto"/>
            <w:right w:val="none" w:sz="0" w:space="0" w:color="auto"/>
          </w:divBdr>
        </w:div>
        <w:div w:id="88280858">
          <w:marLeft w:val="640"/>
          <w:marRight w:val="0"/>
          <w:marTop w:val="0"/>
          <w:marBottom w:val="0"/>
          <w:divBdr>
            <w:top w:val="none" w:sz="0" w:space="0" w:color="auto"/>
            <w:left w:val="none" w:sz="0" w:space="0" w:color="auto"/>
            <w:bottom w:val="none" w:sz="0" w:space="0" w:color="auto"/>
            <w:right w:val="none" w:sz="0" w:space="0" w:color="auto"/>
          </w:divBdr>
        </w:div>
        <w:div w:id="1376202461">
          <w:marLeft w:val="640"/>
          <w:marRight w:val="0"/>
          <w:marTop w:val="0"/>
          <w:marBottom w:val="0"/>
          <w:divBdr>
            <w:top w:val="none" w:sz="0" w:space="0" w:color="auto"/>
            <w:left w:val="none" w:sz="0" w:space="0" w:color="auto"/>
            <w:bottom w:val="none" w:sz="0" w:space="0" w:color="auto"/>
            <w:right w:val="none" w:sz="0" w:space="0" w:color="auto"/>
          </w:divBdr>
        </w:div>
        <w:div w:id="1503739812">
          <w:marLeft w:val="640"/>
          <w:marRight w:val="0"/>
          <w:marTop w:val="0"/>
          <w:marBottom w:val="0"/>
          <w:divBdr>
            <w:top w:val="none" w:sz="0" w:space="0" w:color="auto"/>
            <w:left w:val="none" w:sz="0" w:space="0" w:color="auto"/>
            <w:bottom w:val="none" w:sz="0" w:space="0" w:color="auto"/>
            <w:right w:val="none" w:sz="0" w:space="0" w:color="auto"/>
          </w:divBdr>
        </w:div>
        <w:div w:id="199051631">
          <w:marLeft w:val="640"/>
          <w:marRight w:val="0"/>
          <w:marTop w:val="0"/>
          <w:marBottom w:val="0"/>
          <w:divBdr>
            <w:top w:val="none" w:sz="0" w:space="0" w:color="auto"/>
            <w:left w:val="none" w:sz="0" w:space="0" w:color="auto"/>
            <w:bottom w:val="none" w:sz="0" w:space="0" w:color="auto"/>
            <w:right w:val="none" w:sz="0" w:space="0" w:color="auto"/>
          </w:divBdr>
        </w:div>
        <w:div w:id="1218277742">
          <w:marLeft w:val="640"/>
          <w:marRight w:val="0"/>
          <w:marTop w:val="0"/>
          <w:marBottom w:val="0"/>
          <w:divBdr>
            <w:top w:val="none" w:sz="0" w:space="0" w:color="auto"/>
            <w:left w:val="none" w:sz="0" w:space="0" w:color="auto"/>
            <w:bottom w:val="none" w:sz="0" w:space="0" w:color="auto"/>
            <w:right w:val="none" w:sz="0" w:space="0" w:color="auto"/>
          </w:divBdr>
        </w:div>
        <w:div w:id="557978742">
          <w:marLeft w:val="640"/>
          <w:marRight w:val="0"/>
          <w:marTop w:val="0"/>
          <w:marBottom w:val="0"/>
          <w:divBdr>
            <w:top w:val="none" w:sz="0" w:space="0" w:color="auto"/>
            <w:left w:val="none" w:sz="0" w:space="0" w:color="auto"/>
            <w:bottom w:val="none" w:sz="0" w:space="0" w:color="auto"/>
            <w:right w:val="none" w:sz="0" w:space="0" w:color="auto"/>
          </w:divBdr>
        </w:div>
        <w:div w:id="2117410261">
          <w:marLeft w:val="640"/>
          <w:marRight w:val="0"/>
          <w:marTop w:val="0"/>
          <w:marBottom w:val="0"/>
          <w:divBdr>
            <w:top w:val="none" w:sz="0" w:space="0" w:color="auto"/>
            <w:left w:val="none" w:sz="0" w:space="0" w:color="auto"/>
            <w:bottom w:val="none" w:sz="0" w:space="0" w:color="auto"/>
            <w:right w:val="none" w:sz="0" w:space="0" w:color="auto"/>
          </w:divBdr>
        </w:div>
        <w:div w:id="2112166303">
          <w:marLeft w:val="640"/>
          <w:marRight w:val="0"/>
          <w:marTop w:val="0"/>
          <w:marBottom w:val="0"/>
          <w:divBdr>
            <w:top w:val="none" w:sz="0" w:space="0" w:color="auto"/>
            <w:left w:val="none" w:sz="0" w:space="0" w:color="auto"/>
            <w:bottom w:val="none" w:sz="0" w:space="0" w:color="auto"/>
            <w:right w:val="none" w:sz="0" w:space="0" w:color="auto"/>
          </w:divBdr>
        </w:div>
        <w:div w:id="1908569131">
          <w:marLeft w:val="640"/>
          <w:marRight w:val="0"/>
          <w:marTop w:val="0"/>
          <w:marBottom w:val="0"/>
          <w:divBdr>
            <w:top w:val="none" w:sz="0" w:space="0" w:color="auto"/>
            <w:left w:val="none" w:sz="0" w:space="0" w:color="auto"/>
            <w:bottom w:val="none" w:sz="0" w:space="0" w:color="auto"/>
            <w:right w:val="none" w:sz="0" w:space="0" w:color="auto"/>
          </w:divBdr>
        </w:div>
        <w:div w:id="861552287">
          <w:marLeft w:val="640"/>
          <w:marRight w:val="0"/>
          <w:marTop w:val="0"/>
          <w:marBottom w:val="0"/>
          <w:divBdr>
            <w:top w:val="none" w:sz="0" w:space="0" w:color="auto"/>
            <w:left w:val="none" w:sz="0" w:space="0" w:color="auto"/>
            <w:bottom w:val="none" w:sz="0" w:space="0" w:color="auto"/>
            <w:right w:val="none" w:sz="0" w:space="0" w:color="auto"/>
          </w:divBdr>
        </w:div>
        <w:div w:id="2053847199">
          <w:marLeft w:val="640"/>
          <w:marRight w:val="0"/>
          <w:marTop w:val="0"/>
          <w:marBottom w:val="0"/>
          <w:divBdr>
            <w:top w:val="none" w:sz="0" w:space="0" w:color="auto"/>
            <w:left w:val="none" w:sz="0" w:space="0" w:color="auto"/>
            <w:bottom w:val="none" w:sz="0" w:space="0" w:color="auto"/>
            <w:right w:val="none" w:sz="0" w:space="0" w:color="auto"/>
          </w:divBdr>
        </w:div>
        <w:div w:id="1145388396">
          <w:marLeft w:val="640"/>
          <w:marRight w:val="0"/>
          <w:marTop w:val="0"/>
          <w:marBottom w:val="0"/>
          <w:divBdr>
            <w:top w:val="none" w:sz="0" w:space="0" w:color="auto"/>
            <w:left w:val="none" w:sz="0" w:space="0" w:color="auto"/>
            <w:bottom w:val="none" w:sz="0" w:space="0" w:color="auto"/>
            <w:right w:val="none" w:sz="0" w:space="0" w:color="auto"/>
          </w:divBdr>
        </w:div>
        <w:div w:id="1893736905">
          <w:marLeft w:val="640"/>
          <w:marRight w:val="0"/>
          <w:marTop w:val="0"/>
          <w:marBottom w:val="0"/>
          <w:divBdr>
            <w:top w:val="none" w:sz="0" w:space="0" w:color="auto"/>
            <w:left w:val="none" w:sz="0" w:space="0" w:color="auto"/>
            <w:bottom w:val="none" w:sz="0" w:space="0" w:color="auto"/>
            <w:right w:val="none" w:sz="0" w:space="0" w:color="auto"/>
          </w:divBdr>
        </w:div>
        <w:div w:id="879784274">
          <w:marLeft w:val="640"/>
          <w:marRight w:val="0"/>
          <w:marTop w:val="0"/>
          <w:marBottom w:val="0"/>
          <w:divBdr>
            <w:top w:val="none" w:sz="0" w:space="0" w:color="auto"/>
            <w:left w:val="none" w:sz="0" w:space="0" w:color="auto"/>
            <w:bottom w:val="none" w:sz="0" w:space="0" w:color="auto"/>
            <w:right w:val="none" w:sz="0" w:space="0" w:color="auto"/>
          </w:divBdr>
        </w:div>
        <w:div w:id="1950382381">
          <w:marLeft w:val="640"/>
          <w:marRight w:val="0"/>
          <w:marTop w:val="0"/>
          <w:marBottom w:val="0"/>
          <w:divBdr>
            <w:top w:val="none" w:sz="0" w:space="0" w:color="auto"/>
            <w:left w:val="none" w:sz="0" w:space="0" w:color="auto"/>
            <w:bottom w:val="none" w:sz="0" w:space="0" w:color="auto"/>
            <w:right w:val="none" w:sz="0" w:space="0" w:color="auto"/>
          </w:divBdr>
        </w:div>
        <w:div w:id="1865441475">
          <w:marLeft w:val="640"/>
          <w:marRight w:val="0"/>
          <w:marTop w:val="0"/>
          <w:marBottom w:val="0"/>
          <w:divBdr>
            <w:top w:val="none" w:sz="0" w:space="0" w:color="auto"/>
            <w:left w:val="none" w:sz="0" w:space="0" w:color="auto"/>
            <w:bottom w:val="none" w:sz="0" w:space="0" w:color="auto"/>
            <w:right w:val="none" w:sz="0" w:space="0" w:color="auto"/>
          </w:divBdr>
        </w:div>
        <w:div w:id="1141995554">
          <w:marLeft w:val="640"/>
          <w:marRight w:val="0"/>
          <w:marTop w:val="0"/>
          <w:marBottom w:val="0"/>
          <w:divBdr>
            <w:top w:val="none" w:sz="0" w:space="0" w:color="auto"/>
            <w:left w:val="none" w:sz="0" w:space="0" w:color="auto"/>
            <w:bottom w:val="none" w:sz="0" w:space="0" w:color="auto"/>
            <w:right w:val="none" w:sz="0" w:space="0" w:color="auto"/>
          </w:divBdr>
        </w:div>
        <w:div w:id="1725565305">
          <w:marLeft w:val="640"/>
          <w:marRight w:val="0"/>
          <w:marTop w:val="0"/>
          <w:marBottom w:val="0"/>
          <w:divBdr>
            <w:top w:val="none" w:sz="0" w:space="0" w:color="auto"/>
            <w:left w:val="none" w:sz="0" w:space="0" w:color="auto"/>
            <w:bottom w:val="none" w:sz="0" w:space="0" w:color="auto"/>
            <w:right w:val="none" w:sz="0" w:space="0" w:color="auto"/>
          </w:divBdr>
        </w:div>
        <w:div w:id="1633712880">
          <w:marLeft w:val="640"/>
          <w:marRight w:val="0"/>
          <w:marTop w:val="0"/>
          <w:marBottom w:val="0"/>
          <w:divBdr>
            <w:top w:val="none" w:sz="0" w:space="0" w:color="auto"/>
            <w:left w:val="none" w:sz="0" w:space="0" w:color="auto"/>
            <w:bottom w:val="none" w:sz="0" w:space="0" w:color="auto"/>
            <w:right w:val="none" w:sz="0" w:space="0" w:color="auto"/>
          </w:divBdr>
        </w:div>
        <w:div w:id="1889409988">
          <w:marLeft w:val="640"/>
          <w:marRight w:val="0"/>
          <w:marTop w:val="0"/>
          <w:marBottom w:val="0"/>
          <w:divBdr>
            <w:top w:val="none" w:sz="0" w:space="0" w:color="auto"/>
            <w:left w:val="none" w:sz="0" w:space="0" w:color="auto"/>
            <w:bottom w:val="none" w:sz="0" w:space="0" w:color="auto"/>
            <w:right w:val="none" w:sz="0" w:space="0" w:color="auto"/>
          </w:divBdr>
        </w:div>
        <w:div w:id="1048647528">
          <w:marLeft w:val="640"/>
          <w:marRight w:val="0"/>
          <w:marTop w:val="0"/>
          <w:marBottom w:val="0"/>
          <w:divBdr>
            <w:top w:val="none" w:sz="0" w:space="0" w:color="auto"/>
            <w:left w:val="none" w:sz="0" w:space="0" w:color="auto"/>
            <w:bottom w:val="none" w:sz="0" w:space="0" w:color="auto"/>
            <w:right w:val="none" w:sz="0" w:space="0" w:color="auto"/>
          </w:divBdr>
        </w:div>
        <w:div w:id="227572384">
          <w:marLeft w:val="640"/>
          <w:marRight w:val="0"/>
          <w:marTop w:val="0"/>
          <w:marBottom w:val="0"/>
          <w:divBdr>
            <w:top w:val="none" w:sz="0" w:space="0" w:color="auto"/>
            <w:left w:val="none" w:sz="0" w:space="0" w:color="auto"/>
            <w:bottom w:val="none" w:sz="0" w:space="0" w:color="auto"/>
            <w:right w:val="none" w:sz="0" w:space="0" w:color="auto"/>
          </w:divBdr>
        </w:div>
        <w:div w:id="179006232">
          <w:marLeft w:val="640"/>
          <w:marRight w:val="0"/>
          <w:marTop w:val="0"/>
          <w:marBottom w:val="0"/>
          <w:divBdr>
            <w:top w:val="none" w:sz="0" w:space="0" w:color="auto"/>
            <w:left w:val="none" w:sz="0" w:space="0" w:color="auto"/>
            <w:bottom w:val="none" w:sz="0" w:space="0" w:color="auto"/>
            <w:right w:val="none" w:sz="0" w:space="0" w:color="auto"/>
          </w:divBdr>
        </w:div>
        <w:div w:id="374937067">
          <w:marLeft w:val="640"/>
          <w:marRight w:val="0"/>
          <w:marTop w:val="0"/>
          <w:marBottom w:val="0"/>
          <w:divBdr>
            <w:top w:val="none" w:sz="0" w:space="0" w:color="auto"/>
            <w:left w:val="none" w:sz="0" w:space="0" w:color="auto"/>
            <w:bottom w:val="none" w:sz="0" w:space="0" w:color="auto"/>
            <w:right w:val="none" w:sz="0" w:space="0" w:color="auto"/>
          </w:divBdr>
        </w:div>
        <w:div w:id="1610159759">
          <w:marLeft w:val="640"/>
          <w:marRight w:val="0"/>
          <w:marTop w:val="0"/>
          <w:marBottom w:val="0"/>
          <w:divBdr>
            <w:top w:val="none" w:sz="0" w:space="0" w:color="auto"/>
            <w:left w:val="none" w:sz="0" w:space="0" w:color="auto"/>
            <w:bottom w:val="none" w:sz="0" w:space="0" w:color="auto"/>
            <w:right w:val="none" w:sz="0" w:space="0" w:color="auto"/>
          </w:divBdr>
        </w:div>
        <w:div w:id="2050302892">
          <w:marLeft w:val="640"/>
          <w:marRight w:val="0"/>
          <w:marTop w:val="0"/>
          <w:marBottom w:val="0"/>
          <w:divBdr>
            <w:top w:val="none" w:sz="0" w:space="0" w:color="auto"/>
            <w:left w:val="none" w:sz="0" w:space="0" w:color="auto"/>
            <w:bottom w:val="none" w:sz="0" w:space="0" w:color="auto"/>
            <w:right w:val="none" w:sz="0" w:space="0" w:color="auto"/>
          </w:divBdr>
        </w:div>
        <w:div w:id="412700524">
          <w:marLeft w:val="640"/>
          <w:marRight w:val="0"/>
          <w:marTop w:val="0"/>
          <w:marBottom w:val="0"/>
          <w:divBdr>
            <w:top w:val="none" w:sz="0" w:space="0" w:color="auto"/>
            <w:left w:val="none" w:sz="0" w:space="0" w:color="auto"/>
            <w:bottom w:val="none" w:sz="0" w:space="0" w:color="auto"/>
            <w:right w:val="none" w:sz="0" w:space="0" w:color="auto"/>
          </w:divBdr>
        </w:div>
        <w:div w:id="1993484145">
          <w:marLeft w:val="640"/>
          <w:marRight w:val="0"/>
          <w:marTop w:val="0"/>
          <w:marBottom w:val="0"/>
          <w:divBdr>
            <w:top w:val="none" w:sz="0" w:space="0" w:color="auto"/>
            <w:left w:val="none" w:sz="0" w:space="0" w:color="auto"/>
            <w:bottom w:val="none" w:sz="0" w:space="0" w:color="auto"/>
            <w:right w:val="none" w:sz="0" w:space="0" w:color="auto"/>
          </w:divBdr>
        </w:div>
        <w:div w:id="859390302">
          <w:marLeft w:val="640"/>
          <w:marRight w:val="0"/>
          <w:marTop w:val="0"/>
          <w:marBottom w:val="0"/>
          <w:divBdr>
            <w:top w:val="none" w:sz="0" w:space="0" w:color="auto"/>
            <w:left w:val="none" w:sz="0" w:space="0" w:color="auto"/>
            <w:bottom w:val="none" w:sz="0" w:space="0" w:color="auto"/>
            <w:right w:val="none" w:sz="0" w:space="0" w:color="auto"/>
          </w:divBdr>
        </w:div>
        <w:div w:id="1240750598">
          <w:marLeft w:val="640"/>
          <w:marRight w:val="0"/>
          <w:marTop w:val="0"/>
          <w:marBottom w:val="0"/>
          <w:divBdr>
            <w:top w:val="none" w:sz="0" w:space="0" w:color="auto"/>
            <w:left w:val="none" w:sz="0" w:space="0" w:color="auto"/>
            <w:bottom w:val="none" w:sz="0" w:space="0" w:color="auto"/>
            <w:right w:val="none" w:sz="0" w:space="0" w:color="auto"/>
          </w:divBdr>
        </w:div>
        <w:div w:id="1284309548">
          <w:marLeft w:val="640"/>
          <w:marRight w:val="0"/>
          <w:marTop w:val="0"/>
          <w:marBottom w:val="0"/>
          <w:divBdr>
            <w:top w:val="none" w:sz="0" w:space="0" w:color="auto"/>
            <w:left w:val="none" w:sz="0" w:space="0" w:color="auto"/>
            <w:bottom w:val="none" w:sz="0" w:space="0" w:color="auto"/>
            <w:right w:val="none" w:sz="0" w:space="0" w:color="auto"/>
          </w:divBdr>
        </w:div>
        <w:div w:id="1395660046">
          <w:marLeft w:val="640"/>
          <w:marRight w:val="0"/>
          <w:marTop w:val="0"/>
          <w:marBottom w:val="0"/>
          <w:divBdr>
            <w:top w:val="none" w:sz="0" w:space="0" w:color="auto"/>
            <w:left w:val="none" w:sz="0" w:space="0" w:color="auto"/>
            <w:bottom w:val="none" w:sz="0" w:space="0" w:color="auto"/>
            <w:right w:val="none" w:sz="0" w:space="0" w:color="auto"/>
          </w:divBdr>
        </w:div>
        <w:div w:id="954487413">
          <w:marLeft w:val="640"/>
          <w:marRight w:val="0"/>
          <w:marTop w:val="0"/>
          <w:marBottom w:val="0"/>
          <w:divBdr>
            <w:top w:val="none" w:sz="0" w:space="0" w:color="auto"/>
            <w:left w:val="none" w:sz="0" w:space="0" w:color="auto"/>
            <w:bottom w:val="none" w:sz="0" w:space="0" w:color="auto"/>
            <w:right w:val="none" w:sz="0" w:space="0" w:color="auto"/>
          </w:divBdr>
        </w:div>
        <w:div w:id="40907246">
          <w:marLeft w:val="640"/>
          <w:marRight w:val="0"/>
          <w:marTop w:val="0"/>
          <w:marBottom w:val="0"/>
          <w:divBdr>
            <w:top w:val="none" w:sz="0" w:space="0" w:color="auto"/>
            <w:left w:val="none" w:sz="0" w:space="0" w:color="auto"/>
            <w:bottom w:val="none" w:sz="0" w:space="0" w:color="auto"/>
            <w:right w:val="none" w:sz="0" w:space="0" w:color="auto"/>
          </w:divBdr>
        </w:div>
        <w:div w:id="251667740">
          <w:marLeft w:val="640"/>
          <w:marRight w:val="0"/>
          <w:marTop w:val="0"/>
          <w:marBottom w:val="0"/>
          <w:divBdr>
            <w:top w:val="none" w:sz="0" w:space="0" w:color="auto"/>
            <w:left w:val="none" w:sz="0" w:space="0" w:color="auto"/>
            <w:bottom w:val="none" w:sz="0" w:space="0" w:color="auto"/>
            <w:right w:val="none" w:sz="0" w:space="0" w:color="auto"/>
          </w:divBdr>
        </w:div>
        <w:div w:id="696468220">
          <w:marLeft w:val="640"/>
          <w:marRight w:val="0"/>
          <w:marTop w:val="0"/>
          <w:marBottom w:val="0"/>
          <w:divBdr>
            <w:top w:val="none" w:sz="0" w:space="0" w:color="auto"/>
            <w:left w:val="none" w:sz="0" w:space="0" w:color="auto"/>
            <w:bottom w:val="none" w:sz="0" w:space="0" w:color="auto"/>
            <w:right w:val="none" w:sz="0" w:space="0" w:color="auto"/>
          </w:divBdr>
        </w:div>
        <w:div w:id="1705060405">
          <w:marLeft w:val="640"/>
          <w:marRight w:val="0"/>
          <w:marTop w:val="0"/>
          <w:marBottom w:val="0"/>
          <w:divBdr>
            <w:top w:val="none" w:sz="0" w:space="0" w:color="auto"/>
            <w:left w:val="none" w:sz="0" w:space="0" w:color="auto"/>
            <w:bottom w:val="none" w:sz="0" w:space="0" w:color="auto"/>
            <w:right w:val="none" w:sz="0" w:space="0" w:color="auto"/>
          </w:divBdr>
        </w:div>
        <w:div w:id="184908184">
          <w:marLeft w:val="640"/>
          <w:marRight w:val="0"/>
          <w:marTop w:val="0"/>
          <w:marBottom w:val="0"/>
          <w:divBdr>
            <w:top w:val="none" w:sz="0" w:space="0" w:color="auto"/>
            <w:left w:val="none" w:sz="0" w:space="0" w:color="auto"/>
            <w:bottom w:val="none" w:sz="0" w:space="0" w:color="auto"/>
            <w:right w:val="none" w:sz="0" w:space="0" w:color="auto"/>
          </w:divBdr>
        </w:div>
        <w:div w:id="1706252982">
          <w:marLeft w:val="640"/>
          <w:marRight w:val="0"/>
          <w:marTop w:val="0"/>
          <w:marBottom w:val="0"/>
          <w:divBdr>
            <w:top w:val="none" w:sz="0" w:space="0" w:color="auto"/>
            <w:left w:val="none" w:sz="0" w:space="0" w:color="auto"/>
            <w:bottom w:val="none" w:sz="0" w:space="0" w:color="auto"/>
            <w:right w:val="none" w:sz="0" w:space="0" w:color="auto"/>
          </w:divBdr>
        </w:div>
        <w:div w:id="549074379">
          <w:marLeft w:val="640"/>
          <w:marRight w:val="0"/>
          <w:marTop w:val="0"/>
          <w:marBottom w:val="0"/>
          <w:divBdr>
            <w:top w:val="none" w:sz="0" w:space="0" w:color="auto"/>
            <w:left w:val="none" w:sz="0" w:space="0" w:color="auto"/>
            <w:bottom w:val="none" w:sz="0" w:space="0" w:color="auto"/>
            <w:right w:val="none" w:sz="0" w:space="0" w:color="auto"/>
          </w:divBdr>
        </w:div>
        <w:div w:id="1098721315">
          <w:marLeft w:val="640"/>
          <w:marRight w:val="0"/>
          <w:marTop w:val="0"/>
          <w:marBottom w:val="0"/>
          <w:divBdr>
            <w:top w:val="none" w:sz="0" w:space="0" w:color="auto"/>
            <w:left w:val="none" w:sz="0" w:space="0" w:color="auto"/>
            <w:bottom w:val="none" w:sz="0" w:space="0" w:color="auto"/>
            <w:right w:val="none" w:sz="0" w:space="0" w:color="auto"/>
          </w:divBdr>
        </w:div>
        <w:div w:id="1543902833">
          <w:marLeft w:val="640"/>
          <w:marRight w:val="0"/>
          <w:marTop w:val="0"/>
          <w:marBottom w:val="0"/>
          <w:divBdr>
            <w:top w:val="none" w:sz="0" w:space="0" w:color="auto"/>
            <w:left w:val="none" w:sz="0" w:space="0" w:color="auto"/>
            <w:bottom w:val="none" w:sz="0" w:space="0" w:color="auto"/>
            <w:right w:val="none" w:sz="0" w:space="0" w:color="auto"/>
          </w:divBdr>
        </w:div>
        <w:div w:id="37363240">
          <w:marLeft w:val="640"/>
          <w:marRight w:val="0"/>
          <w:marTop w:val="0"/>
          <w:marBottom w:val="0"/>
          <w:divBdr>
            <w:top w:val="none" w:sz="0" w:space="0" w:color="auto"/>
            <w:left w:val="none" w:sz="0" w:space="0" w:color="auto"/>
            <w:bottom w:val="none" w:sz="0" w:space="0" w:color="auto"/>
            <w:right w:val="none" w:sz="0" w:space="0" w:color="auto"/>
          </w:divBdr>
        </w:div>
        <w:div w:id="27412325">
          <w:marLeft w:val="640"/>
          <w:marRight w:val="0"/>
          <w:marTop w:val="0"/>
          <w:marBottom w:val="0"/>
          <w:divBdr>
            <w:top w:val="none" w:sz="0" w:space="0" w:color="auto"/>
            <w:left w:val="none" w:sz="0" w:space="0" w:color="auto"/>
            <w:bottom w:val="none" w:sz="0" w:space="0" w:color="auto"/>
            <w:right w:val="none" w:sz="0" w:space="0" w:color="auto"/>
          </w:divBdr>
        </w:div>
        <w:div w:id="499389849">
          <w:marLeft w:val="640"/>
          <w:marRight w:val="0"/>
          <w:marTop w:val="0"/>
          <w:marBottom w:val="0"/>
          <w:divBdr>
            <w:top w:val="none" w:sz="0" w:space="0" w:color="auto"/>
            <w:left w:val="none" w:sz="0" w:space="0" w:color="auto"/>
            <w:bottom w:val="none" w:sz="0" w:space="0" w:color="auto"/>
            <w:right w:val="none" w:sz="0" w:space="0" w:color="auto"/>
          </w:divBdr>
        </w:div>
        <w:div w:id="554045568">
          <w:marLeft w:val="640"/>
          <w:marRight w:val="0"/>
          <w:marTop w:val="0"/>
          <w:marBottom w:val="0"/>
          <w:divBdr>
            <w:top w:val="none" w:sz="0" w:space="0" w:color="auto"/>
            <w:left w:val="none" w:sz="0" w:space="0" w:color="auto"/>
            <w:bottom w:val="none" w:sz="0" w:space="0" w:color="auto"/>
            <w:right w:val="none" w:sz="0" w:space="0" w:color="auto"/>
          </w:divBdr>
        </w:div>
        <w:div w:id="2099599561">
          <w:marLeft w:val="640"/>
          <w:marRight w:val="0"/>
          <w:marTop w:val="0"/>
          <w:marBottom w:val="0"/>
          <w:divBdr>
            <w:top w:val="none" w:sz="0" w:space="0" w:color="auto"/>
            <w:left w:val="none" w:sz="0" w:space="0" w:color="auto"/>
            <w:bottom w:val="none" w:sz="0" w:space="0" w:color="auto"/>
            <w:right w:val="none" w:sz="0" w:space="0" w:color="auto"/>
          </w:divBdr>
        </w:div>
        <w:div w:id="761687046">
          <w:marLeft w:val="640"/>
          <w:marRight w:val="0"/>
          <w:marTop w:val="0"/>
          <w:marBottom w:val="0"/>
          <w:divBdr>
            <w:top w:val="none" w:sz="0" w:space="0" w:color="auto"/>
            <w:left w:val="none" w:sz="0" w:space="0" w:color="auto"/>
            <w:bottom w:val="none" w:sz="0" w:space="0" w:color="auto"/>
            <w:right w:val="none" w:sz="0" w:space="0" w:color="auto"/>
          </w:divBdr>
        </w:div>
        <w:div w:id="1376273153">
          <w:marLeft w:val="640"/>
          <w:marRight w:val="0"/>
          <w:marTop w:val="0"/>
          <w:marBottom w:val="0"/>
          <w:divBdr>
            <w:top w:val="none" w:sz="0" w:space="0" w:color="auto"/>
            <w:left w:val="none" w:sz="0" w:space="0" w:color="auto"/>
            <w:bottom w:val="none" w:sz="0" w:space="0" w:color="auto"/>
            <w:right w:val="none" w:sz="0" w:space="0" w:color="auto"/>
          </w:divBdr>
        </w:div>
        <w:div w:id="571353446">
          <w:marLeft w:val="640"/>
          <w:marRight w:val="0"/>
          <w:marTop w:val="0"/>
          <w:marBottom w:val="0"/>
          <w:divBdr>
            <w:top w:val="none" w:sz="0" w:space="0" w:color="auto"/>
            <w:left w:val="none" w:sz="0" w:space="0" w:color="auto"/>
            <w:bottom w:val="none" w:sz="0" w:space="0" w:color="auto"/>
            <w:right w:val="none" w:sz="0" w:space="0" w:color="auto"/>
          </w:divBdr>
        </w:div>
        <w:div w:id="1390496483">
          <w:marLeft w:val="640"/>
          <w:marRight w:val="0"/>
          <w:marTop w:val="0"/>
          <w:marBottom w:val="0"/>
          <w:divBdr>
            <w:top w:val="none" w:sz="0" w:space="0" w:color="auto"/>
            <w:left w:val="none" w:sz="0" w:space="0" w:color="auto"/>
            <w:bottom w:val="none" w:sz="0" w:space="0" w:color="auto"/>
            <w:right w:val="none" w:sz="0" w:space="0" w:color="auto"/>
          </w:divBdr>
        </w:div>
        <w:div w:id="330183912">
          <w:marLeft w:val="640"/>
          <w:marRight w:val="0"/>
          <w:marTop w:val="0"/>
          <w:marBottom w:val="0"/>
          <w:divBdr>
            <w:top w:val="none" w:sz="0" w:space="0" w:color="auto"/>
            <w:left w:val="none" w:sz="0" w:space="0" w:color="auto"/>
            <w:bottom w:val="none" w:sz="0" w:space="0" w:color="auto"/>
            <w:right w:val="none" w:sz="0" w:space="0" w:color="auto"/>
          </w:divBdr>
        </w:div>
        <w:div w:id="766653887">
          <w:marLeft w:val="640"/>
          <w:marRight w:val="0"/>
          <w:marTop w:val="0"/>
          <w:marBottom w:val="0"/>
          <w:divBdr>
            <w:top w:val="none" w:sz="0" w:space="0" w:color="auto"/>
            <w:left w:val="none" w:sz="0" w:space="0" w:color="auto"/>
            <w:bottom w:val="none" w:sz="0" w:space="0" w:color="auto"/>
            <w:right w:val="none" w:sz="0" w:space="0" w:color="auto"/>
          </w:divBdr>
        </w:div>
        <w:div w:id="1961298178">
          <w:marLeft w:val="640"/>
          <w:marRight w:val="0"/>
          <w:marTop w:val="0"/>
          <w:marBottom w:val="0"/>
          <w:divBdr>
            <w:top w:val="none" w:sz="0" w:space="0" w:color="auto"/>
            <w:left w:val="none" w:sz="0" w:space="0" w:color="auto"/>
            <w:bottom w:val="none" w:sz="0" w:space="0" w:color="auto"/>
            <w:right w:val="none" w:sz="0" w:space="0" w:color="auto"/>
          </w:divBdr>
        </w:div>
        <w:div w:id="652564292">
          <w:marLeft w:val="640"/>
          <w:marRight w:val="0"/>
          <w:marTop w:val="0"/>
          <w:marBottom w:val="0"/>
          <w:divBdr>
            <w:top w:val="none" w:sz="0" w:space="0" w:color="auto"/>
            <w:left w:val="none" w:sz="0" w:space="0" w:color="auto"/>
            <w:bottom w:val="none" w:sz="0" w:space="0" w:color="auto"/>
            <w:right w:val="none" w:sz="0" w:space="0" w:color="auto"/>
          </w:divBdr>
        </w:div>
        <w:div w:id="1663391545">
          <w:marLeft w:val="640"/>
          <w:marRight w:val="0"/>
          <w:marTop w:val="0"/>
          <w:marBottom w:val="0"/>
          <w:divBdr>
            <w:top w:val="none" w:sz="0" w:space="0" w:color="auto"/>
            <w:left w:val="none" w:sz="0" w:space="0" w:color="auto"/>
            <w:bottom w:val="none" w:sz="0" w:space="0" w:color="auto"/>
            <w:right w:val="none" w:sz="0" w:space="0" w:color="auto"/>
          </w:divBdr>
        </w:div>
        <w:div w:id="980383533">
          <w:marLeft w:val="640"/>
          <w:marRight w:val="0"/>
          <w:marTop w:val="0"/>
          <w:marBottom w:val="0"/>
          <w:divBdr>
            <w:top w:val="none" w:sz="0" w:space="0" w:color="auto"/>
            <w:left w:val="none" w:sz="0" w:space="0" w:color="auto"/>
            <w:bottom w:val="none" w:sz="0" w:space="0" w:color="auto"/>
            <w:right w:val="none" w:sz="0" w:space="0" w:color="auto"/>
          </w:divBdr>
        </w:div>
        <w:div w:id="315575426">
          <w:marLeft w:val="640"/>
          <w:marRight w:val="0"/>
          <w:marTop w:val="0"/>
          <w:marBottom w:val="0"/>
          <w:divBdr>
            <w:top w:val="none" w:sz="0" w:space="0" w:color="auto"/>
            <w:left w:val="none" w:sz="0" w:space="0" w:color="auto"/>
            <w:bottom w:val="none" w:sz="0" w:space="0" w:color="auto"/>
            <w:right w:val="none" w:sz="0" w:space="0" w:color="auto"/>
          </w:divBdr>
        </w:div>
        <w:div w:id="876964607">
          <w:marLeft w:val="640"/>
          <w:marRight w:val="0"/>
          <w:marTop w:val="0"/>
          <w:marBottom w:val="0"/>
          <w:divBdr>
            <w:top w:val="none" w:sz="0" w:space="0" w:color="auto"/>
            <w:left w:val="none" w:sz="0" w:space="0" w:color="auto"/>
            <w:bottom w:val="none" w:sz="0" w:space="0" w:color="auto"/>
            <w:right w:val="none" w:sz="0" w:space="0" w:color="auto"/>
          </w:divBdr>
        </w:div>
        <w:div w:id="1430346283">
          <w:marLeft w:val="640"/>
          <w:marRight w:val="0"/>
          <w:marTop w:val="0"/>
          <w:marBottom w:val="0"/>
          <w:divBdr>
            <w:top w:val="none" w:sz="0" w:space="0" w:color="auto"/>
            <w:left w:val="none" w:sz="0" w:space="0" w:color="auto"/>
            <w:bottom w:val="none" w:sz="0" w:space="0" w:color="auto"/>
            <w:right w:val="none" w:sz="0" w:space="0" w:color="auto"/>
          </w:divBdr>
        </w:div>
        <w:div w:id="1309674772">
          <w:marLeft w:val="640"/>
          <w:marRight w:val="0"/>
          <w:marTop w:val="0"/>
          <w:marBottom w:val="0"/>
          <w:divBdr>
            <w:top w:val="none" w:sz="0" w:space="0" w:color="auto"/>
            <w:left w:val="none" w:sz="0" w:space="0" w:color="auto"/>
            <w:bottom w:val="none" w:sz="0" w:space="0" w:color="auto"/>
            <w:right w:val="none" w:sz="0" w:space="0" w:color="auto"/>
          </w:divBdr>
        </w:div>
        <w:div w:id="1318726353">
          <w:marLeft w:val="640"/>
          <w:marRight w:val="0"/>
          <w:marTop w:val="0"/>
          <w:marBottom w:val="0"/>
          <w:divBdr>
            <w:top w:val="none" w:sz="0" w:space="0" w:color="auto"/>
            <w:left w:val="none" w:sz="0" w:space="0" w:color="auto"/>
            <w:bottom w:val="none" w:sz="0" w:space="0" w:color="auto"/>
            <w:right w:val="none" w:sz="0" w:space="0" w:color="auto"/>
          </w:divBdr>
        </w:div>
        <w:div w:id="828440917">
          <w:marLeft w:val="640"/>
          <w:marRight w:val="0"/>
          <w:marTop w:val="0"/>
          <w:marBottom w:val="0"/>
          <w:divBdr>
            <w:top w:val="none" w:sz="0" w:space="0" w:color="auto"/>
            <w:left w:val="none" w:sz="0" w:space="0" w:color="auto"/>
            <w:bottom w:val="none" w:sz="0" w:space="0" w:color="auto"/>
            <w:right w:val="none" w:sz="0" w:space="0" w:color="auto"/>
          </w:divBdr>
        </w:div>
        <w:div w:id="263149067">
          <w:marLeft w:val="640"/>
          <w:marRight w:val="0"/>
          <w:marTop w:val="0"/>
          <w:marBottom w:val="0"/>
          <w:divBdr>
            <w:top w:val="none" w:sz="0" w:space="0" w:color="auto"/>
            <w:left w:val="none" w:sz="0" w:space="0" w:color="auto"/>
            <w:bottom w:val="none" w:sz="0" w:space="0" w:color="auto"/>
            <w:right w:val="none" w:sz="0" w:space="0" w:color="auto"/>
          </w:divBdr>
        </w:div>
        <w:div w:id="1941327682">
          <w:marLeft w:val="640"/>
          <w:marRight w:val="0"/>
          <w:marTop w:val="0"/>
          <w:marBottom w:val="0"/>
          <w:divBdr>
            <w:top w:val="none" w:sz="0" w:space="0" w:color="auto"/>
            <w:left w:val="none" w:sz="0" w:space="0" w:color="auto"/>
            <w:bottom w:val="none" w:sz="0" w:space="0" w:color="auto"/>
            <w:right w:val="none" w:sz="0" w:space="0" w:color="auto"/>
          </w:divBdr>
        </w:div>
      </w:divsChild>
    </w:div>
    <w:div w:id="953437041">
      <w:bodyDiv w:val="1"/>
      <w:marLeft w:val="0"/>
      <w:marRight w:val="0"/>
      <w:marTop w:val="0"/>
      <w:marBottom w:val="0"/>
      <w:divBdr>
        <w:top w:val="none" w:sz="0" w:space="0" w:color="auto"/>
        <w:left w:val="none" w:sz="0" w:space="0" w:color="auto"/>
        <w:bottom w:val="none" w:sz="0" w:space="0" w:color="auto"/>
        <w:right w:val="none" w:sz="0" w:space="0" w:color="auto"/>
      </w:divBdr>
      <w:divsChild>
        <w:div w:id="1194687888">
          <w:marLeft w:val="640"/>
          <w:marRight w:val="0"/>
          <w:marTop w:val="0"/>
          <w:marBottom w:val="0"/>
          <w:divBdr>
            <w:top w:val="none" w:sz="0" w:space="0" w:color="auto"/>
            <w:left w:val="none" w:sz="0" w:space="0" w:color="auto"/>
            <w:bottom w:val="none" w:sz="0" w:space="0" w:color="auto"/>
            <w:right w:val="none" w:sz="0" w:space="0" w:color="auto"/>
          </w:divBdr>
        </w:div>
        <w:div w:id="958217070">
          <w:marLeft w:val="640"/>
          <w:marRight w:val="0"/>
          <w:marTop w:val="0"/>
          <w:marBottom w:val="0"/>
          <w:divBdr>
            <w:top w:val="none" w:sz="0" w:space="0" w:color="auto"/>
            <w:left w:val="none" w:sz="0" w:space="0" w:color="auto"/>
            <w:bottom w:val="none" w:sz="0" w:space="0" w:color="auto"/>
            <w:right w:val="none" w:sz="0" w:space="0" w:color="auto"/>
          </w:divBdr>
        </w:div>
        <w:div w:id="355271474">
          <w:marLeft w:val="640"/>
          <w:marRight w:val="0"/>
          <w:marTop w:val="0"/>
          <w:marBottom w:val="0"/>
          <w:divBdr>
            <w:top w:val="none" w:sz="0" w:space="0" w:color="auto"/>
            <w:left w:val="none" w:sz="0" w:space="0" w:color="auto"/>
            <w:bottom w:val="none" w:sz="0" w:space="0" w:color="auto"/>
            <w:right w:val="none" w:sz="0" w:space="0" w:color="auto"/>
          </w:divBdr>
        </w:div>
        <w:div w:id="183595406">
          <w:marLeft w:val="640"/>
          <w:marRight w:val="0"/>
          <w:marTop w:val="0"/>
          <w:marBottom w:val="0"/>
          <w:divBdr>
            <w:top w:val="none" w:sz="0" w:space="0" w:color="auto"/>
            <w:left w:val="none" w:sz="0" w:space="0" w:color="auto"/>
            <w:bottom w:val="none" w:sz="0" w:space="0" w:color="auto"/>
            <w:right w:val="none" w:sz="0" w:space="0" w:color="auto"/>
          </w:divBdr>
        </w:div>
        <w:div w:id="1810198177">
          <w:marLeft w:val="640"/>
          <w:marRight w:val="0"/>
          <w:marTop w:val="0"/>
          <w:marBottom w:val="0"/>
          <w:divBdr>
            <w:top w:val="none" w:sz="0" w:space="0" w:color="auto"/>
            <w:left w:val="none" w:sz="0" w:space="0" w:color="auto"/>
            <w:bottom w:val="none" w:sz="0" w:space="0" w:color="auto"/>
            <w:right w:val="none" w:sz="0" w:space="0" w:color="auto"/>
          </w:divBdr>
        </w:div>
        <w:div w:id="1098216587">
          <w:marLeft w:val="640"/>
          <w:marRight w:val="0"/>
          <w:marTop w:val="0"/>
          <w:marBottom w:val="0"/>
          <w:divBdr>
            <w:top w:val="none" w:sz="0" w:space="0" w:color="auto"/>
            <w:left w:val="none" w:sz="0" w:space="0" w:color="auto"/>
            <w:bottom w:val="none" w:sz="0" w:space="0" w:color="auto"/>
            <w:right w:val="none" w:sz="0" w:space="0" w:color="auto"/>
          </w:divBdr>
        </w:div>
        <w:div w:id="709721290">
          <w:marLeft w:val="640"/>
          <w:marRight w:val="0"/>
          <w:marTop w:val="0"/>
          <w:marBottom w:val="0"/>
          <w:divBdr>
            <w:top w:val="none" w:sz="0" w:space="0" w:color="auto"/>
            <w:left w:val="none" w:sz="0" w:space="0" w:color="auto"/>
            <w:bottom w:val="none" w:sz="0" w:space="0" w:color="auto"/>
            <w:right w:val="none" w:sz="0" w:space="0" w:color="auto"/>
          </w:divBdr>
        </w:div>
        <w:div w:id="48768764">
          <w:marLeft w:val="640"/>
          <w:marRight w:val="0"/>
          <w:marTop w:val="0"/>
          <w:marBottom w:val="0"/>
          <w:divBdr>
            <w:top w:val="none" w:sz="0" w:space="0" w:color="auto"/>
            <w:left w:val="none" w:sz="0" w:space="0" w:color="auto"/>
            <w:bottom w:val="none" w:sz="0" w:space="0" w:color="auto"/>
            <w:right w:val="none" w:sz="0" w:space="0" w:color="auto"/>
          </w:divBdr>
        </w:div>
        <w:div w:id="730928033">
          <w:marLeft w:val="640"/>
          <w:marRight w:val="0"/>
          <w:marTop w:val="0"/>
          <w:marBottom w:val="0"/>
          <w:divBdr>
            <w:top w:val="none" w:sz="0" w:space="0" w:color="auto"/>
            <w:left w:val="none" w:sz="0" w:space="0" w:color="auto"/>
            <w:bottom w:val="none" w:sz="0" w:space="0" w:color="auto"/>
            <w:right w:val="none" w:sz="0" w:space="0" w:color="auto"/>
          </w:divBdr>
        </w:div>
        <w:div w:id="643897178">
          <w:marLeft w:val="640"/>
          <w:marRight w:val="0"/>
          <w:marTop w:val="0"/>
          <w:marBottom w:val="0"/>
          <w:divBdr>
            <w:top w:val="none" w:sz="0" w:space="0" w:color="auto"/>
            <w:left w:val="none" w:sz="0" w:space="0" w:color="auto"/>
            <w:bottom w:val="none" w:sz="0" w:space="0" w:color="auto"/>
            <w:right w:val="none" w:sz="0" w:space="0" w:color="auto"/>
          </w:divBdr>
        </w:div>
        <w:div w:id="1469472562">
          <w:marLeft w:val="640"/>
          <w:marRight w:val="0"/>
          <w:marTop w:val="0"/>
          <w:marBottom w:val="0"/>
          <w:divBdr>
            <w:top w:val="none" w:sz="0" w:space="0" w:color="auto"/>
            <w:left w:val="none" w:sz="0" w:space="0" w:color="auto"/>
            <w:bottom w:val="none" w:sz="0" w:space="0" w:color="auto"/>
            <w:right w:val="none" w:sz="0" w:space="0" w:color="auto"/>
          </w:divBdr>
        </w:div>
        <w:div w:id="543686730">
          <w:marLeft w:val="640"/>
          <w:marRight w:val="0"/>
          <w:marTop w:val="0"/>
          <w:marBottom w:val="0"/>
          <w:divBdr>
            <w:top w:val="none" w:sz="0" w:space="0" w:color="auto"/>
            <w:left w:val="none" w:sz="0" w:space="0" w:color="auto"/>
            <w:bottom w:val="none" w:sz="0" w:space="0" w:color="auto"/>
            <w:right w:val="none" w:sz="0" w:space="0" w:color="auto"/>
          </w:divBdr>
        </w:div>
        <w:div w:id="827938612">
          <w:marLeft w:val="640"/>
          <w:marRight w:val="0"/>
          <w:marTop w:val="0"/>
          <w:marBottom w:val="0"/>
          <w:divBdr>
            <w:top w:val="none" w:sz="0" w:space="0" w:color="auto"/>
            <w:left w:val="none" w:sz="0" w:space="0" w:color="auto"/>
            <w:bottom w:val="none" w:sz="0" w:space="0" w:color="auto"/>
            <w:right w:val="none" w:sz="0" w:space="0" w:color="auto"/>
          </w:divBdr>
        </w:div>
        <w:div w:id="431166610">
          <w:marLeft w:val="640"/>
          <w:marRight w:val="0"/>
          <w:marTop w:val="0"/>
          <w:marBottom w:val="0"/>
          <w:divBdr>
            <w:top w:val="none" w:sz="0" w:space="0" w:color="auto"/>
            <w:left w:val="none" w:sz="0" w:space="0" w:color="auto"/>
            <w:bottom w:val="none" w:sz="0" w:space="0" w:color="auto"/>
            <w:right w:val="none" w:sz="0" w:space="0" w:color="auto"/>
          </w:divBdr>
        </w:div>
        <w:div w:id="732585961">
          <w:marLeft w:val="640"/>
          <w:marRight w:val="0"/>
          <w:marTop w:val="0"/>
          <w:marBottom w:val="0"/>
          <w:divBdr>
            <w:top w:val="none" w:sz="0" w:space="0" w:color="auto"/>
            <w:left w:val="none" w:sz="0" w:space="0" w:color="auto"/>
            <w:bottom w:val="none" w:sz="0" w:space="0" w:color="auto"/>
            <w:right w:val="none" w:sz="0" w:space="0" w:color="auto"/>
          </w:divBdr>
        </w:div>
        <w:div w:id="537277066">
          <w:marLeft w:val="640"/>
          <w:marRight w:val="0"/>
          <w:marTop w:val="0"/>
          <w:marBottom w:val="0"/>
          <w:divBdr>
            <w:top w:val="none" w:sz="0" w:space="0" w:color="auto"/>
            <w:left w:val="none" w:sz="0" w:space="0" w:color="auto"/>
            <w:bottom w:val="none" w:sz="0" w:space="0" w:color="auto"/>
            <w:right w:val="none" w:sz="0" w:space="0" w:color="auto"/>
          </w:divBdr>
        </w:div>
        <w:div w:id="1732999301">
          <w:marLeft w:val="640"/>
          <w:marRight w:val="0"/>
          <w:marTop w:val="0"/>
          <w:marBottom w:val="0"/>
          <w:divBdr>
            <w:top w:val="none" w:sz="0" w:space="0" w:color="auto"/>
            <w:left w:val="none" w:sz="0" w:space="0" w:color="auto"/>
            <w:bottom w:val="none" w:sz="0" w:space="0" w:color="auto"/>
            <w:right w:val="none" w:sz="0" w:space="0" w:color="auto"/>
          </w:divBdr>
        </w:div>
        <w:div w:id="815955114">
          <w:marLeft w:val="640"/>
          <w:marRight w:val="0"/>
          <w:marTop w:val="0"/>
          <w:marBottom w:val="0"/>
          <w:divBdr>
            <w:top w:val="none" w:sz="0" w:space="0" w:color="auto"/>
            <w:left w:val="none" w:sz="0" w:space="0" w:color="auto"/>
            <w:bottom w:val="none" w:sz="0" w:space="0" w:color="auto"/>
            <w:right w:val="none" w:sz="0" w:space="0" w:color="auto"/>
          </w:divBdr>
        </w:div>
        <w:div w:id="871918097">
          <w:marLeft w:val="640"/>
          <w:marRight w:val="0"/>
          <w:marTop w:val="0"/>
          <w:marBottom w:val="0"/>
          <w:divBdr>
            <w:top w:val="none" w:sz="0" w:space="0" w:color="auto"/>
            <w:left w:val="none" w:sz="0" w:space="0" w:color="auto"/>
            <w:bottom w:val="none" w:sz="0" w:space="0" w:color="auto"/>
            <w:right w:val="none" w:sz="0" w:space="0" w:color="auto"/>
          </w:divBdr>
        </w:div>
        <w:div w:id="939528873">
          <w:marLeft w:val="640"/>
          <w:marRight w:val="0"/>
          <w:marTop w:val="0"/>
          <w:marBottom w:val="0"/>
          <w:divBdr>
            <w:top w:val="none" w:sz="0" w:space="0" w:color="auto"/>
            <w:left w:val="none" w:sz="0" w:space="0" w:color="auto"/>
            <w:bottom w:val="none" w:sz="0" w:space="0" w:color="auto"/>
            <w:right w:val="none" w:sz="0" w:space="0" w:color="auto"/>
          </w:divBdr>
        </w:div>
        <w:div w:id="2085952238">
          <w:marLeft w:val="640"/>
          <w:marRight w:val="0"/>
          <w:marTop w:val="0"/>
          <w:marBottom w:val="0"/>
          <w:divBdr>
            <w:top w:val="none" w:sz="0" w:space="0" w:color="auto"/>
            <w:left w:val="none" w:sz="0" w:space="0" w:color="auto"/>
            <w:bottom w:val="none" w:sz="0" w:space="0" w:color="auto"/>
            <w:right w:val="none" w:sz="0" w:space="0" w:color="auto"/>
          </w:divBdr>
        </w:div>
        <w:div w:id="1026561499">
          <w:marLeft w:val="640"/>
          <w:marRight w:val="0"/>
          <w:marTop w:val="0"/>
          <w:marBottom w:val="0"/>
          <w:divBdr>
            <w:top w:val="none" w:sz="0" w:space="0" w:color="auto"/>
            <w:left w:val="none" w:sz="0" w:space="0" w:color="auto"/>
            <w:bottom w:val="none" w:sz="0" w:space="0" w:color="auto"/>
            <w:right w:val="none" w:sz="0" w:space="0" w:color="auto"/>
          </w:divBdr>
        </w:div>
        <w:div w:id="1915898649">
          <w:marLeft w:val="640"/>
          <w:marRight w:val="0"/>
          <w:marTop w:val="0"/>
          <w:marBottom w:val="0"/>
          <w:divBdr>
            <w:top w:val="none" w:sz="0" w:space="0" w:color="auto"/>
            <w:left w:val="none" w:sz="0" w:space="0" w:color="auto"/>
            <w:bottom w:val="none" w:sz="0" w:space="0" w:color="auto"/>
            <w:right w:val="none" w:sz="0" w:space="0" w:color="auto"/>
          </w:divBdr>
        </w:div>
        <w:div w:id="527108852">
          <w:marLeft w:val="640"/>
          <w:marRight w:val="0"/>
          <w:marTop w:val="0"/>
          <w:marBottom w:val="0"/>
          <w:divBdr>
            <w:top w:val="none" w:sz="0" w:space="0" w:color="auto"/>
            <w:left w:val="none" w:sz="0" w:space="0" w:color="auto"/>
            <w:bottom w:val="none" w:sz="0" w:space="0" w:color="auto"/>
            <w:right w:val="none" w:sz="0" w:space="0" w:color="auto"/>
          </w:divBdr>
        </w:div>
        <w:div w:id="894974992">
          <w:marLeft w:val="640"/>
          <w:marRight w:val="0"/>
          <w:marTop w:val="0"/>
          <w:marBottom w:val="0"/>
          <w:divBdr>
            <w:top w:val="none" w:sz="0" w:space="0" w:color="auto"/>
            <w:left w:val="none" w:sz="0" w:space="0" w:color="auto"/>
            <w:bottom w:val="none" w:sz="0" w:space="0" w:color="auto"/>
            <w:right w:val="none" w:sz="0" w:space="0" w:color="auto"/>
          </w:divBdr>
        </w:div>
        <w:div w:id="1180269750">
          <w:marLeft w:val="640"/>
          <w:marRight w:val="0"/>
          <w:marTop w:val="0"/>
          <w:marBottom w:val="0"/>
          <w:divBdr>
            <w:top w:val="none" w:sz="0" w:space="0" w:color="auto"/>
            <w:left w:val="none" w:sz="0" w:space="0" w:color="auto"/>
            <w:bottom w:val="none" w:sz="0" w:space="0" w:color="auto"/>
            <w:right w:val="none" w:sz="0" w:space="0" w:color="auto"/>
          </w:divBdr>
        </w:div>
        <w:div w:id="1994672971">
          <w:marLeft w:val="640"/>
          <w:marRight w:val="0"/>
          <w:marTop w:val="0"/>
          <w:marBottom w:val="0"/>
          <w:divBdr>
            <w:top w:val="none" w:sz="0" w:space="0" w:color="auto"/>
            <w:left w:val="none" w:sz="0" w:space="0" w:color="auto"/>
            <w:bottom w:val="none" w:sz="0" w:space="0" w:color="auto"/>
            <w:right w:val="none" w:sz="0" w:space="0" w:color="auto"/>
          </w:divBdr>
        </w:div>
        <w:div w:id="768963783">
          <w:marLeft w:val="640"/>
          <w:marRight w:val="0"/>
          <w:marTop w:val="0"/>
          <w:marBottom w:val="0"/>
          <w:divBdr>
            <w:top w:val="none" w:sz="0" w:space="0" w:color="auto"/>
            <w:left w:val="none" w:sz="0" w:space="0" w:color="auto"/>
            <w:bottom w:val="none" w:sz="0" w:space="0" w:color="auto"/>
            <w:right w:val="none" w:sz="0" w:space="0" w:color="auto"/>
          </w:divBdr>
        </w:div>
        <w:div w:id="378162806">
          <w:marLeft w:val="640"/>
          <w:marRight w:val="0"/>
          <w:marTop w:val="0"/>
          <w:marBottom w:val="0"/>
          <w:divBdr>
            <w:top w:val="none" w:sz="0" w:space="0" w:color="auto"/>
            <w:left w:val="none" w:sz="0" w:space="0" w:color="auto"/>
            <w:bottom w:val="none" w:sz="0" w:space="0" w:color="auto"/>
            <w:right w:val="none" w:sz="0" w:space="0" w:color="auto"/>
          </w:divBdr>
        </w:div>
        <w:div w:id="671877875">
          <w:marLeft w:val="640"/>
          <w:marRight w:val="0"/>
          <w:marTop w:val="0"/>
          <w:marBottom w:val="0"/>
          <w:divBdr>
            <w:top w:val="none" w:sz="0" w:space="0" w:color="auto"/>
            <w:left w:val="none" w:sz="0" w:space="0" w:color="auto"/>
            <w:bottom w:val="none" w:sz="0" w:space="0" w:color="auto"/>
            <w:right w:val="none" w:sz="0" w:space="0" w:color="auto"/>
          </w:divBdr>
        </w:div>
        <w:div w:id="146673198">
          <w:marLeft w:val="640"/>
          <w:marRight w:val="0"/>
          <w:marTop w:val="0"/>
          <w:marBottom w:val="0"/>
          <w:divBdr>
            <w:top w:val="none" w:sz="0" w:space="0" w:color="auto"/>
            <w:left w:val="none" w:sz="0" w:space="0" w:color="auto"/>
            <w:bottom w:val="none" w:sz="0" w:space="0" w:color="auto"/>
            <w:right w:val="none" w:sz="0" w:space="0" w:color="auto"/>
          </w:divBdr>
        </w:div>
        <w:div w:id="182746987">
          <w:marLeft w:val="640"/>
          <w:marRight w:val="0"/>
          <w:marTop w:val="0"/>
          <w:marBottom w:val="0"/>
          <w:divBdr>
            <w:top w:val="none" w:sz="0" w:space="0" w:color="auto"/>
            <w:left w:val="none" w:sz="0" w:space="0" w:color="auto"/>
            <w:bottom w:val="none" w:sz="0" w:space="0" w:color="auto"/>
            <w:right w:val="none" w:sz="0" w:space="0" w:color="auto"/>
          </w:divBdr>
        </w:div>
        <w:div w:id="1269504235">
          <w:marLeft w:val="640"/>
          <w:marRight w:val="0"/>
          <w:marTop w:val="0"/>
          <w:marBottom w:val="0"/>
          <w:divBdr>
            <w:top w:val="none" w:sz="0" w:space="0" w:color="auto"/>
            <w:left w:val="none" w:sz="0" w:space="0" w:color="auto"/>
            <w:bottom w:val="none" w:sz="0" w:space="0" w:color="auto"/>
            <w:right w:val="none" w:sz="0" w:space="0" w:color="auto"/>
          </w:divBdr>
        </w:div>
        <w:div w:id="187910371">
          <w:marLeft w:val="640"/>
          <w:marRight w:val="0"/>
          <w:marTop w:val="0"/>
          <w:marBottom w:val="0"/>
          <w:divBdr>
            <w:top w:val="none" w:sz="0" w:space="0" w:color="auto"/>
            <w:left w:val="none" w:sz="0" w:space="0" w:color="auto"/>
            <w:bottom w:val="none" w:sz="0" w:space="0" w:color="auto"/>
            <w:right w:val="none" w:sz="0" w:space="0" w:color="auto"/>
          </w:divBdr>
        </w:div>
        <w:div w:id="1393501601">
          <w:marLeft w:val="640"/>
          <w:marRight w:val="0"/>
          <w:marTop w:val="0"/>
          <w:marBottom w:val="0"/>
          <w:divBdr>
            <w:top w:val="none" w:sz="0" w:space="0" w:color="auto"/>
            <w:left w:val="none" w:sz="0" w:space="0" w:color="auto"/>
            <w:bottom w:val="none" w:sz="0" w:space="0" w:color="auto"/>
            <w:right w:val="none" w:sz="0" w:space="0" w:color="auto"/>
          </w:divBdr>
        </w:div>
        <w:div w:id="776952246">
          <w:marLeft w:val="640"/>
          <w:marRight w:val="0"/>
          <w:marTop w:val="0"/>
          <w:marBottom w:val="0"/>
          <w:divBdr>
            <w:top w:val="none" w:sz="0" w:space="0" w:color="auto"/>
            <w:left w:val="none" w:sz="0" w:space="0" w:color="auto"/>
            <w:bottom w:val="none" w:sz="0" w:space="0" w:color="auto"/>
            <w:right w:val="none" w:sz="0" w:space="0" w:color="auto"/>
          </w:divBdr>
        </w:div>
        <w:div w:id="1303969794">
          <w:marLeft w:val="640"/>
          <w:marRight w:val="0"/>
          <w:marTop w:val="0"/>
          <w:marBottom w:val="0"/>
          <w:divBdr>
            <w:top w:val="none" w:sz="0" w:space="0" w:color="auto"/>
            <w:left w:val="none" w:sz="0" w:space="0" w:color="auto"/>
            <w:bottom w:val="none" w:sz="0" w:space="0" w:color="auto"/>
            <w:right w:val="none" w:sz="0" w:space="0" w:color="auto"/>
          </w:divBdr>
        </w:div>
        <w:div w:id="1388919494">
          <w:marLeft w:val="640"/>
          <w:marRight w:val="0"/>
          <w:marTop w:val="0"/>
          <w:marBottom w:val="0"/>
          <w:divBdr>
            <w:top w:val="none" w:sz="0" w:space="0" w:color="auto"/>
            <w:left w:val="none" w:sz="0" w:space="0" w:color="auto"/>
            <w:bottom w:val="none" w:sz="0" w:space="0" w:color="auto"/>
            <w:right w:val="none" w:sz="0" w:space="0" w:color="auto"/>
          </w:divBdr>
        </w:div>
        <w:div w:id="1670133562">
          <w:marLeft w:val="640"/>
          <w:marRight w:val="0"/>
          <w:marTop w:val="0"/>
          <w:marBottom w:val="0"/>
          <w:divBdr>
            <w:top w:val="none" w:sz="0" w:space="0" w:color="auto"/>
            <w:left w:val="none" w:sz="0" w:space="0" w:color="auto"/>
            <w:bottom w:val="none" w:sz="0" w:space="0" w:color="auto"/>
            <w:right w:val="none" w:sz="0" w:space="0" w:color="auto"/>
          </w:divBdr>
        </w:div>
        <w:div w:id="1284313908">
          <w:marLeft w:val="640"/>
          <w:marRight w:val="0"/>
          <w:marTop w:val="0"/>
          <w:marBottom w:val="0"/>
          <w:divBdr>
            <w:top w:val="none" w:sz="0" w:space="0" w:color="auto"/>
            <w:left w:val="none" w:sz="0" w:space="0" w:color="auto"/>
            <w:bottom w:val="none" w:sz="0" w:space="0" w:color="auto"/>
            <w:right w:val="none" w:sz="0" w:space="0" w:color="auto"/>
          </w:divBdr>
        </w:div>
        <w:div w:id="1180198367">
          <w:marLeft w:val="640"/>
          <w:marRight w:val="0"/>
          <w:marTop w:val="0"/>
          <w:marBottom w:val="0"/>
          <w:divBdr>
            <w:top w:val="none" w:sz="0" w:space="0" w:color="auto"/>
            <w:left w:val="none" w:sz="0" w:space="0" w:color="auto"/>
            <w:bottom w:val="none" w:sz="0" w:space="0" w:color="auto"/>
            <w:right w:val="none" w:sz="0" w:space="0" w:color="auto"/>
          </w:divBdr>
        </w:div>
        <w:div w:id="1278370218">
          <w:marLeft w:val="640"/>
          <w:marRight w:val="0"/>
          <w:marTop w:val="0"/>
          <w:marBottom w:val="0"/>
          <w:divBdr>
            <w:top w:val="none" w:sz="0" w:space="0" w:color="auto"/>
            <w:left w:val="none" w:sz="0" w:space="0" w:color="auto"/>
            <w:bottom w:val="none" w:sz="0" w:space="0" w:color="auto"/>
            <w:right w:val="none" w:sz="0" w:space="0" w:color="auto"/>
          </w:divBdr>
        </w:div>
        <w:div w:id="1680346296">
          <w:marLeft w:val="640"/>
          <w:marRight w:val="0"/>
          <w:marTop w:val="0"/>
          <w:marBottom w:val="0"/>
          <w:divBdr>
            <w:top w:val="none" w:sz="0" w:space="0" w:color="auto"/>
            <w:left w:val="none" w:sz="0" w:space="0" w:color="auto"/>
            <w:bottom w:val="none" w:sz="0" w:space="0" w:color="auto"/>
            <w:right w:val="none" w:sz="0" w:space="0" w:color="auto"/>
          </w:divBdr>
        </w:div>
        <w:div w:id="1967199105">
          <w:marLeft w:val="640"/>
          <w:marRight w:val="0"/>
          <w:marTop w:val="0"/>
          <w:marBottom w:val="0"/>
          <w:divBdr>
            <w:top w:val="none" w:sz="0" w:space="0" w:color="auto"/>
            <w:left w:val="none" w:sz="0" w:space="0" w:color="auto"/>
            <w:bottom w:val="none" w:sz="0" w:space="0" w:color="auto"/>
            <w:right w:val="none" w:sz="0" w:space="0" w:color="auto"/>
          </w:divBdr>
        </w:div>
        <w:div w:id="923953541">
          <w:marLeft w:val="640"/>
          <w:marRight w:val="0"/>
          <w:marTop w:val="0"/>
          <w:marBottom w:val="0"/>
          <w:divBdr>
            <w:top w:val="none" w:sz="0" w:space="0" w:color="auto"/>
            <w:left w:val="none" w:sz="0" w:space="0" w:color="auto"/>
            <w:bottom w:val="none" w:sz="0" w:space="0" w:color="auto"/>
            <w:right w:val="none" w:sz="0" w:space="0" w:color="auto"/>
          </w:divBdr>
        </w:div>
        <w:div w:id="742603760">
          <w:marLeft w:val="640"/>
          <w:marRight w:val="0"/>
          <w:marTop w:val="0"/>
          <w:marBottom w:val="0"/>
          <w:divBdr>
            <w:top w:val="none" w:sz="0" w:space="0" w:color="auto"/>
            <w:left w:val="none" w:sz="0" w:space="0" w:color="auto"/>
            <w:bottom w:val="none" w:sz="0" w:space="0" w:color="auto"/>
            <w:right w:val="none" w:sz="0" w:space="0" w:color="auto"/>
          </w:divBdr>
        </w:div>
        <w:div w:id="7876582">
          <w:marLeft w:val="640"/>
          <w:marRight w:val="0"/>
          <w:marTop w:val="0"/>
          <w:marBottom w:val="0"/>
          <w:divBdr>
            <w:top w:val="none" w:sz="0" w:space="0" w:color="auto"/>
            <w:left w:val="none" w:sz="0" w:space="0" w:color="auto"/>
            <w:bottom w:val="none" w:sz="0" w:space="0" w:color="auto"/>
            <w:right w:val="none" w:sz="0" w:space="0" w:color="auto"/>
          </w:divBdr>
        </w:div>
        <w:div w:id="307708815">
          <w:marLeft w:val="640"/>
          <w:marRight w:val="0"/>
          <w:marTop w:val="0"/>
          <w:marBottom w:val="0"/>
          <w:divBdr>
            <w:top w:val="none" w:sz="0" w:space="0" w:color="auto"/>
            <w:left w:val="none" w:sz="0" w:space="0" w:color="auto"/>
            <w:bottom w:val="none" w:sz="0" w:space="0" w:color="auto"/>
            <w:right w:val="none" w:sz="0" w:space="0" w:color="auto"/>
          </w:divBdr>
        </w:div>
        <w:div w:id="1659651906">
          <w:marLeft w:val="640"/>
          <w:marRight w:val="0"/>
          <w:marTop w:val="0"/>
          <w:marBottom w:val="0"/>
          <w:divBdr>
            <w:top w:val="none" w:sz="0" w:space="0" w:color="auto"/>
            <w:left w:val="none" w:sz="0" w:space="0" w:color="auto"/>
            <w:bottom w:val="none" w:sz="0" w:space="0" w:color="auto"/>
            <w:right w:val="none" w:sz="0" w:space="0" w:color="auto"/>
          </w:divBdr>
        </w:div>
        <w:div w:id="1094089076">
          <w:marLeft w:val="640"/>
          <w:marRight w:val="0"/>
          <w:marTop w:val="0"/>
          <w:marBottom w:val="0"/>
          <w:divBdr>
            <w:top w:val="none" w:sz="0" w:space="0" w:color="auto"/>
            <w:left w:val="none" w:sz="0" w:space="0" w:color="auto"/>
            <w:bottom w:val="none" w:sz="0" w:space="0" w:color="auto"/>
            <w:right w:val="none" w:sz="0" w:space="0" w:color="auto"/>
          </w:divBdr>
        </w:div>
        <w:div w:id="285965451">
          <w:marLeft w:val="640"/>
          <w:marRight w:val="0"/>
          <w:marTop w:val="0"/>
          <w:marBottom w:val="0"/>
          <w:divBdr>
            <w:top w:val="none" w:sz="0" w:space="0" w:color="auto"/>
            <w:left w:val="none" w:sz="0" w:space="0" w:color="auto"/>
            <w:bottom w:val="none" w:sz="0" w:space="0" w:color="auto"/>
            <w:right w:val="none" w:sz="0" w:space="0" w:color="auto"/>
          </w:divBdr>
        </w:div>
        <w:div w:id="118305467">
          <w:marLeft w:val="640"/>
          <w:marRight w:val="0"/>
          <w:marTop w:val="0"/>
          <w:marBottom w:val="0"/>
          <w:divBdr>
            <w:top w:val="none" w:sz="0" w:space="0" w:color="auto"/>
            <w:left w:val="none" w:sz="0" w:space="0" w:color="auto"/>
            <w:bottom w:val="none" w:sz="0" w:space="0" w:color="auto"/>
            <w:right w:val="none" w:sz="0" w:space="0" w:color="auto"/>
          </w:divBdr>
        </w:div>
        <w:div w:id="1106003699">
          <w:marLeft w:val="640"/>
          <w:marRight w:val="0"/>
          <w:marTop w:val="0"/>
          <w:marBottom w:val="0"/>
          <w:divBdr>
            <w:top w:val="none" w:sz="0" w:space="0" w:color="auto"/>
            <w:left w:val="none" w:sz="0" w:space="0" w:color="auto"/>
            <w:bottom w:val="none" w:sz="0" w:space="0" w:color="auto"/>
            <w:right w:val="none" w:sz="0" w:space="0" w:color="auto"/>
          </w:divBdr>
        </w:div>
        <w:div w:id="1828671899">
          <w:marLeft w:val="640"/>
          <w:marRight w:val="0"/>
          <w:marTop w:val="0"/>
          <w:marBottom w:val="0"/>
          <w:divBdr>
            <w:top w:val="none" w:sz="0" w:space="0" w:color="auto"/>
            <w:left w:val="none" w:sz="0" w:space="0" w:color="auto"/>
            <w:bottom w:val="none" w:sz="0" w:space="0" w:color="auto"/>
            <w:right w:val="none" w:sz="0" w:space="0" w:color="auto"/>
          </w:divBdr>
        </w:div>
        <w:div w:id="1287394279">
          <w:marLeft w:val="640"/>
          <w:marRight w:val="0"/>
          <w:marTop w:val="0"/>
          <w:marBottom w:val="0"/>
          <w:divBdr>
            <w:top w:val="none" w:sz="0" w:space="0" w:color="auto"/>
            <w:left w:val="none" w:sz="0" w:space="0" w:color="auto"/>
            <w:bottom w:val="none" w:sz="0" w:space="0" w:color="auto"/>
            <w:right w:val="none" w:sz="0" w:space="0" w:color="auto"/>
          </w:divBdr>
        </w:div>
        <w:div w:id="333529070">
          <w:marLeft w:val="640"/>
          <w:marRight w:val="0"/>
          <w:marTop w:val="0"/>
          <w:marBottom w:val="0"/>
          <w:divBdr>
            <w:top w:val="none" w:sz="0" w:space="0" w:color="auto"/>
            <w:left w:val="none" w:sz="0" w:space="0" w:color="auto"/>
            <w:bottom w:val="none" w:sz="0" w:space="0" w:color="auto"/>
            <w:right w:val="none" w:sz="0" w:space="0" w:color="auto"/>
          </w:divBdr>
        </w:div>
        <w:div w:id="384959448">
          <w:marLeft w:val="640"/>
          <w:marRight w:val="0"/>
          <w:marTop w:val="0"/>
          <w:marBottom w:val="0"/>
          <w:divBdr>
            <w:top w:val="none" w:sz="0" w:space="0" w:color="auto"/>
            <w:left w:val="none" w:sz="0" w:space="0" w:color="auto"/>
            <w:bottom w:val="none" w:sz="0" w:space="0" w:color="auto"/>
            <w:right w:val="none" w:sz="0" w:space="0" w:color="auto"/>
          </w:divBdr>
        </w:div>
        <w:div w:id="61300356">
          <w:marLeft w:val="640"/>
          <w:marRight w:val="0"/>
          <w:marTop w:val="0"/>
          <w:marBottom w:val="0"/>
          <w:divBdr>
            <w:top w:val="none" w:sz="0" w:space="0" w:color="auto"/>
            <w:left w:val="none" w:sz="0" w:space="0" w:color="auto"/>
            <w:bottom w:val="none" w:sz="0" w:space="0" w:color="auto"/>
            <w:right w:val="none" w:sz="0" w:space="0" w:color="auto"/>
          </w:divBdr>
        </w:div>
        <w:div w:id="209607851">
          <w:marLeft w:val="640"/>
          <w:marRight w:val="0"/>
          <w:marTop w:val="0"/>
          <w:marBottom w:val="0"/>
          <w:divBdr>
            <w:top w:val="none" w:sz="0" w:space="0" w:color="auto"/>
            <w:left w:val="none" w:sz="0" w:space="0" w:color="auto"/>
            <w:bottom w:val="none" w:sz="0" w:space="0" w:color="auto"/>
            <w:right w:val="none" w:sz="0" w:space="0" w:color="auto"/>
          </w:divBdr>
        </w:div>
        <w:div w:id="1060059687">
          <w:marLeft w:val="640"/>
          <w:marRight w:val="0"/>
          <w:marTop w:val="0"/>
          <w:marBottom w:val="0"/>
          <w:divBdr>
            <w:top w:val="none" w:sz="0" w:space="0" w:color="auto"/>
            <w:left w:val="none" w:sz="0" w:space="0" w:color="auto"/>
            <w:bottom w:val="none" w:sz="0" w:space="0" w:color="auto"/>
            <w:right w:val="none" w:sz="0" w:space="0" w:color="auto"/>
          </w:divBdr>
        </w:div>
        <w:div w:id="64304075">
          <w:marLeft w:val="640"/>
          <w:marRight w:val="0"/>
          <w:marTop w:val="0"/>
          <w:marBottom w:val="0"/>
          <w:divBdr>
            <w:top w:val="none" w:sz="0" w:space="0" w:color="auto"/>
            <w:left w:val="none" w:sz="0" w:space="0" w:color="auto"/>
            <w:bottom w:val="none" w:sz="0" w:space="0" w:color="auto"/>
            <w:right w:val="none" w:sz="0" w:space="0" w:color="auto"/>
          </w:divBdr>
        </w:div>
        <w:div w:id="447117891">
          <w:marLeft w:val="640"/>
          <w:marRight w:val="0"/>
          <w:marTop w:val="0"/>
          <w:marBottom w:val="0"/>
          <w:divBdr>
            <w:top w:val="none" w:sz="0" w:space="0" w:color="auto"/>
            <w:left w:val="none" w:sz="0" w:space="0" w:color="auto"/>
            <w:bottom w:val="none" w:sz="0" w:space="0" w:color="auto"/>
            <w:right w:val="none" w:sz="0" w:space="0" w:color="auto"/>
          </w:divBdr>
        </w:div>
        <w:div w:id="21327848">
          <w:marLeft w:val="640"/>
          <w:marRight w:val="0"/>
          <w:marTop w:val="0"/>
          <w:marBottom w:val="0"/>
          <w:divBdr>
            <w:top w:val="none" w:sz="0" w:space="0" w:color="auto"/>
            <w:left w:val="none" w:sz="0" w:space="0" w:color="auto"/>
            <w:bottom w:val="none" w:sz="0" w:space="0" w:color="auto"/>
            <w:right w:val="none" w:sz="0" w:space="0" w:color="auto"/>
          </w:divBdr>
        </w:div>
        <w:div w:id="1227833696">
          <w:marLeft w:val="640"/>
          <w:marRight w:val="0"/>
          <w:marTop w:val="0"/>
          <w:marBottom w:val="0"/>
          <w:divBdr>
            <w:top w:val="none" w:sz="0" w:space="0" w:color="auto"/>
            <w:left w:val="none" w:sz="0" w:space="0" w:color="auto"/>
            <w:bottom w:val="none" w:sz="0" w:space="0" w:color="auto"/>
            <w:right w:val="none" w:sz="0" w:space="0" w:color="auto"/>
          </w:divBdr>
        </w:div>
        <w:div w:id="586422322">
          <w:marLeft w:val="640"/>
          <w:marRight w:val="0"/>
          <w:marTop w:val="0"/>
          <w:marBottom w:val="0"/>
          <w:divBdr>
            <w:top w:val="none" w:sz="0" w:space="0" w:color="auto"/>
            <w:left w:val="none" w:sz="0" w:space="0" w:color="auto"/>
            <w:bottom w:val="none" w:sz="0" w:space="0" w:color="auto"/>
            <w:right w:val="none" w:sz="0" w:space="0" w:color="auto"/>
          </w:divBdr>
        </w:div>
        <w:div w:id="1352874198">
          <w:marLeft w:val="640"/>
          <w:marRight w:val="0"/>
          <w:marTop w:val="0"/>
          <w:marBottom w:val="0"/>
          <w:divBdr>
            <w:top w:val="none" w:sz="0" w:space="0" w:color="auto"/>
            <w:left w:val="none" w:sz="0" w:space="0" w:color="auto"/>
            <w:bottom w:val="none" w:sz="0" w:space="0" w:color="auto"/>
            <w:right w:val="none" w:sz="0" w:space="0" w:color="auto"/>
          </w:divBdr>
        </w:div>
        <w:div w:id="1886673514">
          <w:marLeft w:val="640"/>
          <w:marRight w:val="0"/>
          <w:marTop w:val="0"/>
          <w:marBottom w:val="0"/>
          <w:divBdr>
            <w:top w:val="none" w:sz="0" w:space="0" w:color="auto"/>
            <w:left w:val="none" w:sz="0" w:space="0" w:color="auto"/>
            <w:bottom w:val="none" w:sz="0" w:space="0" w:color="auto"/>
            <w:right w:val="none" w:sz="0" w:space="0" w:color="auto"/>
          </w:divBdr>
        </w:div>
        <w:div w:id="1094472056">
          <w:marLeft w:val="640"/>
          <w:marRight w:val="0"/>
          <w:marTop w:val="0"/>
          <w:marBottom w:val="0"/>
          <w:divBdr>
            <w:top w:val="none" w:sz="0" w:space="0" w:color="auto"/>
            <w:left w:val="none" w:sz="0" w:space="0" w:color="auto"/>
            <w:bottom w:val="none" w:sz="0" w:space="0" w:color="auto"/>
            <w:right w:val="none" w:sz="0" w:space="0" w:color="auto"/>
          </w:divBdr>
        </w:div>
        <w:div w:id="377323442">
          <w:marLeft w:val="640"/>
          <w:marRight w:val="0"/>
          <w:marTop w:val="0"/>
          <w:marBottom w:val="0"/>
          <w:divBdr>
            <w:top w:val="none" w:sz="0" w:space="0" w:color="auto"/>
            <w:left w:val="none" w:sz="0" w:space="0" w:color="auto"/>
            <w:bottom w:val="none" w:sz="0" w:space="0" w:color="auto"/>
            <w:right w:val="none" w:sz="0" w:space="0" w:color="auto"/>
          </w:divBdr>
        </w:div>
        <w:div w:id="2090418044">
          <w:marLeft w:val="640"/>
          <w:marRight w:val="0"/>
          <w:marTop w:val="0"/>
          <w:marBottom w:val="0"/>
          <w:divBdr>
            <w:top w:val="none" w:sz="0" w:space="0" w:color="auto"/>
            <w:left w:val="none" w:sz="0" w:space="0" w:color="auto"/>
            <w:bottom w:val="none" w:sz="0" w:space="0" w:color="auto"/>
            <w:right w:val="none" w:sz="0" w:space="0" w:color="auto"/>
          </w:divBdr>
        </w:div>
        <w:div w:id="210121144">
          <w:marLeft w:val="640"/>
          <w:marRight w:val="0"/>
          <w:marTop w:val="0"/>
          <w:marBottom w:val="0"/>
          <w:divBdr>
            <w:top w:val="none" w:sz="0" w:space="0" w:color="auto"/>
            <w:left w:val="none" w:sz="0" w:space="0" w:color="auto"/>
            <w:bottom w:val="none" w:sz="0" w:space="0" w:color="auto"/>
            <w:right w:val="none" w:sz="0" w:space="0" w:color="auto"/>
          </w:divBdr>
        </w:div>
        <w:div w:id="1742485769">
          <w:marLeft w:val="640"/>
          <w:marRight w:val="0"/>
          <w:marTop w:val="0"/>
          <w:marBottom w:val="0"/>
          <w:divBdr>
            <w:top w:val="none" w:sz="0" w:space="0" w:color="auto"/>
            <w:left w:val="none" w:sz="0" w:space="0" w:color="auto"/>
            <w:bottom w:val="none" w:sz="0" w:space="0" w:color="auto"/>
            <w:right w:val="none" w:sz="0" w:space="0" w:color="auto"/>
          </w:divBdr>
        </w:div>
        <w:div w:id="841705517">
          <w:marLeft w:val="640"/>
          <w:marRight w:val="0"/>
          <w:marTop w:val="0"/>
          <w:marBottom w:val="0"/>
          <w:divBdr>
            <w:top w:val="none" w:sz="0" w:space="0" w:color="auto"/>
            <w:left w:val="none" w:sz="0" w:space="0" w:color="auto"/>
            <w:bottom w:val="none" w:sz="0" w:space="0" w:color="auto"/>
            <w:right w:val="none" w:sz="0" w:space="0" w:color="auto"/>
          </w:divBdr>
        </w:div>
        <w:div w:id="725253778">
          <w:marLeft w:val="640"/>
          <w:marRight w:val="0"/>
          <w:marTop w:val="0"/>
          <w:marBottom w:val="0"/>
          <w:divBdr>
            <w:top w:val="none" w:sz="0" w:space="0" w:color="auto"/>
            <w:left w:val="none" w:sz="0" w:space="0" w:color="auto"/>
            <w:bottom w:val="none" w:sz="0" w:space="0" w:color="auto"/>
            <w:right w:val="none" w:sz="0" w:space="0" w:color="auto"/>
          </w:divBdr>
        </w:div>
        <w:div w:id="1194733221">
          <w:marLeft w:val="640"/>
          <w:marRight w:val="0"/>
          <w:marTop w:val="0"/>
          <w:marBottom w:val="0"/>
          <w:divBdr>
            <w:top w:val="none" w:sz="0" w:space="0" w:color="auto"/>
            <w:left w:val="none" w:sz="0" w:space="0" w:color="auto"/>
            <w:bottom w:val="none" w:sz="0" w:space="0" w:color="auto"/>
            <w:right w:val="none" w:sz="0" w:space="0" w:color="auto"/>
          </w:divBdr>
        </w:div>
        <w:div w:id="1932737647">
          <w:marLeft w:val="640"/>
          <w:marRight w:val="0"/>
          <w:marTop w:val="0"/>
          <w:marBottom w:val="0"/>
          <w:divBdr>
            <w:top w:val="none" w:sz="0" w:space="0" w:color="auto"/>
            <w:left w:val="none" w:sz="0" w:space="0" w:color="auto"/>
            <w:bottom w:val="none" w:sz="0" w:space="0" w:color="auto"/>
            <w:right w:val="none" w:sz="0" w:space="0" w:color="auto"/>
          </w:divBdr>
        </w:div>
        <w:div w:id="223175516">
          <w:marLeft w:val="640"/>
          <w:marRight w:val="0"/>
          <w:marTop w:val="0"/>
          <w:marBottom w:val="0"/>
          <w:divBdr>
            <w:top w:val="none" w:sz="0" w:space="0" w:color="auto"/>
            <w:left w:val="none" w:sz="0" w:space="0" w:color="auto"/>
            <w:bottom w:val="none" w:sz="0" w:space="0" w:color="auto"/>
            <w:right w:val="none" w:sz="0" w:space="0" w:color="auto"/>
          </w:divBdr>
        </w:div>
        <w:div w:id="1693845976">
          <w:marLeft w:val="640"/>
          <w:marRight w:val="0"/>
          <w:marTop w:val="0"/>
          <w:marBottom w:val="0"/>
          <w:divBdr>
            <w:top w:val="none" w:sz="0" w:space="0" w:color="auto"/>
            <w:left w:val="none" w:sz="0" w:space="0" w:color="auto"/>
            <w:bottom w:val="none" w:sz="0" w:space="0" w:color="auto"/>
            <w:right w:val="none" w:sz="0" w:space="0" w:color="auto"/>
          </w:divBdr>
        </w:div>
        <w:div w:id="827940154">
          <w:marLeft w:val="640"/>
          <w:marRight w:val="0"/>
          <w:marTop w:val="0"/>
          <w:marBottom w:val="0"/>
          <w:divBdr>
            <w:top w:val="none" w:sz="0" w:space="0" w:color="auto"/>
            <w:left w:val="none" w:sz="0" w:space="0" w:color="auto"/>
            <w:bottom w:val="none" w:sz="0" w:space="0" w:color="auto"/>
            <w:right w:val="none" w:sz="0" w:space="0" w:color="auto"/>
          </w:divBdr>
        </w:div>
        <w:div w:id="535460430">
          <w:marLeft w:val="640"/>
          <w:marRight w:val="0"/>
          <w:marTop w:val="0"/>
          <w:marBottom w:val="0"/>
          <w:divBdr>
            <w:top w:val="none" w:sz="0" w:space="0" w:color="auto"/>
            <w:left w:val="none" w:sz="0" w:space="0" w:color="auto"/>
            <w:bottom w:val="none" w:sz="0" w:space="0" w:color="auto"/>
            <w:right w:val="none" w:sz="0" w:space="0" w:color="auto"/>
          </w:divBdr>
        </w:div>
        <w:div w:id="1092629304">
          <w:marLeft w:val="640"/>
          <w:marRight w:val="0"/>
          <w:marTop w:val="0"/>
          <w:marBottom w:val="0"/>
          <w:divBdr>
            <w:top w:val="none" w:sz="0" w:space="0" w:color="auto"/>
            <w:left w:val="none" w:sz="0" w:space="0" w:color="auto"/>
            <w:bottom w:val="none" w:sz="0" w:space="0" w:color="auto"/>
            <w:right w:val="none" w:sz="0" w:space="0" w:color="auto"/>
          </w:divBdr>
        </w:div>
        <w:div w:id="6256141">
          <w:marLeft w:val="640"/>
          <w:marRight w:val="0"/>
          <w:marTop w:val="0"/>
          <w:marBottom w:val="0"/>
          <w:divBdr>
            <w:top w:val="none" w:sz="0" w:space="0" w:color="auto"/>
            <w:left w:val="none" w:sz="0" w:space="0" w:color="auto"/>
            <w:bottom w:val="none" w:sz="0" w:space="0" w:color="auto"/>
            <w:right w:val="none" w:sz="0" w:space="0" w:color="auto"/>
          </w:divBdr>
        </w:div>
        <w:div w:id="2033916878">
          <w:marLeft w:val="640"/>
          <w:marRight w:val="0"/>
          <w:marTop w:val="0"/>
          <w:marBottom w:val="0"/>
          <w:divBdr>
            <w:top w:val="none" w:sz="0" w:space="0" w:color="auto"/>
            <w:left w:val="none" w:sz="0" w:space="0" w:color="auto"/>
            <w:bottom w:val="none" w:sz="0" w:space="0" w:color="auto"/>
            <w:right w:val="none" w:sz="0" w:space="0" w:color="auto"/>
          </w:divBdr>
        </w:div>
        <w:div w:id="988748548">
          <w:marLeft w:val="640"/>
          <w:marRight w:val="0"/>
          <w:marTop w:val="0"/>
          <w:marBottom w:val="0"/>
          <w:divBdr>
            <w:top w:val="none" w:sz="0" w:space="0" w:color="auto"/>
            <w:left w:val="none" w:sz="0" w:space="0" w:color="auto"/>
            <w:bottom w:val="none" w:sz="0" w:space="0" w:color="auto"/>
            <w:right w:val="none" w:sz="0" w:space="0" w:color="auto"/>
          </w:divBdr>
        </w:div>
        <w:div w:id="1921208310">
          <w:marLeft w:val="640"/>
          <w:marRight w:val="0"/>
          <w:marTop w:val="0"/>
          <w:marBottom w:val="0"/>
          <w:divBdr>
            <w:top w:val="none" w:sz="0" w:space="0" w:color="auto"/>
            <w:left w:val="none" w:sz="0" w:space="0" w:color="auto"/>
            <w:bottom w:val="none" w:sz="0" w:space="0" w:color="auto"/>
            <w:right w:val="none" w:sz="0" w:space="0" w:color="auto"/>
          </w:divBdr>
        </w:div>
        <w:div w:id="1103845786">
          <w:marLeft w:val="640"/>
          <w:marRight w:val="0"/>
          <w:marTop w:val="0"/>
          <w:marBottom w:val="0"/>
          <w:divBdr>
            <w:top w:val="none" w:sz="0" w:space="0" w:color="auto"/>
            <w:left w:val="none" w:sz="0" w:space="0" w:color="auto"/>
            <w:bottom w:val="none" w:sz="0" w:space="0" w:color="auto"/>
            <w:right w:val="none" w:sz="0" w:space="0" w:color="auto"/>
          </w:divBdr>
        </w:div>
        <w:div w:id="189954276">
          <w:marLeft w:val="640"/>
          <w:marRight w:val="0"/>
          <w:marTop w:val="0"/>
          <w:marBottom w:val="0"/>
          <w:divBdr>
            <w:top w:val="none" w:sz="0" w:space="0" w:color="auto"/>
            <w:left w:val="none" w:sz="0" w:space="0" w:color="auto"/>
            <w:bottom w:val="none" w:sz="0" w:space="0" w:color="auto"/>
            <w:right w:val="none" w:sz="0" w:space="0" w:color="auto"/>
          </w:divBdr>
        </w:div>
        <w:div w:id="2009022380">
          <w:marLeft w:val="640"/>
          <w:marRight w:val="0"/>
          <w:marTop w:val="0"/>
          <w:marBottom w:val="0"/>
          <w:divBdr>
            <w:top w:val="none" w:sz="0" w:space="0" w:color="auto"/>
            <w:left w:val="none" w:sz="0" w:space="0" w:color="auto"/>
            <w:bottom w:val="none" w:sz="0" w:space="0" w:color="auto"/>
            <w:right w:val="none" w:sz="0" w:space="0" w:color="auto"/>
          </w:divBdr>
        </w:div>
        <w:div w:id="977566441">
          <w:marLeft w:val="640"/>
          <w:marRight w:val="0"/>
          <w:marTop w:val="0"/>
          <w:marBottom w:val="0"/>
          <w:divBdr>
            <w:top w:val="none" w:sz="0" w:space="0" w:color="auto"/>
            <w:left w:val="none" w:sz="0" w:space="0" w:color="auto"/>
            <w:bottom w:val="none" w:sz="0" w:space="0" w:color="auto"/>
            <w:right w:val="none" w:sz="0" w:space="0" w:color="auto"/>
          </w:divBdr>
        </w:div>
        <w:div w:id="2077899163">
          <w:marLeft w:val="640"/>
          <w:marRight w:val="0"/>
          <w:marTop w:val="0"/>
          <w:marBottom w:val="0"/>
          <w:divBdr>
            <w:top w:val="none" w:sz="0" w:space="0" w:color="auto"/>
            <w:left w:val="none" w:sz="0" w:space="0" w:color="auto"/>
            <w:bottom w:val="none" w:sz="0" w:space="0" w:color="auto"/>
            <w:right w:val="none" w:sz="0" w:space="0" w:color="auto"/>
          </w:divBdr>
        </w:div>
        <w:div w:id="1983348236">
          <w:marLeft w:val="640"/>
          <w:marRight w:val="0"/>
          <w:marTop w:val="0"/>
          <w:marBottom w:val="0"/>
          <w:divBdr>
            <w:top w:val="none" w:sz="0" w:space="0" w:color="auto"/>
            <w:left w:val="none" w:sz="0" w:space="0" w:color="auto"/>
            <w:bottom w:val="none" w:sz="0" w:space="0" w:color="auto"/>
            <w:right w:val="none" w:sz="0" w:space="0" w:color="auto"/>
          </w:divBdr>
        </w:div>
        <w:div w:id="842670910">
          <w:marLeft w:val="640"/>
          <w:marRight w:val="0"/>
          <w:marTop w:val="0"/>
          <w:marBottom w:val="0"/>
          <w:divBdr>
            <w:top w:val="none" w:sz="0" w:space="0" w:color="auto"/>
            <w:left w:val="none" w:sz="0" w:space="0" w:color="auto"/>
            <w:bottom w:val="none" w:sz="0" w:space="0" w:color="auto"/>
            <w:right w:val="none" w:sz="0" w:space="0" w:color="auto"/>
          </w:divBdr>
        </w:div>
        <w:div w:id="434907891">
          <w:marLeft w:val="640"/>
          <w:marRight w:val="0"/>
          <w:marTop w:val="0"/>
          <w:marBottom w:val="0"/>
          <w:divBdr>
            <w:top w:val="none" w:sz="0" w:space="0" w:color="auto"/>
            <w:left w:val="none" w:sz="0" w:space="0" w:color="auto"/>
            <w:bottom w:val="none" w:sz="0" w:space="0" w:color="auto"/>
            <w:right w:val="none" w:sz="0" w:space="0" w:color="auto"/>
          </w:divBdr>
        </w:div>
        <w:div w:id="1117218708">
          <w:marLeft w:val="640"/>
          <w:marRight w:val="0"/>
          <w:marTop w:val="0"/>
          <w:marBottom w:val="0"/>
          <w:divBdr>
            <w:top w:val="none" w:sz="0" w:space="0" w:color="auto"/>
            <w:left w:val="none" w:sz="0" w:space="0" w:color="auto"/>
            <w:bottom w:val="none" w:sz="0" w:space="0" w:color="auto"/>
            <w:right w:val="none" w:sz="0" w:space="0" w:color="auto"/>
          </w:divBdr>
        </w:div>
        <w:div w:id="1117330728">
          <w:marLeft w:val="640"/>
          <w:marRight w:val="0"/>
          <w:marTop w:val="0"/>
          <w:marBottom w:val="0"/>
          <w:divBdr>
            <w:top w:val="none" w:sz="0" w:space="0" w:color="auto"/>
            <w:left w:val="none" w:sz="0" w:space="0" w:color="auto"/>
            <w:bottom w:val="none" w:sz="0" w:space="0" w:color="auto"/>
            <w:right w:val="none" w:sz="0" w:space="0" w:color="auto"/>
          </w:divBdr>
        </w:div>
        <w:div w:id="180124096">
          <w:marLeft w:val="640"/>
          <w:marRight w:val="0"/>
          <w:marTop w:val="0"/>
          <w:marBottom w:val="0"/>
          <w:divBdr>
            <w:top w:val="none" w:sz="0" w:space="0" w:color="auto"/>
            <w:left w:val="none" w:sz="0" w:space="0" w:color="auto"/>
            <w:bottom w:val="none" w:sz="0" w:space="0" w:color="auto"/>
            <w:right w:val="none" w:sz="0" w:space="0" w:color="auto"/>
          </w:divBdr>
        </w:div>
        <w:div w:id="1408113710">
          <w:marLeft w:val="640"/>
          <w:marRight w:val="0"/>
          <w:marTop w:val="0"/>
          <w:marBottom w:val="0"/>
          <w:divBdr>
            <w:top w:val="none" w:sz="0" w:space="0" w:color="auto"/>
            <w:left w:val="none" w:sz="0" w:space="0" w:color="auto"/>
            <w:bottom w:val="none" w:sz="0" w:space="0" w:color="auto"/>
            <w:right w:val="none" w:sz="0" w:space="0" w:color="auto"/>
          </w:divBdr>
        </w:div>
        <w:div w:id="634799718">
          <w:marLeft w:val="640"/>
          <w:marRight w:val="0"/>
          <w:marTop w:val="0"/>
          <w:marBottom w:val="0"/>
          <w:divBdr>
            <w:top w:val="none" w:sz="0" w:space="0" w:color="auto"/>
            <w:left w:val="none" w:sz="0" w:space="0" w:color="auto"/>
            <w:bottom w:val="none" w:sz="0" w:space="0" w:color="auto"/>
            <w:right w:val="none" w:sz="0" w:space="0" w:color="auto"/>
          </w:divBdr>
        </w:div>
        <w:div w:id="1535724886">
          <w:marLeft w:val="640"/>
          <w:marRight w:val="0"/>
          <w:marTop w:val="0"/>
          <w:marBottom w:val="0"/>
          <w:divBdr>
            <w:top w:val="none" w:sz="0" w:space="0" w:color="auto"/>
            <w:left w:val="none" w:sz="0" w:space="0" w:color="auto"/>
            <w:bottom w:val="none" w:sz="0" w:space="0" w:color="auto"/>
            <w:right w:val="none" w:sz="0" w:space="0" w:color="auto"/>
          </w:divBdr>
        </w:div>
        <w:div w:id="1806505439">
          <w:marLeft w:val="640"/>
          <w:marRight w:val="0"/>
          <w:marTop w:val="0"/>
          <w:marBottom w:val="0"/>
          <w:divBdr>
            <w:top w:val="none" w:sz="0" w:space="0" w:color="auto"/>
            <w:left w:val="none" w:sz="0" w:space="0" w:color="auto"/>
            <w:bottom w:val="none" w:sz="0" w:space="0" w:color="auto"/>
            <w:right w:val="none" w:sz="0" w:space="0" w:color="auto"/>
          </w:divBdr>
        </w:div>
        <w:div w:id="162820118">
          <w:marLeft w:val="640"/>
          <w:marRight w:val="0"/>
          <w:marTop w:val="0"/>
          <w:marBottom w:val="0"/>
          <w:divBdr>
            <w:top w:val="none" w:sz="0" w:space="0" w:color="auto"/>
            <w:left w:val="none" w:sz="0" w:space="0" w:color="auto"/>
            <w:bottom w:val="none" w:sz="0" w:space="0" w:color="auto"/>
            <w:right w:val="none" w:sz="0" w:space="0" w:color="auto"/>
          </w:divBdr>
        </w:div>
        <w:div w:id="659969481">
          <w:marLeft w:val="640"/>
          <w:marRight w:val="0"/>
          <w:marTop w:val="0"/>
          <w:marBottom w:val="0"/>
          <w:divBdr>
            <w:top w:val="none" w:sz="0" w:space="0" w:color="auto"/>
            <w:left w:val="none" w:sz="0" w:space="0" w:color="auto"/>
            <w:bottom w:val="none" w:sz="0" w:space="0" w:color="auto"/>
            <w:right w:val="none" w:sz="0" w:space="0" w:color="auto"/>
          </w:divBdr>
        </w:div>
        <w:div w:id="766198220">
          <w:marLeft w:val="640"/>
          <w:marRight w:val="0"/>
          <w:marTop w:val="0"/>
          <w:marBottom w:val="0"/>
          <w:divBdr>
            <w:top w:val="none" w:sz="0" w:space="0" w:color="auto"/>
            <w:left w:val="none" w:sz="0" w:space="0" w:color="auto"/>
            <w:bottom w:val="none" w:sz="0" w:space="0" w:color="auto"/>
            <w:right w:val="none" w:sz="0" w:space="0" w:color="auto"/>
          </w:divBdr>
        </w:div>
        <w:div w:id="1386679433">
          <w:marLeft w:val="640"/>
          <w:marRight w:val="0"/>
          <w:marTop w:val="0"/>
          <w:marBottom w:val="0"/>
          <w:divBdr>
            <w:top w:val="none" w:sz="0" w:space="0" w:color="auto"/>
            <w:left w:val="none" w:sz="0" w:space="0" w:color="auto"/>
            <w:bottom w:val="none" w:sz="0" w:space="0" w:color="auto"/>
            <w:right w:val="none" w:sz="0" w:space="0" w:color="auto"/>
          </w:divBdr>
        </w:div>
        <w:div w:id="1933078169">
          <w:marLeft w:val="640"/>
          <w:marRight w:val="0"/>
          <w:marTop w:val="0"/>
          <w:marBottom w:val="0"/>
          <w:divBdr>
            <w:top w:val="none" w:sz="0" w:space="0" w:color="auto"/>
            <w:left w:val="none" w:sz="0" w:space="0" w:color="auto"/>
            <w:bottom w:val="none" w:sz="0" w:space="0" w:color="auto"/>
            <w:right w:val="none" w:sz="0" w:space="0" w:color="auto"/>
          </w:divBdr>
        </w:div>
        <w:div w:id="385834006">
          <w:marLeft w:val="640"/>
          <w:marRight w:val="0"/>
          <w:marTop w:val="0"/>
          <w:marBottom w:val="0"/>
          <w:divBdr>
            <w:top w:val="none" w:sz="0" w:space="0" w:color="auto"/>
            <w:left w:val="none" w:sz="0" w:space="0" w:color="auto"/>
            <w:bottom w:val="none" w:sz="0" w:space="0" w:color="auto"/>
            <w:right w:val="none" w:sz="0" w:space="0" w:color="auto"/>
          </w:divBdr>
        </w:div>
        <w:div w:id="1568539282">
          <w:marLeft w:val="640"/>
          <w:marRight w:val="0"/>
          <w:marTop w:val="0"/>
          <w:marBottom w:val="0"/>
          <w:divBdr>
            <w:top w:val="none" w:sz="0" w:space="0" w:color="auto"/>
            <w:left w:val="none" w:sz="0" w:space="0" w:color="auto"/>
            <w:bottom w:val="none" w:sz="0" w:space="0" w:color="auto"/>
            <w:right w:val="none" w:sz="0" w:space="0" w:color="auto"/>
          </w:divBdr>
        </w:div>
        <w:div w:id="403839274">
          <w:marLeft w:val="640"/>
          <w:marRight w:val="0"/>
          <w:marTop w:val="0"/>
          <w:marBottom w:val="0"/>
          <w:divBdr>
            <w:top w:val="none" w:sz="0" w:space="0" w:color="auto"/>
            <w:left w:val="none" w:sz="0" w:space="0" w:color="auto"/>
            <w:bottom w:val="none" w:sz="0" w:space="0" w:color="auto"/>
            <w:right w:val="none" w:sz="0" w:space="0" w:color="auto"/>
          </w:divBdr>
        </w:div>
        <w:div w:id="5718517">
          <w:marLeft w:val="640"/>
          <w:marRight w:val="0"/>
          <w:marTop w:val="0"/>
          <w:marBottom w:val="0"/>
          <w:divBdr>
            <w:top w:val="none" w:sz="0" w:space="0" w:color="auto"/>
            <w:left w:val="none" w:sz="0" w:space="0" w:color="auto"/>
            <w:bottom w:val="none" w:sz="0" w:space="0" w:color="auto"/>
            <w:right w:val="none" w:sz="0" w:space="0" w:color="auto"/>
          </w:divBdr>
        </w:div>
        <w:div w:id="1678194377">
          <w:marLeft w:val="640"/>
          <w:marRight w:val="0"/>
          <w:marTop w:val="0"/>
          <w:marBottom w:val="0"/>
          <w:divBdr>
            <w:top w:val="none" w:sz="0" w:space="0" w:color="auto"/>
            <w:left w:val="none" w:sz="0" w:space="0" w:color="auto"/>
            <w:bottom w:val="none" w:sz="0" w:space="0" w:color="auto"/>
            <w:right w:val="none" w:sz="0" w:space="0" w:color="auto"/>
          </w:divBdr>
        </w:div>
        <w:div w:id="1310744648">
          <w:marLeft w:val="640"/>
          <w:marRight w:val="0"/>
          <w:marTop w:val="0"/>
          <w:marBottom w:val="0"/>
          <w:divBdr>
            <w:top w:val="none" w:sz="0" w:space="0" w:color="auto"/>
            <w:left w:val="none" w:sz="0" w:space="0" w:color="auto"/>
            <w:bottom w:val="none" w:sz="0" w:space="0" w:color="auto"/>
            <w:right w:val="none" w:sz="0" w:space="0" w:color="auto"/>
          </w:divBdr>
        </w:div>
        <w:div w:id="1415277734">
          <w:marLeft w:val="640"/>
          <w:marRight w:val="0"/>
          <w:marTop w:val="0"/>
          <w:marBottom w:val="0"/>
          <w:divBdr>
            <w:top w:val="none" w:sz="0" w:space="0" w:color="auto"/>
            <w:left w:val="none" w:sz="0" w:space="0" w:color="auto"/>
            <w:bottom w:val="none" w:sz="0" w:space="0" w:color="auto"/>
            <w:right w:val="none" w:sz="0" w:space="0" w:color="auto"/>
          </w:divBdr>
        </w:div>
        <w:div w:id="953902208">
          <w:marLeft w:val="640"/>
          <w:marRight w:val="0"/>
          <w:marTop w:val="0"/>
          <w:marBottom w:val="0"/>
          <w:divBdr>
            <w:top w:val="none" w:sz="0" w:space="0" w:color="auto"/>
            <w:left w:val="none" w:sz="0" w:space="0" w:color="auto"/>
            <w:bottom w:val="none" w:sz="0" w:space="0" w:color="auto"/>
            <w:right w:val="none" w:sz="0" w:space="0" w:color="auto"/>
          </w:divBdr>
        </w:div>
        <w:div w:id="428935200">
          <w:marLeft w:val="640"/>
          <w:marRight w:val="0"/>
          <w:marTop w:val="0"/>
          <w:marBottom w:val="0"/>
          <w:divBdr>
            <w:top w:val="none" w:sz="0" w:space="0" w:color="auto"/>
            <w:left w:val="none" w:sz="0" w:space="0" w:color="auto"/>
            <w:bottom w:val="none" w:sz="0" w:space="0" w:color="auto"/>
            <w:right w:val="none" w:sz="0" w:space="0" w:color="auto"/>
          </w:divBdr>
        </w:div>
      </w:divsChild>
    </w:div>
    <w:div w:id="953632049">
      <w:bodyDiv w:val="1"/>
      <w:marLeft w:val="0"/>
      <w:marRight w:val="0"/>
      <w:marTop w:val="0"/>
      <w:marBottom w:val="0"/>
      <w:divBdr>
        <w:top w:val="none" w:sz="0" w:space="0" w:color="auto"/>
        <w:left w:val="none" w:sz="0" w:space="0" w:color="auto"/>
        <w:bottom w:val="none" w:sz="0" w:space="0" w:color="auto"/>
        <w:right w:val="none" w:sz="0" w:space="0" w:color="auto"/>
      </w:divBdr>
      <w:divsChild>
        <w:div w:id="15678">
          <w:marLeft w:val="640"/>
          <w:marRight w:val="0"/>
          <w:marTop w:val="0"/>
          <w:marBottom w:val="0"/>
          <w:divBdr>
            <w:top w:val="none" w:sz="0" w:space="0" w:color="auto"/>
            <w:left w:val="none" w:sz="0" w:space="0" w:color="auto"/>
            <w:bottom w:val="none" w:sz="0" w:space="0" w:color="auto"/>
            <w:right w:val="none" w:sz="0" w:space="0" w:color="auto"/>
          </w:divBdr>
        </w:div>
        <w:div w:id="30763960">
          <w:marLeft w:val="640"/>
          <w:marRight w:val="0"/>
          <w:marTop w:val="0"/>
          <w:marBottom w:val="0"/>
          <w:divBdr>
            <w:top w:val="none" w:sz="0" w:space="0" w:color="auto"/>
            <w:left w:val="none" w:sz="0" w:space="0" w:color="auto"/>
            <w:bottom w:val="none" w:sz="0" w:space="0" w:color="auto"/>
            <w:right w:val="none" w:sz="0" w:space="0" w:color="auto"/>
          </w:divBdr>
        </w:div>
        <w:div w:id="34165567">
          <w:marLeft w:val="640"/>
          <w:marRight w:val="0"/>
          <w:marTop w:val="0"/>
          <w:marBottom w:val="0"/>
          <w:divBdr>
            <w:top w:val="none" w:sz="0" w:space="0" w:color="auto"/>
            <w:left w:val="none" w:sz="0" w:space="0" w:color="auto"/>
            <w:bottom w:val="none" w:sz="0" w:space="0" w:color="auto"/>
            <w:right w:val="none" w:sz="0" w:space="0" w:color="auto"/>
          </w:divBdr>
        </w:div>
        <w:div w:id="76481240">
          <w:marLeft w:val="640"/>
          <w:marRight w:val="0"/>
          <w:marTop w:val="0"/>
          <w:marBottom w:val="0"/>
          <w:divBdr>
            <w:top w:val="none" w:sz="0" w:space="0" w:color="auto"/>
            <w:left w:val="none" w:sz="0" w:space="0" w:color="auto"/>
            <w:bottom w:val="none" w:sz="0" w:space="0" w:color="auto"/>
            <w:right w:val="none" w:sz="0" w:space="0" w:color="auto"/>
          </w:divBdr>
        </w:div>
        <w:div w:id="120925038">
          <w:marLeft w:val="640"/>
          <w:marRight w:val="0"/>
          <w:marTop w:val="0"/>
          <w:marBottom w:val="0"/>
          <w:divBdr>
            <w:top w:val="none" w:sz="0" w:space="0" w:color="auto"/>
            <w:left w:val="none" w:sz="0" w:space="0" w:color="auto"/>
            <w:bottom w:val="none" w:sz="0" w:space="0" w:color="auto"/>
            <w:right w:val="none" w:sz="0" w:space="0" w:color="auto"/>
          </w:divBdr>
        </w:div>
        <w:div w:id="132792852">
          <w:marLeft w:val="640"/>
          <w:marRight w:val="0"/>
          <w:marTop w:val="0"/>
          <w:marBottom w:val="0"/>
          <w:divBdr>
            <w:top w:val="none" w:sz="0" w:space="0" w:color="auto"/>
            <w:left w:val="none" w:sz="0" w:space="0" w:color="auto"/>
            <w:bottom w:val="none" w:sz="0" w:space="0" w:color="auto"/>
            <w:right w:val="none" w:sz="0" w:space="0" w:color="auto"/>
          </w:divBdr>
        </w:div>
        <w:div w:id="173425154">
          <w:marLeft w:val="640"/>
          <w:marRight w:val="0"/>
          <w:marTop w:val="0"/>
          <w:marBottom w:val="0"/>
          <w:divBdr>
            <w:top w:val="none" w:sz="0" w:space="0" w:color="auto"/>
            <w:left w:val="none" w:sz="0" w:space="0" w:color="auto"/>
            <w:bottom w:val="none" w:sz="0" w:space="0" w:color="auto"/>
            <w:right w:val="none" w:sz="0" w:space="0" w:color="auto"/>
          </w:divBdr>
        </w:div>
        <w:div w:id="216864769">
          <w:marLeft w:val="640"/>
          <w:marRight w:val="0"/>
          <w:marTop w:val="0"/>
          <w:marBottom w:val="0"/>
          <w:divBdr>
            <w:top w:val="none" w:sz="0" w:space="0" w:color="auto"/>
            <w:left w:val="none" w:sz="0" w:space="0" w:color="auto"/>
            <w:bottom w:val="none" w:sz="0" w:space="0" w:color="auto"/>
            <w:right w:val="none" w:sz="0" w:space="0" w:color="auto"/>
          </w:divBdr>
        </w:div>
        <w:div w:id="290402144">
          <w:marLeft w:val="640"/>
          <w:marRight w:val="0"/>
          <w:marTop w:val="0"/>
          <w:marBottom w:val="0"/>
          <w:divBdr>
            <w:top w:val="none" w:sz="0" w:space="0" w:color="auto"/>
            <w:left w:val="none" w:sz="0" w:space="0" w:color="auto"/>
            <w:bottom w:val="none" w:sz="0" w:space="0" w:color="auto"/>
            <w:right w:val="none" w:sz="0" w:space="0" w:color="auto"/>
          </w:divBdr>
        </w:div>
        <w:div w:id="296646294">
          <w:marLeft w:val="640"/>
          <w:marRight w:val="0"/>
          <w:marTop w:val="0"/>
          <w:marBottom w:val="0"/>
          <w:divBdr>
            <w:top w:val="none" w:sz="0" w:space="0" w:color="auto"/>
            <w:left w:val="none" w:sz="0" w:space="0" w:color="auto"/>
            <w:bottom w:val="none" w:sz="0" w:space="0" w:color="auto"/>
            <w:right w:val="none" w:sz="0" w:space="0" w:color="auto"/>
          </w:divBdr>
        </w:div>
        <w:div w:id="315651375">
          <w:marLeft w:val="640"/>
          <w:marRight w:val="0"/>
          <w:marTop w:val="0"/>
          <w:marBottom w:val="0"/>
          <w:divBdr>
            <w:top w:val="none" w:sz="0" w:space="0" w:color="auto"/>
            <w:left w:val="none" w:sz="0" w:space="0" w:color="auto"/>
            <w:bottom w:val="none" w:sz="0" w:space="0" w:color="auto"/>
            <w:right w:val="none" w:sz="0" w:space="0" w:color="auto"/>
          </w:divBdr>
        </w:div>
        <w:div w:id="347147592">
          <w:marLeft w:val="640"/>
          <w:marRight w:val="0"/>
          <w:marTop w:val="0"/>
          <w:marBottom w:val="0"/>
          <w:divBdr>
            <w:top w:val="none" w:sz="0" w:space="0" w:color="auto"/>
            <w:left w:val="none" w:sz="0" w:space="0" w:color="auto"/>
            <w:bottom w:val="none" w:sz="0" w:space="0" w:color="auto"/>
            <w:right w:val="none" w:sz="0" w:space="0" w:color="auto"/>
          </w:divBdr>
        </w:div>
        <w:div w:id="347682377">
          <w:marLeft w:val="640"/>
          <w:marRight w:val="0"/>
          <w:marTop w:val="0"/>
          <w:marBottom w:val="0"/>
          <w:divBdr>
            <w:top w:val="none" w:sz="0" w:space="0" w:color="auto"/>
            <w:left w:val="none" w:sz="0" w:space="0" w:color="auto"/>
            <w:bottom w:val="none" w:sz="0" w:space="0" w:color="auto"/>
            <w:right w:val="none" w:sz="0" w:space="0" w:color="auto"/>
          </w:divBdr>
        </w:div>
        <w:div w:id="348336283">
          <w:marLeft w:val="640"/>
          <w:marRight w:val="0"/>
          <w:marTop w:val="0"/>
          <w:marBottom w:val="0"/>
          <w:divBdr>
            <w:top w:val="none" w:sz="0" w:space="0" w:color="auto"/>
            <w:left w:val="none" w:sz="0" w:space="0" w:color="auto"/>
            <w:bottom w:val="none" w:sz="0" w:space="0" w:color="auto"/>
            <w:right w:val="none" w:sz="0" w:space="0" w:color="auto"/>
          </w:divBdr>
        </w:div>
        <w:div w:id="360404723">
          <w:marLeft w:val="640"/>
          <w:marRight w:val="0"/>
          <w:marTop w:val="0"/>
          <w:marBottom w:val="0"/>
          <w:divBdr>
            <w:top w:val="none" w:sz="0" w:space="0" w:color="auto"/>
            <w:left w:val="none" w:sz="0" w:space="0" w:color="auto"/>
            <w:bottom w:val="none" w:sz="0" w:space="0" w:color="auto"/>
            <w:right w:val="none" w:sz="0" w:space="0" w:color="auto"/>
          </w:divBdr>
        </w:div>
        <w:div w:id="370885454">
          <w:marLeft w:val="640"/>
          <w:marRight w:val="0"/>
          <w:marTop w:val="0"/>
          <w:marBottom w:val="0"/>
          <w:divBdr>
            <w:top w:val="none" w:sz="0" w:space="0" w:color="auto"/>
            <w:left w:val="none" w:sz="0" w:space="0" w:color="auto"/>
            <w:bottom w:val="none" w:sz="0" w:space="0" w:color="auto"/>
            <w:right w:val="none" w:sz="0" w:space="0" w:color="auto"/>
          </w:divBdr>
        </w:div>
        <w:div w:id="374231406">
          <w:marLeft w:val="640"/>
          <w:marRight w:val="0"/>
          <w:marTop w:val="0"/>
          <w:marBottom w:val="0"/>
          <w:divBdr>
            <w:top w:val="none" w:sz="0" w:space="0" w:color="auto"/>
            <w:left w:val="none" w:sz="0" w:space="0" w:color="auto"/>
            <w:bottom w:val="none" w:sz="0" w:space="0" w:color="auto"/>
            <w:right w:val="none" w:sz="0" w:space="0" w:color="auto"/>
          </w:divBdr>
        </w:div>
        <w:div w:id="377557331">
          <w:marLeft w:val="640"/>
          <w:marRight w:val="0"/>
          <w:marTop w:val="0"/>
          <w:marBottom w:val="0"/>
          <w:divBdr>
            <w:top w:val="none" w:sz="0" w:space="0" w:color="auto"/>
            <w:left w:val="none" w:sz="0" w:space="0" w:color="auto"/>
            <w:bottom w:val="none" w:sz="0" w:space="0" w:color="auto"/>
            <w:right w:val="none" w:sz="0" w:space="0" w:color="auto"/>
          </w:divBdr>
        </w:div>
        <w:div w:id="379789378">
          <w:marLeft w:val="640"/>
          <w:marRight w:val="0"/>
          <w:marTop w:val="0"/>
          <w:marBottom w:val="0"/>
          <w:divBdr>
            <w:top w:val="none" w:sz="0" w:space="0" w:color="auto"/>
            <w:left w:val="none" w:sz="0" w:space="0" w:color="auto"/>
            <w:bottom w:val="none" w:sz="0" w:space="0" w:color="auto"/>
            <w:right w:val="none" w:sz="0" w:space="0" w:color="auto"/>
          </w:divBdr>
        </w:div>
        <w:div w:id="400293921">
          <w:marLeft w:val="640"/>
          <w:marRight w:val="0"/>
          <w:marTop w:val="0"/>
          <w:marBottom w:val="0"/>
          <w:divBdr>
            <w:top w:val="none" w:sz="0" w:space="0" w:color="auto"/>
            <w:left w:val="none" w:sz="0" w:space="0" w:color="auto"/>
            <w:bottom w:val="none" w:sz="0" w:space="0" w:color="auto"/>
            <w:right w:val="none" w:sz="0" w:space="0" w:color="auto"/>
          </w:divBdr>
        </w:div>
        <w:div w:id="405691677">
          <w:marLeft w:val="640"/>
          <w:marRight w:val="0"/>
          <w:marTop w:val="0"/>
          <w:marBottom w:val="0"/>
          <w:divBdr>
            <w:top w:val="none" w:sz="0" w:space="0" w:color="auto"/>
            <w:left w:val="none" w:sz="0" w:space="0" w:color="auto"/>
            <w:bottom w:val="none" w:sz="0" w:space="0" w:color="auto"/>
            <w:right w:val="none" w:sz="0" w:space="0" w:color="auto"/>
          </w:divBdr>
        </w:div>
        <w:div w:id="408969632">
          <w:marLeft w:val="640"/>
          <w:marRight w:val="0"/>
          <w:marTop w:val="0"/>
          <w:marBottom w:val="0"/>
          <w:divBdr>
            <w:top w:val="none" w:sz="0" w:space="0" w:color="auto"/>
            <w:left w:val="none" w:sz="0" w:space="0" w:color="auto"/>
            <w:bottom w:val="none" w:sz="0" w:space="0" w:color="auto"/>
            <w:right w:val="none" w:sz="0" w:space="0" w:color="auto"/>
          </w:divBdr>
        </w:div>
        <w:div w:id="426922657">
          <w:marLeft w:val="640"/>
          <w:marRight w:val="0"/>
          <w:marTop w:val="0"/>
          <w:marBottom w:val="0"/>
          <w:divBdr>
            <w:top w:val="none" w:sz="0" w:space="0" w:color="auto"/>
            <w:left w:val="none" w:sz="0" w:space="0" w:color="auto"/>
            <w:bottom w:val="none" w:sz="0" w:space="0" w:color="auto"/>
            <w:right w:val="none" w:sz="0" w:space="0" w:color="auto"/>
          </w:divBdr>
        </w:div>
        <w:div w:id="432014047">
          <w:marLeft w:val="640"/>
          <w:marRight w:val="0"/>
          <w:marTop w:val="0"/>
          <w:marBottom w:val="0"/>
          <w:divBdr>
            <w:top w:val="none" w:sz="0" w:space="0" w:color="auto"/>
            <w:left w:val="none" w:sz="0" w:space="0" w:color="auto"/>
            <w:bottom w:val="none" w:sz="0" w:space="0" w:color="auto"/>
            <w:right w:val="none" w:sz="0" w:space="0" w:color="auto"/>
          </w:divBdr>
        </w:div>
        <w:div w:id="451946856">
          <w:marLeft w:val="640"/>
          <w:marRight w:val="0"/>
          <w:marTop w:val="0"/>
          <w:marBottom w:val="0"/>
          <w:divBdr>
            <w:top w:val="none" w:sz="0" w:space="0" w:color="auto"/>
            <w:left w:val="none" w:sz="0" w:space="0" w:color="auto"/>
            <w:bottom w:val="none" w:sz="0" w:space="0" w:color="auto"/>
            <w:right w:val="none" w:sz="0" w:space="0" w:color="auto"/>
          </w:divBdr>
        </w:div>
        <w:div w:id="459999912">
          <w:marLeft w:val="640"/>
          <w:marRight w:val="0"/>
          <w:marTop w:val="0"/>
          <w:marBottom w:val="0"/>
          <w:divBdr>
            <w:top w:val="none" w:sz="0" w:space="0" w:color="auto"/>
            <w:left w:val="none" w:sz="0" w:space="0" w:color="auto"/>
            <w:bottom w:val="none" w:sz="0" w:space="0" w:color="auto"/>
            <w:right w:val="none" w:sz="0" w:space="0" w:color="auto"/>
          </w:divBdr>
        </w:div>
        <w:div w:id="482360061">
          <w:marLeft w:val="640"/>
          <w:marRight w:val="0"/>
          <w:marTop w:val="0"/>
          <w:marBottom w:val="0"/>
          <w:divBdr>
            <w:top w:val="none" w:sz="0" w:space="0" w:color="auto"/>
            <w:left w:val="none" w:sz="0" w:space="0" w:color="auto"/>
            <w:bottom w:val="none" w:sz="0" w:space="0" w:color="auto"/>
            <w:right w:val="none" w:sz="0" w:space="0" w:color="auto"/>
          </w:divBdr>
        </w:div>
        <w:div w:id="482547242">
          <w:marLeft w:val="640"/>
          <w:marRight w:val="0"/>
          <w:marTop w:val="0"/>
          <w:marBottom w:val="0"/>
          <w:divBdr>
            <w:top w:val="none" w:sz="0" w:space="0" w:color="auto"/>
            <w:left w:val="none" w:sz="0" w:space="0" w:color="auto"/>
            <w:bottom w:val="none" w:sz="0" w:space="0" w:color="auto"/>
            <w:right w:val="none" w:sz="0" w:space="0" w:color="auto"/>
          </w:divBdr>
        </w:div>
        <w:div w:id="512692712">
          <w:marLeft w:val="640"/>
          <w:marRight w:val="0"/>
          <w:marTop w:val="0"/>
          <w:marBottom w:val="0"/>
          <w:divBdr>
            <w:top w:val="none" w:sz="0" w:space="0" w:color="auto"/>
            <w:left w:val="none" w:sz="0" w:space="0" w:color="auto"/>
            <w:bottom w:val="none" w:sz="0" w:space="0" w:color="auto"/>
            <w:right w:val="none" w:sz="0" w:space="0" w:color="auto"/>
          </w:divBdr>
        </w:div>
        <w:div w:id="515772919">
          <w:marLeft w:val="640"/>
          <w:marRight w:val="0"/>
          <w:marTop w:val="0"/>
          <w:marBottom w:val="0"/>
          <w:divBdr>
            <w:top w:val="none" w:sz="0" w:space="0" w:color="auto"/>
            <w:left w:val="none" w:sz="0" w:space="0" w:color="auto"/>
            <w:bottom w:val="none" w:sz="0" w:space="0" w:color="auto"/>
            <w:right w:val="none" w:sz="0" w:space="0" w:color="auto"/>
          </w:divBdr>
        </w:div>
        <w:div w:id="539169283">
          <w:marLeft w:val="640"/>
          <w:marRight w:val="0"/>
          <w:marTop w:val="0"/>
          <w:marBottom w:val="0"/>
          <w:divBdr>
            <w:top w:val="none" w:sz="0" w:space="0" w:color="auto"/>
            <w:left w:val="none" w:sz="0" w:space="0" w:color="auto"/>
            <w:bottom w:val="none" w:sz="0" w:space="0" w:color="auto"/>
            <w:right w:val="none" w:sz="0" w:space="0" w:color="auto"/>
          </w:divBdr>
        </w:div>
        <w:div w:id="539900522">
          <w:marLeft w:val="640"/>
          <w:marRight w:val="0"/>
          <w:marTop w:val="0"/>
          <w:marBottom w:val="0"/>
          <w:divBdr>
            <w:top w:val="none" w:sz="0" w:space="0" w:color="auto"/>
            <w:left w:val="none" w:sz="0" w:space="0" w:color="auto"/>
            <w:bottom w:val="none" w:sz="0" w:space="0" w:color="auto"/>
            <w:right w:val="none" w:sz="0" w:space="0" w:color="auto"/>
          </w:divBdr>
        </w:div>
        <w:div w:id="549923848">
          <w:marLeft w:val="640"/>
          <w:marRight w:val="0"/>
          <w:marTop w:val="0"/>
          <w:marBottom w:val="0"/>
          <w:divBdr>
            <w:top w:val="none" w:sz="0" w:space="0" w:color="auto"/>
            <w:left w:val="none" w:sz="0" w:space="0" w:color="auto"/>
            <w:bottom w:val="none" w:sz="0" w:space="0" w:color="auto"/>
            <w:right w:val="none" w:sz="0" w:space="0" w:color="auto"/>
          </w:divBdr>
        </w:div>
        <w:div w:id="570434434">
          <w:marLeft w:val="640"/>
          <w:marRight w:val="0"/>
          <w:marTop w:val="0"/>
          <w:marBottom w:val="0"/>
          <w:divBdr>
            <w:top w:val="none" w:sz="0" w:space="0" w:color="auto"/>
            <w:left w:val="none" w:sz="0" w:space="0" w:color="auto"/>
            <w:bottom w:val="none" w:sz="0" w:space="0" w:color="auto"/>
            <w:right w:val="none" w:sz="0" w:space="0" w:color="auto"/>
          </w:divBdr>
        </w:div>
        <w:div w:id="583761538">
          <w:marLeft w:val="640"/>
          <w:marRight w:val="0"/>
          <w:marTop w:val="0"/>
          <w:marBottom w:val="0"/>
          <w:divBdr>
            <w:top w:val="none" w:sz="0" w:space="0" w:color="auto"/>
            <w:left w:val="none" w:sz="0" w:space="0" w:color="auto"/>
            <w:bottom w:val="none" w:sz="0" w:space="0" w:color="auto"/>
            <w:right w:val="none" w:sz="0" w:space="0" w:color="auto"/>
          </w:divBdr>
        </w:div>
        <w:div w:id="590819086">
          <w:marLeft w:val="640"/>
          <w:marRight w:val="0"/>
          <w:marTop w:val="0"/>
          <w:marBottom w:val="0"/>
          <w:divBdr>
            <w:top w:val="none" w:sz="0" w:space="0" w:color="auto"/>
            <w:left w:val="none" w:sz="0" w:space="0" w:color="auto"/>
            <w:bottom w:val="none" w:sz="0" w:space="0" w:color="auto"/>
            <w:right w:val="none" w:sz="0" w:space="0" w:color="auto"/>
          </w:divBdr>
        </w:div>
        <w:div w:id="621806383">
          <w:marLeft w:val="640"/>
          <w:marRight w:val="0"/>
          <w:marTop w:val="0"/>
          <w:marBottom w:val="0"/>
          <w:divBdr>
            <w:top w:val="none" w:sz="0" w:space="0" w:color="auto"/>
            <w:left w:val="none" w:sz="0" w:space="0" w:color="auto"/>
            <w:bottom w:val="none" w:sz="0" w:space="0" w:color="auto"/>
            <w:right w:val="none" w:sz="0" w:space="0" w:color="auto"/>
          </w:divBdr>
        </w:div>
        <w:div w:id="631639403">
          <w:marLeft w:val="640"/>
          <w:marRight w:val="0"/>
          <w:marTop w:val="0"/>
          <w:marBottom w:val="0"/>
          <w:divBdr>
            <w:top w:val="none" w:sz="0" w:space="0" w:color="auto"/>
            <w:left w:val="none" w:sz="0" w:space="0" w:color="auto"/>
            <w:bottom w:val="none" w:sz="0" w:space="0" w:color="auto"/>
            <w:right w:val="none" w:sz="0" w:space="0" w:color="auto"/>
          </w:divBdr>
        </w:div>
        <w:div w:id="658728566">
          <w:marLeft w:val="640"/>
          <w:marRight w:val="0"/>
          <w:marTop w:val="0"/>
          <w:marBottom w:val="0"/>
          <w:divBdr>
            <w:top w:val="none" w:sz="0" w:space="0" w:color="auto"/>
            <w:left w:val="none" w:sz="0" w:space="0" w:color="auto"/>
            <w:bottom w:val="none" w:sz="0" w:space="0" w:color="auto"/>
            <w:right w:val="none" w:sz="0" w:space="0" w:color="auto"/>
          </w:divBdr>
        </w:div>
        <w:div w:id="665865948">
          <w:marLeft w:val="640"/>
          <w:marRight w:val="0"/>
          <w:marTop w:val="0"/>
          <w:marBottom w:val="0"/>
          <w:divBdr>
            <w:top w:val="none" w:sz="0" w:space="0" w:color="auto"/>
            <w:left w:val="none" w:sz="0" w:space="0" w:color="auto"/>
            <w:bottom w:val="none" w:sz="0" w:space="0" w:color="auto"/>
            <w:right w:val="none" w:sz="0" w:space="0" w:color="auto"/>
          </w:divBdr>
        </w:div>
        <w:div w:id="678459742">
          <w:marLeft w:val="640"/>
          <w:marRight w:val="0"/>
          <w:marTop w:val="0"/>
          <w:marBottom w:val="0"/>
          <w:divBdr>
            <w:top w:val="none" w:sz="0" w:space="0" w:color="auto"/>
            <w:left w:val="none" w:sz="0" w:space="0" w:color="auto"/>
            <w:bottom w:val="none" w:sz="0" w:space="0" w:color="auto"/>
            <w:right w:val="none" w:sz="0" w:space="0" w:color="auto"/>
          </w:divBdr>
        </w:div>
        <w:div w:id="692653461">
          <w:marLeft w:val="640"/>
          <w:marRight w:val="0"/>
          <w:marTop w:val="0"/>
          <w:marBottom w:val="0"/>
          <w:divBdr>
            <w:top w:val="none" w:sz="0" w:space="0" w:color="auto"/>
            <w:left w:val="none" w:sz="0" w:space="0" w:color="auto"/>
            <w:bottom w:val="none" w:sz="0" w:space="0" w:color="auto"/>
            <w:right w:val="none" w:sz="0" w:space="0" w:color="auto"/>
          </w:divBdr>
        </w:div>
        <w:div w:id="797988404">
          <w:marLeft w:val="640"/>
          <w:marRight w:val="0"/>
          <w:marTop w:val="0"/>
          <w:marBottom w:val="0"/>
          <w:divBdr>
            <w:top w:val="none" w:sz="0" w:space="0" w:color="auto"/>
            <w:left w:val="none" w:sz="0" w:space="0" w:color="auto"/>
            <w:bottom w:val="none" w:sz="0" w:space="0" w:color="auto"/>
            <w:right w:val="none" w:sz="0" w:space="0" w:color="auto"/>
          </w:divBdr>
        </w:div>
        <w:div w:id="808086504">
          <w:marLeft w:val="640"/>
          <w:marRight w:val="0"/>
          <w:marTop w:val="0"/>
          <w:marBottom w:val="0"/>
          <w:divBdr>
            <w:top w:val="none" w:sz="0" w:space="0" w:color="auto"/>
            <w:left w:val="none" w:sz="0" w:space="0" w:color="auto"/>
            <w:bottom w:val="none" w:sz="0" w:space="0" w:color="auto"/>
            <w:right w:val="none" w:sz="0" w:space="0" w:color="auto"/>
          </w:divBdr>
        </w:div>
        <w:div w:id="817039889">
          <w:marLeft w:val="640"/>
          <w:marRight w:val="0"/>
          <w:marTop w:val="0"/>
          <w:marBottom w:val="0"/>
          <w:divBdr>
            <w:top w:val="none" w:sz="0" w:space="0" w:color="auto"/>
            <w:left w:val="none" w:sz="0" w:space="0" w:color="auto"/>
            <w:bottom w:val="none" w:sz="0" w:space="0" w:color="auto"/>
            <w:right w:val="none" w:sz="0" w:space="0" w:color="auto"/>
          </w:divBdr>
        </w:div>
        <w:div w:id="865404606">
          <w:marLeft w:val="640"/>
          <w:marRight w:val="0"/>
          <w:marTop w:val="0"/>
          <w:marBottom w:val="0"/>
          <w:divBdr>
            <w:top w:val="none" w:sz="0" w:space="0" w:color="auto"/>
            <w:left w:val="none" w:sz="0" w:space="0" w:color="auto"/>
            <w:bottom w:val="none" w:sz="0" w:space="0" w:color="auto"/>
            <w:right w:val="none" w:sz="0" w:space="0" w:color="auto"/>
          </w:divBdr>
        </w:div>
        <w:div w:id="879707091">
          <w:marLeft w:val="640"/>
          <w:marRight w:val="0"/>
          <w:marTop w:val="0"/>
          <w:marBottom w:val="0"/>
          <w:divBdr>
            <w:top w:val="none" w:sz="0" w:space="0" w:color="auto"/>
            <w:left w:val="none" w:sz="0" w:space="0" w:color="auto"/>
            <w:bottom w:val="none" w:sz="0" w:space="0" w:color="auto"/>
            <w:right w:val="none" w:sz="0" w:space="0" w:color="auto"/>
          </w:divBdr>
        </w:div>
        <w:div w:id="888154652">
          <w:marLeft w:val="640"/>
          <w:marRight w:val="0"/>
          <w:marTop w:val="0"/>
          <w:marBottom w:val="0"/>
          <w:divBdr>
            <w:top w:val="none" w:sz="0" w:space="0" w:color="auto"/>
            <w:left w:val="none" w:sz="0" w:space="0" w:color="auto"/>
            <w:bottom w:val="none" w:sz="0" w:space="0" w:color="auto"/>
            <w:right w:val="none" w:sz="0" w:space="0" w:color="auto"/>
          </w:divBdr>
        </w:div>
        <w:div w:id="890576276">
          <w:marLeft w:val="640"/>
          <w:marRight w:val="0"/>
          <w:marTop w:val="0"/>
          <w:marBottom w:val="0"/>
          <w:divBdr>
            <w:top w:val="none" w:sz="0" w:space="0" w:color="auto"/>
            <w:left w:val="none" w:sz="0" w:space="0" w:color="auto"/>
            <w:bottom w:val="none" w:sz="0" w:space="0" w:color="auto"/>
            <w:right w:val="none" w:sz="0" w:space="0" w:color="auto"/>
          </w:divBdr>
        </w:div>
        <w:div w:id="928125619">
          <w:marLeft w:val="640"/>
          <w:marRight w:val="0"/>
          <w:marTop w:val="0"/>
          <w:marBottom w:val="0"/>
          <w:divBdr>
            <w:top w:val="none" w:sz="0" w:space="0" w:color="auto"/>
            <w:left w:val="none" w:sz="0" w:space="0" w:color="auto"/>
            <w:bottom w:val="none" w:sz="0" w:space="0" w:color="auto"/>
            <w:right w:val="none" w:sz="0" w:space="0" w:color="auto"/>
          </w:divBdr>
        </w:div>
        <w:div w:id="969555832">
          <w:marLeft w:val="640"/>
          <w:marRight w:val="0"/>
          <w:marTop w:val="0"/>
          <w:marBottom w:val="0"/>
          <w:divBdr>
            <w:top w:val="none" w:sz="0" w:space="0" w:color="auto"/>
            <w:left w:val="none" w:sz="0" w:space="0" w:color="auto"/>
            <w:bottom w:val="none" w:sz="0" w:space="0" w:color="auto"/>
            <w:right w:val="none" w:sz="0" w:space="0" w:color="auto"/>
          </w:divBdr>
        </w:div>
        <w:div w:id="982081301">
          <w:marLeft w:val="640"/>
          <w:marRight w:val="0"/>
          <w:marTop w:val="0"/>
          <w:marBottom w:val="0"/>
          <w:divBdr>
            <w:top w:val="none" w:sz="0" w:space="0" w:color="auto"/>
            <w:left w:val="none" w:sz="0" w:space="0" w:color="auto"/>
            <w:bottom w:val="none" w:sz="0" w:space="0" w:color="auto"/>
            <w:right w:val="none" w:sz="0" w:space="0" w:color="auto"/>
          </w:divBdr>
        </w:div>
        <w:div w:id="986513691">
          <w:marLeft w:val="640"/>
          <w:marRight w:val="0"/>
          <w:marTop w:val="0"/>
          <w:marBottom w:val="0"/>
          <w:divBdr>
            <w:top w:val="none" w:sz="0" w:space="0" w:color="auto"/>
            <w:left w:val="none" w:sz="0" w:space="0" w:color="auto"/>
            <w:bottom w:val="none" w:sz="0" w:space="0" w:color="auto"/>
            <w:right w:val="none" w:sz="0" w:space="0" w:color="auto"/>
          </w:divBdr>
        </w:div>
        <w:div w:id="1005985461">
          <w:marLeft w:val="640"/>
          <w:marRight w:val="0"/>
          <w:marTop w:val="0"/>
          <w:marBottom w:val="0"/>
          <w:divBdr>
            <w:top w:val="none" w:sz="0" w:space="0" w:color="auto"/>
            <w:left w:val="none" w:sz="0" w:space="0" w:color="auto"/>
            <w:bottom w:val="none" w:sz="0" w:space="0" w:color="auto"/>
            <w:right w:val="none" w:sz="0" w:space="0" w:color="auto"/>
          </w:divBdr>
        </w:div>
        <w:div w:id="1013191699">
          <w:marLeft w:val="640"/>
          <w:marRight w:val="0"/>
          <w:marTop w:val="0"/>
          <w:marBottom w:val="0"/>
          <w:divBdr>
            <w:top w:val="none" w:sz="0" w:space="0" w:color="auto"/>
            <w:left w:val="none" w:sz="0" w:space="0" w:color="auto"/>
            <w:bottom w:val="none" w:sz="0" w:space="0" w:color="auto"/>
            <w:right w:val="none" w:sz="0" w:space="0" w:color="auto"/>
          </w:divBdr>
        </w:div>
        <w:div w:id="1102140481">
          <w:marLeft w:val="640"/>
          <w:marRight w:val="0"/>
          <w:marTop w:val="0"/>
          <w:marBottom w:val="0"/>
          <w:divBdr>
            <w:top w:val="none" w:sz="0" w:space="0" w:color="auto"/>
            <w:left w:val="none" w:sz="0" w:space="0" w:color="auto"/>
            <w:bottom w:val="none" w:sz="0" w:space="0" w:color="auto"/>
            <w:right w:val="none" w:sz="0" w:space="0" w:color="auto"/>
          </w:divBdr>
        </w:div>
        <w:div w:id="1104611940">
          <w:marLeft w:val="640"/>
          <w:marRight w:val="0"/>
          <w:marTop w:val="0"/>
          <w:marBottom w:val="0"/>
          <w:divBdr>
            <w:top w:val="none" w:sz="0" w:space="0" w:color="auto"/>
            <w:left w:val="none" w:sz="0" w:space="0" w:color="auto"/>
            <w:bottom w:val="none" w:sz="0" w:space="0" w:color="auto"/>
            <w:right w:val="none" w:sz="0" w:space="0" w:color="auto"/>
          </w:divBdr>
        </w:div>
        <w:div w:id="1136291711">
          <w:marLeft w:val="640"/>
          <w:marRight w:val="0"/>
          <w:marTop w:val="0"/>
          <w:marBottom w:val="0"/>
          <w:divBdr>
            <w:top w:val="none" w:sz="0" w:space="0" w:color="auto"/>
            <w:left w:val="none" w:sz="0" w:space="0" w:color="auto"/>
            <w:bottom w:val="none" w:sz="0" w:space="0" w:color="auto"/>
            <w:right w:val="none" w:sz="0" w:space="0" w:color="auto"/>
          </w:divBdr>
        </w:div>
        <w:div w:id="1137529536">
          <w:marLeft w:val="640"/>
          <w:marRight w:val="0"/>
          <w:marTop w:val="0"/>
          <w:marBottom w:val="0"/>
          <w:divBdr>
            <w:top w:val="none" w:sz="0" w:space="0" w:color="auto"/>
            <w:left w:val="none" w:sz="0" w:space="0" w:color="auto"/>
            <w:bottom w:val="none" w:sz="0" w:space="0" w:color="auto"/>
            <w:right w:val="none" w:sz="0" w:space="0" w:color="auto"/>
          </w:divBdr>
        </w:div>
        <w:div w:id="1146900017">
          <w:marLeft w:val="640"/>
          <w:marRight w:val="0"/>
          <w:marTop w:val="0"/>
          <w:marBottom w:val="0"/>
          <w:divBdr>
            <w:top w:val="none" w:sz="0" w:space="0" w:color="auto"/>
            <w:left w:val="none" w:sz="0" w:space="0" w:color="auto"/>
            <w:bottom w:val="none" w:sz="0" w:space="0" w:color="auto"/>
            <w:right w:val="none" w:sz="0" w:space="0" w:color="auto"/>
          </w:divBdr>
        </w:div>
        <w:div w:id="1148863241">
          <w:marLeft w:val="640"/>
          <w:marRight w:val="0"/>
          <w:marTop w:val="0"/>
          <w:marBottom w:val="0"/>
          <w:divBdr>
            <w:top w:val="none" w:sz="0" w:space="0" w:color="auto"/>
            <w:left w:val="none" w:sz="0" w:space="0" w:color="auto"/>
            <w:bottom w:val="none" w:sz="0" w:space="0" w:color="auto"/>
            <w:right w:val="none" w:sz="0" w:space="0" w:color="auto"/>
          </w:divBdr>
        </w:div>
        <w:div w:id="1173838192">
          <w:marLeft w:val="640"/>
          <w:marRight w:val="0"/>
          <w:marTop w:val="0"/>
          <w:marBottom w:val="0"/>
          <w:divBdr>
            <w:top w:val="none" w:sz="0" w:space="0" w:color="auto"/>
            <w:left w:val="none" w:sz="0" w:space="0" w:color="auto"/>
            <w:bottom w:val="none" w:sz="0" w:space="0" w:color="auto"/>
            <w:right w:val="none" w:sz="0" w:space="0" w:color="auto"/>
          </w:divBdr>
        </w:div>
        <w:div w:id="1178812881">
          <w:marLeft w:val="640"/>
          <w:marRight w:val="0"/>
          <w:marTop w:val="0"/>
          <w:marBottom w:val="0"/>
          <w:divBdr>
            <w:top w:val="none" w:sz="0" w:space="0" w:color="auto"/>
            <w:left w:val="none" w:sz="0" w:space="0" w:color="auto"/>
            <w:bottom w:val="none" w:sz="0" w:space="0" w:color="auto"/>
            <w:right w:val="none" w:sz="0" w:space="0" w:color="auto"/>
          </w:divBdr>
        </w:div>
        <w:div w:id="1201281467">
          <w:marLeft w:val="640"/>
          <w:marRight w:val="0"/>
          <w:marTop w:val="0"/>
          <w:marBottom w:val="0"/>
          <w:divBdr>
            <w:top w:val="none" w:sz="0" w:space="0" w:color="auto"/>
            <w:left w:val="none" w:sz="0" w:space="0" w:color="auto"/>
            <w:bottom w:val="none" w:sz="0" w:space="0" w:color="auto"/>
            <w:right w:val="none" w:sz="0" w:space="0" w:color="auto"/>
          </w:divBdr>
        </w:div>
        <w:div w:id="1243637528">
          <w:marLeft w:val="640"/>
          <w:marRight w:val="0"/>
          <w:marTop w:val="0"/>
          <w:marBottom w:val="0"/>
          <w:divBdr>
            <w:top w:val="none" w:sz="0" w:space="0" w:color="auto"/>
            <w:left w:val="none" w:sz="0" w:space="0" w:color="auto"/>
            <w:bottom w:val="none" w:sz="0" w:space="0" w:color="auto"/>
            <w:right w:val="none" w:sz="0" w:space="0" w:color="auto"/>
          </w:divBdr>
        </w:div>
        <w:div w:id="1306932491">
          <w:marLeft w:val="640"/>
          <w:marRight w:val="0"/>
          <w:marTop w:val="0"/>
          <w:marBottom w:val="0"/>
          <w:divBdr>
            <w:top w:val="none" w:sz="0" w:space="0" w:color="auto"/>
            <w:left w:val="none" w:sz="0" w:space="0" w:color="auto"/>
            <w:bottom w:val="none" w:sz="0" w:space="0" w:color="auto"/>
            <w:right w:val="none" w:sz="0" w:space="0" w:color="auto"/>
          </w:divBdr>
        </w:div>
        <w:div w:id="1339187860">
          <w:marLeft w:val="640"/>
          <w:marRight w:val="0"/>
          <w:marTop w:val="0"/>
          <w:marBottom w:val="0"/>
          <w:divBdr>
            <w:top w:val="none" w:sz="0" w:space="0" w:color="auto"/>
            <w:left w:val="none" w:sz="0" w:space="0" w:color="auto"/>
            <w:bottom w:val="none" w:sz="0" w:space="0" w:color="auto"/>
            <w:right w:val="none" w:sz="0" w:space="0" w:color="auto"/>
          </w:divBdr>
        </w:div>
        <w:div w:id="1350256205">
          <w:marLeft w:val="640"/>
          <w:marRight w:val="0"/>
          <w:marTop w:val="0"/>
          <w:marBottom w:val="0"/>
          <w:divBdr>
            <w:top w:val="none" w:sz="0" w:space="0" w:color="auto"/>
            <w:left w:val="none" w:sz="0" w:space="0" w:color="auto"/>
            <w:bottom w:val="none" w:sz="0" w:space="0" w:color="auto"/>
            <w:right w:val="none" w:sz="0" w:space="0" w:color="auto"/>
          </w:divBdr>
        </w:div>
        <w:div w:id="1420982621">
          <w:marLeft w:val="640"/>
          <w:marRight w:val="0"/>
          <w:marTop w:val="0"/>
          <w:marBottom w:val="0"/>
          <w:divBdr>
            <w:top w:val="none" w:sz="0" w:space="0" w:color="auto"/>
            <w:left w:val="none" w:sz="0" w:space="0" w:color="auto"/>
            <w:bottom w:val="none" w:sz="0" w:space="0" w:color="auto"/>
            <w:right w:val="none" w:sz="0" w:space="0" w:color="auto"/>
          </w:divBdr>
        </w:div>
        <w:div w:id="1422336041">
          <w:marLeft w:val="640"/>
          <w:marRight w:val="0"/>
          <w:marTop w:val="0"/>
          <w:marBottom w:val="0"/>
          <w:divBdr>
            <w:top w:val="none" w:sz="0" w:space="0" w:color="auto"/>
            <w:left w:val="none" w:sz="0" w:space="0" w:color="auto"/>
            <w:bottom w:val="none" w:sz="0" w:space="0" w:color="auto"/>
            <w:right w:val="none" w:sz="0" w:space="0" w:color="auto"/>
          </w:divBdr>
        </w:div>
        <w:div w:id="1429614702">
          <w:marLeft w:val="640"/>
          <w:marRight w:val="0"/>
          <w:marTop w:val="0"/>
          <w:marBottom w:val="0"/>
          <w:divBdr>
            <w:top w:val="none" w:sz="0" w:space="0" w:color="auto"/>
            <w:left w:val="none" w:sz="0" w:space="0" w:color="auto"/>
            <w:bottom w:val="none" w:sz="0" w:space="0" w:color="auto"/>
            <w:right w:val="none" w:sz="0" w:space="0" w:color="auto"/>
          </w:divBdr>
        </w:div>
        <w:div w:id="1470392478">
          <w:marLeft w:val="640"/>
          <w:marRight w:val="0"/>
          <w:marTop w:val="0"/>
          <w:marBottom w:val="0"/>
          <w:divBdr>
            <w:top w:val="none" w:sz="0" w:space="0" w:color="auto"/>
            <w:left w:val="none" w:sz="0" w:space="0" w:color="auto"/>
            <w:bottom w:val="none" w:sz="0" w:space="0" w:color="auto"/>
            <w:right w:val="none" w:sz="0" w:space="0" w:color="auto"/>
          </w:divBdr>
        </w:div>
        <w:div w:id="1512993524">
          <w:marLeft w:val="640"/>
          <w:marRight w:val="0"/>
          <w:marTop w:val="0"/>
          <w:marBottom w:val="0"/>
          <w:divBdr>
            <w:top w:val="none" w:sz="0" w:space="0" w:color="auto"/>
            <w:left w:val="none" w:sz="0" w:space="0" w:color="auto"/>
            <w:bottom w:val="none" w:sz="0" w:space="0" w:color="auto"/>
            <w:right w:val="none" w:sz="0" w:space="0" w:color="auto"/>
          </w:divBdr>
        </w:div>
        <w:div w:id="1515026788">
          <w:marLeft w:val="640"/>
          <w:marRight w:val="0"/>
          <w:marTop w:val="0"/>
          <w:marBottom w:val="0"/>
          <w:divBdr>
            <w:top w:val="none" w:sz="0" w:space="0" w:color="auto"/>
            <w:left w:val="none" w:sz="0" w:space="0" w:color="auto"/>
            <w:bottom w:val="none" w:sz="0" w:space="0" w:color="auto"/>
            <w:right w:val="none" w:sz="0" w:space="0" w:color="auto"/>
          </w:divBdr>
        </w:div>
        <w:div w:id="1517227806">
          <w:marLeft w:val="640"/>
          <w:marRight w:val="0"/>
          <w:marTop w:val="0"/>
          <w:marBottom w:val="0"/>
          <w:divBdr>
            <w:top w:val="none" w:sz="0" w:space="0" w:color="auto"/>
            <w:left w:val="none" w:sz="0" w:space="0" w:color="auto"/>
            <w:bottom w:val="none" w:sz="0" w:space="0" w:color="auto"/>
            <w:right w:val="none" w:sz="0" w:space="0" w:color="auto"/>
          </w:divBdr>
        </w:div>
        <w:div w:id="1557737174">
          <w:marLeft w:val="640"/>
          <w:marRight w:val="0"/>
          <w:marTop w:val="0"/>
          <w:marBottom w:val="0"/>
          <w:divBdr>
            <w:top w:val="none" w:sz="0" w:space="0" w:color="auto"/>
            <w:left w:val="none" w:sz="0" w:space="0" w:color="auto"/>
            <w:bottom w:val="none" w:sz="0" w:space="0" w:color="auto"/>
            <w:right w:val="none" w:sz="0" w:space="0" w:color="auto"/>
          </w:divBdr>
        </w:div>
        <w:div w:id="1565024273">
          <w:marLeft w:val="640"/>
          <w:marRight w:val="0"/>
          <w:marTop w:val="0"/>
          <w:marBottom w:val="0"/>
          <w:divBdr>
            <w:top w:val="none" w:sz="0" w:space="0" w:color="auto"/>
            <w:left w:val="none" w:sz="0" w:space="0" w:color="auto"/>
            <w:bottom w:val="none" w:sz="0" w:space="0" w:color="auto"/>
            <w:right w:val="none" w:sz="0" w:space="0" w:color="auto"/>
          </w:divBdr>
        </w:div>
        <w:div w:id="1576624140">
          <w:marLeft w:val="640"/>
          <w:marRight w:val="0"/>
          <w:marTop w:val="0"/>
          <w:marBottom w:val="0"/>
          <w:divBdr>
            <w:top w:val="none" w:sz="0" w:space="0" w:color="auto"/>
            <w:left w:val="none" w:sz="0" w:space="0" w:color="auto"/>
            <w:bottom w:val="none" w:sz="0" w:space="0" w:color="auto"/>
            <w:right w:val="none" w:sz="0" w:space="0" w:color="auto"/>
          </w:divBdr>
        </w:div>
        <w:div w:id="1647541838">
          <w:marLeft w:val="640"/>
          <w:marRight w:val="0"/>
          <w:marTop w:val="0"/>
          <w:marBottom w:val="0"/>
          <w:divBdr>
            <w:top w:val="none" w:sz="0" w:space="0" w:color="auto"/>
            <w:left w:val="none" w:sz="0" w:space="0" w:color="auto"/>
            <w:bottom w:val="none" w:sz="0" w:space="0" w:color="auto"/>
            <w:right w:val="none" w:sz="0" w:space="0" w:color="auto"/>
          </w:divBdr>
        </w:div>
        <w:div w:id="1648700404">
          <w:marLeft w:val="640"/>
          <w:marRight w:val="0"/>
          <w:marTop w:val="0"/>
          <w:marBottom w:val="0"/>
          <w:divBdr>
            <w:top w:val="none" w:sz="0" w:space="0" w:color="auto"/>
            <w:left w:val="none" w:sz="0" w:space="0" w:color="auto"/>
            <w:bottom w:val="none" w:sz="0" w:space="0" w:color="auto"/>
            <w:right w:val="none" w:sz="0" w:space="0" w:color="auto"/>
          </w:divBdr>
        </w:div>
        <w:div w:id="1655909297">
          <w:marLeft w:val="640"/>
          <w:marRight w:val="0"/>
          <w:marTop w:val="0"/>
          <w:marBottom w:val="0"/>
          <w:divBdr>
            <w:top w:val="none" w:sz="0" w:space="0" w:color="auto"/>
            <w:left w:val="none" w:sz="0" w:space="0" w:color="auto"/>
            <w:bottom w:val="none" w:sz="0" w:space="0" w:color="auto"/>
            <w:right w:val="none" w:sz="0" w:space="0" w:color="auto"/>
          </w:divBdr>
        </w:div>
        <w:div w:id="1664235537">
          <w:marLeft w:val="640"/>
          <w:marRight w:val="0"/>
          <w:marTop w:val="0"/>
          <w:marBottom w:val="0"/>
          <w:divBdr>
            <w:top w:val="none" w:sz="0" w:space="0" w:color="auto"/>
            <w:left w:val="none" w:sz="0" w:space="0" w:color="auto"/>
            <w:bottom w:val="none" w:sz="0" w:space="0" w:color="auto"/>
            <w:right w:val="none" w:sz="0" w:space="0" w:color="auto"/>
          </w:divBdr>
        </w:div>
        <w:div w:id="1775246820">
          <w:marLeft w:val="640"/>
          <w:marRight w:val="0"/>
          <w:marTop w:val="0"/>
          <w:marBottom w:val="0"/>
          <w:divBdr>
            <w:top w:val="none" w:sz="0" w:space="0" w:color="auto"/>
            <w:left w:val="none" w:sz="0" w:space="0" w:color="auto"/>
            <w:bottom w:val="none" w:sz="0" w:space="0" w:color="auto"/>
            <w:right w:val="none" w:sz="0" w:space="0" w:color="auto"/>
          </w:divBdr>
        </w:div>
        <w:div w:id="1775247662">
          <w:marLeft w:val="640"/>
          <w:marRight w:val="0"/>
          <w:marTop w:val="0"/>
          <w:marBottom w:val="0"/>
          <w:divBdr>
            <w:top w:val="none" w:sz="0" w:space="0" w:color="auto"/>
            <w:left w:val="none" w:sz="0" w:space="0" w:color="auto"/>
            <w:bottom w:val="none" w:sz="0" w:space="0" w:color="auto"/>
            <w:right w:val="none" w:sz="0" w:space="0" w:color="auto"/>
          </w:divBdr>
        </w:div>
        <w:div w:id="1791630779">
          <w:marLeft w:val="640"/>
          <w:marRight w:val="0"/>
          <w:marTop w:val="0"/>
          <w:marBottom w:val="0"/>
          <w:divBdr>
            <w:top w:val="none" w:sz="0" w:space="0" w:color="auto"/>
            <w:left w:val="none" w:sz="0" w:space="0" w:color="auto"/>
            <w:bottom w:val="none" w:sz="0" w:space="0" w:color="auto"/>
            <w:right w:val="none" w:sz="0" w:space="0" w:color="auto"/>
          </w:divBdr>
        </w:div>
        <w:div w:id="1809392952">
          <w:marLeft w:val="640"/>
          <w:marRight w:val="0"/>
          <w:marTop w:val="0"/>
          <w:marBottom w:val="0"/>
          <w:divBdr>
            <w:top w:val="none" w:sz="0" w:space="0" w:color="auto"/>
            <w:left w:val="none" w:sz="0" w:space="0" w:color="auto"/>
            <w:bottom w:val="none" w:sz="0" w:space="0" w:color="auto"/>
            <w:right w:val="none" w:sz="0" w:space="0" w:color="auto"/>
          </w:divBdr>
        </w:div>
        <w:div w:id="1848132312">
          <w:marLeft w:val="640"/>
          <w:marRight w:val="0"/>
          <w:marTop w:val="0"/>
          <w:marBottom w:val="0"/>
          <w:divBdr>
            <w:top w:val="none" w:sz="0" w:space="0" w:color="auto"/>
            <w:left w:val="none" w:sz="0" w:space="0" w:color="auto"/>
            <w:bottom w:val="none" w:sz="0" w:space="0" w:color="auto"/>
            <w:right w:val="none" w:sz="0" w:space="0" w:color="auto"/>
          </w:divBdr>
        </w:div>
        <w:div w:id="1851941988">
          <w:marLeft w:val="640"/>
          <w:marRight w:val="0"/>
          <w:marTop w:val="0"/>
          <w:marBottom w:val="0"/>
          <w:divBdr>
            <w:top w:val="none" w:sz="0" w:space="0" w:color="auto"/>
            <w:left w:val="none" w:sz="0" w:space="0" w:color="auto"/>
            <w:bottom w:val="none" w:sz="0" w:space="0" w:color="auto"/>
            <w:right w:val="none" w:sz="0" w:space="0" w:color="auto"/>
          </w:divBdr>
        </w:div>
        <w:div w:id="1888685370">
          <w:marLeft w:val="640"/>
          <w:marRight w:val="0"/>
          <w:marTop w:val="0"/>
          <w:marBottom w:val="0"/>
          <w:divBdr>
            <w:top w:val="none" w:sz="0" w:space="0" w:color="auto"/>
            <w:left w:val="none" w:sz="0" w:space="0" w:color="auto"/>
            <w:bottom w:val="none" w:sz="0" w:space="0" w:color="auto"/>
            <w:right w:val="none" w:sz="0" w:space="0" w:color="auto"/>
          </w:divBdr>
        </w:div>
        <w:div w:id="1890533608">
          <w:marLeft w:val="640"/>
          <w:marRight w:val="0"/>
          <w:marTop w:val="0"/>
          <w:marBottom w:val="0"/>
          <w:divBdr>
            <w:top w:val="none" w:sz="0" w:space="0" w:color="auto"/>
            <w:left w:val="none" w:sz="0" w:space="0" w:color="auto"/>
            <w:bottom w:val="none" w:sz="0" w:space="0" w:color="auto"/>
            <w:right w:val="none" w:sz="0" w:space="0" w:color="auto"/>
          </w:divBdr>
        </w:div>
        <w:div w:id="1946304755">
          <w:marLeft w:val="640"/>
          <w:marRight w:val="0"/>
          <w:marTop w:val="0"/>
          <w:marBottom w:val="0"/>
          <w:divBdr>
            <w:top w:val="none" w:sz="0" w:space="0" w:color="auto"/>
            <w:left w:val="none" w:sz="0" w:space="0" w:color="auto"/>
            <w:bottom w:val="none" w:sz="0" w:space="0" w:color="auto"/>
            <w:right w:val="none" w:sz="0" w:space="0" w:color="auto"/>
          </w:divBdr>
        </w:div>
        <w:div w:id="2007053802">
          <w:marLeft w:val="640"/>
          <w:marRight w:val="0"/>
          <w:marTop w:val="0"/>
          <w:marBottom w:val="0"/>
          <w:divBdr>
            <w:top w:val="none" w:sz="0" w:space="0" w:color="auto"/>
            <w:left w:val="none" w:sz="0" w:space="0" w:color="auto"/>
            <w:bottom w:val="none" w:sz="0" w:space="0" w:color="auto"/>
            <w:right w:val="none" w:sz="0" w:space="0" w:color="auto"/>
          </w:divBdr>
        </w:div>
        <w:div w:id="2073503619">
          <w:marLeft w:val="640"/>
          <w:marRight w:val="0"/>
          <w:marTop w:val="0"/>
          <w:marBottom w:val="0"/>
          <w:divBdr>
            <w:top w:val="none" w:sz="0" w:space="0" w:color="auto"/>
            <w:left w:val="none" w:sz="0" w:space="0" w:color="auto"/>
            <w:bottom w:val="none" w:sz="0" w:space="0" w:color="auto"/>
            <w:right w:val="none" w:sz="0" w:space="0" w:color="auto"/>
          </w:divBdr>
        </w:div>
        <w:div w:id="2079357710">
          <w:marLeft w:val="640"/>
          <w:marRight w:val="0"/>
          <w:marTop w:val="0"/>
          <w:marBottom w:val="0"/>
          <w:divBdr>
            <w:top w:val="none" w:sz="0" w:space="0" w:color="auto"/>
            <w:left w:val="none" w:sz="0" w:space="0" w:color="auto"/>
            <w:bottom w:val="none" w:sz="0" w:space="0" w:color="auto"/>
            <w:right w:val="none" w:sz="0" w:space="0" w:color="auto"/>
          </w:divBdr>
        </w:div>
        <w:div w:id="2080521407">
          <w:marLeft w:val="640"/>
          <w:marRight w:val="0"/>
          <w:marTop w:val="0"/>
          <w:marBottom w:val="0"/>
          <w:divBdr>
            <w:top w:val="none" w:sz="0" w:space="0" w:color="auto"/>
            <w:left w:val="none" w:sz="0" w:space="0" w:color="auto"/>
            <w:bottom w:val="none" w:sz="0" w:space="0" w:color="auto"/>
            <w:right w:val="none" w:sz="0" w:space="0" w:color="auto"/>
          </w:divBdr>
        </w:div>
        <w:div w:id="2111536901">
          <w:marLeft w:val="640"/>
          <w:marRight w:val="0"/>
          <w:marTop w:val="0"/>
          <w:marBottom w:val="0"/>
          <w:divBdr>
            <w:top w:val="none" w:sz="0" w:space="0" w:color="auto"/>
            <w:left w:val="none" w:sz="0" w:space="0" w:color="auto"/>
            <w:bottom w:val="none" w:sz="0" w:space="0" w:color="auto"/>
            <w:right w:val="none" w:sz="0" w:space="0" w:color="auto"/>
          </w:divBdr>
        </w:div>
        <w:div w:id="2129931619">
          <w:marLeft w:val="640"/>
          <w:marRight w:val="0"/>
          <w:marTop w:val="0"/>
          <w:marBottom w:val="0"/>
          <w:divBdr>
            <w:top w:val="none" w:sz="0" w:space="0" w:color="auto"/>
            <w:left w:val="none" w:sz="0" w:space="0" w:color="auto"/>
            <w:bottom w:val="none" w:sz="0" w:space="0" w:color="auto"/>
            <w:right w:val="none" w:sz="0" w:space="0" w:color="auto"/>
          </w:divBdr>
        </w:div>
        <w:div w:id="2142112212">
          <w:marLeft w:val="640"/>
          <w:marRight w:val="0"/>
          <w:marTop w:val="0"/>
          <w:marBottom w:val="0"/>
          <w:divBdr>
            <w:top w:val="none" w:sz="0" w:space="0" w:color="auto"/>
            <w:left w:val="none" w:sz="0" w:space="0" w:color="auto"/>
            <w:bottom w:val="none" w:sz="0" w:space="0" w:color="auto"/>
            <w:right w:val="none" w:sz="0" w:space="0" w:color="auto"/>
          </w:divBdr>
        </w:div>
      </w:divsChild>
    </w:div>
    <w:div w:id="960301417">
      <w:bodyDiv w:val="1"/>
      <w:marLeft w:val="0"/>
      <w:marRight w:val="0"/>
      <w:marTop w:val="0"/>
      <w:marBottom w:val="0"/>
      <w:divBdr>
        <w:top w:val="none" w:sz="0" w:space="0" w:color="auto"/>
        <w:left w:val="none" w:sz="0" w:space="0" w:color="auto"/>
        <w:bottom w:val="none" w:sz="0" w:space="0" w:color="auto"/>
        <w:right w:val="none" w:sz="0" w:space="0" w:color="auto"/>
      </w:divBdr>
      <w:divsChild>
        <w:div w:id="4941597">
          <w:marLeft w:val="640"/>
          <w:marRight w:val="0"/>
          <w:marTop w:val="0"/>
          <w:marBottom w:val="0"/>
          <w:divBdr>
            <w:top w:val="none" w:sz="0" w:space="0" w:color="auto"/>
            <w:left w:val="none" w:sz="0" w:space="0" w:color="auto"/>
            <w:bottom w:val="none" w:sz="0" w:space="0" w:color="auto"/>
            <w:right w:val="none" w:sz="0" w:space="0" w:color="auto"/>
          </w:divBdr>
        </w:div>
        <w:div w:id="9719661">
          <w:marLeft w:val="640"/>
          <w:marRight w:val="0"/>
          <w:marTop w:val="0"/>
          <w:marBottom w:val="0"/>
          <w:divBdr>
            <w:top w:val="none" w:sz="0" w:space="0" w:color="auto"/>
            <w:left w:val="none" w:sz="0" w:space="0" w:color="auto"/>
            <w:bottom w:val="none" w:sz="0" w:space="0" w:color="auto"/>
            <w:right w:val="none" w:sz="0" w:space="0" w:color="auto"/>
          </w:divBdr>
        </w:div>
        <w:div w:id="18166429">
          <w:marLeft w:val="640"/>
          <w:marRight w:val="0"/>
          <w:marTop w:val="0"/>
          <w:marBottom w:val="0"/>
          <w:divBdr>
            <w:top w:val="none" w:sz="0" w:space="0" w:color="auto"/>
            <w:left w:val="none" w:sz="0" w:space="0" w:color="auto"/>
            <w:bottom w:val="none" w:sz="0" w:space="0" w:color="auto"/>
            <w:right w:val="none" w:sz="0" w:space="0" w:color="auto"/>
          </w:divBdr>
        </w:div>
        <w:div w:id="32511530">
          <w:marLeft w:val="640"/>
          <w:marRight w:val="0"/>
          <w:marTop w:val="0"/>
          <w:marBottom w:val="0"/>
          <w:divBdr>
            <w:top w:val="none" w:sz="0" w:space="0" w:color="auto"/>
            <w:left w:val="none" w:sz="0" w:space="0" w:color="auto"/>
            <w:bottom w:val="none" w:sz="0" w:space="0" w:color="auto"/>
            <w:right w:val="none" w:sz="0" w:space="0" w:color="auto"/>
          </w:divBdr>
        </w:div>
        <w:div w:id="37515960">
          <w:marLeft w:val="640"/>
          <w:marRight w:val="0"/>
          <w:marTop w:val="0"/>
          <w:marBottom w:val="0"/>
          <w:divBdr>
            <w:top w:val="none" w:sz="0" w:space="0" w:color="auto"/>
            <w:left w:val="none" w:sz="0" w:space="0" w:color="auto"/>
            <w:bottom w:val="none" w:sz="0" w:space="0" w:color="auto"/>
            <w:right w:val="none" w:sz="0" w:space="0" w:color="auto"/>
          </w:divBdr>
        </w:div>
        <w:div w:id="41830865">
          <w:marLeft w:val="640"/>
          <w:marRight w:val="0"/>
          <w:marTop w:val="0"/>
          <w:marBottom w:val="0"/>
          <w:divBdr>
            <w:top w:val="none" w:sz="0" w:space="0" w:color="auto"/>
            <w:left w:val="none" w:sz="0" w:space="0" w:color="auto"/>
            <w:bottom w:val="none" w:sz="0" w:space="0" w:color="auto"/>
            <w:right w:val="none" w:sz="0" w:space="0" w:color="auto"/>
          </w:divBdr>
        </w:div>
        <w:div w:id="81921936">
          <w:marLeft w:val="640"/>
          <w:marRight w:val="0"/>
          <w:marTop w:val="0"/>
          <w:marBottom w:val="0"/>
          <w:divBdr>
            <w:top w:val="none" w:sz="0" w:space="0" w:color="auto"/>
            <w:left w:val="none" w:sz="0" w:space="0" w:color="auto"/>
            <w:bottom w:val="none" w:sz="0" w:space="0" w:color="auto"/>
            <w:right w:val="none" w:sz="0" w:space="0" w:color="auto"/>
          </w:divBdr>
        </w:div>
        <w:div w:id="102842821">
          <w:marLeft w:val="640"/>
          <w:marRight w:val="0"/>
          <w:marTop w:val="0"/>
          <w:marBottom w:val="0"/>
          <w:divBdr>
            <w:top w:val="none" w:sz="0" w:space="0" w:color="auto"/>
            <w:left w:val="none" w:sz="0" w:space="0" w:color="auto"/>
            <w:bottom w:val="none" w:sz="0" w:space="0" w:color="auto"/>
            <w:right w:val="none" w:sz="0" w:space="0" w:color="auto"/>
          </w:divBdr>
        </w:div>
        <w:div w:id="132480132">
          <w:marLeft w:val="640"/>
          <w:marRight w:val="0"/>
          <w:marTop w:val="0"/>
          <w:marBottom w:val="0"/>
          <w:divBdr>
            <w:top w:val="none" w:sz="0" w:space="0" w:color="auto"/>
            <w:left w:val="none" w:sz="0" w:space="0" w:color="auto"/>
            <w:bottom w:val="none" w:sz="0" w:space="0" w:color="auto"/>
            <w:right w:val="none" w:sz="0" w:space="0" w:color="auto"/>
          </w:divBdr>
        </w:div>
        <w:div w:id="142430861">
          <w:marLeft w:val="640"/>
          <w:marRight w:val="0"/>
          <w:marTop w:val="0"/>
          <w:marBottom w:val="0"/>
          <w:divBdr>
            <w:top w:val="none" w:sz="0" w:space="0" w:color="auto"/>
            <w:left w:val="none" w:sz="0" w:space="0" w:color="auto"/>
            <w:bottom w:val="none" w:sz="0" w:space="0" w:color="auto"/>
            <w:right w:val="none" w:sz="0" w:space="0" w:color="auto"/>
          </w:divBdr>
        </w:div>
        <w:div w:id="166021400">
          <w:marLeft w:val="640"/>
          <w:marRight w:val="0"/>
          <w:marTop w:val="0"/>
          <w:marBottom w:val="0"/>
          <w:divBdr>
            <w:top w:val="none" w:sz="0" w:space="0" w:color="auto"/>
            <w:left w:val="none" w:sz="0" w:space="0" w:color="auto"/>
            <w:bottom w:val="none" w:sz="0" w:space="0" w:color="auto"/>
            <w:right w:val="none" w:sz="0" w:space="0" w:color="auto"/>
          </w:divBdr>
        </w:div>
        <w:div w:id="184440343">
          <w:marLeft w:val="640"/>
          <w:marRight w:val="0"/>
          <w:marTop w:val="0"/>
          <w:marBottom w:val="0"/>
          <w:divBdr>
            <w:top w:val="none" w:sz="0" w:space="0" w:color="auto"/>
            <w:left w:val="none" w:sz="0" w:space="0" w:color="auto"/>
            <w:bottom w:val="none" w:sz="0" w:space="0" w:color="auto"/>
            <w:right w:val="none" w:sz="0" w:space="0" w:color="auto"/>
          </w:divBdr>
        </w:div>
        <w:div w:id="221213035">
          <w:marLeft w:val="640"/>
          <w:marRight w:val="0"/>
          <w:marTop w:val="0"/>
          <w:marBottom w:val="0"/>
          <w:divBdr>
            <w:top w:val="none" w:sz="0" w:space="0" w:color="auto"/>
            <w:left w:val="none" w:sz="0" w:space="0" w:color="auto"/>
            <w:bottom w:val="none" w:sz="0" w:space="0" w:color="auto"/>
            <w:right w:val="none" w:sz="0" w:space="0" w:color="auto"/>
          </w:divBdr>
        </w:div>
        <w:div w:id="246766035">
          <w:marLeft w:val="640"/>
          <w:marRight w:val="0"/>
          <w:marTop w:val="0"/>
          <w:marBottom w:val="0"/>
          <w:divBdr>
            <w:top w:val="none" w:sz="0" w:space="0" w:color="auto"/>
            <w:left w:val="none" w:sz="0" w:space="0" w:color="auto"/>
            <w:bottom w:val="none" w:sz="0" w:space="0" w:color="auto"/>
            <w:right w:val="none" w:sz="0" w:space="0" w:color="auto"/>
          </w:divBdr>
        </w:div>
        <w:div w:id="257294890">
          <w:marLeft w:val="640"/>
          <w:marRight w:val="0"/>
          <w:marTop w:val="0"/>
          <w:marBottom w:val="0"/>
          <w:divBdr>
            <w:top w:val="none" w:sz="0" w:space="0" w:color="auto"/>
            <w:left w:val="none" w:sz="0" w:space="0" w:color="auto"/>
            <w:bottom w:val="none" w:sz="0" w:space="0" w:color="auto"/>
            <w:right w:val="none" w:sz="0" w:space="0" w:color="auto"/>
          </w:divBdr>
        </w:div>
        <w:div w:id="320277143">
          <w:marLeft w:val="640"/>
          <w:marRight w:val="0"/>
          <w:marTop w:val="0"/>
          <w:marBottom w:val="0"/>
          <w:divBdr>
            <w:top w:val="none" w:sz="0" w:space="0" w:color="auto"/>
            <w:left w:val="none" w:sz="0" w:space="0" w:color="auto"/>
            <w:bottom w:val="none" w:sz="0" w:space="0" w:color="auto"/>
            <w:right w:val="none" w:sz="0" w:space="0" w:color="auto"/>
          </w:divBdr>
        </w:div>
        <w:div w:id="360130149">
          <w:marLeft w:val="640"/>
          <w:marRight w:val="0"/>
          <w:marTop w:val="0"/>
          <w:marBottom w:val="0"/>
          <w:divBdr>
            <w:top w:val="none" w:sz="0" w:space="0" w:color="auto"/>
            <w:left w:val="none" w:sz="0" w:space="0" w:color="auto"/>
            <w:bottom w:val="none" w:sz="0" w:space="0" w:color="auto"/>
            <w:right w:val="none" w:sz="0" w:space="0" w:color="auto"/>
          </w:divBdr>
        </w:div>
        <w:div w:id="393817799">
          <w:marLeft w:val="640"/>
          <w:marRight w:val="0"/>
          <w:marTop w:val="0"/>
          <w:marBottom w:val="0"/>
          <w:divBdr>
            <w:top w:val="none" w:sz="0" w:space="0" w:color="auto"/>
            <w:left w:val="none" w:sz="0" w:space="0" w:color="auto"/>
            <w:bottom w:val="none" w:sz="0" w:space="0" w:color="auto"/>
            <w:right w:val="none" w:sz="0" w:space="0" w:color="auto"/>
          </w:divBdr>
        </w:div>
        <w:div w:id="404423475">
          <w:marLeft w:val="640"/>
          <w:marRight w:val="0"/>
          <w:marTop w:val="0"/>
          <w:marBottom w:val="0"/>
          <w:divBdr>
            <w:top w:val="none" w:sz="0" w:space="0" w:color="auto"/>
            <w:left w:val="none" w:sz="0" w:space="0" w:color="auto"/>
            <w:bottom w:val="none" w:sz="0" w:space="0" w:color="auto"/>
            <w:right w:val="none" w:sz="0" w:space="0" w:color="auto"/>
          </w:divBdr>
        </w:div>
        <w:div w:id="405887033">
          <w:marLeft w:val="640"/>
          <w:marRight w:val="0"/>
          <w:marTop w:val="0"/>
          <w:marBottom w:val="0"/>
          <w:divBdr>
            <w:top w:val="none" w:sz="0" w:space="0" w:color="auto"/>
            <w:left w:val="none" w:sz="0" w:space="0" w:color="auto"/>
            <w:bottom w:val="none" w:sz="0" w:space="0" w:color="auto"/>
            <w:right w:val="none" w:sz="0" w:space="0" w:color="auto"/>
          </w:divBdr>
        </w:div>
        <w:div w:id="415323816">
          <w:marLeft w:val="640"/>
          <w:marRight w:val="0"/>
          <w:marTop w:val="0"/>
          <w:marBottom w:val="0"/>
          <w:divBdr>
            <w:top w:val="none" w:sz="0" w:space="0" w:color="auto"/>
            <w:left w:val="none" w:sz="0" w:space="0" w:color="auto"/>
            <w:bottom w:val="none" w:sz="0" w:space="0" w:color="auto"/>
            <w:right w:val="none" w:sz="0" w:space="0" w:color="auto"/>
          </w:divBdr>
        </w:div>
        <w:div w:id="471871664">
          <w:marLeft w:val="640"/>
          <w:marRight w:val="0"/>
          <w:marTop w:val="0"/>
          <w:marBottom w:val="0"/>
          <w:divBdr>
            <w:top w:val="none" w:sz="0" w:space="0" w:color="auto"/>
            <w:left w:val="none" w:sz="0" w:space="0" w:color="auto"/>
            <w:bottom w:val="none" w:sz="0" w:space="0" w:color="auto"/>
            <w:right w:val="none" w:sz="0" w:space="0" w:color="auto"/>
          </w:divBdr>
        </w:div>
        <w:div w:id="489292141">
          <w:marLeft w:val="640"/>
          <w:marRight w:val="0"/>
          <w:marTop w:val="0"/>
          <w:marBottom w:val="0"/>
          <w:divBdr>
            <w:top w:val="none" w:sz="0" w:space="0" w:color="auto"/>
            <w:left w:val="none" w:sz="0" w:space="0" w:color="auto"/>
            <w:bottom w:val="none" w:sz="0" w:space="0" w:color="auto"/>
            <w:right w:val="none" w:sz="0" w:space="0" w:color="auto"/>
          </w:divBdr>
        </w:div>
        <w:div w:id="502357879">
          <w:marLeft w:val="640"/>
          <w:marRight w:val="0"/>
          <w:marTop w:val="0"/>
          <w:marBottom w:val="0"/>
          <w:divBdr>
            <w:top w:val="none" w:sz="0" w:space="0" w:color="auto"/>
            <w:left w:val="none" w:sz="0" w:space="0" w:color="auto"/>
            <w:bottom w:val="none" w:sz="0" w:space="0" w:color="auto"/>
            <w:right w:val="none" w:sz="0" w:space="0" w:color="auto"/>
          </w:divBdr>
        </w:div>
        <w:div w:id="515047440">
          <w:marLeft w:val="640"/>
          <w:marRight w:val="0"/>
          <w:marTop w:val="0"/>
          <w:marBottom w:val="0"/>
          <w:divBdr>
            <w:top w:val="none" w:sz="0" w:space="0" w:color="auto"/>
            <w:left w:val="none" w:sz="0" w:space="0" w:color="auto"/>
            <w:bottom w:val="none" w:sz="0" w:space="0" w:color="auto"/>
            <w:right w:val="none" w:sz="0" w:space="0" w:color="auto"/>
          </w:divBdr>
        </w:div>
        <w:div w:id="515315266">
          <w:marLeft w:val="640"/>
          <w:marRight w:val="0"/>
          <w:marTop w:val="0"/>
          <w:marBottom w:val="0"/>
          <w:divBdr>
            <w:top w:val="none" w:sz="0" w:space="0" w:color="auto"/>
            <w:left w:val="none" w:sz="0" w:space="0" w:color="auto"/>
            <w:bottom w:val="none" w:sz="0" w:space="0" w:color="auto"/>
            <w:right w:val="none" w:sz="0" w:space="0" w:color="auto"/>
          </w:divBdr>
        </w:div>
        <w:div w:id="517280412">
          <w:marLeft w:val="640"/>
          <w:marRight w:val="0"/>
          <w:marTop w:val="0"/>
          <w:marBottom w:val="0"/>
          <w:divBdr>
            <w:top w:val="none" w:sz="0" w:space="0" w:color="auto"/>
            <w:left w:val="none" w:sz="0" w:space="0" w:color="auto"/>
            <w:bottom w:val="none" w:sz="0" w:space="0" w:color="auto"/>
            <w:right w:val="none" w:sz="0" w:space="0" w:color="auto"/>
          </w:divBdr>
        </w:div>
        <w:div w:id="530194545">
          <w:marLeft w:val="640"/>
          <w:marRight w:val="0"/>
          <w:marTop w:val="0"/>
          <w:marBottom w:val="0"/>
          <w:divBdr>
            <w:top w:val="none" w:sz="0" w:space="0" w:color="auto"/>
            <w:left w:val="none" w:sz="0" w:space="0" w:color="auto"/>
            <w:bottom w:val="none" w:sz="0" w:space="0" w:color="auto"/>
            <w:right w:val="none" w:sz="0" w:space="0" w:color="auto"/>
          </w:divBdr>
        </w:div>
        <w:div w:id="542639851">
          <w:marLeft w:val="640"/>
          <w:marRight w:val="0"/>
          <w:marTop w:val="0"/>
          <w:marBottom w:val="0"/>
          <w:divBdr>
            <w:top w:val="none" w:sz="0" w:space="0" w:color="auto"/>
            <w:left w:val="none" w:sz="0" w:space="0" w:color="auto"/>
            <w:bottom w:val="none" w:sz="0" w:space="0" w:color="auto"/>
            <w:right w:val="none" w:sz="0" w:space="0" w:color="auto"/>
          </w:divBdr>
        </w:div>
        <w:div w:id="555554494">
          <w:marLeft w:val="640"/>
          <w:marRight w:val="0"/>
          <w:marTop w:val="0"/>
          <w:marBottom w:val="0"/>
          <w:divBdr>
            <w:top w:val="none" w:sz="0" w:space="0" w:color="auto"/>
            <w:left w:val="none" w:sz="0" w:space="0" w:color="auto"/>
            <w:bottom w:val="none" w:sz="0" w:space="0" w:color="auto"/>
            <w:right w:val="none" w:sz="0" w:space="0" w:color="auto"/>
          </w:divBdr>
        </w:div>
        <w:div w:id="602735023">
          <w:marLeft w:val="640"/>
          <w:marRight w:val="0"/>
          <w:marTop w:val="0"/>
          <w:marBottom w:val="0"/>
          <w:divBdr>
            <w:top w:val="none" w:sz="0" w:space="0" w:color="auto"/>
            <w:left w:val="none" w:sz="0" w:space="0" w:color="auto"/>
            <w:bottom w:val="none" w:sz="0" w:space="0" w:color="auto"/>
            <w:right w:val="none" w:sz="0" w:space="0" w:color="auto"/>
          </w:divBdr>
        </w:div>
        <w:div w:id="606080886">
          <w:marLeft w:val="640"/>
          <w:marRight w:val="0"/>
          <w:marTop w:val="0"/>
          <w:marBottom w:val="0"/>
          <w:divBdr>
            <w:top w:val="none" w:sz="0" w:space="0" w:color="auto"/>
            <w:left w:val="none" w:sz="0" w:space="0" w:color="auto"/>
            <w:bottom w:val="none" w:sz="0" w:space="0" w:color="auto"/>
            <w:right w:val="none" w:sz="0" w:space="0" w:color="auto"/>
          </w:divBdr>
        </w:div>
        <w:div w:id="614599518">
          <w:marLeft w:val="640"/>
          <w:marRight w:val="0"/>
          <w:marTop w:val="0"/>
          <w:marBottom w:val="0"/>
          <w:divBdr>
            <w:top w:val="none" w:sz="0" w:space="0" w:color="auto"/>
            <w:left w:val="none" w:sz="0" w:space="0" w:color="auto"/>
            <w:bottom w:val="none" w:sz="0" w:space="0" w:color="auto"/>
            <w:right w:val="none" w:sz="0" w:space="0" w:color="auto"/>
          </w:divBdr>
        </w:div>
        <w:div w:id="621766540">
          <w:marLeft w:val="640"/>
          <w:marRight w:val="0"/>
          <w:marTop w:val="0"/>
          <w:marBottom w:val="0"/>
          <w:divBdr>
            <w:top w:val="none" w:sz="0" w:space="0" w:color="auto"/>
            <w:left w:val="none" w:sz="0" w:space="0" w:color="auto"/>
            <w:bottom w:val="none" w:sz="0" w:space="0" w:color="auto"/>
            <w:right w:val="none" w:sz="0" w:space="0" w:color="auto"/>
          </w:divBdr>
        </w:div>
        <w:div w:id="653876950">
          <w:marLeft w:val="640"/>
          <w:marRight w:val="0"/>
          <w:marTop w:val="0"/>
          <w:marBottom w:val="0"/>
          <w:divBdr>
            <w:top w:val="none" w:sz="0" w:space="0" w:color="auto"/>
            <w:left w:val="none" w:sz="0" w:space="0" w:color="auto"/>
            <w:bottom w:val="none" w:sz="0" w:space="0" w:color="auto"/>
            <w:right w:val="none" w:sz="0" w:space="0" w:color="auto"/>
          </w:divBdr>
        </w:div>
        <w:div w:id="805129129">
          <w:marLeft w:val="640"/>
          <w:marRight w:val="0"/>
          <w:marTop w:val="0"/>
          <w:marBottom w:val="0"/>
          <w:divBdr>
            <w:top w:val="none" w:sz="0" w:space="0" w:color="auto"/>
            <w:left w:val="none" w:sz="0" w:space="0" w:color="auto"/>
            <w:bottom w:val="none" w:sz="0" w:space="0" w:color="auto"/>
            <w:right w:val="none" w:sz="0" w:space="0" w:color="auto"/>
          </w:divBdr>
        </w:div>
        <w:div w:id="812210902">
          <w:marLeft w:val="640"/>
          <w:marRight w:val="0"/>
          <w:marTop w:val="0"/>
          <w:marBottom w:val="0"/>
          <w:divBdr>
            <w:top w:val="none" w:sz="0" w:space="0" w:color="auto"/>
            <w:left w:val="none" w:sz="0" w:space="0" w:color="auto"/>
            <w:bottom w:val="none" w:sz="0" w:space="0" w:color="auto"/>
            <w:right w:val="none" w:sz="0" w:space="0" w:color="auto"/>
          </w:divBdr>
        </w:div>
        <w:div w:id="813713642">
          <w:marLeft w:val="640"/>
          <w:marRight w:val="0"/>
          <w:marTop w:val="0"/>
          <w:marBottom w:val="0"/>
          <w:divBdr>
            <w:top w:val="none" w:sz="0" w:space="0" w:color="auto"/>
            <w:left w:val="none" w:sz="0" w:space="0" w:color="auto"/>
            <w:bottom w:val="none" w:sz="0" w:space="0" w:color="auto"/>
            <w:right w:val="none" w:sz="0" w:space="0" w:color="auto"/>
          </w:divBdr>
        </w:div>
        <w:div w:id="818110783">
          <w:marLeft w:val="640"/>
          <w:marRight w:val="0"/>
          <w:marTop w:val="0"/>
          <w:marBottom w:val="0"/>
          <w:divBdr>
            <w:top w:val="none" w:sz="0" w:space="0" w:color="auto"/>
            <w:left w:val="none" w:sz="0" w:space="0" w:color="auto"/>
            <w:bottom w:val="none" w:sz="0" w:space="0" w:color="auto"/>
            <w:right w:val="none" w:sz="0" w:space="0" w:color="auto"/>
          </w:divBdr>
        </w:div>
        <w:div w:id="820267800">
          <w:marLeft w:val="640"/>
          <w:marRight w:val="0"/>
          <w:marTop w:val="0"/>
          <w:marBottom w:val="0"/>
          <w:divBdr>
            <w:top w:val="none" w:sz="0" w:space="0" w:color="auto"/>
            <w:left w:val="none" w:sz="0" w:space="0" w:color="auto"/>
            <w:bottom w:val="none" w:sz="0" w:space="0" w:color="auto"/>
            <w:right w:val="none" w:sz="0" w:space="0" w:color="auto"/>
          </w:divBdr>
        </w:div>
        <w:div w:id="852379372">
          <w:marLeft w:val="640"/>
          <w:marRight w:val="0"/>
          <w:marTop w:val="0"/>
          <w:marBottom w:val="0"/>
          <w:divBdr>
            <w:top w:val="none" w:sz="0" w:space="0" w:color="auto"/>
            <w:left w:val="none" w:sz="0" w:space="0" w:color="auto"/>
            <w:bottom w:val="none" w:sz="0" w:space="0" w:color="auto"/>
            <w:right w:val="none" w:sz="0" w:space="0" w:color="auto"/>
          </w:divBdr>
        </w:div>
        <w:div w:id="876309050">
          <w:marLeft w:val="640"/>
          <w:marRight w:val="0"/>
          <w:marTop w:val="0"/>
          <w:marBottom w:val="0"/>
          <w:divBdr>
            <w:top w:val="none" w:sz="0" w:space="0" w:color="auto"/>
            <w:left w:val="none" w:sz="0" w:space="0" w:color="auto"/>
            <w:bottom w:val="none" w:sz="0" w:space="0" w:color="auto"/>
            <w:right w:val="none" w:sz="0" w:space="0" w:color="auto"/>
          </w:divBdr>
        </w:div>
        <w:div w:id="893930935">
          <w:marLeft w:val="640"/>
          <w:marRight w:val="0"/>
          <w:marTop w:val="0"/>
          <w:marBottom w:val="0"/>
          <w:divBdr>
            <w:top w:val="none" w:sz="0" w:space="0" w:color="auto"/>
            <w:left w:val="none" w:sz="0" w:space="0" w:color="auto"/>
            <w:bottom w:val="none" w:sz="0" w:space="0" w:color="auto"/>
            <w:right w:val="none" w:sz="0" w:space="0" w:color="auto"/>
          </w:divBdr>
        </w:div>
        <w:div w:id="912543082">
          <w:marLeft w:val="640"/>
          <w:marRight w:val="0"/>
          <w:marTop w:val="0"/>
          <w:marBottom w:val="0"/>
          <w:divBdr>
            <w:top w:val="none" w:sz="0" w:space="0" w:color="auto"/>
            <w:left w:val="none" w:sz="0" w:space="0" w:color="auto"/>
            <w:bottom w:val="none" w:sz="0" w:space="0" w:color="auto"/>
            <w:right w:val="none" w:sz="0" w:space="0" w:color="auto"/>
          </w:divBdr>
        </w:div>
        <w:div w:id="944076268">
          <w:marLeft w:val="640"/>
          <w:marRight w:val="0"/>
          <w:marTop w:val="0"/>
          <w:marBottom w:val="0"/>
          <w:divBdr>
            <w:top w:val="none" w:sz="0" w:space="0" w:color="auto"/>
            <w:left w:val="none" w:sz="0" w:space="0" w:color="auto"/>
            <w:bottom w:val="none" w:sz="0" w:space="0" w:color="auto"/>
            <w:right w:val="none" w:sz="0" w:space="0" w:color="auto"/>
          </w:divBdr>
        </w:div>
        <w:div w:id="971711202">
          <w:marLeft w:val="640"/>
          <w:marRight w:val="0"/>
          <w:marTop w:val="0"/>
          <w:marBottom w:val="0"/>
          <w:divBdr>
            <w:top w:val="none" w:sz="0" w:space="0" w:color="auto"/>
            <w:left w:val="none" w:sz="0" w:space="0" w:color="auto"/>
            <w:bottom w:val="none" w:sz="0" w:space="0" w:color="auto"/>
            <w:right w:val="none" w:sz="0" w:space="0" w:color="auto"/>
          </w:divBdr>
        </w:div>
        <w:div w:id="982463353">
          <w:marLeft w:val="640"/>
          <w:marRight w:val="0"/>
          <w:marTop w:val="0"/>
          <w:marBottom w:val="0"/>
          <w:divBdr>
            <w:top w:val="none" w:sz="0" w:space="0" w:color="auto"/>
            <w:left w:val="none" w:sz="0" w:space="0" w:color="auto"/>
            <w:bottom w:val="none" w:sz="0" w:space="0" w:color="auto"/>
            <w:right w:val="none" w:sz="0" w:space="0" w:color="auto"/>
          </w:divBdr>
        </w:div>
        <w:div w:id="1030376506">
          <w:marLeft w:val="640"/>
          <w:marRight w:val="0"/>
          <w:marTop w:val="0"/>
          <w:marBottom w:val="0"/>
          <w:divBdr>
            <w:top w:val="none" w:sz="0" w:space="0" w:color="auto"/>
            <w:left w:val="none" w:sz="0" w:space="0" w:color="auto"/>
            <w:bottom w:val="none" w:sz="0" w:space="0" w:color="auto"/>
            <w:right w:val="none" w:sz="0" w:space="0" w:color="auto"/>
          </w:divBdr>
        </w:div>
        <w:div w:id="1051534990">
          <w:marLeft w:val="640"/>
          <w:marRight w:val="0"/>
          <w:marTop w:val="0"/>
          <w:marBottom w:val="0"/>
          <w:divBdr>
            <w:top w:val="none" w:sz="0" w:space="0" w:color="auto"/>
            <w:left w:val="none" w:sz="0" w:space="0" w:color="auto"/>
            <w:bottom w:val="none" w:sz="0" w:space="0" w:color="auto"/>
            <w:right w:val="none" w:sz="0" w:space="0" w:color="auto"/>
          </w:divBdr>
        </w:div>
        <w:div w:id="1070345438">
          <w:marLeft w:val="640"/>
          <w:marRight w:val="0"/>
          <w:marTop w:val="0"/>
          <w:marBottom w:val="0"/>
          <w:divBdr>
            <w:top w:val="none" w:sz="0" w:space="0" w:color="auto"/>
            <w:left w:val="none" w:sz="0" w:space="0" w:color="auto"/>
            <w:bottom w:val="none" w:sz="0" w:space="0" w:color="auto"/>
            <w:right w:val="none" w:sz="0" w:space="0" w:color="auto"/>
          </w:divBdr>
        </w:div>
        <w:div w:id="1087969614">
          <w:marLeft w:val="640"/>
          <w:marRight w:val="0"/>
          <w:marTop w:val="0"/>
          <w:marBottom w:val="0"/>
          <w:divBdr>
            <w:top w:val="none" w:sz="0" w:space="0" w:color="auto"/>
            <w:left w:val="none" w:sz="0" w:space="0" w:color="auto"/>
            <w:bottom w:val="none" w:sz="0" w:space="0" w:color="auto"/>
            <w:right w:val="none" w:sz="0" w:space="0" w:color="auto"/>
          </w:divBdr>
        </w:div>
        <w:div w:id="1094859567">
          <w:marLeft w:val="640"/>
          <w:marRight w:val="0"/>
          <w:marTop w:val="0"/>
          <w:marBottom w:val="0"/>
          <w:divBdr>
            <w:top w:val="none" w:sz="0" w:space="0" w:color="auto"/>
            <w:left w:val="none" w:sz="0" w:space="0" w:color="auto"/>
            <w:bottom w:val="none" w:sz="0" w:space="0" w:color="auto"/>
            <w:right w:val="none" w:sz="0" w:space="0" w:color="auto"/>
          </w:divBdr>
        </w:div>
        <w:div w:id="1097825319">
          <w:marLeft w:val="640"/>
          <w:marRight w:val="0"/>
          <w:marTop w:val="0"/>
          <w:marBottom w:val="0"/>
          <w:divBdr>
            <w:top w:val="none" w:sz="0" w:space="0" w:color="auto"/>
            <w:left w:val="none" w:sz="0" w:space="0" w:color="auto"/>
            <w:bottom w:val="none" w:sz="0" w:space="0" w:color="auto"/>
            <w:right w:val="none" w:sz="0" w:space="0" w:color="auto"/>
          </w:divBdr>
        </w:div>
        <w:div w:id="1109004870">
          <w:marLeft w:val="640"/>
          <w:marRight w:val="0"/>
          <w:marTop w:val="0"/>
          <w:marBottom w:val="0"/>
          <w:divBdr>
            <w:top w:val="none" w:sz="0" w:space="0" w:color="auto"/>
            <w:left w:val="none" w:sz="0" w:space="0" w:color="auto"/>
            <w:bottom w:val="none" w:sz="0" w:space="0" w:color="auto"/>
            <w:right w:val="none" w:sz="0" w:space="0" w:color="auto"/>
          </w:divBdr>
        </w:div>
        <w:div w:id="1136491008">
          <w:marLeft w:val="640"/>
          <w:marRight w:val="0"/>
          <w:marTop w:val="0"/>
          <w:marBottom w:val="0"/>
          <w:divBdr>
            <w:top w:val="none" w:sz="0" w:space="0" w:color="auto"/>
            <w:left w:val="none" w:sz="0" w:space="0" w:color="auto"/>
            <w:bottom w:val="none" w:sz="0" w:space="0" w:color="auto"/>
            <w:right w:val="none" w:sz="0" w:space="0" w:color="auto"/>
          </w:divBdr>
        </w:div>
        <w:div w:id="1145002279">
          <w:marLeft w:val="640"/>
          <w:marRight w:val="0"/>
          <w:marTop w:val="0"/>
          <w:marBottom w:val="0"/>
          <w:divBdr>
            <w:top w:val="none" w:sz="0" w:space="0" w:color="auto"/>
            <w:left w:val="none" w:sz="0" w:space="0" w:color="auto"/>
            <w:bottom w:val="none" w:sz="0" w:space="0" w:color="auto"/>
            <w:right w:val="none" w:sz="0" w:space="0" w:color="auto"/>
          </w:divBdr>
        </w:div>
        <w:div w:id="1152719275">
          <w:marLeft w:val="640"/>
          <w:marRight w:val="0"/>
          <w:marTop w:val="0"/>
          <w:marBottom w:val="0"/>
          <w:divBdr>
            <w:top w:val="none" w:sz="0" w:space="0" w:color="auto"/>
            <w:left w:val="none" w:sz="0" w:space="0" w:color="auto"/>
            <w:bottom w:val="none" w:sz="0" w:space="0" w:color="auto"/>
            <w:right w:val="none" w:sz="0" w:space="0" w:color="auto"/>
          </w:divBdr>
        </w:div>
        <w:div w:id="1161651488">
          <w:marLeft w:val="640"/>
          <w:marRight w:val="0"/>
          <w:marTop w:val="0"/>
          <w:marBottom w:val="0"/>
          <w:divBdr>
            <w:top w:val="none" w:sz="0" w:space="0" w:color="auto"/>
            <w:left w:val="none" w:sz="0" w:space="0" w:color="auto"/>
            <w:bottom w:val="none" w:sz="0" w:space="0" w:color="auto"/>
            <w:right w:val="none" w:sz="0" w:space="0" w:color="auto"/>
          </w:divBdr>
        </w:div>
        <w:div w:id="1165046413">
          <w:marLeft w:val="640"/>
          <w:marRight w:val="0"/>
          <w:marTop w:val="0"/>
          <w:marBottom w:val="0"/>
          <w:divBdr>
            <w:top w:val="none" w:sz="0" w:space="0" w:color="auto"/>
            <w:left w:val="none" w:sz="0" w:space="0" w:color="auto"/>
            <w:bottom w:val="none" w:sz="0" w:space="0" w:color="auto"/>
            <w:right w:val="none" w:sz="0" w:space="0" w:color="auto"/>
          </w:divBdr>
        </w:div>
        <w:div w:id="1186094663">
          <w:marLeft w:val="640"/>
          <w:marRight w:val="0"/>
          <w:marTop w:val="0"/>
          <w:marBottom w:val="0"/>
          <w:divBdr>
            <w:top w:val="none" w:sz="0" w:space="0" w:color="auto"/>
            <w:left w:val="none" w:sz="0" w:space="0" w:color="auto"/>
            <w:bottom w:val="none" w:sz="0" w:space="0" w:color="auto"/>
            <w:right w:val="none" w:sz="0" w:space="0" w:color="auto"/>
          </w:divBdr>
        </w:div>
        <w:div w:id="1199317519">
          <w:marLeft w:val="640"/>
          <w:marRight w:val="0"/>
          <w:marTop w:val="0"/>
          <w:marBottom w:val="0"/>
          <w:divBdr>
            <w:top w:val="none" w:sz="0" w:space="0" w:color="auto"/>
            <w:left w:val="none" w:sz="0" w:space="0" w:color="auto"/>
            <w:bottom w:val="none" w:sz="0" w:space="0" w:color="auto"/>
            <w:right w:val="none" w:sz="0" w:space="0" w:color="auto"/>
          </w:divBdr>
        </w:div>
        <w:div w:id="1236357668">
          <w:marLeft w:val="640"/>
          <w:marRight w:val="0"/>
          <w:marTop w:val="0"/>
          <w:marBottom w:val="0"/>
          <w:divBdr>
            <w:top w:val="none" w:sz="0" w:space="0" w:color="auto"/>
            <w:left w:val="none" w:sz="0" w:space="0" w:color="auto"/>
            <w:bottom w:val="none" w:sz="0" w:space="0" w:color="auto"/>
            <w:right w:val="none" w:sz="0" w:space="0" w:color="auto"/>
          </w:divBdr>
        </w:div>
        <w:div w:id="1240209859">
          <w:marLeft w:val="640"/>
          <w:marRight w:val="0"/>
          <w:marTop w:val="0"/>
          <w:marBottom w:val="0"/>
          <w:divBdr>
            <w:top w:val="none" w:sz="0" w:space="0" w:color="auto"/>
            <w:left w:val="none" w:sz="0" w:space="0" w:color="auto"/>
            <w:bottom w:val="none" w:sz="0" w:space="0" w:color="auto"/>
            <w:right w:val="none" w:sz="0" w:space="0" w:color="auto"/>
          </w:divBdr>
        </w:div>
        <w:div w:id="1279216241">
          <w:marLeft w:val="640"/>
          <w:marRight w:val="0"/>
          <w:marTop w:val="0"/>
          <w:marBottom w:val="0"/>
          <w:divBdr>
            <w:top w:val="none" w:sz="0" w:space="0" w:color="auto"/>
            <w:left w:val="none" w:sz="0" w:space="0" w:color="auto"/>
            <w:bottom w:val="none" w:sz="0" w:space="0" w:color="auto"/>
            <w:right w:val="none" w:sz="0" w:space="0" w:color="auto"/>
          </w:divBdr>
        </w:div>
        <w:div w:id="1294676023">
          <w:marLeft w:val="640"/>
          <w:marRight w:val="0"/>
          <w:marTop w:val="0"/>
          <w:marBottom w:val="0"/>
          <w:divBdr>
            <w:top w:val="none" w:sz="0" w:space="0" w:color="auto"/>
            <w:left w:val="none" w:sz="0" w:space="0" w:color="auto"/>
            <w:bottom w:val="none" w:sz="0" w:space="0" w:color="auto"/>
            <w:right w:val="none" w:sz="0" w:space="0" w:color="auto"/>
          </w:divBdr>
        </w:div>
        <w:div w:id="1326856127">
          <w:marLeft w:val="640"/>
          <w:marRight w:val="0"/>
          <w:marTop w:val="0"/>
          <w:marBottom w:val="0"/>
          <w:divBdr>
            <w:top w:val="none" w:sz="0" w:space="0" w:color="auto"/>
            <w:left w:val="none" w:sz="0" w:space="0" w:color="auto"/>
            <w:bottom w:val="none" w:sz="0" w:space="0" w:color="auto"/>
            <w:right w:val="none" w:sz="0" w:space="0" w:color="auto"/>
          </w:divBdr>
        </w:div>
        <w:div w:id="1362634044">
          <w:marLeft w:val="640"/>
          <w:marRight w:val="0"/>
          <w:marTop w:val="0"/>
          <w:marBottom w:val="0"/>
          <w:divBdr>
            <w:top w:val="none" w:sz="0" w:space="0" w:color="auto"/>
            <w:left w:val="none" w:sz="0" w:space="0" w:color="auto"/>
            <w:bottom w:val="none" w:sz="0" w:space="0" w:color="auto"/>
            <w:right w:val="none" w:sz="0" w:space="0" w:color="auto"/>
          </w:divBdr>
        </w:div>
        <w:div w:id="1362894708">
          <w:marLeft w:val="640"/>
          <w:marRight w:val="0"/>
          <w:marTop w:val="0"/>
          <w:marBottom w:val="0"/>
          <w:divBdr>
            <w:top w:val="none" w:sz="0" w:space="0" w:color="auto"/>
            <w:left w:val="none" w:sz="0" w:space="0" w:color="auto"/>
            <w:bottom w:val="none" w:sz="0" w:space="0" w:color="auto"/>
            <w:right w:val="none" w:sz="0" w:space="0" w:color="auto"/>
          </w:divBdr>
        </w:div>
        <w:div w:id="1368413909">
          <w:marLeft w:val="640"/>
          <w:marRight w:val="0"/>
          <w:marTop w:val="0"/>
          <w:marBottom w:val="0"/>
          <w:divBdr>
            <w:top w:val="none" w:sz="0" w:space="0" w:color="auto"/>
            <w:left w:val="none" w:sz="0" w:space="0" w:color="auto"/>
            <w:bottom w:val="none" w:sz="0" w:space="0" w:color="auto"/>
            <w:right w:val="none" w:sz="0" w:space="0" w:color="auto"/>
          </w:divBdr>
        </w:div>
        <w:div w:id="1374232189">
          <w:marLeft w:val="640"/>
          <w:marRight w:val="0"/>
          <w:marTop w:val="0"/>
          <w:marBottom w:val="0"/>
          <w:divBdr>
            <w:top w:val="none" w:sz="0" w:space="0" w:color="auto"/>
            <w:left w:val="none" w:sz="0" w:space="0" w:color="auto"/>
            <w:bottom w:val="none" w:sz="0" w:space="0" w:color="auto"/>
            <w:right w:val="none" w:sz="0" w:space="0" w:color="auto"/>
          </w:divBdr>
        </w:div>
        <w:div w:id="1381709371">
          <w:marLeft w:val="640"/>
          <w:marRight w:val="0"/>
          <w:marTop w:val="0"/>
          <w:marBottom w:val="0"/>
          <w:divBdr>
            <w:top w:val="none" w:sz="0" w:space="0" w:color="auto"/>
            <w:left w:val="none" w:sz="0" w:space="0" w:color="auto"/>
            <w:bottom w:val="none" w:sz="0" w:space="0" w:color="auto"/>
            <w:right w:val="none" w:sz="0" w:space="0" w:color="auto"/>
          </w:divBdr>
        </w:div>
        <w:div w:id="1399282630">
          <w:marLeft w:val="640"/>
          <w:marRight w:val="0"/>
          <w:marTop w:val="0"/>
          <w:marBottom w:val="0"/>
          <w:divBdr>
            <w:top w:val="none" w:sz="0" w:space="0" w:color="auto"/>
            <w:left w:val="none" w:sz="0" w:space="0" w:color="auto"/>
            <w:bottom w:val="none" w:sz="0" w:space="0" w:color="auto"/>
            <w:right w:val="none" w:sz="0" w:space="0" w:color="auto"/>
          </w:divBdr>
        </w:div>
        <w:div w:id="1427118164">
          <w:marLeft w:val="640"/>
          <w:marRight w:val="0"/>
          <w:marTop w:val="0"/>
          <w:marBottom w:val="0"/>
          <w:divBdr>
            <w:top w:val="none" w:sz="0" w:space="0" w:color="auto"/>
            <w:left w:val="none" w:sz="0" w:space="0" w:color="auto"/>
            <w:bottom w:val="none" w:sz="0" w:space="0" w:color="auto"/>
            <w:right w:val="none" w:sz="0" w:space="0" w:color="auto"/>
          </w:divBdr>
        </w:div>
        <w:div w:id="1439792142">
          <w:marLeft w:val="640"/>
          <w:marRight w:val="0"/>
          <w:marTop w:val="0"/>
          <w:marBottom w:val="0"/>
          <w:divBdr>
            <w:top w:val="none" w:sz="0" w:space="0" w:color="auto"/>
            <w:left w:val="none" w:sz="0" w:space="0" w:color="auto"/>
            <w:bottom w:val="none" w:sz="0" w:space="0" w:color="auto"/>
            <w:right w:val="none" w:sz="0" w:space="0" w:color="auto"/>
          </w:divBdr>
        </w:div>
        <w:div w:id="1501002631">
          <w:marLeft w:val="640"/>
          <w:marRight w:val="0"/>
          <w:marTop w:val="0"/>
          <w:marBottom w:val="0"/>
          <w:divBdr>
            <w:top w:val="none" w:sz="0" w:space="0" w:color="auto"/>
            <w:left w:val="none" w:sz="0" w:space="0" w:color="auto"/>
            <w:bottom w:val="none" w:sz="0" w:space="0" w:color="auto"/>
            <w:right w:val="none" w:sz="0" w:space="0" w:color="auto"/>
          </w:divBdr>
        </w:div>
        <w:div w:id="1523593922">
          <w:marLeft w:val="640"/>
          <w:marRight w:val="0"/>
          <w:marTop w:val="0"/>
          <w:marBottom w:val="0"/>
          <w:divBdr>
            <w:top w:val="none" w:sz="0" w:space="0" w:color="auto"/>
            <w:left w:val="none" w:sz="0" w:space="0" w:color="auto"/>
            <w:bottom w:val="none" w:sz="0" w:space="0" w:color="auto"/>
            <w:right w:val="none" w:sz="0" w:space="0" w:color="auto"/>
          </w:divBdr>
        </w:div>
        <w:div w:id="1536310474">
          <w:marLeft w:val="640"/>
          <w:marRight w:val="0"/>
          <w:marTop w:val="0"/>
          <w:marBottom w:val="0"/>
          <w:divBdr>
            <w:top w:val="none" w:sz="0" w:space="0" w:color="auto"/>
            <w:left w:val="none" w:sz="0" w:space="0" w:color="auto"/>
            <w:bottom w:val="none" w:sz="0" w:space="0" w:color="auto"/>
            <w:right w:val="none" w:sz="0" w:space="0" w:color="auto"/>
          </w:divBdr>
        </w:div>
        <w:div w:id="1552880708">
          <w:marLeft w:val="640"/>
          <w:marRight w:val="0"/>
          <w:marTop w:val="0"/>
          <w:marBottom w:val="0"/>
          <w:divBdr>
            <w:top w:val="none" w:sz="0" w:space="0" w:color="auto"/>
            <w:left w:val="none" w:sz="0" w:space="0" w:color="auto"/>
            <w:bottom w:val="none" w:sz="0" w:space="0" w:color="auto"/>
            <w:right w:val="none" w:sz="0" w:space="0" w:color="auto"/>
          </w:divBdr>
        </w:div>
        <w:div w:id="1554583302">
          <w:marLeft w:val="640"/>
          <w:marRight w:val="0"/>
          <w:marTop w:val="0"/>
          <w:marBottom w:val="0"/>
          <w:divBdr>
            <w:top w:val="none" w:sz="0" w:space="0" w:color="auto"/>
            <w:left w:val="none" w:sz="0" w:space="0" w:color="auto"/>
            <w:bottom w:val="none" w:sz="0" w:space="0" w:color="auto"/>
            <w:right w:val="none" w:sz="0" w:space="0" w:color="auto"/>
          </w:divBdr>
        </w:div>
        <w:div w:id="1600872833">
          <w:marLeft w:val="640"/>
          <w:marRight w:val="0"/>
          <w:marTop w:val="0"/>
          <w:marBottom w:val="0"/>
          <w:divBdr>
            <w:top w:val="none" w:sz="0" w:space="0" w:color="auto"/>
            <w:left w:val="none" w:sz="0" w:space="0" w:color="auto"/>
            <w:bottom w:val="none" w:sz="0" w:space="0" w:color="auto"/>
            <w:right w:val="none" w:sz="0" w:space="0" w:color="auto"/>
          </w:divBdr>
        </w:div>
        <w:div w:id="1603879969">
          <w:marLeft w:val="640"/>
          <w:marRight w:val="0"/>
          <w:marTop w:val="0"/>
          <w:marBottom w:val="0"/>
          <w:divBdr>
            <w:top w:val="none" w:sz="0" w:space="0" w:color="auto"/>
            <w:left w:val="none" w:sz="0" w:space="0" w:color="auto"/>
            <w:bottom w:val="none" w:sz="0" w:space="0" w:color="auto"/>
            <w:right w:val="none" w:sz="0" w:space="0" w:color="auto"/>
          </w:divBdr>
        </w:div>
        <w:div w:id="1659309122">
          <w:marLeft w:val="640"/>
          <w:marRight w:val="0"/>
          <w:marTop w:val="0"/>
          <w:marBottom w:val="0"/>
          <w:divBdr>
            <w:top w:val="none" w:sz="0" w:space="0" w:color="auto"/>
            <w:left w:val="none" w:sz="0" w:space="0" w:color="auto"/>
            <w:bottom w:val="none" w:sz="0" w:space="0" w:color="auto"/>
            <w:right w:val="none" w:sz="0" w:space="0" w:color="auto"/>
          </w:divBdr>
        </w:div>
        <w:div w:id="1671443578">
          <w:marLeft w:val="640"/>
          <w:marRight w:val="0"/>
          <w:marTop w:val="0"/>
          <w:marBottom w:val="0"/>
          <w:divBdr>
            <w:top w:val="none" w:sz="0" w:space="0" w:color="auto"/>
            <w:left w:val="none" w:sz="0" w:space="0" w:color="auto"/>
            <w:bottom w:val="none" w:sz="0" w:space="0" w:color="auto"/>
            <w:right w:val="none" w:sz="0" w:space="0" w:color="auto"/>
          </w:divBdr>
        </w:div>
        <w:div w:id="1705597615">
          <w:marLeft w:val="640"/>
          <w:marRight w:val="0"/>
          <w:marTop w:val="0"/>
          <w:marBottom w:val="0"/>
          <w:divBdr>
            <w:top w:val="none" w:sz="0" w:space="0" w:color="auto"/>
            <w:left w:val="none" w:sz="0" w:space="0" w:color="auto"/>
            <w:bottom w:val="none" w:sz="0" w:space="0" w:color="auto"/>
            <w:right w:val="none" w:sz="0" w:space="0" w:color="auto"/>
          </w:divBdr>
        </w:div>
        <w:div w:id="1719233860">
          <w:marLeft w:val="640"/>
          <w:marRight w:val="0"/>
          <w:marTop w:val="0"/>
          <w:marBottom w:val="0"/>
          <w:divBdr>
            <w:top w:val="none" w:sz="0" w:space="0" w:color="auto"/>
            <w:left w:val="none" w:sz="0" w:space="0" w:color="auto"/>
            <w:bottom w:val="none" w:sz="0" w:space="0" w:color="auto"/>
            <w:right w:val="none" w:sz="0" w:space="0" w:color="auto"/>
          </w:divBdr>
        </w:div>
        <w:div w:id="1751350375">
          <w:marLeft w:val="640"/>
          <w:marRight w:val="0"/>
          <w:marTop w:val="0"/>
          <w:marBottom w:val="0"/>
          <w:divBdr>
            <w:top w:val="none" w:sz="0" w:space="0" w:color="auto"/>
            <w:left w:val="none" w:sz="0" w:space="0" w:color="auto"/>
            <w:bottom w:val="none" w:sz="0" w:space="0" w:color="auto"/>
            <w:right w:val="none" w:sz="0" w:space="0" w:color="auto"/>
          </w:divBdr>
        </w:div>
        <w:div w:id="1764379978">
          <w:marLeft w:val="640"/>
          <w:marRight w:val="0"/>
          <w:marTop w:val="0"/>
          <w:marBottom w:val="0"/>
          <w:divBdr>
            <w:top w:val="none" w:sz="0" w:space="0" w:color="auto"/>
            <w:left w:val="none" w:sz="0" w:space="0" w:color="auto"/>
            <w:bottom w:val="none" w:sz="0" w:space="0" w:color="auto"/>
            <w:right w:val="none" w:sz="0" w:space="0" w:color="auto"/>
          </w:divBdr>
        </w:div>
        <w:div w:id="1772355831">
          <w:marLeft w:val="640"/>
          <w:marRight w:val="0"/>
          <w:marTop w:val="0"/>
          <w:marBottom w:val="0"/>
          <w:divBdr>
            <w:top w:val="none" w:sz="0" w:space="0" w:color="auto"/>
            <w:left w:val="none" w:sz="0" w:space="0" w:color="auto"/>
            <w:bottom w:val="none" w:sz="0" w:space="0" w:color="auto"/>
            <w:right w:val="none" w:sz="0" w:space="0" w:color="auto"/>
          </w:divBdr>
        </w:div>
        <w:div w:id="1774353767">
          <w:marLeft w:val="640"/>
          <w:marRight w:val="0"/>
          <w:marTop w:val="0"/>
          <w:marBottom w:val="0"/>
          <w:divBdr>
            <w:top w:val="none" w:sz="0" w:space="0" w:color="auto"/>
            <w:left w:val="none" w:sz="0" w:space="0" w:color="auto"/>
            <w:bottom w:val="none" w:sz="0" w:space="0" w:color="auto"/>
            <w:right w:val="none" w:sz="0" w:space="0" w:color="auto"/>
          </w:divBdr>
        </w:div>
        <w:div w:id="1804303476">
          <w:marLeft w:val="640"/>
          <w:marRight w:val="0"/>
          <w:marTop w:val="0"/>
          <w:marBottom w:val="0"/>
          <w:divBdr>
            <w:top w:val="none" w:sz="0" w:space="0" w:color="auto"/>
            <w:left w:val="none" w:sz="0" w:space="0" w:color="auto"/>
            <w:bottom w:val="none" w:sz="0" w:space="0" w:color="auto"/>
            <w:right w:val="none" w:sz="0" w:space="0" w:color="auto"/>
          </w:divBdr>
        </w:div>
        <w:div w:id="1816337271">
          <w:marLeft w:val="640"/>
          <w:marRight w:val="0"/>
          <w:marTop w:val="0"/>
          <w:marBottom w:val="0"/>
          <w:divBdr>
            <w:top w:val="none" w:sz="0" w:space="0" w:color="auto"/>
            <w:left w:val="none" w:sz="0" w:space="0" w:color="auto"/>
            <w:bottom w:val="none" w:sz="0" w:space="0" w:color="auto"/>
            <w:right w:val="none" w:sz="0" w:space="0" w:color="auto"/>
          </w:divBdr>
        </w:div>
        <w:div w:id="1897619437">
          <w:marLeft w:val="640"/>
          <w:marRight w:val="0"/>
          <w:marTop w:val="0"/>
          <w:marBottom w:val="0"/>
          <w:divBdr>
            <w:top w:val="none" w:sz="0" w:space="0" w:color="auto"/>
            <w:left w:val="none" w:sz="0" w:space="0" w:color="auto"/>
            <w:bottom w:val="none" w:sz="0" w:space="0" w:color="auto"/>
            <w:right w:val="none" w:sz="0" w:space="0" w:color="auto"/>
          </w:divBdr>
        </w:div>
        <w:div w:id="1911115236">
          <w:marLeft w:val="640"/>
          <w:marRight w:val="0"/>
          <w:marTop w:val="0"/>
          <w:marBottom w:val="0"/>
          <w:divBdr>
            <w:top w:val="none" w:sz="0" w:space="0" w:color="auto"/>
            <w:left w:val="none" w:sz="0" w:space="0" w:color="auto"/>
            <w:bottom w:val="none" w:sz="0" w:space="0" w:color="auto"/>
            <w:right w:val="none" w:sz="0" w:space="0" w:color="auto"/>
          </w:divBdr>
        </w:div>
        <w:div w:id="2031296546">
          <w:marLeft w:val="640"/>
          <w:marRight w:val="0"/>
          <w:marTop w:val="0"/>
          <w:marBottom w:val="0"/>
          <w:divBdr>
            <w:top w:val="none" w:sz="0" w:space="0" w:color="auto"/>
            <w:left w:val="none" w:sz="0" w:space="0" w:color="auto"/>
            <w:bottom w:val="none" w:sz="0" w:space="0" w:color="auto"/>
            <w:right w:val="none" w:sz="0" w:space="0" w:color="auto"/>
          </w:divBdr>
        </w:div>
        <w:div w:id="2039158001">
          <w:marLeft w:val="640"/>
          <w:marRight w:val="0"/>
          <w:marTop w:val="0"/>
          <w:marBottom w:val="0"/>
          <w:divBdr>
            <w:top w:val="none" w:sz="0" w:space="0" w:color="auto"/>
            <w:left w:val="none" w:sz="0" w:space="0" w:color="auto"/>
            <w:bottom w:val="none" w:sz="0" w:space="0" w:color="auto"/>
            <w:right w:val="none" w:sz="0" w:space="0" w:color="auto"/>
          </w:divBdr>
        </w:div>
        <w:div w:id="2041006370">
          <w:marLeft w:val="640"/>
          <w:marRight w:val="0"/>
          <w:marTop w:val="0"/>
          <w:marBottom w:val="0"/>
          <w:divBdr>
            <w:top w:val="none" w:sz="0" w:space="0" w:color="auto"/>
            <w:left w:val="none" w:sz="0" w:space="0" w:color="auto"/>
            <w:bottom w:val="none" w:sz="0" w:space="0" w:color="auto"/>
            <w:right w:val="none" w:sz="0" w:space="0" w:color="auto"/>
          </w:divBdr>
        </w:div>
        <w:div w:id="2070105515">
          <w:marLeft w:val="640"/>
          <w:marRight w:val="0"/>
          <w:marTop w:val="0"/>
          <w:marBottom w:val="0"/>
          <w:divBdr>
            <w:top w:val="none" w:sz="0" w:space="0" w:color="auto"/>
            <w:left w:val="none" w:sz="0" w:space="0" w:color="auto"/>
            <w:bottom w:val="none" w:sz="0" w:space="0" w:color="auto"/>
            <w:right w:val="none" w:sz="0" w:space="0" w:color="auto"/>
          </w:divBdr>
        </w:div>
        <w:div w:id="2071608366">
          <w:marLeft w:val="640"/>
          <w:marRight w:val="0"/>
          <w:marTop w:val="0"/>
          <w:marBottom w:val="0"/>
          <w:divBdr>
            <w:top w:val="none" w:sz="0" w:space="0" w:color="auto"/>
            <w:left w:val="none" w:sz="0" w:space="0" w:color="auto"/>
            <w:bottom w:val="none" w:sz="0" w:space="0" w:color="auto"/>
            <w:right w:val="none" w:sz="0" w:space="0" w:color="auto"/>
          </w:divBdr>
        </w:div>
        <w:div w:id="2097440353">
          <w:marLeft w:val="640"/>
          <w:marRight w:val="0"/>
          <w:marTop w:val="0"/>
          <w:marBottom w:val="0"/>
          <w:divBdr>
            <w:top w:val="none" w:sz="0" w:space="0" w:color="auto"/>
            <w:left w:val="none" w:sz="0" w:space="0" w:color="auto"/>
            <w:bottom w:val="none" w:sz="0" w:space="0" w:color="auto"/>
            <w:right w:val="none" w:sz="0" w:space="0" w:color="auto"/>
          </w:divBdr>
        </w:div>
        <w:div w:id="2111123400">
          <w:marLeft w:val="640"/>
          <w:marRight w:val="0"/>
          <w:marTop w:val="0"/>
          <w:marBottom w:val="0"/>
          <w:divBdr>
            <w:top w:val="none" w:sz="0" w:space="0" w:color="auto"/>
            <w:left w:val="none" w:sz="0" w:space="0" w:color="auto"/>
            <w:bottom w:val="none" w:sz="0" w:space="0" w:color="auto"/>
            <w:right w:val="none" w:sz="0" w:space="0" w:color="auto"/>
          </w:divBdr>
        </w:div>
      </w:divsChild>
    </w:div>
    <w:div w:id="967275611">
      <w:bodyDiv w:val="1"/>
      <w:marLeft w:val="0"/>
      <w:marRight w:val="0"/>
      <w:marTop w:val="0"/>
      <w:marBottom w:val="0"/>
      <w:divBdr>
        <w:top w:val="none" w:sz="0" w:space="0" w:color="auto"/>
        <w:left w:val="none" w:sz="0" w:space="0" w:color="auto"/>
        <w:bottom w:val="none" w:sz="0" w:space="0" w:color="auto"/>
        <w:right w:val="none" w:sz="0" w:space="0" w:color="auto"/>
      </w:divBdr>
      <w:divsChild>
        <w:div w:id="1790583499">
          <w:marLeft w:val="640"/>
          <w:marRight w:val="0"/>
          <w:marTop w:val="0"/>
          <w:marBottom w:val="0"/>
          <w:divBdr>
            <w:top w:val="none" w:sz="0" w:space="0" w:color="auto"/>
            <w:left w:val="none" w:sz="0" w:space="0" w:color="auto"/>
            <w:bottom w:val="none" w:sz="0" w:space="0" w:color="auto"/>
            <w:right w:val="none" w:sz="0" w:space="0" w:color="auto"/>
          </w:divBdr>
        </w:div>
        <w:div w:id="1560087828">
          <w:marLeft w:val="640"/>
          <w:marRight w:val="0"/>
          <w:marTop w:val="0"/>
          <w:marBottom w:val="0"/>
          <w:divBdr>
            <w:top w:val="none" w:sz="0" w:space="0" w:color="auto"/>
            <w:left w:val="none" w:sz="0" w:space="0" w:color="auto"/>
            <w:bottom w:val="none" w:sz="0" w:space="0" w:color="auto"/>
            <w:right w:val="none" w:sz="0" w:space="0" w:color="auto"/>
          </w:divBdr>
        </w:div>
        <w:div w:id="1200364668">
          <w:marLeft w:val="640"/>
          <w:marRight w:val="0"/>
          <w:marTop w:val="0"/>
          <w:marBottom w:val="0"/>
          <w:divBdr>
            <w:top w:val="none" w:sz="0" w:space="0" w:color="auto"/>
            <w:left w:val="none" w:sz="0" w:space="0" w:color="auto"/>
            <w:bottom w:val="none" w:sz="0" w:space="0" w:color="auto"/>
            <w:right w:val="none" w:sz="0" w:space="0" w:color="auto"/>
          </w:divBdr>
        </w:div>
        <w:div w:id="1291860708">
          <w:marLeft w:val="640"/>
          <w:marRight w:val="0"/>
          <w:marTop w:val="0"/>
          <w:marBottom w:val="0"/>
          <w:divBdr>
            <w:top w:val="none" w:sz="0" w:space="0" w:color="auto"/>
            <w:left w:val="none" w:sz="0" w:space="0" w:color="auto"/>
            <w:bottom w:val="none" w:sz="0" w:space="0" w:color="auto"/>
            <w:right w:val="none" w:sz="0" w:space="0" w:color="auto"/>
          </w:divBdr>
        </w:div>
        <w:div w:id="1369643418">
          <w:marLeft w:val="640"/>
          <w:marRight w:val="0"/>
          <w:marTop w:val="0"/>
          <w:marBottom w:val="0"/>
          <w:divBdr>
            <w:top w:val="none" w:sz="0" w:space="0" w:color="auto"/>
            <w:left w:val="none" w:sz="0" w:space="0" w:color="auto"/>
            <w:bottom w:val="none" w:sz="0" w:space="0" w:color="auto"/>
            <w:right w:val="none" w:sz="0" w:space="0" w:color="auto"/>
          </w:divBdr>
        </w:div>
        <w:div w:id="1056200778">
          <w:marLeft w:val="640"/>
          <w:marRight w:val="0"/>
          <w:marTop w:val="0"/>
          <w:marBottom w:val="0"/>
          <w:divBdr>
            <w:top w:val="none" w:sz="0" w:space="0" w:color="auto"/>
            <w:left w:val="none" w:sz="0" w:space="0" w:color="auto"/>
            <w:bottom w:val="none" w:sz="0" w:space="0" w:color="auto"/>
            <w:right w:val="none" w:sz="0" w:space="0" w:color="auto"/>
          </w:divBdr>
        </w:div>
        <w:div w:id="1112940987">
          <w:marLeft w:val="640"/>
          <w:marRight w:val="0"/>
          <w:marTop w:val="0"/>
          <w:marBottom w:val="0"/>
          <w:divBdr>
            <w:top w:val="none" w:sz="0" w:space="0" w:color="auto"/>
            <w:left w:val="none" w:sz="0" w:space="0" w:color="auto"/>
            <w:bottom w:val="none" w:sz="0" w:space="0" w:color="auto"/>
            <w:right w:val="none" w:sz="0" w:space="0" w:color="auto"/>
          </w:divBdr>
        </w:div>
        <w:div w:id="313725062">
          <w:marLeft w:val="640"/>
          <w:marRight w:val="0"/>
          <w:marTop w:val="0"/>
          <w:marBottom w:val="0"/>
          <w:divBdr>
            <w:top w:val="none" w:sz="0" w:space="0" w:color="auto"/>
            <w:left w:val="none" w:sz="0" w:space="0" w:color="auto"/>
            <w:bottom w:val="none" w:sz="0" w:space="0" w:color="auto"/>
            <w:right w:val="none" w:sz="0" w:space="0" w:color="auto"/>
          </w:divBdr>
        </w:div>
        <w:div w:id="2087259576">
          <w:marLeft w:val="640"/>
          <w:marRight w:val="0"/>
          <w:marTop w:val="0"/>
          <w:marBottom w:val="0"/>
          <w:divBdr>
            <w:top w:val="none" w:sz="0" w:space="0" w:color="auto"/>
            <w:left w:val="none" w:sz="0" w:space="0" w:color="auto"/>
            <w:bottom w:val="none" w:sz="0" w:space="0" w:color="auto"/>
            <w:right w:val="none" w:sz="0" w:space="0" w:color="auto"/>
          </w:divBdr>
        </w:div>
        <w:div w:id="1433865768">
          <w:marLeft w:val="640"/>
          <w:marRight w:val="0"/>
          <w:marTop w:val="0"/>
          <w:marBottom w:val="0"/>
          <w:divBdr>
            <w:top w:val="none" w:sz="0" w:space="0" w:color="auto"/>
            <w:left w:val="none" w:sz="0" w:space="0" w:color="auto"/>
            <w:bottom w:val="none" w:sz="0" w:space="0" w:color="auto"/>
            <w:right w:val="none" w:sz="0" w:space="0" w:color="auto"/>
          </w:divBdr>
        </w:div>
        <w:div w:id="647133531">
          <w:marLeft w:val="640"/>
          <w:marRight w:val="0"/>
          <w:marTop w:val="0"/>
          <w:marBottom w:val="0"/>
          <w:divBdr>
            <w:top w:val="none" w:sz="0" w:space="0" w:color="auto"/>
            <w:left w:val="none" w:sz="0" w:space="0" w:color="auto"/>
            <w:bottom w:val="none" w:sz="0" w:space="0" w:color="auto"/>
            <w:right w:val="none" w:sz="0" w:space="0" w:color="auto"/>
          </w:divBdr>
        </w:div>
        <w:div w:id="1248418706">
          <w:marLeft w:val="640"/>
          <w:marRight w:val="0"/>
          <w:marTop w:val="0"/>
          <w:marBottom w:val="0"/>
          <w:divBdr>
            <w:top w:val="none" w:sz="0" w:space="0" w:color="auto"/>
            <w:left w:val="none" w:sz="0" w:space="0" w:color="auto"/>
            <w:bottom w:val="none" w:sz="0" w:space="0" w:color="auto"/>
            <w:right w:val="none" w:sz="0" w:space="0" w:color="auto"/>
          </w:divBdr>
        </w:div>
        <w:div w:id="510722726">
          <w:marLeft w:val="640"/>
          <w:marRight w:val="0"/>
          <w:marTop w:val="0"/>
          <w:marBottom w:val="0"/>
          <w:divBdr>
            <w:top w:val="none" w:sz="0" w:space="0" w:color="auto"/>
            <w:left w:val="none" w:sz="0" w:space="0" w:color="auto"/>
            <w:bottom w:val="none" w:sz="0" w:space="0" w:color="auto"/>
            <w:right w:val="none" w:sz="0" w:space="0" w:color="auto"/>
          </w:divBdr>
        </w:div>
        <w:div w:id="459230504">
          <w:marLeft w:val="640"/>
          <w:marRight w:val="0"/>
          <w:marTop w:val="0"/>
          <w:marBottom w:val="0"/>
          <w:divBdr>
            <w:top w:val="none" w:sz="0" w:space="0" w:color="auto"/>
            <w:left w:val="none" w:sz="0" w:space="0" w:color="auto"/>
            <w:bottom w:val="none" w:sz="0" w:space="0" w:color="auto"/>
            <w:right w:val="none" w:sz="0" w:space="0" w:color="auto"/>
          </w:divBdr>
        </w:div>
        <w:div w:id="358316968">
          <w:marLeft w:val="640"/>
          <w:marRight w:val="0"/>
          <w:marTop w:val="0"/>
          <w:marBottom w:val="0"/>
          <w:divBdr>
            <w:top w:val="none" w:sz="0" w:space="0" w:color="auto"/>
            <w:left w:val="none" w:sz="0" w:space="0" w:color="auto"/>
            <w:bottom w:val="none" w:sz="0" w:space="0" w:color="auto"/>
            <w:right w:val="none" w:sz="0" w:space="0" w:color="auto"/>
          </w:divBdr>
        </w:div>
        <w:div w:id="2076201258">
          <w:marLeft w:val="640"/>
          <w:marRight w:val="0"/>
          <w:marTop w:val="0"/>
          <w:marBottom w:val="0"/>
          <w:divBdr>
            <w:top w:val="none" w:sz="0" w:space="0" w:color="auto"/>
            <w:left w:val="none" w:sz="0" w:space="0" w:color="auto"/>
            <w:bottom w:val="none" w:sz="0" w:space="0" w:color="auto"/>
            <w:right w:val="none" w:sz="0" w:space="0" w:color="auto"/>
          </w:divBdr>
        </w:div>
        <w:div w:id="1467159124">
          <w:marLeft w:val="640"/>
          <w:marRight w:val="0"/>
          <w:marTop w:val="0"/>
          <w:marBottom w:val="0"/>
          <w:divBdr>
            <w:top w:val="none" w:sz="0" w:space="0" w:color="auto"/>
            <w:left w:val="none" w:sz="0" w:space="0" w:color="auto"/>
            <w:bottom w:val="none" w:sz="0" w:space="0" w:color="auto"/>
            <w:right w:val="none" w:sz="0" w:space="0" w:color="auto"/>
          </w:divBdr>
        </w:div>
        <w:div w:id="739133760">
          <w:marLeft w:val="640"/>
          <w:marRight w:val="0"/>
          <w:marTop w:val="0"/>
          <w:marBottom w:val="0"/>
          <w:divBdr>
            <w:top w:val="none" w:sz="0" w:space="0" w:color="auto"/>
            <w:left w:val="none" w:sz="0" w:space="0" w:color="auto"/>
            <w:bottom w:val="none" w:sz="0" w:space="0" w:color="auto"/>
            <w:right w:val="none" w:sz="0" w:space="0" w:color="auto"/>
          </w:divBdr>
        </w:div>
        <w:div w:id="1030959413">
          <w:marLeft w:val="640"/>
          <w:marRight w:val="0"/>
          <w:marTop w:val="0"/>
          <w:marBottom w:val="0"/>
          <w:divBdr>
            <w:top w:val="none" w:sz="0" w:space="0" w:color="auto"/>
            <w:left w:val="none" w:sz="0" w:space="0" w:color="auto"/>
            <w:bottom w:val="none" w:sz="0" w:space="0" w:color="auto"/>
            <w:right w:val="none" w:sz="0" w:space="0" w:color="auto"/>
          </w:divBdr>
        </w:div>
        <w:div w:id="1610622564">
          <w:marLeft w:val="640"/>
          <w:marRight w:val="0"/>
          <w:marTop w:val="0"/>
          <w:marBottom w:val="0"/>
          <w:divBdr>
            <w:top w:val="none" w:sz="0" w:space="0" w:color="auto"/>
            <w:left w:val="none" w:sz="0" w:space="0" w:color="auto"/>
            <w:bottom w:val="none" w:sz="0" w:space="0" w:color="auto"/>
            <w:right w:val="none" w:sz="0" w:space="0" w:color="auto"/>
          </w:divBdr>
        </w:div>
        <w:div w:id="1415709144">
          <w:marLeft w:val="640"/>
          <w:marRight w:val="0"/>
          <w:marTop w:val="0"/>
          <w:marBottom w:val="0"/>
          <w:divBdr>
            <w:top w:val="none" w:sz="0" w:space="0" w:color="auto"/>
            <w:left w:val="none" w:sz="0" w:space="0" w:color="auto"/>
            <w:bottom w:val="none" w:sz="0" w:space="0" w:color="auto"/>
            <w:right w:val="none" w:sz="0" w:space="0" w:color="auto"/>
          </w:divBdr>
        </w:div>
        <w:div w:id="882249831">
          <w:marLeft w:val="640"/>
          <w:marRight w:val="0"/>
          <w:marTop w:val="0"/>
          <w:marBottom w:val="0"/>
          <w:divBdr>
            <w:top w:val="none" w:sz="0" w:space="0" w:color="auto"/>
            <w:left w:val="none" w:sz="0" w:space="0" w:color="auto"/>
            <w:bottom w:val="none" w:sz="0" w:space="0" w:color="auto"/>
            <w:right w:val="none" w:sz="0" w:space="0" w:color="auto"/>
          </w:divBdr>
        </w:div>
        <w:div w:id="1553617636">
          <w:marLeft w:val="640"/>
          <w:marRight w:val="0"/>
          <w:marTop w:val="0"/>
          <w:marBottom w:val="0"/>
          <w:divBdr>
            <w:top w:val="none" w:sz="0" w:space="0" w:color="auto"/>
            <w:left w:val="none" w:sz="0" w:space="0" w:color="auto"/>
            <w:bottom w:val="none" w:sz="0" w:space="0" w:color="auto"/>
            <w:right w:val="none" w:sz="0" w:space="0" w:color="auto"/>
          </w:divBdr>
        </w:div>
        <w:div w:id="156774952">
          <w:marLeft w:val="640"/>
          <w:marRight w:val="0"/>
          <w:marTop w:val="0"/>
          <w:marBottom w:val="0"/>
          <w:divBdr>
            <w:top w:val="none" w:sz="0" w:space="0" w:color="auto"/>
            <w:left w:val="none" w:sz="0" w:space="0" w:color="auto"/>
            <w:bottom w:val="none" w:sz="0" w:space="0" w:color="auto"/>
            <w:right w:val="none" w:sz="0" w:space="0" w:color="auto"/>
          </w:divBdr>
        </w:div>
        <w:div w:id="839198858">
          <w:marLeft w:val="640"/>
          <w:marRight w:val="0"/>
          <w:marTop w:val="0"/>
          <w:marBottom w:val="0"/>
          <w:divBdr>
            <w:top w:val="none" w:sz="0" w:space="0" w:color="auto"/>
            <w:left w:val="none" w:sz="0" w:space="0" w:color="auto"/>
            <w:bottom w:val="none" w:sz="0" w:space="0" w:color="auto"/>
            <w:right w:val="none" w:sz="0" w:space="0" w:color="auto"/>
          </w:divBdr>
        </w:div>
        <w:div w:id="1174031415">
          <w:marLeft w:val="640"/>
          <w:marRight w:val="0"/>
          <w:marTop w:val="0"/>
          <w:marBottom w:val="0"/>
          <w:divBdr>
            <w:top w:val="none" w:sz="0" w:space="0" w:color="auto"/>
            <w:left w:val="none" w:sz="0" w:space="0" w:color="auto"/>
            <w:bottom w:val="none" w:sz="0" w:space="0" w:color="auto"/>
            <w:right w:val="none" w:sz="0" w:space="0" w:color="auto"/>
          </w:divBdr>
        </w:div>
        <w:div w:id="1968774922">
          <w:marLeft w:val="640"/>
          <w:marRight w:val="0"/>
          <w:marTop w:val="0"/>
          <w:marBottom w:val="0"/>
          <w:divBdr>
            <w:top w:val="none" w:sz="0" w:space="0" w:color="auto"/>
            <w:left w:val="none" w:sz="0" w:space="0" w:color="auto"/>
            <w:bottom w:val="none" w:sz="0" w:space="0" w:color="auto"/>
            <w:right w:val="none" w:sz="0" w:space="0" w:color="auto"/>
          </w:divBdr>
        </w:div>
        <w:div w:id="1522207068">
          <w:marLeft w:val="640"/>
          <w:marRight w:val="0"/>
          <w:marTop w:val="0"/>
          <w:marBottom w:val="0"/>
          <w:divBdr>
            <w:top w:val="none" w:sz="0" w:space="0" w:color="auto"/>
            <w:left w:val="none" w:sz="0" w:space="0" w:color="auto"/>
            <w:bottom w:val="none" w:sz="0" w:space="0" w:color="auto"/>
            <w:right w:val="none" w:sz="0" w:space="0" w:color="auto"/>
          </w:divBdr>
        </w:div>
        <w:div w:id="547106848">
          <w:marLeft w:val="640"/>
          <w:marRight w:val="0"/>
          <w:marTop w:val="0"/>
          <w:marBottom w:val="0"/>
          <w:divBdr>
            <w:top w:val="none" w:sz="0" w:space="0" w:color="auto"/>
            <w:left w:val="none" w:sz="0" w:space="0" w:color="auto"/>
            <w:bottom w:val="none" w:sz="0" w:space="0" w:color="auto"/>
            <w:right w:val="none" w:sz="0" w:space="0" w:color="auto"/>
          </w:divBdr>
        </w:div>
        <w:div w:id="1118448676">
          <w:marLeft w:val="640"/>
          <w:marRight w:val="0"/>
          <w:marTop w:val="0"/>
          <w:marBottom w:val="0"/>
          <w:divBdr>
            <w:top w:val="none" w:sz="0" w:space="0" w:color="auto"/>
            <w:left w:val="none" w:sz="0" w:space="0" w:color="auto"/>
            <w:bottom w:val="none" w:sz="0" w:space="0" w:color="auto"/>
            <w:right w:val="none" w:sz="0" w:space="0" w:color="auto"/>
          </w:divBdr>
        </w:div>
        <w:div w:id="1964844705">
          <w:marLeft w:val="640"/>
          <w:marRight w:val="0"/>
          <w:marTop w:val="0"/>
          <w:marBottom w:val="0"/>
          <w:divBdr>
            <w:top w:val="none" w:sz="0" w:space="0" w:color="auto"/>
            <w:left w:val="none" w:sz="0" w:space="0" w:color="auto"/>
            <w:bottom w:val="none" w:sz="0" w:space="0" w:color="auto"/>
            <w:right w:val="none" w:sz="0" w:space="0" w:color="auto"/>
          </w:divBdr>
        </w:div>
        <w:div w:id="320239508">
          <w:marLeft w:val="640"/>
          <w:marRight w:val="0"/>
          <w:marTop w:val="0"/>
          <w:marBottom w:val="0"/>
          <w:divBdr>
            <w:top w:val="none" w:sz="0" w:space="0" w:color="auto"/>
            <w:left w:val="none" w:sz="0" w:space="0" w:color="auto"/>
            <w:bottom w:val="none" w:sz="0" w:space="0" w:color="auto"/>
            <w:right w:val="none" w:sz="0" w:space="0" w:color="auto"/>
          </w:divBdr>
        </w:div>
        <w:div w:id="650672868">
          <w:marLeft w:val="640"/>
          <w:marRight w:val="0"/>
          <w:marTop w:val="0"/>
          <w:marBottom w:val="0"/>
          <w:divBdr>
            <w:top w:val="none" w:sz="0" w:space="0" w:color="auto"/>
            <w:left w:val="none" w:sz="0" w:space="0" w:color="auto"/>
            <w:bottom w:val="none" w:sz="0" w:space="0" w:color="auto"/>
            <w:right w:val="none" w:sz="0" w:space="0" w:color="auto"/>
          </w:divBdr>
        </w:div>
        <w:div w:id="623275705">
          <w:marLeft w:val="640"/>
          <w:marRight w:val="0"/>
          <w:marTop w:val="0"/>
          <w:marBottom w:val="0"/>
          <w:divBdr>
            <w:top w:val="none" w:sz="0" w:space="0" w:color="auto"/>
            <w:left w:val="none" w:sz="0" w:space="0" w:color="auto"/>
            <w:bottom w:val="none" w:sz="0" w:space="0" w:color="auto"/>
            <w:right w:val="none" w:sz="0" w:space="0" w:color="auto"/>
          </w:divBdr>
        </w:div>
        <w:div w:id="1621104613">
          <w:marLeft w:val="640"/>
          <w:marRight w:val="0"/>
          <w:marTop w:val="0"/>
          <w:marBottom w:val="0"/>
          <w:divBdr>
            <w:top w:val="none" w:sz="0" w:space="0" w:color="auto"/>
            <w:left w:val="none" w:sz="0" w:space="0" w:color="auto"/>
            <w:bottom w:val="none" w:sz="0" w:space="0" w:color="auto"/>
            <w:right w:val="none" w:sz="0" w:space="0" w:color="auto"/>
          </w:divBdr>
        </w:div>
        <w:div w:id="1277130999">
          <w:marLeft w:val="640"/>
          <w:marRight w:val="0"/>
          <w:marTop w:val="0"/>
          <w:marBottom w:val="0"/>
          <w:divBdr>
            <w:top w:val="none" w:sz="0" w:space="0" w:color="auto"/>
            <w:left w:val="none" w:sz="0" w:space="0" w:color="auto"/>
            <w:bottom w:val="none" w:sz="0" w:space="0" w:color="auto"/>
            <w:right w:val="none" w:sz="0" w:space="0" w:color="auto"/>
          </w:divBdr>
        </w:div>
        <w:div w:id="1035273573">
          <w:marLeft w:val="640"/>
          <w:marRight w:val="0"/>
          <w:marTop w:val="0"/>
          <w:marBottom w:val="0"/>
          <w:divBdr>
            <w:top w:val="none" w:sz="0" w:space="0" w:color="auto"/>
            <w:left w:val="none" w:sz="0" w:space="0" w:color="auto"/>
            <w:bottom w:val="none" w:sz="0" w:space="0" w:color="auto"/>
            <w:right w:val="none" w:sz="0" w:space="0" w:color="auto"/>
          </w:divBdr>
        </w:div>
        <w:div w:id="1935897070">
          <w:marLeft w:val="640"/>
          <w:marRight w:val="0"/>
          <w:marTop w:val="0"/>
          <w:marBottom w:val="0"/>
          <w:divBdr>
            <w:top w:val="none" w:sz="0" w:space="0" w:color="auto"/>
            <w:left w:val="none" w:sz="0" w:space="0" w:color="auto"/>
            <w:bottom w:val="none" w:sz="0" w:space="0" w:color="auto"/>
            <w:right w:val="none" w:sz="0" w:space="0" w:color="auto"/>
          </w:divBdr>
        </w:div>
        <w:div w:id="1562860046">
          <w:marLeft w:val="640"/>
          <w:marRight w:val="0"/>
          <w:marTop w:val="0"/>
          <w:marBottom w:val="0"/>
          <w:divBdr>
            <w:top w:val="none" w:sz="0" w:space="0" w:color="auto"/>
            <w:left w:val="none" w:sz="0" w:space="0" w:color="auto"/>
            <w:bottom w:val="none" w:sz="0" w:space="0" w:color="auto"/>
            <w:right w:val="none" w:sz="0" w:space="0" w:color="auto"/>
          </w:divBdr>
        </w:div>
        <w:div w:id="1977098504">
          <w:marLeft w:val="640"/>
          <w:marRight w:val="0"/>
          <w:marTop w:val="0"/>
          <w:marBottom w:val="0"/>
          <w:divBdr>
            <w:top w:val="none" w:sz="0" w:space="0" w:color="auto"/>
            <w:left w:val="none" w:sz="0" w:space="0" w:color="auto"/>
            <w:bottom w:val="none" w:sz="0" w:space="0" w:color="auto"/>
            <w:right w:val="none" w:sz="0" w:space="0" w:color="auto"/>
          </w:divBdr>
        </w:div>
        <w:div w:id="953826935">
          <w:marLeft w:val="640"/>
          <w:marRight w:val="0"/>
          <w:marTop w:val="0"/>
          <w:marBottom w:val="0"/>
          <w:divBdr>
            <w:top w:val="none" w:sz="0" w:space="0" w:color="auto"/>
            <w:left w:val="none" w:sz="0" w:space="0" w:color="auto"/>
            <w:bottom w:val="none" w:sz="0" w:space="0" w:color="auto"/>
            <w:right w:val="none" w:sz="0" w:space="0" w:color="auto"/>
          </w:divBdr>
        </w:div>
        <w:div w:id="1760175890">
          <w:marLeft w:val="640"/>
          <w:marRight w:val="0"/>
          <w:marTop w:val="0"/>
          <w:marBottom w:val="0"/>
          <w:divBdr>
            <w:top w:val="none" w:sz="0" w:space="0" w:color="auto"/>
            <w:left w:val="none" w:sz="0" w:space="0" w:color="auto"/>
            <w:bottom w:val="none" w:sz="0" w:space="0" w:color="auto"/>
            <w:right w:val="none" w:sz="0" w:space="0" w:color="auto"/>
          </w:divBdr>
        </w:div>
        <w:div w:id="1974023753">
          <w:marLeft w:val="640"/>
          <w:marRight w:val="0"/>
          <w:marTop w:val="0"/>
          <w:marBottom w:val="0"/>
          <w:divBdr>
            <w:top w:val="none" w:sz="0" w:space="0" w:color="auto"/>
            <w:left w:val="none" w:sz="0" w:space="0" w:color="auto"/>
            <w:bottom w:val="none" w:sz="0" w:space="0" w:color="auto"/>
            <w:right w:val="none" w:sz="0" w:space="0" w:color="auto"/>
          </w:divBdr>
        </w:div>
        <w:div w:id="647394487">
          <w:marLeft w:val="640"/>
          <w:marRight w:val="0"/>
          <w:marTop w:val="0"/>
          <w:marBottom w:val="0"/>
          <w:divBdr>
            <w:top w:val="none" w:sz="0" w:space="0" w:color="auto"/>
            <w:left w:val="none" w:sz="0" w:space="0" w:color="auto"/>
            <w:bottom w:val="none" w:sz="0" w:space="0" w:color="auto"/>
            <w:right w:val="none" w:sz="0" w:space="0" w:color="auto"/>
          </w:divBdr>
        </w:div>
        <w:div w:id="730739205">
          <w:marLeft w:val="640"/>
          <w:marRight w:val="0"/>
          <w:marTop w:val="0"/>
          <w:marBottom w:val="0"/>
          <w:divBdr>
            <w:top w:val="none" w:sz="0" w:space="0" w:color="auto"/>
            <w:left w:val="none" w:sz="0" w:space="0" w:color="auto"/>
            <w:bottom w:val="none" w:sz="0" w:space="0" w:color="auto"/>
            <w:right w:val="none" w:sz="0" w:space="0" w:color="auto"/>
          </w:divBdr>
        </w:div>
        <w:div w:id="294260164">
          <w:marLeft w:val="640"/>
          <w:marRight w:val="0"/>
          <w:marTop w:val="0"/>
          <w:marBottom w:val="0"/>
          <w:divBdr>
            <w:top w:val="none" w:sz="0" w:space="0" w:color="auto"/>
            <w:left w:val="none" w:sz="0" w:space="0" w:color="auto"/>
            <w:bottom w:val="none" w:sz="0" w:space="0" w:color="auto"/>
            <w:right w:val="none" w:sz="0" w:space="0" w:color="auto"/>
          </w:divBdr>
        </w:div>
        <w:div w:id="729959770">
          <w:marLeft w:val="640"/>
          <w:marRight w:val="0"/>
          <w:marTop w:val="0"/>
          <w:marBottom w:val="0"/>
          <w:divBdr>
            <w:top w:val="none" w:sz="0" w:space="0" w:color="auto"/>
            <w:left w:val="none" w:sz="0" w:space="0" w:color="auto"/>
            <w:bottom w:val="none" w:sz="0" w:space="0" w:color="auto"/>
            <w:right w:val="none" w:sz="0" w:space="0" w:color="auto"/>
          </w:divBdr>
        </w:div>
        <w:div w:id="476192299">
          <w:marLeft w:val="640"/>
          <w:marRight w:val="0"/>
          <w:marTop w:val="0"/>
          <w:marBottom w:val="0"/>
          <w:divBdr>
            <w:top w:val="none" w:sz="0" w:space="0" w:color="auto"/>
            <w:left w:val="none" w:sz="0" w:space="0" w:color="auto"/>
            <w:bottom w:val="none" w:sz="0" w:space="0" w:color="auto"/>
            <w:right w:val="none" w:sz="0" w:space="0" w:color="auto"/>
          </w:divBdr>
        </w:div>
        <w:div w:id="1904486758">
          <w:marLeft w:val="640"/>
          <w:marRight w:val="0"/>
          <w:marTop w:val="0"/>
          <w:marBottom w:val="0"/>
          <w:divBdr>
            <w:top w:val="none" w:sz="0" w:space="0" w:color="auto"/>
            <w:left w:val="none" w:sz="0" w:space="0" w:color="auto"/>
            <w:bottom w:val="none" w:sz="0" w:space="0" w:color="auto"/>
            <w:right w:val="none" w:sz="0" w:space="0" w:color="auto"/>
          </w:divBdr>
        </w:div>
        <w:div w:id="937061136">
          <w:marLeft w:val="640"/>
          <w:marRight w:val="0"/>
          <w:marTop w:val="0"/>
          <w:marBottom w:val="0"/>
          <w:divBdr>
            <w:top w:val="none" w:sz="0" w:space="0" w:color="auto"/>
            <w:left w:val="none" w:sz="0" w:space="0" w:color="auto"/>
            <w:bottom w:val="none" w:sz="0" w:space="0" w:color="auto"/>
            <w:right w:val="none" w:sz="0" w:space="0" w:color="auto"/>
          </w:divBdr>
        </w:div>
        <w:div w:id="2060548181">
          <w:marLeft w:val="640"/>
          <w:marRight w:val="0"/>
          <w:marTop w:val="0"/>
          <w:marBottom w:val="0"/>
          <w:divBdr>
            <w:top w:val="none" w:sz="0" w:space="0" w:color="auto"/>
            <w:left w:val="none" w:sz="0" w:space="0" w:color="auto"/>
            <w:bottom w:val="none" w:sz="0" w:space="0" w:color="auto"/>
            <w:right w:val="none" w:sz="0" w:space="0" w:color="auto"/>
          </w:divBdr>
        </w:div>
        <w:div w:id="158347137">
          <w:marLeft w:val="640"/>
          <w:marRight w:val="0"/>
          <w:marTop w:val="0"/>
          <w:marBottom w:val="0"/>
          <w:divBdr>
            <w:top w:val="none" w:sz="0" w:space="0" w:color="auto"/>
            <w:left w:val="none" w:sz="0" w:space="0" w:color="auto"/>
            <w:bottom w:val="none" w:sz="0" w:space="0" w:color="auto"/>
            <w:right w:val="none" w:sz="0" w:space="0" w:color="auto"/>
          </w:divBdr>
        </w:div>
        <w:div w:id="1912736098">
          <w:marLeft w:val="640"/>
          <w:marRight w:val="0"/>
          <w:marTop w:val="0"/>
          <w:marBottom w:val="0"/>
          <w:divBdr>
            <w:top w:val="none" w:sz="0" w:space="0" w:color="auto"/>
            <w:left w:val="none" w:sz="0" w:space="0" w:color="auto"/>
            <w:bottom w:val="none" w:sz="0" w:space="0" w:color="auto"/>
            <w:right w:val="none" w:sz="0" w:space="0" w:color="auto"/>
          </w:divBdr>
        </w:div>
        <w:div w:id="1987780465">
          <w:marLeft w:val="640"/>
          <w:marRight w:val="0"/>
          <w:marTop w:val="0"/>
          <w:marBottom w:val="0"/>
          <w:divBdr>
            <w:top w:val="none" w:sz="0" w:space="0" w:color="auto"/>
            <w:left w:val="none" w:sz="0" w:space="0" w:color="auto"/>
            <w:bottom w:val="none" w:sz="0" w:space="0" w:color="auto"/>
            <w:right w:val="none" w:sz="0" w:space="0" w:color="auto"/>
          </w:divBdr>
        </w:div>
        <w:div w:id="1403140557">
          <w:marLeft w:val="640"/>
          <w:marRight w:val="0"/>
          <w:marTop w:val="0"/>
          <w:marBottom w:val="0"/>
          <w:divBdr>
            <w:top w:val="none" w:sz="0" w:space="0" w:color="auto"/>
            <w:left w:val="none" w:sz="0" w:space="0" w:color="auto"/>
            <w:bottom w:val="none" w:sz="0" w:space="0" w:color="auto"/>
            <w:right w:val="none" w:sz="0" w:space="0" w:color="auto"/>
          </w:divBdr>
        </w:div>
        <w:div w:id="174346778">
          <w:marLeft w:val="640"/>
          <w:marRight w:val="0"/>
          <w:marTop w:val="0"/>
          <w:marBottom w:val="0"/>
          <w:divBdr>
            <w:top w:val="none" w:sz="0" w:space="0" w:color="auto"/>
            <w:left w:val="none" w:sz="0" w:space="0" w:color="auto"/>
            <w:bottom w:val="none" w:sz="0" w:space="0" w:color="auto"/>
            <w:right w:val="none" w:sz="0" w:space="0" w:color="auto"/>
          </w:divBdr>
        </w:div>
        <w:div w:id="1072701673">
          <w:marLeft w:val="640"/>
          <w:marRight w:val="0"/>
          <w:marTop w:val="0"/>
          <w:marBottom w:val="0"/>
          <w:divBdr>
            <w:top w:val="none" w:sz="0" w:space="0" w:color="auto"/>
            <w:left w:val="none" w:sz="0" w:space="0" w:color="auto"/>
            <w:bottom w:val="none" w:sz="0" w:space="0" w:color="auto"/>
            <w:right w:val="none" w:sz="0" w:space="0" w:color="auto"/>
          </w:divBdr>
        </w:div>
        <w:div w:id="641036500">
          <w:marLeft w:val="640"/>
          <w:marRight w:val="0"/>
          <w:marTop w:val="0"/>
          <w:marBottom w:val="0"/>
          <w:divBdr>
            <w:top w:val="none" w:sz="0" w:space="0" w:color="auto"/>
            <w:left w:val="none" w:sz="0" w:space="0" w:color="auto"/>
            <w:bottom w:val="none" w:sz="0" w:space="0" w:color="auto"/>
            <w:right w:val="none" w:sz="0" w:space="0" w:color="auto"/>
          </w:divBdr>
        </w:div>
        <w:div w:id="426655317">
          <w:marLeft w:val="640"/>
          <w:marRight w:val="0"/>
          <w:marTop w:val="0"/>
          <w:marBottom w:val="0"/>
          <w:divBdr>
            <w:top w:val="none" w:sz="0" w:space="0" w:color="auto"/>
            <w:left w:val="none" w:sz="0" w:space="0" w:color="auto"/>
            <w:bottom w:val="none" w:sz="0" w:space="0" w:color="auto"/>
            <w:right w:val="none" w:sz="0" w:space="0" w:color="auto"/>
          </w:divBdr>
        </w:div>
        <w:div w:id="1626084514">
          <w:marLeft w:val="640"/>
          <w:marRight w:val="0"/>
          <w:marTop w:val="0"/>
          <w:marBottom w:val="0"/>
          <w:divBdr>
            <w:top w:val="none" w:sz="0" w:space="0" w:color="auto"/>
            <w:left w:val="none" w:sz="0" w:space="0" w:color="auto"/>
            <w:bottom w:val="none" w:sz="0" w:space="0" w:color="auto"/>
            <w:right w:val="none" w:sz="0" w:space="0" w:color="auto"/>
          </w:divBdr>
        </w:div>
        <w:div w:id="270936819">
          <w:marLeft w:val="640"/>
          <w:marRight w:val="0"/>
          <w:marTop w:val="0"/>
          <w:marBottom w:val="0"/>
          <w:divBdr>
            <w:top w:val="none" w:sz="0" w:space="0" w:color="auto"/>
            <w:left w:val="none" w:sz="0" w:space="0" w:color="auto"/>
            <w:bottom w:val="none" w:sz="0" w:space="0" w:color="auto"/>
            <w:right w:val="none" w:sz="0" w:space="0" w:color="auto"/>
          </w:divBdr>
        </w:div>
        <w:div w:id="824512283">
          <w:marLeft w:val="640"/>
          <w:marRight w:val="0"/>
          <w:marTop w:val="0"/>
          <w:marBottom w:val="0"/>
          <w:divBdr>
            <w:top w:val="none" w:sz="0" w:space="0" w:color="auto"/>
            <w:left w:val="none" w:sz="0" w:space="0" w:color="auto"/>
            <w:bottom w:val="none" w:sz="0" w:space="0" w:color="auto"/>
            <w:right w:val="none" w:sz="0" w:space="0" w:color="auto"/>
          </w:divBdr>
        </w:div>
        <w:div w:id="62458334">
          <w:marLeft w:val="640"/>
          <w:marRight w:val="0"/>
          <w:marTop w:val="0"/>
          <w:marBottom w:val="0"/>
          <w:divBdr>
            <w:top w:val="none" w:sz="0" w:space="0" w:color="auto"/>
            <w:left w:val="none" w:sz="0" w:space="0" w:color="auto"/>
            <w:bottom w:val="none" w:sz="0" w:space="0" w:color="auto"/>
            <w:right w:val="none" w:sz="0" w:space="0" w:color="auto"/>
          </w:divBdr>
        </w:div>
        <w:div w:id="182061534">
          <w:marLeft w:val="640"/>
          <w:marRight w:val="0"/>
          <w:marTop w:val="0"/>
          <w:marBottom w:val="0"/>
          <w:divBdr>
            <w:top w:val="none" w:sz="0" w:space="0" w:color="auto"/>
            <w:left w:val="none" w:sz="0" w:space="0" w:color="auto"/>
            <w:bottom w:val="none" w:sz="0" w:space="0" w:color="auto"/>
            <w:right w:val="none" w:sz="0" w:space="0" w:color="auto"/>
          </w:divBdr>
        </w:div>
        <w:div w:id="381634003">
          <w:marLeft w:val="640"/>
          <w:marRight w:val="0"/>
          <w:marTop w:val="0"/>
          <w:marBottom w:val="0"/>
          <w:divBdr>
            <w:top w:val="none" w:sz="0" w:space="0" w:color="auto"/>
            <w:left w:val="none" w:sz="0" w:space="0" w:color="auto"/>
            <w:bottom w:val="none" w:sz="0" w:space="0" w:color="auto"/>
            <w:right w:val="none" w:sz="0" w:space="0" w:color="auto"/>
          </w:divBdr>
        </w:div>
        <w:div w:id="1022166987">
          <w:marLeft w:val="640"/>
          <w:marRight w:val="0"/>
          <w:marTop w:val="0"/>
          <w:marBottom w:val="0"/>
          <w:divBdr>
            <w:top w:val="none" w:sz="0" w:space="0" w:color="auto"/>
            <w:left w:val="none" w:sz="0" w:space="0" w:color="auto"/>
            <w:bottom w:val="none" w:sz="0" w:space="0" w:color="auto"/>
            <w:right w:val="none" w:sz="0" w:space="0" w:color="auto"/>
          </w:divBdr>
        </w:div>
        <w:div w:id="320819385">
          <w:marLeft w:val="640"/>
          <w:marRight w:val="0"/>
          <w:marTop w:val="0"/>
          <w:marBottom w:val="0"/>
          <w:divBdr>
            <w:top w:val="none" w:sz="0" w:space="0" w:color="auto"/>
            <w:left w:val="none" w:sz="0" w:space="0" w:color="auto"/>
            <w:bottom w:val="none" w:sz="0" w:space="0" w:color="auto"/>
            <w:right w:val="none" w:sz="0" w:space="0" w:color="auto"/>
          </w:divBdr>
        </w:div>
        <w:div w:id="2011714060">
          <w:marLeft w:val="640"/>
          <w:marRight w:val="0"/>
          <w:marTop w:val="0"/>
          <w:marBottom w:val="0"/>
          <w:divBdr>
            <w:top w:val="none" w:sz="0" w:space="0" w:color="auto"/>
            <w:left w:val="none" w:sz="0" w:space="0" w:color="auto"/>
            <w:bottom w:val="none" w:sz="0" w:space="0" w:color="auto"/>
            <w:right w:val="none" w:sz="0" w:space="0" w:color="auto"/>
          </w:divBdr>
        </w:div>
        <w:div w:id="812715685">
          <w:marLeft w:val="640"/>
          <w:marRight w:val="0"/>
          <w:marTop w:val="0"/>
          <w:marBottom w:val="0"/>
          <w:divBdr>
            <w:top w:val="none" w:sz="0" w:space="0" w:color="auto"/>
            <w:left w:val="none" w:sz="0" w:space="0" w:color="auto"/>
            <w:bottom w:val="none" w:sz="0" w:space="0" w:color="auto"/>
            <w:right w:val="none" w:sz="0" w:space="0" w:color="auto"/>
          </w:divBdr>
        </w:div>
        <w:div w:id="1785615025">
          <w:marLeft w:val="640"/>
          <w:marRight w:val="0"/>
          <w:marTop w:val="0"/>
          <w:marBottom w:val="0"/>
          <w:divBdr>
            <w:top w:val="none" w:sz="0" w:space="0" w:color="auto"/>
            <w:left w:val="none" w:sz="0" w:space="0" w:color="auto"/>
            <w:bottom w:val="none" w:sz="0" w:space="0" w:color="auto"/>
            <w:right w:val="none" w:sz="0" w:space="0" w:color="auto"/>
          </w:divBdr>
        </w:div>
        <w:div w:id="14693624">
          <w:marLeft w:val="640"/>
          <w:marRight w:val="0"/>
          <w:marTop w:val="0"/>
          <w:marBottom w:val="0"/>
          <w:divBdr>
            <w:top w:val="none" w:sz="0" w:space="0" w:color="auto"/>
            <w:left w:val="none" w:sz="0" w:space="0" w:color="auto"/>
            <w:bottom w:val="none" w:sz="0" w:space="0" w:color="auto"/>
            <w:right w:val="none" w:sz="0" w:space="0" w:color="auto"/>
          </w:divBdr>
        </w:div>
        <w:div w:id="525753159">
          <w:marLeft w:val="640"/>
          <w:marRight w:val="0"/>
          <w:marTop w:val="0"/>
          <w:marBottom w:val="0"/>
          <w:divBdr>
            <w:top w:val="none" w:sz="0" w:space="0" w:color="auto"/>
            <w:left w:val="none" w:sz="0" w:space="0" w:color="auto"/>
            <w:bottom w:val="none" w:sz="0" w:space="0" w:color="auto"/>
            <w:right w:val="none" w:sz="0" w:space="0" w:color="auto"/>
          </w:divBdr>
        </w:div>
        <w:div w:id="1282147513">
          <w:marLeft w:val="640"/>
          <w:marRight w:val="0"/>
          <w:marTop w:val="0"/>
          <w:marBottom w:val="0"/>
          <w:divBdr>
            <w:top w:val="none" w:sz="0" w:space="0" w:color="auto"/>
            <w:left w:val="none" w:sz="0" w:space="0" w:color="auto"/>
            <w:bottom w:val="none" w:sz="0" w:space="0" w:color="auto"/>
            <w:right w:val="none" w:sz="0" w:space="0" w:color="auto"/>
          </w:divBdr>
        </w:div>
        <w:div w:id="1095399672">
          <w:marLeft w:val="640"/>
          <w:marRight w:val="0"/>
          <w:marTop w:val="0"/>
          <w:marBottom w:val="0"/>
          <w:divBdr>
            <w:top w:val="none" w:sz="0" w:space="0" w:color="auto"/>
            <w:left w:val="none" w:sz="0" w:space="0" w:color="auto"/>
            <w:bottom w:val="none" w:sz="0" w:space="0" w:color="auto"/>
            <w:right w:val="none" w:sz="0" w:space="0" w:color="auto"/>
          </w:divBdr>
        </w:div>
        <w:div w:id="1657487209">
          <w:marLeft w:val="640"/>
          <w:marRight w:val="0"/>
          <w:marTop w:val="0"/>
          <w:marBottom w:val="0"/>
          <w:divBdr>
            <w:top w:val="none" w:sz="0" w:space="0" w:color="auto"/>
            <w:left w:val="none" w:sz="0" w:space="0" w:color="auto"/>
            <w:bottom w:val="none" w:sz="0" w:space="0" w:color="auto"/>
            <w:right w:val="none" w:sz="0" w:space="0" w:color="auto"/>
          </w:divBdr>
        </w:div>
        <w:div w:id="1263756724">
          <w:marLeft w:val="640"/>
          <w:marRight w:val="0"/>
          <w:marTop w:val="0"/>
          <w:marBottom w:val="0"/>
          <w:divBdr>
            <w:top w:val="none" w:sz="0" w:space="0" w:color="auto"/>
            <w:left w:val="none" w:sz="0" w:space="0" w:color="auto"/>
            <w:bottom w:val="none" w:sz="0" w:space="0" w:color="auto"/>
            <w:right w:val="none" w:sz="0" w:space="0" w:color="auto"/>
          </w:divBdr>
        </w:div>
        <w:div w:id="1172181195">
          <w:marLeft w:val="640"/>
          <w:marRight w:val="0"/>
          <w:marTop w:val="0"/>
          <w:marBottom w:val="0"/>
          <w:divBdr>
            <w:top w:val="none" w:sz="0" w:space="0" w:color="auto"/>
            <w:left w:val="none" w:sz="0" w:space="0" w:color="auto"/>
            <w:bottom w:val="none" w:sz="0" w:space="0" w:color="auto"/>
            <w:right w:val="none" w:sz="0" w:space="0" w:color="auto"/>
          </w:divBdr>
        </w:div>
        <w:div w:id="1398550899">
          <w:marLeft w:val="640"/>
          <w:marRight w:val="0"/>
          <w:marTop w:val="0"/>
          <w:marBottom w:val="0"/>
          <w:divBdr>
            <w:top w:val="none" w:sz="0" w:space="0" w:color="auto"/>
            <w:left w:val="none" w:sz="0" w:space="0" w:color="auto"/>
            <w:bottom w:val="none" w:sz="0" w:space="0" w:color="auto"/>
            <w:right w:val="none" w:sz="0" w:space="0" w:color="auto"/>
          </w:divBdr>
        </w:div>
        <w:div w:id="218321210">
          <w:marLeft w:val="640"/>
          <w:marRight w:val="0"/>
          <w:marTop w:val="0"/>
          <w:marBottom w:val="0"/>
          <w:divBdr>
            <w:top w:val="none" w:sz="0" w:space="0" w:color="auto"/>
            <w:left w:val="none" w:sz="0" w:space="0" w:color="auto"/>
            <w:bottom w:val="none" w:sz="0" w:space="0" w:color="auto"/>
            <w:right w:val="none" w:sz="0" w:space="0" w:color="auto"/>
          </w:divBdr>
        </w:div>
        <w:div w:id="1005061793">
          <w:marLeft w:val="640"/>
          <w:marRight w:val="0"/>
          <w:marTop w:val="0"/>
          <w:marBottom w:val="0"/>
          <w:divBdr>
            <w:top w:val="none" w:sz="0" w:space="0" w:color="auto"/>
            <w:left w:val="none" w:sz="0" w:space="0" w:color="auto"/>
            <w:bottom w:val="none" w:sz="0" w:space="0" w:color="auto"/>
            <w:right w:val="none" w:sz="0" w:space="0" w:color="auto"/>
          </w:divBdr>
        </w:div>
        <w:div w:id="1494107385">
          <w:marLeft w:val="640"/>
          <w:marRight w:val="0"/>
          <w:marTop w:val="0"/>
          <w:marBottom w:val="0"/>
          <w:divBdr>
            <w:top w:val="none" w:sz="0" w:space="0" w:color="auto"/>
            <w:left w:val="none" w:sz="0" w:space="0" w:color="auto"/>
            <w:bottom w:val="none" w:sz="0" w:space="0" w:color="auto"/>
            <w:right w:val="none" w:sz="0" w:space="0" w:color="auto"/>
          </w:divBdr>
        </w:div>
        <w:div w:id="847792975">
          <w:marLeft w:val="640"/>
          <w:marRight w:val="0"/>
          <w:marTop w:val="0"/>
          <w:marBottom w:val="0"/>
          <w:divBdr>
            <w:top w:val="none" w:sz="0" w:space="0" w:color="auto"/>
            <w:left w:val="none" w:sz="0" w:space="0" w:color="auto"/>
            <w:bottom w:val="none" w:sz="0" w:space="0" w:color="auto"/>
            <w:right w:val="none" w:sz="0" w:space="0" w:color="auto"/>
          </w:divBdr>
        </w:div>
        <w:div w:id="806708373">
          <w:marLeft w:val="640"/>
          <w:marRight w:val="0"/>
          <w:marTop w:val="0"/>
          <w:marBottom w:val="0"/>
          <w:divBdr>
            <w:top w:val="none" w:sz="0" w:space="0" w:color="auto"/>
            <w:left w:val="none" w:sz="0" w:space="0" w:color="auto"/>
            <w:bottom w:val="none" w:sz="0" w:space="0" w:color="auto"/>
            <w:right w:val="none" w:sz="0" w:space="0" w:color="auto"/>
          </w:divBdr>
        </w:div>
        <w:div w:id="997002296">
          <w:marLeft w:val="640"/>
          <w:marRight w:val="0"/>
          <w:marTop w:val="0"/>
          <w:marBottom w:val="0"/>
          <w:divBdr>
            <w:top w:val="none" w:sz="0" w:space="0" w:color="auto"/>
            <w:left w:val="none" w:sz="0" w:space="0" w:color="auto"/>
            <w:bottom w:val="none" w:sz="0" w:space="0" w:color="auto"/>
            <w:right w:val="none" w:sz="0" w:space="0" w:color="auto"/>
          </w:divBdr>
        </w:div>
        <w:div w:id="1426002155">
          <w:marLeft w:val="640"/>
          <w:marRight w:val="0"/>
          <w:marTop w:val="0"/>
          <w:marBottom w:val="0"/>
          <w:divBdr>
            <w:top w:val="none" w:sz="0" w:space="0" w:color="auto"/>
            <w:left w:val="none" w:sz="0" w:space="0" w:color="auto"/>
            <w:bottom w:val="none" w:sz="0" w:space="0" w:color="auto"/>
            <w:right w:val="none" w:sz="0" w:space="0" w:color="auto"/>
          </w:divBdr>
        </w:div>
        <w:div w:id="579674962">
          <w:marLeft w:val="640"/>
          <w:marRight w:val="0"/>
          <w:marTop w:val="0"/>
          <w:marBottom w:val="0"/>
          <w:divBdr>
            <w:top w:val="none" w:sz="0" w:space="0" w:color="auto"/>
            <w:left w:val="none" w:sz="0" w:space="0" w:color="auto"/>
            <w:bottom w:val="none" w:sz="0" w:space="0" w:color="auto"/>
            <w:right w:val="none" w:sz="0" w:space="0" w:color="auto"/>
          </w:divBdr>
        </w:div>
        <w:div w:id="269515224">
          <w:marLeft w:val="640"/>
          <w:marRight w:val="0"/>
          <w:marTop w:val="0"/>
          <w:marBottom w:val="0"/>
          <w:divBdr>
            <w:top w:val="none" w:sz="0" w:space="0" w:color="auto"/>
            <w:left w:val="none" w:sz="0" w:space="0" w:color="auto"/>
            <w:bottom w:val="none" w:sz="0" w:space="0" w:color="auto"/>
            <w:right w:val="none" w:sz="0" w:space="0" w:color="auto"/>
          </w:divBdr>
        </w:div>
        <w:div w:id="1867020274">
          <w:marLeft w:val="640"/>
          <w:marRight w:val="0"/>
          <w:marTop w:val="0"/>
          <w:marBottom w:val="0"/>
          <w:divBdr>
            <w:top w:val="none" w:sz="0" w:space="0" w:color="auto"/>
            <w:left w:val="none" w:sz="0" w:space="0" w:color="auto"/>
            <w:bottom w:val="none" w:sz="0" w:space="0" w:color="auto"/>
            <w:right w:val="none" w:sz="0" w:space="0" w:color="auto"/>
          </w:divBdr>
        </w:div>
        <w:div w:id="629750583">
          <w:marLeft w:val="640"/>
          <w:marRight w:val="0"/>
          <w:marTop w:val="0"/>
          <w:marBottom w:val="0"/>
          <w:divBdr>
            <w:top w:val="none" w:sz="0" w:space="0" w:color="auto"/>
            <w:left w:val="none" w:sz="0" w:space="0" w:color="auto"/>
            <w:bottom w:val="none" w:sz="0" w:space="0" w:color="auto"/>
            <w:right w:val="none" w:sz="0" w:space="0" w:color="auto"/>
          </w:divBdr>
        </w:div>
        <w:div w:id="1171528016">
          <w:marLeft w:val="640"/>
          <w:marRight w:val="0"/>
          <w:marTop w:val="0"/>
          <w:marBottom w:val="0"/>
          <w:divBdr>
            <w:top w:val="none" w:sz="0" w:space="0" w:color="auto"/>
            <w:left w:val="none" w:sz="0" w:space="0" w:color="auto"/>
            <w:bottom w:val="none" w:sz="0" w:space="0" w:color="auto"/>
            <w:right w:val="none" w:sz="0" w:space="0" w:color="auto"/>
          </w:divBdr>
        </w:div>
        <w:div w:id="685133002">
          <w:marLeft w:val="640"/>
          <w:marRight w:val="0"/>
          <w:marTop w:val="0"/>
          <w:marBottom w:val="0"/>
          <w:divBdr>
            <w:top w:val="none" w:sz="0" w:space="0" w:color="auto"/>
            <w:left w:val="none" w:sz="0" w:space="0" w:color="auto"/>
            <w:bottom w:val="none" w:sz="0" w:space="0" w:color="auto"/>
            <w:right w:val="none" w:sz="0" w:space="0" w:color="auto"/>
          </w:divBdr>
        </w:div>
        <w:div w:id="2005935499">
          <w:marLeft w:val="640"/>
          <w:marRight w:val="0"/>
          <w:marTop w:val="0"/>
          <w:marBottom w:val="0"/>
          <w:divBdr>
            <w:top w:val="none" w:sz="0" w:space="0" w:color="auto"/>
            <w:left w:val="none" w:sz="0" w:space="0" w:color="auto"/>
            <w:bottom w:val="none" w:sz="0" w:space="0" w:color="auto"/>
            <w:right w:val="none" w:sz="0" w:space="0" w:color="auto"/>
          </w:divBdr>
        </w:div>
        <w:div w:id="1228149897">
          <w:marLeft w:val="640"/>
          <w:marRight w:val="0"/>
          <w:marTop w:val="0"/>
          <w:marBottom w:val="0"/>
          <w:divBdr>
            <w:top w:val="none" w:sz="0" w:space="0" w:color="auto"/>
            <w:left w:val="none" w:sz="0" w:space="0" w:color="auto"/>
            <w:bottom w:val="none" w:sz="0" w:space="0" w:color="auto"/>
            <w:right w:val="none" w:sz="0" w:space="0" w:color="auto"/>
          </w:divBdr>
        </w:div>
        <w:div w:id="1750424140">
          <w:marLeft w:val="640"/>
          <w:marRight w:val="0"/>
          <w:marTop w:val="0"/>
          <w:marBottom w:val="0"/>
          <w:divBdr>
            <w:top w:val="none" w:sz="0" w:space="0" w:color="auto"/>
            <w:left w:val="none" w:sz="0" w:space="0" w:color="auto"/>
            <w:bottom w:val="none" w:sz="0" w:space="0" w:color="auto"/>
            <w:right w:val="none" w:sz="0" w:space="0" w:color="auto"/>
          </w:divBdr>
        </w:div>
        <w:div w:id="1155296666">
          <w:marLeft w:val="640"/>
          <w:marRight w:val="0"/>
          <w:marTop w:val="0"/>
          <w:marBottom w:val="0"/>
          <w:divBdr>
            <w:top w:val="none" w:sz="0" w:space="0" w:color="auto"/>
            <w:left w:val="none" w:sz="0" w:space="0" w:color="auto"/>
            <w:bottom w:val="none" w:sz="0" w:space="0" w:color="auto"/>
            <w:right w:val="none" w:sz="0" w:space="0" w:color="auto"/>
          </w:divBdr>
        </w:div>
        <w:div w:id="1209878106">
          <w:marLeft w:val="640"/>
          <w:marRight w:val="0"/>
          <w:marTop w:val="0"/>
          <w:marBottom w:val="0"/>
          <w:divBdr>
            <w:top w:val="none" w:sz="0" w:space="0" w:color="auto"/>
            <w:left w:val="none" w:sz="0" w:space="0" w:color="auto"/>
            <w:bottom w:val="none" w:sz="0" w:space="0" w:color="auto"/>
            <w:right w:val="none" w:sz="0" w:space="0" w:color="auto"/>
          </w:divBdr>
        </w:div>
        <w:div w:id="38013068">
          <w:marLeft w:val="640"/>
          <w:marRight w:val="0"/>
          <w:marTop w:val="0"/>
          <w:marBottom w:val="0"/>
          <w:divBdr>
            <w:top w:val="none" w:sz="0" w:space="0" w:color="auto"/>
            <w:left w:val="none" w:sz="0" w:space="0" w:color="auto"/>
            <w:bottom w:val="none" w:sz="0" w:space="0" w:color="auto"/>
            <w:right w:val="none" w:sz="0" w:space="0" w:color="auto"/>
          </w:divBdr>
        </w:div>
        <w:div w:id="1773864598">
          <w:marLeft w:val="640"/>
          <w:marRight w:val="0"/>
          <w:marTop w:val="0"/>
          <w:marBottom w:val="0"/>
          <w:divBdr>
            <w:top w:val="none" w:sz="0" w:space="0" w:color="auto"/>
            <w:left w:val="none" w:sz="0" w:space="0" w:color="auto"/>
            <w:bottom w:val="none" w:sz="0" w:space="0" w:color="auto"/>
            <w:right w:val="none" w:sz="0" w:space="0" w:color="auto"/>
          </w:divBdr>
        </w:div>
        <w:div w:id="594557413">
          <w:marLeft w:val="640"/>
          <w:marRight w:val="0"/>
          <w:marTop w:val="0"/>
          <w:marBottom w:val="0"/>
          <w:divBdr>
            <w:top w:val="none" w:sz="0" w:space="0" w:color="auto"/>
            <w:left w:val="none" w:sz="0" w:space="0" w:color="auto"/>
            <w:bottom w:val="none" w:sz="0" w:space="0" w:color="auto"/>
            <w:right w:val="none" w:sz="0" w:space="0" w:color="auto"/>
          </w:divBdr>
        </w:div>
        <w:div w:id="825785239">
          <w:marLeft w:val="640"/>
          <w:marRight w:val="0"/>
          <w:marTop w:val="0"/>
          <w:marBottom w:val="0"/>
          <w:divBdr>
            <w:top w:val="none" w:sz="0" w:space="0" w:color="auto"/>
            <w:left w:val="none" w:sz="0" w:space="0" w:color="auto"/>
            <w:bottom w:val="none" w:sz="0" w:space="0" w:color="auto"/>
            <w:right w:val="none" w:sz="0" w:space="0" w:color="auto"/>
          </w:divBdr>
        </w:div>
        <w:div w:id="1902058755">
          <w:marLeft w:val="640"/>
          <w:marRight w:val="0"/>
          <w:marTop w:val="0"/>
          <w:marBottom w:val="0"/>
          <w:divBdr>
            <w:top w:val="none" w:sz="0" w:space="0" w:color="auto"/>
            <w:left w:val="none" w:sz="0" w:space="0" w:color="auto"/>
            <w:bottom w:val="none" w:sz="0" w:space="0" w:color="auto"/>
            <w:right w:val="none" w:sz="0" w:space="0" w:color="auto"/>
          </w:divBdr>
        </w:div>
        <w:div w:id="2085954959">
          <w:marLeft w:val="640"/>
          <w:marRight w:val="0"/>
          <w:marTop w:val="0"/>
          <w:marBottom w:val="0"/>
          <w:divBdr>
            <w:top w:val="none" w:sz="0" w:space="0" w:color="auto"/>
            <w:left w:val="none" w:sz="0" w:space="0" w:color="auto"/>
            <w:bottom w:val="none" w:sz="0" w:space="0" w:color="auto"/>
            <w:right w:val="none" w:sz="0" w:space="0" w:color="auto"/>
          </w:divBdr>
        </w:div>
        <w:div w:id="1992713636">
          <w:marLeft w:val="640"/>
          <w:marRight w:val="0"/>
          <w:marTop w:val="0"/>
          <w:marBottom w:val="0"/>
          <w:divBdr>
            <w:top w:val="none" w:sz="0" w:space="0" w:color="auto"/>
            <w:left w:val="none" w:sz="0" w:space="0" w:color="auto"/>
            <w:bottom w:val="none" w:sz="0" w:space="0" w:color="auto"/>
            <w:right w:val="none" w:sz="0" w:space="0" w:color="auto"/>
          </w:divBdr>
        </w:div>
        <w:div w:id="1524442850">
          <w:marLeft w:val="640"/>
          <w:marRight w:val="0"/>
          <w:marTop w:val="0"/>
          <w:marBottom w:val="0"/>
          <w:divBdr>
            <w:top w:val="none" w:sz="0" w:space="0" w:color="auto"/>
            <w:left w:val="none" w:sz="0" w:space="0" w:color="auto"/>
            <w:bottom w:val="none" w:sz="0" w:space="0" w:color="auto"/>
            <w:right w:val="none" w:sz="0" w:space="0" w:color="auto"/>
          </w:divBdr>
        </w:div>
      </w:divsChild>
    </w:div>
    <w:div w:id="1003433268">
      <w:bodyDiv w:val="1"/>
      <w:marLeft w:val="0"/>
      <w:marRight w:val="0"/>
      <w:marTop w:val="0"/>
      <w:marBottom w:val="0"/>
      <w:divBdr>
        <w:top w:val="none" w:sz="0" w:space="0" w:color="auto"/>
        <w:left w:val="none" w:sz="0" w:space="0" w:color="auto"/>
        <w:bottom w:val="none" w:sz="0" w:space="0" w:color="auto"/>
        <w:right w:val="none" w:sz="0" w:space="0" w:color="auto"/>
      </w:divBdr>
      <w:divsChild>
        <w:div w:id="1560937095">
          <w:marLeft w:val="640"/>
          <w:marRight w:val="0"/>
          <w:marTop w:val="0"/>
          <w:marBottom w:val="0"/>
          <w:divBdr>
            <w:top w:val="none" w:sz="0" w:space="0" w:color="auto"/>
            <w:left w:val="none" w:sz="0" w:space="0" w:color="auto"/>
            <w:bottom w:val="none" w:sz="0" w:space="0" w:color="auto"/>
            <w:right w:val="none" w:sz="0" w:space="0" w:color="auto"/>
          </w:divBdr>
        </w:div>
        <w:div w:id="1942181499">
          <w:marLeft w:val="640"/>
          <w:marRight w:val="0"/>
          <w:marTop w:val="0"/>
          <w:marBottom w:val="0"/>
          <w:divBdr>
            <w:top w:val="none" w:sz="0" w:space="0" w:color="auto"/>
            <w:left w:val="none" w:sz="0" w:space="0" w:color="auto"/>
            <w:bottom w:val="none" w:sz="0" w:space="0" w:color="auto"/>
            <w:right w:val="none" w:sz="0" w:space="0" w:color="auto"/>
          </w:divBdr>
        </w:div>
        <w:div w:id="1091465367">
          <w:marLeft w:val="640"/>
          <w:marRight w:val="0"/>
          <w:marTop w:val="0"/>
          <w:marBottom w:val="0"/>
          <w:divBdr>
            <w:top w:val="none" w:sz="0" w:space="0" w:color="auto"/>
            <w:left w:val="none" w:sz="0" w:space="0" w:color="auto"/>
            <w:bottom w:val="none" w:sz="0" w:space="0" w:color="auto"/>
            <w:right w:val="none" w:sz="0" w:space="0" w:color="auto"/>
          </w:divBdr>
        </w:div>
        <w:div w:id="1906648502">
          <w:marLeft w:val="640"/>
          <w:marRight w:val="0"/>
          <w:marTop w:val="0"/>
          <w:marBottom w:val="0"/>
          <w:divBdr>
            <w:top w:val="none" w:sz="0" w:space="0" w:color="auto"/>
            <w:left w:val="none" w:sz="0" w:space="0" w:color="auto"/>
            <w:bottom w:val="none" w:sz="0" w:space="0" w:color="auto"/>
            <w:right w:val="none" w:sz="0" w:space="0" w:color="auto"/>
          </w:divBdr>
        </w:div>
        <w:div w:id="946961316">
          <w:marLeft w:val="640"/>
          <w:marRight w:val="0"/>
          <w:marTop w:val="0"/>
          <w:marBottom w:val="0"/>
          <w:divBdr>
            <w:top w:val="none" w:sz="0" w:space="0" w:color="auto"/>
            <w:left w:val="none" w:sz="0" w:space="0" w:color="auto"/>
            <w:bottom w:val="none" w:sz="0" w:space="0" w:color="auto"/>
            <w:right w:val="none" w:sz="0" w:space="0" w:color="auto"/>
          </w:divBdr>
        </w:div>
        <w:div w:id="1647323308">
          <w:marLeft w:val="640"/>
          <w:marRight w:val="0"/>
          <w:marTop w:val="0"/>
          <w:marBottom w:val="0"/>
          <w:divBdr>
            <w:top w:val="none" w:sz="0" w:space="0" w:color="auto"/>
            <w:left w:val="none" w:sz="0" w:space="0" w:color="auto"/>
            <w:bottom w:val="none" w:sz="0" w:space="0" w:color="auto"/>
            <w:right w:val="none" w:sz="0" w:space="0" w:color="auto"/>
          </w:divBdr>
        </w:div>
        <w:div w:id="1383754544">
          <w:marLeft w:val="640"/>
          <w:marRight w:val="0"/>
          <w:marTop w:val="0"/>
          <w:marBottom w:val="0"/>
          <w:divBdr>
            <w:top w:val="none" w:sz="0" w:space="0" w:color="auto"/>
            <w:left w:val="none" w:sz="0" w:space="0" w:color="auto"/>
            <w:bottom w:val="none" w:sz="0" w:space="0" w:color="auto"/>
            <w:right w:val="none" w:sz="0" w:space="0" w:color="auto"/>
          </w:divBdr>
        </w:div>
        <w:div w:id="1055857801">
          <w:marLeft w:val="640"/>
          <w:marRight w:val="0"/>
          <w:marTop w:val="0"/>
          <w:marBottom w:val="0"/>
          <w:divBdr>
            <w:top w:val="none" w:sz="0" w:space="0" w:color="auto"/>
            <w:left w:val="none" w:sz="0" w:space="0" w:color="auto"/>
            <w:bottom w:val="none" w:sz="0" w:space="0" w:color="auto"/>
            <w:right w:val="none" w:sz="0" w:space="0" w:color="auto"/>
          </w:divBdr>
        </w:div>
        <w:div w:id="1041707256">
          <w:marLeft w:val="640"/>
          <w:marRight w:val="0"/>
          <w:marTop w:val="0"/>
          <w:marBottom w:val="0"/>
          <w:divBdr>
            <w:top w:val="none" w:sz="0" w:space="0" w:color="auto"/>
            <w:left w:val="none" w:sz="0" w:space="0" w:color="auto"/>
            <w:bottom w:val="none" w:sz="0" w:space="0" w:color="auto"/>
            <w:right w:val="none" w:sz="0" w:space="0" w:color="auto"/>
          </w:divBdr>
        </w:div>
        <w:div w:id="1114061688">
          <w:marLeft w:val="640"/>
          <w:marRight w:val="0"/>
          <w:marTop w:val="0"/>
          <w:marBottom w:val="0"/>
          <w:divBdr>
            <w:top w:val="none" w:sz="0" w:space="0" w:color="auto"/>
            <w:left w:val="none" w:sz="0" w:space="0" w:color="auto"/>
            <w:bottom w:val="none" w:sz="0" w:space="0" w:color="auto"/>
            <w:right w:val="none" w:sz="0" w:space="0" w:color="auto"/>
          </w:divBdr>
        </w:div>
        <w:div w:id="1910916473">
          <w:marLeft w:val="640"/>
          <w:marRight w:val="0"/>
          <w:marTop w:val="0"/>
          <w:marBottom w:val="0"/>
          <w:divBdr>
            <w:top w:val="none" w:sz="0" w:space="0" w:color="auto"/>
            <w:left w:val="none" w:sz="0" w:space="0" w:color="auto"/>
            <w:bottom w:val="none" w:sz="0" w:space="0" w:color="auto"/>
            <w:right w:val="none" w:sz="0" w:space="0" w:color="auto"/>
          </w:divBdr>
        </w:div>
        <w:div w:id="1270431753">
          <w:marLeft w:val="640"/>
          <w:marRight w:val="0"/>
          <w:marTop w:val="0"/>
          <w:marBottom w:val="0"/>
          <w:divBdr>
            <w:top w:val="none" w:sz="0" w:space="0" w:color="auto"/>
            <w:left w:val="none" w:sz="0" w:space="0" w:color="auto"/>
            <w:bottom w:val="none" w:sz="0" w:space="0" w:color="auto"/>
            <w:right w:val="none" w:sz="0" w:space="0" w:color="auto"/>
          </w:divBdr>
        </w:div>
        <w:div w:id="913511376">
          <w:marLeft w:val="640"/>
          <w:marRight w:val="0"/>
          <w:marTop w:val="0"/>
          <w:marBottom w:val="0"/>
          <w:divBdr>
            <w:top w:val="none" w:sz="0" w:space="0" w:color="auto"/>
            <w:left w:val="none" w:sz="0" w:space="0" w:color="auto"/>
            <w:bottom w:val="none" w:sz="0" w:space="0" w:color="auto"/>
            <w:right w:val="none" w:sz="0" w:space="0" w:color="auto"/>
          </w:divBdr>
        </w:div>
        <w:div w:id="798304928">
          <w:marLeft w:val="640"/>
          <w:marRight w:val="0"/>
          <w:marTop w:val="0"/>
          <w:marBottom w:val="0"/>
          <w:divBdr>
            <w:top w:val="none" w:sz="0" w:space="0" w:color="auto"/>
            <w:left w:val="none" w:sz="0" w:space="0" w:color="auto"/>
            <w:bottom w:val="none" w:sz="0" w:space="0" w:color="auto"/>
            <w:right w:val="none" w:sz="0" w:space="0" w:color="auto"/>
          </w:divBdr>
        </w:div>
        <w:div w:id="1553615977">
          <w:marLeft w:val="640"/>
          <w:marRight w:val="0"/>
          <w:marTop w:val="0"/>
          <w:marBottom w:val="0"/>
          <w:divBdr>
            <w:top w:val="none" w:sz="0" w:space="0" w:color="auto"/>
            <w:left w:val="none" w:sz="0" w:space="0" w:color="auto"/>
            <w:bottom w:val="none" w:sz="0" w:space="0" w:color="auto"/>
            <w:right w:val="none" w:sz="0" w:space="0" w:color="auto"/>
          </w:divBdr>
        </w:div>
        <w:div w:id="1921136398">
          <w:marLeft w:val="640"/>
          <w:marRight w:val="0"/>
          <w:marTop w:val="0"/>
          <w:marBottom w:val="0"/>
          <w:divBdr>
            <w:top w:val="none" w:sz="0" w:space="0" w:color="auto"/>
            <w:left w:val="none" w:sz="0" w:space="0" w:color="auto"/>
            <w:bottom w:val="none" w:sz="0" w:space="0" w:color="auto"/>
            <w:right w:val="none" w:sz="0" w:space="0" w:color="auto"/>
          </w:divBdr>
        </w:div>
        <w:div w:id="580722518">
          <w:marLeft w:val="640"/>
          <w:marRight w:val="0"/>
          <w:marTop w:val="0"/>
          <w:marBottom w:val="0"/>
          <w:divBdr>
            <w:top w:val="none" w:sz="0" w:space="0" w:color="auto"/>
            <w:left w:val="none" w:sz="0" w:space="0" w:color="auto"/>
            <w:bottom w:val="none" w:sz="0" w:space="0" w:color="auto"/>
            <w:right w:val="none" w:sz="0" w:space="0" w:color="auto"/>
          </w:divBdr>
        </w:div>
        <w:div w:id="1139110597">
          <w:marLeft w:val="640"/>
          <w:marRight w:val="0"/>
          <w:marTop w:val="0"/>
          <w:marBottom w:val="0"/>
          <w:divBdr>
            <w:top w:val="none" w:sz="0" w:space="0" w:color="auto"/>
            <w:left w:val="none" w:sz="0" w:space="0" w:color="auto"/>
            <w:bottom w:val="none" w:sz="0" w:space="0" w:color="auto"/>
            <w:right w:val="none" w:sz="0" w:space="0" w:color="auto"/>
          </w:divBdr>
        </w:div>
        <w:div w:id="314340688">
          <w:marLeft w:val="640"/>
          <w:marRight w:val="0"/>
          <w:marTop w:val="0"/>
          <w:marBottom w:val="0"/>
          <w:divBdr>
            <w:top w:val="none" w:sz="0" w:space="0" w:color="auto"/>
            <w:left w:val="none" w:sz="0" w:space="0" w:color="auto"/>
            <w:bottom w:val="none" w:sz="0" w:space="0" w:color="auto"/>
            <w:right w:val="none" w:sz="0" w:space="0" w:color="auto"/>
          </w:divBdr>
        </w:div>
        <w:div w:id="663750992">
          <w:marLeft w:val="640"/>
          <w:marRight w:val="0"/>
          <w:marTop w:val="0"/>
          <w:marBottom w:val="0"/>
          <w:divBdr>
            <w:top w:val="none" w:sz="0" w:space="0" w:color="auto"/>
            <w:left w:val="none" w:sz="0" w:space="0" w:color="auto"/>
            <w:bottom w:val="none" w:sz="0" w:space="0" w:color="auto"/>
            <w:right w:val="none" w:sz="0" w:space="0" w:color="auto"/>
          </w:divBdr>
        </w:div>
        <w:div w:id="1027683291">
          <w:marLeft w:val="640"/>
          <w:marRight w:val="0"/>
          <w:marTop w:val="0"/>
          <w:marBottom w:val="0"/>
          <w:divBdr>
            <w:top w:val="none" w:sz="0" w:space="0" w:color="auto"/>
            <w:left w:val="none" w:sz="0" w:space="0" w:color="auto"/>
            <w:bottom w:val="none" w:sz="0" w:space="0" w:color="auto"/>
            <w:right w:val="none" w:sz="0" w:space="0" w:color="auto"/>
          </w:divBdr>
        </w:div>
        <w:div w:id="2066640971">
          <w:marLeft w:val="640"/>
          <w:marRight w:val="0"/>
          <w:marTop w:val="0"/>
          <w:marBottom w:val="0"/>
          <w:divBdr>
            <w:top w:val="none" w:sz="0" w:space="0" w:color="auto"/>
            <w:left w:val="none" w:sz="0" w:space="0" w:color="auto"/>
            <w:bottom w:val="none" w:sz="0" w:space="0" w:color="auto"/>
            <w:right w:val="none" w:sz="0" w:space="0" w:color="auto"/>
          </w:divBdr>
        </w:div>
        <w:div w:id="178203672">
          <w:marLeft w:val="640"/>
          <w:marRight w:val="0"/>
          <w:marTop w:val="0"/>
          <w:marBottom w:val="0"/>
          <w:divBdr>
            <w:top w:val="none" w:sz="0" w:space="0" w:color="auto"/>
            <w:left w:val="none" w:sz="0" w:space="0" w:color="auto"/>
            <w:bottom w:val="none" w:sz="0" w:space="0" w:color="auto"/>
            <w:right w:val="none" w:sz="0" w:space="0" w:color="auto"/>
          </w:divBdr>
        </w:div>
        <w:div w:id="427238049">
          <w:marLeft w:val="640"/>
          <w:marRight w:val="0"/>
          <w:marTop w:val="0"/>
          <w:marBottom w:val="0"/>
          <w:divBdr>
            <w:top w:val="none" w:sz="0" w:space="0" w:color="auto"/>
            <w:left w:val="none" w:sz="0" w:space="0" w:color="auto"/>
            <w:bottom w:val="none" w:sz="0" w:space="0" w:color="auto"/>
            <w:right w:val="none" w:sz="0" w:space="0" w:color="auto"/>
          </w:divBdr>
        </w:div>
        <w:div w:id="265311524">
          <w:marLeft w:val="640"/>
          <w:marRight w:val="0"/>
          <w:marTop w:val="0"/>
          <w:marBottom w:val="0"/>
          <w:divBdr>
            <w:top w:val="none" w:sz="0" w:space="0" w:color="auto"/>
            <w:left w:val="none" w:sz="0" w:space="0" w:color="auto"/>
            <w:bottom w:val="none" w:sz="0" w:space="0" w:color="auto"/>
            <w:right w:val="none" w:sz="0" w:space="0" w:color="auto"/>
          </w:divBdr>
        </w:div>
        <w:div w:id="1988898754">
          <w:marLeft w:val="640"/>
          <w:marRight w:val="0"/>
          <w:marTop w:val="0"/>
          <w:marBottom w:val="0"/>
          <w:divBdr>
            <w:top w:val="none" w:sz="0" w:space="0" w:color="auto"/>
            <w:left w:val="none" w:sz="0" w:space="0" w:color="auto"/>
            <w:bottom w:val="none" w:sz="0" w:space="0" w:color="auto"/>
            <w:right w:val="none" w:sz="0" w:space="0" w:color="auto"/>
          </w:divBdr>
        </w:div>
        <w:div w:id="1026558508">
          <w:marLeft w:val="640"/>
          <w:marRight w:val="0"/>
          <w:marTop w:val="0"/>
          <w:marBottom w:val="0"/>
          <w:divBdr>
            <w:top w:val="none" w:sz="0" w:space="0" w:color="auto"/>
            <w:left w:val="none" w:sz="0" w:space="0" w:color="auto"/>
            <w:bottom w:val="none" w:sz="0" w:space="0" w:color="auto"/>
            <w:right w:val="none" w:sz="0" w:space="0" w:color="auto"/>
          </w:divBdr>
        </w:div>
        <w:div w:id="1206717931">
          <w:marLeft w:val="640"/>
          <w:marRight w:val="0"/>
          <w:marTop w:val="0"/>
          <w:marBottom w:val="0"/>
          <w:divBdr>
            <w:top w:val="none" w:sz="0" w:space="0" w:color="auto"/>
            <w:left w:val="none" w:sz="0" w:space="0" w:color="auto"/>
            <w:bottom w:val="none" w:sz="0" w:space="0" w:color="auto"/>
            <w:right w:val="none" w:sz="0" w:space="0" w:color="auto"/>
          </w:divBdr>
        </w:div>
        <w:div w:id="1981183314">
          <w:marLeft w:val="640"/>
          <w:marRight w:val="0"/>
          <w:marTop w:val="0"/>
          <w:marBottom w:val="0"/>
          <w:divBdr>
            <w:top w:val="none" w:sz="0" w:space="0" w:color="auto"/>
            <w:left w:val="none" w:sz="0" w:space="0" w:color="auto"/>
            <w:bottom w:val="none" w:sz="0" w:space="0" w:color="auto"/>
            <w:right w:val="none" w:sz="0" w:space="0" w:color="auto"/>
          </w:divBdr>
        </w:div>
        <w:div w:id="2080012077">
          <w:marLeft w:val="640"/>
          <w:marRight w:val="0"/>
          <w:marTop w:val="0"/>
          <w:marBottom w:val="0"/>
          <w:divBdr>
            <w:top w:val="none" w:sz="0" w:space="0" w:color="auto"/>
            <w:left w:val="none" w:sz="0" w:space="0" w:color="auto"/>
            <w:bottom w:val="none" w:sz="0" w:space="0" w:color="auto"/>
            <w:right w:val="none" w:sz="0" w:space="0" w:color="auto"/>
          </w:divBdr>
        </w:div>
        <w:div w:id="634681609">
          <w:marLeft w:val="640"/>
          <w:marRight w:val="0"/>
          <w:marTop w:val="0"/>
          <w:marBottom w:val="0"/>
          <w:divBdr>
            <w:top w:val="none" w:sz="0" w:space="0" w:color="auto"/>
            <w:left w:val="none" w:sz="0" w:space="0" w:color="auto"/>
            <w:bottom w:val="none" w:sz="0" w:space="0" w:color="auto"/>
            <w:right w:val="none" w:sz="0" w:space="0" w:color="auto"/>
          </w:divBdr>
        </w:div>
        <w:div w:id="214006657">
          <w:marLeft w:val="640"/>
          <w:marRight w:val="0"/>
          <w:marTop w:val="0"/>
          <w:marBottom w:val="0"/>
          <w:divBdr>
            <w:top w:val="none" w:sz="0" w:space="0" w:color="auto"/>
            <w:left w:val="none" w:sz="0" w:space="0" w:color="auto"/>
            <w:bottom w:val="none" w:sz="0" w:space="0" w:color="auto"/>
            <w:right w:val="none" w:sz="0" w:space="0" w:color="auto"/>
          </w:divBdr>
        </w:div>
        <w:div w:id="930360137">
          <w:marLeft w:val="640"/>
          <w:marRight w:val="0"/>
          <w:marTop w:val="0"/>
          <w:marBottom w:val="0"/>
          <w:divBdr>
            <w:top w:val="none" w:sz="0" w:space="0" w:color="auto"/>
            <w:left w:val="none" w:sz="0" w:space="0" w:color="auto"/>
            <w:bottom w:val="none" w:sz="0" w:space="0" w:color="auto"/>
            <w:right w:val="none" w:sz="0" w:space="0" w:color="auto"/>
          </w:divBdr>
        </w:div>
        <w:div w:id="545028171">
          <w:marLeft w:val="640"/>
          <w:marRight w:val="0"/>
          <w:marTop w:val="0"/>
          <w:marBottom w:val="0"/>
          <w:divBdr>
            <w:top w:val="none" w:sz="0" w:space="0" w:color="auto"/>
            <w:left w:val="none" w:sz="0" w:space="0" w:color="auto"/>
            <w:bottom w:val="none" w:sz="0" w:space="0" w:color="auto"/>
            <w:right w:val="none" w:sz="0" w:space="0" w:color="auto"/>
          </w:divBdr>
        </w:div>
        <w:div w:id="1851404932">
          <w:marLeft w:val="640"/>
          <w:marRight w:val="0"/>
          <w:marTop w:val="0"/>
          <w:marBottom w:val="0"/>
          <w:divBdr>
            <w:top w:val="none" w:sz="0" w:space="0" w:color="auto"/>
            <w:left w:val="none" w:sz="0" w:space="0" w:color="auto"/>
            <w:bottom w:val="none" w:sz="0" w:space="0" w:color="auto"/>
            <w:right w:val="none" w:sz="0" w:space="0" w:color="auto"/>
          </w:divBdr>
        </w:div>
        <w:div w:id="140465102">
          <w:marLeft w:val="640"/>
          <w:marRight w:val="0"/>
          <w:marTop w:val="0"/>
          <w:marBottom w:val="0"/>
          <w:divBdr>
            <w:top w:val="none" w:sz="0" w:space="0" w:color="auto"/>
            <w:left w:val="none" w:sz="0" w:space="0" w:color="auto"/>
            <w:bottom w:val="none" w:sz="0" w:space="0" w:color="auto"/>
            <w:right w:val="none" w:sz="0" w:space="0" w:color="auto"/>
          </w:divBdr>
        </w:div>
        <w:div w:id="379670588">
          <w:marLeft w:val="640"/>
          <w:marRight w:val="0"/>
          <w:marTop w:val="0"/>
          <w:marBottom w:val="0"/>
          <w:divBdr>
            <w:top w:val="none" w:sz="0" w:space="0" w:color="auto"/>
            <w:left w:val="none" w:sz="0" w:space="0" w:color="auto"/>
            <w:bottom w:val="none" w:sz="0" w:space="0" w:color="auto"/>
            <w:right w:val="none" w:sz="0" w:space="0" w:color="auto"/>
          </w:divBdr>
        </w:div>
        <w:div w:id="560167211">
          <w:marLeft w:val="640"/>
          <w:marRight w:val="0"/>
          <w:marTop w:val="0"/>
          <w:marBottom w:val="0"/>
          <w:divBdr>
            <w:top w:val="none" w:sz="0" w:space="0" w:color="auto"/>
            <w:left w:val="none" w:sz="0" w:space="0" w:color="auto"/>
            <w:bottom w:val="none" w:sz="0" w:space="0" w:color="auto"/>
            <w:right w:val="none" w:sz="0" w:space="0" w:color="auto"/>
          </w:divBdr>
        </w:div>
        <w:div w:id="196743026">
          <w:marLeft w:val="640"/>
          <w:marRight w:val="0"/>
          <w:marTop w:val="0"/>
          <w:marBottom w:val="0"/>
          <w:divBdr>
            <w:top w:val="none" w:sz="0" w:space="0" w:color="auto"/>
            <w:left w:val="none" w:sz="0" w:space="0" w:color="auto"/>
            <w:bottom w:val="none" w:sz="0" w:space="0" w:color="auto"/>
            <w:right w:val="none" w:sz="0" w:space="0" w:color="auto"/>
          </w:divBdr>
        </w:div>
        <w:div w:id="60448598">
          <w:marLeft w:val="640"/>
          <w:marRight w:val="0"/>
          <w:marTop w:val="0"/>
          <w:marBottom w:val="0"/>
          <w:divBdr>
            <w:top w:val="none" w:sz="0" w:space="0" w:color="auto"/>
            <w:left w:val="none" w:sz="0" w:space="0" w:color="auto"/>
            <w:bottom w:val="none" w:sz="0" w:space="0" w:color="auto"/>
            <w:right w:val="none" w:sz="0" w:space="0" w:color="auto"/>
          </w:divBdr>
        </w:div>
        <w:div w:id="2034964418">
          <w:marLeft w:val="640"/>
          <w:marRight w:val="0"/>
          <w:marTop w:val="0"/>
          <w:marBottom w:val="0"/>
          <w:divBdr>
            <w:top w:val="none" w:sz="0" w:space="0" w:color="auto"/>
            <w:left w:val="none" w:sz="0" w:space="0" w:color="auto"/>
            <w:bottom w:val="none" w:sz="0" w:space="0" w:color="auto"/>
            <w:right w:val="none" w:sz="0" w:space="0" w:color="auto"/>
          </w:divBdr>
        </w:div>
        <w:div w:id="1792552054">
          <w:marLeft w:val="640"/>
          <w:marRight w:val="0"/>
          <w:marTop w:val="0"/>
          <w:marBottom w:val="0"/>
          <w:divBdr>
            <w:top w:val="none" w:sz="0" w:space="0" w:color="auto"/>
            <w:left w:val="none" w:sz="0" w:space="0" w:color="auto"/>
            <w:bottom w:val="none" w:sz="0" w:space="0" w:color="auto"/>
            <w:right w:val="none" w:sz="0" w:space="0" w:color="auto"/>
          </w:divBdr>
        </w:div>
        <w:div w:id="1172602111">
          <w:marLeft w:val="640"/>
          <w:marRight w:val="0"/>
          <w:marTop w:val="0"/>
          <w:marBottom w:val="0"/>
          <w:divBdr>
            <w:top w:val="none" w:sz="0" w:space="0" w:color="auto"/>
            <w:left w:val="none" w:sz="0" w:space="0" w:color="auto"/>
            <w:bottom w:val="none" w:sz="0" w:space="0" w:color="auto"/>
            <w:right w:val="none" w:sz="0" w:space="0" w:color="auto"/>
          </w:divBdr>
        </w:div>
        <w:div w:id="1880587418">
          <w:marLeft w:val="640"/>
          <w:marRight w:val="0"/>
          <w:marTop w:val="0"/>
          <w:marBottom w:val="0"/>
          <w:divBdr>
            <w:top w:val="none" w:sz="0" w:space="0" w:color="auto"/>
            <w:left w:val="none" w:sz="0" w:space="0" w:color="auto"/>
            <w:bottom w:val="none" w:sz="0" w:space="0" w:color="auto"/>
            <w:right w:val="none" w:sz="0" w:space="0" w:color="auto"/>
          </w:divBdr>
        </w:div>
        <w:div w:id="1540623159">
          <w:marLeft w:val="640"/>
          <w:marRight w:val="0"/>
          <w:marTop w:val="0"/>
          <w:marBottom w:val="0"/>
          <w:divBdr>
            <w:top w:val="none" w:sz="0" w:space="0" w:color="auto"/>
            <w:left w:val="none" w:sz="0" w:space="0" w:color="auto"/>
            <w:bottom w:val="none" w:sz="0" w:space="0" w:color="auto"/>
            <w:right w:val="none" w:sz="0" w:space="0" w:color="auto"/>
          </w:divBdr>
        </w:div>
        <w:div w:id="1223374015">
          <w:marLeft w:val="640"/>
          <w:marRight w:val="0"/>
          <w:marTop w:val="0"/>
          <w:marBottom w:val="0"/>
          <w:divBdr>
            <w:top w:val="none" w:sz="0" w:space="0" w:color="auto"/>
            <w:left w:val="none" w:sz="0" w:space="0" w:color="auto"/>
            <w:bottom w:val="none" w:sz="0" w:space="0" w:color="auto"/>
            <w:right w:val="none" w:sz="0" w:space="0" w:color="auto"/>
          </w:divBdr>
        </w:div>
        <w:div w:id="664864679">
          <w:marLeft w:val="640"/>
          <w:marRight w:val="0"/>
          <w:marTop w:val="0"/>
          <w:marBottom w:val="0"/>
          <w:divBdr>
            <w:top w:val="none" w:sz="0" w:space="0" w:color="auto"/>
            <w:left w:val="none" w:sz="0" w:space="0" w:color="auto"/>
            <w:bottom w:val="none" w:sz="0" w:space="0" w:color="auto"/>
            <w:right w:val="none" w:sz="0" w:space="0" w:color="auto"/>
          </w:divBdr>
        </w:div>
        <w:div w:id="738091677">
          <w:marLeft w:val="640"/>
          <w:marRight w:val="0"/>
          <w:marTop w:val="0"/>
          <w:marBottom w:val="0"/>
          <w:divBdr>
            <w:top w:val="none" w:sz="0" w:space="0" w:color="auto"/>
            <w:left w:val="none" w:sz="0" w:space="0" w:color="auto"/>
            <w:bottom w:val="none" w:sz="0" w:space="0" w:color="auto"/>
            <w:right w:val="none" w:sz="0" w:space="0" w:color="auto"/>
          </w:divBdr>
        </w:div>
        <w:div w:id="1284917701">
          <w:marLeft w:val="640"/>
          <w:marRight w:val="0"/>
          <w:marTop w:val="0"/>
          <w:marBottom w:val="0"/>
          <w:divBdr>
            <w:top w:val="none" w:sz="0" w:space="0" w:color="auto"/>
            <w:left w:val="none" w:sz="0" w:space="0" w:color="auto"/>
            <w:bottom w:val="none" w:sz="0" w:space="0" w:color="auto"/>
            <w:right w:val="none" w:sz="0" w:space="0" w:color="auto"/>
          </w:divBdr>
        </w:div>
        <w:div w:id="980961126">
          <w:marLeft w:val="640"/>
          <w:marRight w:val="0"/>
          <w:marTop w:val="0"/>
          <w:marBottom w:val="0"/>
          <w:divBdr>
            <w:top w:val="none" w:sz="0" w:space="0" w:color="auto"/>
            <w:left w:val="none" w:sz="0" w:space="0" w:color="auto"/>
            <w:bottom w:val="none" w:sz="0" w:space="0" w:color="auto"/>
            <w:right w:val="none" w:sz="0" w:space="0" w:color="auto"/>
          </w:divBdr>
        </w:div>
        <w:div w:id="945502719">
          <w:marLeft w:val="640"/>
          <w:marRight w:val="0"/>
          <w:marTop w:val="0"/>
          <w:marBottom w:val="0"/>
          <w:divBdr>
            <w:top w:val="none" w:sz="0" w:space="0" w:color="auto"/>
            <w:left w:val="none" w:sz="0" w:space="0" w:color="auto"/>
            <w:bottom w:val="none" w:sz="0" w:space="0" w:color="auto"/>
            <w:right w:val="none" w:sz="0" w:space="0" w:color="auto"/>
          </w:divBdr>
        </w:div>
        <w:div w:id="90586330">
          <w:marLeft w:val="640"/>
          <w:marRight w:val="0"/>
          <w:marTop w:val="0"/>
          <w:marBottom w:val="0"/>
          <w:divBdr>
            <w:top w:val="none" w:sz="0" w:space="0" w:color="auto"/>
            <w:left w:val="none" w:sz="0" w:space="0" w:color="auto"/>
            <w:bottom w:val="none" w:sz="0" w:space="0" w:color="auto"/>
            <w:right w:val="none" w:sz="0" w:space="0" w:color="auto"/>
          </w:divBdr>
        </w:div>
        <w:div w:id="124544663">
          <w:marLeft w:val="640"/>
          <w:marRight w:val="0"/>
          <w:marTop w:val="0"/>
          <w:marBottom w:val="0"/>
          <w:divBdr>
            <w:top w:val="none" w:sz="0" w:space="0" w:color="auto"/>
            <w:left w:val="none" w:sz="0" w:space="0" w:color="auto"/>
            <w:bottom w:val="none" w:sz="0" w:space="0" w:color="auto"/>
            <w:right w:val="none" w:sz="0" w:space="0" w:color="auto"/>
          </w:divBdr>
        </w:div>
        <w:div w:id="1363702693">
          <w:marLeft w:val="640"/>
          <w:marRight w:val="0"/>
          <w:marTop w:val="0"/>
          <w:marBottom w:val="0"/>
          <w:divBdr>
            <w:top w:val="none" w:sz="0" w:space="0" w:color="auto"/>
            <w:left w:val="none" w:sz="0" w:space="0" w:color="auto"/>
            <w:bottom w:val="none" w:sz="0" w:space="0" w:color="auto"/>
            <w:right w:val="none" w:sz="0" w:space="0" w:color="auto"/>
          </w:divBdr>
        </w:div>
        <w:div w:id="987173730">
          <w:marLeft w:val="640"/>
          <w:marRight w:val="0"/>
          <w:marTop w:val="0"/>
          <w:marBottom w:val="0"/>
          <w:divBdr>
            <w:top w:val="none" w:sz="0" w:space="0" w:color="auto"/>
            <w:left w:val="none" w:sz="0" w:space="0" w:color="auto"/>
            <w:bottom w:val="none" w:sz="0" w:space="0" w:color="auto"/>
            <w:right w:val="none" w:sz="0" w:space="0" w:color="auto"/>
          </w:divBdr>
        </w:div>
        <w:div w:id="494304469">
          <w:marLeft w:val="640"/>
          <w:marRight w:val="0"/>
          <w:marTop w:val="0"/>
          <w:marBottom w:val="0"/>
          <w:divBdr>
            <w:top w:val="none" w:sz="0" w:space="0" w:color="auto"/>
            <w:left w:val="none" w:sz="0" w:space="0" w:color="auto"/>
            <w:bottom w:val="none" w:sz="0" w:space="0" w:color="auto"/>
            <w:right w:val="none" w:sz="0" w:space="0" w:color="auto"/>
          </w:divBdr>
        </w:div>
        <w:div w:id="323315784">
          <w:marLeft w:val="640"/>
          <w:marRight w:val="0"/>
          <w:marTop w:val="0"/>
          <w:marBottom w:val="0"/>
          <w:divBdr>
            <w:top w:val="none" w:sz="0" w:space="0" w:color="auto"/>
            <w:left w:val="none" w:sz="0" w:space="0" w:color="auto"/>
            <w:bottom w:val="none" w:sz="0" w:space="0" w:color="auto"/>
            <w:right w:val="none" w:sz="0" w:space="0" w:color="auto"/>
          </w:divBdr>
        </w:div>
        <w:div w:id="897856593">
          <w:marLeft w:val="640"/>
          <w:marRight w:val="0"/>
          <w:marTop w:val="0"/>
          <w:marBottom w:val="0"/>
          <w:divBdr>
            <w:top w:val="none" w:sz="0" w:space="0" w:color="auto"/>
            <w:left w:val="none" w:sz="0" w:space="0" w:color="auto"/>
            <w:bottom w:val="none" w:sz="0" w:space="0" w:color="auto"/>
            <w:right w:val="none" w:sz="0" w:space="0" w:color="auto"/>
          </w:divBdr>
        </w:div>
        <w:div w:id="457377005">
          <w:marLeft w:val="640"/>
          <w:marRight w:val="0"/>
          <w:marTop w:val="0"/>
          <w:marBottom w:val="0"/>
          <w:divBdr>
            <w:top w:val="none" w:sz="0" w:space="0" w:color="auto"/>
            <w:left w:val="none" w:sz="0" w:space="0" w:color="auto"/>
            <w:bottom w:val="none" w:sz="0" w:space="0" w:color="auto"/>
            <w:right w:val="none" w:sz="0" w:space="0" w:color="auto"/>
          </w:divBdr>
        </w:div>
        <w:div w:id="100758003">
          <w:marLeft w:val="640"/>
          <w:marRight w:val="0"/>
          <w:marTop w:val="0"/>
          <w:marBottom w:val="0"/>
          <w:divBdr>
            <w:top w:val="none" w:sz="0" w:space="0" w:color="auto"/>
            <w:left w:val="none" w:sz="0" w:space="0" w:color="auto"/>
            <w:bottom w:val="none" w:sz="0" w:space="0" w:color="auto"/>
            <w:right w:val="none" w:sz="0" w:space="0" w:color="auto"/>
          </w:divBdr>
        </w:div>
        <w:div w:id="370543687">
          <w:marLeft w:val="640"/>
          <w:marRight w:val="0"/>
          <w:marTop w:val="0"/>
          <w:marBottom w:val="0"/>
          <w:divBdr>
            <w:top w:val="none" w:sz="0" w:space="0" w:color="auto"/>
            <w:left w:val="none" w:sz="0" w:space="0" w:color="auto"/>
            <w:bottom w:val="none" w:sz="0" w:space="0" w:color="auto"/>
            <w:right w:val="none" w:sz="0" w:space="0" w:color="auto"/>
          </w:divBdr>
        </w:div>
        <w:div w:id="331416239">
          <w:marLeft w:val="640"/>
          <w:marRight w:val="0"/>
          <w:marTop w:val="0"/>
          <w:marBottom w:val="0"/>
          <w:divBdr>
            <w:top w:val="none" w:sz="0" w:space="0" w:color="auto"/>
            <w:left w:val="none" w:sz="0" w:space="0" w:color="auto"/>
            <w:bottom w:val="none" w:sz="0" w:space="0" w:color="auto"/>
            <w:right w:val="none" w:sz="0" w:space="0" w:color="auto"/>
          </w:divBdr>
        </w:div>
        <w:div w:id="2068600589">
          <w:marLeft w:val="640"/>
          <w:marRight w:val="0"/>
          <w:marTop w:val="0"/>
          <w:marBottom w:val="0"/>
          <w:divBdr>
            <w:top w:val="none" w:sz="0" w:space="0" w:color="auto"/>
            <w:left w:val="none" w:sz="0" w:space="0" w:color="auto"/>
            <w:bottom w:val="none" w:sz="0" w:space="0" w:color="auto"/>
            <w:right w:val="none" w:sz="0" w:space="0" w:color="auto"/>
          </w:divBdr>
        </w:div>
        <w:div w:id="587881918">
          <w:marLeft w:val="640"/>
          <w:marRight w:val="0"/>
          <w:marTop w:val="0"/>
          <w:marBottom w:val="0"/>
          <w:divBdr>
            <w:top w:val="none" w:sz="0" w:space="0" w:color="auto"/>
            <w:left w:val="none" w:sz="0" w:space="0" w:color="auto"/>
            <w:bottom w:val="none" w:sz="0" w:space="0" w:color="auto"/>
            <w:right w:val="none" w:sz="0" w:space="0" w:color="auto"/>
          </w:divBdr>
        </w:div>
        <w:div w:id="1613899582">
          <w:marLeft w:val="640"/>
          <w:marRight w:val="0"/>
          <w:marTop w:val="0"/>
          <w:marBottom w:val="0"/>
          <w:divBdr>
            <w:top w:val="none" w:sz="0" w:space="0" w:color="auto"/>
            <w:left w:val="none" w:sz="0" w:space="0" w:color="auto"/>
            <w:bottom w:val="none" w:sz="0" w:space="0" w:color="auto"/>
            <w:right w:val="none" w:sz="0" w:space="0" w:color="auto"/>
          </w:divBdr>
        </w:div>
        <w:div w:id="2085568705">
          <w:marLeft w:val="640"/>
          <w:marRight w:val="0"/>
          <w:marTop w:val="0"/>
          <w:marBottom w:val="0"/>
          <w:divBdr>
            <w:top w:val="none" w:sz="0" w:space="0" w:color="auto"/>
            <w:left w:val="none" w:sz="0" w:space="0" w:color="auto"/>
            <w:bottom w:val="none" w:sz="0" w:space="0" w:color="auto"/>
            <w:right w:val="none" w:sz="0" w:space="0" w:color="auto"/>
          </w:divBdr>
        </w:div>
        <w:div w:id="1072896707">
          <w:marLeft w:val="640"/>
          <w:marRight w:val="0"/>
          <w:marTop w:val="0"/>
          <w:marBottom w:val="0"/>
          <w:divBdr>
            <w:top w:val="none" w:sz="0" w:space="0" w:color="auto"/>
            <w:left w:val="none" w:sz="0" w:space="0" w:color="auto"/>
            <w:bottom w:val="none" w:sz="0" w:space="0" w:color="auto"/>
            <w:right w:val="none" w:sz="0" w:space="0" w:color="auto"/>
          </w:divBdr>
        </w:div>
        <w:div w:id="1016270425">
          <w:marLeft w:val="640"/>
          <w:marRight w:val="0"/>
          <w:marTop w:val="0"/>
          <w:marBottom w:val="0"/>
          <w:divBdr>
            <w:top w:val="none" w:sz="0" w:space="0" w:color="auto"/>
            <w:left w:val="none" w:sz="0" w:space="0" w:color="auto"/>
            <w:bottom w:val="none" w:sz="0" w:space="0" w:color="auto"/>
            <w:right w:val="none" w:sz="0" w:space="0" w:color="auto"/>
          </w:divBdr>
        </w:div>
        <w:div w:id="76681518">
          <w:marLeft w:val="640"/>
          <w:marRight w:val="0"/>
          <w:marTop w:val="0"/>
          <w:marBottom w:val="0"/>
          <w:divBdr>
            <w:top w:val="none" w:sz="0" w:space="0" w:color="auto"/>
            <w:left w:val="none" w:sz="0" w:space="0" w:color="auto"/>
            <w:bottom w:val="none" w:sz="0" w:space="0" w:color="auto"/>
            <w:right w:val="none" w:sz="0" w:space="0" w:color="auto"/>
          </w:divBdr>
        </w:div>
        <w:div w:id="648480507">
          <w:marLeft w:val="640"/>
          <w:marRight w:val="0"/>
          <w:marTop w:val="0"/>
          <w:marBottom w:val="0"/>
          <w:divBdr>
            <w:top w:val="none" w:sz="0" w:space="0" w:color="auto"/>
            <w:left w:val="none" w:sz="0" w:space="0" w:color="auto"/>
            <w:bottom w:val="none" w:sz="0" w:space="0" w:color="auto"/>
            <w:right w:val="none" w:sz="0" w:space="0" w:color="auto"/>
          </w:divBdr>
        </w:div>
        <w:div w:id="1569071633">
          <w:marLeft w:val="640"/>
          <w:marRight w:val="0"/>
          <w:marTop w:val="0"/>
          <w:marBottom w:val="0"/>
          <w:divBdr>
            <w:top w:val="none" w:sz="0" w:space="0" w:color="auto"/>
            <w:left w:val="none" w:sz="0" w:space="0" w:color="auto"/>
            <w:bottom w:val="none" w:sz="0" w:space="0" w:color="auto"/>
            <w:right w:val="none" w:sz="0" w:space="0" w:color="auto"/>
          </w:divBdr>
        </w:div>
        <w:div w:id="163864748">
          <w:marLeft w:val="640"/>
          <w:marRight w:val="0"/>
          <w:marTop w:val="0"/>
          <w:marBottom w:val="0"/>
          <w:divBdr>
            <w:top w:val="none" w:sz="0" w:space="0" w:color="auto"/>
            <w:left w:val="none" w:sz="0" w:space="0" w:color="auto"/>
            <w:bottom w:val="none" w:sz="0" w:space="0" w:color="auto"/>
            <w:right w:val="none" w:sz="0" w:space="0" w:color="auto"/>
          </w:divBdr>
        </w:div>
        <w:div w:id="1314139848">
          <w:marLeft w:val="640"/>
          <w:marRight w:val="0"/>
          <w:marTop w:val="0"/>
          <w:marBottom w:val="0"/>
          <w:divBdr>
            <w:top w:val="none" w:sz="0" w:space="0" w:color="auto"/>
            <w:left w:val="none" w:sz="0" w:space="0" w:color="auto"/>
            <w:bottom w:val="none" w:sz="0" w:space="0" w:color="auto"/>
            <w:right w:val="none" w:sz="0" w:space="0" w:color="auto"/>
          </w:divBdr>
        </w:div>
        <w:div w:id="1374161352">
          <w:marLeft w:val="640"/>
          <w:marRight w:val="0"/>
          <w:marTop w:val="0"/>
          <w:marBottom w:val="0"/>
          <w:divBdr>
            <w:top w:val="none" w:sz="0" w:space="0" w:color="auto"/>
            <w:left w:val="none" w:sz="0" w:space="0" w:color="auto"/>
            <w:bottom w:val="none" w:sz="0" w:space="0" w:color="auto"/>
            <w:right w:val="none" w:sz="0" w:space="0" w:color="auto"/>
          </w:divBdr>
        </w:div>
        <w:div w:id="1317102889">
          <w:marLeft w:val="640"/>
          <w:marRight w:val="0"/>
          <w:marTop w:val="0"/>
          <w:marBottom w:val="0"/>
          <w:divBdr>
            <w:top w:val="none" w:sz="0" w:space="0" w:color="auto"/>
            <w:left w:val="none" w:sz="0" w:space="0" w:color="auto"/>
            <w:bottom w:val="none" w:sz="0" w:space="0" w:color="auto"/>
            <w:right w:val="none" w:sz="0" w:space="0" w:color="auto"/>
          </w:divBdr>
        </w:div>
        <w:div w:id="1899244566">
          <w:marLeft w:val="640"/>
          <w:marRight w:val="0"/>
          <w:marTop w:val="0"/>
          <w:marBottom w:val="0"/>
          <w:divBdr>
            <w:top w:val="none" w:sz="0" w:space="0" w:color="auto"/>
            <w:left w:val="none" w:sz="0" w:space="0" w:color="auto"/>
            <w:bottom w:val="none" w:sz="0" w:space="0" w:color="auto"/>
            <w:right w:val="none" w:sz="0" w:space="0" w:color="auto"/>
          </w:divBdr>
        </w:div>
        <w:div w:id="1260214307">
          <w:marLeft w:val="640"/>
          <w:marRight w:val="0"/>
          <w:marTop w:val="0"/>
          <w:marBottom w:val="0"/>
          <w:divBdr>
            <w:top w:val="none" w:sz="0" w:space="0" w:color="auto"/>
            <w:left w:val="none" w:sz="0" w:space="0" w:color="auto"/>
            <w:bottom w:val="none" w:sz="0" w:space="0" w:color="auto"/>
            <w:right w:val="none" w:sz="0" w:space="0" w:color="auto"/>
          </w:divBdr>
        </w:div>
        <w:div w:id="1610315983">
          <w:marLeft w:val="640"/>
          <w:marRight w:val="0"/>
          <w:marTop w:val="0"/>
          <w:marBottom w:val="0"/>
          <w:divBdr>
            <w:top w:val="none" w:sz="0" w:space="0" w:color="auto"/>
            <w:left w:val="none" w:sz="0" w:space="0" w:color="auto"/>
            <w:bottom w:val="none" w:sz="0" w:space="0" w:color="auto"/>
            <w:right w:val="none" w:sz="0" w:space="0" w:color="auto"/>
          </w:divBdr>
        </w:div>
        <w:div w:id="1391342318">
          <w:marLeft w:val="640"/>
          <w:marRight w:val="0"/>
          <w:marTop w:val="0"/>
          <w:marBottom w:val="0"/>
          <w:divBdr>
            <w:top w:val="none" w:sz="0" w:space="0" w:color="auto"/>
            <w:left w:val="none" w:sz="0" w:space="0" w:color="auto"/>
            <w:bottom w:val="none" w:sz="0" w:space="0" w:color="auto"/>
            <w:right w:val="none" w:sz="0" w:space="0" w:color="auto"/>
          </w:divBdr>
        </w:div>
        <w:div w:id="1852598537">
          <w:marLeft w:val="640"/>
          <w:marRight w:val="0"/>
          <w:marTop w:val="0"/>
          <w:marBottom w:val="0"/>
          <w:divBdr>
            <w:top w:val="none" w:sz="0" w:space="0" w:color="auto"/>
            <w:left w:val="none" w:sz="0" w:space="0" w:color="auto"/>
            <w:bottom w:val="none" w:sz="0" w:space="0" w:color="auto"/>
            <w:right w:val="none" w:sz="0" w:space="0" w:color="auto"/>
          </w:divBdr>
        </w:div>
        <w:div w:id="397214633">
          <w:marLeft w:val="640"/>
          <w:marRight w:val="0"/>
          <w:marTop w:val="0"/>
          <w:marBottom w:val="0"/>
          <w:divBdr>
            <w:top w:val="none" w:sz="0" w:space="0" w:color="auto"/>
            <w:left w:val="none" w:sz="0" w:space="0" w:color="auto"/>
            <w:bottom w:val="none" w:sz="0" w:space="0" w:color="auto"/>
            <w:right w:val="none" w:sz="0" w:space="0" w:color="auto"/>
          </w:divBdr>
        </w:div>
        <w:div w:id="1616445626">
          <w:marLeft w:val="640"/>
          <w:marRight w:val="0"/>
          <w:marTop w:val="0"/>
          <w:marBottom w:val="0"/>
          <w:divBdr>
            <w:top w:val="none" w:sz="0" w:space="0" w:color="auto"/>
            <w:left w:val="none" w:sz="0" w:space="0" w:color="auto"/>
            <w:bottom w:val="none" w:sz="0" w:space="0" w:color="auto"/>
            <w:right w:val="none" w:sz="0" w:space="0" w:color="auto"/>
          </w:divBdr>
        </w:div>
        <w:div w:id="1581214106">
          <w:marLeft w:val="640"/>
          <w:marRight w:val="0"/>
          <w:marTop w:val="0"/>
          <w:marBottom w:val="0"/>
          <w:divBdr>
            <w:top w:val="none" w:sz="0" w:space="0" w:color="auto"/>
            <w:left w:val="none" w:sz="0" w:space="0" w:color="auto"/>
            <w:bottom w:val="none" w:sz="0" w:space="0" w:color="auto"/>
            <w:right w:val="none" w:sz="0" w:space="0" w:color="auto"/>
          </w:divBdr>
        </w:div>
        <w:div w:id="1723485185">
          <w:marLeft w:val="640"/>
          <w:marRight w:val="0"/>
          <w:marTop w:val="0"/>
          <w:marBottom w:val="0"/>
          <w:divBdr>
            <w:top w:val="none" w:sz="0" w:space="0" w:color="auto"/>
            <w:left w:val="none" w:sz="0" w:space="0" w:color="auto"/>
            <w:bottom w:val="none" w:sz="0" w:space="0" w:color="auto"/>
            <w:right w:val="none" w:sz="0" w:space="0" w:color="auto"/>
          </w:divBdr>
        </w:div>
        <w:div w:id="1444108602">
          <w:marLeft w:val="640"/>
          <w:marRight w:val="0"/>
          <w:marTop w:val="0"/>
          <w:marBottom w:val="0"/>
          <w:divBdr>
            <w:top w:val="none" w:sz="0" w:space="0" w:color="auto"/>
            <w:left w:val="none" w:sz="0" w:space="0" w:color="auto"/>
            <w:bottom w:val="none" w:sz="0" w:space="0" w:color="auto"/>
            <w:right w:val="none" w:sz="0" w:space="0" w:color="auto"/>
          </w:divBdr>
        </w:div>
        <w:div w:id="630400729">
          <w:marLeft w:val="640"/>
          <w:marRight w:val="0"/>
          <w:marTop w:val="0"/>
          <w:marBottom w:val="0"/>
          <w:divBdr>
            <w:top w:val="none" w:sz="0" w:space="0" w:color="auto"/>
            <w:left w:val="none" w:sz="0" w:space="0" w:color="auto"/>
            <w:bottom w:val="none" w:sz="0" w:space="0" w:color="auto"/>
            <w:right w:val="none" w:sz="0" w:space="0" w:color="auto"/>
          </w:divBdr>
        </w:div>
        <w:div w:id="1831017518">
          <w:marLeft w:val="640"/>
          <w:marRight w:val="0"/>
          <w:marTop w:val="0"/>
          <w:marBottom w:val="0"/>
          <w:divBdr>
            <w:top w:val="none" w:sz="0" w:space="0" w:color="auto"/>
            <w:left w:val="none" w:sz="0" w:space="0" w:color="auto"/>
            <w:bottom w:val="none" w:sz="0" w:space="0" w:color="auto"/>
            <w:right w:val="none" w:sz="0" w:space="0" w:color="auto"/>
          </w:divBdr>
        </w:div>
        <w:div w:id="759721928">
          <w:marLeft w:val="640"/>
          <w:marRight w:val="0"/>
          <w:marTop w:val="0"/>
          <w:marBottom w:val="0"/>
          <w:divBdr>
            <w:top w:val="none" w:sz="0" w:space="0" w:color="auto"/>
            <w:left w:val="none" w:sz="0" w:space="0" w:color="auto"/>
            <w:bottom w:val="none" w:sz="0" w:space="0" w:color="auto"/>
            <w:right w:val="none" w:sz="0" w:space="0" w:color="auto"/>
          </w:divBdr>
        </w:div>
        <w:div w:id="1864859598">
          <w:marLeft w:val="640"/>
          <w:marRight w:val="0"/>
          <w:marTop w:val="0"/>
          <w:marBottom w:val="0"/>
          <w:divBdr>
            <w:top w:val="none" w:sz="0" w:space="0" w:color="auto"/>
            <w:left w:val="none" w:sz="0" w:space="0" w:color="auto"/>
            <w:bottom w:val="none" w:sz="0" w:space="0" w:color="auto"/>
            <w:right w:val="none" w:sz="0" w:space="0" w:color="auto"/>
          </w:divBdr>
        </w:div>
        <w:div w:id="755172474">
          <w:marLeft w:val="640"/>
          <w:marRight w:val="0"/>
          <w:marTop w:val="0"/>
          <w:marBottom w:val="0"/>
          <w:divBdr>
            <w:top w:val="none" w:sz="0" w:space="0" w:color="auto"/>
            <w:left w:val="none" w:sz="0" w:space="0" w:color="auto"/>
            <w:bottom w:val="none" w:sz="0" w:space="0" w:color="auto"/>
            <w:right w:val="none" w:sz="0" w:space="0" w:color="auto"/>
          </w:divBdr>
        </w:div>
        <w:div w:id="1069810099">
          <w:marLeft w:val="640"/>
          <w:marRight w:val="0"/>
          <w:marTop w:val="0"/>
          <w:marBottom w:val="0"/>
          <w:divBdr>
            <w:top w:val="none" w:sz="0" w:space="0" w:color="auto"/>
            <w:left w:val="none" w:sz="0" w:space="0" w:color="auto"/>
            <w:bottom w:val="none" w:sz="0" w:space="0" w:color="auto"/>
            <w:right w:val="none" w:sz="0" w:space="0" w:color="auto"/>
          </w:divBdr>
        </w:div>
        <w:div w:id="801340467">
          <w:marLeft w:val="640"/>
          <w:marRight w:val="0"/>
          <w:marTop w:val="0"/>
          <w:marBottom w:val="0"/>
          <w:divBdr>
            <w:top w:val="none" w:sz="0" w:space="0" w:color="auto"/>
            <w:left w:val="none" w:sz="0" w:space="0" w:color="auto"/>
            <w:bottom w:val="none" w:sz="0" w:space="0" w:color="auto"/>
            <w:right w:val="none" w:sz="0" w:space="0" w:color="auto"/>
          </w:divBdr>
        </w:div>
        <w:div w:id="1534617142">
          <w:marLeft w:val="640"/>
          <w:marRight w:val="0"/>
          <w:marTop w:val="0"/>
          <w:marBottom w:val="0"/>
          <w:divBdr>
            <w:top w:val="none" w:sz="0" w:space="0" w:color="auto"/>
            <w:left w:val="none" w:sz="0" w:space="0" w:color="auto"/>
            <w:bottom w:val="none" w:sz="0" w:space="0" w:color="auto"/>
            <w:right w:val="none" w:sz="0" w:space="0" w:color="auto"/>
          </w:divBdr>
        </w:div>
        <w:div w:id="1476992903">
          <w:marLeft w:val="640"/>
          <w:marRight w:val="0"/>
          <w:marTop w:val="0"/>
          <w:marBottom w:val="0"/>
          <w:divBdr>
            <w:top w:val="none" w:sz="0" w:space="0" w:color="auto"/>
            <w:left w:val="none" w:sz="0" w:space="0" w:color="auto"/>
            <w:bottom w:val="none" w:sz="0" w:space="0" w:color="auto"/>
            <w:right w:val="none" w:sz="0" w:space="0" w:color="auto"/>
          </w:divBdr>
        </w:div>
        <w:div w:id="279455792">
          <w:marLeft w:val="640"/>
          <w:marRight w:val="0"/>
          <w:marTop w:val="0"/>
          <w:marBottom w:val="0"/>
          <w:divBdr>
            <w:top w:val="none" w:sz="0" w:space="0" w:color="auto"/>
            <w:left w:val="none" w:sz="0" w:space="0" w:color="auto"/>
            <w:bottom w:val="none" w:sz="0" w:space="0" w:color="auto"/>
            <w:right w:val="none" w:sz="0" w:space="0" w:color="auto"/>
          </w:divBdr>
        </w:div>
        <w:div w:id="1522432011">
          <w:marLeft w:val="640"/>
          <w:marRight w:val="0"/>
          <w:marTop w:val="0"/>
          <w:marBottom w:val="0"/>
          <w:divBdr>
            <w:top w:val="none" w:sz="0" w:space="0" w:color="auto"/>
            <w:left w:val="none" w:sz="0" w:space="0" w:color="auto"/>
            <w:bottom w:val="none" w:sz="0" w:space="0" w:color="auto"/>
            <w:right w:val="none" w:sz="0" w:space="0" w:color="auto"/>
          </w:divBdr>
        </w:div>
        <w:div w:id="2086754853">
          <w:marLeft w:val="640"/>
          <w:marRight w:val="0"/>
          <w:marTop w:val="0"/>
          <w:marBottom w:val="0"/>
          <w:divBdr>
            <w:top w:val="none" w:sz="0" w:space="0" w:color="auto"/>
            <w:left w:val="none" w:sz="0" w:space="0" w:color="auto"/>
            <w:bottom w:val="none" w:sz="0" w:space="0" w:color="auto"/>
            <w:right w:val="none" w:sz="0" w:space="0" w:color="auto"/>
          </w:divBdr>
        </w:div>
        <w:div w:id="1309364800">
          <w:marLeft w:val="640"/>
          <w:marRight w:val="0"/>
          <w:marTop w:val="0"/>
          <w:marBottom w:val="0"/>
          <w:divBdr>
            <w:top w:val="none" w:sz="0" w:space="0" w:color="auto"/>
            <w:left w:val="none" w:sz="0" w:space="0" w:color="auto"/>
            <w:bottom w:val="none" w:sz="0" w:space="0" w:color="auto"/>
            <w:right w:val="none" w:sz="0" w:space="0" w:color="auto"/>
          </w:divBdr>
        </w:div>
        <w:div w:id="2076850356">
          <w:marLeft w:val="640"/>
          <w:marRight w:val="0"/>
          <w:marTop w:val="0"/>
          <w:marBottom w:val="0"/>
          <w:divBdr>
            <w:top w:val="none" w:sz="0" w:space="0" w:color="auto"/>
            <w:left w:val="none" w:sz="0" w:space="0" w:color="auto"/>
            <w:bottom w:val="none" w:sz="0" w:space="0" w:color="auto"/>
            <w:right w:val="none" w:sz="0" w:space="0" w:color="auto"/>
          </w:divBdr>
        </w:div>
        <w:div w:id="1569269260">
          <w:marLeft w:val="640"/>
          <w:marRight w:val="0"/>
          <w:marTop w:val="0"/>
          <w:marBottom w:val="0"/>
          <w:divBdr>
            <w:top w:val="none" w:sz="0" w:space="0" w:color="auto"/>
            <w:left w:val="none" w:sz="0" w:space="0" w:color="auto"/>
            <w:bottom w:val="none" w:sz="0" w:space="0" w:color="auto"/>
            <w:right w:val="none" w:sz="0" w:space="0" w:color="auto"/>
          </w:divBdr>
        </w:div>
        <w:div w:id="826096576">
          <w:marLeft w:val="640"/>
          <w:marRight w:val="0"/>
          <w:marTop w:val="0"/>
          <w:marBottom w:val="0"/>
          <w:divBdr>
            <w:top w:val="none" w:sz="0" w:space="0" w:color="auto"/>
            <w:left w:val="none" w:sz="0" w:space="0" w:color="auto"/>
            <w:bottom w:val="none" w:sz="0" w:space="0" w:color="auto"/>
            <w:right w:val="none" w:sz="0" w:space="0" w:color="auto"/>
          </w:divBdr>
        </w:div>
        <w:div w:id="1394812456">
          <w:marLeft w:val="640"/>
          <w:marRight w:val="0"/>
          <w:marTop w:val="0"/>
          <w:marBottom w:val="0"/>
          <w:divBdr>
            <w:top w:val="none" w:sz="0" w:space="0" w:color="auto"/>
            <w:left w:val="none" w:sz="0" w:space="0" w:color="auto"/>
            <w:bottom w:val="none" w:sz="0" w:space="0" w:color="auto"/>
            <w:right w:val="none" w:sz="0" w:space="0" w:color="auto"/>
          </w:divBdr>
        </w:div>
        <w:div w:id="1693143497">
          <w:marLeft w:val="640"/>
          <w:marRight w:val="0"/>
          <w:marTop w:val="0"/>
          <w:marBottom w:val="0"/>
          <w:divBdr>
            <w:top w:val="none" w:sz="0" w:space="0" w:color="auto"/>
            <w:left w:val="none" w:sz="0" w:space="0" w:color="auto"/>
            <w:bottom w:val="none" w:sz="0" w:space="0" w:color="auto"/>
            <w:right w:val="none" w:sz="0" w:space="0" w:color="auto"/>
          </w:divBdr>
        </w:div>
      </w:divsChild>
    </w:div>
    <w:div w:id="1021474999">
      <w:bodyDiv w:val="1"/>
      <w:marLeft w:val="0"/>
      <w:marRight w:val="0"/>
      <w:marTop w:val="0"/>
      <w:marBottom w:val="0"/>
      <w:divBdr>
        <w:top w:val="none" w:sz="0" w:space="0" w:color="auto"/>
        <w:left w:val="none" w:sz="0" w:space="0" w:color="auto"/>
        <w:bottom w:val="none" w:sz="0" w:space="0" w:color="auto"/>
        <w:right w:val="none" w:sz="0" w:space="0" w:color="auto"/>
      </w:divBdr>
      <w:divsChild>
        <w:div w:id="1376782576">
          <w:marLeft w:val="640"/>
          <w:marRight w:val="0"/>
          <w:marTop w:val="0"/>
          <w:marBottom w:val="0"/>
          <w:divBdr>
            <w:top w:val="none" w:sz="0" w:space="0" w:color="auto"/>
            <w:left w:val="none" w:sz="0" w:space="0" w:color="auto"/>
            <w:bottom w:val="none" w:sz="0" w:space="0" w:color="auto"/>
            <w:right w:val="none" w:sz="0" w:space="0" w:color="auto"/>
          </w:divBdr>
        </w:div>
        <w:div w:id="1827433284">
          <w:marLeft w:val="640"/>
          <w:marRight w:val="0"/>
          <w:marTop w:val="0"/>
          <w:marBottom w:val="0"/>
          <w:divBdr>
            <w:top w:val="none" w:sz="0" w:space="0" w:color="auto"/>
            <w:left w:val="none" w:sz="0" w:space="0" w:color="auto"/>
            <w:bottom w:val="none" w:sz="0" w:space="0" w:color="auto"/>
            <w:right w:val="none" w:sz="0" w:space="0" w:color="auto"/>
          </w:divBdr>
        </w:div>
        <w:div w:id="1170826636">
          <w:marLeft w:val="640"/>
          <w:marRight w:val="0"/>
          <w:marTop w:val="0"/>
          <w:marBottom w:val="0"/>
          <w:divBdr>
            <w:top w:val="none" w:sz="0" w:space="0" w:color="auto"/>
            <w:left w:val="none" w:sz="0" w:space="0" w:color="auto"/>
            <w:bottom w:val="none" w:sz="0" w:space="0" w:color="auto"/>
            <w:right w:val="none" w:sz="0" w:space="0" w:color="auto"/>
          </w:divBdr>
        </w:div>
        <w:div w:id="1694379484">
          <w:marLeft w:val="640"/>
          <w:marRight w:val="0"/>
          <w:marTop w:val="0"/>
          <w:marBottom w:val="0"/>
          <w:divBdr>
            <w:top w:val="none" w:sz="0" w:space="0" w:color="auto"/>
            <w:left w:val="none" w:sz="0" w:space="0" w:color="auto"/>
            <w:bottom w:val="none" w:sz="0" w:space="0" w:color="auto"/>
            <w:right w:val="none" w:sz="0" w:space="0" w:color="auto"/>
          </w:divBdr>
        </w:div>
        <w:div w:id="1814176299">
          <w:marLeft w:val="640"/>
          <w:marRight w:val="0"/>
          <w:marTop w:val="0"/>
          <w:marBottom w:val="0"/>
          <w:divBdr>
            <w:top w:val="none" w:sz="0" w:space="0" w:color="auto"/>
            <w:left w:val="none" w:sz="0" w:space="0" w:color="auto"/>
            <w:bottom w:val="none" w:sz="0" w:space="0" w:color="auto"/>
            <w:right w:val="none" w:sz="0" w:space="0" w:color="auto"/>
          </w:divBdr>
        </w:div>
        <w:div w:id="1521777371">
          <w:marLeft w:val="640"/>
          <w:marRight w:val="0"/>
          <w:marTop w:val="0"/>
          <w:marBottom w:val="0"/>
          <w:divBdr>
            <w:top w:val="none" w:sz="0" w:space="0" w:color="auto"/>
            <w:left w:val="none" w:sz="0" w:space="0" w:color="auto"/>
            <w:bottom w:val="none" w:sz="0" w:space="0" w:color="auto"/>
            <w:right w:val="none" w:sz="0" w:space="0" w:color="auto"/>
          </w:divBdr>
        </w:div>
        <w:div w:id="1342776053">
          <w:marLeft w:val="640"/>
          <w:marRight w:val="0"/>
          <w:marTop w:val="0"/>
          <w:marBottom w:val="0"/>
          <w:divBdr>
            <w:top w:val="none" w:sz="0" w:space="0" w:color="auto"/>
            <w:left w:val="none" w:sz="0" w:space="0" w:color="auto"/>
            <w:bottom w:val="none" w:sz="0" w:space="0" w:color="auto"/>
            <w:right w:val="none" w:sz="0" w:space="0" w:color="auto"/>
          </w:divBdr>
        </w:div>
        <w:div w:id="783959101">
          <w:marLeft w:val="640"/>
          <w:marRight w:val="0"/>
          <w:marTop w:val="0"/>
          <w:marBottom w:val="0"/>
          <w:divBdr>
            <w:top w:val="none" w:sz="0" w:space="0" w:color="auto"/>
            <w:left w:val="none" w:sz="0" w:space="0" w:color="auto"/>
            <w:bottom w:val="none" w:sz="0" w:space="0" w:color="auto"/>
            <w:right w:val="none" w:sz="0" w:space="0" w:color="auto"/>
          </w:divBdr>
        </w:div>
        <w:div w:id="1787701716">
          <w:marLeft w:val="640"/>
          <w:marRight w:val="0"/>
          <w:marTop w:val="0"/>
          <w:marBottom w:val="0"/>
          <w:divBdr>
            <w:top w:val="none" w:sz="0" w:space="0" w:color="auto"/>
            <w:left w:val="none" w:sz="0" w:space="0" w:color="auto"/>
            <w:bottom w:val="none" w:sz="0" w:space="0" w:color="auto"/>
            <w:right w:val="none" w:sz="0" w:space="0" w:color="auto"/>
          </w:divBdr>
        </w:div>
        <w:div w:id="953098957">
          <w:marLeft w:val="640"/>
          <w:marRight w:val="0"/>
          <w:marTop w:val="0"/>
          <w:marBottom w:val="0"/>
          <w:divBdr>
            <w:top w:val="none" w:sz="0" w:space="0" w:color="auto"/>
            <w:left w:val="none" w:sz="0" w:space="0" w:color="auto"/>
            <w:bottom w:val="none" w:sz="0" w:space="0" w:color="auto"/>
            <w:right w:val="none" w:sz="0" w:space="0" w:color="auto"/>
          </w:divBdr>
        </w:div>
        <w:div w:id="761680942">
          <w:marLeft w:val="640"/>
          <w:marRight w:val="0"/>
          <w:marTop w:val="0"/>
          <w:marBottom w:val="0"/>
          <w:divBdr>
            <w:top w:val="none" w:sz="0" w:space="0" w:color="auto"/>
            <w:left w:val="none" w:sz="0" w:space="0" w:color="auto"/>
            <w:bottom w:val="none" w:sz="0" w:space="0" w:color="auto"/>
            <w:right w:val="none" w:sz="0" w:space="0" w:color="auto"/>
          </w:divBdr>
        </w:div>
        <w:div w:id="2005625874">
          <w:marLeft w:val="640"/>
          <w:marRight w:val="0"/>
          <w:marTop w:val="0"/>
          <w:marBottom w:val="0"/>
          <w:divBdr>
            <w:top w:val="none" w:sz="0" w:space="0" w:color="auto"/>
            <w:left w:val="none" w:sz="0" w:space="0" w:color="auto"/>
            <w:bottom w:val="none" w:sz="0" w:space="0" w:color="auto"/>
            <w:right w:val="none" w:sz="0" w:space="0" w:color="auto"/>
          </w:divBdr>
        </w:div>
        <w:div w:id="291710060">
          <w:marLeft w:val="640"/>
          <w:marRight w:val="0"/>
          <w:marTop w:val="0"/>
          <w:marBottom w:val="0"/>
          <w:divBdr>
            <w:top w:val="none" w:sz="0" w:space="0" w:color="auto"/>
            <w:left w:val="none" w:sz="0" w:space="0" w:color="auto"/>
            <w:bottom w:val="none" w:sz="0" w:space="0" w:color="auto"/>
            <w:right w:val="none" w:sz="0" w:space="0" w:color="auto"/>
          </w:divBdr>
        </w:div>
        <w:div w:id="1252540831">
          <w:marLeft w:val="640"/>
          <w:marRight w:val="0"/>
          <w:marTop w:val="0"/>
          <w:marBottom w:val="0"/>
          <w:divBdr>
            <w:top w:val="none" w:sz="0" w:space="0" w:color="auto"/>
            <w:left w:val="none" w:sz="0" w:space="0" w:color="auto"/>
            <w:bottom w:val="none" w:sz="0" w:space="0" w:color="auto"/>
            <w:right w:val="none" w:sz="0" w:space="0" w:color="auto"/>
          </w:divBdr>
        </w:div>
        <w:div w:id="233778018">
          <w:marLeft w:val="640"/>
          <w:marRight w:val="0"/>
          <w:marTop w:val="0"/>
          <w:marBottom w:val="0"/>
          <w:divBdr>
            <w:top w:val="none" w:sz="0" w:space="0" w:color="auto"/>
            <w:left w:val="none" w:sz="0" w:space="0" w:color="auto"/>
            <w:bottom w:val="none" w:sz="0" w:space="0" w:color="auto"/>
            <w:right w:val="none" w:sz="0" w:space="0" w:color="auto"/>
          </w:divBdr>
        </w:div>
        <w:div w:id="1920283219">
          <w:marLeft w:val="640"/>
          <w:marRight w:val="0"/>
          <w:marTop w:val="0"/>
          <w:marBottom w:val="0"/>
          <w:divBdr>
            <w:top w:val="none" w:sz="0" w:space="0" w:color="auto"/>
            <w:left w:val="none" w:sz="0" w:space="0" w:color="auto"/>
            <w:bottom w:val="none" w:sz="0" w:space="0" w:color="auto"/>
            <w:right w:val="none" w:sz="0" w:space="0" w:color="auto"/>
          </w:divBdr>
        </w:div>
        <w:div w:id="532306880">
          <w:marLeft w:val="640"/>
          <w:marRight w:val="0"/>
          <w:marTop w:val="0"/>
          <w:marBottom w:val="0"/>
          <w:divBdr>
            <w:top w:val="none" w:sz="0" w:space="0" w:color="auto"/>
            <w:left w:val="none" w:sz="0" w:space="0" w:color="auto"/>
            <w:bottom w:val="none" w:sz="0" w:space="0" w:color="auto"/>
            <w:right w:val="none" w:sz="0" w:space="0" w:color="auto"/>
          </w:divBdr>
        </w:div>
        <w:div w:id="2055543501">
          <w:marLeft w:val="640"/>
          <w:marRight w:val="0"/>
          <w:marTop w:val="0"/>
          <w:marBottom w:val="0"/>
          <w:divBdr>
            <w:top w:val="none" w:sz="0" w:space="0" w:color="auto"/>
            <w:left w:val="none" w:sz="0" w:space="0" w:color="auto"/>
            <w:bottom w:val="none" w:sz="0" w:space="0" w:color="auto"/>
            <w:right w:val="none" w:sz="0" w:space="0" w:color="auto"/>
          </w:divBdr>
        </w:div>
        <w:div w:id="1087731404">
          <w:marLeft w:val="640"/>
          <w:marRight w:val="0"/>
          <w:marTop w:val="0"/>
          <w:marBottom w:val="0"/>
          <w:divBdr>
            <w:top w:val="none" w:sz="0" w:space="0" w:color="auto"/>
            <w:left w:val="none" w:sz="0" w:space="0" w:color="auto"/>
            <w:bottom w:val="none" w:sz="0" w:space="0" w:color="auto"/>
            <w:right w:val="none" w:sz="0" w:space="0" w:color="auto"/>
          </w:divBdr>
        </w:div>
        <w:div w:id="417093710">
          <w:marLeft w:val="640"/>
          <w:marRight w:val="0"/>
          <w:marTop w:val="0"/>
          <w:marBottom w:val="0"/>
          <w:divBdr>
            <w:top w:val="none" w:sz="0" w:space="0" w:color="auto"/>
            <w:left w:val="none" w:sz="0" w:space="0" w:color="auto"/>
            <w:bottom w:val="none" w:sz="0" w:space="0" w:color="auto"/>
            <w:right w:val="none" w:sz="0" w:space="0" w:color="auto"/>
          </w:divBdr>
        </w:div>
        <w:div w:id="936056672">
          <w:marLeft w:val="640"/>
          <w:marRight w:val="0"/>
          <w:marTop w:val="0"/>
          <w:marBottom w:val="0"/>
          <w:divBdr>
            <w:top w:val="none" w:sz="0" w:space="0" w:color="auto"/>
            <w:left w:val="none" w:sz="0" w:space="0" w:color="auto"/>
            <w:bottom w:val="none" w:sz="0" w:space="0" w:color="auto"/>
            <w:right w:val="none" w:sz="0" w:space="0" w:color="auto"/>
          </w:divBdr>
        </w:div>
        <w:div w:id="1022829382">
          <w:marLeft w:val="640"/>
          <w:marRight w:val="0"/>
          <w:marTop w:val="0"/>
          <w:marBottom w:val="0"/>
          <w:divBdr>
            <w:top w:val="none" w:sz="0" w:space="0" w:color="auto"/>
            <w:left w:val="none" w:sz="0" w:space="0" w:color="auto"/>
            <w:bottom w:val="none" w:sz="0" w:space="0" w:color="auto"/>
            <w:right w:val="none" w:sz="0" w:space="0" w:color="auto"/>
          </w:divBdr>
        </w:div>
        <w:div w:id="928467464">
          <w:marLeft w:val="640"/>
          <w:marRight w:val="0"/>
          <w:marTop w:val="0"/>
          <w:marBottom w:val="0"/>
          <w:divBdr>
            <w:top w:val="none" w:sz="0" w:space="0" w:color="auto"/>
            <w:left w:val="none" w:sz="0" w:space="0" w:color="auto"/>
            <w:bottom w:val="none" w:sz="0" w:space="0" w:color="auto"/>
            <w:right w:val="none" w:sz="0" w:space="0" w:color="auto"/>
          </w:divBdr>
        </w:div>
        <w:div w:id="632371161">
          <w:marLeft w:val="640"/>
          <w:marRight w:val="0"/>
          <w:marTop w:val="0"/>
          <w:marBottom w:val="0"/>
          <w:divBdr>
            <w:top w:val="none" w:sz="0" w:space="0" w:color="auto"/>
            <w:left w:val="none" w:sz="0" w:space="0" w:color="auto"/>
            <w:bottom w:val="none" w:sz="0" w:space="0" w:color="auto"/>
            <w:right w:val="none" w:sz="0" w:space="0" w:color="auto"/>
          </w:divBdr>
        </w:div>
        <w:div w:id="429475713">
          <w:marLeft w:val="640"/>
          <w:marRight w:val="0"/>
          <w:marTop w:val="0"/>
          <w:marBottom w:val="0"/>
          <w:divBdr>
            <w:top w:val="none" w:sz="0" w:space="0" w:color="auto"/>
            <w:left w:val="none" w:sz="0" w:space="0" w:color="auto"/>
            <w:bottom w:val="none" w:sz="0" w:space="0" w:color="auto"/>
            <w:right w:val="none" w:sz="0" w:space="0" w:color="auto"/>
          </w:divBdr>
        </w:div>
        <w:div w:id="1282148376">
          <w:marLeft w:val="640"/>
          <w:marRight w:val="0"/>
          <w:marTop w:val="0"/>
          <w:marBottom w:val="0"/>
          <w:divBdr>
            <w:top w:val="none" w:sz="0" w:space="0" w:color="auto"/>
            <w:left w:val="none" w:sz="0" w:space="0" w:color="auto"/>
            <w:bottom w:val="none" w:sz="0" w:space="0" w:color="auto"/>
            <w:right w:val="none" w:sz="0" w:space="0" w:color="auto"/>
          </w:divBdr>
        </w:div>
        <w:div w:id="340930775">
          <w:marLeft w:val="640"/>
          <w:marRight w:val="0"/>
          <w:marTop w:val="0"/>
          <w:marBottom w:val="0"/>
          <w:divBdr>
            <w:top w:val="none" w:sz="0" w:space="0" w:color="auto"/>
            <w:left w:val="none" w:sz="0" w:space="0" w:color="auto"/>
            <w:bottom w:val="none" w:sz="0" w:space="0" w:color="auto"/>
            <w:right w:val="none" w:sz="0" w:space="0" w:color="auto"/>
          </w:divBdr>
        </w:div>
        <w:div w:id="1191648461">
          <w:marLeft w:val="640"/>
          <w:marRight w:val="0"/>
          <w:marTop w:val="0"/>
          <w:marBottom w:val="0"/>
          <w:divBdr>
            <w:top w:val="none" w:sz="0" w:space="0" w:color="auto"/>
            <w:left w:val="none" w:sz="0" w:space="0" w:color="auto"/>
            <w:bottom w:val="none" w:sz="0" w:space="0" w:color="auto"/>
            <w:right w:val="none" w:sz="0" w:space="0" w:color="auto"/>
          </w:divBdr>
        </w:div>
        <w:div w:id="1738898366">
          <w:marLeft w:val="640"/>
          <w:marRight w:val="0"/>
          <w:marTop w:val="0"/>
          <w:marBottom w:val="0"/>
          <w:divBdr>
            <w:top w:val="none" w:sz="0" w:space="0" w:color="auto"/>
            <w:left w:val="none" w:sz="0" w:space="0" w:color="auto"/>
            <w:bottom w:val="none" w:sz="0" w:space="0" w:color="auto"/>
            <w:right w:val="none" w:sz="0" w:space="0" w:color="auto"/>
          </w:divBdr>
        </w:div>
        <w:div w:id="1645891561">
          <w:marLeft w:val="640"/>
          <w:marRight w:val="0"/>
          <w:marTop w:val="0"/>
          <w:marBottom w:val="0"/>
          <w:divBdr>
            <w:top w:val="none" w:sz="0" w:space="0" w:color="auto"/>
            <w:left w:val="none" w:sz="0" w:space="0" w:color="auto"/>
            <w:bottom w:val="none" w:sz="0" w:space="0" w:color="auto"/>
            <w:right w:val="none" w:sz="0" w:space="0" w:color="auto"/>
          </w:divBdr>
        </w:div>
        <w:div w:id="1114910061">
          <w:marLeft w:val="640"/>
          <w:marRight w:val="0"/>
          <w:marTop w:val="0"/>
          <w:marBottom w:val="0"/>
          <w:divBdr>
            <w:top w:val="none" w:sz="0" w:space="0" w:color="auto"/>
            <w:left w:val="none" w:sz="0" w:space="0" w:color="auto"/>
            <w:bottom w:val="none" w:sz="0" w:space="0" w:color="auto"/>
            <w:right w:val="none" w:sz="0" w:space="0" w:color="auto"/>
          </w:divBdr>
        </w:div>
        <w:div w:id="1082138332">
          <w:marLeft w:val="640"/>
          <w:marRight w:val="0"/>
          <w:marTop w:val="0"/>
          <w:marBottom w:val="0"/>
          <w:divBdr>
            <w:top w:val="none" w:sz="0" w:space="0" w:color="auto"/>
            <w:left w:val="none" w:sz="0" w:space="0" w:color="auto"/>
            <w:bottom w:val="none" w:sz="0" w:space="0" w:color="auto"/>
            <w:right w:val="none" w:sz="0" w:space="0" w:color="auto"/>
          </w:divBdr>
        </w:div>
        <w:div w:id="1907377855">
          <w:marLeft w:val="640"/>
          <w:marRight w:val="0"/>
          <w:marTop w:val="0"/>
          <w:marBottom w:val="0"/>
          <w:divBdr>
            <w:top w:val="none" w:sz="0" w:space="0" w:color="auto"/>
            <w:left w:val="none" w:sz="0" w:space="0" w:color="auto"/>
            <w:bottom w:val="none" w:sz="0" w:space="0" w:color="auto"/>
            <w:right w:val="none" w:sz="0" w:space="0" w:color="auto"/>
          </w:divBdr>
        </w:div>
        <w:div w:id="932976368">
          <w:marLeft w:val="640"/>
          <w:marRight w:val="0"/>
          <w:marTop w:val="0"/>
          <w:marBottom w:val="0"/>
          <w:divBdr>
            <w:top w:val="none" w:sz="0" w:space="0" w:color="auto"/>
            <w:left w:val="none" w:sz="0" w:space="0" w:color="auto"/>
            <w:bottom w:val="none" w:sz="0" w:space="0" w:color="auto"/>
            <w:right w:val="none" w:sz="0" w:space="0" w:color="auto"/>
          </w:divBdr>
        </w:div>
        <w:div w:id="45690221">
          <w:marLeft w:val="640"/>
          <w:marRight w:val="0"/>
          <w:marTop w:val="0"/>
          <w:marBottom w:val="0"/>
          <w:divBdr>
            <w:top w:val="none" w:sz="0" w:space="0" w:color="auto"/>
            <w:left w:val="none" w:sz="0" w:space="0" w:color="auto"/>
            <w:bottom w:val="none" w:sz="0" w:space="0" w:color="auto"/>
            <w:right w:val="none" w:sz="0" w:space="0" w:color="auto"/>
          </w:divBdr>
        </w:div>
        <w:div w:id="1334917341">
          <w:marLeft w:val="640"/>
          <w:marRight w:val="0"/>
          <w:marTop w:val="0"/>
          <w:marBottom w:val="0"/>
          <w:divBdr>
            <w:top w:val="none" w:sz="0" w:space="0" w:color="auto"/>
            <w:left w:val="none" w:sz="0" w:space="0" w:color="auto"/>
            <w:bottom w:val="none" w:sz="0" w:space="0" w:color="auto"/>
            <w:right w:val="none" w:sz="0" w:space="0" w:color="auto"/>
          </w:divBdr>
        </w:div>
        <w:div w:id="550919941">
          <w:marLeft w:val="640"/>
          <w:marRight w:val="0"/>
          <w:marTop w:val="0"/>
          <w:marBottom w:val="0"/>
          <w:divBdr>
            <w:top w:val="none" w:sz="0" w:space="0" w:color="auto"/>
            <w:left w:val="none" w:sz="0" w:space="0" w:color="auto"/>
            <w:bottom w:val="none" w:sz="0" w:space="0" w:color="auto"/>
            <w:right w:val="none" w:sz="0" w:space="0" w:color="auto"/>
          </w:divBdr>
        </w:div>
        <w:div w:id="2004895322">
          <w:marLeft w:val="640"/>
          <w:marRight w:val="0"/>
          <w:marTop w:val="0"/>
          <w:marBottom w:val="0"/>
          <w:divBdr>
            <w:top w:val="none" w:sz="0" w:space="0" w:color="auto"/>
            <w:left w:val="none" w:sz="0" w:space="0" w:color="auto"/>
            <w:bottom w:val="none" w:sz="0" w:space="0" w:color="auto"/>
            <w:right w:val="none" w:sz="0" w:space="0" w:color="auto"/>
          </w:divBdr>
        </w:div>
        <w:div w:id="126092966">
          <w:marLeft w:val="640"/>
          <w:marRight w:val="0"/>
          <w:marTop w:val="0"/>
          <w:marBottom w:val="0"/>
          <w:divBdr>
            <w:top w:val="none" w:sz="0" w:space="0" w:color="auto"/>
            <w:left w:val="none" w:sz="0" w:space="0" w:color="auto"/>
            <w:bottom w:val="none" w:sz="0" w:space="0" w:color="auto"/>
            <w:right w:val="none" w:sz="0" w:space="0" w:color="auto"/>
          </w:divBdr>
        </w:div>
        <w:div w:id="454564052">
          <w:marLeft w:val="640"/>
          <w:marRight w:val="0"/>
          <w:marTop w:val="0"/>
          <w:marBottom w:val="0"/>
          <w:divBdr>
            <w:top w:val="none" w:sz="0" w:space="0" w:color="auto"/>
            <w:left w:val="none" w:sz="0" w:space="0" w:color="auto"/>
            <w:bottom w:val="none" w:sz="0" w:space="0" w:color="auto"/>
            <w:right w:val="none" w:sz="0" w:space="0" w:color="auto"/>
          </w:divBdr>
        </w:div>
        <w:div w:id="390463504">
          <w:marLeft w:val="640"/>
          <w:marRight w:val="0"/>
          <w:marTop w:val="0"/>
          <w:marBottom w:val="0"/>
          <w:divBdr>
            <w:top w:val="none" w:sz="0" w:space="0" w:color="auto"/>
            <w:left w:val="none" w:sz="0" w:space="0" w:color="auto"/>
            <w:bottom w:val="none" w:sz="0" w:space="0" w:color="auto"/>
            <w:right w:val="none" w:sz="0" w:space="0" w:color="auto"/>
          </w:divBdr>
        </w:div>
        <w:div w:id="2112893547">
          <w:marLeft w:val="640"/>
          <w:marRight w:val="0"/>
          <w:marTop w:val="0"/>
          <w:marBottom w:val="0"/>
          <w:divBdr>
            <w:top w:val="none" w:sz="0" w:space="0" w:color="auto"/>
            <w:left w:val="none" w:sz="0" w:space="0" w:color="auto"/>
            <w:bottom w:val="none" w:sz="0" w:space="0" w:color="auto"/>
            <w:right w:val="none" w:sz="0" w:space="0" w:color="auto"/>
          </w:divBdr>
        </w:div>
        <w:div w:id="1404329185">
          <w:marLeft w:val="640"/>
          <w:marRight w:val="0"/>
          <w:marTop w:val="0"/>
          <w:marBottom w:val="0"/>
          <w:divBdr>
            <w:top w:val="none" w:sz="0" w:space="0" w:color="auto"/>
            <w:left w:val="none" w:sz="0" w:space="0" w:color="auto"/>
            <w:bottom w:val="none" w:sz="0" w:space="0" w:color="auto"/>
            <w:right w:val="none" w:sz="0" w:space="0" w:color="auto"/>
          </w:divBdr>
        </w:div>
        <w:div w:id="1462268616">
          <w:marLeft w:val="640"/>
          <w:marRight w:val="0"/>
          <w:marTop w:val="0"/>
          <w:marBottom w:val="0"/>
          <w:divBdr>
            <w:top w:val="none" w:sz="0" w:space="0" w:color="auto"/>
            <w:left w:val="none" w:sz="0" w:space="0" w:color="auto"/>
            <w:bottom w:val="none" w:sz="0" w:space="0" w:color="auto"/>
            <w:right w:val="none" w:sz="0" w:space="0" w:color="auto"/>
          </w:divBdr>
        </w:div>
        <w:div w:id="480001471">
          <w:marLeft w:val="640"/>
          <w:marRight w:val="0"/>
          <w:marTop w:val="0"/>
          <w:marBottom w:val="0"/>
          <w:divBdr>
            <w:top w:val="none" w:sz="0" w:space="0" w:color="auto"/>
            <w:left w:val="none" w:sz="0" w:space="0" w:color="auto"/>
            <w:bottom w:val="none" w:sz="0" w:space="0" w:color="auto"/>
            <w:right w:val="none" w:sz="0" w:space="0" w:color="auto"/>
          </w:divBdr>
        </w:div>
        <w:div w:id="1522427492">
          <w:marLeft w:val="640"/>
          <w:marRight w:val="0"/>
          <w:marTop w:val="0"/>
          <w:marBottom w:val="0"/>
          <w:divBdr>
            <w:top w:val="none" w:sz="0" w:space="0" w:color="auto"/>
            <w:left w:val="none" w:sz="0" w:space="0" w:color="auto"/>
            <w:bottom w:val="none" w:sz="0" w:space="0" w:color="auto"/>
            <w:right w:val="none" w:sz="0" w:space="0" w:color="auto"/>
          </w:divBdr>
        </w:div>
        <w:div w:id="530262562">
          <w:marLeft w:val="640"/>
          <w:marRight w:val="0"/>
          <w:marTop w:val="0"/>
          <w:marBottom w:val="0"/>
          <w:divBdr>
            <w:top w:val="none" w:sz="0" w:space="0" w:color="auto"/>
            <w:left w:val="none" w:sz="0" w:space="0" w:color="auto"/>
            <w:bottom w:val="none" w:sz="0" w:space="0" w:color="auto"/>
            <w:right w:val="none" w:sz="0" w:space="0" w:color="auto"/>
          </w:divBdr>
        </w:div>
        <w:div w:id="2104300072">
          <w:marLeft w:val="640"/>
          <w:marRight w:val="0"/>
          <w:marTop w:val="0"/>
          <w:marBottom w:val="0"/>
          <w:divBdr>
            <w:top w:val="none" w:sz="0" w:space="0" w:color="auto"/>
            <w:left w:val="none" w:sz="0" w:space="0" w:color="auto"/>
            <w:bottom w:val="none" w:sz="0" w:space="0" w:color="auto"/>
            <w:right w:val="none" w:sz="0" w:space="0" w:color="auto"/>
          </w:divBdr>
        </w:div>
        <w:div w:id="597713840">
          <w:marLeft w:val="640"/>
          <w:marRight w:val="0"/>
          <w:marTop w:val="0"/>
          <w:marBottom w:val="0"/>
          <w:divBdr>
            <w:top w:val="none" w:sz="0" w:space="0" w:color="auto"/>
            <w:left w:val="none" w:sz="0" w:space="0" w:color="auto"/>
            <w:bottom w:val="none" w:sz="0" w:space="0" w:color="auto"/>
            <w:right w:val="none" w:sz="0" w:space="0" w:color="auto"/>
          </w:divBdr>
        </w:div>
        <w:div w:id="2117676001">
          <w:marLeft w:val="640"/>
          <w:marRight w:val="0"/>
          <w:marTop w:val="0"/>
          <w:marBottom w:val="0"/>
          <w:divBdr>
            <w:top w:val="none" w:sz="0" w:space="0" w:color="auto"/>
            <w:left w:val="none" w:sz="0" w:space="0" w:color="auto"/>
            <w:bottom w:val="none" w:sz="0" w:space="0" w:color="auto"/>
            <w:right w:val="none" w:sz="0" w:space="0" w:color="auto"/>
          </w:divBdr>
        </w:div>
        <w:div w:id="1529760238">
          <w:marLeft w:val="640"/>
          <w:marRight w:val="0"/>
          <w:marTop w:val="0"/>
          <w:marBottom w:val="0"/>
          <w:divBdr>
            <w:top w:val="none" w:sz="0" w:space="0" w:color="auto"/>
            <w:left w:val="none" w:sz="0" w:space="0" w:color="auto"/>
            <w:bottom w:val="none" w:sz="0" w:space="0" w:color="auto"/>
            <w:right w:val="none" w:sz="0" w:space="0" w:color="auto"/>
          </w:divBdr>
        </w:div>
        <w:div w:id="1257599015">
          <w:marLeft w:val="640"/>
          <w:marRight w:val="0"/>
          <w:marTop w:val="0"/>
          <w:marBottom w:val="0"/>
          <w:divBdr>
            <w:top w:val="none" w:sz="0" w:space="0" w:color="auto"/>
            <w:left w:val="none" w:sz="0" w:space="0" w:color="auto"/>
            <w:bottom w:val="none" w:sz="0" w:space="0" w:color="auto"/>
            <w:right w:val="none" w:sz="0" w:space="0" w:color="auto"/>
          </w:divBdr>
        </w:div>
        <w:div w:id="523637166">
          <w:marLeft w:val="640"/>
          <w:marRight w:val="0"/>
          <w:marTop w:val="0"/>
          <w:marBottom w:val="0"/>
          <w:divBdr>
            <w:top w:val="none" w:sz="0" w:space="0" w:color="auto"/>
            <w:left w:val="none" w:sz="0" w:space="0" w:color="auto"/>
            <w:bottom w:val="none" w:sz="0" w:space="0" w:color="auto"/>
            <w:right w:val="none" w:sz="0" w:space="0" w:color="auto"/>
          </w:divBdr>
        </w:div>
        <w:div w:id="1353530717">
          <w:marLeft w:val="640"/>
          <w:marRight w:val="0"/>
          <w:marTop w:val="0"/>
          <w:marBottom w:val="0"/>
          <w:divBdr>
            <w:top w:val="none" w:sz="0" w:space="0" w:color="auto"/>
            <w:left w:val="none" w:sz="0" w:space="0" w:color="auto"/>
            <w:bottom w:val="none" w:sz="0" w:space="0" w:color="auto"/>
            <w:right w:val="none" w:sz="0" w:space="0" w:color="auto"/>
          </w:divBdr>
        </w:div>
        <w:div w:id="869345146">
          <w:marLeft w:val="640"/>
          <w:marRight w:val="0"/>
          <w:marTop w:val="0"/>
          <w:marBottom w:val="0"/>
          <w:divBdr>
            <w:top w:val="none" w:sz="0" w:space="0" w:color="auto"/>
            <w:left w:val="none" w:sz="0" w:space="0" w:color="auto"/>
            <w:bottom w:val="none" w:sz="0" w:space="0" w:color="auto"/>
            <w:right w:val="none" w:sz="0" w:space="0" w:color="auto"/>
          </w:divBdr>
        </w:div>
        <w:div w:id="434642288">
          <w:marLeft w:val="640"/>
          <w:marRight w:val="0"/>
          <w:marTop w:val="0"/>
          <w:marBottom w:val="0"/>
          <w:divBdr>
            <w:top w:val="none" w:sz="0" w:space="0" w:color="auto"/>
            <w:left w:val="none" w:sz="0" w:space="0" w:color="auto"/>
            <w:bottom w:val="none" w:sz="0" w:space="0" w:color="auto"/>
            <w:right w:val="none" w:sz="0" w:space="0" w:color="auto"/>
          </w:divBdr>
        </w:div>
        <w:div w:id="1839923492">
          <w:marLeft w:val="640"/>
          <w:marRight w:val="0"/>
          <w:marTop w:val="0"/>
          <w:marBottom w:val="0"/>
          <w:divBdr>
            <w:top w:val="none" w:sz="0" w:space="0" w:color="auto"/>
            <w:left w:val="none" w:sz="0" w:space="0" w:color="auto"/>
            <w:bottom w:val="none" w:sz="0" w:space="0" w:color="auto"/>
            <w:right w:val="none" w:sz="0" w:space="0" w:color="auto"/>
          </w:divBdr>
        </w:div>
        <w:div w:id="1355039801">
          <w:marLeft w:val="640"/>
          <w:marRight w:val="0"/>
          <w:marTop w:val="0"/>
          <w:marBottom w:val="0"/>
          <w:divBdr>
            <w:top w:val="none" w:sz="0" w:space="0" w:color="auto"/>
            <w:left w:val="none" w:sz="0" w:space="0" w:color="auto"/>
            <w:bottom w:val="none" w:sz="0" w:space="0" w:color="auto"/>
            <w:right w:val="none" w:sz="0" w:space="0" w:color="auto"/>
          </w:divBdr>
        </w:div>
        <w:div w:id="1685982075">
          <w:marLeft w:val="640"/>
          <w:marRight w:val="0"/>
          <w:marTop w:val="0"/>
          <w:marBottom w:val="0"/>
          <w:divBdr>
            <w:top w:val="none" w:sz="0" w:space="0" w:color="auto"/>
            <w:left w:val="none" w:sz="0" w:space="0" w:color="auto"/>
            <w:bottom w:val="none" w:sz="0" w:space="0" w:color="auto"/>
            <w:right w:val="none" w:sz="0" w:space="0" w:color="auto"/>
          </w:divBdr>
        </w:div>
        <w:div w:id="187565750">
          <w:marLeft w:val="640"/>
          <w:marRight w:val="0"/>
          <w:marTop w:val="0"/>
          <w:marBottom w:val="0"/>
          <w:divBdr>
            <w:top w:val="none" w:sz="0" w:space="0" w:color="auto"/>
            <w:left w:val="none" w:sz="0" w:space="0" w:color="auto"/>
            <w:bottom w:val="none" w:sz="0" w:space="0" w:color="auto"/>
            <w:right w:val="none" w:sz="0" w:space="0" w:color="auto"/>
          </w:divBdr>
        </w:div>
        <w:div w:id="33819994">
          <w:marLeft w:val="640"/>
          <w:marRight w:val="0"/>
          <w:marTop w:val="0"/>
          <w:marBottom w:val="0"/>
          <w:divBdr>
            <w:top w:val="none" w:sz="0" w:space="0" w:color="auto"/>
            <w:left w:val="none" w:sz="0" w:space="0" w:color="auto"/>
            <w:bottom w:val="none" w:sz="0" w:space="0" w:color="auto"/>
            <w:right w:val="none" w:sz="0" w:space="0" w:color="auto"/>
          </w:divBdr>
        </w:div>
        <w:div w:id="888951545">
          <w:marLeft w:val="640"/>
          <w:marRight w:val="0"/>
          <w:marTop w:val="0"/>
          <w:marBottom w:val="0"/>
          <w:divBdr>
            <w:top w:val="none" w:sz="0" w:space="0" w:color="auto"/>
            <w:left w:val="none" w:sz="0" w:space="0" w:color="auto"/>
            <w:bottom w:val="none" w:sz="0" w:space="0" w:color="auto"/>
            <w:right w:val="none" w:sz="0" w:space="0" w:color="auto"/>
          </w:divBdr>
        </w:div>
        <w:div w:id="891044682">
          <w:marLeft w:val="640"/>
          <w:marRight w:val="0"/>
          <w:marTop w:val="0"/>
          <w:marBottom w:val="0"/>
          <w:divBdr>
            <w:top w:val="none" w:sz="0" w:space="0" w:color="auto"/>
            <w:left w:val="none" w:sz="0" w:space="0" w:color="auto"/>
            <w:bottom w:val="none" w:sz="0" w:space="0" w:color="auto"/>
            <w:right w:val="none" w:sz="0" w:space="0" w:color="auto"/>
          </w:divBdr>
        </w:div>
        <w:div w:id="1992831312">
          <w:marLeft w:val="640"/>
          <w:marRight w:val="0"/>
          <w:marTop w:val="0"/>
          <w:marBottom w:val="0"/>
          <w:divBdr>
            <w:top w:val="none" w:sz="0" w:space="0" w:color="auto"/>
            <w:left w:val="none" w:sz="0" w:space="0" w:color="auto"/>
            <w:bottom w:val="none" w:sz="0" w:space="0" w:color="auto"/>
            <w:right w:val="none" w:sz="0" w:space="0" w:color="auto"/>
          </w:divBdr>
        </w:div>
        <w:div w:id="1343388776">
          <w:marLeft w:val="640"/>
          <w:marRight w:val="0"/>
          <w:marTop w:val="0"/>
          <w:marBottom w:val="0"/>
          <w:divBdr>
            <w:top w:val="none" w:sz="0" w:space="0" w:color="auto"/>
            <w:left w:val="none" w:sz="0" w:space="0" w:color="auto"/>
            <w:bottom w:val="none" w:sz="0" w:space="0" w:color="auto"/>
            <w:right w:val="none" w:sz="0" w:space="0" w:color="auto"/>
          </w:divBdr>
        </w:div>
        <w:div w:id="1447311467">
          <w:marLeft w:val="640"/>
          <w:marRight w:val="0"/>
          <w:marTop w:val="0"/>
          <w:marBottom w:val="0"/>
          <w:divBdr>
            <w:top w:val="none" w:sz="0" w:space="0" w:color="auto"/>
            <w:left w:val="none" w:sz="0" w:space="0" w:color="auto"/>
            <w:bottom w:val="none" w:sz="0" w:space="0" w:color="auto"/>
            <w:right w:val="none" w:sz="0" w:space="0" w:color="auto"/>
          </w:divBdr>
        </w:div>
        <w:div w:id="1955624948">
          <w:marLeft w:val="640"/>
          <w:marRight w:val="0"/>
          <w:marTop w:val="0"/>
          <w:marBottom w:val="0"/>
          <w:divBdr>
            <w:top w:val="none" w:sz="0" w:space="0" w:color="auto"/>
            <w:left w:val="none" w:sz="0" w:space="0" w:color="auto"/>
            <w:bottom w:val="none" w:sz="0" w:space="0" w:color="auto"/>
            <w:right w:val="none" w:sz="0" w:space="0" w:color="auto"/>
          </w:divBdr>
        </w:div>
        <w:div w:id="1797989819">
          <w:marLeft w:val="640"/>
          <w:marRight w:val="0"/>
          <w:marTop w:val="0"/>
          <w:marBottom w:val="0"/>
          <w:divBdr>
            <w:top w:val="none" w:sz="0" w:space="0" w:color="auto"/>
            <w:left w:val="none" w:sz="0" w:space="0" w:color="auto"/>
            <w:bottom w:val="none" w:sz="0" w:space="0" w:color="auto"/>
            <w:right w:val="none" w:sz="0" w:space="0" w:color="auto"/>
          </w:divBdr>
        </w:div>
        <w:div w:id="308440242">
          <w:marLeft w:val="640"/>
          <w:marRight w:val="0"/>
          <w:marTop w:val="0"/>
          <w:marBottom w:val="0"/>
          <w:divBdr>
            <w:top w:val="none" w:sz="0" w:space="0" w:color="auto"/>
            <w:left w:val="none" w:sz="0" w:space="0" w:color="auto"/>
            <w:bottom w:val="none" w:sz="0" w:space="0" w:color="auto"/>
            <w:right w:val="none" w:sz="0" w:space="0" w:color="auto"/>
          </w:divBdr>
        </w:div>
        <w:div w:id="370961944">
          <w:marLeft w:val="640"/>
          <w:marRight w:val="0"/>
          <w:marTop w:val="0"/>
          <w:marBottom w:val="0"/>
          <w:divBdr>
            <w:top w:val="none" w:sz="0" w:space="0" w:color="auto"/>
            <w:left w:val="none" w:sz="0" w:space="0" w:color="auto"/>
            <w:bottom w:val="none" w:sz="0" w:space="0" w:color="auto"/>
            <w:right w:val="none" w:sz="0" w:space="0" w:color="auto"/>
          </w:divBdr>
        </w:div>
        <w:div w:id="753743956">
          <w:marLeft w:val="640"/>
          <w:marRight w:val="0"/>
          <w:marTop w:val="0"/>
          <w:marBottom w:val="0"/>
          <w:divBdr>
            <w:top w:val="none" w:sz="0" w:space="0" w:color="auto"/>
            <w:left w:val="none" w:sz="0" w:space="0" w:color="auto"/>
            <w:bottom w:val="none" w:sz="0" w:space="0" w:color="auto"/>
            <w:right w:val="none" w:sz="0" w:space="0" w:color="auto"/>
          </w:divBdr>
        </w:div>
        <w:div w:id="2031755859">
          <w:marLeft w:val="640"/>
          <w:marRight w:val="0"/>
          <w:marTop w:val="0"/>
          <w:marBottom w:val="0"/>
          <w:divBdr>
            <w:top w:val="none" w:sz="0" w:space="0" w:color="auto"/>
            <w:left w:val="none" w:sz="0" w:space="0" w:color="auto"/>
            <w:bottom w:val="none" w:sz="0" w:space="0" w:color="auto"/>
            <w:right w:val="none" w:sz="0" w:space="0" w:color="auto"/>
          </w:divBdr>
        </w:div>
        <w:div w:id="1241792338">
          <w:marLeft w:val="640"/>
          <w:marRight w:val="0"/>
          <w:marTop w:val="0"/>
          <w:marBottom w:val="0"/>
          <w:divBdr>
            <w:top w:val="none" w:sz="0" w:space="0" w:color="auto"/>
            <w:left w:val="none" w:sz="0" w:space="0" w:color="auto"/>
            <w:bottom w:val="none" w:sz="0" w:space="0" w:color="auto"/>
            <w:right w:val="none" w:sz="0" w:space="0" w:color="auto"/>
          </w:divBdr>
        </w:div>
        <w:div w:id="1175606331">
          <w:marLeft w:val="640"/>
          <w:marRight w:val="0"/>
          <w:marTop w:val="0"/>
          <w:marBottom w:val="0"/>
          <w:divBdr>
            <w:top w:val="none" w:sz="0" w:space="0" w:color="auto"/>
            <w:left w:val="none" w:sz="0" w:space="0" w:color="auto"/>
            <w:bottom w:val="none" w:sz="0" w:space="0" w:color="auto"/>
            <w:right w:val="none" w:sz="0" w:space="0" w:color="auto"/>
          </w:divBdr>
        </w:div>
        <w:div w:id="84965467">
          <w:marLeft w:val="640"/>
          <w:marRight w:val="0"/>
          <w:marTop w:val="0"/>
          <w:marBottom w:val="0"/>
          <w:divBdr>
            <w:top w:val="none" w:sz="0" w:space="0" w:color="auto"/>
            <w:left w:val="none" w:sz="0" w:space="0" w:color="auto"/>
            <w:bottom w:val="none" w:sz="0" w:space="0" w:color="auto"/>
            <w:right w:val="none" w:sz="0" w:space="0" w:color="auto"/>
          </w:divBdr>
        </w:div>
        <w:div w:id="1583955133">
          <w:marLeft w:val="640"/>
          <w:marRight w:val="0"/>
          <w:marTop w:val="0"/>
          <w:marBottom w:val="0"/>
          <w:divBdr>
            <w:top w:val="none" w:sz="0" w:space="0" w:color="auto"/>
            <w:left w:val="none" w:sz="0" w:space="0" w:color="auto"/>
            <w:bottom w:val="none" w:sz="0" w:space="0" w:color="auto"/>
            <w:right w:val="none" w:sz="0" w:space="0" w:color="auto"/>
          </w:divBdr>
        </w:div>
        <w:div w:id="655646619">
          <w:marLeft w:val="640"/>
          <w:marRight w:val="0"/>
          <w:marTop w:val="0"/>
          <w:marBottom w:val="0"/>
          <w:divBdr>
            <w:top w:val="none" w:sz="0" w:space="0" w:color="auto"/>
            <w:left w:val="none" w:sz="0" w:space="0" w:color="auto"/>
            <w:bottom w:val="none" w:sz="0" w:space="0" w:color="auto"/>
            <w:right w:val="none" w:sz="0" w:space="0" w:color="auto"/>
          </w:divBdr>
        </w:div>
        <w:div w:id="1516308751">
          <w:marLeft w:val="640"/>
          <w:marRight w:val="0"/>
          <w:marTop w:val="0"/>
          <w:marBottom w:val="0"/>
          <w:divBdr>
            <w:top w:val="none" w:sz="0" w:space="0" w:color="auto"/>
            <w:left w:val="none" w:sz="0" w:space="0" w:color="auto"/>
            <w:bottom w:val="none" w:sz="0" w:space="0" w:color="auto"/>
            <w:right w:val="none" w:sz="0" w:space="0" w:color="auto"/>
          </w:divBdr>
        </w:div>
        <w:div w:id="119302515">
          <w:marLeft w:val="640"/>
          <w:marRight w:val="0"/>
          <w:marTop w:val="0"/>
          <w:marBottom w:val="0"/>
          <w:divBdr>
            <w:top w:val="none" w:sz="0" w:space="0" w:color="auto"/>
            <w:left w:val="none" w:sz="0" w:space="0" w:color="auto"/>
            <w:bottom w:val="none" w:sz="0" w:space="0" w:color="auto"/>
            <w:right w:val="none" w:sz="0" w:space="0" w:color="auto"/>
          </w:divBdr>
        </w:div>
        <w:div w:id="2127381331">
          <w:marLeft w:val="640"/>
          <w:marRight w:val="0"/>
          <w:marTop w:val="0"/>
          <w:marBottom w:val="0"/>
          <w:divBdr>
            <w:top w:val="none" w:sz="0" w:space="0" w:color="auto"/>
            <w:left w:val="none" w:sz="0" w:space="0" w:color="auto"/>
            <w:bottom w:val="none" w:sz="0" w:space="0" w:color="auto"/>
            <w:right w:val="none" w:sz="0" w:space="0" w:color="auto"/>
          </w:divBdr>
        </w:div>
        <w:div w:id="1727801084">
          <w:marLeft w:val="640"/>
          <w:marRight w:val="0"/>
          <w:marTop w:val="0"/>
          <w:marBottom w:val="0"/>
          <w:divBdr>
            <w:top w:val="none" w:sz="0" w:space="0" w:color="auto"/>
            <w:left w:val="none" w:sz="0" w:space="0" w:color="auto"/>
            <w:bottom w:val="none" w:sz="0" w:space="0" w:color="auto"/>
            <w:right w:val="none" w:sz="0" w:space="0" w:color="auto"/>
          </w:divBdr>
        </w:div>
        <w:div w:id="663121524">
          <w:marLeft w:val="640"/>
          <w:marRight w:val="0"/>
          <w:marTop w:val="0"/>
          <w:marBottom w:val="0"/>
          <w:divBdr>
            <w:top w:val="none" w:sz="0" w:space="0" w:color="auto"/>
            <w:left w:val="none" w:sz="0" w:space="0" w:color="auto"/>
            <w:bottom w:val="none" w:sz="0" w:space="0" w:color="auto"/>
            <w:right w:val="none" w:sz="0" w:space="0" w:color="auto"/>
          </w:divBdr>
        </w:div>
        <w:div w:id="1960456627">
          <w:marLeft w:val="640"/>
          <w:marRight w:val="0"/>
          <w:marTop w:val="0"/>
          <w:marBottom w:val="0"/>
          <w:divBdr>
            <w:top w:val="none" w:sz="0" w:space="0" w:color="auto"/>
            <w:left w:val="none" w:sz="0" w:space="0" w:color="auto"/>
            <w:bottom w:val="none" w:sz="0" w:space="0" w:color="auto"/>
            <w:right w:val="none" w:sz="0" w:space="0" w:color="auto"/>
          </w:divBdr>
        </w:div>
        <w:div w:id="894924670">
          <w:marLeft w:val="640"/>
          <w:marRight w:val="0"/>
          <w:marTop w:val="0"/>
          <w:marBottom w:val="0"/>
          <w:divBdr>
            <w:top w:val="none" w:sz="0" w:space="0" w:color="auto"/>
            <w:left w:val="none" w:sz="0" w:space="0" w:color="auto"/>
            <w:bottom w:val="none" w:sz="0" w:space="0" w:color="auto"/>
            <w:right w:val="none" w:sz="0" w:space="0" w:color="auto"/>
          </w:divBdr>
        </w:div>
        <w:div w:id="1128009647">
          <w:marLeft w:val="640"/>
          <w:marRight w:val="0"/>
          <w:marTop w:val="0"/>
          <w:marBottom w:val="0"/>
          <w:divBdr>
            <w:top w:val="none" w:sz="0" w:space="0" w:color="auto"/>
            <w:left w:val="none" w:sz="0" w:space="0" w:color="auto"/>
            <w:bottom w:val="none" w:sz="0" w:space="0" w:color="auto"/>
            <w:right w:val="none" w:sz="0" w:space="0" w:color="auto"/>
          </w:divBdr>
        </w:div>
        <w:div w:id="750203395">
          <w:marLeft w:val="640"/>
          <w:marRight w:val="0"/>
          <w:marTop w:val="0"/>
          <w:marBottom w:val="0"/>
          <w:divBdr>
            <w:top w:val="none" w:sz="0" w:space="0" w:color="auto"/>
            <w:left w:val="none" w:sz="0" w:space="0" w:color="auto"/>
            <w:bottom w:val="none" w:sz="0" w:space="0" w:color="auto"/>
            <w:right w:val="none" w:sz="0" w:space="0" w:color="auto"/>
          </w:divBdr>
        </w:div>
        <w:div w:id="799297559">
          <w:marLeft w:val="640"/>
          <w:marRight w:val="0"/>
          <w:marTop w:val="0"/>
          <w:marBottom w:val="0"/>
          <w:divBdr>
            <w:top w:val="none" w:sz="0" w:space="0" w:color="auto"/>
            <w:left w:val="none" w:sz="0" w:space="0" w:color="auto"/>
            <w:bottom w:val="none" w:sz="0" w:space="0" w:color="auto"/>
            <w:right w:val="none" w:sz="0" w:space="0" w:color="auto"/>
          </w:divBdr>
        </w:div>
        <w:div w:id="720522212">
          <w:marLeft w:val="640"/>
          <w:marRight w:val="0"/>
          <w:marTop w:val="0"/>
          <w:marBottom w:val="0"/>
          <w:divBdr>
            <w:top w:val="none" w:sz="0" w:space="0" w:color="auto"/>
            <w:left w:val="none" w:sz="0" w:space="0" w:color="auto"/>
            <w:bottom w:val="none" w:sz="0" w:space="0" w:color="auto"/>
            <w:right w:val="none" w:sz="0" w:space="0" w:color="auto"/>
          </w:divBdr>
        </w:div>
        <w:div w:id="2072772900">
          <w:marLeft w:val="640"/>
          <w:marRight w:val="0"/>
          <w:marTop w:val="0"/>
          <w:marBottom w:val="0"/>
          <w:divBdr>
            <w:top w:val="none" w:sz="0" w:space="0" w:color="auto"/>
            <w:left w:val="none" w:sz="0" w:space="0" w:color="auto"/>
            <w:bottom w:val="none" w:sz="0" w:space="0" w:color="auto"/>
            <w:right w:val="none" w:sz="0" w:space="0" w:color="auto"/>
          </w:divBdr>
        </w:div>
        <w:div w:id="1196189034">
          <w:marLeft w:val="640"/>
          <w:marRight w:val="0"/>
          <w:marTop w:val="0"/>
          <w:marBottom w:val="0"/>
          <w:divBdr>
            <w:top w:val="none" w:sz="0" w:space="0" w:color="auto"/>
            <w:left w:val="none" w:sz="0" w:space="0" w:color="auto"/>
            <w:bottom w:val="none" w:sz="0" w:space="0" w:color="auto"/>
            <w:right w:val="none" w:sz="0" w:space="0" w:color="auto"/>
          </w:divBdr>
        </w:div>
        <w:div w:id="1232882958">
          <w:marLeft w:val="640"/>
          <w:marRight w:val="0"/>
          <w:marTop w:val="0"/>
          <w:marBottom w:val="0"/>
          <w:divBdr>
            <w:top w:val="none" w:sz="0" w:space="0" w:color="auto"/>
            <w:left w:val="none" w:sz="0" w:space="0" w:color="auto"/>
            <w:bottom w:val="none" w:sz="0" w:space="0" w:color="auto"/>
            <w:right w:val="none" w:sz="0" w:space="0" w:color="auto"/>
          </w:divBdr>
        </w:div>
        <w:div w:id="515467652">
          <w:marLeft w:val="640"/>
          <w:marRight w:val="0"/>
          <w:marTop w:val="0"/>
          <w:marBottom w:val="0"/>
          <w:divBdr>
            <w:top w:val="none" w:sz="0" w:space="0" w:color="auto"/>
            <w:left w:val="none" w:sz="0" w:space="0" w:color="auto"/>
            <w:bottom w:val="none" w:sz="0" w:space="0" w:color="auto"/>
            <w:right w:val="none" w:sz="0" w:space="0" w:color="auto"/>
          </w:divBdr>
        </w:div>
        <w:div w:id="478156322">
          <w:marLeft w:val="640"/>
          <w:marRight w:val="0"/>
          <w:marTop w:val="0"/>
          <w:marBottom w:val="0"/>
          <w:divBdr>
            <w:top w:val="none" w:sz="0" w:space="0" w:color="auto"/>
            <w:left w:val="none" w:sz="0" w:space="0" w:color="auto"/>
            <w:bottom w:val="none" w:sz="0" w:space="0" w:color="auto"/>
            <w:right w:val="none" w:sz="0" w:space="0" w:color="auto"/>
          </w:divBdr>
        </w:div>
        <w:div w:id="651563091">
          <w:marLeft w:val="640"/>
          <w:marRight w:val="0"/>
          <w:marTop w:val="0"/>
          <w:marBottom w:val="0"/>
          <w:divBdr>
            <w:top w:val="none" w:sz="0" w:space="0" w:color="auto"/>
            <w:left w:val="none" w:sz="0" w:space="0" w:color="auto"/>
            <w:bottom w:val="none" w:sz="0" w:space="0" w:color="auto"/>
            <w:right w:val="none" w:sz="0" w:space="0" w:color="auto"/>
          </w:divBdr>
        </w:div>
        <w:div w:id="1585726362">
          <w:marLeft w:val="640"/>
          <w:marRight w:val="0"/>
          <w:marTop w:val="0"/>
          <w:marBottom w:val="0"/>
          <w:divBdr>
            <w:top w:val="none" w:sz="0" w:space="0" w:color="auto"/>
            <w:left w:val="none" w:sz="0" w:space="0" w:color="auto"/>
            <w:bottom w:val="none" w:sz="0" w:space="0" w:color="auto"/>
            <w:right w:val="none" w:sz="0" w:space="0" w:color="auto"/>
          </w:divBdr>
        </w:div>
        <w:div w:id="2059812322">
          <w:marLeft w:val="640"/>
          <w:marRight w:val="0"/>
          <w:marTop w:val="0"/>
          <w:marBottom w:val="0"/>
          <w:divBdr>
            <w:top w:val="none" w:sz="0" w:space="0" w:color="auto"/>
            <w:left w:val="none" w:sz="0" w:space="0" w:color="auto"/>
            <w:bottom w:val="none" w:sz="0" w:space="0" w:color="auto"/>
            <w:right w:val="none" w:sz="0" w:space="0" w:color="auto"/>
          </w:divBdr>
        </w:div>
        <w:div w:id="484277567">
          <w:marLeft w:val="640"/>
          <w:marRight w:val="0"/>
          <w:marTop w:val="0"/>
          <w:marBottom w:val="0"/>
          <w:divBdr>
            <w:top w:val="none" w:sz="0" w:space="0" w:color="auto"/>
            <w:left w:val="none" w:sz="0" w:space="0" w:color="auto"/>
            <w:bottom w:val="none" w:sz="0" w:space="0" w:color="auto"/>
            <w:right w:val="none" w:sz="0" w:space="0" w:color="auto"/>
          </w:divBdr>
        </w:div>
        <w:div w:id="2145079302">
          <w:marLeft w:val="640"/>
          <w:marRight w:val="0"/>
          <w:marTop w:val="0"/>
          <w:marBottom w:val="0"/>
          <w:divBdr>
            <w:top w:val="none" w:sz="0" w:space="0" w:color="auto"/>
            <w:left w:val="none" w:sz="0" w:space="0" w:color="auto"/>
            <w:bottom w:val="none" w:sz="0" w:space="0" w:color="auto"/>
            <w:right w:val="none" w:sz="0" w:space="0" w:color="auto"/>
          </w:divBdr>
        </w:div>
        <w:div w:id="326521222">
          <w:marLeft w:val="640"/>
          <w:marRight w:val="0"/>
          <w:marTop w:val="0"/>
          <w:marBottom w:val="0"/>
          <w:divBdr>
            <w:top w:val="none" w:sz="0" w:space="0" w:color="auto"/>
            <w:left w:val="none" w:sz="0" w:space="0" w:color="auto"/>
            <w:bottom w:val="none" w:sz="0" w:space="0" w:color="auto"/>
            <w:right w:val="none" w:sz="0" w:space="0" w:color="auto"/>
          </w:divBdr>
        </w:div>
        <w:div w:id="548032208">
          <w:marLeft w:val="640"/>
          <w:marRight w:val="0"/>
          <w:marTop w:val="0"/>
          <w:marBottom w:val="0"/>
          <w:divBdr>
            <w:top w:val="none" w:sz="0" w:space="0" w:color="auto"/>
            <w:left w:val="none" w:sz="0" w:space="0" w:color="auto"/>
            <w:bottom w:val="none" w:sz="0" w:space="0" w:color="auto"/>
            <w:right w:val="none" w:sz="0" w:space="0" w:color="auto"/>
          </w:divBdr>
        </w:div>
        <w:div w:id="876233300">
          <w:marLeft w:val="640"/>
          <w:marRight w:val="0"/>
          <w:marTop w:val="0"/>
          <w:marBottom w:val="0"/>
          <w:divBdr>
            <w:top w:val="none" w:sz="0" w:space="0" w:color="auto"/>
            <w:left w:val="none" w:sz="0" w:space="0" w:color="auto"/>
            <w:bottom w:val="none" w:sz="0" w:space="0" w:color="auto"/>
            <w:right w:val="none" w:sz="0" w:space="0" w:color="auto"/>
          </w:divBdr>
        </w:div>
        <w:div w:id="828716384">
          <w:marLeft w:val="640"/>
          <w:marRight w:val="0"/>
          <w:marTop w:val="0"/>
          <w:marBottom w:val="0"/>
          <w:divBdr>
            <w:top w:val="none" w:sz="0" w:space="0" w:color="auto"/>
            <w:left w:val="none" w:sz="0" w:space="0" w:color="auto"/>
            <w:bottom w:val="none" w:sz="0" w:space="0" w:color="auto"/>
            <w:right w:val="none" w:sz="0" w:space="0" w:color="auto"/>
          </w:divBdr>
        </w:div>
        <w:div w:id="1222864615">
          <w:marLeft w:val="640"/>
          <w:marRight w:val="0"/>
          <w:marTop w:val="0"/>
          <w:marBottom w:val="0"/>
          <w:divBdr>
            <w:top w:val="none" w:sz="0" w:space="0" w:color="auto"/>
            <w:left w:val="none" w:sz="0" w:space="0" w:color="auto"/>
            <w:bottom w:val="none" w:sz="0" w:space="0" w:color="auto"/>
            <w:right w:val="none" w:sz="0" w:space="0" w:color="auto"/>
          </w:divBdr>
        </w:div>
        <w:div w:id="821963789">
          <w:marLeft w:val="640"/>
          <w:marRight w:val="0"/>
          <w:marTop w:val="0"/>
          <w:marBottom w:val="0"/>
          <w:divBdr>
            <w:top w:val="none" w:sz="0" w:space="0" w:color="auto"/>
            <w:left w:val="none" w:sz="0" w:space="0" w:color="auto"/>
            <w:bottom w:val="none" w:sz="0" w:space="0" w:color="auto"/>
            <w:right w:val="none" w:sz="0" w:space="0" w:color="auto"/>
          </w:divBdr>
        </w:div>
        <w:div w:id="192962186">
          <w:marLeft w:val="640"/>
          <w:marRight w:val="0"/>
          <w:marTop w:val="0"/>
          <w:marBottom w:val="0"/>
          <w:divBdr>
            <w:top w:val="none" w:sz="0" w:space="0" w:color="auto"/>
            <w:left w:val="none" w:sz="0" w:space="0" w:color="auto"/>
            <w:bottom w:val="none" w:sz="0" w:space="0" w:color="auto"/>
            <w:right w:val="none" w:sz="0" w:space="0" w:color="auto"/>
          </w:divBdr>
        </w:div>
        <w:div w:id="1935239722">
          <w:marLeft w:val="640"/>
          <w:marRight w:val="0"/>
          <w:marTop w:val="0"/>
          <w:marBottom w:val="0"/>
          <w:divBdr>
            <w:top w:val="none" w:sz="0" w:space="0" w:color="auto"/>
            <w:left w:val="none" w:sz="0" w:space="0" w:color="auto"/>
            <w:bottom w:val="none" w:sz="0" w:space="0" w:color="auto"/>
            <w:right w:val="none" w:sz="0" w:space="0" w:color="auto"/>
          </w:divBdr>
        </w:div>
        <w:div w:id="2127774576">
          <w:marLeft w:val="640"/>
          <w:marRight w:val="0"/>
          <w:marTop w:val="0"/>
          <w:marBottom w:val="0"/>
          <w:divBdr>
            <w:top w:val="none" w:sz="0" w:space="0" w:color="auto"/>
            <w:left w:val="none" w:sz="0" w:space="0" w:color="auto"/>
            <w:bottom w:val="none" w:sz="0" w:space="0" w:color="auto"/>
            <w:right w:val="none" w:sz="0" w:space="0" w:color="auto"/>
          </w:divBdr>
        </w:div>
        <w:div w:id="778526347">
          <w:marLeft w:val="640"/>
          <w:marRight w:val="0"/>
          <w:marTop w:val="0"/>
          <w:marBottom w:val="0"/>
          <w:divBdr>
            <w:top w:val="none" w:sz="0" w:space="0" w:color="auto"/>
            <w:left w:val="none" w:sz="0" w:space="0" w:color="auto"/>
            <w:bottom w:val="none" w:sz="0" w:space="0" w:color="auto"/>
            <w:right w:val="none" w:sz="0" w:space="0" w:color="auto"/>
          </w:divBdr>
        </w:div>
        <w:div w:id="653023914">
          <w:marLeft w:val="640"/>
          <w:marRight w:val="0"/>
          <w:marTop w:val="0"/>
          <w:marBottom w:val="0"/>
          <w:divBdr>
            <w:top w:val="none" w:sz="0" w:space="0" w:color="auto"/>
            <w:left w:val="none" w:sz="0" w:space="0" w:color="auto"/>
            <w:bottom w:val="none" w:sz="0" w:space="0" w:color="auto"/>
            <w:right w:val="none" w:sz="0" w:space="0" w:color="auto"/>
          </w:divBdr>
        </w:div>
      </w:divsChild>
    </w:div>
    <w:div w:id="1058166754">
      <w:bodyDiv w:val="1"/>
      <w:marLeft w:val="0"/>
      <w:marRight w:val="0"/>
      <w:marTop w:val="0"/>
      <w:marBottom w:val="0"/>
      <w:divBdr>
        <w:top w:val="none" w:sz="0" w:space="0" w:color="auto"/>
        <w:left w:val="none" w:sz="0" w:space="0" w:color="auto"/>
        <w:bottom w:val="none" w:sz="0" w:space="0" w:color="auto"/>
        <w:right w:val="none" w:sz="0" w:space="0" w:color="auto"/>
      </w:divBdr>
      <w:divsChild>
        <w:div w:id="555627382">
          <w:marLeft w:val="640"/>
          <w:marRight w:val="0"/>
          <w:marTop w:val="0"/>
          <w:marBottom w:val="0"/>
          <w:divBdr>
            <w:top w:val="none" w:sz="0" w:space="0" w:color="auto"/>
            <w:left w:val="none" w:sz="0" w:space="0" w:color="auto"/>
            <w:bottom w:val="none" w:sz="0" w:space="0" w:color="auto"/>
            <w:right w:val="none" w:sz="0" w:space="0" w:color="auto"/>
          </w:divBdr>
        </w:div>
        <w:div w:id="1081103913">
          <w:marLeft w:val="640"/>
          <w:marRight w:val="0"/>
          <w:marTop w:val="0"/>
          <w:marBottom w:val="0"/>
          <w:divBdr>
            <w:top w:val="none" w:sz="0" w:space="0" w:color="auto"/>
            <w:left w:val="none" w:sz="0" w:space="0" w:color="auto"/>
            <w:bottom w:val="none" w:sz="0" w:space="0" w:color="auto"/>
            <w:right w:val="none" w:sz="0" w:space="0" w:color="auto"/>
          </w:divBdr>
        </w:div>
        <w:div w:id="2076659380">
          <w:marLeft w:val="640"/>
          <w:marRight w:val="0"/>
          <w:marTop w:val="0"/>
          <w:marBottom w:val="0"/>
          <w:divBdr>
            <w:top w:val="none" w:sz="0" w:space="0" w:color="auto"/>
            <w:left w:val="none" w:sz="0" w:space="0" w:color="auto"/>
            <w:bottom w:val="none" w:sz="0" w:space="0" w:color="auto"/>
            <w:right w:val="none" w:sz="0" w:space="0" w:color="auto"/>
          </w:divBdr>
        </w:div>
        <w:div w:id="1560242994">
          <w:marLeft w:val="640"/>
          <w:marRight w:val="0"/>
          <w:marTop w:val="0"/>
          <w:marBottom w:val="0"/>
          <w:divBdr>
            <w:top w:val="none" w:sz="0" w:space="0" w:color="auto"/>
            <w:left w:val="none" w:sz="0" w:space="0" w:color="auto"/>
            <w:bottom w:val="none" w:sz="0" w:space="0" w:color="auto"/>
            <w:right w:val="none" w:sz="0" w:space="0" w:color="auto"/>
          </w:divBdr>
        </w:div>
        <w:div w:id="153378132">
          <w:marLeft w:val="640"/>
          <w:marRight w:val="0"/>
          <w:marTop w:val="0"/>
          <w:marBottom w:val="0"/>
          <w:divBdr>
            <w:top w:val="none" w:sz="0" w:space="0" w:color="auto"/>
            <w:left w:val="none" w:sz="0" w:space="0" w:color="auto"/>
            <w:bottom w:val="none" w:sz="0" w:space="0" w:color="auto"/>
            <w:right w:val="none" w:sz="0" w:space="0" w:color="auto"/>
          </w:divBdr>
        </w:div>
        <w:div w:id="254244197">
          <w:marLeft w:val="640"/>
          <w:marRight w:val="0"/>
          <w:marTop w:val="0"/>
          <w:marBottom w:val="0"/>
          <w:divBdr>
            <w:top w:val="none" w:sz="0" w:space="0" w:color="auto"/>
            <w:left w:val="none" w:sz="0" w:space="0" w:color="auto"/>
            <w:bottom w:val="none" w:sz="0" w:space="0" w:color="auto"/>
            <w:right w:val="none" w:sz="0" w:space="0" w:color="auto"/>
          </w:divBdr>
        </w:div>
        <w:div w:id="1573664841">
          <w:marLeft w:val="640"/>
          <w:marRight w:val="0"/>
          <w:marTop w:val="0"/>
          <w:marBottom w:val="0"/>
          <w:divBdr>
            <w:top w:val="none" w:sz="0" w:space="0" w:color="auto"/>
            <w:left w:val="none" w:sz="0" w:space="0" w:color="auto"/>
            <w:bottom w:val="none" w:sz="0" w:space="0" w:color="auto"/>
            <w:right w:val="none" w:sz="0" w:space="0" w:color="auto"/>
          </w:divBdr>
        </w:div>
        <w:div w:id="1413505675">
          <w:marLeft w:val="640"/>
          <w:marRight w:val="0"/>
          <w:marTop w:val="0"/>
          <w:marBottom w:val="0"/>
          <w:divBdr>
            <w:top w:val="none" w:sz="0" w:space="0" w:color="auto"/>
            <w:left w:val="none" w:sz="0" w:space="0" w:color="auto"/>
            <w:bottom w:val="none" w:sz="0" w:space="0" w:color="auto"/>
            <w:right w:val="none" w:sz="0" w:space="0" w:color="auto"/>
          </w:divBdr>
        </w:div>
        <w:div w:id="225117646">
          <w:marLeft w:val="640"/>
          <w:marRight w:val="0"/>
          <w:marTop w:val="0"/>
          <w:marBottom w:val="0"/>
          <w:divBdr>
            <w:top w:val="none" w:sz="0" w:space="0" w:color="auto"/>
            <w:left w:val="none" w:sz="0" w:space="0" w:color="auto"/>
            <w:bottom w:val="none" w:sz="0" w:space="0" w:color="auto"/>
            <w:right w:val="none" w:sz="0" w:space="0" w:color="auto"/>
          </w:divBdr>
        </w:div>
        <w:div w:id="733312645">
          <w:marLeft w:val="640"/>
          <w:marRight w:val="0"/>
          <w:marTop w:val="0"/>
          <w:marBottom w:val="0"/>
          <w:divBdr>
            <w:top w:val="none" w:sz="0" w:space="0" w:color="auto"/>
            <w:left w:val="none" w:sz="0" w:space="0" w:color="auto"/>
            <w:bottom w:val="none" w:sz="0" w:space="0" w:color="auto"/>
            <w:right w:val="none" w:sz="0" w:space="0" w:color="auto"/>
          </w:divBdr>
        </w:div>
        <w:div w:id="127667035">
          <w:marLeft w:val="640"/>
          <w:marRight w:val="0"/>
          <w:marTop w:val="0"/>
          <w:marBottom w:val="0"/>
          <w:divBdr>
            <w:top w:val="none" w:sz="0" w:space="0" w:color="auto"/>
            <w:left w:val="none" w:sz="0" w:space="0" w:color="auto"/>
            <w:bottom w:val="none" w:sz="0" w:space="0" w:color="auto"/>
            <w:right w:val="none" w:sz="0" w:space="0" w:color="auto"/>
          </w:divBdr>
        </w:div>
        <w:div w:id="648174042">
          <w:marLeft w:val="640"/>
          <w:marRight w:val="0"/>
          <w:marTop w:val="0"/>
          <w:marBottom w:val="0"/>
          <w:divBdr>
            <w:top w:val="none" w:sz="0" w:space="0" w:color="auto"/>
            <w:left w:val="none" w:sz="0" w:space="0" w:color="auto"/>
            <w:bottom w:val="none" w:sz="0" w:space="0" w:color="auto"/>
            <w:right w:val="none" w:sz="0" w:space="0" w:color="auto"/>
          </w:divBdr>
        </w:div>
        <w:div w:id="603539742">
          <w:marLeft w:val="640"/>
          <w:marRight w:val="0"/>
          <w:marTop w:val="0"/>
          <w:marBottom w:val="0"/>
          <w:divBdr>
            <w:top w:val="none" w:sz="0" w:space="0" w:color="auto"/>
            <w:left w:val="none" w:sz="0" w:space="0" w:color="auto"/>
            <w:bottom w:val="none" w:sz="0" w:space="0" w:color="auto"/>
            <w:right w:val="none" w:sz="0" w:space="0" w:color="auto"/>
          </w:divBdr>
        </w:div>
        <w:div w:id="440228585">
          <w:marLeft w:val="640"/>
          <w:marRight w:val="0"/>
          <w:marTop w:val="0"/>
          <w:marBottom w:val="0"/>
          <w:divBdr>
            <w:top w:val="none" w:sz="0" w:space="0" w:color="auto"/>
            <w:left w:val="none" w:sz="0" w:space="0" w:color="auto"/>
            <w:bottom w:val="none" w:sz="0" w:space="0" w:color="auto"/>
            <w:right w:val="none" w:sz="0" w:space="0" w:color="auto"/>
          </w:divBdr>
        </w:div>
        <w:div w:id="877855473">
          <w:marLeft w:val="640"/>
          <w:marRight w:val="0"/>
          <w:marTop w:val="0"/>
          <w:marBottom w:val="0"/>
          <w:divBdr>
            <w:top w:val="none" w:sz="0" w:space="0" w:color="auto"/>
            <w:left w:val="none" w:sz="0" w:space="0" w:color="auto"/>
            <w:bottom w:val="none" w:sz="0" w:space="0" w:color="auto"/>
            <w:right w:val="none" w:sz="0" w:space="0" w:color="auto"/>
          </w:divBdr>
        </w:div>
        <w:div w:id="1686979016">
          <w:marLeft w:val="640"/>
          <w:marRight w:val="0"/>
          <w:marTop w:val="0"/>
          <w:marBottom w:val="0"/>
          <w:divBdr>
            <w:top w:val="none" w:sz="0" w:space="0" w:color="auto"/>
            <w:left w:val="none" w:sz="0" w:space="0" w:color="auto"/>
            <w:bottom w:val="none" w:sz="0" w:space="0" w:color="auto"/>
            <w:right w:val="none" w:sz="0" w:space="0" w:color="auto"/>
          </w:divBdr>
        </w:div>
        <w:div w:id="762843041">
          <w:marLeft w:val="640"/>
          <w:marRight w:val="0"/>
          <w:marTop w:val="0"/>
          <w:marBottom w:val="0"/>
          <w:divBdr>
            <w:top w:val="none" w:sz="0" w:space="0" w:color="auto"/>
            <w:left w:val="none" w:sz="0" w:space="0" w:color="auto"/>
            <w:bottom w:val="none" w:sz="0" w:space="0" w:color="auto"/>
            <w:right w:val="none" w:sz="0" w:space="0" w:color="auto"/>
          </w:divBdr>
        </w:div>
        <w:div w:id="474420586">
          <w:marLeft w:val="640"/>
          <w:marRight w:val="0"/>
          <w:marTop w:val="0"/>
          <w:marBottom w:val="0"/>
          <w:divBdr>
            <w:top w:val="none" w:sz="0" w:space="0" w:color="auto"/>
            <w:left w:val="none" w:sz="0" w:space="0" w:color="auto"/>
            <w:bottom w:val="none" w:sz="0" w:space="0" w:color="auto"/>
            <w:right w:val="none" w:sz="0" w:space="0" w:color="auto"/>
          </w:divBdr>
        </w:div>
        <w:div w:id="497038964">
          <w:marLeft w:val="640"/>
          <w:marRight w:val="0"/>
          <w:marTop w:val="0"/>
          <w:marBottom w:val="0"/>
          <w:divBdr>
            <w:top w:val="none" w:sz="0" w:space="0" w:color="auto"/>
            <w:left w:val="none" w:sz="0" w:space="0" w:color="auto"/>
            <w:bottom w:val="none" w:sz="0" w:space="0" w:color="auto"/>
            <w:right w:val="none" w:sz="0" w:space="0" w:color="auto"/>
          </w:divBdr>
        </w:div>
        <w:div w:id="477697010">
          <w:marLeft w:val="640"/>
          <w:marRight w:val="0"/>
          <w:marTop w:val="0"/>
          <w:marBottom w:val="0"/>
          <w:divBdr>
            <w:top w:val="none" w:sz="0" w:space="0" w:color="auto"/>
            <w:left w:val="none" w:sz="0" w:space="0" w:color="auto"/>
            <w:bottom w:val="none" w:sz="0" w:space="0" w:color="auto"/>
            <w:right w:val="none" w:sz="0" w:space="0" w:color="auto"/>
          </w:divBdr>
        </w:div>
        <w:div w:id="726300957">
          <w:marLeft w:val="640"/>
          <w:marRight w:val="0"/>
          <w:marTop w:val="0"/>
          <w:marBottom w:val="0"/>
          <w:divBdr>
            <w:top w:val="none" w:sz="0" w:space="0" w:color="auto"/>
            <w:left w:val="none" w:sz="0" w:space="0" w:color="auto"/>
            <w:bottom w:val="none" w:sz="0" w:space="0" w:color="auto"/>
            <w:right w:val="none" w:sz="0" w:space="0" w:color="auto"/>
          </w:divBdr>
        </w:div>
        <w:div w:id="1836451487">
          <w:marLeft w:val="640"/>
          <w:marRight w:val="0"/>
          <w:marTop w:val="0"/>
          <w:marBottom w:val="0"/>
          <w:divBdr>
            <w:top w:val="none" w:sz="0" w:space="0" w:color="auto"/>
            <w:left w:val="none" w:sz="0" w:space="0" w:color="auto"/>
            <w:bottom w:val="none" w:sz="0" w:space="0" w:color="auto"/>
            <w:right w:val="none" w:sz="0" w:space="0" w:color="auto"/>
          </w:divBdr>
        </w:div>
        <w:div w:id="2125491199">
          <w:marLeft w:val="640"/>
          <w:marRight w:val="0"/>
          <w:marTop w:val="0"/>
          <w:marBottom w:val="0"/>
          <w:divBdr>
            <w:top w:val="none" w:sz="0" w:space="0" w:color="auto"/>
            <w:left w:val="none" w:sz="0" w:space="0" w:color="auto"/>
            <w:bottom w:val="none" w:sz="0" w:space="0" w:color="auto"/>
            <w:right w:val="none" w:sz="0" w:space="0" w:color="auto"/>
          </w:divBdr>
        </w:div>
        <w:div w:id="1334065213">
          <w:marLeft w:val="640"/>
          <w:marRight w:val="0"/>
          <w:marTop w:val="0"/>
          <w:marBottom w:val="0"/>
          <w:divBdr>
            <w:top w:val="none" w:sz="0" w:space="0" w:color="auto"/>
            <w:left w:val="none" w:sz="0" w:space="0" w:color="auto"/>
            <w:bottom w:val="none" w:sz="0" w:space="0" w:color="auto"/>
            <w:right w:val="none" w:sz="0" w:space="0" w:color="auto"/>
          </w:divBdr>
        </w:div>
        <w:div w:id="79179326">
          <w:marLeft w:val="640"/>
          <w:marRight w:val="0"/>
          <w:marTop w:val="0"/>
          <w:marBottom w:val="0"/>
          <w:divBdr>
            <w:top w:val="none" w:sz="0" w:space="0" w:color="auto"/>
            <w:left w:val="none" w:sz="0" w:space="0" w:color="auto"/>
            <w:bottom w:val="none" w:sz="0" w:space="0" w:color="auto"/>
            <w:right w:val="none" w:sz="0" w:space="0" w:color="auto"/>
          </w:divBdr>
        </w:div>
        <w:div w:id="491026399">
          <w:marLeft w:val="640"/>
          <w:marRight w:val="0"/>
          <w:marTop w:val="0"/>
          <w:marBottom w:val="0"/>
          <w:divBdr>
            <w:top w:val="none" w:sz="0" w:space="0" w:color="auto"/>
            <w:left w:val="none" w:sz="0" w:space="0" w:color="auto"/>
            <w:bottom w:val="none" w:sz="0" w:space="0" w:color="auto"/>
            <w:right w:val="none" w:sz="0" w:space="0" w:color="auto"/>
          </w:divBdr>
        </w:div>
        <w:div w:id="1446729064">
          <w:marLeft w:val="640"/>
          <w:marRight w:val="0"/>
          <w:marTop w:val="0"/>
          <w:marBottom w:val="0"/>
          <w:divBdr>
            <w:top w:val="none" w:sz="0" w:space="0" w:color="auto"/>
            <w:left w:val="none" w:sz="0" w:space="0" w:color="auto"/>
            <w:bottom w:val="none" w:sz="0" w:space="0" w:color="auto"/>
            <w:right w:val="none" w:sz="0" w:space="0" w:color="auto"/>
          </w:divBdr>
        </w:div>
        <w:div w:id="562175688">
          <w:marLeft w:val="640"/>
          <w:marRight w:val="0"/>
          <w:marTop w:val="0"/>
          <w:marBottom w:val="0"/>
          <w:divBdr>
            <w:top w:val="none" w:sz="0" w:space="0" w:color="auto"/>
            <w:left w:val="none" w:sz="0" w:space="0" w:color="auto"/>
            <w:bottom w:val="none" w:sz="0" w:space="0" w:color="auto"/>
            <w:right w:val="none" w:sz="0" w:space="0" w:color="auto"/>
          </w:divBdr>
        </w:div>
        <w:div w:id="1913850386">
          <w:marLeft w:val="640"/>
          <w:marRight w:val="0"/>
          <w:marTop w:val="0"/>
          <w:marBottom w:val="0"/>
          <w:divBdr>
            <w:top w:val="none" w:sz="0" w:space="0" w:color="auto"/>
            <w:left w:val="none" w:sz="0" w:space="0" w:color="auto"/>
            <w:bottom w:val="none" w:sz="0" w:space="0" w:color="auto"/>
            <w:right w:val="none" w:sz="0" w:space="0" w:color="auto"/>
          </w:divBdr>
        </w:div>
        <w:div w:id="1291589755">
          <w:marLeft w:val="640"/>
          <w:marRight w:val="0"/>
          <w:marTop w:val="0"/>
          <w:marBottom w:val="0"/>
          <w:divBdr>
            <w:top w:val="none" w:sz="0" w:space="0" w:color="auto"/>
            <w:left w:val="none" w:sz="0" w:space="0" w:color="auto"/>
            <w:bottom w:val="none" w:sz="0" w:space="0" w:color="auto"/>
            <w:right w:val="none" w:sz="0" w:space="0" w:color="auto"/>
          </w:divBdr>
        </w:div>
        <w:div w:id="691538396">
          <w:marLeft w:val="640"/>
          <w:marRight w:val="0"/>
          <w:marTop w:val="0"/>
          <w:marBottom w:val="0"/>
          <w:divBdr>
            <w:top w:val="none" w:sz="0" w:space="0" w:color="auto"/>
            <w:left w:val="none" w:sz="0" w:space="0" w:color="auto"/>
            <w:bottom w:val="none" w:sz="0" w:space="0" w:color="auto"/>
            <w:right w:val="none" w:sz="0" w:space="0" w:color="auto"/>
          </w:divBdr>
        </w:div>
        <w:div w:id="1169521979">
          <w:marLeft w:val="640"/>
          <w:marRight w:val="0"/>
          <w:marTop w:val="0"/>
          <w:marBottom w:val="0"/>
          <w:divBdr>
            <w:top w:val="none" w:sz="0" w:space="0" w:color="auto"/>
            <w:left w:val="none" w:sz="0" w:space="0" w:color="auto"/>
            <w:bottom w:val="none" w:sz="0" w:space="0" w:color="auto"/>
            <w:right w:val="none" w:sz="0" w:space="0" w:color="auto"/>
          </w:divBdr>
        </w:div>
        <w:div w:id="1627002664">
          <w:marLeft w:val="640"/>
          <w:marRight w:val="0"/>
          <w:marTop w:val="0"/>
          <w:marBottom w:val="0"/>
          <w:divBdr>
            <w:top w:val="none" w:sz="0" w:space="0" w:color="auto"/>
            <w:left w:val="none" w:sz="0" w:space="0" w:color="auto"/>
            <w:bottom w:val="none" w:sz="0" w:space="0" w:color="auto"/>
            <w:right w:val="none" w:sz="0" w:space="0" w:color="auto"/>
          </w:divBdr>
        </w:div>
        <w:div w:id="1914851609">
          <w:marLeft w:val="640"/>
          <w:marRight w:val="0"/>
          <w:marTop w:val="0"/>
          <w:marBottom w:val="0"/>
          <w:divBdr>
            <w:top w:val="none" w:sz="0" w:space="0" w:color="auto"/>
            <w:left w:val="none" w:sz="0" w:space="0" w:color="auto"/>
            <w:bottom w:val="none" w:sz="0" w:space="0" w:color="auto"/>
            <w:right w:val="none" w:sz="0" w:space="0" w:color="auto"/>
          </w:divBdr>
        </w:div>
        <w:div w:id="1425762570">
          <w:marLeft w:val="640"/>
          <w:marRight w:val="0"/>
          <w:marTop w:val="0"/>
          <w:marBottom w:val="0"/>
          <w:divBdr>
            <w:top w:val="none" w:sz="0" w:space="0" w:color="auto"/>
            <w:left w:val="none" w:sz="0" w:space="0" w:color="auto"/>
            <w:bottom w:val="none" w:sz="0" w:space="0" w:color="auto"/>
            <w:right w:val="none" w:sz="0" w:space="0" w:color="auto"/>
          </w:divBdr>
        </w:div>
        <w:div w:id="1353915647">
          <w:marLeft w:val="640"/>
          <w:marRight w:val="0"/>
          <w:marTop w:val="0"/>
          <w:marBottom w:val="0"/>
          <w:divBdr>
            <w:top w:val="none" w:sz="0" w:space="0" w:color="auto"/>
            <w:left w:val="none" w:sz="0" w:space="0" w:color="auto"/>
            <w:bottom w:val="none" w:sz="0" w:space="0" w:color="auto"/>
            <w:right w:val="none" w:sz="0" w:space="0" w:color="auto"/>
          </w:divBdr>
        </w:div>
        <w:div w:id="2131969006">
          <w:marLeft w:val="640"/>
          <w:marRight w:val="0"/>
          <w:marTop w:val="0"/>
          <w:marBottom w:val="0"/>
          <w:divBdr>
            <w:top w:val="none" w:sz="0" w:space="0" w:color="auto"/>
            <w:left w:val="none" w:sz="0" w:space="0" w:color="auto"/>
            <w:bottom w:val="none" w:sz="0" w:space="0" w:color="auto"/>
            <w:right w:val="none" w:sz="0" w:space="0" w:color="auto"/>
          </w:divBdr>
        </w:div>
        <w:div w:id="388917475">
          <w:marLeft w:val="640"/>
          <w:marRight w:val="0"/>
          <w:marTop w:val="0"/>
          <w:marBottom w:val="0"/>
          <w:divBdr>
            <w:top w:val="none" w:sz="0" w:space="0" w:color="auto"/>
            <w:left w:val="none" w:sz="0" w:space="0" w:color="auto"/>
            <w:bottom w:val="none" w:sz="0" w:space="0" w:color="auto"/>
            <w:right w:val="none" w:sz="0" w:space="0" w:color="auto"/>
          </w:divBdr>
        </w:div>
        <w:div w:id="2033265339">
          <w:marLeft w:val="640"/>
          <w:marRight w:val="0"/>
          <w:marTop w:val="0"/>
          <w:marBottom w:val="0"/>
          <w:divBdr>
            <w:top w:val="none" w:sz="0" w:space="0" w:color="auto"/>
            <w:left w:val="none" w:sz="0" w:space="0" w:color="auto"/>
            <w:bottom w:val="none" w:sz="0" w:space="0" w:color="auto"/>
            <w:right w:val="none" w:sz="0" w:space="0" w:color="auto"/>
          </w:divBdr>
        </w:div>
        <w:div w:id="1483737507">
          <w:marLeft w:val="640"/>
          <w:marRight w:val="0"/>
          <w:marTop w:val="0"/>
          <w:marBottom w:val="0"/>
          <w:divBdr>
            <w:top w:val="none" w:sz="0" w:space="0" w:color="auto"/>
            <w:left w:val="none" w:sz="0" w:space="0" w:color="auto"/>
            <w:bottom w:val="none" w:sz="0" w:space="0" w:color="auto"/>
            <w:right w:val="none" w:sz="0" w:space="0" w:color="auto"/>
          </w:divBdr>
        </w:div>
        <w:div w:id="1125854671">
          <w:marLeft w:val="640"/>
          <w:marRight w:val="0"/>
          <w:marTop w:val="0"/>
          <w:marBottom w:val="0"/>
          <w:divBdr>
            <w:top w:val="none" w:sz="0" w:space="0" w:color="auto"/>
            <w:left w:val="none" w:sz="0" w:space="0" w:color="auto"/>
            <w:bottom w:val="none" w:sz="0" w:space="0" w:color="auto"/>
            <w:right w:val="none" w:sz="0" w:space="0" w:color="auto"/>
          </w:divBdr>
        </w:div>
        <w:div w:id="1724908441">
          <w:marLeft w:val="640"/>
          <w:marRight w:val="0"/>
          <w:marTop w:val="0"/>
          <w:marBottom w:val="0"/>
          <w:divBdr>
            <w:top w:val="none" w:sz="0" w:space="0" w:color="auto"/>
            <w:left w:val="none" w:sz="0" w:space="0" w:color="auto"/>
            <w:bottom w:val="none" w:sz="0" w:space="0" w:color="auto"/>
            <w:right w:val="none" w:sz="0" w:space="0" w:color="auto"/>
          </w:divBdr>
        </w:div>
        <w:div w:id="335620958">
          <w:marLeft w:val="640"/>
          <w:marRight w:val="0"/>
          <w:marTop w:val="0"/>
          <w:marBottom w:val="0"/>
          <w:divBdr>
            <w:top w:val="none" w:sz="0" w:space="0" w:color="auto"/>
            <w:left w:val="none" w:sz="0" w:space="0" w:color="auto"/>
            <w:bottom w:val="none" w:sz="0" w:space="0" w:color="auto"/>
            <w:right w:val="none" w:sz="0" w:space="0" w:color="auto"/>
          </w:divBdr>
        </w:div>
        <w:div w:id="987319268">
          <w:marLeft w:val="640"/>
          <w:marRight w:val="0"/>
          <w:marTop w:val="0"/>
          <w:marBottom w:val="0"/>
          <w:divBdr>
            <w:top w:val="none" w:sz="0" w:space="0" w:color="auto"/>
            <w:left w:val="none" w:sz="0" w:space="0" w:color="auto"/>
            <w:bottom w:val="none" w:sz="0" w:space="0" w:color="auto"/>
            <w:right w:val="none" w:sz="0" w:space="0" w:color="auto"/>
          </w:divBdr>
        </w:div>
        <w:div w:id="2057578450">
          <w:marLeft w:val="640"/>
          <w:marRight w:val="0"/>
          <w:marTop w:val="0"/>
          <w:marBottom w:val="0"/>
          <w:divBdr>
            <w:top w:val="none" w:sz="0" w:space="0" w:color="auto"/>
            <w:left w:val="none" w:sz="0" w:space="0" w:color="auto"/>
            <w:bottom w:val="none" w:sz="0" w:space="0" w:color="auto"/>
            <w:right w:val="none" w:sz="0" w:space="0" w:color="auto"/>
          </w:divBdr>
        </w:div>
        <w:div w:id="681205621">
          <w:marLeft w:val="640"/>
          <w:marRight w:val="0"/>
          <w:marTop w:val="0"/>
          <w:marBottom w:val="0"/>
          <w:divBdr>
            <w:top w:val="none" w:sz="0" w:space="0" w:color="auto"/>
            <w:left w:val="none" w:sz="0" w:space="0" w:color="auto"/>
            <w:bottom w:val="none" w:sz="0" w:space="0" w:color="auto"/>
            <w:right w:val="none" w:sz="0" w:space="0" w:color="auto"/>
          </w:divBdr>
        </w:div>
        <w:div w:id="940530776">
          <w:marLeft w:val="640"/>
          <w:marRight w:val="0"/>
          <w:marTop w:val="0"/>
          <w:marBottom w:val="0"/>
          <w:divBdr>
            <w:top w:val="none" w:sz="0" w:space="0" w:color="auto"/>
            <w:left w:val="none" w:sz="0" w:space="0" w:color="auto"/>
            <w:bottom w:val="none" w:sz="0" w:space="0" w:color="auto"/>
            <w:right w:val="none" w:sz="0" w:space="0" w:color="auto"/>
          </w:divBdr>
        </w:div>
        <w:div w:id="791289569">
          <w:marLeft w:val="640"/>
          <w:marRight w:val="0"/>
          <w:marTop w:val="0"/>
          <w:marBottom w:val="0"/>
          <w:divBdr>
            <w:top w:val="none" w:sz="0" w:space="0" w:color="auto"/>
            <w:left w:val="none" w:sz="0" w:space="0" w:color="auto"/>
            <w:bottom w:val="none" w:sz="0" w:space="0" w:color="auto"/>
            <w:right w:val="none" w:sz="0" w:space="0" w:color="auto"/>
          </w:divBdr>
        </w:div>
        <w:div w:id="887837872">
          <w:marLeft w:val="640"/>
          <w:marRight w:val="0"/>
          <w:marTop w:val="0"/>
          <w:marBottom w:val="0"/>
          <w:divBdr>
            <w:top w:val="none" w:sz="0" w:space="0" w:color="auto"/>
            <w:left w:val="none" w:sz="0" w:space="0" w:color="auto"/>
            <w:bottom w:val="none" w:sz="0" w:space="0" w:color="auto"/>
            <w:right w:val="none" w:sz="0" w:space="0" w:color="auto"/>
          </w:divBdr>
        </w:div>
        <w:div w:id="280721359">
          <w:marLeft w:val="640"/>
          <w:marRight w:val="0"/>
          <w:marTop w:val="0"/>
          <w:marBottom w:val="0"/>
          <w:divBdr>
            <w:top w:val="none" w:sz="0" w:space="0" w:color="auto"/>
            <w:left w:val="none" w:sz="0" w:space="0" w:color="auto"/>
            <w:bottom w:val="none" w:sz="0" w:space="0" w:color="auto"/>
            <w:right w:val="none" w:sz="0" w:space="0" w:color="auto"/>
          </w:divBdr>
        </w:div>
        <w:div w:id="1746561265">
          <w:marLeft w:val="640"/>
          <w:marRight w:val="0"/>
          <w:marTop w:val="0"/>
          <w:marBottom w:val="0"/>
          <w:divBdr>
            <w:top w:val="none" w:sz="0" w:space="0" w:color="auto"/>
            <w:left w:val="none" w:sz="0" w:space="0" w:color="auto"/>
            <w:bottom w:val="none" w:sz="0" w:space="0" w:color="auto"/>
            <w:right w:val="none" w:sz="0" w:space="0" w:color="auto"/>
          </w:divBdr>
        </w:div>
        <w:div w:id="2079550500">
          <w:marLeft w:val="640"/>
          <w:marRight w:val="0"/>
          <w:marTop w:val="0"/>
          <w:marBottom w:val="0"/>
          <w:divBdr>
            <w:top w:val="none" w:sz="0" w:space="0" w:color="auto"/>
            <w:left w:val="none" w:sz="0" w:space="0" w:color="auto"/>
            <w:bottom w:val="none" w:sz="0" w:space="0" w:color="auto"/>
            <w:right w:val="none" w:sz="0" w:space="0" w:color="auto"/>
          </w:divBdr>
        </w:div>
        <w:div w:id="1097094448">
          <w:marLeft w:val="640"/>
          <w:marRight w:val="0"/>
          <w:marTop w:val="0"/>
          <w:marBottom w:val="0"/>
          <w:divBdr>
            <w:top w:val="none" w:sz="0" w:space="0" w:color="auto"/>
            <w:left w:val="none" w:sz="0" w:space="0" w:color="auto"/>
            <w:bottom w:val="none" w:sz="0" w:space="0" w:color="auto"/>
            <w:right w:val="none" w:sz="0" w:space="0" w:color="auto"/>
          </w:divBdr>
        </w:div>
        <w:div w:id="905608428">
          <w:marLeft w:val="640"/>
          <w:marRight w:val="0"/>
          <w:marTop w:val="0"/>
          <w:marBottom w:val="0"/>
          <w:divBdr>
            <w:top w:val="none" w:sz="0" w:space="0" w:color="auto"/>
            <w:left w:val="none" w:sz="0" w:space="0" w:color="auto"/>
            <w:bottom w:val="none" w:sz="0" w:space="0" w:color="auto"/>
            <w:right w:val="none" w:sz="0" w:space="0" w:color="auto"/>
          </w:divBdr>
        </w:div>
        <w:div w:id="246354937">
          <w:marLeft w:val="640"/>
          <w:marRight w:val="0"/>
          <w:marTop w:val="0"/>
          <w:marBottom w:val="0"/>
          <w:divBdr>
            <w:top w:val="none" w:sz="0" w:space="0" w:color="auto"/>
            <w:left w:val="none" w:sz="0" w:space="0" w:color="auto"/>
            <w:bottom w:val="none" w:sz="0" w:space="0" w:color="auto"/>
            <w:right w:val="none" w:sz="0" w:space="0" w:color="auto"/>
          </w:divBdr>
        </w:div>
        <w:div w:id="1355572389">
          <w:marLeft w:val="640"/>
          <w:marRight w:val="0"/>
          <w:marTop w:val="0"/>
          <w:marBottom w:val="0"/>
          <w:divBdr>
            <w:top w:val="none" w:sz="0" w:space="0" w:color="auto"/>
            <w:left w:val="none" w:sz="0" w:space="0" w:color="auto"/>
            <w:bottom w:val="none" w:sz="0" w:space="0" w:color="auto"/>
            <w:right w:val="none" w:sz="0" w:space="0" w:color="auto"/>
          </w:divBdr>
        </w:div>
        <w:div w:id="975572493">
          <w:marLeft w:val="640"/>
          <w:marRight w:val="0"/>
          <w:marTop w:val="0"/>
          <w:marBottom w:val="0"/>
          <w:divBdr>
            <w:top w:val="none" w:sz="0" w:space="0" w:color="auto"/>
            <w:left w:val="none" w:sz="0" w:space="0" w:color="auto"/>
            <w:bottom w:val="none" w:sz="0" w:space="0" w:color="auto"/>
            <w:right w:val="none" w:sz="0" w:space="0" w:color="auto"/>
          </w:divBdr>
        </w:div>
        <w:div w:id="145248505">
          <w:marLeft w:val="640"/>
          <w:marRight w:val="0"/>
          <w:marTop w:val="0"/>
          <w:marBottom w:val="0"/>
          <w:divBdr>
            <w:top w:val="none" w:sz="0" w:space="0" w:color="auto"/>
            <w:left w:val="none" w:sz="0" w:space="0" w:color="auto"/>
            <w:bottom w:val="none" w:sz="0" w:space="0" w:color="auto"/>
            <w:right w:val="none" w:sz="0" w:space="0" w:color="auto"/>
          </w:divBdr>
        </w:div>
        <w:div w:id="283239">
          <w:marLeft w:val="640"/>
          <w:marRight w:val="0"/>
          <w:marTop w:val="0"/>
          <w:marBottom w:val="0"/>
          <w:divBdr>
            <w:top w:val="none" w:sz="0" w:space="0" w:color="auto"/>
            <w:left w:val="none" w:sz="0" w:space="0" w:color="auto"/>
            <w:bottom w:val="none" w:sz="0" w:space="0" w:color="auto"/>
            <w:right w:val="none" w:sz="0" w:space="0" w:color="auto"/>
          </w:divBdr>
        </w:div>
        <w:div w:id="1638531532">
          <w:marLeft w:val="640"/>
          <w:marRight w:val="0"/>
          <w:marTop w:val="0"/>
          <w:marBottom w:val="0"/>
          <w:divBdr>
            <w:top w:val="none" w:sz="0" w:space="0" w:color="auto"/>
            <w:left w:val="none" w:sz="0" w:space="0" w:color="auto"/>
            <w:bottom w:val="none" w:sz="0" w:space="0" w:color="auto"/>
            <w:right w:val="none" w:sz="0" w:space="0" w:color="auto"/>
          </w:divBdr>
        </w:div>
        <w:div w:id="2138184473">
          <w:marLeft w:val="640"/>
          <w:marRight w:val="0"/>
          <w:marTop w:val="0"/>
          <w:marBottom w:val="0"/>
          <w:divBdr>
            <w:top w:val="none" w:sz="0" w:space="0" w:color="auto"/>
            <w:left w:val="none" w:sz="0" w:space="0" w:color="auto"/>
            <w:bottom w:val="none" w:sz="0" w:space="0" w:color="auto"/>
            <w:right w:val="none" w:sz="0" w:space="0" w:color="auto"/>
          </w:divBdr>
        </w:div>
        <w:div w:id="397437824">
          <w:marLeft w:val="640"/>
          <w:marRight w:val="0"/>
          <w:marTop w:val="0"/>
          <w:marBottom w:val="0"/>
          <w:divBdr>
            <w:top w:val="none" w:sz="0" w:space="0" w:color="auto"/>
            <w:left w:val="none" w:sz="0" w:space="0" w:color="auto"/>
            <w:bottom w:val="none" w:sz="0" w:space="0" w:color="auto"/>
            <w:right w:val="none" w:sz="0" w:space="0" w:color="auto"/>
          </w:divBdr>
        </w:div>
        <w:div w:id="641741209">
          <w:marLeft w:val="640"/>
          <w:marRight w:val="0"/>
          <w:marTop w:val="0"/>
          <w:marBottom w:val="0"/>
          <w:divBdr>
            <w:top w:val="none" w:sz="0" w:space="0" w:color="auto"/>
            <w:left w:val="none" w:sz="0" w:space="0" w:color="auto"/>
            <w:bottom w:val="none" w:sz="0" w:space="0" w:color="auto"/>
            <w:right w:val="none" w:sz="0" w:space="0" w:color="auto"/>
          </w:divBdr>
        </w:div>
        <w:div w:id="1279950033">
          <w:marLeft w:val="640"/>
          <w:marRight w:val="0"/>
          <w:marTop w:val="0"/>
          <w:marBottom w:val="0"/>
          <w:divBdr>
            <w:top w:val="none" w:sz="0" w:space="0" w:color="auto"/>
            <w:left w:val="none" w:sz="0" w:space="0" w:color="auto"/>
            <w:bottom w:val="none" w:sz="0" w:space="0" w:color="auto"/>
            <w:right w:val="none" w:sz="0" w:space="0" w:color="auto"/>
          </w:divBdr>
        </w:div>
        <w:div w:id="499541381">
          <w:marLeft w:val="640"/>
          <w:marRight w:val="0"/>
          <w:marTop w:val="0"/>
          <w:marBottom w:val="0"/>
          <w:divBdr>
            <w:top w:val="none" w:sz="0" w:space="0" w:color="auto"/>
            <w:left w:val="none" w:sz="0" w:space="0" w:color="auto"/>
            <w:bottom w:val="none" w:sz="0" w:space="0" w:color="auto"/>
            <w:right w:val="none" w:sz="0" w:space="0" w:color="auto"/>
          </w:divBdr>
        </w:div>
        <w:div w:id="1232427586">
          <w:marLeft w:val="640"/>
          <w:marRight w:val="0"/>
          <w:marTop w:val="0"/>
          <w:marBottom w:val="0"/>
          <w:divBdr>
            <w:top w:val="none" w:sz="0" w:space="0" w:color="auto"/>
            <w:left w:val="none" w:sz="0" w:space="0" w:color="auto"/>
            <w:bottom w:val="none" w:sz="0" w:space="0" w:color="auto"/>
            <w:right w:val="none" w:sz="0" w:space="0" w:color="auto"/>
          </w:divBdr>
        </w:div>
        <w:div w:id="810757689">
          <w:marLeft w:val="640"/>
          <w:marRight w:val="0"/>
          <w:marTop w:val="0"/>
          <w:marBottom w:val="0"/>
          <w:divBdr>
            <w:top w:val="none" w:sz="0" w:space="0" w:color="auto"/>
            <w:left w:val="none" w:sz="0" w:space="0" w:color="auto"/>
            <w:bottom w:val="none" w:sz="0" w:space="0" w:color="auto"/>
            <w:right w:val="none" w:sz="0" w:space="0" w:color="auto"/>
          </w:divBdr>
        </w:div>
        <w:div w:id="1456757712">
          <w:marLeft w:val="640"/>
          <w:marRight w:val="0"/>
          <w:marTop w:val="0"/>
          <w:marBottom w:val="0"/>
          <w:divBdr>
            <w:top w:val="none" w:sz="0" w:space="0" w:color="auto"/>
            <w:left w:val="none" w:sz="0" w:space="0" w:color="auto"/>
            <w:bottom w:val="none" w:sz="0" w:space="0" w:color="auto"/>
            <w:right w:val="none" w:sz="0" w:space="0" w:color="auto"/>
          </w:divBdr>
        </w:div>
        <w:div w:id="1864858661">
          <w:marLeft w:val="640"/>
          <w:marRight w:val="0"/>
          <w:marTop w:val="0"/>
          <w:marBottom w:val="0"/>
          <w:divBdr>
            <w:top w:val="none" w:sz="0" w:space="0" w:color="auto"/>
            <w:left w:val="none" w:sz="0" w:space="0" w:color="auto"/>
            <w:bottom w:val="none" w:sz="0" w:space="0" w:color="auto"/>
            <w:right w:val="none" w:sz="0" w:space="0" w:color="auto"/>
          </w:divBdr>
        </w:div>
        <w:div w:id="849874556">
          <w:marLeft w:val="640"/>
          <w:marRight w:val="0"/>
          <w:marTop w:val="0"/>
          <w:marBottom w:val="0"/>
          <w:divBdr>
            <w:top w:val="none" w:sz="0" w:space="0" w:color="auto"/>
            <w:left w:val="none" w:sz="0" w:space="0" w:color="auto"/>
            <w:bottom w:val="none" w:sz="0" w:space="0" w:color="auto"/>
            <w:right w:val="none" w:sz="0" w:space="0" w:color="auto"/>
          </w:divBdr>
        </w:div>
        <w:div w:id="1075318147">
          <w:marLeft w:val="640"/>
          <w:marRight w:val="0"/>
          <w:marTop w:val="0"/>
          <w:marBottom w:val="0"/>
          <w:divBdr>
            <w:top w:val="none" w:sz="0" w:space="0" w:color="auto"/>
            <w:left w:val="none" w:sz="0" w:space="0" w:color="auto"/>
            <w:bottom w:val="none" w:sz="0" w:space="0" w:color="auto"/>
            <w:right w:val="none" w:sz="0" w:space="0" w:color="auto"/>
          </w:divBdr>
        </w:div>
        <w:div w:id="1609702565">
          <w:marLeft w:val="640"/>
          <w:marRight w:val="0"/>
          <w:marTop w:val="0"/>
          <w:marBottom w:val="0"/>
          <w:divBdr>
            <w:top w:val="none" w:sz="0" w:space="0" w:color="auto"/>
            <w:left w:val="none" w:sz="0" w:space="0" w:color="auto"/>
            <w:bottom w:val="none" w:sz="0" w:space="0" w:color="auto"/>
            <w:right w:val="none" w:sz="0" w:space="0" w:color="auto"/>
          </w:divBdr>
        </w:div>
        <w:div w:id="33238736">
          <w:marLeft w:val="640"/>
          <w:marRight w:val="0"/>
          <w:marTop w:val="0"/>
          <w:marBottom w:val="0"/>
          <w:divBdr>
            <w:top w:val="none" w:sz="0" w:space="0" w:color="auto"/>
            <w:left w:val="none" w:sz="0" w:space="0" w:color="auto"/>
            <w:bottom w:val="none" w:sz="0" w:space="0" w:color="auto"/>
            <w:right w:val="none" w:sz="0" w:space="0" w:color="auto"/>
          </w:divBdr>
        </w:div>
        <w:div w:id="1711108590">
          <w:marLeft w:val="640"/>
          <w:marRight w:val="0"/>
          <w:marTop w:val="0"/>
          <w:marBottom w:val="0"/>
          <w:divBdr>
            <w:top w:val="none" w:sz="0" w:space="0" w:color="auto"/>
            <w:left w:val="none" w:sz="0" w:space="0" w:color="auto"/>
            <w:bottom w:val="none" w:sz="0" w:space="0" w:color="auto"/>
            <w:right w:val="none" w:sz="0" w:space="0" w:color="auto"/>
          </w:divBdr>
        </w:div>
        <w:div w:id="1605965584">
          <w:marLeft w:val="640"/>
          <w:marRight w:val="0"/>
          <w:marTop w:val="0"/>
          <w:marBottom w:val="0"/>
          <w:divBdr>
            <w:top w:val="none" w:sz="0" w:space="0" w:color="auto"/>
            <w:left w:val="none" w:sz="0" w:space="0" w:color="auto"/>
            <w:bottom w:val="none" w:sz="0" w:space="0" w:color="auto"/>
            <w:right w:val="none" w:sz="0" w:space="0" w:color="auto"/>
          </w:divBdr>
        </w:div>
        <w:div w:id="1332878731">
          <w:marLeft w:val="640"/>
          <w:marRight w:val="0"/>
          <w:marTop w:val="0"/>
          <w:marBottom w:val="0"/>
          <w:divBdr>
            <w:top w:val="none" w:sz="0" w:space="0" w:color="auto"/>
            <w:left w:val="none" w:sz="0" w:space="0" w:color="auto"/>
            <w:bottom w:val="none" w:sz="0" w:space="0" w:color="auto"/>
            <w:right w:val="none" w:sz="0" w:space="0" w:color="auto"/>
          </w:divBdr>
        </w:div>
        <w:div w:id="1580942965">
          <w:marLeft w:val="640"/>
          <w:marRight w:val="0"/>
          <w:marTop w:val="0"/>
          <w:marBottom w:val="0"/>
          <w:divBdr>
            <w:top w:val="none" w:sz="0" w:space="0" w:color="auto"/>
            <w:left w:val="none" w:sz="0" w:space="0" w:color="auto"/>
            <w:bottom w:val="none" w:sz="0" w:space="0" w:color="auto"/>
            <w:right w:val="none" w:sz="0" w:space="0" w:color="auto"/>
          </w:divBdr>
        </w:div>
        <w:div w:id="101456601">
          <w:marLeft w:val="640"/>
          <w:marRight w:val="0"/>
          <w:marTop w:val="0"/>
          <w:marBottom w:val="0"/>
          <w:divBdr>
            <w:top w:val="none" w:sz="0" w:space="0" w:color="auto"/>
            <w:left w:val="none" w:sz="0" w:space="0" w:color="auto"/>
            <w:bottom w:val="none" w:sz="0" w:space="0" w:color="auto"/>
            <w:right w:val="none" w:sz="0" w:space="0" w:color="auto"/>
          </w:divBdr>
        </w:div>
        <w:div w:id="316349527">
          <w:marLeft w:val="640"/>
          <w:marRight w:val="0"/>
          <w:marTop w:val="0"/>
          <w:marBottom w:val="0"/>
          <w:divBdr>
            <w:top w:val="none" w:sz="0" w:space="0" w:color="auto"/>
            <w:left w:val="none" w:sz="0" w:space="0" w:color="auto"/>
            <w:bottom w:val="none" w:sz="0" w:space="0" w:color="auto"/>
            <w:right w:val="none" w:sz="0" w:space="0" w:color="auto"/>
          </w:divBdr>
        </w:div>
        <w:div w:id="1203521308">
          <w:marLeft w:val="640"/>
          <w:marRight w:val="0"/>
          <w:marTop w:val="0"/>
          <w:marBottom w:val="0"/>
          <w:divBdr>
            <w:top w:val="none" w:sz="0" w:space="0" w:color="auto"/>
            <w:left w:val="none" w:sz="0" w:space="0" w:color="auto"/>
            <w:bottom w:val="none" w:sz="0" w:space="0" w:color="auto"/>
            <w:right w:val="none" w:sz="0" w:space="0" w:color="auto"/>
          </w:divBdr>
        </w:div>
        <w:div w:id="269551850">
          <w:marLeft w:val="640"/>
          <w:marRight w:val="0"/>
          <w:marTop w:val="0"/>
          <w:marBottom w:val="0"/>
          <w:divBdr>
            <w:top w:val="none" w:sz="0" w:space="0" w:color="auto"/>
            <w:left w:val="none" w:sz="0" w:space="0" w:color="auto"/>
            <w:bottom w:val="none" w:sz="0" w:space="0" w:color="auto"/>
            <w:right w:val="none" w:sz="0" w:space="0" w:color="auto"/>
          </w:divBdr>
        </w:div>
        <w:div w:id="220872841">
          <w:marLeft w:val="640"/>
          <w:marRight w:val="0"/>
          <w:marTop w:val="0"/>
          <w:marBottom w:val="0"/>
          <w:divBdr>
            <w:top w:val="none" w:sz="0" w:space="0" w:color="auto"/>
            <w:left w:val="none" w:sz="0" w:space="0" w:color="auto"/>
            <w:bottom w:val="none" w:sz="0" w:space="0" w:color="auto"/>
            <w:right w:val="none" w:sz="0" w:space="0" w:color="auto"/>
          </w:divBdr>
        </w:div>
        <w:div w:id="1898977482">
          <w:marLeft w:val="640"/>
          <w:marRight w:val="0"/>
          <w:marTop w:val="0"/>
          <w:marBottom w:val="0"/>
          <w:divBdr>
            <w:top w:val="none" w:sz="0" w:space="0" w:color="auto"/>
            <w:left w:val="none" w:sz="0" w:space="0" w:color="auto"/>
            <w:bottom w:val="none" w:sz="0" w:space="0" w:color="auto"/>
            <w:right w:val="none" w:sz="0" w:space="0" w:color="auto"/>
          </w:divBdr>
        </w:div>
        <w:div w:id="525212133">
          <w:marLeft w:val="640"/>
          <w:marRight w:val="0"/>
          <w:marTop w:val="0"/>
          <w:marBottom w:val="0"/>
          <w:divBdr>
            <w:top w:val="none" w:sz="0" w:space="0" w:color="auto"/>
            <w:left w:val="none" w:sz="0" w:space="0" w:color="auto"/>
            <w:bottom w:val="none" w:sz="0" w:space="0" w:color="auto"/>
            <w:right w:val="none" w:sz="0" w:space="0" w:color="auto"/>
          </w:divBdr>
        </w:div>
        <w:div w:id="1730297900">
          <w:marLeft w:val="640"/>
          <w:marRight w:val="0"/>
          <w:marTop w:val="0"/>
          <w:marBottom w:val="0"/>
          <w:divBdr>
            <w:top w:val="none" w:sz="0" w:space="0" w:color="auto"/>
            <w:left w:val="none" w:sz="0" w:space="0" w:color="auto"/>
            <w:bottom w:val="none" w:sz="0" w:space="0" w:color="auto"/>
            <w:right w:val="none" w:sz="0" w:space="0" w:color="auto"/>
          </w:divBdr>
        </w:div>
        <w:div w:id="1702246661">
          <w:marLeft w:val="640"/>
          <w:marRight w:val="0"/>
          <w:marTop w:val="0"/>
          <w:marBottom w:val="0"/>
          <w:divBdr>
            <w:top w:val="none" w:sz="0" w:space="0" w:color="auto"/>
            <w:left w:val="none" w:sz="0" w:space="0" w:color="auto"/>
            <w:bottom w:val="none" w:sz="0" w:space="0" w:color="auto"/>
            <w:right w:val="none" w:sz="0" w:space="0" w:color="auto"/>
          </w:divBdr>
        </w:div>
        <w:div w:id="525288664">
          <w:marLeft w:val="640"/>
          <w:marRight w:val="0"/>
          <w:marTop w:val="0"/>
          <w:marBottom w:val="0"/>
          <w:divBdr>
            <w:top w:val="none" w:sz="0" w:space="0" w:color="auto"/>
            <w:left w:val="none" w:sz="0" w:space="0" w:color="auto"/>
            <w:bottom w:val="none" w:sz="0" w:space="0" w:color="auto"/>
            <w:right w:val="none" w:sz="0" w:space="0" w:color="auto"/>
          </w:divBdr>
        </w:div>
        <w:div w:id="1104301083">
          <w:marLeft w:val="640"/>
          <w:marRight w:val="0"/>
          <w:marTop w:val="0"/>
          <w:marBottom w:val="0"/>
          <w:divBdr>
            <w:top w:val="none" w:sz="0" w:space="0" w:color="auto"/>
            <w:left w:val="none" w:sz="0" w:space="0" w:color="auto"/>
            <w:bottom w:val="none" w:sz="0" w:space="0" w:color="auto"/>
            <w:right w:val="none" w:sz="0" w:space="0" w:color="auto"/>
          </w:divBdr>
        </w:div>
        <w:div w:id="874581709">
          <w:marLeft w:val="640"/>
          <w:marRight w:val="0"/>
          <w:marTop w:val="0"/>
          <w:marBottom w:val="0"/>
          <w:divBdr>
            <w:top w:val="none" w:sz="0" w:space="0" w:color="auto"/>
            <w:left w:val="none" w:sz="0" w:space="0" w:color="auto"/>
            <w:bottom w:val="none" w:sz="0" w:space="0" w:color="auto"/>
            <w:right w:val="none" w:sz="0" w:space="0" w:color="auto"/>
          </w:divBdr>
        </w:div>
        <w:div w:id="1771772917">
          <w:marLeft w:val="640"/>
          <w:marRight w:val="0"/>
          <w:marTop w:val="0"/>
          <w:marBottom w:val="0"/>
          <w:divBdr>
            <w:top w:val="none" w:sz="0" w:space="0" w:color="auto"/>
            <w:left w:val="none" w:sz="0" w:space="0" w:color="auto"/>
            <w:bottom w:val="none" w:sz="0" w:space="0" w:color="auto"/>
            <w:right w:val="none" w:sz="0" w:space="0" w:color="auto"/>
          </w:divBdr>
        </w:div>
        <w:div w:id="300617247">
          <w:marLeft w:val="640"/>
          <w:marRight w:val="0"/>
          <w:marTop w:val="0"/>
          <w:marBottom w:val="0"/>
          <w:divBdr>
            <w:top w:val="none" w:sz="0" w:space="0" w:color="auto"/>
            <w:left w:val="none" w:sz="0" w:space="0" w:color="auto"/>
            <w:bottom w:val="none" w:sz="0" w:space="0" w:color="auto"/>
            <w:right w:val="none" w:sz="0" w:space="0" w:color="auto"/>
          </w:divBdr>
        </w:div>
        <w:div w:id="1244298401">
          <w:marLeft w:val="640"/>
          <w:marRight w:val="0"/>
          <w:marTop w:val="0"/>
          <w:marBottom w:val="0"/>
          <w:divBdr>
            <w:top w:val="none" w:sz="0" w:space="0" w:color="auto"/>
            <w:left w:val="none" w:sz="0" w:space="0" w:color="auto"/>
            <w:bottom w:val="none" w:sz="0" w:space="0" w:color="auto"/>
            <w:right w:val="none" w:sz="0" w:space="0" w:color="auto"/>
          </w:divBdr>
        </w:div>
        <w:div w:id="1428230241">
          <w:marLeft w:val="640"/>
          <w:marRight w:val="0"/>
          <w:marTop w:val="0"/>
          <w:marBottom w:val="0"/>
          <w:divBdr>
            <w:top w:val="none" w:sz="0" w:space="0" w:color="auto"/>
            <w:left w:val="none" w:sz="0" w:space="0" w:color="auto"/>
            <w:bottom w:val="none" w:sz="0" w:space="0" w:color="auto"/>
            <w:right w:val="none" w:sz="0" w:space="0" w:color="auto"/>
          </w:divBdr>
        </w:div>
        <w:div w:id="1520119651">
          <w:marLeft w:val="640"/>
          <w:marRight w:val="0"/>
          <w:marTop w:val="0"/>
          <w:marBottom w:val="0"/>
          <w:divBdr>
            <w:top w:val="none" w:sz="0" w:space="0" w:color="auto"/>
            <w:left w:val="none" w:sz="0" w:space="0" w:color="auto"/>
            <w:bottom w:val="none" w:sz="0" w:space="0" w:color="auto"/>
            <w:right w:val="none" w:sz="0" w:space="0" w:color="auto"/>
          </w:divBdr>
        </w:div>
        <w:div w:id="296573509">
          <w:marLeft w:val="640"/>
          <w:marRight w:val="0"/>
          <w:marTop w:val="0"/>
          <w:marBottom w:val="0"/>
          <w:divBdr>
            <w:top w:val="none" w:sz="0" w:space="0" w:color="auto"/>
            <w:left w:val="none" w:sz="0" w:space="0" w:color="auto"/>
            <w:bottom w:val="none" w:sz="0" w:space="0" w:color="auto"/>
            <w:right w:val="none" w:sz="0" w:space="0" w:color="auto"/>
          </w:divBdr>
        </w:div>
        <w:div w:id="606472131">
          <w:marLeft w:val="640"/>
          <w:marRight w:val="0"/>
          <w:marTop w:val="0"/>
          <w:marBottom w:val="0"/>
          <w:divBdr>
            <w:top w:val="none" w:sz="0" w:space="0" w:color="auto"/>
            <w:left w:val="none" w:sz="0" w:space="0" w:color="auto"/>
            <w:bottom w:val="none" w:sz="0" w:space="0" w:color="auto"/>
            <w:right w:val="none" w:sz="0" w:space="0" w:color="auto"/>
          </w:divBdr>
        </w:div>
        <w:div w:id="1385714364">
          <w:marLeft w:val="640"/>
          <w:marRight w:val="0"/>
          <w:marTop w:val="0"/>
          <w:marBottom w:val="0"/>
          <w:divBdr>
            <w:top w:val="none" w:sz="0" w:space="0" w:color="auto"/>
            <w:left w:val="none" w:sz="0" w:space="0" w:color="auto"/>
            <w:bottom w:val="none" w:sz="0" w:space="0" w:color="auto"/>
            <w:right w:val="none" w:sz="0" w:space="0" w:color="auto"/>
          </w:divBdr>
        </w:div>
        <w:div w:id="91902451">
          <w:marLeft w:val="640"/>
          <w:marRight w:val="0"/>
          <w:marTop w:val="0"/>
          <w:marBottom w:val="0"/>
          <w:divBdr>
            <w:top w:val="none" w:sz="0" w:space="0" w:color="auto"/>
            <w:left w:val="none" w:sz="0" w:space="0" w:color="auto"/>
            <w:bottom w:val="none" w:sz="0" w:space="0" w:color="auto"/>
            <w:right w:val="none" w:sz="0" w:space="0" w:color="auto"/>
          </w:divBdr>
        </w:div>
        <w:div w:id="1729451804">
          <w:marLeft w:val="640"/>
          <w:marRight w:val="0"/>
          <w:marTop w:val="0"/>
          <w:marBottom w:val="0"/>
          <w:divBdr>
            <w:top w:val="none" w:sz="0" w:space="0" w:color="auto"/>
            <w:left w:val="none" w:sz="0" w:space="0" w:color="auto"/>
            <w:bottom w:val="none" w:sz="0" w:space="0" w:color="auto"/>
            <w:right w:val="none" w:sz="0" w:space="0" w:color="auto"/>
          </w:divBdr>
        </w:div>
        <w:div w:id="35088221">
          <w:marLeft w:val="640"/>
          <w:marRight w:val="0"/>
          <w:marTop w:val="0"/>
          <w:marBottom w:val="0"/>
          <w:divBdr>
            <w:top w:val="none" w:sz="0" w:space="0" w:color="auto"/>
            <w:left w:val="none" w:sz="0" w:space="0" w:color="auto"/>
            <w:bottom w:val="none" w:sz="0" w:space="0" w:color="auto"/>
            <w:right w:val="none" w:sz="0" w:space="0" w:color="auto"/>
          </w:divBdr>
        </w:div>
        <w:div w:id="2143649537">
          <w:marLeft w:val="640"/>
          <w:marRight w:val="0"/>
          <w:marTop w:val="0"/>
          <w:marBottom w:val="0"/>
          <w:divBdr>
            <w:top w:val="none" w:sz="0" w:space="0" w:color="auto"/>
            <w:left w:val="none" w:sz="0" w:space="0" w:color="auto"/>
            <w:bottom w:val="none" w:sz="0" w:space="0" w:color="auto"/>
            <w:right w:val="none" w:sz="0" w:space="0" w:color="auto"/>
          </w:divBdr>
        </w:div>
        <w:div w:id="1813207462">
          <w:marLeft w:val="640"/>
          <w:marRight w:val="0"/>
          <w:marTop w:val="0"/>
          <w:marBottom w:val="0"/>
          <w:divBdr>
            <w:top w:val="none" w:sz="0" w:space="0" w:color="auto"/>
            <w:left w:val="none" w:sz="0" w:space="0" w:color="auto"/>
            <w:bottom w:val="none" w:sz="0" w:space="0" w:color="auto"/>
            <w:right w:val="none" w:sz="0" w:space="0" w:color="auto"/>
          </w:divBdr>
        </w:div>
        <w:div w:id="1387022266">
          <w:marLeft w:val="640"/>
          <w:marRight w:val="0"/>
          <w:marTop w:val="0"/>
          <w:marBottom w:val="0"/>
          <w:divBdr>
            <w:top w:val="none" w:sz="0" w:space="0" w:color="auto"/>
            <w:left w:val="none" w:sz="0" w:space="0" w:color="auto"/>
            <w:bottom w:val="none" w:sz="0" w:space="0" w:color="auto"/>
            <w:right w:val="none" w:sz="0" w:space="0" w:color="auto"/>
          </w:divBdr>
        </w:div>
      </w:divsChild>
    </w:div>
    <w:div w:id="1154373497">
      <w:bodyDiv w:val="1"/>
      <w:marLeft w:val="0"/>
      <w:marRight w:val="0"/>
      <w:marTop w:val="0"/>
      <w:marBottom w:val="0"/>
      <w:divBdr>
        <w:top w:val="none" w:sz="0" w:space="0" w:color="auto"/>
        <w:left w:val="none" w:sz="0" w:space="0" w:color="auto"/>
        <w:bottom w:val="none" w:sz="0" w:space="0" w:color="auto"/>
        <w:right w:val="none" w:sz="0" w:space="0" w:color="auto"/>
      </w:divBdr>
      <w:divsChild>
        <w:div w:id="814179290">
          <w:marLeft w:val="640"/>
          <w:marRight w:val="0"/>
          <w:marTop w:val="0"/>
          <w:marBottom w:val="0"/>
          <w:divBdr>
            <w:top w:val="none" w:sz="0" w:space="0" w:color="auto"/>
            <w:left w:val="none" w:sz="0" w:space="0" w:color="auto"/>
            <w:bottom w:val="none" w:sz="0" w:space="0" w:color="auto"/>
            <w:right w:val="none" w:sz="0" w:space="0" w:color="auto"/>
          </w:divBdr>
        </w:div>
        <w:div w:id="1344554260">
          <w:marLeft w:val="640"/>
          <w:marRight w:val="0"/>
          <w:marTop w:val="0"/>
          <w:marBottom w:val="0"/>
          <w:divBdr>
            <w:top w:val="none" w:sz="0" w:space="0" w:color="auto"/>
            <w:left w:val="none" w:sz="0" w:space="0" w:color="auto"/>
            <w:bottom w:val="none" w:sz="0" w:space="0" w:color="auto"/>
            <w:right w:val="none" w:sz="0" w:space="0" w:color="auto"/>
          </w:divBdr>
        </w:div>
        <w:div w:id="1026755764">
          <w:marLeft w:val="640"/>
          <w:marRight w:val="0"/>
          <w:marTop w:val="0"/>
          <w:marBottom w:val="0"/>
          <w:divBdr>
            <w:top w:val="none" w:sz="0" w:space="0" w:color="auto"/>
            <w:left w:val="none" w:sz="0" w:space="0" w:color="auto"/>
            <w:bottom w:val="none" w:sz="0" w:space="0" w:color="auto"/>
            <w:right w:val="none" w:sz="0" w:space="0" w:color="auto"/>
          </w:divBdr>
        </w:div>
        <w:div w:id="1890262753">
          <w:marLeft w:val="640"/>
          <w:marRight w:val="0"/>
          <w:marTop w:val="0"/>
          <w:marBottom w:val="0"/>
          <w:divBdr>
            <w:top w:val="none" w:sz="0" w:space="0" w:color="auto"/>
            <w:left w:val="none" w:sz="0" w:space="0" w:color="auto"/>
            <w:bottom w:val="none" w:sz="0" w:space="0" w:color="auto"/>
            <w:right w:val="none" w:sz="0" w:space="0" w:color="auto"/>
          </w:divBdr>
        </w:div>
        <w:div w:id="665595499">
          <w:marLeft w:val="640"/>
          <w:marRight w:val="0"/>
          <w:marTop w:val="0"/>
          <w:marBottom w:val="0"/>
          <w:divBdr>
            <w:top w:val="none" w:sz="0" w:space="0" w:color="auto"/>
            <w:left w:val="none" w:sz="0" w:space="0" w:color="auto"/>
            <w:bottom w:val="none" w:sz="0" w:space="0" w:color="auto"/>
            <w:right w:val="none" w:sz="0" w:space="0" w:color="auto"/>
          </w:divBdr>
        </w:div>
        <w:div w:id="1122457843">
          <w:marLeft w:val="640"/>
          <w:marRight w:val="0"/>
          <w:marTop w:val="0"/>
          <w:marBottom w:val="0"/>
          <w:divBdr>
            <w:top w:val="none" w:sz="0" w:space="0" w:color="auto"/>
            <w:left w:val="none" w:sz="0" w:space="0" w:color="auto"/>
            <w:bottom w:val="none" w:sz="0" w:space="0" w:color="auto"/>
            <w:right w:val="none" w:sz="0" w:space="0" w:color="auto"/>
          </w:divBdr>
        </w:div>
        <w:div w:id="2066904946">
          <w:marLeft w:val="640"/>
          <w:marRight w:val="0"/>
          <w:marTop w:val="0"/>
          <w:marBottom w:val="0"/>
          <w:divBdr>
            <w:top w:val="none" w:sz="0" w:space="0" w:color="auto"/>
            <w:left w:val="none" w:sz="0" w:space="0" w:color="auto"/>
            <w:bottom w:val="none" w:sz="0" w:space="0" w:color="auto"/>
            <w:right w:val="none" w:sz="0" w:space="0" w:color="auto"/>
          </w:divBdr>
        </w:div>
        <w:div w:id="2048329854">
          <w:marLeft w:val="640"/>
          <w:marRight w:val="0"/>
          <w:marTop w:val="0"/>
          <w:marBottom w:val="0"/>
          <w:divBdr>
            <w:top w:val="none" w:sz="0" w:space="0" w:color="auto"/>
            <w:left w:val="none" w:sz="0" w:space="0" w:color="auto"/>
            <w:bottom w:val="none" w:sz="0" w:space="0" w:color="auto"/>
            <w:right w:val="none" w:sz="0" w:space="0" w:color="auto"/>
          </w:divBdr>
        </w:div>
        <w:div w:id="1458714762">
          <w:marLeft w:val="640"/>
          <w:marRight w:val="0"/>
          <w:marTop w:val="0"/>
          <w:marBottom w:val="0"/>
          <w:divBdr>
            <w:top w:val="none" w:sz="0" w:space="0" w:color="auto"/>
            <w:left w:val="none" w:sz="0" w:space="0" w:color="auto"/>
            <w:bottom w:val="none" w:sz="0" w:space="0" w:color="auto"/>
            <w:right w:val="none" w:sz="0" w:space="0" w:color="auto"/>
          </w:divBdr>
        </w:div>
        <w:div w:id="449667404">
          <w:marLeft w:val="640"/>
          <w:marRight w:val="0"/>
          <w:marTop w:val="0"/>
          <w:marBottom w:val="0"/>
          <w:divBdr>
            <w:top w:val="none" w:sz="0" w:space="0" w:color="auto"/>
            <w:left w:val="none" w:sz="0" w:space="0" w:color="auto"/>
            <w:bottom w:val="none" w:sz="0" w:space="0" w:color="auto"/>
            <w:right w:val="none" w:sz="0" w:space="0" w:color="auto"/>
          </w:divBdr>
        </w:div>
        <w:div w:id="1251625500">
          <w:marLeft w:val="640"/>
          <w:marRight w:val="0"/>
          <w:marTop w:val="0"/>
          <w:marBottom w:val="0"/>
          <w:divBdr>
            <w:top w:val="none" w:sz="0" w:space="0" w:color="auto"/>
            <w:left w:val="none" w:sz="0" w:space="0" w:color="auto"/>
            <w:bottom w:val="none" w:sz="0" w:space="0" w:color="auto"/>
            <w:right w:val="none" w:sz="0" w:space="0" w:color="auto"/>
          </w:divBdr>
        </w:div>
        <w:div w:id="542059000">
          <w:marLeft w:val="640"/>
          <w:marRight w:val="0"/>
          <w:marTop w:val="0"/>
          <w:marBottom w:val="0"/>
          <w:divBdr>
            <w:top w:val="none" w:sz="0" w:space="0" w:color="auto"/>
            <w:left w:val="none" w:sz="0" w:space="0" w:color="auto"/>
            <w:bottom w:val="none" w:sz="0" w:space="0" w:color="auto"/>
            <w:right w:val="none" w:sz="0" w:space="0" w:color="auto"/>
          </w:divBdr>
        </w:div>
        <w:div w:id="464665550">
          <w:marLeft w:val="640"/>
          <w:marRight w:val="0"/>
          <w:marTop w:val="0"/>
          <w:marBottom w:val="0"/>
          <w:divBdr>
            <w:top w:val="none" w:sz="0" w:space="0" w:color="auto"/>
            <w:left w:val="none" w:sz="0" w:space="0" w:color="auto"/>
            <w:bottom w:val="none" w:sz="0" w:space="0" w:color="auto"/>
            <w:right w:val="none" w:sz="0" w:space="0" w:color="auto"/>
          </w:divBdr>
        </w:div>
        <w:div w:id="2017609178">
          <w:marLeft w:val="640"/>
          <w:marRight w:val="0"/>
          <w:marTop w:val="0"/>
          <w:marBottom w:val="0"/>
          <w:divBdr>
            <w:top w:val="none" w:sz="0" w:space="0" w:color="auto"/>
            <w:left w:val="none" w:sz="0" w:space="0" w:color="auto"/>
            <w:bottom w:val="none" w:sz="0" w:space="0" w:color="auto"/>
            <w:right w:val="none" w:sz="0" w:space="0" w:color="auto"/>
          </w:divBdr>
        </w:div>
        <w:div w:id="1762682450">
          <w:marLeft w:val="640"/>
          <w:marRight w:val="0"/>
          <w:marTop w:val="0"/>
          <w:marBottom w:val="0"/>
          <w:divBdr>
            <w:top w:val="none" w:sz="0" w:space="0" w:color="auto"/>
            <w:left w:val="none" w:sz="0" w:space="0" w:color="auto"/>
            <w:bottom w:val="none" w:sz="0" w:space="0" w:color="auto"/>
            <w:right w:val="none" w:sz="0" w:space="0" w:color="auto"/>
          </w:divBdr>
        </w:div>
        <w:div w:id="1893344117">
          <w:marLeft w:val="640"/>
          <w:marRight w:val="0"/>
          <w:marTop w:val="0"/>
          <w:marBottom w:val="0"/>
          <w:divBdr>
            <w:top w:val="none" w:sz="0" w:space="0" w:color="auto"/>
            <w:left w:val="none" w:sz="0" w:space="0" w:color="auto"/>
            <w:bottom w:val="none" w:sz="0" w:space="0" w:color="auto"/>
            <w:right w:val="none" w:sz="0" w:space="0" w:color="auto"/>
          </w:divBdr>
        </w:div>
        <w:div w:id="1107654715">
          <w:marLeft w:val="640"/>
          <w:marRight w:val="0"/>
          <w:marTop w:val="0"/>
          <w:marBottom w:val="0"/>
          <w:divBdr>
            <w:top w:val="none" w:sz="0" w:space="0" w:color="auto"/>
            <w:left w:val="none" w:sz="0" w:space="0" w:color="auto"/>
            <w:bottom w:val="none" w:sz="0" w:space="0" w:color="auto"/>
            <w:right w:val="none" w:sz="0" w:space="0" w:color="auto"/>
          </w:divBdr>
        </w:div>
        <w:div w:id="174852907">
          <w:marLeft w:val="640"/>
          <w:marRight w:val="0"/>
          <w:marTop w:val="0"/>
          <w:marBottom w:val="0"/>
          <w:divBdr>
            <w:top w:val="none" w:sz="0" w:space="0" w:color="auto"/>
            <w:left w:val="none" w:sz="0" w:space="0" w:color="auto"/>
            <w:bottom w:val="none" w:sz="0" w:space="0" w:color="auto"/>
            <w:right w:val="none" w:sz="0" w:space="0" w:color="auto"/>
          </w:divBdr>
        </w:div>
        <w:div w:id="2079135027">
          <w:marLeft w:val="640"/>
          <w:marRight w:val="0"/>
          <w:marTop w:val="0"/>
          <w:marBottom w:val="0"/>
          <w:divBdr>
            <w:top w:val="none" w:sz="0" w:space="0" w:color="auto"/>
            <w:left w:val="none" w:sz="0" w:space="0" w:color="auto"/>
            <w:bottom w:val="none" w:sz="0" w:space="0" w:color="auto"/>
            <w:right w:val="none" w:sz="0" w:space="0" w:color="auto"/>
          </w:divBdr>
        </w:div>
        <w:div w:id="1477643574">
          <w:marLeft w:val="640"/>
          <w:marRight w:val="0"/>
          <w:marTop w:val="0"/>
          <w:marBottom w:val="0"/>
          <w:divBdr>
            <w:top w:val="none" w:sz="0" w:space="0" w:color="auto"/>
            <w:left w:val="none" w:sz="0" w:space="0" w:color="auto"/>
            <w:bottom w:val="none" w:sz="0" w:space="0" w:color="auto"/>
            <w:right w:val="none" w:sz="0" w:space="0" w:color="auto"/>
          </w:divBdr>
        </w:div>
        <w:div w:id="1232544126">
          <w:marLeft w:val="640"/>
          <w:marRight w:val="0"/>
          <w:marTop w:val="0"/>
          <w:marBottom w:val="0"/>
          <w:divBdr>
            <w:top w:val="none" w:sz="0" w:space="0" w:color="auto"/>
            <w:left w:val="none" w:sz="0" w:space="0" w:color="auto"/>
            <w:bottom w:val="none" w:sz="0" w:space="0" w:color="auto"/>
            <w:right w:val="none" w:sz="0" w:space="0" w:color="auto"/>
          </w:divBdr>
        </w:div>
        <w:div w:id="1843544210">
          <w:marLeft w:val="640"/>
          <w:marRight w:val="0"/>
          <w:marTop w:val="0"/>
          <w:marBottom w:val="0"/>
          <w:divBdr>
            <w:top w:val="none" w:sz="0" w:space="0" w:color="auto"/>
            <w:left w:val="none" w:sz="0" w:space="0" w:color="auto"/>
            <w:bottom w:val="none" w:sz="0" w:space="0" w:color="auto"/>
            <w:right w:val="none" w:sz="0" w:space="0" w:color="auto"/>
          </w:divBdr>
        </w:div>
        <w:div w:id="938686179">
          <w:marLeft w:val="640"/>
          <w:marRight w:val="0"/>
          <w:marTop w:val="0"/>
          <w:marBottom w:val="0"/>
          <w:divBdr>
            <w:top w:val="none" w:sz="0" w:space="0" w:color="auto"/>
            <w:left w:val="none" w:sz="0" w:space="0" w:color="auto"/>
            <w:bottom w:val="none" w:sz="0" w:space="0" w:color="auto"/>
            <w:right w:val="none" w:sz="0" w:space="0" w:color="auto"/>
          </w:divBdr>
        </w:div>
        <w:div w:id="1169254349">
          <w:marLeft w:val="640"/>
          <w:marRight w:val="0"/>
          <w:marTop w:val="0"/>
          <w:marBottom w:val="0"/>
          <w:divBdr>
            <w:top w:val="none" w:sz="0" w:space="0" w:color="auto"/>
            <w:left w:val="none" w:sz="0" w:space="0" w:color="auto"/>
            <w:bottom w:val="none" w:sz="0" w:space="0" w:color="auto"/>
            <w:right w:val="none" w:sz="0" w:space="0" w:color="auto"/>
          </w:divBdr>
        </w:div>
        <w:div w:id="1016731887">
          <w:marLeft w:val="640"/>
          <w:marRight w:val="0"/>
          <w:marTop w:val="0"/>
          <w:marBottom w:val="0"/>
          <w:divBdr>
            <w:top w:val="none" w:sz="0" w:space="0" w:color="auto"/>
            <w:left w:val="none" w:sz="0" w:space="0" w:color="auto"/>
            <w:bottom w:val="none" w:sz="0" w:space="0" w:color="auto"/>
            <w:right w:val="none" w:sz="0" w:space="0" w:color="auto"/>
          </w:divBdr>
        </w:div>
        <w:div w:id="251620712">
          <w:marLeft w:val="640"/>
          <w:marRight w:val="0"/>
          <w:marTop w:val="0"/>
          <w:marBottom w:val="0"/>
          <w:divBdr>
            <w:top w:val="none" w:sz="0" w:space="0" w:color="auto"/>
            <w:left w:val="none" w:sz="0" w:space="0" w:color="auto"/>
            <w:bottom w:val="none" w:sz="0" w:space="0" w:color="auto"/>
            <w:right w:val="none" w:sz="0" w:space="0" w:color="auto"/>
          </w:divBdr>
        </w:div>
        <w:div w:id="1592930882">
          <w:marLeft w:val="640"/>
          <w:marRight w:val="0"/>
          <w:marTop w:val="0"/>
          <w:marBottom w:val="0"/>
          <w:divBdr>
            <w:top w:val="none" w:sz="0" w:space="0" w:color="auto"/>
            <w:left w:val="none" w:sz="0" w:space="0" w:color="auto"/>
            <w:bottom w:val="none" w:sz="0" w:space="0" w:color="auto"/>
            <w:right w:val="none" w:sz="0" w:space="0" w:color="auto"/>
          </w:divBdr>
        </w:div>
        <w:div w:id="733815495">
          <w:marLeft w:val="640"/>
          <w:marRight w:val="0"/>
          <w:marTop w:val="0"/>
          <w:marBottom w:val="0"/>
          <w:divBdr>
            <w:top w:val="none" w:sz="0" w:space="0" w:color="auto"/>
            <w:left w:val="none" w:sz="0" w:space="0" w:color="auto"/>
            <w:bottom w:val="none" w:sz="0" w:space="0" w:color="auto"/>
            <w:right w:val="none" w:sz="0" w:space="0" w:color="auto"/>
          </w:divBdr>
        </w:div>
        <w:div w:id="813571205">
          <w:marLeft w:val="640"/>
          <w:marRight w:val="0"/>
          <w:marTop w:val="0"/>
          <w:marBottom w:val="0"/>
          <w:divBdr>
            <w:top w:val="none" w:sz="0" w:space="0" w:color="auto"/>
            <w:left w:val="none" w:sz="0" w:space="0" w:color="auto"/>
            <w:bottom w:val="none" w:sz="0" w:space="0" w:color="auto"/>
            <w:right w:val="none" w:sz="0" w:space="0" w:color="auto"/>
          </w:divBdr>
        </w:div>
        <w:div w:id="840390732">
          <w:marLeft w:val="640"/>
          <w:marRight w:val="0"/>
          <w:marTop w:val="0"/>
          <w:marBottom w:val="0"/>
          <w:divBdr>
            <w:top w:val="none" w:sz="0" w:space="0" w:color="auto"/>
            <w:left w:val="none" w:sz="0" w:space="0" w:color="auto"/>
            <w:bottom w:val="none" w:sz="0" w:space="0" w:color="auto"/>
            <w:right w:val="none" w:sz="0" w:space="0" w:color="auto"/>
          </w:divBdr>
        </w:div>
        <w:div w:id="80221445">
          <w:marLeft w:val="640"/>
          <w:marRight w:val="0"/>
          <w:marTop w:val="0"/>
          <w:marBottom w:val="0"/>
          <w:divBdr>
            <w:top w:val="none" w:sz="0" w:space="0" w:color="auto"/>
            <w:left w:val="none" w:sz="0" w:space="0" w:color="auto"/>
            <w:bottom w:val="none" w:sz="0" w:space="0" w:color="auto"/>
            <w:right w:val="none" w:sz="0" w:space="0" w:color="auto"/>
          </w:divBdr>
        </w:div>
        <w:div w:id="1702169439">
          <w:marLeft w:val="640"/>
          <w:marRight w:val="0"/>
          <w:marTop w:val="0"/>
          <w:marBottom w:val="0"/>
          <w:divBdr>
            <w:top w:val="none" w:sz="0" w:space="0" w:color="auto"/>
            <w:left w:val="none" w:sz="0" w:space="0" w:color="auto"/>
            <w:bottom w:val="none" w:sz="0" w:space="0" w:color="auto"/>
            <w:right w:val="none" w:sz="0" w:space="0" w:color="auto"/>
          </w:divBdr>
        </w:div>
        <w:div w:id="1327898292">
          <w:marLeft w:val="640"/>
          <w:marRight w:val="0"/>
          <w:marTop w:val="0"/>
          <w:marBottom w:val="0"/>
          <w:divBdr>
            <w:top w:val="none" w:sz="0" w:space="0" w:color="auto"/>
            <w:left w:val="none" w:sz="0" w:space="0" w:color="auto"/>
            <w:bottom w:val="none" w:sz="0" w:space="0" w:color="auto"/>
            <w:right w:val="none" w:sz="0" w:space="0" w:color="auto"/>
          </w:divBdr>
        </w:div>
        <w:div w:id="1757558690">
          <w:marLeft w:val="640"/>
          <w:marRight w:val="0"/>
          <w:marTop w:val="0"/>
          <w:marBottom w:val="0"/>
          <w:divBdr>
            <w:top w:val="none" w:sz="0" w:space="0" w:color="auto"/>
            <w:left w:val="none" w:sz="0" w:space="0" w:color="auto"/>
            <w:bottom w:val="none" w:sz="0" w:space="0" w:color="auto"/>
            <w:right w:val="none" w:sz="0" w:space="0" w:color="auto"/>
          </w:divBdr>
        </w:div>
        <w:div w:id="1780295046">
          <w:marLeft w:val="640"/>
          <w:marRight w:val="0"/>
          <w:marTop w:val="0"/>
          <w:marBottom w:val="0"/>
          <w:divBdr>
            <w:top w:val="none" w:sz="0" w:space="0" w:color="auto"/>
            <w:left w:val="none" w:sz="0" w:space="0" w:color="auto"/>
            <w:bottom w:val="none" w:sz="0" w:space="0" w:color="auto"/>
            <w:right w:val="none" w:sz="0" w:space="0" w:color="auto"/>
          </w:divBdr>
        </w:div>
        <w:div w:id="558714625">
          <w:marLeft w:val="640"/>
          <w:marRight w:val="0"/>
          <w:marTop w:val="0"/>
          <w:marBottom w:val="0"/>
          <w:divBdr>
            <w:top w:val="none" w:sz="0" w:space="0" w:color="auto"/>
            <w:left w:val="none" w:sz="0" w:space="0" w:color="auto"/>
            <w:bottom w:val="none" w:sz="0" w:space="0" w:color="auto"/>
            <w:right w:val="none" w:sz="0" w:space="0" w:color="auto"/>
          </w:divBdr>
        </w:div>
        <w:div w:id="2093887993">
          <w:marLeft w:val="640"/>
          <w:marRight w:val="0"/>
          <w:marTop w:val="0"/>
          <w:marBottom w:val="0"/>
          <w:divBdr>
            <w:top w:val="none" w:sz="0" w:space="0" w:color="auto"/>
            <w:left w:val="none" w:sz="0" w:space="0" w:color="auto"/>
            <w:bottom w:val="none" w:sz="0" w:space="0" w:color="auto"/>
            <w:right w:val="none" w:sz="0" w:space="0" w:color="auto"/>
          </w:divBdr>
        </w:div>
        <w:div w:id="668993654">
          <w:marLeft w:val="640"/>
          <w:marRight w:val="0"/>
          <w:marTop w:val="0"/>
          <w:marBottom w:val="0"/>
          <w:divBdr>
            <w:top w:val="none" w:sz="0" w:space="0" w:color="auto"/>
            <w:left w:val="none" w:sz="0" w:space="0" w:color="auto"/>
            <w:bottom w:val="none" w:sz="0" w:space="0" w:color="auto"/>
            <w:right w:val="none" w:sz="0" w:space="0" w:color="auto"/>
          </w:divBdr>
        </w:div>
        <w:div w:id="641076715">
          <w:marLeft w:val="640"/>
          <w:marRight w:val="0"/>
          <w:marTop w:val="0"/>
          <w:marBottom w:val="0"/>
          <w:divBdr>
            <w:top w:val="none" w:sz="0" w:space="0" w:color="auto"/>
            <w:left w:val="none" w:sz="0" w:space="0" w:color="auto"/>
            <w:bottom w:val="none" w:sz="0" w:space="0" w:color="auto"/>
            <w:right w:val="none" w:sz="0" w:space="0" w:color="auto"/>
          </w:divBdr>
        </w:div>
        <w:div w:id="2065367504">
          <w:marLeft w:val="640"/>
          <w:marRight w:val="0"/>
          <w:marTop w:val="0"/>
          <w:marBottom w:val="0"/>
          <w:divBdr>
            <w:top w:val="none" w:sz="0" w:space="0" w:color="auto"/>
            <w:left w:val="none" w:sz="0" w:space="0" w:color="auto"/>
            <w:bottom w:val="none" w:sz="0" w:space="0" w:color="auto"/>
            <w:right w:val="none" w:sz="0" w:space="0" w:color="auto"/>
          </w:divBdr>
        </w:div>
        <w:div w:id="351535827">
          <w:marLeft w:val="640"/>
          <w:marRight w:val="0"/>
          <w:marTop w:val="0"/>
          <w:marBottom w:val="0"/>
          <w:divBdr>
            <w:top w:val="none" w:sz="0" w:space="0" w:color="auto"/>
            <w:left w:val="none" w:sz="0" w:space="0" w:color="auto"/>
            <w:bottom w:val="none" w:sz="0" w:space="0" w:color="auto"/>
            <w:right w:val="none" w:sz="0" w:space="0" w:color="auto"/>
          </w:divBdr>
        </w:div>
        <w:div w:id="1563059622">
          <w:marLeft w:val="640"/>
          <w:marRight w:val="0"/>
          <w:marTop w:val="0"/>
          <w:marBottom w:val="0"/>
          <w:divBdr>
            <w:top w:val="none" w:sz="0" w:space="0" w:color="auto"/>
            <w:left w:val="none" w:sz="0" w:space="0" w:color="auto"/>
            <w:bottom w:val="none" w:sz="0" w:space="0" w:color="auto"/>
            <w:right w:val="none" w:sz="0" w:space="0" w:color="auto"/>
          </w:divBdr>
        </w:div>
        <w:div w:id="1089081540">
          <w:marLeft w:val="640"/>
          <w:marRight w:val="0"/>
          <w:marTop w:val="0"/>
          <w:marBottom w:val="0"/>
          <w:divBdr>
            <w:top w:val="none" w:sz="0" w:space="0" w:color="auto"/>
            <w:left w:val="none" w:sz="0" w:space="0" w:color="auto"/>
            <w:bottom w:val="none" w:sz="0" w:space="0" w:color="auto"/>
            <w:right w:val="none" w:sz="0" w:space="0" w:color="auto"/>
          </w:divBdr>
        </w:div>
        <w:div w:id="1115756123">
          <w:marLeft w:val="640"/>
          <w:marRight w:val="0"/>
          <w:marTop w:val="0"/>
          <w:marBottom w:val="0"/>
          <w:divBdr>
            <w:top w:val="none" w:sz="0" w:space="0" w:color="auto"/>
            <w:left w:val="none" w:sz="0" w:space="0" w:color="auto"/>
            <w:bottom w:val="none" w:sz="0" w:space="0" w:color="auto"/>
            <w:right w:val="none" w:sz="0" w:space="0" w:color="auto"/>
          </w:divBdr>
        </w:div>
        <w:div w:id="679045712">
          <w:marLeft w:val="640"/>
          <w:marRight w:val="0"/>
          <w:marTop w:val="0"/>
          <w:marBottom w:val="0"/>
          <w:divBdr>
            <w:top w:val="none" w:sz="0" w:space="0" w:color="auto"/>
            <w:left w:val="none" w:sz="0" w:space="0" w:color="auto"/>
            <w:bottom w:val="none" w:sz="0" w:space="0" w:color="auto"/>
            <w:right w:val="none" w:sz="0" w:space="0" w:color="auto"/>
          </w:divBdr>
        </w:div>
        <w:div w:id="929045521">
          <w:marLeft w:val="640"/>
          <w:marRight w:val="0"/>
          <w:marTop w:val="0"/>
          <w:marBottom w:val="0"/>
          <w:divBdr>
            <w:top w:val="none" w:sz="0" w:space="0" w:color="auto"/>
            <w:left w:val="none" w:sz="0" w:space="0" w:color="auto"/>
            <w:bottom w:val="none" w:sz="0" w:space="0" w:color="auto"/>
            <w:right w:val="none" w:sz="0" w:space="0" w:color="auto"/>
          </w:divBdr>
        </w:div>
        <w:div w:id="1139493606">
          <w:marLeft w:val="640"/>
          <w:marRight w:val="0"/>
          <w:marTop w:val="0"/>
          <w:marBottom w:val="0"/>
          <w:divBdr>
            <w:top w:val="none" w:sz="0" w:space="0" w:color="auto"/>
            <w:left w:val="none" w:sz="0" w:space="0" w:color="auto"/>
            <w:bottom w:val="none" w:sz="0" w:space="0" w:color="auto"/>
            <w:right w:val="none" w:sz="0" w:space="0" w:color="auto"/>
          </w:divBdr>
        </w:div>
        <w:div w:id="1977099960">
          <w:marLeft w:val="640"/>
          <w:marRight w:val="0"/>
          <w:marTop w:val="0"/>
          <w:marBottom w:val="0"/>
          <w:divBdr>
            <w:top w:val="none" w:sz="0" w:space="0" w:color="auto"/>
            <w:left w:val="none" w:sz="0" w:space="0" w:color="auto"/>
            <w:bottom w:val="none" w:sz="0" w:space="0" w:color="auto"/>
            <w:right w:val="none" w:sz="0" w:space="0" w:color="auto"/>
          </w:divBdr>
        </w:div>
        <w:div w:id="2068139122">
          <w:marLeft w:val="640"/>
          <w:marRight w:val="0"/>
          <w:marTop w:val="0"/>
          <w:marBottom w:val="0"/>
          <w:divBdr>
            <w:top w:val="none" w:sz="0" w:space="0" w:color="auto"/>
            <w:left w:val="none" w:sz="0" w:space="0" w:color="auto"/>
            <w:bottom w:val="none" w:sz="0" w:space="0" w:color="auto"/>
            <w:right w:val="none" w:sz="0" w:space="0" w:color="auto"/>
          </w:divBdr>
        </w:div>
        <w:div w:id="1168786602">
          <w:marLeft w:val="640"/>
          <w:marRight w:val="0"/>
          <w:marTop w:val="0"/>
          <w:marBottom w:val="0"/>
          <w:divBdr>
            <w:top w:val="none" w:sz="0" w:space="0" w:color="auto"/>
            <w:left w:val="none" w:sz="0" w:space="0" w:color="auto"/>
            <w:bottom w:val="none" w:sz="0" w:space="0" w:color="auto"/>
            <w:right w:val="none" w:sz="0" w:space="0" w:color="auto"/>
          </w:divBdr>
        </w:div>
        <w:div w:id="1017192558">
          <w:marLeft w:val="640"/>
          <w:marRight w:val="0"/>
          <w:marTop w:val="0"/>
          <w:marBottom w:val="0"/>
          <w:divBdr>
            <w:top w:val="none" w:sz="0" w:space="0" w:color="auto"/>
            <w:left w:val="none" w:sz="0" w:space="0" w:color="auto"/>
            <w:bottom w:val="none" w:sz="0" w:space="0" w:color="auto"/>
            <w:right w:val="none" w:sz="0" w:space="0" w:color="auto"/>
          </w:divBdr>
        </w:div>
        <w:div w:id="534538410">
          <w:marLeft w:val="640"/>
          <w:marRight w:val="0"/>
          <w:marTop w:val="0"/>
          <w:marBottom w:val="0"/>
          <w:divBdr>
            <w:top w:val="none" w:sz="0" w:space="0" w:color="auto"/>
            <w:left w:val="none" w:sz="0" w:space="0" w:color="auto"/>
            <w:bottom w:val="none" w:sz="0" w:space="0" w:color="auto"/>
            <w:right w:val="none" w:sz="0" w:space="0" w:color="auto"/>
          </w:divBdr>
        </w:div>
        <w:div w:id="2037190250">
          <w:marLeft w:val="640"/>
          <w:marRight w:val="0"/>
          <w:marTop w:val="0"/>
          <w:marBottom w:val="0"/>
          <w:divBdr>
            <w:top w:val="none" w:sz="0" w:space="0" w:color="auto"/>
            <w:left w:val="none" w:sz="0" w:space="0" w:color="auto"/>
            <w:bottom w:val="none" w:sz="0" w:space="0" w:color="auto"/>
            <w:right w:val="none" w:sz="0" w:space="0" w:color="auto"/>
          </w:divBdr>
        </w:div>
        <w:div w:id="255482318">
          <w:marLeft w:val="640"/>
          <w:marRight w:val="0"/>
          <w:marTop w:val="0"/>
          <w:marBottom w:val="0"/>
          <w:divBdr>
            <w:top w:val="none" w:sz="0" w:space="0" w:color="auto"/>
            <w:left w:val="none" w:sz="0" w:space="0" w:color="auto"/>
            <w:bottom w:val="none" w:sz="0" w:space="0" w:color="auto"/>
            <w:right w:val="none" w:sz="0" w:space="0" w:color="auto"/>
          </w:divBdr>
        </w:div>
        <w:div w:id="1349914458">
          <w:marLeft w:val="640"/>
          <w:marRight w:val="0"/>
          <w:marTop w:val="0"/>
          <w:marBottom w:val="0"/>
          <w:divBdr>
            <w:top w:val="none" w:sz="0" w:space="0" w:color="auto"/>
            <w:left w:val="none" w:sz="0" w:space="0" w:color="auto"/>
            <w:bottom w:val="none" w:sz="0" w:space="0" w:color="auto"/>
            <w:right w:val="none" w:sz="0" w:space="0" w:color="auto"/>
          </w:divBdr>
        </w:div>
        <w:div w:id="104814755">
          <w:marLeft w:val="640"/>
          <w:marRight w:val="0"/>
          <w:marTop w:val="0"/>
          <w:marBottom w:val="0"/>
          <w:divBdr>
            <w:top w:val="none" w:sz="0" w:space="0" w:color="auto"/>
            <w:left w:val="none" w:sz="0" w:space="0" w:color="auto"/>
            <w:bottom w:val="none" w:sz="0" w:space="0" w:color="auto"/>
            <w:right w:val="none" w:sz="0" w:space="0" w:color="auto"/>
          </w:divBdr>
        </w:div>
        <w:div w:id="376588063">
          <w:marLeft w:val="640"/>
          <w:marRight w:val="0"/>
          <w:marTop w:val="0"/>
          <w:marBottom w:val="0"/>
          <w:divBdr>
            <w:top w:val="none" w:sz="0" w:space="0" w:color="auto"/>
            <w:left w:val="none" w:sz="0" w:space="0" w:color="auto"/>
            <w:bottom w:val="none" w:sz="0" w:space="0" w:color="auto"/>
            <w:right w:val="none" w:sz="0" w:space="0" w:color="auto"/>
          </w:divBdr>
        </w:div>
        <w:div w:id="223371532">
          <w:marLeft w:val="640"/>
          <w:marRight w:val="0"/>
          <w:marTop w:val="0"/>
          <w:marBottom w:val="0"/>
          <w:divBdr>
            <w:top w:val="none" w:sz="0" w:space="0" w:color="auto"/>
            <w:left w:val="none" w:sz="0" w:space="0" w:color="auto"/>
            <w:bottom w:val="none" w:sz="0" w:space="0" w:color="auto"/>
            <w:right w:val="none" w:sz="0" w:space="0" w:color="auto"/>
          </w:divBdr>
        </w:div>
        <w:div w:id="1052539927">
          <w:marLeft w:val="640"/>
          <w:marRight w:val="0"/>
          <w:marTop w:val="0"/>
          <w:marBottom w:val="0"/>
          <w:divBdr>
            <w:top w:val="none" w:sz="0" w:space="0" w:color="auto"/>
            <w:left w:val="none" w:sz="0" w:space="0" w:color="auto"/>
            <w:bottom w:val="none" w:sz="0" w:space="0" w:color="auto"/>
            <w:right w:val="none" w:sz="0" w:space="0" w:color="auto"/>
          </w:divBdr>
        </w:div>
        <w:div w:id="604772390">
          <w:marLeft w:val="640"/>
          <w:marRight w:val="0"/>
          <w:marTop w:val="0"/>
          <w:marBottom w:val="0"/>
          <w:divBdr>
            <w:top w:val="none" w:sz="0" w:space="0" w:color="auto"/>
            <w:left w:val="none" w:sz="0" w:space="0" w:color="auto"/>
            <w:bottom w:val="none" w:sz="0" w:space="0" w:color="auto"/>
            <w:right w:val="none" w:sz="0" w:space="0" w:color="auto"/>
          </w:divBdr>
        </w:div>
        <w:div w:id="2041587786">
          <w:marLeft w:val="640"/>
          <w:marRight w:val="0"/>
          <w:marTop w:val="0"/>
          <w:marBottom w:val="0"/>
          <w:divBdr>
            <w:top w:val="none" w:sz="0" w:space="0" w:color="auto"/>
            <w:left w:val="none" w:sz="0" w:space="0" w:color="auto"/>
            <w:bottom w:val="none" w:sz="0" w:space="0" w:color="auto"/>
            <w:right w:val="none" w:sz="0" w:space="0" w:color="auto"/>
          </w:divBdr>
        </w:div>
        <w:div w:id="859592018">
          <w:marLeft w:val="640"/>
          <w:marRight w:val="0"/>
          <w:marTop w:val="0"/>
          <w:marBottom w:val="0"/>
          <w:divBdr>
            <w:top w:val="none" w:sz="0" w:space="0" w:color="auto"/>
            <w:left w:val="none" w:sz="0" w:space="0" w:color="auto"/>
            <w:bottom w:val="none" w:sz="0" w:space="0" w:color="auto"/>
            <w:right w:val="none" w:sz="0" w:space="0" w:color="auto"/>
          </w:divBdr>
        </w:div>
        <w:div w:id="1196844762">
          <w:marLeft w:val="640"/>
          <w:marRight w:val="0"/>
          <w:marTop w:val="0"/>
          <w:marBottom w:val="0"/>
          <w:divBdr>
            <w:top w:val="none" w:sz="0" w:space="0" w:color="auto"/>
            <w:left w:val="none" w:sz="0" w:space="0" w:color="auto"/>
            <w:bottom w:val="none" w:sz="0" w:space="0" w:color="auto"/>
            <w:right w:val="none" w:sz="0" w:space="0" w:color="auto"/>
          </w:divBdr>
        </w:div>
        <w:div w:id="1881084406">
          <w:marLeft w:val="640"/>
          <w:marRight w:val="0"/>
          <w:marTop w:val="0"/>
          <w:marBottom w:val="0"/>
          <w:divBdr>
            <w:top w:val="none" w:sz="0" w:space="0" w:color="auto"/>
            <w:left w:val="none" w:sz="0" w:space="0" w:color="auto"/>
            <w:bottom w:val="none" w:sz="0" w:space="0" w:color="auto"/>
            <w:right w:val="none" w:sz="0" w:space="0" w:color="auto"/>
          </w:divBdr>
        </w:div>
        <w:div w:id="400250360">
          <w:marLeft w:val="640"/>
          <w:marRight w:val="0"/>
          <w:marTop w:val="0"/>
          <w:marBottom w:val="0"/>
          <w:divBdr>
            <w:top w:val="none" w:sz="0" w:space="0" w:color="auto"/>
            <w:left w:val="none" w:sz="0" w:space="0" w:color="auto"/>
            <w:bottom w:val="none" w:sz="0" w:space="0" w:color="auto"/>
            <w:right w:val="none" w:sz="0" w:space="0" w:color="auto"/>
          </w:divBdr>
        </w:div>
        <w:div w:id="1040520898">
          <w:marLeft w:val="640"/>
          <w:marRight w:val="0"/>
          <w:marTop w:val="0"/>
          <w:marBottom w:val="0"/>
          <w:divBdr>
            <w:top w:val="none" w:sz="0" w:space="0" w:color="auto"/>
            <w:left w:val="none" w:sz="0" w:space="0" w:color="auto"/>
            <w:bottom w:val="none" w:sz="0" w:space="0" w:color="auto"/>
            <w:right w:val="none" w:sz="0" w:space="0" w:color="auto"/>
          </w:divBdr>
        </w:div>
        <w:div w:id="508179656">
          <w:marLeft w:val="640"/>
          <w:marRight w:val="0"/>
          <w:marTop w:val="0"/>
          <w:marBottom w:val="0"/>
          <w:divBdr>
            <w:top w:val="none" w:sz="0" w:space="0" w:color="auto"/>
            <w:left w:val="none" w:sz="0" w:space="0" w:color="auto"/>
            <w:bottom w:val="none" w:sz="0" w:space="0" w:color="auto"/>
            <w:right w:val="none" w:sz="0" w:space="0" w:color="auto"/>
          </w:divBdr>
        </w:div>
        <w:div w:id="2145392669">
          <w:marLeft w:val="640"/>
          <w:marRight w:val="0"/>
          <w:marTop w:val="0"/>
          <w:marBottom w:val="0"/>
          <w:divBdr>
            <w:top w:val="none" w:sz="0" w:space="0" w:color="auto"/>
            <w:left w:val="none" w:sz="0" w:space="0" w:color="auto"/>
            <w:bottom w:val="none" w:sz="0" w:space="0" w:color="auto"/>
            <w:right w:val="none" w:sz="0" w:space="0" w:color="auto"/>
          </w:divBdr>
        </w:div>
        <w:div w:id="432868768">
          <w:marLeft w:val="640"/>
          <w:marRight w:val="0"/>
          <w:marTop w:val="0"/>
          <w:marBottom w:val="0"/>
          <w:divBdr>
            <w:top w:val="none" w:sz="0" w:space="0" w:color="auto"/>
            <w:left w:val="none" w:sz="0" w:space="0" w:color="auto"/>
            <w:bottom w:val="none" w:sz="0" w:space="0" w:color="auto"/>
            <w:right w:val="none" w:sz="0" w:space="0" w:color="auto"/>
          </w:divBdr>
        </w:div>
        <w:div w:id="925649803">
          <w:marLeft w:val="640"/>
          <w:marRight w:val="0"/>
          <w:marTop w:val="0"/>
          <w:marBottom w:val="0"/>
          <w:divBdr>
            <w:top w:val="none" w:sz="0" w:space="0" w:color="auto"/>
            <w:left w:val="none" w:sz="0" w:space="0" w:color="auto"/>
            <w:bottom w:val="none" w:sz="0" w:space="0" w:color="auto"/>
            <w:right w:val="none" w:sz="0" w:space="0" w:color="auto"/>
          </w:divBdr>
        </w:div>
        <w:div w:id="1052270020">
          <w:marLeft w:val="640"/>
          <w:marRight w:val="0"/>
          <w:marTop w:val="0"/>
          <w:marBottom w:val="0"/>
          <w:divBdr>
            <w:top w:val="none" w:sz="0" w:space="0" w:color="auto"/>
            <w:left w:val="none" w:sz="0" w:space="0" w:color="auto"/>
            <w:bottom w:val="none" w:sz="0" w:space="0" w:color="auto"/>
            <w:right w:val="none" w:sz="0" w:space="0" w:color="auto"/>
          </w:divBdr>
        </w:div>
        <w:div w:id="1519848052">
          <w:marLeft w:val="640"/>
          <w:marRight w:val="0"/>
          <w:marTop w:val="0"/>
          <w:marBottom w:val="0"/>
          <w:divBdr>
            <w:top w:val="none" w:sz="0" w:space="0" w:color="auto"/>
            <w:left w:val="none" w:sz="0" w:space="0" w:color="auto"/>
            <w:bottom w:val="none" w:sz="0" w:space="0" w:color="auto"/>
            <w:right w:val="none" w:sz="0" w:space="0" w:color="auto"/>
          </w:divBdr>
        </w:div>
        <w:div w:id="190268063">
          <w:marLeft w:val="640"/>
          <w:marRight w:val="0"/>
          <w:marTop w:val="0"/>
          <w:marBottom w:val="0"/>
          <w:divBdr>
            <w:top w:val="none" w:sz="0" w:space="0" w:color="auto"/>
            <w:left w:val="none" w:sz="0" w:space="0" w:color="auto"/>
            <w:bottom w:val="none" w:sz="0" w:space="0" w:color="auto"/>
            <w:right w:val="none" w:sz="0" w:space="0" w:color="auto"/>
          </w:divBdr>
        </w:div>
        <w:div w:id="1583366249">
          <w:marLeft w:val="640"/>
          <w:marRight w:val="0"/>
          <w:marTop w:val="0"/>
          <w:marBottom w:val="0"/>
          <w:divBdr>
            <w:top w:val="none" w:sz="0" w:space="0" w:color="auto"/>
            <w:left w:val="none" w:sz="0" w:space="0" w:color="auto"/>
            <w:bottom w:val="none" w:sz="0" w:space="0" w:color="auto"/>
            <w:right w:val="none" w:sz="0" w:space="0" w:color="auto"/>
          </w:divBdr>
        </w:div>
        <w:div w:id="351037495">
          <w:marLeft w:val="640"/>
          <w:marRight w:val="0"/>
          <w:marTop w:val="0"/>
          <w:marBottom w:val="0"/>
          <w:divBdr>
            <w:top w:val="none" w:sz="0" w:space="0" w:color="auto"/>
            <w:left w:val="none" w:sz="0" w:space="0" w:color="auto"/>
            <w:bottom w:val="none" w:sz="0" w:space="0" w:color="auto"/>
            <w:right w:val="none" w:sz="0" w:space="0" w:color="auto"/>
          </w:divBdr>
        </w:div>
        <w:div w:id="997000062">
          <w:marLeft w:val="640"/>
          <w:marRight w:val="0"/>
          <w:marTop w:val="0"/>
          <w:marBottom w:val="0"/>
          <w:divBdr>
            <w:top w:val="none" w:sz="0" w:space="0" w:color="auto"/>
            <w:left w:val="none" w:sz="0" w:space="0" w:color="auto"/>
            <w:bottom w:val="none" w:sz="0" w:space="0" w:color="auto"/>
            <w:right w:val="none" w:sz="0" w:space="0" w:color="auto"/>
          </w:divBdr>
        </w:div>
        <w:div w:id="139463316">
          <w:marLeft w:val="640"/>
          <w:marRight w:val="0"/>
          <w:marTop w:val="0"/>
          <w:marBottom w:val="0"/>
          <w:divBdr>
            <w:top w:val="none" w:sz="0" w:space="0" w:color="auto"/>
            <w:left w:val="none" w:sz="0" w:space="0" w:color="auto"/>
            <w:bottom w:val="none" w:sz="0" w:space="0" w:color="auto"/>
            <w:right w:val="none" w:sz="0" w:space="0" w:color="auto"/>
          </w:divBdr>
        </w:div>
        <w:div w:id="1566986145">
          <w:marLeft w:val="640"/>
          <w:marRight w:val="0"/>
          <w:marTop w:val="0"/>
          <w:marBottom w:val="0"/>
          <w:divBdr>
            <w:top w:val="none" w:sz="0" w:space="0" w:color="auto"/>
            <w:left w:val="none" w:sz="0" w:space="0" w:color="auto"/>
            <w:bottom w:val="none" w:sz="0" w:space="0" w:color="auto"/>
            <w:right w:val="none" w:sz="0" w:space="0" w:color="auto"/>
          </w:divBdr>
        </w:div>
        <w:div w:id="95445759">
          <w:marLeft w:val="640"/>
          <w:marRight w:val="0"/>
          <w:marTop w:val="0"/>
          <w:marBottom w:val="0"/>
          <w:divBdr>
            <w:top w:val="none" w:sz="0" w:space="0" w:color="auto"/>
            <w:left w:val="none" w:sz="0" w:space="0" w:color="auto"/>
            <w:bottom w:val="none" w:sz="0" w:space="0" w:color="auto"/>
            <w:right w:val="none" w:sz="0" w:space="0" w:color="auto"/>
          </w:divBdr>
        </w:div>
        <w:div w:id="1696955078">
          <w:marLeft w:val="640"/>
          <w:marRight w:val="0"/>
          <w:marTop w:val="0"/>
          <w:marBottom w:val="0"/>
          <w:divBdr>
            <w:top w:val="none" w:sz="0" w:space="0" w:color="auto"/>
            <w:left w:val="none" w:sz="0" w:space="0" w:color="auto"/>
            <w:bottom w:val="none" w:sz="0" w:space="0" w:color="auto"/>
            <w:right w:val="none" w:sz="0" w:space="0" w:color="auto"/>
          </w:divBdr>
        </w:div>
        <w:div w:id="623539220">
          <w:marLeft w:val="640"/>
          <w:marRight w:val="0"/>
          <w:marTop w:val="0"/>
          <w:marBottom w:val="0"/>
          <w:divBdr>
            <w:top w:val="none" w:sz="0" w:space="0" w:color="auto"/>
            <w:left w:val="none" w:sz="0" w:space="0" w:color="auto"/>
            <w:bottom w:val="none" w:sz="0" w:space="0" w:color="auto"/>
            <w:right w:val="none" w:sz="0" w:space="0" w:color="auto"/>
          </w:divBdr>
        </w:div>
        <w:div w:id="1006445663">
          <w:marLeft w:val="640"/>
          <w:marRight w:val="0"/>
          <w:marTop w:val="0"/>
          <w:marBottom w:val="0"/>
          <w:divBdr>
            <w:top w:val="none" w:sz="0" w:space="0" w:color="auto"/>
            <w:left w:val="none" w:sz="0" w:space="0" w:color="auto"/>
            <w:bottom w:val="none" w:sz="0" w:space="0" w:color="auto"/>
            <w:right w:val="none" w:sz="0" w:space="0" w:color="auto"/>
          </w:divBdr>
        </w:div>
        <w:div w:id="1967740427">
          <w:marLeft w:val="640"/>
          <w:marRight w:val="0"/>
          <w:marTop w:val="0"/>
          <w:marBottom w:val="0"/>
          <w:divBdr>
            <w:top w:val="none" w:sz="0" w:space="0" w:color="auto"/>
            <w:left w:val="none" w:sz="0" w:space="0" w:color="auto"/>
            <w:bottom w:val="none" w:sz="0" w:space="0" w:color="auto"/>
            <w:right w:val="none" w:sz="0" w:space="0" w:color="auto"/>
          </w:divBdr>
        </w:div>
        <w:div w:id="2086369691">
          <w:marLeft w:val="640"/>
          <w:marRight w:val="0"/>
          <w:marTop w:val="0"/>
          <w:marBottom w:val="0"/>
          <w:divBdr>
            <w:top w:val="none" w:sz="0" w:space="0" w:color="auto"/>
            <w:left w:val="none" w:sz="0" w:space="0" w:color="auto"/>
            <w:bottom w:val="none" w:sz="0" w:space="0" w:color="auto"/>
            <w:right w:val="none" w:sz="0" w:space="0" w:color="auto"/>
          </w:divBdr>
        </w:div>
        <w:div w:id="1850292965">
          <w:marLeft w:val="640"/>
          <w:marRight w:val="0"/>
          <w:marTop w:val="0"/>
          <w:marBottom w:val="0"/>
          <w:divBdr>
            <w:top w:val="none" w:sz="0" w:space="0" w:color="auto"/>
            <w:left w:val="none" w:sz="0" w:space="0" w:color="auto"/>
            <w:bottom w:val="none" w:sz="0" w:space="0" w:color="auto"/>
            <w:right w:val="none" w:sz="0" w:space="0" w:color="auto"/>
          </w:divBdr>
        </w:div>
        <w:div w:id="6055393">
          <w:marLeft w:val="640"/>
          <w:marRight w:val="0"/>
          <w:marTop w:val="0"/>
          <w:marBottom w:val="0"/>
          <w:divBdr>
            <w:top w:val="none" w:sz="0" w:space="0" w:color="auto"/>
            <w:left w:val="none" w:sz="0" w:space="0" w:color="auto"/>
            <w:bottom w:val="none" w:sz="0" w:space="0" w:color="auto"/>
            <w:right w:val="none" w:sz="0" w:space="0" w:color="auto"/>
          </w:divBdr>
        </w:div>
        <w:div w:id="102268807">
          <w:marLeft w:val="640"/>
          <w:marRight w:val="0"/>
          <w:marTop w:val="0"/>
          <w:marBottom w:val="0"/>
          <w:divBdr>
            <w:top w:val="none" w:sz="0" w:space="0" w:color="auto"/>
            <w:left w:val="none" w:sz="0" w:space="0" w:color="auto"/>
            <w:bottom w:val="none" w:sz="0" w:space="0" w:color="auto"/>
            <w:right w:val="none" w:sz="0" w:space="0" w:color="auto"/>
          </w:divBdr>
        </w:div>
        <w:div w:id="362219030">
          <w:marLeft w:val="640"/>
          <w:marRight w:val="0"/>
          <w:marTop w:val="0"/>
          <w:marBottom w:val="0"/>
          <w:divBdr>
            <w:top w:val="none" w:sz="0" w:space="0" w:color="auto"/>
            <w:left w:val="none" w:sz="0" w:space="0" w:color="auto"/>
            <w:bottom w:val="none" w:sz="0" w:space="0" w:color="auto"/>
            <w:right w:val="none" w:sz="0" w:space="0" w:color="auto"/>
          </w:divBdr>
        </w:div>
        <w:div w:id="1937133927">
          <w:marLeft w:val="640"/>
          <w:marRight w:val="0"/>
          <w:marTop w:val="0"/>
          <w:marBottom w:val="0"/>
          <w:divBdr>
            <w:top w:val="none" w:sz="0" w:space="0" w:color="auto"/>
            <w:left w:val="none" w:sz="0" w:space="0" w:color="auto"/>
            <w:bottom w:val="none" w:sz="0" w:space="0" w:color="auto"/>
            <w:right w:val="none" w:sz="0" w:space="0" w:color="auto"/>
          </w:divBdr>
        </w:div>
        <w:div w:id="1823112119">
          <w:marLeft w:val="640"/>
          <w:marRight w:val="0"/>
          <w:marTop w:val="0"/>
          <w:marBottom w:val="0"/>
          <w:divBdr>
            <w:top w:val="none" w:sz="0" w:space="0" w:color="auto"/>
            <w:left w:val="none" w:sz="0" w:space="0" w:color="auto"/>
            <w:bottom w:val="none" w:sz="0" w:space="0" w:color="auto"/>
            <w:right w:val="none" w:sz="0" w:space="0" w:color="auto"/>
          </w:divBdr>
        </w:div>
        <w:div w:id="937716441">
          <w:marLeft w:val="640"/>
          <w:marRight w:val="0"/>
          <w:marTop w:val="0"/>
          <w:marBottom w:val="0"/>
          <w:divBdr>
            <w:top w:val="none" w:sz="0" w:space="0" w:color="auto"/>
            <w:left w:val="none" w:sz="0" w:space="0" w:color="auto"/>
            <w:bottom w:val="none" w:sz="0" w:space="0" w:color="auto"/>
            <w:right w:val="none" w:sz="0" w:space="0" w:color="auto"/>
          </w:divBdr>
        </w:div>
        <w:div w:id="618996260">
          <w:marLeft w:val="640"/>
          <w:marRight w:val="0"/>
          <w:marTop w:val="0"/>
          <w:marBottom w:val="0"/>
          <w:divBdr>
            <w:top w:val="none" w:sz="0" w:space="0" w:color="auto"/>
            <w:left w:val="none" w:sz="0" w:space="0" w:color="auto"/>
            <w:bottom w:val="none" w:sz="0" w:space="0" w:color="auto"/>
            <w:right w:val="none" w:sz="0" w:space="0" w:color="auto"/>
          </w:divBdr>
        </w:div>
        <w:div w:id="1171606215">
          <w:marLeft w:val="640"/>
          <w:marRight w:val="0"/>
          <w:marTop w:val="0"/>
          <w:marBottom w:val="0"/>
          <w:divBdr>
            <w:top w:val="none" w:sz="0" w:space="0" w:color="auto"/>
            <w:left w:val="none" w:sz="0" w:space="0" w:color="auto"/>
            <w:bottom w:val="none" w:sz="0" w:space="0" w:color="auto"/>
            <w:right w:val="none" w:sz="0" w:space="0" w:color="auto"/>
          </w:divBdr>
        </w:div>
        <w:div w:id="1459446285">
          <w:marLeft w:val="640"/>
          <w:marRight w:val="0"/>
          <w:marTop w:val="0"/>
          <w:marBottom w:val="0"/>
          <w:divBdr>
            <w:top w:val="none" w:sz="0" w:space="0" w:color="auto"/>
            <w:left w:val="none" w:sz="0" w:space="0" w:color="auto"/>
            <w:bottom w:val="none" w:sz="0" w:space="0" w:color="auto"/>
            <w:right w:val="none" w:sz="0" w:space="0" w:color="auto"/>
          </w:divBdr>
        </w:div>
        <w:div w:id="549004177">
          <w:marLeft w:val="640"/>
          <w:marRight w:val="0"/>
          <w:marTop w:val="0"/>
          <w:marBottom w:val="0"/>
          <w:divBdr>
            <w:top w:val="none" w:sz="0" w:space="0" w:color="auto"/>
            <w:left w:val="none" w:sz="0" w:space="0" w:color="auto"/>
            <w:bottom w:val="none" w:sz="0" w:space="0" w:color="auto"/>
            <w:right w:val="none" w:sz="0" w:space="0" w:color="auto"/>
          </w:divBdr>
        </w:div>
        <w:div w:id="233467854">
          <w:marLeft w:val="640"/>
          <w:marRight w:val="0"/>
          <w:marTop w:val="0"/>
          <w:marBottom w:val="0"/>
          <w:divBdr>
            <w:top w:val="none" w:sz="0" w:space="0" w:color="auto"/>
            <w:left w:val="none" w:sz="0" w:space="0" w:color="auto"/>
            <w:bottom w:val="none" w:sz="0" w:space="0" w:color="auto"/>
            <w:right w:val="none" w:sz="0" w:space="0" w:color="auto"/>
          </w:divBdr>
        </w:div>
        <w:div w:id="1484153762">
          <w:marLeft w:val="640"/>
          <w:marRight w:val="0"/>
          <w:marTop w:val="0"/>
          <w:marBottom w:val="0"/>
          <w:divBdr>
            <w:top w:val="none" w:sz="0" w:space="0" w:color="auto"/>
            <w:left w:val="none" w:sz="0" w:space="0" w:color="auto"/>
            <w:bottom w:val="none" w:sz="0" w:space="0" w:color="auto"/>
            <w:right w:val="none" w:sz="0" w:space="0" w:color="auto"/>
          </w:divBdr>
        </w:div>
        <w:div w:id="1875994358">
          <w:marLeft w:val="640"/>
          <w:marRight w:val="0"/>
          <w:marTop w:val="0"/>
          <w:marBottom w:val="0"/>
          <w:divBdr>
            <w:top w:val="none" w:sz="0" w:space="0" w:color="auto"/>
            <w:left w:val="none" w:sz="0" w:space="0" w:color="auto"/>
            <w:bottom w:val="none" w:sz="0" w:space="0" w:color="auto"/>
            <w:right w:val="none" w:sz="0" w:space="0" w:color="auto"/>
          </w:divBdr>
        </w:div>
        <w:div w:id="297732797">
          <w:marLeft w:val="640"/>
          <w:marRight w:val="0"/>
          <w:marTop w:val="0"/>
          <w:marBottom w:val="0"/>
          <w:divBdr>
            <w:top w:val="none" w:sz="0" w:space="0" w:color="auto"/>
            <w:left w:val="none" w:sz="0" w:space="0" w:color="auto"/>
            <w:bottom w:val="none" w:sz="0" w:space="0" w:color="auto"/>
            <w:right w:val="none" w:sz="0" w:space="0" w:color="auto"/>
          </w:divBdr>
        </w:div>
        <w:div w:id="2017340551">
          <w:marLeft w:val="640"/>
          <w:marRight w:val="0"/>
          <w:marTop w:val="0"/>
          <w:marBottom w:val="0"/>
          <w:divBdr>
            <w:top w:val="none" w:sz="0" w:space="0" w:color="auto"/>
            <w:left w:val="none" w:sz="0" w:space="0" w:color="auto"/>
            <w:bottom w:val="none" w:sz="0" w:space="0" w:color="auto"/>
            <w:right w:val="none" w:sz="0" w:space="0" w:color="auto"/>
          </w:divBdr>
        </w:div>
        <w:div w:id="1235890917">
          <w:marLeft w:val="640"/>
          <w:marRight w:val="0"/>
          <w:marTop w:val="0"/>
          <w:marBottom w:val="0"/>
          <w:divBdr>
            <w:top w:val="none" w:sz="0" w:space="0" w:color="auto"/>
            <w:left w:val="none" w:sz="0" w:space="0" w:color="auto"/>
            <w:bottom w:val="none" w:sz="0" w:space="0" w:color="auto"/>
            <w:right w:val="none" w:sz="0" w:space="0" w:color="auto"/>
          </w:divBdr>
        </w:div>
        <w:div w:id="490367855">
          <w:marLeft w:val="640"/>
          <w:marRight w:val="0"/>
          <w:marTop w:val="0"/>
          <w:marBottom w:val="0"/>
          <w:divBdr>
            <w:top w:val="none" w:sz="0" w:space="0" w:color="auto"/>
            <w:left w:val="none" w:sz="0" w:space="0" w:color="auto"/>
            <w:bottom w:val="none" w:sz="0" w:space="0" w:color="auto"/>
            <w:right w:val="none" w:sz="0" w:space="0" w:color="auto"/>
          </w:divBdr>
        </w:div>
        <w:div w:id="655839286">
          <w:marLeft w:val="640"/>
          <w:marRight w:val="0"/>
          <w:marTop w:val="0"/>
          <w:marBottom w:val="0"/>
          <w:divBdr>
            <w:top w:val="none" w:sz="0" w:space="0" w:color="auto"/>
            <w:left w:val="none" w:sz="0" w:space="0" w:color="auto"/>
            <w:bottom w:val="none" w:sz="0" w:space="0" w:color="auto"/>
            <w:right w:val="none" w:sz="0" w:space="0" w:color="auto"/>
          </w:divBdr>
        </w:div>
        <w:div w:id="884875098">
          <w:marLeft w:val="640"/>
          <w:marRight w:val="0"/>
          <w:marTop w:val="0"/>
          <w:marBottom w:val="0"/>
          <w:divBdr>
            <w:top w:val="none" w:sz="0" w:space="0" w:color="auto"/>
            <w:left w:val="none" w:sz="0" w:space="0" w:color="auto"/>
            <w:bottom w:val="none" w:sz="0" w:space="0" w:color="auto"/>
            <w:right w:val="none" w:sz="0" w:space="0" w:color="auto"/>
          </w:divBdr>
        </w:div>
        <w:div w:id="1293365346">
          <w:marLeft w:val="640"/>
          <w:marRight w:val="0"/>
          <w:marTop w:val="0"/>
          <w:marBottom w:val="0"/>
          <w:divBdr>
            <w:top w:val="none" w:sz="0" w:space="0" w:color="auto"/>
            <w:left w:val="none" w:sz="0" w:space="0" w:color="auto"/>
            <w:bottom w:val="none" w:sz="0" w:space="0" w:color="auto"/>
            <w:right w:val="none" w:sz="0" w:space="0" w:color="auto"/>
          </w:divBdr>
        </w:div>
        <w:div w:id="1099106795">
          <w:marLeft w:val="640"/>
          <w:marRight w:val="0"/>
          <w:marTop w:val="0"/>
          <w:marBottom w:val="0"/>
          <w:divBdr>
            <w:top w:val="none" w:sz="0" w:space="0" w:color="auto"/>
            <w:left w:val="none" w:sz="0" w:space="0" w:color="auto"/>
            <w:bottom w:val="none" w:sz="0" w:space="0" w:color="auto"/>
            <w:right w:val="none" w:sz="0" w:space="0" w:color="auto"/>
          </w:divBdr>
        </w:div>
        <w:div w:id="211504902">
          <w:marLeft w:val="640"/>
          <w:marRight w:val="0"/>
          <w:marTop w:val="0"/>
          <w:marBottom w:val="0"/>
          <w:divBdr>
            <w:top w:val="none" w:sz="0" w:space="0" w:color="auto"/>
            <w:left w:val="none" w:sz="0" w:space="0" w:color="auto"/>
            <w:bottom w:val="none" w:sz="0" w:space="0" w:color="auto"/>
            <w:right w:val="none" w:sz="0" w:space="0" w:color="auto"/>
          </w:divBdr>
        </w:div>
        <w:div w:id="1155755172">
          <w:marLeft w:val="640"/>
          <w:marRight w:val="0"/>
          <w:marTop w:val="0"/>
          <w:marBottom w:val="0"/>
          <w:divBdr>
            <w:top w:val="none" w:sz="0" w:space="0" w:color="auto"/>
            <w:left w:val="none" w:sz="0" w:space="0" w:color="auto"/>
            <w:bottom w:val="none" w:sz="0" w:space="0" w:color="auto"/>
            <w:right w:val="none" w:sz="0" w:space="0" w:color="auto"/>
          </w:divBdr>
        </w:div>
        <w:div w:id="2087074648">
          <w:marLeft w:val="640"/>
          <w:marRight w:val="0"/>
          <w:marTop w:val="0"/>
          <w:marBottom w:val="0"/>
          <w:divBdr>
            <w:top w:val="none" w:sz="0" w:space="0" w:color="auto"/>
            <w:left w:val="none" w:sz="0" w:space="0" w:color="auto"/>
            <w:bottom w:val="none" w:sz="0" w:space="0" w:color="auto"/>
            <w:right w:val="none" w:sz="0" w:space="0" w:color="auto"/>
          </w:divBdr>
        </w:div>
        <w:div w:id="1005666253">
          <w:marLeft w:val="640"/>
          <w:marRight w:val="0"/>
          <w:marTop w:val="0"/>
          <w:marBottom w:val="0"/>
          <w:divBdr>
            <w:top w:val="none" w:sz="0" w:space="0" w:color="auto"/>
            <w:left w:val="none" w:sz="0" w:space="0" w:color="auto"/>
            <w:bottom w:val="none" w:sz="0" w:space="0" w:color="auto"/>
            <w:right w:val="none" w:sz="0" w:space="0" w:color="auto"/>
          </w:divBdr>
        </w:div>
        <w:div w:id="1129935703">
          <w:marLeft w:val="640"/>
          <w:marRight w:val="0"/>
          <w:marTop w:val="0"/>
          <w:marBottom w:val="0"/>
          <w:divBdr>
            <w:top w:val="none" w:sz="0" w:space="0" w:color="auto"/>
            <w:left w:val="none" w:sz="0" w:space="0" w:color="auto"/>
            <w:bottom w:val="none" w:sz="0" w:space="0" w:color="auto"/>
            <w:right w:val="none" w:sz="0" w:space="0" w:color="auto"/>
          </w:divBdr>
        </w:div>
        <w:div w:id="1798137836">
          <w:marLeft w:val="640"/>
          <w:marRight w:val="0"/>
          <w:marTop w:val="0"/>
          <w:marBottom w:val="0"/>
          <w:divBdr>
            <w:top w:val="none" w:sz="0" w:space="0" w:color="auto"/>
            <w:left w:val="none" w:sz="0" w:space="0" w:color="auto"/>
            <w:bottom w:val="none" w:sz="0" w:space="0" w:color="auto"/>
            <w:right w:val="none" w:sz="0" w:space="0" w:color="auto"/>
          </w:divBdr>
        </w:div>
        <w:div w:id="1849370902">
          <w:marLeft w:val="640"/>
          <w:marRight w:val="0"/>
          <w:marTop w:val="0"/>
          <w:marBottom w:val="0"/>
          <w:divBdr>
            <w:top w:val="none" w:sz="0" w:space="0" w:color="auto"/>
            <w:left w:val="none" w:sz="0" w:space="0" w:color="auto"/>
            <w:bottom w:val="none" w:sz="0" w:space="0" w:color="auto"/>
            <w:right w:val="none" w:sz="0" w:space="0" w:color="auto"/>
          </w:divBdr>
        </w:div>
        <w:div w:id="1208108503">
          <w:marLeft w:val="640"/>
          <w:marRight w:val="0"/>
          <w:marTop w:val="0"/>
          <w:marBottom w:val="0"/>
          <w:divBdr>
            <w:top w:val="none" w:sz="0" w:space="0" w:color="auto"/>
            <w:left w:val="none" w:sz="0" w:space="0" w:color="auto"/>
            <w:bottom w:val="none" w:sz="0" w:space="0" w:color="auto"/>
            <w:right w:val="none" w:sz="0" w:space="0" w:color="auto"/>
          </w:divBdr>
        </w:div>
        <w:div w:id="1766340984">
          <w:marLeft w:val="640"/>
          <w:marRight w:val="0"/>
          <w:marTop w:val="0"/>
          <w:marBottom w:val="0"/>
          <w:divBdr>
            <w:top w:val="none" w:sz="0" w:space="0" w:color="auto"/>
            <w:left w:val="none" w:sz="0" w:space="0" w:color="auto"/>
            <w:bottom w:val="none" w:sz="0" w:space="0" w:color="auto"/>
            <w:right w:val="none" w:sz="0" w:space="0" w:color="auto"/>
          </w:divBdr>
        </w:div>
        <w:div w:id="1095781756">
          <w:marLeft w:val="640"/>
          <w:marRight w:val="0"/>
          <w:marTop w:val="0"/>
          <w:marBottom w:val="0"/>
          <w:divBdr>
            <w:top w:val="none" w:sz="0" w:space="0" w:color="auto"/>
            <w:left w:val="none" w:sz="0" w:space="0" w:color="auto"/>
            <w:bottom w:val="none" w:sz="0" w:space="0" w:color="auto"/>
            <w:right w:val="none" w:sz="0" w:space="0" w:color="auto"/>
          </w:divBdr>
        </w:div>
        <w:div w:id="865827402">
          <w:marLeft w:val="640"/>
          <w:marRight w:val="0"/>
          <w:marTop w:val="0"/>
          <w:marBottom w:val="0"/>
          <w:divBdr>
            <w:top w:val="none" w:sz="0" w:space="0" w:color="auto"/>
            <w:left w:val="none" w:sz="0" w:space="0" w:color="auto"/>
            <w:bottom w:val="none" w:sz="0" w:space="0" w:color="auto"/>
            <w:right w:val="none" w:sz="0" w:space="0" w:color="auto"/>
          </w:divBdr>
        </w:div>
        <w:div w:id="444931513">
          <w:marLeft w:val="640"/>
          <w:marRight w:val="0"/>
          <w:marTop w:val="0"/>
          <w:marBottom w:val="0"/>
          <w:divBdr>
            <w:top w:val="none" w:sz="0" w:space="0" w:color="auto"/>
            <w:left w:val="none" w:sz="0" w:space="0" w:color="auto"/>
            <w:bottom w:val="none" w:sz="0" w:space="0" w:color="auto"/>
            <w:right w:val="none" w:sz="0" w:space="0" w:color="auto"/>
          </w:divBdr>
        </w:div>
      </w:divsChild>
    </w:div>
    <w:div w:id="1175144142">
      <w:bodyDiv w:val="1"/>
      <w:marLeft w:val="0"/>
      <w:marRight w:val="0"/>
      <w:marTop w:val="0"/>
      <w:marBottom w:val="0"/>
      <w:divBdr>
        <w:top w:val="none" w:sz="0" w:space="0" w:color="auto"/>
        <w:left w:val="none" w:sz="0" w:space="0" w:color="auto"/>
        <w:bottom w:val="none" w:sz="0" w:space="0" w:color="auto"/>
        <w:right w:val="none" w:sz="0" w:space="0" w:color="auto"/>
      </w:divBdr>
      <w:divsChild>
        <w:div w:id="1004629533">
          <w:marLeft w:val="640"/>
          <w:marRight w:val="0"/>
          <w:marTop w:val="0"/>
          <w:marBottom w:val="0"/>
          <w:divBdr>
            <w:top w:val="none" w:sz="0" w:space="0" w:color="auto"/>
            <w:left w:val="none" w:sz="0" w:space="0" w:color="auto"/>
            <w:bottom w:val="none" w:sz="0" w:space="0" w:color="auto"/>
            <w:right w:val="none" w:sz="0" w:space="0" w:color="auto"/>
          </w:divBdr>
        </w:div>
        <w:div w:id="2130124685">
          <w:marLeft w:val="640"/>
          <w:marRight w:val="0"/>
          <w:marTop w:val="0"/>
          <w:marBottom w:val="0"/>
          <w:divBdr>
            <w:top w:val="none" w:sz="0" w:space="0" w:color="auto"/>
            <w:left w:val="none" w:sz="0" w:space="0" w:color="auto"/>
            <w:bottom w:val="none" w:sz="0" w:space="0" w:color="auto"/>
            <w:right w:val="none" w:sz="0" w:space="0" w:color="auto"/>
          </w:divBdr>
        </w:div>
        <w:div w:id="2116826367">
          <w:marLeft w:val="640"/>
          <w:marRight w:val="0"/>
          <w:marTop w:val="0"/>
          <w:marBottom w:val="0"/>
          <w:divBdr>
            <w:top w:val="none" w:sz="0" w:space="0" w:color="auto"/>
            <w:left w:val="none" w:sz="0" w:space="0" w:color="auto"/>
            <w:bottom w:val="none" w:sz="0" w:space="0" w:color="auto"/>
            <w:right w:val="none" w:sz="0" w:space="0" w:color="auto"/>
          </w:divBdr>
        </w:div>
        <w:div w:id="672802819">
          <w:marLeft w:val="640"/>
          <w:marRight w:val="0"/>
          <w:marTop w:val="0"/>
          <w:marBottom w:val="0"/>
          <w:divBdr>
            <w:top w:val="none" w:sz="0" w:space="0" w:color="auto"/>
            <w:left w:val="none" w:sz="0" w:space="0" w:color="auto"/>
            <w:bottom w:val="none" w:sz="0" w:space="0" w:color="auto"/>
            <w:right w:val="none" w:sz="0" w:space="0" w:color="auto"/>
          </w:divBdr>
        </w:div>
        <w:div w:id="182674579">
          <w:marLeft w:val="640"/>
          <w:marRight w:val="0"/>
          <w:marTop w:val="0"/>
          <w:marBottom w:val="0"/>
          <w:divBdr>
            <w:top w:val="none" w:sz="0" w:space="0" w:color="auto"/>
            <w:left w:val="none" w:sz="0" w:space="0" w:color="auto"/>
            <w:bottom w:val="none" w:sz="0" w:space="0" w:color="auto"/>
            <w:right w:val="none" w:sz="0" w:space="0" w:color="auto"/>
          </w:divBdr>
        </w:div>
        <w:div w:id="1908831778">
          <w:marLeft w:val="640"/>
          <w:marRight w:val="0"/>
          <w:marTop w:val="0"/>
          <w:marBottom w:val="0"/>
          <w:divBdr>
            <w:top w:val="none" w:sz="0" w:space="0" w:color="auto"/>
            <w:left w:val="none" w:sz="0" w:space="0" w:color="auto"/>
            <w:bottom w:val="none" w:sz="0" w:space="0" w:color="auto"/>
            <w:right w:val="none" w:sz="0" w:space="0" w:color="auto"/>
          </w:divBdr>
        </w:div>
        <w:div w:id="818838296">
          <w:marLeft w:val="640"/>
          <w:marRight w:val="0"/>
          <w:marTop w:val="0"/>
          <w:marBottom w:val="0"/>
          <w:divBdr>
            <w:top w:val="none" w:sz="0" w:space="0" w:color="auto"/>
            <w:left w:val="none" w:sz="0" w:space="0" w:color="auto"/>
            <w:bottom w:val="none" w:sz="0" w:space="0" w:color="auto"/>
            <w:right w:val="none" w:sz="0" w:space="0" w:color="auto"/>
          </w:divBdr>
        </w:div>
        <w:div w:id="1697347337">
          <w:marLeft w:val="640"/>
          <w:marRight w:val="0"/>
          <w:marTop w:val="0"/>
          <w:marBottom w:val="0"/>
          <w:divBdr>
            <w:top w:val="none" w:sz="0" w:space="0" w:color="auto"/>
            <w:left w:val="none" w:sz="0" w:space="0" w:color="auto"/>
            <w:bottom w:val="none" w:sz="0" w:space="0" w:color="auto"/>
            <w:right w:val="none" w:sz="0" w:space="0" w:color="auto"/>
          </w:divBdr>
        </w:div>
        <w:div w:id="1370764353">
          <w:marLeft w:val="640"/>
          <w:marRight w:val="0"/>
          <w:marTop w:val="0"/>
          <w:marBottom w:val="0"/>
          <w:divBdr>
            <w:top w:val="none" w:sz="0" w:space="0" w:color="auto"/>
            <w:left w:val="none" w:sz="0" w:space="0" w:color="auto"/>
            <w:bottom w:val="none" w:sz="0" w:space="0" w:color="auto"/>
            <w:right w:val="none" w:sz="0" w:space="0" w:color="auto"/>
          </w:divBdr>
        </w:div>
        <w:div w:id="1173186491">
          <w:marLeft w:val="640"/>
          <w:marRight w:val="0"/>
          <w:marTop w:val="0"/>
          <w:marBottom w:val="0"/>
          <w:divBdr>
            <w:top w:val="none" w:sz="0" w:space="0" w:color="auto"/>
            <w:left w:val="none" w:sz="0" w:space="0" w:color="auto"/>
            <w:bottom w:val="none" w:sz="0" w:space="0" w:color="auto"/>
            <w:right w:val="none" w:sz="0" w:space="0" w:color="auto"/>
          </w:divBdr>
        </w:div>
        <w:div w:id="459955973">
          <w:marLeft w:val="640"/>
          <w:marRight w:val="0"/>
          <w:marTop w:val="0"/>
          <w:marBottom w:val="0"/>
          <w:divBdr>
            <w:top w:val="none" w:sz="0" w:space="0" w:color="auto"/>
            <w:left w:val="none" w:sz="0" w:space="0" w:color="auto"/>
            <w:bottom w:val="none" w:sz="0" w:space="0" w:color="auto"/>
            <w:right w:val="none" w:sz="0" w:space="0" w:color="auto"/>
          </w:divBdr>
        </w:div>
        <w:div w:id="1880970003">
          <w:marLeft w:val="640"/>
          <w:marRight w:val="0"/>
          <w:marTop w:val="0"/>
          <w:marBottom w:val="0"/>
          <w:divBdr>
            <w:top w:val="none" w:sz="0" w:space="0" w:color="auto"/>
            <w:left w:val="none" w:sz="0" w:space="0" w:color="auto"/>
            <w:bottom w:val="none" w:sz="0" w:space="0" w:color="auto"/>
            <w:right w:val="none" w:sz="0" w:space="0" w:color="auto"/>
          </w:divBdr>
        </w:div>
        <w:div w:id="759258220">
          <w:marLeft w:val="640"/>
          <w:marRight w:val="0"/>
          <w:marTop w:val="0"/>
          <w:marBottom w:val="0"/>
          <w:divBdr>
            <w:top w:val="none" w:sz="0" w:space="0" w:color="auto"/>
            <w:left w:val="none" w:sz="0" w:space="0" w:color="auto"/>
            <w:bottom w:val="none" w:sz="0" w:space="0" w:color="auto"/>
            <w:right w:val="none" w:sz="0" w:space="0" w:color="auto"/>
          </w:divBdr>
        </w:div>
        <w:div w:id="1007946753">
          <w:marLeft w:val="640"/>
          <w:marRight w:val="0"/>
          <w:marTop w:val="0"/>
          <w:marBottom w:val="0"/>
          <w:divBdr>
            <w:top w:val="none" w:sz="0" w:space="0" w:color="auto"/>
            <w:left w:val="none" w:sz="0" w:space="0" w:color="auto"/>
            <w:bottom w:val="none" w:sz="0" w:space="0" w:color="auto"/>
            <w:right w:val="none" w:sz="0" w:space="0" w:color="auto"/>
          </w:divBdr>
        </w:div>
        <w:div w:id="343019724">
          <w:marLeft w:val="640"/>
          <w:marRight w:val="0"/>
          <w:marTop w:val="0"/>
          <w:marBottom w:val="0"/>
          <w:divBdr>
            <w:top w:val="none" w:sz="0" w:space="0" w:color="auto"/>
            <w:left w:val="none" w:sz="0" w:space="0" w:color="auto"/>
            <w:bottom w:val="none" w:sz="0" w:space="0" w:color="auto"/>
            <w:right w:val="none" w:sz="0" w:space="0" w:color="auto"/>
          </w:divBdr>
        </w:div>
        <w:div w:id="1760910665">
          <w:marLeft w:val="640"/>
          <w:marRight w:val="0"/>
          <w:marTop w:val="0"/>
          <w:marBottom w:val="0"/>
          <w:divBdr>
            <w:top w:val="none" w:sz="0" w:space="0" w:color="auto"/>
            <w:left w:val="none" w:sz="0" w:space="0" w:color="auto"/>
            <w:bottom w:val="none" w:sz="0" w:space="0" w:color="auto"/>
            <w:right w:val="none" w:sz="0" w:space="0" w:color="auto"/>
          </w:divBdr>
        </w:div>
        <w:div w:id="1699312005">
          <w:marLeft w:val="640"/>
          <w:marRight w:val="0"/>
          <w:marTop w:val="0"/>
          <w:marBottom w:val="0"/>
          <w:divBdr>
            <w:top w:val="none" w:sz="0" w:space="0" w:color="auto"/>
            <w:left w:val="none" w:sz="0" w:space="0" w:color="auto"/>
            <w:bottom w:val="none" w:sz="0" w:space="0" w:color="auto"/>
            <w:right w:val="none" w:sz="0" w:space="0" w:color="auto"/>
          </w:divBdr>
        </w:div>
        <w:div w:id="662700544">
          <w:marLeft w:val="640"/>
          <w:marRight w:val="0"/>
          <w:marTop w:val="0"/>
          <w:marBottom w:val="0"/>
          <w:divBdr>
            <w:top w:val="none" w:sz="0" w:space="0" w:color="auto"/>
            <w:left w:val="none" w:sz="0" w:space="0" w:color="auto"/>
            <w:bottom w:val="none" w:sz="0" w:space="0" w:color="auto"/>
            <w:right w:val="none" w:sz="0" w:space="0" w:color="auto"/>
          </w:divBdr>
        </w:div>
        <w:div w:id="971640912">
          <w:marLeft w:val="640"/>
          <w:marRight w:val="0"/>
          <w:marTop w:val="0"/>
          <w:marBottom w:val="0"/>
          <w:divBdr>
            <w:top w:val="none" w:sz="0" w:space="0" w:color="auto"/>
            <w:left w:val="none" w:sz="0" w:space="0" w:color="auto"/>
            <w:bottom w:val="none" w:sz="0" w:space="0" w:color="auto"/>
            <w:right w:val="none" w:sz="0" w:space="0" w:color="auto"/>
          </w:divBdr>
        </w:div>
        <w:div w:id="1490168086">
          <w:marLeft w:val="640"/>
          <w:marRight w:val="0"/>
          <w:marTop w:val="0"/>
          <w:marBottom w:val="0"/>
          <w:divBdr>
            <w:top w:val="none" w:sz="0" w:space="0" w:color="auto"/>
            <w:left w:val="none" w:sz="0" w:space="0" w:color="auto"/>
            <w:bottom w:val="none" w:sz="0" w:space="0" w:color="auto"/>
            <w:right w:val="none" w:sz="0" w:space="0" w:color="auto"/>
          </w:divBdr>
        </w:div>
        <w:div w:id="983773185">
          <w:marLeft w:val="640"/>
          <w:marRight w:val="0"/>
          <w:marTop w:val="0"/>
          <w:marBottom w:val="0"/>
          <w:divBdr>
            <w:top w:val="none" w:sz="0" w:space="0" w:color="auto"/>
            <w:left w:val="none" w:sz="0" w:space="0" w:color="auto"/>
            <w:bottom w:val="none" w:sz="0" w:space="0" w:color="auto"/>
            <w:right w:val="none" w:sz="0" w:space="0" w:color="auto"/>
          </w:divBdr>
        </w:div>
        <w:div w:id="455759092">
          <w:marLeft w:val="640"/>
          <w:marRight w:val="0"/>
          <w:marTop w:val="0"/>
          <w:marBottom w:val="0"/>
          <w:divBdr>
            <w:top w:val="none" w:sz="0" w:space="0" w:color="auto"/>
            <w:left w:val="none" w:sz="0" w:space="0" w:color="auto"/>
            <w:bottom w:val="none" w:sz="0" w:space="0" w:color="auto"/>
            <w:right w:val="none" w:sz="0" w:space="0" w:color="auto"/>
          </w:divBdr>
        </w:div>
        <w:div w:id="773399587">
          <w:marLeft w:val="640"/>
          <w:marRight w:val="0"/>
          <w:marTop w:val="0"/>
          <w:marBottom w:val="0"/>
          <w:divBdr>
            <w:top w:val="none" w:sz="0" w:space="0" w:color="auto"/>
            <w:left w:val="none" w:sz="0" w:space="0" w:color="auto"/>
            <w:bottom w:val="none" w:sz="0" w:space="0" w:color="auto"/>
            <w:right w:val="none" w:sz="0" w:space="0" w:color="auto"/>
          </w:divBdr>
        </w:div>
        <w:div w:id="1950236236">
          <w:marLeft w:val="640"/>
          <w:marRight w:val="0"/>
          <w:marTop w:val="0"/>
          <w:marBottom w:val="0"/>
          <w:divBdr>
            <w:top w:val="none" w:sz="0" w:space="0" w:color="auto"/>
            <w:left w:val="none" w:sz="0" w:space="0" w:color="auto"/>
            <w:bottom w:val="none" w:sz="0" w:space="0" w:color="auto"/>
            <w:right w:val="none" w:sz="0" w:space="0" w:color="auto"/>
          </w:divBdr>
        </w:div>
        <w:div w:id="1929997346">
          <w:marLeft w:val="640"/>
          <w:marRight w:val="0"/>
          <w:marTop w:val="0"/>
          <w:marBottom w:val="0"/>
          <w:divBdr>
            <w:top w:val="none" w:sz="0" w:space="0" w:color="auto"/>
            <w:left w:val="none" w:sz="0" w:space="0" w:color="auto"/>
            <w:bottom w:val="none" w:sz="0" w:space="0" w:color="auto"/>
            <w:right w:val="none" w:sz="0" w:space="0" w:color="auto"/>
          </w:divBdr>
        </w:div>
        <w:div w:id="112525782">
          <w:marLeft w:val="640"/>
          <w:marRight w:val="0"/>
          <w:marTop w:val="0"/>
          <w:marBottom w:val="0"/>
          <w:divBdr>
            <w:top w:val="none" w:sz="0" w:space="0" w:color="auto"/>
            <w:left w:val="none" w:sz="0" w:space="0" w:color="auto"/>
            <w:bottom w:val="none" w:sz="0" w:space="0" w:color="auto"/>
            <w:right w:val="none" w:sz="0" w:space="0" w:color="auto"/>
          </w:divBdr>
        </w:div>
        <w:div w:id="1796215398">
          <w:marLeft w:val="640"/>
          <w:marRight w:val="0"/>
          <w:marTop w:val="0"/>
          <w:marBottom w:val="0"/>
          <w:divBdr>
            <w:top w:val="none" w:sz="0" w:space="0" w:color="auto"/>
            <w:left w:val="none" w:sz="0" w:space="0" w:color="auto"/>
            <w:bottom w:val="none" w:sz="0" w:space="0" w:color="auto"/>
            <w:right w:val="none" w:sz="0" w:space="0" w:color="auto"/>
          </w:divBdr>
        </w:div>
        <w:div w:id="1763212860">
          <w:marLeft w:val="640"/>
          <w:marRight w:val="0"/>
          <w:marTop w:val="0"/>
          <w:marBottom w:val="0"/>
          <w:divBdr>
            <w:top w:val="none" w:sz="0" w:space="0" w:color="auto"/>
            <w:left w:val="none" w:sz="0" w:space="0" w:color="auto"/>
            <w:bottom w:val="none" w:sz="0" w:space="0" w:color="auto"/>
            <w:right w:val="none" w:sz="0" w:space="0" w:color="auto"/>
          </w:divBdr>
        </w:div>
        <w:div w:id="9644570">
          <w:marLeft w:val="640"/>
          <w:marRight w:val="0"/>
          <w:marTop w:val="0"/>
          <w:marBottom w:val="0"/>
          <w:divBdr>
            <w:top w:val="none" w:sz="0" w:space="0" w:color="auto"/>
            <w:left w:val="none" w:sz="0" w:space="0" w:color="auto"/>
            <w:bottom w:val="none" w:sz="0" w:space="0" w:color="auto"/>
            <w:right w:val="none" w:sz="0" w:space="0" w:color="auto"/>
          </w:divBdr>
        </w:div>
        <w:div w:id="1292830918">
          <w:marLeft w:val="640"/>
          <w:marRight w:val="0"/>
          <w:marTop w:val="0"/>
          <w:marBottom w:val="0"/>
          <w:divBdr>
            <w:top w:val="none" w:sz="0" w:space="0" w:color="auto"/>
            <w:left w:val="none" w:sz="0" w:space="0" w:color="auto"/>
            <w:bottom w:val="none" w:sz="0" w:space="0" w:color="auto"/>
            <w:right w:val="none" w:sz="0" w:space="0" w:color="auto"/>
          </w:divBdr>
        </w:div>
        <w:div w:id="495152985">
          <w:marLeft w:val="640"/>
          <w:marRight w:val="0"/>
          <w:marTop w:val="0"/>
          <w:marBottom w:val="0"/>
          <w:divBdr>
            <w:top w:val="none" w:sz="0" w:space="0" w:color="auto"/>
            <w:left w:val="none" w:sz="0" w:space="0" w:color="auto"/>
            <w:bottom w:val="none" w:sz="0" w:space="0" w:color="auto"/>
            <w:right w:val="none" w:sz="0" w:space="0" w:color="auto"/>
          </w:divBdr>
        </w:div>
        <w:div w:id="1155295511">
          <w:marLeft w:val="640"/>
          <w:marRight w:val="0"/>
          <w:marTop w:val="0"/>
          <w:marBottom w:val="0"/>
          <w:divBdr>
            <w:top w:val="none" w:sz="0" w:space="0" w:color="auto"/>
            <w:left w:val="none" w:sz="0" w:space="0" w:color="auto"/>
            <w:bottom w:val="none" w:sz="0" w:space="0" w:color="auto"/>
            <w:right w:val="none" w:sz="0" w:space="0" w:color="auto"/>
          </w:divBdr>
        </w:div>
        <w:div w:id="769424938">
          <w:marLeft w:val="640"/>
          <w:marRight w:val="0"/>
          <w:marTop w:val="0"/>
          <w:marBottom w:val="0"/>
          <w:divBdr>
            <w:top w:val="none" w:sz="0" w:space="0" w:color="auto"/>
            <w:left w:val="none" w:sz="0" w:space="0" w:color="auto"/>
            <w:bottom w:val="none" w:sz="0" w:space="0" w:color="auto"/>
            <w:right w:val="none" w:sz="0" w:space="0" w:color="auto"/>
          </w:divBdr>
        </w:div>
        <w:div w:id="1372653719">
          <w:marLeft w:val="640"/>
          <w:marRight w:val="0"/>
          <w:marTop w:val="0"/>
          <w:marBottom w:val="0"/>
          <w:divBdr>
            <w:top w:val="none" w:sz="0" w:space="0" w:color="auto"/>
            <w:left w:val="none" w:sz="0" w:space="0" w:color="auto"/>
            <w:bottom w:val="none" w:sz="0" w:space="0" w:color="auto"/>
            <w:right w:val="none" w:sz="0" w:space="0" w:color="auto"/>
          </w:divBdr>
        </w:div>
        <w:div w:id="205796893">
          <w:marLeft w:val="640"/>
          <w:marRight w:val="0"/>
          <w:marTop w:val="0"/>
          <w:marBottom w:val="0"/>
          <w:divBdr>
            <w:top w:val="none" w:sz="0" w:space="0" w:color="auto"/>
            <w:left w:val="none" w:sz="0" w:space="0" w:color="auto"/>
            <w:bottom w:val="none" w:sz="0" w:space="0" w:color="auto"/>
            <w:right w:val="none" w:sz="0" w:space="0" w:color="auto"/>
          </w:divBdr>
        </w:div>
        <w:div w:id="498009671">
          <w:marLeft w:val="640"/>
          <w:marRight w:val="0"/>
          <w:marTop w:val="0"/>
          <w:marBottom w:val="0"/>
          <w:divBdr>
            <w:top w:val="none" w:sz="0" w:space="0" w:color="auto"/>
            <w:left w:val="none" w:sz="0" w:space="0" w:color="auto"/>
            <w:bottom w:val="none" w:sz="0" w:space="0" w:color="auto"/>
            <w:right w:val="none" w:sz="0" w:space="0" w:color="auto"/>
          </w:divBdr>
        </w:div>
        <w:div w:id="1666084074">
          <w:marLeft w:val="640"/>
          <w:marRight w:val="0"/>
          <w:marTop w:val="0"/>
          <w:marBottom w:val="0"/>
          <w:divBdr>
            <w:top w:val="none" w:sz="0" w:space="0" w:color="auto"/>
            <w:left w:val="none" w:sz="0" w:space="0" w:color="auto"/>
            <w:bottom w:val="none" w:sz="0" w:space="0" w:color="auto"/>
            <w:right w:val="none" w:sz="0" w:space="0" w:color="auto"/>
          </w:divBdr>
        </w:div>
        <w:div w:id="52048818">
          <w:marLeft w:val="640"/>
          <w:marRight w:val="0"/>
          <w:marTop w:val="0"/>
          <w:marBottom w:val="0"/>
          <w:divBdr>
            <w:top w:val="none" w:sz="0" w:space="0" w:color="auto"/>
            <w:left w:val="none" w:sz="0" w:space="0" w:color="auto"/>
            <w:bottom w:val="none" w:sz="0" w:space="0" w:color="auto"/>
            <w:right w:val="none" w:sz="0" w:space="0" w:color="auto"/>
          </w:divBdr>
        </w:div>
        <w:div w:id="1419405371">
          <w:marLeft w:val="640"/>
          <w:marRight w:val="0"/>
          <w:marTop w:val="0"/>
          <w:marBottom w:val="0"/>
          <w:divBdr>
            <w:top w:val="none" w:sz="0" w:space="0" w:color="auto"/>
            <w:left w:val="none" w:sz="0" w:space="0" w:color="auto"/>
            <w:bottom w:val="none" w:sz="0" w:space="0" w:color="auto"/>
            <w:right w:val="none" w:sz="0" w:space="0" w:color="auto"/>
          </w:divBdr>
        </w:div>
        <w:div w:id="889616065">
          <w:marLeft w:val="640"/>
          <w:marRight w:val="0"/>
          <w:marTop w:val="0"/>
          <w:marBottom w:val="0"/>
          <w:divBdr>
            <w:top w:val="none" w:sz="0" w:space="0" w:color="auto"/>
            <w:left w:val="none" w:sz="0" w:space="0" w:color="auto"/>
            <w:bottom w:val="none" w:sz="0" w:space="0" w:color="auto"/>
            <w:right w:val="none" w:sz="0" w:space="0" w:color="auto"/>
          </w:divBdr>
        </w:div>
        <w:div w:id="2141997580">
          <w:marLeft w:val="640"/>
          <w:marRight w:val="0"/>
          <w:marTop w:val="0"/>
          <w:marBottom w:val="0"/>
          <w:divBdr>
            <w:top w:val="none" w:sz="0" w:space="0" w:color="auto"/>
            <w:left w:val="none" w:sz="0" w:space="0" w:color="auto"/>
            <w:bottom w:val="none" w:sz="0" w:space="0" w:color="auto"/>
            <w:right w:val="none" w:sz="0" w:space="0" w:color="auto"/>
          </w:divBdr>
        </w:div>
        <w:div w:id="1316256627">
          <w:marLeft w:val="640"/>
          <w:marRight w:val="0"/>
          <w:marTop w:val="0"/>
          <w:marBottom w:val="0"/>
          <w:divBdr>
            <w:top w:val="none" w:sz="0" w:space="0" w:color="auto"/>
            <w:left w:val="none" w:sz="0" w:space="0" w:color="auto"/>
            <w:bottom w:val="none" w:sz="0" w:space="0" w:color="auto"/>
            <w:right w:val="none" w:sz="0" w:space="0" w:color="auto"/>
          </w:divBdr>
        </w:div>
        <w:div w:id="607202752">
          <w:marLeft w:val="640"/>
          <w:marRight w:val="0"/>
          <w:marTop w:val="0"/>
          <w:marBottom w:val="0"/>
          <w:divBdr>
            <w:top w:val="none" w:sz="0" w:space="0" w:color="auto"/>
            <w:left w:val="none" w:sz="0" w:space="0" w:color="auto"/>
            <w:bottom w:val="none" w:sz="0" w:space="0" w:color="auto"/>
            <w:right w:val="none" w:sz="0" w:space="0" w:color="auto"/>
          </w:divBdr>
        </w:div>
        <w:div w:id="777606179">
          <w:marLeft w:val="640"/>
          <w:marRight w:val="0"/>
          <w:marTop w:val="0"/>
          <w:marBottom w:val="0"/>
          <w:divBdr>
            <w:top w:val="none" w:sz="0" w:space="0" w:color="auto"/>
            <w:left w:val="none" w:sz="0" w:space="0" w:color="auto"/>
            <w:bottom w:val="none" w:sz="0" w:space="0" w:color="auto"/>
            <w:right w:val="none" w:sz="0" w:space="0" w:color="auto"/>
          </w:divBdr>
        </w:div>
        <w:div w:id="1793553964">
          <w:marLeft w:val="640"/>
          <w:marRight w:val="0"/>
          <w:marTop w:val="0"/>
          <w:marBottom w:val="0"/>
          <w:divBdr>
            <w:top w:val="none" w:sz="0" w:space="0" w:color="auto"/>
            <w:left w:val="none" w:sz="0" w:space="0" w:color="auto"/>
            <w:bottom w:val="none" w:sz="0" w:space="0" w:color="auto"/>
            <w:right w:val="none" w:sz="0" w:space="0" w:color="auto"/>
          </w:divBdr>
        </w:div>
        <w:div w:id="480122686">
          <w:marLeft w:val="640"/>
          <w:marRight w:val="0"/>
          <w:marTop w:val="0"/>
          <w:marBottom w:val="0"/>
          <w:divBdr>
            <w:top w:val="none" w:sz="0" w:space="0" w:color="auto"/>
            <w:left w:val="none" w:sz="0" w:space="0" w:color="auto"/>
            <w:bottom w:val="none" w:sz="0" w:space="0" w:color="auto"/>
            <w:right w:val="none" w:sz="0" w:space="0" w:color="auto"/>
          </w:divBdr>
        </w:div>
        <w:div w:id="1065107957">
          <w:marLeft w:val="640"/>
          <w:marRight w:val="0"/>
          <w:marTop w:val="0"/>
          <w:marBottom w:val="0"/>
          <w:divBdr>
            <w:top w:val="none" w:sz="0" w:space="0" w:color="auto"/>
            <w:left w:val="none" w:sz="0" w:space="0" w:color="auto"/>
            <w:bottom w:val="none" w:sz="0" w:space="0" w:color="auto"/>
            <w:right w:val="none" w:sz="0" w:space="0" w:color="auto"/>
          </w:divBdr>
        </w:div>
        <w:div w:id="1658723104">
          <w:marLeft w:val="640"/>
          <w:marRight w:val="0"/>
          <w:marTop w:val="0"/>
          <w:marBottom w:val="0"/>
          <w:divBdr>
            <w:top w:val="none" w:sz="0" w:space="0" w:color="auto"/>
            <w:left w:val="none" w:sz="0" w:space="0" w:color="auto"/>
            <w:bottom w:val="none" w:sz="0" w:space="0" w:color="auto"/>
            <w:right w:val="none" w:sz="0" w:space="0" w:color="auto"/>
          </w:divBdr>
        </w:div>
        <w:div w:id="636297867">
          <w:marLeft w:val="640"/>
          <w:marRight w:val="0"/>
          <w:marTop w:val="0"/>
          <w:marBottom w:val="0"/>
          <w:divBdr>
            <w:top w:val="none" w:sz="0" w:space="0" w:color="auto"/>
            <w:left w:val="none" w:sz="0" w:space="0" w:color="auto"/>
            <w:bottom w:val="none" w:sz="0" w:space="0" w:color="auto"/>
            <w:right w:val="none" w:sz="0" w:space="0" w:color="auto"/>
          </w:divBdr>
        </w:div>
        <w:div w:id="1313290452">
          <w:marLeft w:val="640"/>
          <w:marRight w:val="0"/>
          <w:marTop w:val="0"/>
          <w:marBottom w:val="0"/>
          <w:divBdr>
            <w:top w:val="none" w:sz="0" w:space="0" w:color="auto"/>
            <w:left w:val="none" w:sz="0" w:space="0" w:color="auto"/>
            <w:bottom w:val="none" w:sz="0" w:space="0" w:color="auto"/>
            <w:right w:val="none" w:sz="0" w:space="0" w:color="auto"/>
          </w:divBdr>
        </w:div>
        <w:div w:id="740181788">
          <w:marLeft w:val="640"/>
          <w:marRight w:val="0"/>
          <w:marTop w:val="0"/>
          <w:marBottom w:val="0"/>
          <w:divBdr>
            <w:top w:val="none" w:sz="0" w:space="0" w:color="auto"/>
            <w:left w:val="none" w:sz="0" w:space="0" w:color="auto"/>
            <w:bottom w:val="none" w:sz="0" w:space="0" w:color="auto"/>
            <w:right w:val="none" w:sz="0" w:space="0" w:color="auto"/>
          </w:divBdr>
        </w:div>
        <w:div w:id="307133159">
          <w:marLeft w:val="640"/>
          <w:marRight w:val="0"/>
          <w:marTop w:val="0"/>
          <w:marBottom w:val="0"/>
          <w:divBdr>
            <w:top w:val="none" w:sz="0" w:space="0" w:color="auto"/>
            <w:left w:val="none" w:sz="0" w:space="0" w:color="auto"/>
            <w:bottom w:val="none" w:sz="0" w:space="0" w:color="auto"/>
            <w:right w:val="none" w:sz="0" w:space="0" w:color="auto"/>
          </w:divBdr>
        </w:div>
        <w:div w:id="301734035">
          <w:marLeft w:val="640"/>
          <w:marRight w:val="0"/>
          <w:marTop w:val="0"/>
          <w:marBottom w:val="0"/>
          <w:divBdr>
            <w:top w:val="none" w:sz="0" w:space="0" w:color="auto"/>
            <w:left w:val="none" w:sz="0" w:space="0" w:color="auto"/>
            <w:bottom w:val="none" w:sz="0" w:space="0" w:color="auto"/>
            <w:right w:val="none" w:sz="0" w:space="0" w:color="auto"/>
          </w:divBdr>
        </w:div>
        <w:div w:id="1045835599">
          <w:marLeft w:val="640"/>
          <w:marRight w:val="0"/>
          <w:marTop w:val="0"/>
          <w:marBottom w:val="0"/>
          <w:divBdr>
            <w:top w:val="none" w:sz="0" w:space="0" w:color="auto"/>
            <w:left w:val="none" w:sz="0" w:space="0" w:color="auto"/>
            <w:bottom w:val="none" w:sz="0" w:space="0" w:color="auto"/>
            <w:right w:val="none" w:sz="0" w:space="0" w:color="auto"/>
          </w:divBdr>
        </w:div>
        <w:div w:id="90515603">
          <w:marLeft w:val="640"/>
          <w:marRight w:val="0"/>
          <w:marTop w:val="0"/>
          <w:marBottom w:val="0"/>
          <w:divBdr>
            <w:top w:val="none" w:sz="0" w:space="0" w:color="auto"/>
            <w:left w:val="none" w:sz="0" w:space="0" w:color="auto"/>
            <w:bottom w:val="none" w:sz="0" w:space="0" w:color="auto"/>
            <w:right w:val="none" w:sz="0" w:space="0" w:color="auto"/>
          </w:divBdr>
        </w:div>
        <w:div w:id="735667940">
          <w:marLeft w:val="640"/>
          <w:marRight w:val="0"/>
          <w:marTop w:val="0"/>
          <w:marBottom w:val="0"/>
          <w:divBdr>
            <w:top w:val="none" w:sz="0" w:space="0" w:color="auto"/>
            <w:left w:val="none" w:sz="0" w:space="0" w:color="auto"/>
            <w:bottom w:val="none" w:sz="0" w:space="0" w:color="auto"/>
            <w:right w:val="none" w:sz="0" w:space="0" w:color="auto"/>
          </w:divBdr>
        </w:div>
        <w:div w:id="1894727384">
          <w:marLeft w:val="640"/>
          <w:marRight w:val="0"/>
          <w:marTop w:val="0"/>
          <w:marBottom w:val="0"/>
          <w:divBdr>
            <w:top w:val="none" w:sz="0" w:space="0" w:color="auto"/>
            <w:left w:val="none" w:sz="0" w:space="0" w:color="auto"/>
            <w:bottom w:val="none" w:sz="0" w:space="0" w:color="auto"/>
            <w:right w:val="none" w:sz="0" w:space="0" w:color="auto"/>
          </w:divBdr>
        </w:div>
        <w:div w:id="2114549385">
          <w:marLeft w:val="640"/>
          <w:marRight w:val="0"/>
          <w:marTop w:val="0"/>
          <w:marBottom w:val="0"/>
          <w:divBdr>
            <w:top w:val="none" w:sz="0" w:space="0" w:color="auto"/>
            <w:left w:val="none" w:sz="0" w:space="0" w:color="auto"/>
            <w:bottom w:val="none" w:sz="0" w:space="0" w:color="auto"/>
            <w:right w:val="none" w:sz="0" w:space="0" w:color="auto"/>
          </w:divBdr>
        </w:div>
        <w:div w:id="195168403">
          <w:marLeft w:val="640"/>
          <w:marRight w:val="0"/>
          <w:marTop w:val="0"/>
          <w:marBottom w:val="0"/>
          <w:divBdr>
            <w:top w:val="none" w:sz="0" w:space="0" w:color="auto"/>
            <w:left w:val="none" w:sz="0" w:space="0" w:color="auto"/>
            <w:bottom w:val="none" w:sz="0" w:space="0" w:color="auto"/>
            <w:right w:val="none" w:sz="0" w:space="0" w:color="auto"/>
          </w:divBdr>
        </w:div>
        <w:div w:id="1855145190">
          <w:marLeft w:val="640"/>
          <w:marRight w:val="0"/>
          <w:marTop w:val="0"/>
          <w:marBottom w:val="0"/>
          <w:divBdr>
            <w:top w:val="none" w:sz="0" w:space="0" w:color="auto"/>
            <w:left w:val="none" w:sz="0" w:space="0" w:color="auto"/>
            <w:bottom w:val="none" w:sz="0" w:space="0" w:color="auto"/>
            <w:right w:val="none" w:sz="0" w:space="0" w:color="auto"/>
          </w:divBdr>
        </w:div>
        <w:div w:id="1291862556">
          <w:marLeft w:val="640"/>
          <w:marRight w:val="0"/>
          <w:marTop w:val="0"/>
          <w:marBottom w:val="0"/>
          <w:divBdr>
            <w:top w:val="none" w:sz="0" w:space="0" w:color="auto"/>
            <w:left w:val="none" w:sz="0" w:space="0" w:color="auto"/>
            <w:bottom w:val="none" w:sz="0" w:space="0" w:color="auto"/>
            <w:right w:val="none" w:sz="0" w:space="0" w:color="auto"/>
          </w:divBdr>
        </w:div>
        <w:div w:id="1089544512">
          <w:marLeft w:val="640"/>
          <w:marRight w:val="0"/>
          <w:marTop w:val="0"/>
          <w:marBottom w:val="0"/>
          <w:divBdr>
            <w:top w:val="none" w:sz="0" w:space="0" w:color="auto"/>
            <w:left w:val="none" w:sz="0" w:space="0" w:color="auto"/>
            <w:bottom w:val="none" w:sz="0" w:space="0" w:color="auto"/>
            <w:right w:val="none" w:sz="0" w:space="0" w:color="auto"/>
          </w:divBdr>
        </w:div>
        <w:div w:id="590548131">
          <w:marLeft w:val="640"/>
          <w:marRight w:val="0"/>
          <w:marTop w:val="0"/>
          <w:marBottom w:val="0"/>
          <w:divBdr>
            <w:top w:val="none" w:sz="0" w:space="0" w:color="auto"/>
            <w:left w:val="none" w:sz="0" w:space="0" w:color="auto"/>
            <w:bottom w:val="none" w:sz="0" w:space="0" w:color="auto"/>
            <w:right w:val="none" w:sz="0" w:space="0" w:color="auto"/>
          </w:divBdr>
        </w:div>
        <w:div w:id="1684697009">
          <w:marLeft w:val="640"/>
          <w:marRight w:val="0"/>
          <w:marTop w:val="0"/>
          <w:marBottom w:val="0"/>
          <w:divBdr>
            <w:top w:val="none" w:sz="0" w:space="0" w:color="auto"/>
            <w:left w:val="none" w:sz="0" w:space="0" w:color="auto"/>
            <w:bottom w:val="none" w:sz="0" w:space="0" w:color="auto"/>
            <w:right w:val="none" w:sz="0" w:space="0" w:color="auto"/>
          </w:divBdr>
        </w:div>
        <w:div w:id="235287601">
          <w:marLeft w:val="640"/>
          <w:marRight w:val="0"/>
          <w:marTop w:val="0"/>
          <w:marBottom w:val="0"/>
          <w:divBdr>
            <w:top w:val="none" w:sz="0" w:space="0" w:color="auto"/>
            <w:left w:val="none" w:sz="0" w:space="0" w:color="auto"/>
            <w:bottom w:val="none" w:sz="0" w:space="0" w:color="auto"/>
            <w:right w:val="none" w:sz="0" w:space="0" w:color="auto"/>
          </w:divBdr>
        </w:div>
        <w:div w:id="1340615453">
          <w:marLeft w:val="640"/>
          <w:marRight w:val="0"/>
          <w:marTop w:val="0"/>
          <w:marBottom w:val="0"/>
          <w:divBdr>
            <w:top w:val="none" w:sz="0" w:space="0" w:color="auto"/>
            <w:left w:val="none" w:sz="0" w:space="0" w:color="auto"/>
            <w:bottom w:val="none" w:sz="0" w:space="0" w:color="auto"/>
            <w:right w:val="none" w:sz="0" w:space="0" w:color="auto"/>
          </w:divBdr>
        </w:div>
        <w:div w:id="435754555">
          <w:marLeft w:val="640"/>
          <w:marRight w:val="0"/>
          <w:marTop w:val="0"/>
          <w:marBottom w:val="0"/>
          <w:divBdr>
            <w:top w:val="none" w:sz="0" w:space="0" w:color="auto"/>
            <w:left w:val="none" w:sz="0" w:space="0" w:color="auto"/>
            <w:bottom w:val="none" w:sz="0" w:space="0" w:color="auto"/>
            <w:right w:val="none" w:sz="0" w:space="0" w:color="auto"/>
          </w:divBdr>
        </w:div>
        <w:div w:id="1503201556">
          <w:marLeft w:val="640"/>
          <w:marRight w:val="0"/>
          <w:marTop w:val="0"/>
          <w:marBottom w:val="0"/>
          <w:divBdr>
            <w:top w:val="none" w:sz="0" w:space="0" w:color="auto"/>
            <w:left w:val="none" w:sz="0" w:space="0" w:color="auto"/>
            <w:bottom w:val="none" w:sz="0" w:space="0" w:color="auto"/>
            <w:right w:val="none" w:sz="0" w:space="0" w:color="auto"/>
          </w:divBdr>
        </w:div>
        <w:div w:id="1367293640">
          <w:marLeft w:val="640"/>
          <w:marRight w:val="0"/>
          <w:marTop w:val="0"/>
          <w:marBottom w:val="0"/>
          <w:divBdr>
            <w:top w:val="none" w:sz="0" w:space="0" w:color="auto"/>
            <w:left w:val="none" w:sz="0" w:space="0" w:color="auto"/>
            <w:bottom w:val="none" w:sz="0" w:space="0" w:color="auto"/>
            <w:right w:val="none" w:sz="0" w:space="0" w:color="auto"/>
          </w:divBdr>
        </w:div>
        <w:div w:id="568346881">
          <w:marLeft w:val="640"/>
          <w:marRight w:val="0"/>
          <w:marTop w:val="0"/>
          <w:marBottom w:val="0"/>
          <w:divBdr>
            <w:top w:val="none" w:sz="0" w:space="0" w:color="auto"/>
            <w:left w:val="none" w:sz="0" w:space="0" w:color="auto"/>
            <w:bottom w:val="none" w:sz="0" w:space="0" w:color="auto"/>
            <w:right w:val="none" w:sz="0" w:space="0" w:color="auto"/>
          </w:divBdr>
        </w:div>
        <w:div w:id="1188367689">
          <w:marLeft w:val="640"/>
          <w:marRight w:val="0"/>
          <w:marTop w:val="0"/>
          <w:marBottom w:val="0"/>
          <w:divBdr>
            <w:top w:val="none" w:sz="0" w:space="0" w:color="auto"/>
            <w:left w:val="none" w:sz="0" w:space="0" w:color="auto"/>
            <w:bottom w:val="none" w:sz="0" w:space="0" w:color="auto"/>
            <w:right w:val="none" w:sz="0" w:space="0" w:color="auto"/>
          </w:divBdr>
        </w:div>
        <w:div w:id="788817696">
          <w:marLeft w:val="640"/>
          <w:marRight w:val="0"/>
          <w:marTop w:val="0"/>
          <w:marBottom w:val="0"/>
          <w:divBdr>
            <w:top w:val="none" w:sz="0" w:space="0" w:color="auto"/>
            <w:left w:val="none" w:sz="0" w:space="0" w:color="auto"/>
            <w:bottom w:val="none" w:sz="0" w:space="0" w:color="auto"/>
            <w:right w:val="none" w:sz="0" w:space="0" w:color="auto"/>
          </w:divBdr>
        </w:div>
        <w:div w:id="1761097881">
          <w:marLeft w:val="640"/>
          <w:marRight w:val="0"/>
          <w:marTop w:val="0"/>
          <w:marBottom w:val="0"/>
          <w:divBdr>
            <w:top w:val="none" w:sz="0" w:space="0" w:color="auto"/>
            <w:left w:val="none" w:sz="0" w:space="0" w:color="auto"/>
            <w:bottom w:val="none" w:sz="0" w:space="0" w:color="auto"/>
            <w:right w:val="none" w:sz="0" w:space="0" w:color="auto"/>
          </w:divBdr>
        </w:div>
        <w:div w:id="1410618920">
          <w:marLeft w:val="640"/>
          <w:marRight w:val="0"/>
          <w:marTop w:val="0"/>
          <w:marBottom w:val="0"/>
          <w:divBdr>
            <w:top w:val="none" w:sz="0" w:space="0" w:color="auto"/>
            <w:left w:val="none" w:sz="0" w:space="0" w:color="auto"/>
            <w:bottom w:val="none" w:sz="0" w:space="0" w:color="auto"/>
            <w:right w:val="none" w:sz="0" w:space="0" w:color="auto"/>
          </w:divBdr>
        </w:div>
        <w:div w:id="1678188552">
          <w:marLeft w:val="640"/>
          <w:marRight w:val="0"/>
          <w:marTop w:val="0"/>
          <w:marBottom w:val="0"/>
          <w:divBdr>
            <w:top w:val="none" w:sz="0" w:space="0" w:color="auto"/>
            <w:left w:val="none" w:sz="0" w:space="0" w:color="auto"/>
            <w:bottom w:val="none" w:sz="0" w:space="0" w:color="auto"/>
            <w:right w:val="none" w:sz="0" w:space="0" w:color="auto"/>
          </w:divBdr>
        </w:div>
        <w:div w:id="1572809241">
          <w:marLeft w:val="640"/>
          <w:marRight w:val="0"/>
          <w:marTop w:val="0"/>
          <w:marBottom w:val="0"/>
          <w:divBdr>
            <w:top w:val="none" w:sz="0" w:space="0" w:color="auto"/>
            <w:left w:val="none" w:sz="0" w:space="0" w:color="auto"/>
            <w:bottom w:val="none" w:sz="0" w:space="0" w:color="auto"/>
            <w:right w:val="none" w:sz="0" w:space="0" w:color="auto"/>
          </w:divBdr>
        </w:div>
        <w:div w:id="555047190">
          <w:marLeft w:val="640"/>
          <w:marRight w:val="0"/>
          <w:marTop w:val="0"/>
          <w:marBottom w:val="0"/>
          <w:divBdr>
            <w:top w:val="none" w:sz="0" w:space="0" w:color="auto"/>
            <w:left w:val="none" w:sz="0" w:space="0" w:color="auto"/>
            <w:bottom w:val="none" w:sz="0" w:space="0" w:color="auto"/>
            <w:right w:val="none" w:sz="0" w:space="0" w:color="auto"/>
          </w:divBdr>
        </w:div>
        <w:div w:id="1437674889">
          <w:marLeft w:val="640"/>
          <w:marRight w:val="0"/>
          <w:marTop w:val="0"/>
          <w:marBottom w:val="0"/>
          <w:divBdr>
            <w:top w:val="none" w:sz="0" w:space="0" w:color="auto"/>
            <w:left w:val="none" w:sz="0" w:space="0" w:color="auto"/>
            <w:bottom w:val="none" w:sz="0" w:space="0" w:color="auto"/>
            <w:right w:val="none" w:sz="0" w:space="0" w:color="auto"/>
          </w:divBdr>
        </w:div>
        <w:div w:id="1858347766">
          <w:marLeft w:val="640"/>
          <w:marRight w:val="0"/>
          <w:marTop w:val="0"/>
          <w:marBottom w:val="0"/>
          <w:divBdr>
            <w:top w:val="none" w:sz="0" w:space="0" w:color="auto"/>
            <w:left w:val="none" w:sz="0" w:space="0" w:color="auto"/>
            <w:bottom w:val="none" w:sz="0" w:space="0" w:color="auto"/>
            <w:right w:val="none" w:sz="0" w:space="0" w:color="auto"/>
          </w:divBdr>
        </w:div>
        <w:div w:id="1532567473">
          <w:marLeft w:val="640"/>
          <w:marRight w:val="0"/>
          <w:marTop w:val="0"/>
          <w:marBottom w:val="0"/>
          <w:divBdr>
            <w:top w:val="none" w:sz="0" w:space="0" w:color="auto"/>
            <w:left w:val="none" w:sz="0" w:space="0" w:color="auto"/>
            <w:bottom w:val="none" w:sz="0" w:space="0" w:color="auto"/>
            <w:right w:val="none" w:sz="0" w:space="0" w:color="auto"/>
          </w:divBdr>
        </w:div>
        <w:div w:id="1573539106">
          <w:marLeft w:val="640"/>
          <w:marRight w:val="0"/>
          <w:marTop w:val="0"/>
          <w:marBottom w:val="0"/>
          <w:divBdr>
            <w:top w:val="none" w:sz="0" w:space="0" w:color="auto"/>
            <w:left w:val="none" w:sz="0" w:space="0" w:color="auto"/>
            <w:bottom w:val="none" w:sz="0" w:space="0" w:color="auto"/>
            <w:right w:val="none" w:sz="0" w:space="0" w:color="auto"/>
          </w:divBdr>
        </w:div>
        <w:div w:id="538248194">
          <w:marLeft w:val="640"/>
          <w:marRight w:val="0"/>
          <w:marTop w:val="0"/>
          <w:marBottom w:val="0"/>
          <w:divBdr>
            <w:top w:val="none" w:sz="0" w:space="0" w:color="auto"/>
            <w:left w:val="none" w:sz="0" w:space="0" w:color="auto"/>
            <w:bottom w:val="none" w:sz="0" w:space="0" w:color="auto"/>
            <w:right w:val="none" w:sz="0" w:space="0" w:color="auto"/>
          </w:divBdr>
        </w:div>
        <w:div w:id="1258322511">
          <w:marLeft w:val="640"/>
          <w:marRight w:val="0"/>
          <w:marTop w:val="0"/>
          <w:marBottom w:val="0"/>
          <w:divBdr>
            <w:top w:val="none" w:sz="0" w:space="0" w:color="auto"/>
            <w:left w:val="none" w:sz="0" w:space="0" w:color="auto"/>
            <w:bottom w:val="none" w:sz="0" w:space="0" w:color="auto"/>
            <w:right w:val="none" w:sz="0" w:space="0" w:color="auto"/>
          </w:divBdr>
        </w:div>
        <w:div w:id="1658800395">
          <w:marLeft w:val="640"/>
          <w:marRight w:val="0"/>
          <w:marTop w:val="0"/>
          <w:marBottom w:val="0"/>
          <w:divBdr>
            <w:top w:val="none" w:sz="0" w:space="0" w:color="auto"/>
            <w:left w:val="none" w:sz="0" w:space="0" w:color="auto"/>
            <w:bottom w:val="none" w:sz="0" w:space="0" w:color="auto"/>
            <w:right w:val="none" w:sz="0" w:space="0" w:color="auto"/>
          </w:divBdr>
        </w:div>
        <w:div w:id="1184632074">
          <w:marLeft w:val="640"/>
          <w:marRight w:val="0"/>
          <w:marTop w:val="0"/>
          <w:marBottom w:val="0"/>
          <w:divBdr>
            <w:top w:val="none" w:sz="0" w:space="0" w:color="auto"/>
            <w:left w:val="none" w:sz="0" w:space="0" w:color="auto"/>
            <w:bottom w:val="none" w:sz="0" w:space="0" w:color="auto"/>
            <w:right w:val="none" w:sz="0" w:space="0" w:color="auto"/>
          </w:divBdr>
        </w:div>
        <w:div w:id="1311053051">
          <w:marLeft w:val="640"/>
          <w:marRight w:val="0"/>
          <w:marTop w:val="0"/>
          <w:marBottom w:val="0"/>
          <w:divBdr>
            <w:top w:val="none" w:sz="0" w:space="0" w:color="auto"/>
            <w:left w:val="none" w:sz="0" w:space="0" w:color="auto"/>
            <w:bottom w:val="none" w:sz="0" w:space="0" w:color="auto"/>
            <w:right w:val="none" w:sz="0" w:space="0" w:color="auto"/>
          </w:divBdr>
        </w:div>
        <w:div w:id="2146967297">
          <w:marLeft w:val="640"/>
          <w:marRight w:val="0"/>
          <w:marTop w:val="0"/>
          <w:marBottom w:val="0"/>
          <w:divBdr>
            <w:top w:val="none" w:sz="0" w:space="0" w:color="auto"/>
            <w:left w:val="none" w:sz="0" w:space="0" w:color="auto"/>
            <w:bottom w:val="none" w:sz="0" w:space="0" w:color="auto"/>
            <w:right w:val="none" w:sz="0" w:space="0" w:color="auto"/>
          </w:divBdr>
        </w:div>
        <w:div w:id="53553191">
          <w:marLeft w:val="640"/>
          <w:marRight w:val="0"/>
          <w:marTop w:val="0"/>
          <w:marBottom w:val="0"/>
          <w:divBdr>
            <w:top w:val="none" w:sz="0" w:space="0" w:color="auto"/>
            <w:left w:val="none" w:sz="0" w:space="0" w:color="auto"/>
            <w:bottom w:val="none" w:sz="0" w:space="0" w:color="auto"/>
            <w:right w:val="none" w:sz="0" w:space="0" w:color="auto"/>
          </w:divBdr>
        </w:div>
        <w:div w:id="2058310983">
          <w:marLeft w:val="640"/>
          <w:marRight w:val="0"/>
          <w:marTop w:val="0"/>
          <w:marBottom w:val="0"/>
          <w:divBdr>
            <w:top w:val="none" w:sz="0" w:space="0" w:color="auto"/>
            <w:left w:val="none" w:sz="0" w:space="0" w:color="auto"/>
            <w:bottom w:val="none" w:sz="0" w:space="0" w:color="auto"/>
            <w:right w:val="none" w:sz="0" w:space="0" w:color="auto"/>
          </w:divBdr>
        </w:div>
        <w:div w:id="737020711">
          <w:marLeft w:val="640"/>
          <w:marRight w:val="0"/>
          <w:marTop w:val="0"/>
          <w:marBottom w:val="0"/>
          <w:divBdr>
            <w:top w:val="none" w:sz="0" w:space="0" w:color="auto"/>
            <w:left w:val="none" w:sz="0" w:space="0" w:color="auto"/>
            <w:bottom w:val="none" w:sz="0" w:space="0" w:color="auto"/>
            <w:right w:val="none" w:sz="0" w:space="0" w:color="auto"/>
          </w:divBdr>
        </w:div>
        <w:div w:id="1687709781">
          <w:marLeft w:val="640"/>
          <w:marRight w:val="0"/>
          <w:marTop w:val="0"/>
          <w:marBottom w:val="0"/>
          <w:divBdr>
            <w:top w:val="none" w:sz="0" w:space="0" w:color="auto"/>
            <w:left w:val="none" w:sz="0" w:space="0" w:color="auto"/>
            <w:bottom w:val="none" w:sz="0" w:space="0" w:color="auto"/>
            <w:right w:val="none" w:sz="0" w:space="0" w:color="auto"/>
          </w:divBdr>
        </w:div>
        <w:div w:id="781611224">
          <w:marLeft w:val="640"/>
          <w:marRight w:val="0"/>
          <w:marTop w:val="0"/>
          <w:marBottom w:val="0"/>
          <w:divBdr>
            <w:top w:val="none" w:sz="0" w:space="0" w:color="auto"/>
            <w:left w:val="none" w:sz="0" w:space="0" w:color="auto"/>
            <w:bottom w:val="none" w:sz="0" w:space="0" w:color="auto"/>
            <w:right w:val="none" w:sz="0" w:space="0" w:color="auto"/>
          </w:divBdr>
        </w:div>
        <w:div w:id="1018434574">
          <w:marLeft w:val="640"/>
          <w:marRight w:val="0"/>
          <w:marTop w:val="0"/>
          <w:marBottom w:val="0"/>
          <w:divBdr>
            <w:top w:val="none" w:sz="0" w:space="0" w:color="auto"/>
            <w:left w:val="none" w:sz="0" w:space="0" w:color="auto"/>
            <w:bottom w:val="none" w:sz="0" w:space="0" w:color="auto"/>
            <w:right w:val="none" w:sz="0" w:space="0" w:color="auto"/>
          </w:divBdr>
        </w:div>
        <w:div w:id="1486584728">
          <w:marLeft w:val="640"/>
          <w:marRight w:val="0"/>
          <w:marTop w:val="0"/>
          <w:marBottom w:val="0"/>
          <w:divBdr>
            <w:top w:val="none" w:sz="0" w:space="0" w:color="auto"/>
            <w:left w:val="none" w:sz="0" w:space="0" w:color="auto"/>
            <w:bottom w:val="none" w:sz="0" w:space="0" w:color="auto"/>
            <w:right w:val="none" w:sz="0" w:space="0" w:color="auto"/>
          </w:divBdr>
        </w:div>
        <w:div w:id="381027596">
          <w:marLeft w:val="640"/>
          <w:marRight w:val="0"/>
          <w:marTop w:val="0"/>
          <w:marBottom w:val="0"/>
          <w:divBdr>
            <w:top w:val="none" w:sz="0" w:space="0" w:color="auto"/>
            <w:left w:val="none" w:sz="0" w:space="0" w:color="auto"/>
            <w:bottom w:val="none" w:sz="0" w:space="0" w:color="auto"/>
            <w:right w:val="none" w:sz="0" w:space="0" w:color="auto"/>
          </w:divBdr>
        </w:div>
        <w:div w:id="767969982">
          <w:marLeft w:val="640"/>
          <w:marRight w:val="0"/>
          <w:marTop w:val="0"/>
          <w:marBottom w:val="0"/>
          <w:divBdr>
            <w:top w:val="none" w:sz="0" w:space="0" w:color="auto"/>
            <w:left w:val="none" w:sz="0" w:space="0" w:color="auto"/>
            <w:bottom w:val="none" w:sz="0" w:space="0" w:color="auto"/>
            <w:right w:val="none" w:sz="0" w:space="0" w:color="auto"/>
          </w:divBdr>
        </w:div>
        <w:div w:id="2109080977">
          <w:marLeft w:val="640"/>
          <w:marRight w:val="0"/>
          <w:marTop w:val="0"/>
          <w:marBottom w:val="0"/>
          <w:divBdr>
            <w:top w:val="none" w:sz="0" w:space="0" w:color="auto"/>
            <w:left w:val="none" w:sz="0" w:space="0" w:color="auto"/>
            <w:bottom w:val="none" w:sz="0" w:space="0" w:color="auto"/>
            <w:right w:val="none" w:sz="0" w:space="0" w:color="auto"/>
          </w:divBdr>
        </w:div>
        <w:div w:id="646279124">
          <w:marLeft w:val="640"/>
          <w:marRight w:val="0"/>
          <w:marTop w:val="0"/>
          <w:marBottom w:val="0"/>
          <w:divBdr>
            <w:top w:val="none" w:sz="0" w:space="0" w:color="auto"/>
            <w:left w:val="none" w:sz="0" w:space="0" w:color="auto"/>
            <w:bottom w:val="none" w:sz="0" w:space="0" w:color="auto"/>
            <w:right w:val="none" w:sz="0" w:space="0" w:color="auto"/>
          </w:divBdr>
        </w:div>
        <w:div w:id="850339779">
          <w:marLeft w:val="640"/>
          <w:marRight w:val="0"/>
          <w:marTop w:val="0"/>
          <w:marBottom w:val="0"/>
          <w:divBdr>
            <w:top w:val="none" w:sz="0" w:space="0" w:color="auto"/>
            <w:left w:val="none" w:sz="0" w:space="0" w:color="auto"/>
            <w:bottom w:val="none" w:sz="0" w:space="0" w:color="auto"/>
            <w:right w:val="none" w:sz="0" w:space="0" w:color="auto"/>
          </w:divBdr>
        </w:div>
        <w:div w:id="1909992606">
          <w:marLeft w:val="640"/>
          <w:marRight w:val="0"/>
          <w:marTop w:val="0"/>
          <w:marBottom w:val="0"/>
          <w:divBdr>
            <w:top w:val="none" w:sz="0" w:space="0" w:color="auto"/>
            <w:left w:val="none" w:sz="0" w:space="0" w:color="auto"/>
            <w:bottom w:val="none" w:sz="0" w:space="0" w:color="auto"/>
            <w:right w:val="none" w:sz="0" w:space="0" w:color="auto"/>
          </w:divBdr>
        </w:div>
        <w:div w:id="889802544">
          <w:marLeft w:val="640"/>
          <w:marRight w:val="0"/>
          <w:marTop w:val="0"/>
          <w:marBottom w:val="0"/>
          <w:divBdr>
            <w:top w:val="none" w:sz="0" w:space="0" w:color="auto"/>
            <w:left w:val="none" w:sz="0" w:space="0" w:color="auto"/>
            <w:bottom w:val="none" w:sz="0" w:space="0" w:color="auto"/>
            <w:right w:val="none" w:sz="0" w:space="0" w:color="auto"/>
          </w:divBdr>
        </w:div>
        <w:div w:id="1962882484">
          <w:marLeft w:val="640"/>
          <w:marRight w:val="0"/>
          <w:marTop w:val="0"/>
          <w:marBottom w:val="0"/>
          <w:divBdr>
            <w:top w:val="none" w:sz="0" w:space="0" w:color="auto"/>
            <w:left w:val="none" w:sz="0" w:space="0" w:color="auto"/>
            <w:bottom w:val="none" w:sz="0" w:space="0" w:color="auto"/>
            <w:right w:val="none" w:sz="0" w:space="0" w:color="auto"/>
          </w:divBdr>
        </w:div>
        <w:div w:id="1437403679">
          <w:marLeft w:val="640"/>
          <w:marRight w:val="0"/>
          <w:marTop w:val="0"/>
          <w:marBottom w:val="0"/>
          <w:divBdr>
            <w:top w:val="none" w:sz="0" w:space="0" w:color="auto"/>
            <w:left w:val="none" w:sz="0" w:space="0" w:color="auto"/>
            <w:bottom w:val="none" w:sz="0" w:space="0" w:color="auto"/>
            <w:right w:val="none" w:sz="0" w:space="0" w:color="auto"/>
          </w:divBdr>
        </w:div>
        <w:div w:id="1365211812">
          <w:marLeft w:val="640"/>
          <w:marRight w:val="0"/>
          <w:marTop w:val="0"/>
          <w:marBottom w:val="0"/>
          <w:divBdr>
            <w:top w:val="none" w:sz="0" w:space="0" w:color="auto"/>
            <w:left w:val="none" w:sz="0" w:space="0" w:color="auto"/>
            <w:bottom w:val="none" w:sz="0" w:space="0" w:color="auto"/>
            <w:right w:val="none" w:sz="0" w:space="0" w:color="auto"/>
          </w:divBdr>
        </w:div>
        <w:div w:id="378357412">
          <w:marLeft w:val="640"/>
          <w:marRight w:val="0"/>
          <w:marTop w:val="0"/>
          <w:marBottom w:val="0"/>
          <w:divBdr>
            <w:top w:val="none" w:sz="0" w:space="0" w:color="auto"/>
            <w:left w:val="none" w:sz="0" w:space="0" w:color="auto"/>
            <w:bottom w:val="none" w:sz="0" w:space="0" w:color="auto"/>
            <w:right w:val="none" w:sz="0" w:space="0" w:color="auto"/>
          </w:divBdr>
        </w:div>
        <w:div w:id="654722287">
          <w:marLeft w:val="640"/>
          <w:marRight w:val="0"/>
          <w:marTop w:val="0"/>
          <w:marBottom w:val="0"/>
          <w:divBdr>
            <w:top w:val="none" w:sz="0" w:space="0" w:color="auto"/>
            <w:left w:val="none" w:sz="0" w:space="0" w:color="auto"/>
            <w:bottom w:val="none" w:sz="0" w:space="0" w:color="auto"/>
            <w:right w:val="none" w:sz="0" w:space="0" w:color="auto"/>
          </w:divBdr>
        </w:div>
        <w:div w:id="697508745">
          <w:marLeft w:val="640"/>
          <w:marRight w:val="0"/>
          <w:marTop w:val="0"/>
          <w:marBottom w:val="0"/>
          <w:divBdr>
            <w:top w:val="none" w:sz="0" w:space="0" w:color="auto"/>
            <w:left w:val="none" w:sz="0" w:space="0" w:color="auto"/>
            <w:bottom w:val="none" w:sz="0" w:space="0" w:color="auto"/>
            <w:right w:val="none" w:sz="0" w:space="0" w:color="auto"/>
          </w:divBdr>
        </w:div>
        <w:div w:id="1557156152">
          <w:marLeft w:val="640"/>
          <w:marRight w:val="0"/>
          <w:marTop w:val="0"/>
          <w:marBottom w:val="0"/>
          <w:divBdr>
            <w:top w:val="none" w:sz="0" w:space="0" w:color="auto"/>
            <w:left w:val="none" w:sz="0" w:space="0" w:color="auto"/>
            <w:bottom w:val="none" w:sz="0" w:space="0" w:color="auto"/>
            <w:right w:val="none" w:sz="0" w:space="0" w:color="auto"/>
          </w:divBdr>
        </w:div>
        <w:div w:id="1978411559">
          <w:marLeft w:val="640"/>
          <w:marRight w:val="0"/>
          <w:marTop w:val="0"/>
          <w:marBottom w:val="0"/>
          <w:divBdr>
            <w:top w:val="none" w:sz="0" w:space="0" w:color="auto"/>
            <w:left w:val="none" w:sz="0" w:space="0" w:color="auto"/>
            <w:bottom w:val="none" w:sz="0" w:space="0" w:color="auto"/>
            <w:right w:val="none" w:sz="0" w:space="0" w:color="auto"/>
          </w:divBdr>
        </w:div>
        <w:div w:id="641351937">
          <w:marLeft w:val="640"/>
          <w:marRight w:val="0"/>
          <w:marTop w:val="0"/>
          <w:marBottom w:val="0"/>
          <w:divBdr>
            <w:top w:val="none" w:sz="0" w:space="0" w:color="auto"/>
            <w:left w:val="none" w:sz="0" w:space="0" w:color="auto"/>
            <w:bottom w:val="none" w:sz="0" w:space="0" w:color="auto"/>
            <w:right w:val="none" w:sz="0" w:space="0" w:color="auto"/>
          </w:divBdr>
        </w:div>
        <w:div w:id="1412435819">
          <w:marLeft w:val="640"/>
          <w:marRight w:val="0"/>
          <w:marTop w:val="0"/>
          <w:marBottom w:val="0"/>
          <w:divBdr>
            <w:top w:val="none" w:sz="0" w:space="0" w:color="auto"/>
            <w:left w:val="none" w:sz="0" w:space="0" w:color="auto"/>
            <w:bottom w:val="none" w:sz="0" w:space="0" w:color="auto"/>
            <w:right w:val="none" w:sz="0" w:space="0" w:color="auto"/>
          </w:divBdr>
        </w:div>
        <w:div w:id="183398612">
          <w:marLeft w:val="640"/>
          <w:marRight w:val="0"/>
          <w:marTop w:val="0"/>
          <w:marBottom w:val="0"/>
          <w:divBdr>
            <w:top w:val="none" w:sz="0" w:space="0" w:color="auto"/>
            <w:left w:val="none" w:sz="0" w:space="0" w:color="auto"/>
            <w:bottom w:val="none" w:sz="0" w:space="0" w:color="auto"/>
            <w:right w:val="none" w:sz="0" w:space="0" w:color="auto"/>
          </w:divBdr>
        </w:div>
        <w:div w:id="269092629">
          <w:marLeft w:val="640"/>
          <w:marRight w:val="0"/>
          <w:marTop w:val="0"/>
          <w:marBottom w:val="0"/>
          <w:divBdr>
            <w:top w:val="none" w:sz="0" w:space="0" w:color="auto"/>
            <w:left w:val="none" w:sz="0" w:space="0" w:color="auto"/>
            <w:bottom w:val="none" w:sz="0" w:space="0" w:color="auto"/>
            <w:right w:val="none" w:sz="0" w:space="0" w:color="auto"/>
          </w:divBdr>
        </w:div>
        <w:div w:id="733898104">
          <w:marLeft w:val="640"/>
          <w:marRight w:val="0"/>
          <w:marTop w:val="0"/>
          <w:marBottom w:val="0"/>
          <w:divBdr>
            <w:top w:val="none" w:sz="0" w:space="0" w:color="auto"/>
            <w:left w:val="none" w:sz="0" w:space="0" w:color="auto"/>
            <w:bottom w:val="none" w:sz="0" w:space="0" w:color="auto"/>
            <w:right w:val="none" w:sz="0" w:space="0" w:color="auto"/>
          </w:divBdr>
        </w:div>
      </w:divsChild>
    </w:div>
    <w:div w:id="1184637427">
      <w:bodyDiv w:val="1"/>
      <w:marLeft w:val="0"/>
      <w:marRight w:val="0"/>
      <w:marTop w:val="0"/>
      <w:marBottom w:val="0"/>
      <w:divBdr>
        <w:top w:val="none" w:sz="0" w:space="0" w:color="auto"/>
        <w:left w:val="none" w:sz="0" w:space="0" w:color="auto"/>
        <w:bottom w:val="none" w:sz="0" w:space="0" w:color="auto"/>
        <w:right w:val="none" w:sz="0" w:space="0" w:color="auto"/>
      </w:divBdr>
      <w:divsChild>
        <w:div w:id="1803233258">
          <w:marLeft w:val="640"/>
          <w:marRight w:val="0"/>
          <w:marTop w:val="0"/>
          <w:marBottom w:val="0"/>
          <w:divBdr>
            <w:top w:val="none" w:sz="0" w:space="0" w:color="auto"/>
            <w:left w:val="none" w:sz="0" w:space="0" w:color="auto"/>
            <w:bottom w:val="none" w:sz="0" w:space="0" w:color="auto"/>
            <w:right w:val="none" w:sz="0" w:space="0" w:color="auto"/>
          </w:divBdr>
        </w:div>
        <w:div w:id="1427116051">
          <w:marLeft w:val="640"/>
          <w:marRight w:val="0"/>
          <w:marTop w:val="0"/>
          <w:marBottom w:val="0"/>
          <w:divBdr>
            <w:top w:val="none" w:sz="0" w:space="0" w:color="auto"/>
            <w:left w:val="none" w:sz="0" w:space="0" w:color="auto"/>
            <w:bottom w:val="none" w:sz="0" w:space="0" w:color="auto"/>
            <w:right w:val="none" w:sz="0" w:space="0" w:color="auto"/>
          </w:divBdr>
        </w:div>
        <w:div w:id="990333682">
          <w:marLeft w:val="640"/>
          <w:marRight w:val="0"/>
          <w:marTop w:val="0"/>
          <w:marBottom w:val="0"/>
          <w:divBdr>
            <w:top w:val="none" w:sz="0" w:space="0" w:color="auto"/>
            <w:left w:val="none" w:sz="0" w:space="0" w:color="auto"/>
            <w:bottom w:val="none" w:sz="0" w:space="0" w:color="auto"/>
            <w:right w:val="none" w:sz="0" w:space="0" w:color="auto"/>
          </w:divBdr>
        </w:div>
        <w:div w:id="1190800656">
          <w:marLeft w:val="640"/>
          <w:marRight w:val="0"/>
          <w:marTop w:val="0"/>
          <w:marBottom w:val="0"/>
          <w:divBdr>
            <w:top w:val="none" w:sz="0" w:space="0" w:color="auto"/>
            <w:left w:val="none" w:sz="0" w:space="0" w:color="auto"/>
            <w:bottom w:val="none" w:sz="0" w:space="0" w:color="auto"/>
            <w:right w:val="none" w:sz="0" w:space="0" w:color="auto"/>
          </w:divBdr>
        </w:div>
        <w:div w:id="1522352785">
          <w:marLeft w:val="640"/>
          <w:marRight w:val="0"/>
          <w:marTop w:val="0"/>
          <w:marBottom w:val="0"/>
          <w:divBdr>
            <w:top w:val="none" w:sz="0" w:space="0" w:color="auto"/>
            <w:left w:val="none" w:sz="0" w:space="0" w:color="auto"/>
            <w:bottom w:val="none" w:sz="0" w:space="0" w:color="auto"/>
            <w:right w:val="none" w:sz="0" w:space="0" w:color="auto"/>
          </w:divBdr>
        </w:div>
        <w:div w:id="1287196567">
          <w:marLeft w:val="640"/>
          <w:marRight w:val="0"/>
          <w:marTop w:val="0"/>
          <w:marBottom w:val="0"/>
          <w:divBdr>
            <w:top w:val="none" w:sz="0" w:space="0" w:color="auto"/>
            <w:left w:val="none" w:sz="0" w:space="0" w:color="auto"/>
            <w:bottom w:val="none" w:sz="0" w:space="0" w:color="auto"/>
            <w:right w:val="none" w:sz="0" w:space="0" w:color="auto"/>
          </w:divBdr>
        </w:div>
        <w:div w:id="621959752">
          <w:marLeft w:val="640"/>
          <w:marRight w:val="0"/>
          <w:marTop w:val="0"/>
          <w:marBottom w:val="0"/>
          <w:divBdr>
            <w:top w:val="none" w:sz="0" w:space="0" w:color="auto"/>
            <w:left w:val="none" w:sz="0" w:space="0" w:color="auto"/>
            <w:bottom w:val="none" w:sz="0" w:space="0" w:color="auto"/>
            <w:right w:val="none" w:sz="0" w:space="0" w:color="auto"/>
          </w:divBdr>
        </w:div>
        <w:div w:id="661664330">
          <w:marLeft w:val="640"/>
          <w:marRight w:val="0"/>
          <w:marTop w:val="0"/>
          <w:marBottom w:val="0"/>
          <w:divBdr>
            <w:top w:val="none" w:sz="0" w:space="0" w:color="auto"/>
            <w:left w:val="none" w:sz="0" w:space="0" w:color="auto"/>
            <w:bottom w:val="none" w:sz="0" w:space="0" w:color="auto"/>
            <w:right w:val="none" w:sz="0" w:space="0" w:color="auto"/>
          </w:divBdr>
        </w:div>
        <w:div w:id="1705057584">
          <w:marLeft w:val="640"/>
          <w:marRight w:val="0"/>
          <w:marTop w:val="0"/>
          <w:marBottom w:val="0"/>
          <w:divBdr>
            <w:top w:val="none" w:sz="0" w:space="0" w:color="auto"/>
            <w:left w:val="none" w:sz="0" w:space="0" w:color="auto"/>
            <w:bottom w:val="none" w:sz="0" w:space="0" w:color="auto"/>
            <w:right w:val="none" w:sz="0" w:space="0" w:color="auto"/>
          </w:divBdr>
        </w:div>
        <w:div w:id="1436633607">
          <w:marLeft w:val="640"/>
          <w:marRight w:val="0"/>
          <w:marTop w:val="0"/>
          <w:marBottom w:val="0"/>
          <w:divBdr>
            <w:top w:val="none" w:sz="0" w:space="0" w:color="auto"/>
            <w:left w:val="none" w:sz="0" w:space="0" w:color="auto"/>
            <w:bottom w:val="none" w:sz="0" w:space="0" w:color="auto"/>
            <w:right w:val="none" w:sz="0" w:space="0" w:color="auto"/>
          </w:divBdr>
        </w:div>
        <w:div w:id="2102724326">
          <w:marLeft w:val="640"/>
          <w:marRight w:val="0"/>
          <w:marTop w:val="0"/>
          <w:marBottom w:val="0"/>
          <w:divBdr>
            <w:top w:val="none" w:sz="0" w:space="0" w:color="auto"/>
            <w:left w:val="none" w:sz="0" w:space="0" w:color="auto"/>
            <w:bottom w:val="none" w:sz="0" w:space="0" w:color="auto"/>
            <w:right w:val="none" w:sz="0" w:space="0" w:color="auto"/>
          </w:divBdr>
        </w:div>
        <w:div w:id="674698033">
          <w:marLeft w:val="640"/>
          <w:marRight w:val="0"/>
          <w:marTop w:val="0"/>
          <w:marBottom w:val="0"/>
          <w:divBdr>
            <w:top w:val="none" w:sz="0" w:space="0" w:color="auto"/>
            <w:left w:val="none" w:sz="0" w:space="0" w:color="auto"/>
            <w:bottom w:val="none" w:sz="0" w:space="0" w:color="auto"/>
            <w:right w:val="none" w:sz="0" w:space="0" w:color="auto"/>
          </w:divBdr>
        </w:div>
        <w:div w:id="1488669229">
          <w:marLeft w:val="640"/>
          <w:marRight w:val="0"/>
          <w:marTop w:val="0"/>
          <w:marBottom w:val="0"/>
          <w:divBdr>
            <w:top w:val="none" w:sz="0" w:space="0" w:color="auto"/>
            <w:left w:val="none" w:sz="0" w:space="0" w:color="auto"/>
            <w:bottom w:val="none" w:sz="0" w:space="0" w:color="auto"/>
            <w:right w:val="none" w:sz="0" w:space="0" w:color="auto"/>
          </w:divBdr>
        </w:div>
        <w:div w:id="1003166869">
          <w:marLeft w:val="640"/>
          <w:marRight w:val="0"/>
          <w:marTop w:val="0"/>
          <w:marBottom w:val="0"/>
          <w:divBdr>
            <w:top w:val="none" w:sz="0" w:space="0" w:color="auto"/>
            <w:left w:val="none" w:sz="0" w:space="0" w:color="auto"/>
            <w:bottom w:val="none" w:sz="0" w:space="0" w:color="auto"/>
            <w:right w:val="none" w:sz="0" w:space="0" w:color="auto"/>
          </w:divBdr>
        </w:div>
        <w:div w:id="161509879">
          <w:marLeft w:val="640"/>
          <w:marRight w:val="0"/>
          <w:marTop w:val="0"/>
          <w:marBottom w:val="0"/>
          <w:divBdr>
            <w:top w:val="none" w:sz="0" w:space="0" w:color="auto"/>
            <w:left w:val="none" w:sz="0" w:space="0" w:color="auto"/>
            <w:bottom w:val="none" w:sz="0" w:space="0" w:color="auto"/>
            <w:right w:val="none" w:sz="0" w:space="0" w:color="auto"/>
          </w:divBdr>
        </w:div>
        <w:div w:id="680161465">
          <w:marLeft w:val="640"/>
          <w:marRight w:val="0"/>
          <w:marTop w:val="0"/>
          <w:marBottom w:val="0"/>
          <w:divBdr>
            <w:top w:val="none" w:sz="0" w:space="0" w:color="auto"/>
            <w:left w:val="none" w:sz="0" w:space="0" w:color="auto"/>
            <w:bottom w:val="none" w:sz="0" w:space="0" w:color="auto"/>
            <w:right w:val="none" w:sz="0" w:space="0" w:color="auto"/>
          </w:divBdr>
        </w:div>
        <w:div w:id="245382357">
          <w:marLeft w:val="640"/>
          <w:marRight w:val="0"/>
          <w:marTop w:val="0"/>
          <w:marBottom w:val="0"/>
          <w:divBdr>
            <w:top w:val="none" w:sz="0" w:space="0" w:color="auto"/>
            <w:left w:val="none" w:sz="0" w:space="0" w:color="auto"/>
            <w:bottom w:val="none" w:sz="0" w:space="0" w:color="auto"/>
            <w:right w:val="none" w:sz="0" w:space="0" w:color="auto"/>
          </w:divBdr>
        </w:div>
        <w:div w:id="1159272882">
          <w:marLeft w:val="640"/>
          <w:marRight w:val="0"/>
          <w:marTop w:val="0"/>
          <w:marBottom w:val="0"/>
          <w:divBdr>
            <w:top w:val="none" w:sz="0" w:space="0" w:color="auto"/>
            <w:left w:val="none" w:sz="0" w:space="0" w:color="auto"/>
            <w:bottom w:val="none" w:sz="0" w:space="0" w:color="auto"/>
            <w:right w:val="none" w:sz="0" w:space="0" w:color="auto"/>
          </w:divBdr>
        </w:div>
        <w:div w:id="1211186744">
          <w:marLeft w:val="640"/>
          <w:marRight w:val="0"/>
          <w:marTop w:val="0"/>
          <w:marBottom w:val="0"/>
          <w:divBdr>
            <w:top w:val="none" w:sz="0" w:space="0" w:color="auto"/>
            <w:left w:val="none" w:sz="0" w:space="0" w:color="auto"/>
            <w:bottom w:val="none" w:sz="0" w:space="0" w:color="auto"/>
            <w:right w:val="none" w:sz="0" w:space="0" w:color="auto"/>
          </w:divBdr>
        </w:div>
        <w:div w:id="268128418">
          <w:marLeft w:val="640"/>
          <w:marRight w:val="0"/>
          <w:marTop w:val="0"/>
          <w:marBottom w:val="0"/>
          <w:divBdr>
            <w:top w:val="none" w:sz="0" w:space="0" w:color="auto"/>
            <w:left w:val="none" w:sz="0" w:space="0" w:color="auto"/>
            <w:bottom w:val="none" w:sz="0" w:space="0" w:color="auto"/>
            <w:right w:val="none" w:sz="0" w:space="0" w:color="auto"/>
          </w:divBdr>
        </w:div>
        <w:div w:id="1980379681">
          <w:marLeft w:val="640"/>
          <w:marRight w:val="0"/>
          <w:marTop w:val="0"/>
          <w:marBottom w:val="0"/>
          <w:divBdr>
            <w:top w:val="none" w:sz="0" w:space="0" w:color="auto"/>
            <w:left w:val="none" w:sz="0" w:space="0" w:color="auto"/>
            <w:bottom w:val="none" w:sz="0" w:space="0" w:color="auto"/>
            <w:right w:val="none" w:sz="0" w:space="0" w:color="auto"/>
          </w:divBdr>
        </w:div>
        <w:div w:id="649477377">
          <w:marLeft w:val="640"/>
          <w:marRight w:val="0"/>
          <w:marTop w:val="0"/>
          <w:marBottom w:val="0"/>
          <w:divBdr>
            <w:top w:val="none" w:sz="0" w:space="0" w:color="auto"/>
            <w:left w:val="none" w:sz="0" w:space="0" w:color="auto"/>
            <w:bottom w:val="none" w:sz="0" w:space="0" w:color="auto"/>
            <w:right w:val="none" w:sz="0" w:space="0" w:color="auto"/>
          </w:divBdr>
        </w:div>
        <w:div w:id="1560555999">
          <w:marLeft w:val="640"/>
          <w:marRight w:val="0"/>
          <w:marTop w:val="0"/>
          <w:marBottom w:val="0"/>
          <w:divBdr>
            <w:top w:val="none" w:sz="0" w:space="0" w:color="auto"/>
            <w:left w:val="none" w:sz="0" w:space="0" w:color="auto"/>
            <w:bottom w:val="none" w:sz="0" w:space="0" w:color="auto"/>
            <w:right w:val="none" w:sz="0" w:space="0" w:color="auto"/>
          </w:divBdr>
        </w:div>
        <w:div w:id="1503426325">
          <w:marLeft w:val="640"/>
          <w:marRight w:val="0"/>
          <w:marTop w:val="0"/>
          <w:marBottom w:val="0"/>
          <w:divBdr>
            <w:top w:val="none" w:sz="0" w:space="0" w:color="auto"/>
            <w:left w:val="none" w:sz="0" w:space="0" w:color="auto"/>
            <w:bottom w:val="none" w:sz="0" w:space="0" w:color="auto"/>
            <w:right w:val="none" w:sz="0" w:space="0" w:color="auto"/>
          </w:divBdr>
        </w:div>
        <w:div w:id="325786140">
          <w:marLeft w:val="640"/>
          <w:marRight w:val="0"/>
          <w:marTop w:val="0"/>
          <w:marBottom w:val="0"/>
          <w:divBdr>
            <w:top w:val="none" w:sz="0" w:space="0" w:color="auto"/>
            <w:left w:val="none" w:sz="0" w:space="0" w:color="auto"/>
            <w:bottom w:val="none" w:sz="0" w:space="0" w:color="auto"/>
            <w:right w:val="none" w:sz="0" w:space="0" w:color="auto"/>
          </w:divBdr>
        </w:div>
        <w:div w:id="614291516">
          <w:marLeft w:val="640"/>
          <w:marRight w:val="0"/>
          <w:marTop w:val="0"/>
          <w:marBottom w:val="0"/>
          <w:divBdr>
            <w:top w:val="none" w:sz="0" w:space="0" w:color="auto"/>
            <w:left w:val="none" w:sz="0" w:space="0" w:color="auto"/>
            <w:bottom w:val="none" w:sz="0" w:space="0" w:color="auto"/>
            <w:right w:val="none" w:sz="0" w:space="0" w:color="auto"/>
          </w:divBdr>
        </w:div>
        <w:div w:id="238637568">
          <w:marLeft w:val="640"/>
          <w:marRight w:val="0"/>
          <w:marTop w:val="0"/>
          <w:marBottom w:val="0"/>
          <w:divBdr>
            <w:top w:val="none" w:sz="0" w:space="0" w:color="auto"/>
            <w:left w:val="none" w:sz="0" w:space="0" w:color="auto"/>
            <w:bottom w:val="none" w:sz="0" w:space="0" w:color="auto"/>
            <w:right w:val="none" w:sz="0" w:space="0" w:color="auto"/>
          </w:divBdr>
        </w:div>
        <w:div w:id="2085292711">
          <w:marLeft w:val="640"/>
          <w:marRight w:val="0"/>
          <w:marTop w:val="0"/>
          <w:marBottom w:val="0"/>
          <w:divBdr>
            <w:top w:val="none" w:sz="0" w:space="0" w:color="auto"/>
            <w:left w:val="none" w:sz="0" w:space="0" w:color="auto"/>
            <w:bottom w:val="none" w:sz="0" w:space="0" w:color="auto"/>
            <w:right w:val="none" w:sz="0" w:space="0" w:color="auto"/>
          </w:divBdr>
        </w:div>
        <w:div w:id="550577498">
          <w:marLeft w:val="640"/>
          <w:marRight w:val="0"/>
          <w:marTop w:val="0"/>
          <w:marBottom w:val="0"/>
          <w:divBdr>
            <w:top w:val="none" w:sz="0" w:space="0" w:color="auto"/>
            <w:left w:val="none" w:sz="0" w:space="0" w:color="auto"/>
            <w:bottom w:val="none" w:sz="0" w:space="0" w:color="auto"/>
            <w:right w:val="none" w:sz="0" w:space="0" w:color="auto"/>
          </w:divBdr>
        </w:div>
        <w:div w:id="7954305">
          <w:marLeft w:val="640"/>
          <w:marRight w:val="0"/>
          <w:marTop w:val="0"/>
          <w:marBottom w:val="0"/>
          <w:divBdr>
            <w:top w:val="none" w:sz="0" w:space="0" w:color="auto"/>
            <w:left w:val="none" w:sz="0" w:space="0" w:color="auto"/>
            <w:bottom w:val="none" w:sz="0" w:space="0" w:color="auto"/>
            <w:right w:val="none" w:sz="0" w:space="0" w:color="auto"/>
          </w:divBdr>
        </w:div>
        <w:div w:id="1907911648">
          <w:marLeft w:val="640"/>
          <w:marRight w:val="0"/>
          <w:marTop w:val="0"/>
          <w:marBottom w:val="0"/>
          <w:divBdr>
            <w:top w:val="none" w:sz="0" w:space="0" w:color="auto"/>
            <w:left w:val="none" w:sz="0" w:space="0" w:color="auto"/>
            <w:bottom w:val="none" w:sz="0" w:space="0" w:color="auto"/>
            <w:right w:val="none" w:sz="0" w:space="0" w:color="auto"/>
          </w:divBdr>
        </w:div>
        <w:div w:id="583299901">
          <w:marLeft w:val="640"/>
          <w:marRight w:val="0"/>
          <w:marTop w:val="0"/>
          <w:marBottom w:val="0"/>
          <w:divBdr>
            <w:top w:val="none" w:sz="0" w:space="0" w:color="auto"/>
            <w:left w:val="none" w:sz="0" w:space="0" w:color="auto"/>
            <w:bottom w:val="none" w:sz="0" w:space="0" w:color="auto"/>
            <w:right w:val="none" w:sz="0" w:space="0" w:color="auto"/>
          </w:divBdr>
        </w:div>
        <w:div w:id="359746316">
          <w:marLeft w:val="640"/>
          <w:marRight w:val="0"/>
          <w:marTop w:val="0"/>
          <w:marBottom w:val="0"/>
          <w:divBdr>
            <w:top w:val="none" w:sz="0" w:space="0" w:color="auto"/>
            <w:left w:val="none" w:sz="0" w:space="0" w:color="auto"/>
            <w:bottom w:val="none" w:sz="0" w:space="0" w:color="auto"/>
            <w:right w:val="none" w:sz="0" w:space="0" w:color="auto"/>
          </w:divBdr>
        </w:div>
        <w:div w:id="416251892">
          <w:marLeft w:val="640"/>
          <w:marRight w:val="0"/>
          <w:marTop w:val="0"/>
          <w:marBottom w:val="0"/>
          <w:divBdr>
            <w:top w:val="none" w:sz="0" w:space="0" w:color="auto"/>
            <w:left w:val="none" w:sz="0" w:space="0" w:color="auto"/>
            <w:bottom w:val="none" w:sz="0" w:space="0" w:color="auto"/>
            <w:right w:val="none" w:sz="0" w:space="0" w:color="auto"/>
          </w:divBdr>
        </w:div>
        <w:div w:id="1556509870">
          <w:marLeft w:val="640"/>
          <w:marRight w:val="0"/>
          <w:marTop w:val="0"/>
          <w:marBottom w:val="0"/>
          <w:divBdr>
            <w:top w:val="none" w:sz="0" w:space="0" w:color="auto"/>
            <w:left w:val="none" w:sz="0" w:space="0" w:color="auto"/>
            <w:bottom w:val="none" w:sz="0" w:space="0" w:color="auto"/>
            <w:right w:val="none" w:sz="0" w:space="0" w:color="auto"/>
          </w:divBdr>
        </w:div>
        <w:div w:id="1907062172">
          <w:marLeft w:val="640"/>
          <w:marRight w:val="0"/>
          <w:marTop w:val="0"/>
          <w:marBottom w:val="0"/>
          <w:divBdr>
            <w:top w:val="none" w:sz="0" w:space="0" w:color="auto"/>
            <w:left w:val="none" w:sz="0" w:space="0" w:color="auto"/>
            <w:bottom w:val="none" w:sz="0" w:space="0" w:color="auto"/>
            <w:right w:val="none" w:sz="0" w:space="0" w:color="auto"/>
          </w:divBdr>
        </w:div>
        <w:div w:id="390230693">
          <w:marLeft w:val="640"/>
          <w:marRight w:val="0"/>
          <w:marTop w:val="0"/>
          <w:marBottom w:val="0"/>
          <w:divBdr>
            <w:top w:val="none" w:sz="0" w:space="0" w:color="auto"/>
            <w:left w:val="none" w:sz="0" w:space="0" w:color="auto"/>
            <w:bottom w:val="none" w:sz="0" w:space="0" w:color="auto"/>
            <w:right w:val="none" w:sz="0" w:space="0" w:color="auto"/>
          </w:divBdr>
        </w:div>
        <w:div w:id="1262372036">
          <w:marLeft w:val="640"/>
          <w:marRight w:val="0"/>
          <w:marTop w:val="0"/>
          <w:marBottom w:val="0"/>
          <w:divBdr>
            <w:top w:val="none" w:sz="0" w:space="0" w:color="auto"/>
            <w:left w:val="none" w:sz="0" w:space="0" w:color="auto"/>
            <w:bottom w:val="none" w:sz="0" w:space="0" w:color="auto"/>
            <w:right w:val="none" w:sz="0" w:space="0" w:color="auto"/>
          </w:divBdr>
        </w:div>
        <w:div w:id="820272845">
          <w:marLeft w:val="640"/>
          <w:marRight w:val="0"/>
          <w:marTop w:val="0"/>
          <w:marBottom w:val="0"/>
          <w:divBdr>
            <w:top w:val="none" w:sz="0" w:space="0" w:color="auto"/>
            <w:left w:val="none" w:sz="0" w:space="0" w:color="auto"/>
            <w:bottom w:val="none" w:sz="0" w:space="0" w:color="auto"/>
            <w:right w:val="none" w:sz="0" w:space="0" w:color="auto"/>
          </w:divBdr>
        </w:div>
        <w:div w:id="1942181907">
          <w:marLeft w:val="640"/>
          <w:marRight w:val="0"/>
          <w:marTop w:val="0"/>
          <w:marBottom w:val="0"/>
          <w:divBdr>
            <w:top w:val="none" w:sz="0" w:space="0" w:color="auto"/>
            <w:left w:val="none" w:sz="0" w:space="0" w:color="auto"/>
            <w:bottom w:val="none" w:sz="0" w:space="0" w:color="auto"/>
            <w:right w:val="none" w:sz="0" w:space="0" w:color="auto"/>
          </w:divBdr>
        </w:div>
        <w:div w:id="35814106">
          <w:marLeft w:val="640"/>
          <w:marRight w:val="0"/>
          <w:marTop w:val="0"/>
          <w:marBottom w:val="0"/>
          <w:divBdr>
            <w:top w:val="none" w:sz="0" w:space="0" w:color="auto"/>
            <w:left w:val="none" w:sz="0" w:space="0" w:color="auto"/>
            <w:bottom w:val="none" w:sz="0" w:space="0" w:color="auto"/>
            <w:right w:val="none" w:sz="0" w:space="0" w:color="auto"/>
          </w:divBdr>
        </w:div>
        <w:div w:id="603922428">
          <w:marLeft w:val="640"/>
          <w:marRight w:val="0"/>
          <w:marTop w:val="0"/>
          <w:marBottom w:val="0"/>
          <w:divBdr>
            <w:top w:val="none" w:sz="0" w:space="0" w:color="auto"/>
            <w:left w:val="none" w:sz="0" w:space="0" w:color="auto"/>
            <w:bottom w:val="none" w:sz="0" w:space="0" w:color="auto"/>
            <w:right w:val="none" w:sz="0" w:space="0" w:color="auto"/>
          </w:divBdr>
        </w:div>
        <w:div w:id="634875343">
          <w:marLeft w:val="640"/>
          <w:marRight w:val="0"/>
          <w:marTop w:val="0"/>
          <w:marBottom w:val="0"/>
          <w:divBdr>
            <w:top w:val="none" w:sz="0" w:space="0" w:color="auto"/>
            <w:left w:val="none" w:sz="0" w:space="0" w:color="auto"/>
            <w:bottom w:val="none" w:sz="0" w:space="0" w:color="auto"/>
            <w:right w:val="none" w:sz="0" w:space="0" w:color="auto"/>
          </w:divBdr>
        </w:div>
        <w:div w:id="1239093596">
          <w:marLeft w:val="640"/>
          <w:marRight w:val="0"/>
          <w:marTop w:val="0"/>
          <w:marBottom w:val="0"/>
          <w:divBdr>
            <w:top w:val="none" w:sz="0" w:space="0" w:color="auto"/>
            <w:left w:val="none" w:sz="0" w:space="0" w:color="auto"/>
            <w:bottom w:val="none" w:sz="0" w:space="0" w:color="auto"/>
            <w:right w:val="none" w:sz="0" w:space="0" w:color="auto"/>
          </w:divBdr>
        </w:div>
        <w:div w:id="198712823">
          <w:marLeft w:val="640"/>
          <w:marRight w:val="0"/>
          <w:marTop w:val="0"/>
          <w:marBottom w:val="0"/>
          <w:divBdr>
            <w:top w:val="none" w:sz="0" w:space="0" w:color="auto"/>
            <w:left w:val="none" w:sz="0" w:space="0" w:color="auto"/>
            <w:bottom w:val="none" w:sz="0" w:space="0" w:color="auto"/>
            <w:right w:val="none" w:sz="0" w:space="0" w:color="auto"/>
          </w:divBdr>
        </w:div>
        <w:div w:id="482352834">
          <w:marLeft w:val="640"/>
          <w:marRight w:val="0"/>
          <w:marTop w:val="0"/>
          <w:marBottom w:val="0"/>
          <w:divBdr>
            <w:top w:val="none" w:sz="0" w:space="0" w:color="auto"/>
            <w:left w:val="none" w:sz="0" w:space="0" w:color="auto"/>
            <w:bottom w:val="none" w:sz="0" w:space="0" w:color="auto"/>
            <w:right w:val="none" w:sz="0" w:space="0" w:color="auto"/>
          </w:divBdr>
        </w:div>
        <w:div w:id="2082947810">
          <w:marLeft w:val="640"/>
          <w:marRight w:val="0"/>
          <w:marTop w:val="0"/>
          <w:marBottom w:val="0"/>
          <w:divBdr>
            <w:top w:val="none" w:sz="0" w:space="0" w:color="auto"/>
            <w:left w:val="none" w:sz="0" w:space="0" w:color="auto"/>
            <w:bottom w:val="none" w:sz="0" w:space="0" w:color="auto"/>
            <w:right w:val="none" w:sz="0" w:space="0" w:color="auto"/>
          </w:divBdr>
        </w:div>
        <w:div w:id="1963800695">
          <w:marLeft w:val="640"/>
          <w:marRight w:val="0"/>
          <w:marTop w:val="0"/>
          <w:marBottom w:val="0"/>
          <w:divBdr>
            <w:top w:val="none" w:sz="0" w:space="0" w:color="auto"/>
            <w:left w:val="none" w:sz="0" w:space="0" w:color="auto"/>
            <w:bottom w:val="none" w:sz="0" w:space="0" w:color="auto"/>
            <w:right w:val="none" w:sz="0" w:space="0" w:color="auto"/>
          </w:divBdr>
        </w:div>
        <w:div w:id="989599851">
          <w:marLeft w:val="640"/>
          <w:marRight w:val="0"/>
          <w:marTop w:val="0"/>
          <w:marBottom w:val="0"/>
          <w:divBdr>
            <w:top w:val="none" w:sz="0" w:space="0" w:color="auto"/>
            <w:left w:val="none" w:sz="0" w:space="0" w:color="auto"/>
            <w:bottom w:val="none" w:sz="0" w:space="0" w:color="auto"/>
            <w:right w:val="none" w:sz="0" w:space="0" w:color="auto"/>
          </w:divBdr>
        </w:div>
        <w:div w:id="1290814940">
          <w:marLeft w:val="640"/>
          <w:marRight w:val="0"/>
          <w:marTop w:val="0"/>
          <w:marBottom w:val="0"/>
          <w:divBdr>
            <w:top w:val="none" w:sz="0" w:space="0" w:color="auto"/>
            <w:left w:val="none" w:sz="0" w:space="0" w:color="auto"/>
            <w:bottom w:val="none" w:sz="0" w:space="0" w:color="auto"/>
            <w:right w:val="none" w:sz="0" w:space="0" w:color="auto"/>
          </w:divBdr>
        </w:div>
        <w:div w:id="422147769">
          <w:marLeft w:val="640"/>
          <w:marRight w:val="0"/>
          <w:marTop w:val="0"/>
          <w:marBottom w:val="0"/>
          <w:divBdr>
            <w:top w:val="none" w:sz="0" w:space="0" w:color="auto"/>
            <w:left w:val="none" w:sz="0" w:space="0" w:color="auto"/>
            <w:bottom w:val="none" w:sz="0" w:space="0" w:color="auto"/>
            <w:right w:val="none" w:sz="0" w:space="0" w:color="auto"/>
          </w:divBdr>
        </w:div>
        <w:div w:id="1260261403">
          <w:marLeft w:val="640"/>
          <w:marRight w:val="0"/>
          <w:marTop w:val="0"/>
          <w:marBottom w:val="0"/>
          <w:divBdr>
            <w:top w:val="none" w:sz="0" w:space="0" w:color="auto"/>
            <w:left w:val="none" w:sz="0" w:space="0" w:color="auto"/>
            <w:bottom w:val="none" w:sz="0" w:space="0" w:color="auto"/>
            <w:right w:val="none" w:sz="0" w:space="0" w:color="auto"/>
          </w:divBdr>
        </w:div>
        <w:div w:id="1767191374">
          <w:marLeft w:val="640"/>
          <w:marRight w:val="0"/>
          <w:marTop w:val="0"/>
          <w:marBottom w:val="0"/>
          <w:divBdr>
            <w:top w:val="none" w:sz="0" w:space="0" w:color="auto"/>
            <w:left w:val="none" w:sz="0" w:space="0" w:color="auto"/>
            <w:bottom w:val="none" w:sz="0" w:space="0" w:color="auto"/>
            <w:right w:val="none" w:sz="0" w:space="0" w:color="auto"/>
          </w:divBdr>
        </w:div>
        <w:div w:id="1487209889">
          <w:marLeft w:val="640"/>
          <w:marRight w:val="0"/>
          <w:marTop w:val="0"/>
          <w:marBottom w:val="0"/>
          <w:divBdr>
            <w:top w:val="none" w:sz="0" w:space="0" w:color="auto"/>
            <w:left w:val="none" w:sz="0" w:space="0" w:color="auto"/>
            <w:bottom w:val="none" w:sz="0" w:space="0" w:color="auto"/>
            <w:right w:val="none" w:sz="0" w:space="0" w:color="auto"/>
          </w:divBdr>
        </w:div>
        <w:div w:id="2129471747">
          <w:marLeft w:val="640"/>
          <w:marRight w:val="0"/>
          <w:marTop w:val="0"/>
          <w:marBottom w:val="0"/>
          <w:divBdr>
            <w:top w:val="none" w:sz="0" w:space="0" w:color="auto"/>
            <w:left w:val="none" w:sz="0" w:space="0" w:color="auto"/>
            <w:bottom w:val="none" w:sz="0" w:space="0" w:color="auto"/>
            <w:right w:val="none" w:sz="0" w:space="0" w:color="auto"/>
          </w:divBdr>
        </w:div>
        <w:div w:id="1949924725">
          <w:marLeft w:val="640"/>
          <w:marRight w:val="0"/>
          <w:marTop w:val="0"/>
          <w:marBottom w:val="0"/>
          <w:divBdr>
            <w:top w:val="none" w:sz="0" w:space="0" w:color="auto"/>
            <w:left w:val="none" w:sz="0" w:space="0" w:color="auto"/>
            <w:bottom w:val="none" w:sz="0" w:space="0" w:color="auto"/>
            <w:right w:val="none" w:sz="0" w:space="0" w:color="auto"/>
          </w:divBdr>
        </w:div>
        <w:div w:id="330448096">
          <w:marLeft w:val="640"/>
          <w:marRight w:val="0"/>
          <w:marTop w:val="0"/>
          <w:marBottom w:val="0"/>
          <w:divBdr>
            <w:top w:val="none" w:sz="0" w:space="0" w:color="auto"/>
            <w:left w:val="none" w:sz="0" w:space="0" w:color="auto"/>
            <w:bottom w:val="none" w:sz="0" w:space="0" w:color="auto"/>
            <w:right w:val="none" w:sz="0" w:space="0" w:color="auto"/>
          </w:divBdr>
        </w:div>
        <w:div w:id="102457088">
          <w:marLeft w:val="640"/>
          <w:marRight w:val="0"/>
          <w:marTop w:val="0"/>
          <w:marBottom w:val="0"/>
          <w:divBdr>
            <w:top w:val="none" w:sz="0" w:space="0" w:color="auto"/>
            <w:left w:val="none" w:sz="0" w:space="0" w:color="auto"/>
            <w:bottom w:val="none" w:sz="0" w:space="0" w:color="auto"/>
            <w:right w:val="none" w:sz="0" w:space="0" w:color="auto"/>
          </w:divBdr>
        </w:div>
        <w:div w:id="726805848">
          <w:marLeft w:val="640"/>
          <w:marRight w:val="0"/>
          <w:marTop w:val="0"/>
          <w:marBottom w:val="0"/>
          <w:divBdr>
            <w:top w:val="none" w:sz="0" w:space="0" w:color="auto"/>
            <w:left w:val="none" w:sz="0" w:space="0" w:color="auto"/>
            <w:bottom w:val="none" w:sz="0" w:space="0" w:color="auto"/>
            <w:right w:val="none" w:sz="0" w:space="0" w:color="auto"/>
          </w:divBdr>
        </w:div>
        <w:div w:id="549266228">
          <w:marLeft w:val="640"/>
          <w:marRight w:val="0"/>
          <w:marTop w:val="0"/>
          <w:marBottom w:val="0"/>
          <w:divBdr>
            <w:top w:val="none" w:sz="0" w:space="0" w:color="auto"/>
            <w:left w:val="none" w:sz="0" w:space="0" w:color="auto"/>
            <w:bottom w:val="none" w:sz="0" w:space="0" w:color="auto"/>
            <w:right w:val="none" w:sz="0" w:space="0" w:color="auto"/>
          </w:divBdr>
        </w:div>
        <w:div w:id="232660251">
          <w:marLeft w:val="640"/>
          <w:marRight w:val="0"/>
          <w:marTop w:val="0"/>
          <w:marBottom w:val="0"/>
          <w:divBdr>
            <w:top w:val="none" w:sz="0" w:space="0" w:color="auto"/>
            <w:left w:val="none" w:sz="0" w:space="0" w:color="auto"/>
            <w:bottom w:val="none" w:sz="0" w:space="0" w:color="auto"/>
            <w:right w:val="none" w:sz="0" w:space="0" w:color="auto"/>
          </w:divBdr>
        </w:div>
        <w:div w:id="742143380">
          <w:marLeft w:val="640"/>
          <w:marRight w:val="0"/>
          <w:marTop w:val="0"/>
          <w:marBottom w:val="0"/>
          <w:divBdr>
            <w:top w:val="none" w:sz="0" w:space="0" w:color="auto"/>
            <w:left w:val="none" w:sz="0" w:space="0" w:color="auto"/>
            <w:bottom w:val="none" w:sz="0" w:space="0" w:color="auto"/>
            <w:right w:val="none" w:sz="0" w:space="0" w:color="auto"/>
          </w:divBdr>
        </w:div>
        <w:div w:id="1983265797">
          <w:marLeft w:val="640"/>
          <w:marRight w:val="0"/>
          <w:marTop w:val="0"/>
          <w:marBottom w:val="0"/>
          <w:divBdr>
            <w:top w:val="none" w:sz="0" w:space="0" w:color="auto"/>
            <w:left w:val="none" w:sz="0" w:space="0" w:color="auto"/>
            <w:bottom w:val="none" w:sz="0" w:space="0" w:color="auto"/>
            <w:right w:val="none" w:sz="0" w:space="0" w:color="auto"/>
          </w:divBdr>
        </w:div>
        <w:div w:id="528488941">
          <w:marLeft w:val="640"/>
          <w:marRight w:val="0"/>
          <w:marTop w:val="0"/>
          <w:marBottom w:val="0"/>
          <w:divBdr>
            <w:top w:val="none" w:sz="0" w:space="0" w:color="auto"/>
            <w:left w:val="none" w:sz="0" w:space="0" w:color="auto"/>
            <w:bottom w:val="none" w:sz="0" w:space="0" w:color="auto"/>
            <w:right w:val="none" w:sz="0" w:space="0" w:color="auto"/>
          </w:divBdr>
        </w:div>
        <w:div w:id="384720913">
          <w:marLeft w:val="640"/>
          <w:marRight w:val="0"/>
          <w:marTop w:val="0"/>
          <w:marBottom w:val="0"/>
          <w:divBdr>
            <w:top w:val="none" w:sz="0" w:space="0" w:color="auto"/>
            <w:left w:val="none" w:sz="0" w:space="0" w:color="auto"/>
            <w:bottom w:val="none" w:sz="0" w:space="0" w:color="auto"/>
            <w:right w:val="none" w:sz="0" w:space="0" w:color="auto"/>
          </w:divBdr>
        </w:div>
        <w:div w:id="457845139">
          <w:marLeft w:val="640"/>
          <w:marRight w:val="0"/>
          <w:marTop w:val="0"/>
          <w:marBottom w:val="0"/>
          <w:divBdr>
            <w:top w:val="none" w:sz="0" w:space="0" w:color="auto"/>
            <w:left w:val="none" w:sz="0" w:space="0" w:color="auto"/>
            <w:bottom w:val="none" w:sz="0" w:space="0" w:color="auto"/>
            <w:right w:val="none" w:sz="0" w:space="0" w:color="auto"/>
          </w:divBdr>
        </w:div>
        <w:div w:id="1997371287">
          <w:marLeft w:val="640"/>
          <w:marRight w:val="0"/>
          <w:marTop w:val="0"/>
          <w:marBottom w:val="0"/>
          <w:divBdr>
            <w:top w:val="none" w:sz="0" w:space="0" w:color="auto"/>
            <w:left w:val="none" w:sz="0" w:space="0" w:color="auto"/>
            <w:bottom w:val="none" w:sz="0" w:space="0" w:color="auto"/>
            <w:right w:val="none" w:sz="0" w:space="0" w:color="auto"/>
          </w:divBdr>
        </w:div>
        <w:div w:id="2130582112">
          <w:marLeft w:val="640"/>
          <w:marRight w:val="0"/>
          <w:marTop w:val="0"/>
          <w:marBottom w:val="0"/>
          <w:divBdr>
            <w:top w:val="none" w:sz="0" w:space="0" w:color="auto"/>
            <w:left w:val="none" w:sz="0" w:space="0" w:color="auto"/>
            <w:bottom w:val="none" w:sz="0" w:space="0" w:color="auto"/>
            <w:right w:val="none" w:sz="0" w:space="0" w:color="auto"/>
          </w:divBdr>
        </w:div>
        <w:div w:id="1849371103">
          <w:marLeft w:val="640"/>
          <w:marRight w:val="0"/>
          <w:marTop w:val="0"/>
          <w:marBottom w:val="0"/>
          <w:divBdr>
            <w:top w:val="none" w:sz="0" w:space="0" w:color="auto"/>
            <w:left w:val="none" w:sz="0" w:space="0" w:color="auto"/>
            <w:bottom w:val="none" w:sz="0" w:space="0" w:color="auto"/>
            <w:right w:val="none" w:sz="0" w:space="0" w:color="auto"/>
          </w:divBdr>
        </w:div>
        <w:div w:id="1637220786">
          <w:marLeft w:val="640"/>
          <w:marRight w:val="0"/>
          <w:marTop w:val="0"/>
          <w:marBottom w:val="0"/>
          <w:divBdr>
            <w:top w:val="none" w:sz="0" w:space="0" w:color="auto"/>
            <w:left w:val="none" w:sz="0" w:space="0" w:color="auto"/>
            <w:bottom w:val="none" w:sz="0" w:space="0" w:color="auto"/>
            <w:right w:val="none" w:sz="0" w:space="0" w:color="auto"/>
          </w:divBdr>
        </w:div>
        <w:div w:id="137264173">
          <w:marLeft w:val="640"/>
          <w:marRight w:val="0"/>
          <w:marTop w:val="0"/>
          <w:marBottom w:val="0"/>
          <w:divBdr>
            <w:top w:val="none" w:sz="0" w:space="0" w:color="auto"/>
            <w:left w:val="none" w:sz="0" w:space="0" w:color="auto"/>
            <w:bottom w:val="none" w:sz="0" w:space="0" w:color="auto"/>
            <w:right w:val="none" w:sz="0" w:space="0" w:color="auto"/>
          </w:divBdr>
        </w:div>
        <w:div w:id="1920089725">
          <w:marLeft w:val="640"/>
          <w:marRight w:val="0"/>
          <w:marTop w:val="0"/>
          <w:marBottom w:val="0"/>
          <w:divBdr>
            <w:top w:val="none" w:sz="0" w:space="0" w:color="auto"/>
            <w:left w:val="none" w:sz="0" w:space="0" w:color="auto"/>
            <w:bottom w:val="none" w:sz="0" w:space="0" w:color="auto"/>
            <w:right w:val="none" w:sz="0" w:space="0" w:color="auto"/>
          </w:divBdr>
        </w:div>
        <w:div w:id="1830368695">
          <w:marLeft w:val="640"/>
          <w:marRight w:val="0"/>
          <w:marTop w:val="0"/>
          <w:marBottom w:val="0"/>
          <w:divBdr>
            <w:top w:val="none" w:sz="0" w:space="0" w:color="auto"/>
            <w:left w:val="none" w:sz="0" w:space="0" w:color="auto"/>
            <w:bottom w:val="none" w:sz="0" w:space="0" w:color="auto"/>
            <w:right w:val="none" w:sz="0" w:space="0" w:color="auto"/>
          </w:divBdr>
        </w:div>
        <w:div w:id="1283266478">
          <w:marLeft w:val="640"/>
          <w:marRight w:val="0"/>
          <w:marTop w:val="0"/>
          <w:marBottom w:val="0"/>
          <w:divBdr>
            <w:top w:val="none" w:sz="0" w:space="0" w:color="auto"/>
            <w:left w:val="none" w:sz="0" w:space="0" w:color="auto"/>
            <w:bottom w:val="none" w:sz="0" w:space="0" w:color="auto"/>
            <w:right w:val="none" w:sz="0" w:space="0" w:color="auto"/>
          </w:divBdr>
        </w:div>
        <w:div w:id="1984314332">
          <w:marLeft w:val="640"/>
          <w:marRight w:val="0"/>
          <w:marTop w:val="0"/>
          <w:marBottom w:val="0"/>
          <w:divBdr>
            <w:top w:val="none" w:sz="0" w:space="0" w:color="auto"/>
            <w:left w:val="none" w:sz="0" w:space="0" w:color="auto"/>
            <w:bottom w:val="none" w:sz="0" w:space="0" w:color="auto"/>
            <w:right w:val="none" w:sz="0" w:space="0" w:color="auto"/>
          </w:divBdr>
        </w:div>
        <w:div w:id="229124536">
          <w:marLeft w:val="640"/>
          <w:marRight w:val="0"/>
          <w:marTop w:val="0"/>
          <w:marBottom w:val="0"/>
          <w:divBdr>
            <w:top w:val="none" w:sz="0" w:space="0" w:color="auto"/>
            <w:left w:val="none" w:sz="0" w:space="0" w:color="auto"/>
            <w:bottom w:val="none" w:sz="0" w:space="0" w:color="auto"/>
            <w:right w:val="none" w:sz="0" w:space="0" w:color="auto"/>
          </w:divBdr>
        </w:div>
        <w:div w:id="209267736">
          <w:marLeft w:val="640"/>
          <w:marRight w:val="0"/>
          <w:marTop w:val="0"/>
          <w:marBottom w:val="0"/>
          <w:divBdr>
            <w:top w:val="none" w:sz="0" w:space="0" w:color="auto"/>
            <w:left w:val="none" w:sz="0" w:space="0" w:color="auto"/>
            <w:bottom w:val="none" w:sz="0" w:space="0" w:color="auto"/>
            <w:right w:val="none" w:sz="0" w:space="0" w:color="auto"/>
          </w:divBdr>
        </w:div>
        <w:div w:id="505679640">
          <w:marLeft w:val="640"/>
          <w:marRight w:val="0"/>
          <w:marTop w:val="0"/>
          <w:marBottom w:val="0"/>
          <w:divBdr>
            <w:top w:val="none" w:sz="0" w:space="0" w:color="auto"/>
            <w:left w:val="none" w:sz="0" w:space="0" w:color="auto"/>
            <w:bottom w:val="none" w:sz="0" w:space="0" w:color="auto"/>
            <w:right w:val="none" w:sz="0" w:space="0" w:color="auto"/>
          </w:divBdr>
        </w:div>
        <w:div w:id="127087202">
          <w:marLeft w:val="640"/>
          <w:marRight w:val="0"/>
          <w:marTop w:val="0"/>
          <w:marBottom w:val="0"/>
          <w:divBdr>
            <w:top w:val="none" w:sz="0" w:space="0" w:color="auto"/>
            <w:left w:val="none" w:sz="0" w:space="0" w:color="auto"/>
            <w:bottom w:val="none" w:sz="0" w:space="0" w:color="auto"/>
            <w:right w:val="none" w:sz="0" w:space="0" w:color="auto"/>
          </w:divBdr>
        </w:div>
        <w:div w:id="1918175816">
          <w:marLeft w:val="640"/>
          <w:marRight w:val="0"/>
          <w:marTop w:val="0"/>
          <w:marBottom w:val="0"/>
          <w:divBdr>
            <w:top w:val="none" w:sz="0" w:space="0" w:color="auto"/>
            <w:left w:val="none" w:sz="0" w:space="0" w:color="auto"/>
            <w:bottom w:val="none" w:sz="0" w:space="0" w:color="auto"/>
            <w:right w:val="none" w:sz="0" w:space="0" w:color="auto"/>
          </w:divBdr>
        </w:div>
        <w:div w:id="1688484007">
          <w:marLeft w:val="640"/>
          <w:marRight w:val="0"/>
          <w:marTop w:val="0"/>
          <w:marBottom w:val="0"/>
          <w:divBdr>
            <w:top w:val="none" w:sz="0" w:space="0" w:color="auto"/>
            <w:left w:val="none" w:sz="0" w:space="0" w:color="auto"/>
            <w:bottom w:val="none" w:sz="0" w:space="0" w:color="auto"/>
            <w:right w:val="none" w:sz="0" w:space="0" w:color="auto"/>
          </w:divBdr>
        </w:div>
        <w:div w:id="1729842611">
          <w:marLeft w:val="640"/>
          <w:marRight w:val="0"/>
          <w:marTop w:val="0"/>
          <w:marBottom w:val="0"/>
          <w:divBdr>
            <w:top w:val="none" w:sz="0" w:space="0" w:color="auto"/>
            <w:left w:val="none" w:sz="0" w:space="0" w:color="auto"/>
            <w:bottom w:val="none" w:sz="0" w:space="0" w:color="auto"/>
            <w:right w:val="none" w:sz="0" w:space="0" w:color="auto"/>
          </w:divBdr>
        </w:div>
        <w:div w:id="1753967932">
          <w:marLeft w:val="640"/>
          <w:marRight w:val="0"/>
          <w:marTop w:val="0"/>
          <w:marBottom w:val="0"/>
          <w:divBdr>
            <w:top w:val="none" w:sz="0" w:space="0" w:color="auto"/>
            <w:left w:val="none" w:sz="0" w:space="0" w:color="auto"/>
            <w:bottom w:val="none" w:sz="0" w:space="0" w:color="auto"/>
            <w:right w:val="none" w:sz="0" w:space="0" w:color="auto"/>
          </w:divBdr>
        </w:div>
        <w:div w:id="1125346516">
          <w:marLeft w:val="640"/>
          <w:marRight w:val="0"/>
          <w:marTop w:val="0"/>
          <w:marBottom w:val="0"/>
          <w:divBdr>
            <w:top w:val="none" w:sz="0" w:space="0" w:color="auto"/>
            <w:left w:val="none" w:sz="0" w:space="0" w:color="auto"/>
            <w:bottom w:val="none" w:sz="0" w:space="0" w:color="auto"/>
            <w:right w:val="none" w:sz="0" w:space="0" w:color="auto"/>
          </w:divBdr>
        </w:div>
        <w:div w:id="921110979">
          <w:marLeft w:val="640"/>
          <w:marRight w:val="0"/>
          <w:marTop w:val="0"/>
          <w:marBottom w:val="0"/>
          <w:divBdr>
            <w:top w:val="none" w:sz="0" w:space="0" w:color="auto"/>
            <w:left w:val="none" w:sz="0" w:space="0" w:color="auto"/>
            <w:bottom w:val="none" w:sz="0" w:space="0" w:color="auto"/>
            <w:right w:val="none" w:sz="0" w:space="0" w:color="auto"/>
          </w:divBdr>
        </w:div>
        <w:div w:id="1995375697">
          <w:marLeft w:val="640"/>
          <w:marRight w:val="0"/>
          <w:marTop w:val="0"/>
          <w:marBottom w:val="0"/>
          <w:divBdr>
            <w:top w:val="none" w:sz="0" w:space="0" w:color="auto"/>
            <w:left w:val="none" w:sz="0" w:space="0" w:color="auto"/>
            <w:bottom w:val="none" w:sz="0" w:space="0" w:color="auto"/>
            <w:right w:val="none" w:sz="0" w:space="0" w:color="auto"/>
          </w:divBdr>
        </w:div>
        <w:div w:id="322898934">
          <w:marLeft w:val="640"/>
          <w:marRight w:val="0"/>
          <w:marTop w:val="0"/>
          <w:marBottom w:val="0"/>
          <w:divBdr>
            <w:top w:val="none" w:sz="0" w:space="0" w:color="auto"/>
            <w:left w:val="none" w:sz="0" w:space="0" w:color="auto"/>
            <w:bottom w:val="none" w:sz="0" w:space="0" w:color="auto"/>
            <w:right w:val="none" w:sz="0" w:space="0" w:color="auto"/>
          </w:divBdr>
        </w:div>
        <w:div w:id="1726485472">
          <w:marLeft w:val="640"/>
          <w:marRight w:val="0"/>
          <w:marTop w:val="0"/>
          <w:marBottom w:val="0"/>
          <w:divBdr>
            <w:top w:val="none" w:sz="0" w:space="0" w:color="auto"/>
            <w:left w:val="none" w:sz="0" w:space="0" w:color="auto"/>
            <w:bottom w:val="none" w:sz="0" w:space="0" w:color="auto"/>
            <w:right w:val="none" w:sz="0" w:space="0" w:color="auto"/>
          </w:divBdr>
        </w:div>
        <w:div w:id="1933396705">
          <w:marLeft w:val="640"/>
          <w:marRight w:val="0"/>
          <w:marTop w:val="0"/>
          <w:marBottom w:val="0"/>
          <w:divBdr>
            <w:top w:val="none" w:sz="0" w:space="0" w:color="auto"/>
            <w:left w:val="none" w:sz="0" w:space="0" w:color="auto"/>
            <w:bottom w:val="none" w:sz="0" w:space="0" w:color="auto"/>
            <w:right w:val="none" w:sz="0" w:space="0" w:color="auto"/>
          </w:divBdr>
        </w:div>
        <w:div w:id="869419689">
          <w:marLeft w:val="640"/>
          <w:marRight w:val="0"/>
          <w:marTop w:val="0"/>
          <w:marBottom w:val="0"/>
          <w:divBdr>
            <w:top w:val="none" w:sz="0" w:space="0" w:color="auto"/>
            <w:left w:val="none" w:sz="0" w:space="0" w:color="auto"/>
            <w:bottom w:val="none" w:sz="0" w:space="0" w:color="auto"/>
            <w:right w:val="none" w:sz="0" w:space="0" w:color="auto"/>
          </w:divBdr>
        </w:div>
        <w:div w:id="1662192406">
          <w:marLeft w:val="640"/>
          <w:marRight w:val="0"/>
          <w:marTop w:val="0"/>
          <w:marBottom w:val="0"/>
          <w:divBdr>
            <w:top w:val="none" w:sz="0" w:space="0" w:color="auto"/>
            <w:left w:val="none" w:sz="0" w:space="0" w:color="auto"/>
            <w:bottom w:val="none" w:sz="0" w:space="0" w:color="auto"/>
            <w:right w:val="none" w:sz="0" w:space="0" w:color="auto"/>
          </w:divBdr>
        </w:div>
        <w:div w:id="1483816455">
          <w:marLeft w:val="640"/>
          <w:marRight w:val="0"/>
          <w:marTop w:val="0"/>
          <w:marBottom w:val="0"/>
          <w:divBdr>
            <w:top w:val="none" w:sz="0" w:space="0" w:color="auto"/>
            <w:left w:val="none" w:sz="0" w:space="0" w:color="auto"/>
            <w:bottom w:val="none" w:sz="0" w:space="0" w:color="auto"/>
            <w:right w:val="none" w:sz="0" w:space="0" w:color="auto"/>
          </w:divBdr>
        </w:div>
        <w:div w:id="978876089">
          <w:marLeft w:val="640"/>
          <w:marRight w:val="0"/>
          <w:marTop w:val="0"/>
          <w:marBottom w:val="0"/>
          <w:divBdr>
            <w:top w:val="none" w:sz="0" w:space="0" w:color="auto"/>
            <w:left w:val="none" w:sz="0" w:space="0" w:color="auto"/>
            <w:bottom w:val="none" w:sz="0" w:space="0" w:color="auto"/>
            <w:right w:val="none" w:sz="0" w:space="0" w:color="auto"/>
          </w:divBdr>
        </w:div>
        <w:div w:id="880291332">
          <w:marLeft w:val="640"/>
          <w:marRight w:val="0"/>
          <w:marTop w:val="0"/>
          <w:marBottom w:val="0"/>
          <w:divBdr>
            <w:top w:val="none" w:sz="0" w:space="0" w:color="auto"/>
            <w:left w:val="none" w:sz="0" w:space="0" w:color="auto"/>
            <w:bottom w:val="none" w:sz="0" w:space="0" w:color="auto"/>
            <w:right w:val="none" w:sz="0" w:space="0" w:color="auto"/>
          </w:divBdr>
        </w:div>
        <w:div w:id="1393314797">
          <w:marLeft w:val="640"/>
          <w:marRight w:val="0"/>
          <w:marTop w:val="0"/>
          <w:marBottom w:val="0"/>
          <w:divBdr>
            <w:top w:val="none" w:sz="0" w:space="0" w:color="auto"/>
            <w:left w:val="none" w:sz="0" w:space="0" w:color="auto"/>
            <w:bottom w:val="none" w:sz="0" w:space="0" w:color="auto"/>
            <w:right w:val="none" w:sz="0" w:space="0" w:color="auto"/>
          </w:divBdr>
        </w:div>
        <w:div w:id="1947620348">
          <w:marLeft w:val="640"/>
          <w:marRight w:val="0"/>
          <w:marTop w:val="0"/>
          <w:marBottom w:val="0"/>
          <w:divBdr>
            <w:top w:val="none" w:sz="0" w:space="0" w:color="auto"/>
            <w:left w:val="none" w:sz="0" w:space="0" w:color="auto"/>
            <w:bottom w:val="none" w:sz="0" w:space="0" w:color="auto"/>
            <w:right w:val="none" w:sz="0" w:space="0" w:color="auto"/>
          </w:divBdr>
        </w:div>
        <w:div w:id="104538965">
          <w:marLeft w:val="640"/>
          <w:marRight w:val="0"/>
          <w:marTop w:val="0"/>
          <w:marBottom w:val="0"/>
          <w:divBdr>
            <w:top w:val="none" w:sz="0" w:space="0" w:color="auto"/>
            <w:left w:val="none" w:sz="0" w:space="0" w:color="auto"/>
            <w:bottom w:val="none" w:sz="0" w:space="0" w:color="auto"/>
            <w:right w:val="none" w:sz="0" w:space="0" w:color="auto"/>
          </w:divBdr>
        </w:div>
        <w:div w:id="1994720874">
          <w:marLeft w:val="640"/>
          <w:marRight w:val="0"/>
          <w:marTop w:val="0"/>
          <w:marBottom w:val="0"/>
          <w:divBdr>
            <w:top w:val="none" w:sz="0" w:space="0" w:color="auto"/>
            <w:left w:val="none" w:sz="0" w:space="0" w:color="auto"/>
            <w:bottom w:val="none" w:sz="0" w:space="0" w:color="auto"/>
            <w:right w:val="none" w:sz="0" w:space="0" w:color="auto"/>
          </w:divBdr>
        </w:div>
        <w:div w:id="219098009">
          <w:marLeft w:val="640"/>
          <w:marRight w:val="0"/>
          <w:marTop w:val="0"/>
          <w:marBottom w:val="0"/>
          <w:divBdr>
            <w:top w:val="none" w:sz="0" w:space="0" w:color="auto"/>
            <w:left w:val="none" w:sz="0" w:space="0" w:color="auto"/>
            <w:bottom w:val="none" w:sz="0" w:space="0" w:color="auto"/>
            <w:right w:val="none" w:sz="0" w:space="0" w:color="auto"/>
          </w:divBdr>
        </w:div>
        <w:div w:id="729377626">
          <w:marLeft w:val="640"/>
          <w:marRight w:val="0"/>
          <w:marTop w:val="0"/>
          <w:marBottom w:val="0"/>
          <w:divBdr>
            <w:top w:val="none" w:sz="0" w:space="0" w:color="auto"/>
            <w:left w:val="none" w:sz="0" w:space="0" w:color="auto"/>
            <w:bottom w:val="none" w:sz="0" w:space="0" w:color="auto"/>
            <w:right w:val="none" w:sz="0" w:space="0" w:color="auto"/>
          </w:divBdr>
        </w:div>
        <w:div w:id="2004504100">
          <w:marLeft w:val="640"/>
          <w:marRight w:val="0"/>
          <w:marTop w:val="0"/>
          <w:marBottom w:val="0"/>
          <w:divBdr>
            <w:top w:val="none" w:sz="0" w:space="0" w:color="auto"/>
            <w:left w:val="none" w:sz="0" w:space="0" w:color="auto"/>
            <w:bottom w:val="none" w:sz="0" w:space="0" w:color="auto"/>
            <w:right w:val="none" w:sz="0" w:space="0" w:color="auto"/>
          </w:divBdr>
        </w:div>
        <w:div w:id="1575506238">
          <w:marLeft w:val="640"/>
          <w:marRight w:val="0"/>
          <w:marTop w:val="0"/>
          <w:marBottom w:val="0"/>
          <w:divBdr>
            <w:top w:val="none" w:sz="0" w:space="0" w:color="auto"/>
            <w:left w:val="none" w:sz="0" w:space="0" w:color="auto"/>
            <w:bottom w:val="none" w:sz="0" w:space="0" w:color="auto"/>
            <w:right w:val="none" w:sz="0" w:space="0" w:color="auto"/>
          </w:divBdr>
        </w:div>
        <w:div w:id="1266688942">
          <w:marLeft w:val="640"/>
          <w:marRight w:val="0"/>
          <w:marTop w:val="0"/>
          <w:marBottom w:val="0"/>
          <w:divBdr>
            <w:top w:val="none" w:sz="0" w:space="0" w:color="auto"/>
            <w:left w:val="none" w:sz="0" w:space="0" w:color="auto"/>
            <w:bottom w:val="none" w:sz="0" w:space="0" w:color="auto"/>
            <w:right w:val="none" w:sz="0" w:space="0" w:color="auto"/>
          </w:divBdr>
        </w:div>
        <w:div w:id="1325476890">
          <w:marLeft w:val="640"/>
          <w:marRight w:val="0"/>
          <w:marTop w:val="0"/>
          <w:marBottom w:val="0"/>
          <w:divBdr>
            <w:top w:val="none" w:sz="0" w:space="0" w:color="auto"/>
            <w:left w:val="none" w:sz="0" w:space="0" w:color="auto"/>
            <w:bottom w:val="none" w:sz="0" w:space="0" w:color="auto"/>
            <w:right w:val="none" w:sz="0" w:space="0" w:color="auto"/>
          </w:divBdr>
        </w:div>
        <w:div w:id="1978416306">
          <w:marLeft w:val="640"/>
          <w:marRight w:val="0"/>
          <w:marTop w:val="0"/>
          <w:marBottom w:val="0"/>
          <w:divBdr>
            <w:top w:val="none" w:sz="0" w:space="0" w:color="auto"/>
            <w:left w:val="none" w:sz="0" w:space="0" w:color="auto"/>
            <w:bottom w:val="none" w:sz="0" w:space="0" w:color="auto"/>
            <w:right w:val="none" w:sz="0" w:space="0" w:color="auto"/>
          </w:divBdr>
        </w:div>
        <w:div w:id="461121518">
          <w:marLeft w:val="640"/>
          <w:marRight w:val="0"/>
          <w:marTop w:val="0"/>
          <w:marBottom w:val="0"/>
          <w:divBdr>
            <w:top w:val="none" w:sz="0" w:space="0" w:color="auto"/>
            <w:left w:val="none" w:sz="0" w:space="0" w:color="auto"/>
            <w:bottom w:val="none" w:sz="0" w:space="0" w:color="auto"/>
            <w:right w:val="none" w:sz="0" w:space="0" w:color="auto"/>
          </w:divBdr>
        </w:div>
        <w:div w:id="2062051484">
          <w:marLeft w:val="640"/>
          <w:marRight w:val="0"/>
          <w:marTop w:val="0"/>
          <w:marBottom w:val="0"/>
          <w:divBdr>
            <w:top w:val="none" w:sz="0" w:space="0" w:color="auto"/>
            <w:left w:val="none" w:sz="0" w:space="0" w:color="auto"/>
            <w:bottom w:val="none" w:sz="0" w:space="0" w:color="auto"/>
            <w:right w:val="none" w:sz="0" w:space="0" w:color="auto"/>
          </w:divBdr>
        </w:div>
        <w:div w:id="1459448748">
          <w:marLeft w:val="640"/>
          <w:marRight w:val="0"/>
          <w:marTop w:val="0"/>
          <w:marBottom w:val="0"/>
          <w:divBdr>
            <w:top w:val="none" w:sz="0" w:space="0" w:color="auto"/>
            <w:left w:val="none" w:sz="0" w:space="0" w:color="auto"/>
            <w:bottom w:val="none" w:sz="0" w:space="0" w:color="auto"/>
            <w:right w:val="none" w:sz="0" w:space="0" w:color="auto"/>
          </w:divBdr>
        </w:div>
        <w:div w:id="1193609516">
          <w:marLeft w:val="640"/>
          <w:marRight w:val="0"/>
          <w:marTop w:val="0"/>
          <w:marBottom w:val="0"/>
          <w:divBdr>
            <w:top w:val="none" w:sz="0" w:space="0" w:color="auto"/>
            <w:left w:val="none" w:sz="0" w:space="0" w:color="auto"/>
            <w:bottom w:val="none" w:sz="0" w:space="0" w:color="auto"/>
            <w:right w:val="none" w:sz="0" w:space="0" w:color="auto"/>
          </w:divBdr>
        </w:div>
        <w:div w:id="1958289332">
          <w:marLeft w:val="640"/>
          <w:marRight w:val="0"/>
          <w:marTop w:val="0"/>
          <w:marBottom w:val="0"/>
          <w:divBdr>
            <w:top w:val="none" w:sz="0" w:space="0" w:color="auto"/>
            <w:left w:val="none" w:sz="0" w:space="0" w:color="auto"/>
            <w:bottom w:val="none" w:sz="0" w:space="0" w:color="auto"/>
            <w:right w:val="none" w:sz="0" w:space="0" w:color="auto"/>
          </w:divBdr>
        </w:div>
        <w:div w:id="1053382635">
          <w:marLeft w:val="640"/>
          <w:marRight w:val="0"/>
          <w:marTop w:val="0"/>
          <w:marBottom w:val="0"/>
          <w:divBdr>
            <w:top w:val="none" w:sz="0" w:space="0" w:color="auto"/>
            <w:left w:val="none" w:sz="0" w:space="0" w:color="auto"/>
            <w:bottom w:val="none" w:sz="0" w:space="0" w:color="auto"/>
            <w:right w:val="none" w:sz="0" w:space="0" w:color="auto"/>
          </w:divBdr>
        </w:div>
        <w:div w:id="24451306">
          <w:marLeft w:val="640"/>
          <w:marRight w:val="0"/>
          <w:marTop w:val="0"/>
          <w:marBottom w:val="0"/>
          <w:divBdr>
            <w:top w:val="none" w:sz="0" w:space="0" w:color="auto"/>
            <w:left w:val="none" w:sz="0" w:space="0" w:color="auto"/>
            <w:bottom w:val="none" w:sz="0" w:space="0" w:color="auto"/>
            <w:right w:val="none" w:sz="0" w:space="0" w:color="auto"/>
          </w:divBdr>
        </w:div>
        <w:div w:id="1766800126">
          <w:marLeft w:val="640"/>
          <w:marRight w:val="0"/>
          <w:marTop w:val="0"/>
          <w:marBottom w:val="0"/>
          <w:divBdr>
            <w:top w:val="none" w:sz="0" w:space="0" w:color="auto"/>
            <w:left w:val="none" w:sz="0" w:space="0" w:color="auto"/>
            <w:bottom w:val="none" w:sz="0" w:space="0" w:color="auto"/>
            <w:right w:val="none" w:sz="0" w:space="0" w:color="auto"/>
          </w:divBdr>
        </w:div>
        <w:div w:id="1215121719">
          <w:marLeft w:val="640"/>
          <w:marRight w:val="0"/>
          <w:marTop w:val="0"/>
          <w:marBottom w:val="0"/>
          <w:divBdr>
            <w:top w:val="none" w:sz="0" w:space="0" w:color="auto"/>
            <w:left w:val="none" w:sz="0" w:space="0" w:color="auto"/>
            <w:bottom w:val="none" w:sz="0" w:space="0" w:color="auto"/>
            <w:right w:val="none" w:sz="0" w:space="0" w:color="auto"/>
          </w:divBdr>
        </w:div>
        <w:div w:id="1914847298">
          <w:marLeft w:val="640"/>
          <w:marRight w:val="0"/>
          <w:marTop w:val="0"/>
          <w:marBottom w:val="0"/>
          <w:divBdr>
            <w:top w:val="none" w:sz="0" w:space="0" w:color="auto"/>
            <w:left w:val="none" w:sz="0" w:space="0" w:color="auto"/>
            <w:bottom w:val="none" w:sz="0" w:space="0" w:color="auto"/>
            <w:right w:val="none" w:sz="0" w:space="0" w:color="auto"/>
          </w:divBdr>
        </w:div>
      </w:divsChild>
    </w:div>
    <w:div w:id="1221672265">
      <w:bodyDiv w:val="1"/>
      <w:marLeft w:val="0"/>
      <w:marRight w:val="0"/>
      <w:marTop w:val="0"/>
      <w:marBottom w:val="0"/>
      <w:divBdr>
        <w:top w:val="none" w:sz="0" w:space="0" w:color="auto"/>
        <w:left w:val="none" w:sz="0" w:space="0" w:color="auto"/>
        <w:bottom w:val="none" w:sz="0" w:space="0" w:color="auto"/>
        <w:right w:val="none" w:sz="0" w:space="0" w:color="auto"/>
      </w:divBdr>
      <w:divsChild>
        <w:div w:id="37510974">
          <w:marLeft w:val="640"/>
          <w:marRight w:val="0"/>
          <w:marTop w:val="0"/>
          <w:marBottom w:val="0"/>
          <w:divBdr>
            <w:top w:val="none" w:sz="0" w:space="0" w:color="auto"/>
            <w:left w:val="none" w:sz="0" w:space="0" w:color="auto"/>
            <w:bottom w:val="none" w:sz="0" w:space="0" w:color="auto"/>
            <w:right w:val="none" w:sz="0" w:space="0" w:color="auto"/>
          </w:divBdr>
        </w:div>
        <w:div w:id="76171443">
          <w:marLeft w:val="640"/>
          <w:marRight w:val="0"/>
          <w:marTop w:val="0"/>
          <w:marBottom w:val="0"/>
          <w:divBdr>
            <w:top w:val="none" w:sz="0" w:space="0" w:color="auto"/>
            <w:left w:val="none" w:sz="0" w:space="0" w:color="auto"/>
            <w:bottom w:val="none" w:sz="0" w:space="0" w:color="auto"/>
            <w:right w:val="none" w:sz="0" w:space="0" w:color="auto"/>
          </w:divBdr>
        </w:div>
        <w:div w:id="79258563">
          <w:marLeft w:val="640"/>
          <w:marRight w:val="0"/>
          <w:marTop w:val="0"/>
          <w:marBottom w:val="0"/>
          <w:divBdr>
            <w:top w:val="none" w:sz="0" w:space="0" w:color="auto"/>
            <w:left w:val="none" w:sz="0" w:space="0" w:color="auto"/>
            <w:bottom w:val="none" w:sz="0" w:space="0" w:color="auto"/>
            <w:right w:val="none" w:sz="0" w:space="0" w:color="auto"/>
          </w:divBdr>
        </w:div>
        <w:div w:id="83773199">
          <w:marLeft w:val="640"/>
          <w:marRight w:val="0"/>
          <w:marTop w:val="0"/>
          <w:marBottom w:val="0"/>
          <w:divBdr>
            <w:top w:val="none" w:sz="0" w:space="0" w:color="auto"/>
            <w:left w:val="none" w:sz="0" w:space="0" w:color="auto"/>
            <w:bottom w:val="none" w:sz="0" w:space="0" w:color="auto"/>
            <w:right w:val="none" w:sz="0" w:space="0" w:color="auto"/>
          </w:divBdr>
        </w:div>
        <w:div w:id="135998363">
          <w:marLeft w:val="640"/>
          <w:marRight w:val="0"/>
          <w:marTop w:val="0"/>
          <w:marBottom w:val="0"/>
          <w:divBdr>
            <w:top w:val="none" w:sz="0" w:space="0" w:color="auto"/>
            <w:left w:val="none" w:sz="0" w:space="0" w:color="auto"/>
            <w:bottom w:val="none" w:sz="0" w:space="0" w:color="auto"/>
            <w:right w:val="none" w:sz="0" w:space="0" w:color="auto"/>
          </w:divBdr>
        </w:div>
        <w:div w:id="148526594">
          <w:marLeft w:val="640"/>
          <w:marRight w:val="0"/>
          <w:marTop w:val="0"/>
          <w:marBottom w:val="0"/>
          <w:divBdr>
            <w:top w:val="none" w:sz="0" w:space="0" w:color="auto"/>
            <w:left w:val="none" w:sz="0" w:space="0" w:color="auto"/>
            <w:bottom w:val="none" w:sz="0" w:space="0" w:color="auto"/>
            <w:right w:val="none" w:sz="0" w:space="0" w:color="auto"/>
          </w:divBdr>
        </w:div>
        <w:div w:id="162089284">
          <w:marLeft w:val="640"/>
          <w:marRight w:val="0"/>
          <w:marTop w:val="0"/>
          <w:marBottom w:val="0"/>
          <w:divBdr>
            <w:top w:val="none" w:sz="0" w:space="0" w:color="auto"/>
            <w:left w:val="none" w:sz="0" w:space="0" w:color="auto"/>
            <w:bottom w:val="none" w:sz="0" w:space="0" w:color="auto"/>
            <w:right w:val="none" w:sz="0" w:space="0" w:color="auto"/>
          </w:divBdr>
        </w:div>
        <w:div w:id="178398564">
          <w:marLeft w:val="640"/>
          <w:marRight w:val="0"/>
          <w:marTop w:val="0"/>
          <w:marBottom w:val="0"/>
          <w:divBdr>
            <w:top w:val="none" w:sz="0" w:space="0" w:color="auto"/>
            <w:left w:val="none" w:sz="0" w:space="0" w:color="auto"/>
            <w:bottom w:val="none" w:sz="0" w:space="0" w:color="auto"/>
            <w:right w:val="none" w:sz="0" w:space="0" w:color="auto"/>
          </w:divBdr>
        </w:div>
        <w:div w:id="185758266">
          <w:marLeft w:val="640"/>
          <w:marRight w:val="0"/>
          <w:marTop w:val="0"/>
          <w:marBottom w:val="0"/>
          <w:divBdr>
            <w:top w:val="none" w:sz="0" w:space="0" w:color="auto"/>
            <w:left w:val="none" w:sz="0" w:space="0" w:color="auto"/>
            <w:bottom w:val="none" w:sz="0" w:space="0" w:color="auto"/>
            <w:right w:val="none" w:sz="0" w:space="0" w:color="auto"/>
          </w:divBdr>
        </w:div>
        <w:div w:id="187111166">
          <w:marLeft w:val="640"/>
          <w:marRight w:val="0"/>
          <w:marTop w:val="0"/>
          <w:marBottom w:val="0"/>
          <w:divBdr>
            <w:top w:val="none" w:sz="0" w:space="0" w:color="auto"/>
            <w:left w:val="none" w:sz="0" w:space="0" w:color="auto"/>
            <w:bottom w:val="none" w:sz="0" w:space="0" w:color="auto"/>
            <w:right w:val="none" w:sz="0" w:space="0" w:color="auto"/>
          </w:divBdr>
        </w:div>
        <w:div w:id="189343029">
          <w:marLeft w:val="640"/>
          <w:marRight w:val="0"/>
          <w:marTop w:val="0"/>
          <w:marBottom w:val="0"/>
          <w:divBdr>
            <w:top w:val="none" w:sz="0" w:space="0" w:color="auto"/>
            <w:left w:val="none" w:sz="0" w:space="0" w:color="auto"/>
            <w:bottom w:val="none" w:sz="0" w:space="0" w:color="auto"/>
            <w:right w:val="none" w:sz="0" w:space="0" w:color="auto"/>
          </w:divBdr>
        </w:div>
        <w:div w:id="197817004">
          <w:marLeft w:val="640"/>
          <w:marRight w:val="0"/>
          <w:marTop w:val="0"/>
          <w:marBottom w:val="0"/>
          <w:divBdr>
            <w:top w:val="none" w:sz="0" w:space="0" w:color="auto"/>
            <w:left w:val="none" w:sz="0" w:space="0" w:color="auto"/>
            <w:bottom w:val="none" w:sz="0" w:space="0" w:color="auto"/>
            <w:right w:val="none" w:sz="0" w:space="0" w:color="auto"/>
          </w:divBdr>
        </w:div>
        <w:div w:id="203713991">
          <w:marLeft w:val="640"/>
          <w:marRight w:val="0"/>
          <w:marTop w:val="0"/>
          <w:marBottom w:val="0"/>
          <w:divBdr>
            <w:top w:val="none" w:sz="0" w:space="0" w:color="auto"/>
            <w:left w:val="none" w:sz="0" w:space="0" w:color="auto"/>
            <w:bottom w:val="none" w:sz="0" w:space="0" w:color="auto"/>
            <w:right w:val="none" w:sz="0" w:space="0" w:color="auto"/>
          </w:divBdr>
        </w:div>
        <w:div w:id="264114727">
          <w:marLeft w:val="640"/>
          <w:marRight w:val="0"/>
          <w:marTop w:val="0"/>
          <w:marBottom w:val="0"/>
          <w:divBdr>
            <w:top w:val="none" w:sz="0" w:space="0" w:color="auto"/>
            <w:left w:val="none" w:sz="0" w:space="0" w:color="auto"/>
            <w:bottom w:val="none" w:sz="0" w:space="0" w:color="auto"/>
            <w:right w:val="none" w:sz="0" w:space="0" w:color="auto"/>
          </w:divBdr>
        </w:div>
        <w:div w:id="267783737">
          <w:marLeft w:val="640"/>
          <w:marRight w:val="0"/>
          <w:marTop w:val="0"/>
          <w:marBottom w:val="0"/>
          <w:divBdr>
            <w:top w:val="none" w:sz="0" w:space="0" w:color="auto"/>
            <w:left w:val="none" w:sz="0" w:space="0" w:color="auto"/>
            <w:bottom w:val="none" w:sz="0" w:space="0" w:color="auto"/>
            <w:right w:val="none" w:sz="0" w:space="0" w:color="auto"/>
          </w:divBdr>
        </w:div>
        <w:div w:id="297734131">
          <w:marLeft w:val="640"/>
          <w:marRight w:val="0"/>
          <w:marTop w:val="0"/>
          <w:marBottom w:val="0"/>
          <w:divBdr>
            <w:top w:val="none" w:sz="0" w:space="0" w:color="auto"/>
            <w:left w:val="none" w:sz="0" w:space="0" w:color="auto"/>
            <w:bottom w:val="none" w:sz="0" w:space="0" w:color="auto"/>
            <w:right w:val="none" w:sz="0" w:space="0" w:color="auto"/>
          </w:divBdr>
        </w:div>
        <w:div w:id="321007013">
          <w:marLeft w:val="640"/>
          <w:marRight w:val="0"/>
          <w:marTop w:val="0"/>
          <w:marBottom w:val="0"/>
          <w:divBdr>
            <w:top w:val="none" w:sz="0" w:space="0" w:color="auto"/>
            <w:left w:val="none" w:sz="0" w:space="0" w:color="auto"/>
            <w:bottom w:val="none" w:sz="0" w:space="0" w:color="auto"/>
            <w:right w:val="none" w:sz="0" w:space="0" w:color="auto"/>
          </w:divBdr>
        </w:div>
        <w:div w:id="365371742">
          <w:marLeft w:val="640"/>
          <w:marRight w:val="0"/>
          <w:marTop w:val="0"/>
          <w:marBottom w:val="0"/>
          <w:divBdr>
            <w:top w:val="none" w:sz="0" w:space="0" w:color="auto"/>
            <w:left w:val="none" w:sz="0" w:space="0" w:color="auto"/>
            <w:bottom w:val="none" w:sz="0" w:space="0" w:color="auto"/>
            <w:right w:val="none" w:sz="0" w:space="0" w:color="auto"/>
          </w:divBdr>
        </w:div>
        <w:div w:id="365911922">
          <w:marLeft w:val="640"/>
          <w:marRight w:val="0"/>
          <w:marTop w:val="0"/>
          <w:marBottom w:val="0"/>
          <w:divBdr>
            <w:top w:val="none" w:sz="0" w:space="0" w:color="auto"/>
            <w:left w:val="none" w:sz="0" w:space="0" w:color="auto"/>
            <w:bottom w:val="none" w:sz="0" w:space="0" w:color="auto"/>
            <w:right w:val="none" w:sz="0" w:space="0" w:color="auto"/>
          </w:divBdr>
        </w:div>
        <w:div w:id="371812335">
          <w:marLeft w:val="640"/>
          <w:marRight w:val="0"/>
          <w:marTop w:val="0"/>
          <w:marBottom w:val="0"/>
          <w:divBdr>
            <w:top w:val="none" w:sz="0" w:space="0" w:color="auto"/>
            <w:left w:val="none" w:sz="0" w:space="0" w:color="auto"/>
            <w:bottom w:val="none" w:sz="0" w:space="0" w:color="auto"/>
            <w:right w:val="none" w:sz="0" w:space="0" w:color="auto"/>
          </w:divBdr>
        </w:div>
        <w:div w:id="384380595">
          <w:marLeft w:val="640"/>
          <w:marRight w:val="0"/>
          <w:marTop w:val="0"/>
          <w:marBottom w:val="0"/>
          <w:divBdr>
            <w:top w:val="none" w:sz="0" w:space="0" w:color="auto"/>
            <w:left w:val="none" w:sz="0" w:space="0" w:color="auto"/>
            <w:bottom w:val="none" w:sz="0" w:space="0" w:color="auto"/>
            <w:right w:val="none" w:sz="0" w:space="0" w:color="auto"/>
          </w:divBdr>
        </w:div>
        <w:div w:id="384917590">
          <w:marLeft w:val="640"/>
          <w:marRight w:val="0"/>
          <w:marTop w:val="0"/>
          <w:marBottom w:val="0"/>
          <w:divBdr>
            <w:top w:val="none" w:sz="0" w:space="0" w:color="auto"/>
            <w:left w:val="none" w:sz="0" w:space="0" w:color="auto"/>
            <w:bottom w:val="none" w:sz="0" w:space="0" w:color="auto"/>
            <w:right w:val="none" w:sz="0" w:space="0" w:color="auto"/>
          </w:divBdr>
        </w:div>
        <w:div w:id="408888342">
          <w:marLeft w:val="640"/>
          <w:marRight w:val="0"/>
          <w:marTop w:val="0"/>
          <w:marBottom w:val="0"/>
          <w:divBdr>
            <w:top w:val="none" w:sz="0" w:space="0" w:color="auto"/>
            <w:left w:val="none" w:sz="0" w:space="0" w:color="auto"/>
            <w:bottom w:val="none" w:sz="0" w:space="0" w:color="auto"/>
            <w:right w:val="none" w:sz="0" w:space="0" w:color="auto"/>
          </w:divBdr>
        </w:div>
        <w:div w:id="427851224">
          <w:marLeft w:val="640"/>
          <w:marRight w:val="0"/>
          <w:marTop w:val="0"/>
          <w:marBottom w:val="0"/>
          <w:divBdr>
            <w:top w:val="none" w:sz="0" w:space="0" w:color="auto"/>
            <w:left w:val="none" w:sz="0" w:space="0" w:color="auto"/>
            <w:bottom w:val="none" w:sz="0" w:space="0" w:color="auto"/>
            <w:right w:val="none" w:sz="0" w:space="0" w:color="auto"/>
          </w:divBdr>
        </w:div>
        <w:div w:id="428307435">
          <w:marLeft w:val="640"/>
          <w:marRight w:val="0"/>
          <w:marTop w:val="0"/>
          <w:marBottom w:val="0"/>
          <w:divBdr>
            <w:top w:val="none" w:sz="0" w:space="0" w:color="auto"/>
            <w:left w:val="none" w:sz="0" w:space="0" w:color="auto"/>
            <w:bottom w:val="none" w:sz="0" w:space="0" w:color="auto"/>
            <w:right w:val="none" w:sz="0" w:space="0" w:color="auto"/>
          </w:divBdr>
        </w:div>
        <w:div w:id="431512914">
          <w:marLeft w:val="640"/>
          <w:marRight w:val="0"/>
          <w:marTop w:val="0"/>
          <w:marBottom w:val="0"/>
          <w:divBdr>
            <w:top w:val="none" w:sz="0" w:space="0" w:color="auto"/>
            <w:left w:val="none" w:sz="0" w:space="0" w:color="auto"/>
            <w:bottom w:val="none" w:sz="0" w:space="0" w:color="auto"/>
            <w:right w:val="none" w:sz="0" w:space="0" w:color="auto"/>
          </w:divBdr>
        </w:div>
        <w:div w:id="431897298">
          <w:marLeft w:val="640"/>
          <w:marRight w:val="0"/>
          <w:marTop w:val="0"/>
          <w:marBottom w:val="0"/>
          <w:divBdr>
            <w:top w:val="none" w:sz="0" w:space="0" w:color="auto"/>
            <w:left w:val="none" w:sz="0" w:space="0" w:color="auto"/>
            <w:bottom w:val="none" w:sz="0" w:space="0" w:color="auto"/>
            <w:right w:val="none" w:sz="0" w:space="0" w:color="auto"/>
          </w:divBdr>
        </w:div>
        <w:div w:id="432550439">
          <w:marLeft w:val="640"/>
          <w:marRight w:val="0"/>
          <w:marTop w:val="0"/>
          <w:marBottom w:val="0"/>
          <w:divBdr>
            <w:top w:val="none" w:sz="0" w:space="0" w:color="auto"/>
            <w:left w:val="none" w:sz="0" w:space="0" w:color="auto"/>
            <w:bottom w:val="none" w:sz="0" w:space="0" w:color="auto"/>
            <w:right w:val="none" w:sz="0" w:space="0" w:color="auto"/>
          </w:divBdr>
        </w:div>
        <w:div w:id="444348068">
          <w:marLeft w:val="640"/>
          <w:marRight w:val="0"/>
          <w:marTop w:val="0"/>
          <w:marBottom w:val="0"/>
          <w:divBdr>
            <w:top w:val="none" w:sz="0" w:space="0" w:color="auto"/>
            <w:left w:val="none" w:sz="0" w:space="0" w:color="auto"/>
            <w:bottom w:val="none" w:sz="0" w:space="0" w:color="auto"/>
            <w:right w:val="none" w:sz="0" w:space="0" w:color="auto"/>
          </w:divBdr>
        </w:div>
        <w:div w:id="452865178">
          <w:marLeft w:val="640"/>
          <w:marRight w:val="0"/>
          <w:marTop w:val="0"/>
          <w:marBottom w:val="0"/>
          <w:divBdr>
            <w:top w:val="none" w:sz="0" w:space="0" w:color="auto"/>
            <w:left w:val="none" w:sz="0" w:space="0" w:color="auto"/>
            <w:bottom w:val="none" w:sz="0" w:space="0" w:color="auto"/>
            <w:right w:val="none" w:sz="0" w:space="0" w:color="auto"/>
          </w:divBdr>
        </w:div>
        <w:div w:id="461772281">
          <w:marLeft w:val="640"/>
          <w:marRight w:val="0"/>
          <w:marTop w:val="0"/>
          <w:marBottom w:val="0"/>
          <w:divBdr>
            <w:top w:val="none" w:sz="0" w:space="0" w:color="auto"/>
            <w:left w:val="none" w:sz="0" w:space="0" w:color="auto"/>
            <w:bottom w:val="none" w:sz="0" w:space="0" w:color="auto"/>
            <w:right w:val="none" w:sz="0" w:space="0" w:color="auto"/>
          </w:divBdr>
        </w:div>
        <w:div w:id="596213093">
          <w:marLeft w:val="640"/>
          <w:marRight w:val="0"/>
          <w:marTop w:val="0"/>
          <w:marBottom w:val="0"/>
          <w:divBdr>
            <w:top w:val="none" w:sz="0" w:space="0" w:color="auto"/>
            <w:left w:val="none" w:sz="0" w:space="0" w:color="auto"/>
            <w:bottom w:val="none" w:sz="0" w:space="0" w:color="auto"/>
            <w:right w:val="none" w:sz="0" w:space="0" w:color="auto"/>
          </w:divBdr>
        </w:div>
        <w:div w:id="642084383">
          <w:marLeft w:val="640"/>
          <w:marRight w:val="0"/>
          <w:marTop w:val="0"/>
          <w:marBottom w:val="0"/>
          <w:divBdr>
            <w:top w:val="none" w:sz="0" w:space="0" w:color="auto"/>
            <w:left w:val="none" w:sz="0" w:space="0" w:color="auto"/>
            <w:bottom w:val="none" w:sz="0" w:space="0" w:color="auto"/>
            <w:right w:val="none" w:sz="0" w:space="0" w:color="auto"/>
          </w:divBdr>
        </w:div>
        <w:div w:id="689336572">
          <w:marLeft w:val="640"/>
          <w:marRight w:val="0"/>
          <w:marTop w:val="0"/>
          <w:marBottom w:val="0"/>
          <w:divBdr>
            <w:top w:val="none" w:sz="0" w:space="0" w:color="auto"/>
            <w:left w:val="none" w:sz="0" w:space="0" w:color="auto"/>
            <w:bottom w:val="none" w:sz="0" w:space="0" w:color="auto"/>
            <w:right w:val="none" w:sz="0" w:space="0" w:color="auto"/>
          </w:divBdr>
        </w:div>
        <w:div w:id="707069068">
          <w:marLeft w:val="640"/>
          <w:marRight w:val="0"/>
          <w:marTop w:val="0"/>
          <w:marBottom w:val="0"/>
          <w:divBdr>
            <w:top w:val="none" w:sz="0" w:space="0" w:color="auto"/>
            <w:left w:val="none" w:sz="0" w:space="0" w:color="auto"/>
            <w:bottom w:val="none" w:sz="0" w:space="0" w:color="auto"/>
            <w:right w:val="none" w:sz="0" w:space="0" w:color="auto"/>
          </w:divBdr>
        </w:div>
        <w:div w:id="711854933">
          <w:marLeft w:val="640"/>
          <w:marRight w:val="0"/>
          <w:marTop w:val="0"/>
          <w:marBottom w:val="0"/>
          <w:divBdr>
            <w:top w:val="none" w:sz="0" w:space="0" w:color="auto"/>
            <w:left w:val="none" w:sz="0" w:space="0" w:color="auto"/>
            <w:bottom w:val="none" w:sz="0" w:space="0" w:color="auto"/>
            <w:right w:val="none" w:sz="0" w:space="0" w:color="auto"/>
          </w:divBdr>
        </w:div>
        <w:div w:id="744230390">
          <w:marLeft w:val="640"/>
          <w:marRight w:val="0"/>
          <w:marTop w:val="0"/>
          <w:marBottom w:val="0"/>
          <w:divBdr>
            <w:top w:val="none" w:sz="0" w:space="0" w:color="auto"/>
            <w:left w:val="none" w:sz="0" w:space="0" w:color="auto"/>
            <w:bottom w:val="none" w:sz="0" w:space="0" w:color="auto"/>
            <w:right w:val="none" w:sz="0" w:space="0" w:color="auto"/>
          </w:divBdr>
        </w:div>
        <w:div w:id="752973219">
          <w:marLeft w:val="640"/>
          <w:marRight w:val="0"/>
          <w:marTop w:val="0"/>
          <w:marBottom w:val="0"/>
          <w:divBdr>
            <w:top w:val="none" w:sz="0" w:space="0" w:color="auto"/>
            <w:left w:val="none" w:sz="0" w:space="0" w:color="auto"/>
            <w:bottom w:val="none" w:sz="0" w:space="0" w:color="auto"/>
            <w:right w:val="none" w:sz="0" w:space="0" w:color="auto"/>
          </w:divBdr>
        </w:div>
        <w:div w:id="754546451">
          <w:marLeft w:val="640"/>
          <w:marRight w:val="0"/>
          <w:marTop w:val="0"/>
          <w:marBottom w:val="0"/>
          <w:divBdr>
            <w:top w:val="none" w:sz="0" w:space="0" w:color="auto"/>
            <w:left w:val="none" w:sz="0" w:space="0" w:color="auto"/>
            <w:bottom w:val="none" w:sz="0" w:space="0" w:color="auto"/>
            <w:right w:val="none" w:sz="0" w:space="0" w:color="auto"/>
          </w:divBdr>
        </w:div>
        <w:div w:id="769472603">
          <w:marLeft w:val="640"/>
          <w:marRight w:val="0"/>
          <w:marTop w:val="0"/>
          <w:marBottom w:val="0"/>
          <w:divBdr>
            <w:top w:val="none" w:sz="0" w:space="0" w:color="auto"/>
            <w:left w:val="none" w:sz="0" w:space="0" w:color="auto"/>
            <w:bottom w:val="none" w:sz="0" w:space="0" w:color="auto"/>
            <w:right w:val="none" w:sz="0" w:space="0" w:color="auto"/>
          </w:divBdr>
        </w:div>
        <w:div w:id="792289178">
          <w:marLeft w:val="640"/>
          <w:marRight w:val="0"/>
          <w:marTop w:val="0"/>
          <w:marBottom w:val="0"/>
          <w:divBdr>
            <w:top w:val="none" w:sz="0" w:space="0" w:color="auto"/>
            <w:left w:val="none" w:sz="0" w:space="0" w:color="auto"/>
            <w:bottom w:val="none" w:sz="0" w:space="0" w:color="auto"/>
            <w:right w:val="none" w:sz="0" w:space="0" w:color="auto"/>
          </w:divBdr>
        </w:div>
        <w:div w:id="802044977">
          <w:marLeft w:val="640"/>
          <w:marRight w:val="0"/>
          <w:marTop w:val="0"/>
          <w:marBottom w:val="0"/>
          <w:divBdr>
            <w:top w:val="none" w:sz="0" w:space="0" w:color="auto"/>
            <w:left w:val="none" w:sz="0" w:space="0" w:color="auto"/>
            <w:bottom w:val="none" w:sz="0" w:space="0" w:color="auto"/>
            <w:right w:val="none" w:sz="0" w:space="0" w:color="auto"/>
          </w:divBdr>
        </w:div>
        <w:div w:id="855268066">
          <w:marLeft w:val="640"/>
          <w:marRight w:val="0"/>
          <w:marTop w:val="0"/>
          <w:marBottom w:val="0"/>
          <w:divBdr>
            <w:top w:val="none" w:sz="0" w:space="0" w:color="auto"/>
            <w:left w:val="none" w:sz="0" w:space="0" w:color="auto"/>
            <w:bottom w:val="none" w:sz="0" w:space="0" w:color="auto"/>
            <w:right w:val="none" w:sz="0" w:space="0" w:color="auto"/>
          </w:divBdr>
        </w:div>
        <w:div w:id="888230012">
          <w:marLeft w:val="640"/>
          <w:marRight w:val="0"/>
          <w:marTop w:val="0"/>
          <w:marBottom w:val="0"/>
          <w:divBdr>
            <w:top w:val="none" w:sz="0" w:space="0" w:color="auto"/>
            <w:left w:val="none" w:sz="0" w:space="0" w:color="auto"/>
            <w:bottom w:val="none" w:sz="0" w:space="0" w:color="auto"/>
            <w:right w:val="none" w:sz="0" w:space="0" w:color="auto"/>
          </w:divBdr>
        </w:div>
        <w:div w:id="900363084">
          <w:marLeft w:val="640"/>
          <w:marRight w:val="0"/>
          <w:marTop w:val="0"/>
          <w:marBottom w:val="0"/>
          <w:divBdr>
            <w:top w:val="none" w:sz="0" w:space="0" w:color="auto"/>
            <w:left w:val="none" w:sz="0" w:space="0" w:color="auto"/>
            <w:bottom w:val="none" w:sz="0" w:space="0" w:color="auto"/>
            <w:right w:val="none" w:sz="0" w:space="0" w:color="auto"/>
          </w:divBdr>
        </w:div>
        <w:div w:id="926383003">
          <w:marLeft w:val="640"/>
          <w:marRight w:val="0"/>
          <w:marTop w:val="0"/>
          <w:marBottom w:val="0"/>
          <w:divBdr>
            <w:top w:val="none" w:sz="0" w:space="0" w:color="auto"/>
            <w:left w:val="none" w:sz="0" w:space="0" w:color="auto"/>
            <w:bottom w:val="none" w:sz="0" w:space="0" w:color="auto"/>
            <w:right w:val="none" w:sz="0" w:space="0" w:color="auto"/>
          </w:divBdr>
        </w:div>
        <w:div w:id="930939297">
          <w:marLeft w:val="640"/>
          <w:marRight w:val="0"/>
          <w:marTop w:val="0"/>
          <w:marBottom w:val="0"/>
          <w:divBdr>
            <w:top w:val="none" w:sz="0" w:space="0" w:color="auto"/>
            <w:left w:val="none" w:sz="0" w:space="0" w:color="auto"/>
            <w:bottom w:val="none" w:sz="0" w:space="0" w:color="auto"/>
            <w:right w:val="none" w:sz="0" w:space="0" w:color="auto"/>
          </w:divBdr>
        </w:div>
        <w:div w:id="948467280">
          <w:marLeft w:val="640"/>
          <w:marRight w:val="0"/>
          <w:marTop w:val="0"/>
          <w:marBottom w:val="0"/>
          <w:divBdr>
            <w:top w:val="none" w:sz="0" w:space="0" w:color="auto"/>
            <w:left w:val="none" w:sz="0" w:space="0" w:color="auto"/>
            <w:bottom w:val="none" w:sz="0" w:space="0" w:color="auto"/>
            <w:right w:val="none" w:sz="0" w:space="0" w:color="auto"/>
          </w:divBdr>
        </w:div>
        <w:div w:id="991786335">
          <w:marLeft w:val="640"/>
          <w:marRight w:val="0"/>
          <w:marTop w:val="0"/>
          <w:marBottom w:val="0"/>
          <w:divBdr>
            <w:top w:val="none" w:sz="0" w:space="0" w:color="auto"/>
            <w:left w:val="none" w:sz="0" w:space="0" w:color="auto"/>
            <w:bottom w:val="none" w:sz="0" w:space="0" w:color="auto"/>
            <w:right w:val="none" w:sz="0" w:space="0" w:color="auto"/>
          </w:divBdr>
        </w:div>
        <w:div w:id="992224934">
          <w:marLeft w:val="640"/>
          <w:marRight w:val="0"/>
          <w:marTop w:val="0"/>
          <w:marBottom w:val="0"/>
          <w:divBdr>
            <w:top w:val="none" w:sz="0" w:space="0" w:color="auto"/>
            <w:left w:val="none" w:sz="0" w:space="0" w:color="auto"/>
            <w:bottom w:val="none" w:sz="0" w:space="0" w:color="auto"/>
            <w:right w:val="none" w:sz="0" w:space="0" w:color="auto"/>
          </w:divBdr>
        </w:div>
        <w:div w:id="995914832">
          <w:marLeft w:val="640"/>
          <w:marRight w:val="0"/>
          <w:marTop w:val="0"/>
          <w:marBottom w:val="0"/>
          <w:divBdr>
            <w:top w:val="none" w:sz="0" w:space="0" w:color="auto"/>
            <w:left w:val="none" w:sz="0" w:space="0" w:color="auto"/>
            <w:bottom w:val="none" w:sz="0" w:space="0" w:color="auto"/>
            <w:right w:val="none" w:sz="0" w:space="0" w:color="auto"/>
          </w:divBdr>
        </w:div>
        <w:div w:id="1038626258">
          <w:marLeft w:val="640"/>
          <w:marRight w:val="0"/>
          <w:marTop w:val="0"/>
          <w:marBottom w:val="0"/>
          <w:divBdr>
            <w:top w:val="none" w:sz="0" w:space="0" w:color="auto"/>
            <w:left w:val="none" w:sz="0" w:space="0" w:color="auto"/>
            <w:bottom w:val="none" w:sz="0" w:space="0" w:color="auto"/>
            <w:right w:val="none" w:sz="0" w:space="0" w:color="auto"/>
          </w:divBdr>
        </w:div>
        <w:div w:id="1061440342">
          <w:marLeft w:val="640"/>
          <w:marRight w:val="0"/>
          <w:marTop w:val="0"/>
          <w:marBottom w:val="0"/>
          <w:divBdr>
            <w:top w:val="none" w:sz="0" w:space="0" w:color="auto"/>
            <w:left w:val="none" w:sz="0" w:space="0" w:color="auto"/>
            <w:bottom w:val="none" w:sz="0" w:space="0" w:color="auto"/>
            <w:right w:val="none" w:sz="0" w:space="0" w:color="auto"/>
          </w:divBdr>
        </w:div>
        <w:div w:id="1077285833">
          <w:marLeft w:val="640"/>
          <w:marRight w:val="0"/>
          <w:marTop w:val="0"/>
          <w:marBottom w:val="0"/>
          <w:divBdr>
            <w:top w:val="none" w:sz="0" w:space="0" w:color="auto"/>
            <w:left w:val="none" w:sz="0" w:space="0" w:color="auto"/>
            <w:bottom w:val="none" w:sz="0" w:space="0" w:color="auto"/>
            <w:right w:val="none" w:sz="0" w:space="0" w:color="auto"/>
          </w:divBdr>
        </w:div>
        <w:div w:id="1083992059">
          <w:marLeft w:val="640"/>
          <w:marRight w:val="0"/>
          <w:marTop w:val="0"/>
          <w:marBottom w:val="0"/>
          <w:divBdr>
            <w:top w:val="none" w:sz="0" w:space="0" w:color="auto"/>
            <w:left w:val="none" w:sz="0" w:space="0" w:color="auto"/>
            <w:bottom w:val="none" w:sz="0" w:space="0" w:color="auto"/>
            <w:right w:val="none" w:sz="0" w:space="0" w:color="auto"/>
          </w:divBdr>
        </w:div>
        <w:div w:id="1100685119">
          <w:marLeft w:val="640"/>
          <w:marRight w:val="0"/>
          <w:marTop w:val="0"/>
          <w:marBottom w:val="0"/>
          <w:divBdr>
            <w:top w:val="none" w:sz="0" w:space="0" w:color="auto"/>
            <w:left w:val="none" w:sz="0" w:space="0" w:color="auto"/>
            <w:bottom w:val="none" w:sz="0" w:space="0" w:color="auto"/>
            <w:right w:val="none" w:sz="0" w:space="0" w:color="auto"/>
          </w:divBdr>
        </w:div>
        <w:div w:id="1116947293">
          <w:marLeft w:val="640"/>
          <w:marRight w:val="0"/>
          <w:marTop w:val="0"/>
          <w:marBottom w:val="0"/>
          <w:divBdr>
            <w:top w:val="none" w:sz="0" w:space="0" w:color="auto"/>
            <w:left w:val="none" w:sz="0" w:space="0" w:color="auto"/>
            <w:bottom w:val="none" w:sz="0" w:space="0" w:color="auto"/>
            <w:right w:val="none" w:sz="0" w:space="0" w:color="auto"/>
          </w:divBdr>
        </w:div>
        <w:div w:id="1117219207">
          <w:marLeft w:val="640"/>
          <w:marRight w:val="0"/>
          <w:marTop w:val="0"/>
          <w:marBottom w:val="0"/>
          <w:divBdr>
            <w:top w:val="none" w:sz="0" w:space="0" w:color="auto"/>
            <w:left w:val="none" w:sz="0" w:space="0" w:color="auto"/>
            <w:bottom w:val="none" w:sz="0" w:space="0" w:color="auto"/>
            <w:right w:val="none" w:sz="0" w:space="0" w:color="auto"/>
          </w:divBdr>
        </w:div>
        <w:div w:id="1145396047">
          <w:marLeft w:val="640"/>
          <w:marRight w:val="0"/>
          <w:marTop w:val="0"/>
          <w:marBottom w:val="0"/>
          <w:divBdr>
            <w:top w:val="none" w:sz="0" w:space="0" w:color="auto"/>
            <w:left w:val="none" w:sz="0" w:space="0" w:color="auto"/>
            <w:bottom w:val="none" w:sz="0" w:space="0" w:color="auto"/>
            <w:right w:val="none" w:sz="0" w:space="0" w:color="auto"/>
          </w:divBdr>
        </w:div>
        <w:div w:id="1177690236">
          <w:marLeft w:val="640"/>
          <w:marRight w:val="0"/>
          <w:marTop w:val="0"/>
          <w:marBottom w:val="0"/>
          <w:divBdr>
            <w:top w:val="none" w:sz="0" w:space="0" w:color="auto"/>
            <w:left w:val="none" w:sz="0" w:space="0" w:color="auto"/>
            <w:bottom w:val="none" w:sz="0" w:space="0" w:color="auto"/>
            <w:right w:val="none" w:sz="0" w:space="0" w:color="auto"/>
          </w:divBdr>
        </w:div>
        <w:div w:id="1185753211">
          <w:marLeft w:val="640"/>
          <w:marRight w:val="0"/>
          <w:marTop w:val="0"/>
          <w:marBottom w:val="0"/>
          <w:divBdr>
            <w:top w:val="none" w:sz="0" w:space="0" w:color="auto"/>
            <w:left w:val="none" w:sz="0" w:space="0" w:color="auto"/>
            <w:bottom w:val="none" w:sz="0" w:space="0" w:color="auto"/>
            <w:right w:val="none" w:sz="0" w:space="0" w:color="auto"/>
          </w:divBdr>
        </w:div>
        <w:div w:id="1219316912">
          <w:marLeft w:val="640"/>
          <w:marRight w:val="0"/>
          <w:marTop w:val="0"/>
          <w:marBottom w:val="0"/>
          <w:divBdr>
            <w:top w:val="none" w:sz="0" w:space="0" w:color="auto"/>
            <w:left w:val="none" w:sz="0" w:space="0" w:color="auto"/>
            <w:bottom w:val="none" w:sz="0" w:space="0" w:color="auto"/>
            <w:right w:val="none" w:sz="0" w:space="0" w:color="auto"/>
          </w:divBdr>
        </w:div>
        <w:div w:id="1256674085">
          <w:marLeft w:val="640"/>
          <w:marRight w:val="0"/>
          <w:marTop w:val="0"/>
          <w:marBottom w:val="0"/>
          <w:divBdr>
            <w:top w:val="none" w:sz="0" w:space="0" w:color="auto"/>
            <w:left w:val="none" w:sz="0" w:space="0" w:color="auto"/>
            <w:bottom w:val="none" w:sz="0" w:space="0" w:color="auto"/>
            <w:right w:val="none" w:sz="0" w:space="0" w:color="auto"/>
          </w:divBdr>
        </w:div>
        <w:div w:id="1287588526">
          <w:marLeft w:val="640"/>
          <w:marRight w:val="0"/>
          <w:marTop w:val="0"/>
          <w:marBottom w:val="0"/>
          <w:divBdr>
            <w:top w:val="none" w:sz="0" w:space="0" w:color="auto"/>
            <w:left w:val="none" w:sz="0" w:space="0" w:color="auto"/>
            <w:bottom w:val="none" w:sz="0" w:space="0" w:color="auto"/>
            <w:right w:val="none" w:sz="0" w:space="0" w:color="auto"/>
          </w:divBdr>
        </w:div>
        <w:div w:id="1340428893">
          <w:marLeft w:val="640"/>
          <w:marRight w:val="0"/>
          <w:marTop w:val="0"/>
          <w:marBottom w:val="0"/>
          <w:divBdr>
            <w:top w:val="none" w:sz="0" w:space="0" w:color="auto"/>
            <w:left w:val="none" w:sz="0" w:space="0" w:color="auto"/>
            <w:bottom w:val="none" w:sz="0" w:space="0" w:color="auto"/>
            <w:right w:val="none" w:sz="0" w:space="0" w:color="auto"/>
          </w:divBdr>
        </w:div>
        <w:div w:id="1356426815">
          <w:marLeft w:val="640"/>
          <w:marRight w:val="0"/>
          <w:marTop w:val="0"/>
          <w:marBottom w:val="0"/>
          <w:divBdr>
            <w:top w:val="none" w:sz="0" w:space="0" w:color="auto"/>
            <w:left w:val="none" w:sz="0" w:space="0" w:color="auto"/>
            <w:bottom w:val="none" w:sz="0" w:space="0" w:color="auto"/>
            <w:right w:val="none" w:sz="0" w:space="0" w:color="auto"/>
          </w:divBdr>
        </w:div>
        <w:div w:id="1356735498">
          <w:marLeft w:val="640"/>
          <w:marRight w:val="0"/>
          <w:marTop w:val="0"/>
          <w:marBottom w:val="0"/>
          <w:divBdr>
            <w:top w:val="none" w:sz="0" w:space="0" w:color="auto"/>
            <w:left w:val="none" w:sz="0" w:space="0" w:color="auto"/>
            <w:bottom w:val="none" w:sz="0" w:space="0" w:color="auto"/>
            <w:right w:val="none" w:sz="0" w:space="0" w:color="auto"/>
          </w:divBdr>
        </w:div>
        <w:div w:id="1359088659">
          <w:marLeft w:val="640"/>
          <w:marRight w:val="0"/>
          <w:marTop w:val="0"/>
          <w:marBottom w:val="0"/>
          <w:divBdr>
            <w:top w:val="none" w:sz="0" w:space="0" w:color="auto"/>
            <w:left w:val="none" w:sz="0" w:space="0" w:color="auto"/>
            <w:bottom w:val="none" w:sz="0" w:space="0" w:color="auto"/>
            <w:right w:val="none" w:sz="0" w:space="0" w:color="auto"/>
          </w:divBdr>
        </w:div>
        <w:div w:id="1368485031">
          <w:marLeft w:val="640"/>
          <w:marRight w:val="0"/>
          <w:marTop w:val="0"/>
          <w:marBottom w:val="0"/>
          <w:divBdr>
            <w:top w:val="none" w:sz="0" w:space="0" w:color="auto"/>
            <w:left w:val="none" w:sz="0" w:space="0" w:color="auto"/>
            <w:bottom w:val="none" w:sz="0" w:space="0" w:color="auto"/>
            <w:right w:val="none" w:sz="0" w:space="0" w:color="auto"/>
          </w:divBdr>
        </w:div>
        <w:div w:id="1376585006">
          <w:marLeft w:val="640"/>
          <w:marRight w:val="0"/>
          <w:marTop w:val="0"/>
          <w:marBottom w:val="0"/>
          <w:divBdr>
            <w:top w:val="none" w:sz="0" w:space="0" w:color="auto"/>
            <w:left w:val="none" w:sz="0" w:space="0" w:color="auto"/>
            <w:bottom w:val="none" w:sz="0" w:space="0" w:color="auto"/>
            <w:right w:val="none" w:sz="0" w:space="0" w:color="auto"/>
          </w:divBdr>
        </w:div>
        <w:div w:id="1398624362">
          <w:marLeft w:val="640"/>
          <w:marRight w:val="0"/>
          <w:marTop w:val="0"/>
          <w:marBottom w:val="0"/>
          <w:divBdr>
            <w:top w:val="none" w:sz="0" w:space="0" w:color="auto"/>
            <w:left w:val="none" w:sz="0" w:space="0" w:color="auto"/>
            <w:bottom w:val="none" w:sz="0" w:space="0" w:color="auto"/>
            <w:right w:val="none" w:sz="0" w:space="0" w:color="auto"/>
          </w:divBdr>
        </w:div>
        <w:div w:id="1472209952">
          <w:marLeft w:val="640"/>
          <w:marRight w:val="0"/>
          <w:marTop w:val="0"/>
          <w:marBottom w:val="0"/>
          <w:divBdr>
            <w:top w:val="none" w:sz="0" w:space="0" w:color="auto"/>
            <w:left w:val="none" w:sz="0" w:space="0" w:color="auto"/>
            <w:bottom w:val="none" w:sz="0" w:space="0" w:color="auto"/>
            <w:right w:val="none" w:sz="0" w:space="0" w:color="auto"/>
          </w:divBdr>
        </w:div>
        <w:div w:id="1479569221">
          <w:marLeft w:val="640"/>
          <w:marRight w:val="0"/>
          <w:marTop w:val="0"/>
          <w:marBottom w:val="0"/>
          <w:divBdr>
            <w:top w:val="none" w:sz="0" w:space="0" w:color="auto"/>
            <w:left w:val="none" w:sz="0" w:space="0" w:color="auto"/>
            <w:bottom w:val="none" w:sz="0" w:space="0" w:color="auto"/>
            <w:right w:val="none" w:sz="0" w:space="0" w:color="auto"/>
          </w:divBdr>
        </w:div>
        <w:div w:id="1483885265">
          <w:marLeft w:val="640"/>
          <w:marRight w:val="0"/>
          <w:marTop w:val="0"/>
          <w:marBottom w:val="0"/>
          <w:divBdr>
            <w:top w:val="none" w:sz="0" w:space="0" w:color="auto"/>
            <w:left w:val="none" w:sz="0" w:space="0" w:color="auto"/>
            <w:bottom w:val="none" w:sz="0" w:space="0" w:color="auto"/>
            <w:right w:val="none" w:sz="0" w:space="0" w:color="auto"/>
          </w:divBdr>
        </w:div>
        <w:div w:id="1484270108">
          <w:marLeft w:val="640"/>
          <w:marRight w:val="0"/>
          <w:marTop w:val="0"/>
          <w:marBottom w:val="0"/>
          <w:divBdr>
            <w:top w:val="none" w:sz="0" w:space="0" w:color="auto"/>
            <w:left w:val="none" w:sz="0" w:space="0" w:color="auto"/>
            <w:bottom w:val="none" w:sz="0" w:space="0" w:color="auto"/>
            <w:right w:val="none" w:sz="0" w:space="0" w:color="auto"/>
          </w:divBdr>
        </w:div>
        <w:div w:id="1502895621">
          <w:marLeft w:val="640"/>
          <w:marRight w:val="0"/>
          <w:marTop w:val="0"/>
          <w:marBottom w:val="0"/>
          <w:divBdr>
            <w:top w:val="none" w:sz="0" w:space="0" w:color="auto"/>
            <w:left w:val="none" w:sz="0" w:space="0" w:color="auto"/>
            <w:bottom w:val="none" w:sz="0" w:space="0" w:color="auto"/>
            <w:right w:val="none" w:sz="0" w:space="0" w:color="auto"/>
          </w:divBdr>
        </w:div>
        <w:div w:id="1531064126">
          <w:marLeft w:val="640"/>
          <w:marRight w:val="0"/>
          <w:marTop w:val="0"/>
          <w:marBottom w:val="0"/>
          <w:divBdr>
            <w:top w:val="none" w:sz="0" w:space="0" w:color="auto"/>
            <w:left w:val="none" w:sz="0" w:space="0" w:color="auto"/>
            <w:bottom w:val="none" w:sz="0" w:space="0" w:color="auto"/>
            <w:right w:val="none" w:sz="0" w:space="0" w:color="auto"/>
          </w:divBdr>
        </w:div>
        <w:div w:id="1568689584">
          <w:marLeft w:val="640"/>
          <w:marRight w:val="0"/>
          <w:marTop w:val="0"/>
          <w:marBottom w:val="0"/>
          <w:divBdr>
            <w:top w:val="none" w:sz="0" w:space="0" w:color="auto"/>
            <w:left w:val="none" w:sz="0" w:space="0" w:color="auto"/>
            <w:bottom w:val="none" w:sz="0" w:space="0" w:color="auto"/>
            <w:right w:val="none" w:sz="0" w:space="0" w:color="auto"/>
          </w:divBdr>
        </w:div>
        <w:div w:id="1617759368">
          <w:marLeft w:val="640"/>
          <w:marRight w:val="0"/>
          <w:marTop w:val="0"/>
          <w:marBottom w:val="0"/>
          <w:divBdr>
            <w:top w:val="none" w:sz="0" w:space="0" w:color="auto"/>
            <w:left w:val="none" w:sz="0" w:space="0" w:color="auto"/>
            <w:bottom w:val="none" w:sz="0" w:space="0" w:color="auto"/>
            <w:right w:val="none" w:sz="0" w:space="0" w:color="auto"/>
          </w:divBdr>
        </w:div>
        <w:div w:id="1623800065">
          <w:marLeft w:val="640"/>
          <w:marRight w:val="0"/>
          <w:marTop w:val="0"/>
          <w:marBottom w:val="0"/>
          <w:divBdr>
            <w:top w:val="none" w:sz="0" w:space="0" w:color="auto"/>
            <w:left w:val="none" w:sz="0" w:space="0" w:color="auto"/>
            <w:bottom w:val="none" w:sz="0" w:space="0" w:color="auto"/>
            <w:right w:val="none" w:sz="0" w:space="0" w:color="auto"/>
          </w:divBdr>
        </w:div>
        <w:div w:id="1636132242">
          <w:marLeft w:val="640"/>
          <w:marRight w:val="0"/>
          <w:marTop w:val="0"/>
          <w:marBottom w:val="0"/>
          <w:divBdr>
            <w:top w:val="none" w:sz="0" w:space="0" w:color="auto"/>
            <w:left w:val="none" w:sz="0" w:space="0" w:color="auto"/>
            <w:bottom w:val="none" w:sz="0" w:space="0" w:color="auto"/>
            <w:right w:val="none" w:sz="0" w:space="0" w:color="auto"/>
          </w:divBdr>
        </w:div>
        <w:div w:id="1639451401">
          <w:marLeft w:val="640"/>
          <w:marRight w:val="0"/>
          <w:marTop w:val="0"/>
          <w:marBottom w:val="0"/>
          <w:divBdr>
            <w:top w:val="none" w:sz="0" w:space="0" w:color="auto"/>
            <w:left w:val="none" w:sz="0" w:space="0" w:color="auto"/>
            <w:bottom w:val="none" w:sz="0" w:space="0" w:color="auto"/>
            <w:right w:val="none" w:sz="0" w:space="0" w:color="auto"/>
          </w:divBdr>
        </w:div>
        <w:div w:id="1686592393">
          <w:marLeft w:val="640"/>
          <w:marRight w:val="0"/>
          <w:marTop w:val="0"/>
          <w:marBottom w:val="0"/>
          <w:divBdr>
            <w:top w:val="none" w:sz="0" w:space="0" w:color="auto"/>
            <w:left w:val="none" w:sz="0" w:space="0" w:color="auto"/>
            <w:bottom w:val="none" w:sz="0" w:space="0" w:color="auto"/>
            <w:right w:val="none" w:sz="0" w:space="0" w:color="auto"/>
          </w:divBdr>
        </w:div>
        <w:div w:id="1733231888">
          <w:marLeft w:val="640"/>
          <w:marRight w:val="0"/>
          <w:marTop w:val="0"/>
          <w:marBottom w:val="0"/>
          <w:divBdr>
            <w:top w:val="none" w:sz="0" w:space="0" w:color="auto"/>
            <w:left w:val="none" w:sz="0" w:space="0" w:color="auto"/>
            <w:bottom w:val="none" w:sz="0" w:space="0" w:color="auto"/>
            <w:right w:val="none" w:sz="0" w:space="0" w:color="auto"/>
          </w:divBdr>
        </w:div>
        <w:div w:id="1793015369">
          <w:marLeft w:val="640"/>
          <w:marRight w:val="0"/>
          <w:marTop w:val="0"/>
          <w:marBottom w:val="0"/>
          <w:divBdr>
            <w:top w:val="none" w:sz="0" w:space="0" w:color="auto"/>
            <w:left w:val="none" w:sz="0" w:space="0" w:color="auto"/>
            <w:bottom w:val="none" w:sz="0" w:space="0" w:color="auto"/>
            <w:right w:val="none" w:sz="0" w:space="0" w:color="auto"/>
          </w:divBdr>
        </w:div>
        <w:div w:id="1819683718">
          <w:marLeft w:val="640"/>
          <w:marRight w:val="0"/>
          <w:marTop w:val="0"/>
          <w:marBottom w:val="0"/>
          <w:divBdr>
            <w:top w:val="none" w:sz="0" w:space="0" w:color="auto"/>
            <w:left w:val="none" w:sz="0" w:space="0" w:color="auto"/>
            <w:bottom w:val="none" w:sz="0" w:space="0" w:color="auto"/>
            <w:right w:val="none" w:sz="0" w:space="0" w:color="auto"/>
          </w:divBdr>
        </w:div>
        <w:div w:id="1975674017">
          <w:marLeft w:val="640"/>
          <w:marRight w:val="0"/>
          <w:marTop w:val="0"/>
          <w:marBottom w:val="0"/>
          <w:divBdr>
            <w:top w:val="none" w:sz="0" w:space="0" w:color="auto"/>
            <w:left w:val="none" w:sz="0" w:space="0" w:color="auto"/>
            <w:bottom w:val="none" w:sz="0" w:space="0" w:color="auto"/>
            <w:right w:val="none" w:sz="0" w:space="0" w:color="auto"/>
          </w:divBdr>
        </w:div>
        <w:div w:id="1987464321">
          <w:marLeft w:val="640"/>
          <w:marRight w:val="0"/>
          <w:marTop w:val="0"/>
          <w:marBottom w:val="0"/>
          <w:divBdr>
            <w:top w:val="none" w:sz="0" w:space="0" w:color="auto"/>
            <w:left w:val="none" w:sz="0" w:space="0" w:color="auto"/>
            <w:bottom w:val="none" w:sz="0" w:space="0" w:color="auto"/>
            <w:right w:val="none" w:sz="0" w:space="0" w:color="auto"/>
          </w:divBdr>
        </w:div>
        <w:div w:id="1998459724">
          <w:marLeft w:val="640"/>
          <w:marRight w:val="0"/>
          <w:marTop w:val="0"/>
          <w:marBottom w:val="0"/>
          <w:divBdr>
            <w:top w:val="none" w:sz="0" w:space="0" w:color="auto"/>
            <w:left w:val="none" w:sz="0" w:space="0" w:color="auto"/>
            <w:bottom w:val="none" w:sz="0" w:space="0" w:color="auto"/>
            <w:right w:val="none" w:sz="0" w:space="0" w:color="auto"/>
          </w:divBdr>
        </w:div>
        <w:div w:id="2019888620">
          <w:marLeft w:val="640"/>
          <w:marRight w:val="0"/>
          <w:marTop w:val="0"/>
          <w:marBottom w:val="0"/>
          <w:divBdr>
            <w:top w:val="none" w:sz="0" w:space="0" w:color="auto"/>
            <w:left w:val="none" w:sz="0" w:space="0" w:color="auto"/>
            <w:bottom w:val="none" w:sz="0" w:space="0" w:color="auto"/>
            <w:right w:val="none" w:sz="0" w:space="0" w:color="auto"/>
          </w:divBdr>
        </w:div>
        <w:div w:id="2057582751">
          <w:marLeft w:val="640"/>
          <w:marRight w:val="0"/>
          <w:marTop w:val="0"/>
          <w:marBottom w:val="0"/>
          <w:divBdr>
            <w:top w:val="none" w:sz="0" w:space="0" w:color="auto"/>
            <w:left w:val="none" w:sz="0" w:space="0" w:color="auto"/>
            <w:bottom w:val="none" w:sz="0" w:space="0" w:color="auto"/>
            <w:right w:val="none" w:sz="0" w:space="0" w:color="auto"/>
          </w:divBdr>
        </w:div>
        <w:div w:id="2064014857">
          <w:marLeft w:val="640"/>
          <w:marRight w:val="0"/>
          <w:marTop w:val="0"/>
          <w:marBottom w:val="0"/>
          <w:divBdr>
            <w:top w:val="none" w:sz="0" w:space="0" w:color="auto"/>
            <w:left w:val="none" w:sz="0" w:space="0" w:color="auto"/>
            <w:bottom w:val="none" w:sz="0" w:space="0" w:color="auto"/>
            <w:right w:val="none" w:sz="0" w:space="0" w:color="auto"/>
          </w:divBdr>
        </w:div>
        <w:div w:id="2075737392">
          <w:marLeft w:val="640"/>
          <w:marRight w:val="0"/>
          <w:marTop w:val="0"/>
          <w:marBottom w:val="0"/>
          <w:divBdr>
            <w:top w:val="none" w:sz="0" w:space="0" w:color="auto"/>
            <w:left w:val="none" w:sz="0" w:space="0" w:color="auto"/>
            <w:bottom w:val="none" w:sz="0" w:space="0" w:color="auto"/>
            <w:right w:val="none" w:sz="0" w:space="0" w:color="auto"/>
          </w:divBdr>
        </w:div>
      </w:divsChild>
    </w:div>
    <w:div w:id="1239897538">
      <w:bodyDiv w:val="1"/>
      <w:marLeft w:val="0"/>
      <w:marRight w:val="0"/>
      <w:marTop w:val="0"/>
      <w:marBottom w:val="0"/>
      <w:divBdr>
        <w:top w:val="none" w:sz="0" w:space="0" w:color="auto"/>
        <w:left w:val="none" w:sz="0" w:space="0" w:color="auto"/>
        <w:bottom w:val="none" w:sz="0" w:space="0" w:color="auto"/>
        <w:right w:val="none" w:sz="0" w:space="0" w:color="auto"/>
      </w:divBdr>
      <w:divsChild>
        <w:div w:id="282270119">
          <w:marLeft w:val="640"/>
          <w:marRight w:val="0"/>
          <w:marTop w:val="0"/>
          <w:marBottom w:val="0"/>
          <w:divBdr>
            <w:top w:val="none" w:sz="0" w:space="0" w:color="auto"/>
            <w:left w:val="none" w:sz="0" w:space="0" w:color="auto"/>
            <w:bottom w:val="none" w:sz="0" w:space="0" w:color="auto"/>
            <w:right w:val="none" w:sz="0" w:space="0" w:color="auto"/>
          </w:divBdr>
        </w:div>
        <w:div w:id="799349381">
          <w:marLeft w:val="640"/>
          <w:marRight w:val="0"/>
          <w:marTop w:val="0"/>
          <w:marBottom w:val="0"/>
          <w:divBdr>
            <w:top w:val="none" w:sz="0" w:space="0" w:color="auto"/>
            <w:left w:val="none" w:sz="0" w:space="0" w:color="auto"/>
            <w:bottom w:val="none" w:sz="0" w:space="0" w:color="auto"/>
            <w:right w:val="none" w:sz="0" w:space="0" w:color="auto"/>
          </w:divBdr>
        </w:div>
        <w:div w:id="1984193039">
          <w:marLeft w:val="640"/>
          <w:marRight w:val="0"/>
          <w:marTop w:val="0"/>
          <w:marBottom w:val="0"/>
          <w:divBdr>
            <w:top w:val="none" w:sz="0" w:space="0" w:color="auto"/>
            <w:left w:val="none" w:sz="0" w:space="0" w:color="auto"/>
            <w:bottom w:val="none" w:sz="0" w:space="0" w:color="auto"/>
            <w:right w:val="none" w:sz="0" w:space="0" w:color="auto"/>
          </w:divBdr>
        </w:div>
        <w:div w:id="276529009">
          <w:marLeft w:val="640"/>
          <w:marRight w:val="0"/>
          <w:marTop w:val="0"/>
          <w:marBottom w:val="0"/>
          <w:divBdr>
            <w:top w:val="none" w:sz="0" w:space="0" w:color="auto"/>
            <w:left w:val="none" w:sz="0" w:space="0" w:color="auto"/>
            <w:bottom w:val="none" w:sz="0" w:space="0" w:color="auto"/>
            <w:right w:val="none" w:sz="0" w:space="0" w:color="auto"/>
          </w:divBdr>
        </w:div>
        <w:div w:id="1150442539">
          <w:marLeft w:val="640"/>
          <w:marRight w:val="0"/>
          <w:marTop w:val="0"/>
          <w:marBottom w:val="0"/>
          <w:divBdr>
            <w:top w:val="none" w:sz="0" w:space="0" w:color="auto"/>
            <w:left w:val="none" w:sz="0" w:space="0" w:color="auto"/>
            <w:bottom w:val="none" w:sz="0" w:space="0" w:color="auto"/>
            <w:right w:val="none" w:sz="0" w:space="0" w:color="auto"/>
          </w:divBdr>
        </w:div>
        <w:div w:id="263270157">
          <w:marLeft w:val="640"/>
          <w:marRight w:val="0"/>
          <w:marTop w:val="0"/>
          <w:marBottom w:val="0"/>
          <w:divBdr>
            <w:top w:val="none" w:sz="0" w:space="0" w:color="auto"/>
            <w:left w:val="none" w:sz="0" w:space="0" w:color="auto"/>
            <w:bottom w:val="none" w:sz="0" w:space="0" w:color="auto"/>
            <w:right w:val="none" w:sz="0" w:space="0" w:color="auto"/>
          </w:divBdr>
        </w:div>
        <w:div w:id="547449976">
          <w:marLeft w:val="640"/>
          <w:marRight w:val="0"/>
          <w:marTop w:val="0"/>
          <w:marBottom w:val="0"/>
          <w:divBdr>
            <w:top w:val="none" w:sz="0" w:space="0" w:color="auto"/>
            <w:left w:val="none" w:sz="0" w:space="0" w:color="auto"/>
            <w:bottom w:val="none" w:sz="0" w:space="0" w:color="auto"/>
            <w:right w:val="none" w:sz="0" w:space="0" w:color="auto"/>
          </w:divBdr>
        </w:div>
        <w:div w:id="1603996375">
          <w:marLeft w:val="640"/>
          <w:marRight w:val="0"/>
          <w:marTop w:val="0"/>
          <w:marBottom w:val="0"/>
          <w:divBdr>
            <w:top w:val="none" w:sz="0" w:space="0" w:color="auto"/>
            <w:left w:val="none" w:sz="0" w:space="0" w:color="auto"/>
            <w:bottom w:val="none" w:sz="0" w:space="0" w:color="auto"/>
            <w:right w:val="none" w:sz="0" w:space="0" w:color="auto"/>
          </w:divBdr>
        </w:div>
        <w:div w:id="1878156341">
          <w:marLeft w:val="640"/>
          <w:marRight w:val="0"/>
          <w:marTop w:val="0"/>
          <w:marBottom w:val="0"/>
          <w:divBdr>
            <w:top w:val="none" w:sz="0" w:space="0" w:color="auto"/>
            <w:left w:val="none" w:sz="0" w:space="0" w:color="auto"/>
            <w:bottom w:val="none" w:sz="0" w:space="0" w:color="auto"/>
            <w:right w:val="none" w:sz="0" w:space="0" w:color="auto"/>
          </w:divBdr>
        </w:div>
        <w:div w:id="1586840264">
          <w:marLeft w:val="640"/>
          <w:marRight w:val="0"/>
          <w:marTop w:val="0"/>
          <w:marBottom w:val="0"/>
          <w:divBdr>
            <w:top w:val="none" w:sz="0" w:space="0" w:color="auto"/>
            <w:left w:val="none" w:sz="0" w:space="0" w:color="auto"/>
            <w:bottom w:val="none" w:sz="0" w:space="0" w:color="auto"/>
            <w:right w:val="none" w:sz="0" w:space="0" w:color="auto"/>
          </w:divBdr>
        </w:div>
        <w:div w:id="535702268">
          <w:marLeft w:val="640"/>
          <w:marRight w:val="0"/>
          <w:marTop w:val="0"/>
          <w:marBottom w:val="0"/>
          <w:divBdr>
            <w:top w:val="none" w:sz="0" w:space="0" w:color="auto"/>
            <w:left w:val="none" w:sz="0" w:space="0" w:color="auto"/>
            <w:bottom w:val="none" w:sz="0" w:space="0" w:color="auto"/>
            <w:right w:val="none" w:sz="0" w:space="0" w:color="auto"/>
          </w:divBdr>
        </w:div>
        <w:div w:id="414136855">
          <w:marLeft w:val="640"/>
          <w:marRight w:val="0"/>
          <w:marTop w:val="0"/>
          <w:marBottom w:val="0"/>
          <w:divBdr>
            <w:top w:val="none" w:sz="0" w:space="0" w:color="auto"/>
            <w:left w:val="none" w:sz="0" w:space="0" w:color="auto"/>
            <w:bottom w:val="none" w:sz="0" w:space="0" w:color="auto"/>
            <w:right w:val="none" w:sz="0" w:space="0" w:color="auto"/>
          </w:divBdr>
        </w:div>
        <w:div w:id="323506913">
          <w:marLeft w:val="640"/>
          <w:marRight w:val="0"/>
          <w:marTop w:val="0"/>
          <w:marBottom w:val="0"/>
          <w:divBdr>
            <w:top w:val="none" w:sz="0" w:space="0" w:color="auto"/>
            <w:left w:val="none" w:sz="0" w:space="0" w:color="auto"/>
            <w:bottom w:val="none" w:sz="0" w:space="0" w:color="auto"/>
            <w:right w:val="none" w:sz="0" w:space="0" w:color="auto"/>
          </w:divBdr>
        </w:div>
        <w:div w:id="355694285">
          <w:marLeft w:val="640"/>
          <w:marRight w:val="0"/>
          <w:marTop w:val="0"/>
          <w:marBottom w:val="0"/>
          <w:divBdr>
            <w:top w:val="none" w:sz="0" w:space="0" w:color="auto"/>
            <w:left w:val="none" w:sz="0" w:space="0" w:color="auto"/>
            <w:bottom w:val="none" w:sz="0" w:space="0" w:color="auto"/>
            <w:right w:val="none" w:sz="0" w:space="0" w:color="auto"/>
          </w:divBdr>
        </w:div>
        <w:div w:id="812794120">
          <w:marLeft w:val="640"/>
          <w:marRight w:val="0"/>
          <w:marTop w:val="0"/>
          <w:marBottom w:val="0"/>
          <w:divBdr>
            <w:top w:val="none" w:sz="0" w:space="0" w:color="auto"/>
            <w:left w:val="none" w:sz="0" w:space="0" w:color="auto"/>
            <w:bottom w:val="none" w:sz="0" w:space="0" w:color="auto"/>
            <w:right w:val="none" w:sz="0" w:space="0" w:color="auto"/>
          </w:divBdr>
        </w:div>
        <w:div w:id="1809005869">
          <w:marLeft w:val="640"/>
          <w:marRight w:val="0"/>
          <w:marTop w:val="0"/>
          <w:marBottom w:val="0"/>
          <w:divBdr>
            <w:top w:val="none" w:sz="0" w:space="0" w:color="auto"/>
            <w:left w:val="none" w:sz="0" w:space="0" w:color="auto"/>
            <w:bottom w:val="none" w:sz="0" w:space="0" w:color="auto"/>
            <w:right w:val="none" w:sz="0" w:space="0" w:color="auto"/>
          </w:divBdr>
        </w:div>
        <w:div w:id="314341398">
          <w:marLeft w:val="640"/>
          <w:marRight w:val="0"/>
          <w:marTop w:val="0"/>
          <w:marBottom w:val="0"/>
          <w:divBdr>
            <w:top w:val="none" w:sz="0" w:space="0" w:color="auto"/>
            <w:left w:val="none" w:sz="0" w:space="0" w:color="auto"/>
            <w:bottom w:val="none" w:sz="0" w:space="0" w:color="auto"/>
            <w:right w:val="none" w:sz="0" w:space="0" w:color="auto"/>
          </w:divBdr>
        </w:div>
        <w:div w:id="2136217811">
          <w:marLeft w:val="640"/>
          <w:marRight w:val="0"/>
          <w:marTop w:val="0"/>
          <w:marBottom w:val="0"/>
          <w:divBdr>
            <w:top w:val="none" w:sz="0" w:space="0" w:color="auto"/>
            <w:left w:val="none" w:sz="0" w:space="0" w:color="auto"/>
            <w:bottom w:val="none" w:sz="0" w:space="0" w:color="auto"/>
            <w:right w:val="none" w:sz="0" w:space="0" w:color="auto"/>
          </w:divBdr>
        </w:div>
        <w:div w:id="1614508892">
          <w:marLeft w:val="640"/>
          <w:marRight w:val="0"/>
          <w:marTop w:val="0"/>
          <w:marBottom w:val="0"/>
          <w:divBdr>
            <w:top w:val="none" w:sz="0" w:space="0" w:color="auto"/>
            <w:left w:val="none" w:sz="0" w:space="0" w:color="auto"/>
            <w:bottom w:val="none" w:sz="0" w:space="0" w:color="auto"/>
            <w:right w:val="none" w:sz="0" w:space="0" w:color="auto"/>
          </w:divBdr>
        </w:div>
        <w:div w:id="1058019531">
          <w:marLeft w:val="640"/>
          <w:marRight w:val="0"/>
          <w:marTop w:val="0"/>
          <w:marBottom w:val="0"/>
          <w:divBdr>
            <w:top w:val="none" w:sz="0" w:space="0" w:color="auto"/>
            <w:left w:val="none" w:sz="0" w:space="0" w:color="auto"/>
            <w:bottom w:val="none" w:sz="0" w:space="0" w:color="auto"/>
            <w:right w:val="none" w:sz="0" w:space="0" w:color="auto"/>
          </w:divBdr>
        </w:div>
        <w:div w:id="1127704266">
          <w:marLeft w:val="640"/>
          <w:marRight w:val="0"/>
          <w:marTop w:val="0"/>
          <w:marBottom w:val="0"/>
          <w:divBdr>
            <w:top w:val="none" w:sz="0" w:space="0" w:color="auto"/>
            <w:left w:val="none" w:sz="0" w:space="0" w:color="auto"/>
            <w:bottom w:val="none" w:sz="0" w:space="0" w:color="auto"/>
            <w:right w:val="none" w:sz="0" w:space="0" w:color="auto"/>
          </w:divBdr>
        </w:div>
        <w:div w:id="1803502856">
          <w:marLeft w:val="640"/>
          <w:marRight w:val="0"/>
          <w:marTop w:val="0"/>
          <w:marBottom w:val="0"/>
          <w:divBdr>
            <w:top w:val="none" w:sz="0" w:space="0" w:color="auto"/>
            <w:left w:val="none" w:sz="0" w:space="0" w:color="auto"/>
            <w:bottom w:val="none" w:sz="0" w:space="0" w:color="auto"/>
            <w:right w:val="none" w:sz="0" w:space="0" w:color="auto"/>
          </w:divBdr>
        </w:div>
        <w:div w:id="1708286948">
          <w:marLeft w:val="640"/>
          <w:marRight w:val="0"/>
          <w:marTop w:val="0"/>
          <w:marBottom w:val="0"/>
          <w:divBdr>
            <w:top w:val="none" w:sz="0" w:space="0" w:color="auto"/>
            <w:left w:val="none" w:sz="0" w:space="0" w:color="auto"/>
            <w:bottom w:val="none" w:sz="0" w:space="0" w:color="auto"/>
            <w:right w:val="none" w:sz="0" w:space="0" w:color="auto"/>
          </w:divBdr>
        </w:div>
        <w:div w:id="937445372">
          <w:marLeft w:val="640"/>
          <w:marRight w:val="0"/>
          <w:marTop w:val="0"/>
          <w:marBottom w:val="0"/>
          <w:divBdr>
            <w:top w:val="none" w:sz="0" w:space="0" w:color="auto"/>
            <w:left w:val="none" w:sz="0" w:space="0" w:color="auto"/>
            <w:bottom w:val="none" w:sz="0" w:space="0" w:color="auto"/>
            <w:right w:val="none" w:sz="0" w:space="0" w:color="auto"/>
          </w:divBdr>
        </w:div>
        <w:div w:id="793135772">
          <w:marLeft w:val="640"/>
          <w:marRight w:val="0"/>
          <w:marTop w:val="0"/>
          <w:marBottom w:val="0"/>
          <w:divBdr>
            <w:top w:val="none" w:sz="0" w:space="0" w:color="auto"/>
            <w:left w:val="none" w:sz="0" w:space="0" w:color="auto"/>
            <w:bottom w:val="none" w:sz="0" w:space="0" w:color="auto"/>
            <w:right w:val="none" w:sz="0" w:space="0" w:color="auto"/>
          </w:divBdr>
        </w:div>
        <w:div w:id="1631013565">
          <w:marLeft w:val="640"/>
          <w:marRight w:val="0"/>
          <w:marTop w:val="0"/>
          <w:marBottom w:val="0"/>
          <w:divBdr>
            <w:top w:val="none" w:sz="0" w:space="0" w:color="auto"/>
            <w:left w:val="none" w:sz="0" w:space="0" w:color="auto"/>
            <w:bottom w:val="none" w:sz="0" w:space="0" w:color="auto"/>
            <w:right w:val="none" w:sz="0" w:space="0" w:color="auto"/>
          </w:divBdr>
        </w:div>
        <w:div w:id="1145320801">
          <w:marLeft w:val="640"/>
          <w:marRight w:val="0"/>
          <w:marTop w:val="0"/>
          <w:marBottom w:val="0"/>
          <w:divBdr>
            <w:top w:val="none" w:sz="0" w:space="0" w:color="auto"/>
            <w:left w:val="none" w:sz="0" w:space="0" w:color="auto"/>
            <w:bottom w:val="none" w:sz="0" w:space="0" w:color="auto"/>
            <w:right w:val="none" w:sz="0" w:space="0" w:color="auto"/>
          </w:divBdr>
        </w:div>
        <w:div w:id="1452548386">
          <w:marLeft w:val="640"/>
          <w:marRight w:val="0"/>
          <w:marTop w:val="0"/>
          <w:marBottom w:val="0"/>
          <w:divBdr>
            <w:top w:val="none" w:sz="0" w:space="0" w:color="auto"/>
            <w:left w:val="none" w:sz="0" w:space="0" w:color="auto"/>
            <w:bottom w:val="none" w:sz="0" w:space="0" w:color="auto"/>
            <w:right w:val="none" w:sz="0" w:space="0" w:color="auto"/>
          </w:divBdr>
        </w:div>
        <w:div w:id="507795714">
          <w:marLeft w:val="640"/>
          <w:marRight w:val="0"/>
          <w:marTop w:val="0"/>
          <w:marBottom w:val="0"/>
          <w:divBdr>
            <w:top w:val="none" w:sz="0" w:space="0" w:color="auto"/>
            <w:left w:val="none" w:sz="0" w:space="0" w:color="auto"/>
            <w:bottom w:val="none" w:sz="0" w:space="0" w:color="auto"/>
            <w:right w:val="none" w:sz="0" w:space="0" w:color="auto"/>
          </w:divBdr>
        </w:div>
        <w:div w:id="1272587077">
          <w:marLeft w:val="640"/>
          <w:marRight w:val="0"/>
          <w:marTop w:val="0"/>
          <w:marBottom w:val="0"/>
          <w:divBdr>
            <w:top w:val="none" w:sz="0" w:space="0" w:color="auto"/>
            <w:left w:val="none" w:sz="0" w:space="0" w:color="auto"/>
            <w:bottom w:val="none" w:sz="0" w:space="0" w:color="auto"/>
            <w:right w:val="none" w:sz="0" w:space="0" w:color="auto"/>
          </w:divBdr>
        </w:div>
        <w:div w:id="783883491">
          <w:marLeft w:val="640"/>
          <w:marRight w:val="0"/>
          <w:marTop w:val="0"/>
          <w:marBottom w:val="0"/>
          <w:divBdr>
            <w:top w:val="none" w:sz="0" w:space="0" w:color="auto"/>
            <w:left w:val="none" w:sz="0" w:space="0" w:color="auto"/>
            <w:bottom w:val="none" w:sz="0" w:space="0" w:color="auto"/>
            <w:right w:val="none" w:sz="0" w:space="0" w:color="auto"/>
          </w:divBdr>
        </w:div>
        <w:div w:id="1409420230">
          <w:marLeft w:val="640"/>
          <w:marRight w:val="0"/>
          <w:marTop w:val="0"/>
          <w:marBottom w:val="0"/>
          <w:divBdr>
            <w:top w:val="none" w:sz="0" w:space="0" w:color="auto"/>
            <w:left w:val="none" w:sz="0" w:space="0" w:color="auto"/>
            <w:bottom w:val="none" w:sz="0" w:space="0" w:color="auto"/>
            <w:right w:val="none" w:sz="0" w:space="0" w:color="auto"/>
          </w:divBdr>
        </w:div>
        <w:div w:id="1083645086">
          <w:marLeft w:val="640"/>
          <w:marRight w:val="0"/>
          <w:marTop w:val="0"/>
          <w:marBottom w:val="0"/>
          <w:divBdr>
            <w:top w:val="none" w:sz="0" w:space="0" w:color="auto"/>
            <w:left w:val="none" w:sz="0" w:space="0" w:color="auto"/>
            <w:bottom w:val="none" w:sz="0" w:space="0" w:color="auto"/>
            <w:right w:val="none" w:sz="0" w:space="0" w:color="auto"/>
          </w:divBdr>
        </w:div>
        <w:div w:id="1802259497">
          <w:marLeft w:val="640"/>
          <w:marRight w:val="0"/>
          <w:marTop w:val="0"/>
          <w:marBottom w:val="0"/>
          <w:divBdr>
            <w:top w:val="none" w:sz="0" w:space="0" w:color="auto"/>
            <w:left w:val="none" w:sz="0" w:space="0" w:color="auto"/>
            <w:bottom w:val="none" w:sz="0" w:space="0" w:color="auto"/>
            <w:right w:val="none" w:sz="0" w:space="0" w:color="auto"/>
          </w:divBdr>
        </w:div>
        <w:div w:id="1747802883">
          <w:marLeft w:val="640"/>
          <w:marRight w:val="0"/>
          <w:marTop w:val="0"/>
          <w:marBottom w:val="0"/>
          <w:divBdr>
            <w:top w:val="none" w:sz="0" w:space="0" w:color="auto"/>
            <w:left w:val="none" w:sz="0" w:space="0" w:color="auto"/>
            <w:bottom w:val="none" w:sz="0" w:space="0" w:color="auto"/>
            <w:right w:val="none" w:sz="0" w:space="0" w:color="auto"/>
          </w:divBdr>
        </w:div>
        <w:div w:id="443500669">
          <w:marLeft w:val="640"/>
          <w:marRight w:val="0"/>
          <w:marTop w:val="0"/>
          <w:marBottom w:val="0"/>
          <w:divBdr>
            <w:top w:val="none" w:sz="0" w:space="0" w:color="auto"/>
            <w:left w:val="none" w:sz="0" w:space="0" w:color="auto"/>
            <w:bottom w:val="none" w:sz="0" w:space="0" w:color="auto"/>
            <w:right w:val="none" w:sz="0" w:space="0" w:color="auto"/>
          </w:divBdr>
        </w:div>
        <w:div w:id="197939491">
          <w:marLeft w:val="640"/>
          <w:marRight w:val="0"/>
          <w:marTop w:val="0"/>
          <w:marBottom w:val="0"/>
          <w:divBdr>
            <w:top w:val="none" w:sz="0" w:space="0" w:color="auto"/>
            <w:left w:val="none" w:sz="0" w:space="0" w:color="auto"/>
            <w:bottom w:val="none" w:sz="0" w:space="0" w:color="auto"/>
            <w:right w:val="none" w:sz="0" w:space="0" w:color="auto"/>
          </w:divBdr>
        </w:div>
        <w:div w:id="1123689547">
          <w:marLeft w:val="640"/>
          <w:marRight w:val="0"/>
          <w:marTop w:val="0"/>
          <w:marBottom w:val="0"/>
          <w:divBdr>
            <w:top w:val="none" w:sz="0" w:space="0" w:color="auto"/>
            <w:left w:val="none" w:sz="0" w:space="0" w:color="auto"/>
            <w:bottom w:val="none" w:sz="0" w:space="0" w:color="auto"/>
            <w:right w:val="none" w:sz="0" w:space="0" w:color="auto"/>
          </w:divBdr>
        </w:div>
        <w:div w:id="1803694765">
          <w:marLeft w:val="640"/>
          <w:marRight w:val="0"/>
          <w:marTop w:val="0"/>
          <w:marBottom w:val="0"/>
          <w:divBdr>
            <w:top w:val="none" w:sz="0" w:space="0" w:color="auto"/>
            <w:left w:val="none" w:sz="0" w:space="0" w:color="auto"/>
            <w:bottom w:val="none" w:sz="0" w:space="0" w:color="auto"/>
            <w:right w:val="none" w:sz="0" w:space="0" w:color="auto"/>
          </w:divBdr>
        </w:div>
        <w:div w:id="516388360">
          <w:marLeft w:val="640"/>
          <w:marRight w:val="0"/>
          <w:marTop w:val="0"/>
          <w:marBottom w:val="0"/>
          <w:divBdr>
            <w:top w:val="none" w:sz="0" w:space="0" w:color="auto"/>
            <w:left w:val="none" w:sz="0" w:space="0" w:color="auto"/>
            <w:bottom w:val="none" w:sz="0" w:space="0" w:color="auto"/>
            <w:right w:val="none" w:sz="0" w:space="0" w:color="auto"/>
          </w:divBdr>
        </w:div>
        <w:div w:id="930049389">
          <w:marLeft w:val="640"/>
          <w:marRight w:val="0"/>
          <w:marTop w:val="0"/>
          <w:marBottom w:val="0"/>
          <w:divBdr>
            <w:top w:val="none" w:sz="0" w:space="0" w:color="auto"/>
            <w:left w:val="none" w:sz="0" w:space="0" w:color="auto"/>
            <w:bottom w:val="none" w:sz="0" w:space="0" w:color="auto"/>
            <w:right w:val="none" w:sz="0" w:space="0" w:color="auto"/>
          </w:divBdr>
        </w:div>
        <w:div w:id="484976706">
          <w:marLeft w:val="640"/>
          <w:marRight w:val="0"/>
          <w:marTop w:val="0"/>
          <w:marBottom w:val="0"/>
          <w:divBdr>
            <w:top w:val="none" w:sz="0" w:space="0" w:color="auto"/>
            <w:left w:val="none" w:sz="0" w:space="0" w:color="auto"/>
            <w:bottom w:val="none" w:sz="0" w:space="0" w:color="auto"/>
            <w:right w:val="none" w:sz="0" w:space="0" w:color="auto"/>
          </w:divBdr>
        </w:div>
        <w:div w:id="1962639331">
          <w:marLeft w:val="640"/>
          <w:marRight w:val="0"/>
          <w:marTop w:val="0"/>
          <w:marBottom w:val="0"/>
          <w:divBdr>
            <w:top w:val="none" w:sz="0" w:space="0" w:color="auto"/>
            <w:left w:val="none" w:sz="0" w:space="0" w:color="auto"/>
            <w:bottom w:val="none" w:sz="0" w:space="0" w:color="auto"/>
            <w:right w:val="none" w:sz="0" w:space="0" w:color="auto"/>
          </w:divBdr>
        </w:div>
        <w:div w:id="1265308907">
          <w:marLeft w:val="640"/>
          <w:marRight w:val="0"/>
          <w:marTop w:val="0"/>
          <w:marBottom w:val="0"/>
          <w:divBdr>
            <w:top w:val="none" w:sz="0" w:space="0" w:color="auto"/>
            <w:left w:val="none" w:sz="0" w:space="0" w:color="auto"/>
            <w:bottom w:val="none" w:sz="0" w:space="0" w:color="auto"/>
            <w:right w:val="none" w:sz="0" w:space="0" w:color="auto"/>
          </w:divBdr>
        </w:div>
        <w:div w:id="99763866">
          <w:marLeft w:val="640"/>
          <w:marRight w:val="0"/>
          <w:marTop w:val="0"/>
          <w:marBottom w:val="0"/>
          <w:divBdr>
            <w:top w:val="none" w:sz="0" w:space="0" w:color="auto"/>
            <w:left w:val="none" w:sz="0" w:space="0" w:color="auto"/>
            <w:bottom w:val="none" w:sz="0" w:space="0" w:color="auto"/>
            <w:right w:val="none" w:sz="0" w:space="0" w:color="auto"/>
          </w:divBdr>
        </w:div>
        <w:div w:id="304747784">
          <w:marLeft w:val="640"/>
          <w:marRight w:val="0"/>
          <w:marTop w:val="0"/>
          <w:marBottom w:val="0"/>
          <w:divBdr>
            <w:top w:val="none" w:sz="0" w:space="0" w:color="auto"/>
            <w:left w:val="none" w:sz="0" w:space="0" w:color="auto"/>
            <w:bottom w:val="none" w:sz="0" w:space="0" w:color="auto"/>
            <w:right w:val="none" w:sz="0" w:space="0" w:color="auto"/>
          </w:divBdr>
        </w:div>
        <w:div w:id="1713924070">
          <w:marLeft w:val="640"/>
          <w:marRight w:val="0"/>
          <w:marTop w:val="0"/>
          <w:marBottom w:val="0"/>
          <w:divBdr>
            <w:top w:val="none" w:sz="0" w:space="0" w:color="auto"/>
            <w:left w:val="none" w:sz="0" w:space="0" w:color="auto"/>
            <w:bottom w:val="none" w:sz="0" w:space="0" w:color="auto"/>
            <w:right w:val="none" w:sz="0" w:space="0" w:color="auto"/>
          </w:divBdr>
        </w:div>
        <w:div w:id="449974348">
          <w:marLeft w:val="640"/>
          <w:marRight w:val="0"/>
          <w:marTop w:val="0"/>
          <w:marBottom w:val="0"/>
          <w:divBdr>
            <w:top w:val="none" w:sz="0" w:space="0" w:color="auto"/>
            <w:left w:val="none" w:sz="0" w:space="0" w:color="auto"/>
            <w:bottom w:val="none" w:sz="0" w:space="0" w:color="auto"/>
            <w:right w:val="none" w:sz="0" w:space="0" w:color="auto"/>
          </w:divBdr>
        </w:div>
        <w:div w:id="1014577537">
          <w:marLeft w:val="640"/>
          <w:marRight w:val="0"/>
          <w:marTop w:val="0"/>
          <w:marBottom w:val="0"/>
          <w:divBdr>
            <w:top w:val="none" w:sz="0" w:space="0" w:color="auto"/>
            <w:left w:val="none" w:sz="0" w:space="0" w:color="auto"/>
            <w:bottom w:val="none" w:sz="0" w:space="0" w:color="auto"/>
            <w:right w:val="none" w:sz="0" w:space="0" w:color="auto"/>
          </w:divBdr>
        </w:div>
        <w:div w:id="323431562">
          <w:marLeft w:val="640"/>
          <w:marRight w:val="0"/>
          <w:marTop w:val="0"/>
          <w:marBottom w:val="0"/>
          <w:divBdr>
            <w:top w:val="none" w:sz="0" w:space="0" w:color="auto"/>
            <w:left w:val="none" w:sz="0" w:space="0" w:color="auto"/>
            <w:bottom w:val="none" w:sz="0" w:space="0" w:color="auto"/>
            <w:right w:val="none" w:sz="0" w:space="0" w:color="auto"/>
          </w:divBdr>
        </w:div>
        <w:div w:id="1035471462">
          <w:marLeft w:val="640"/>
          <w:marRight w:val="0"/>
          <w:marTop w:val="0"/>
          <w:marBottom w:val="0"/>
          <w:divBdr>
            <w:top w:val="none" w:sz="0" w:space="0" w:color="auto"/>
            <w:left w:val="none" w:sz="0" w:space="0" w:color="auto"/>
            <w:bottom w:val="none" w:sz="0" w:space="0" w:color="auto"/>
            <w:right w:val="none" w:sz="0" w:space="0" w:color="auto"/>
          </w:divBdr>
        </w:div>
        <w:div w:id="133108963">
          <w:marLeft w:val="640"/>
          <w:marRight w:val="0"/>
          <w:marTop w:val="0"/>
          <w:marBottom w:val="0"/>
          <w:divBdr>
            <w:top w:val="none" w:sz="0" w:space="0" w:color="auto"/>
            <w:left w:val="none" w:sz="0" w:space="0" w:color="auto"/>
            <w:bottom w:val="none" w:sz="0" w:space="0" w:color="auto"/>
            <w:right w:val="none" w:sz="0" w:space="0" w:color="auto"/>
          </w:divBdr>
        </w:div>
        <w:div w:id="1426219873">
          <w:marLeft w:val="640"/>
          <w:marRight w:val="0"/>
          <w:marTop w:val="0"/>
          <w:marBottom w:val="0"/>
          <w:divBdr>
            <w:top w:val="none" w:sz="0" w:space="0" w:color="auto"/>
            <w:left w:val="none" w:sz="0" w:space="0" w:color="auto"/>
            <w:bottom w:val="none" w:sz="0" w:space="0" w:color="auto"/>
            <w:right w:val="none" w:sz="0" w:space="0" w:color="auto"/>
          </w:divBdr>
        </w:div>
        <w:div w:id="868176901">
          <w:marLeft w:val="640"/>
          <w:marRight w:val="0"/>
          <w:marTop w:val="0"/>
          <w:marBottom w:val="0"/>
          <w:divBdr>
            <w:top w:val="none" w:sz="0" w:space="0" w:color="auto"/>
            <w:left w:val="none" w:sz="0" w:space="0" w:color="auto"/>
            <w:bottom w:val="none" w:sz="0" w:space="0" w:color="auto"/>
            <w:right w:val="none" w:sz="0" w:space="0" w:color="auto"/>
          </w:divBdr>
        </w:div>
        <w:div w:id="1556308564">
          <w:marLeft w:val="640"/>
          <w:marRight w:val="0"/>
          <w:marTop w:val="0"/>
          <w:marBottom w:val="0"/>
          <w:divBdr>
            <w:top w:val="none" w:sz="0" w:space="0" w:color="auto"/>
            <w:left w:val="none" w:sz="0" w:space="0" w:color="auto"/>
            <w:bottom w:val="none" w:sz="0" w:space="0" w:color="auto"/>
            <w:right w:val="none" w:sz="0" w:space="0" w:color="auto"/>
          </w:divBdr>
        </w:div>
        <w:div w:id="1750348022">
          <w:marLeft w:val="640"/>
          <w:marRight w:val="0"/>
          <w:marTop w:val="0"/>
          <w:marBottom w:val="0"/>
          <w:divBdr>
            <w:top w:val="none" w:sz="0" w:space="0" w:color="auto"/>
            <w:left w:val="none" w:sz="0" w:space="0" w:color="auto"/>
            <w:bottom w:val="none" w:sz="0" w:space="0" w:color="auto"/>
            <w:right w:val="none" w:sz="0" w:space="0" w:color="auto"/>
          </w:divBdr>
        </w:div>
        <w:div w:id="1585871584">
          <w:marLeft w:val="640"/>
          <w:marRight w:val="0"/>
          <w:marTop w:val="0"/>
          <w:marBottom w:val="0"/>
          <w:divBdr>
            <w:top w:val="none" w:sz="0" w:space="0" w:color="auto"/>
            <w:left w:val="none" w:sz="0" w:space="0" w:color="auto"/>
            <w:bottom w:val="none" w:sz="0" w:space="0" w:color="auto"/>
            <w:right w:val="none" w:sz="0" w:space="0" w:color="auto"/>
          </w:divBdr>
        </w:div>
        <w:div w:id="464470677">
          <w:marLeft w:val="640"/>
          <w:marRight w:val="0"/>
          <w:marTop w:val="0"/>
          <w:marBottom w:val="0"/>
          <w:divBdr>
            <w:top w:val="none" w:sz="0" w:space="0" w:color="auto"/>
            <w:left w:val="none" w:sz="0" w:space="0" w:color="auto"/>
            <w:bottom w:val="none" w:sz="0" w:space="0" w:color="auto"/>
            <w:right w:val="none" w:sz="0" w:space="0" w:color="auto"/>
          </w:divBdr>
        </w:div>
        <w:div w:id="1855147140">
          <w:marLeft w:val="640"/>
          <w:marRight w:val="0"/>
          <w:marTop w:val="0"/>
          <w:marBottom w:val="0"/>
          <w:divBdr>
            <w:top w:val="none" w:sz="0" w:space="0" w:color="auto"/>
            <w:left w:val="none" w:sz="0" w:space="0" w:color="auto"/>
            <w:bottom w:val="none" w:sz="0" w:space="0" w:color="auto"/>
            <w:right w:val="none" w:sz="0" w:space="0" w:color="auto"/>
          </w:divBdr>
        </w:div>
        <w:div w:id="1999454336">
          <w:marLeft w:val="640"/>
          <w:marRight w:val="0"/>
          <w:marTop w:val="0"/>
          <w:marBottom w:val="0"/>
          <w:divBdr>
            <w:top w:val="none" w:sz="0" w:space="0" w:color="auto"/>
            <w:left w:val="none" w:sz="0" w:space="0" w:color="auto"/>
            <w:bottom w:val="none" w:sz="0" w:space="0" w:color="auto"/>
            <w:right w:val="none" w:sz="0" w:space="0" w:color="auto"/>
          </w:divBdr>
        </w:div>
        <w:div w:id="336083312">
          <w:marLeft w:val="640"/>
          <w:marRight w:val="0"/>
          <w:marTop w:val="0"/>
          <w:marBottom w:val="0"/>
          <w:divBdr>
            <w:top w:val="none" w:sz="0" w:space="0" w:color="auto"/>
            <w:left w:val="none" w:sz="0" w:space="0" w:color="auto"/>
            <w:bottom w:val="none" w:sz="0" w:space="0" w:color="auto"/>
            <w:right w:val="none" w:sz="0" w:space="0" w:color="auto"/>
          </w:divBdr>
        </w:div>
        <w:div w:id="87586314">
          <w:marLeft w:val="640"/>
          <w:marRight w:val="0"/>
          <w:marTop w:val="0"/>
          <w:marBottom w:val="0"/>
          <w:divBdr>
            <w:top w:val="none" w:sz="0" w:space="0" w:color="auto"/>
            <w:left w:val="none" w:sz="0" w:space="0" w:color="auto"/>
            <w:bottom w:val="none" w:sz="0" w:space="0" w:color="auto"/>
            <w:right w:val="none" w:sz="0" w:space="0" w:color="auto"/>
          </w:divBdr>
        </w:div>
        <w:div w:id="2003965615">
          <w:marLeft w:val="640"/>
          <w:marRight w:val="0"/>
          <w:marTop w:val="0"/>
          <w:marBottom w:val="0"/>
          <w:divBdr>
            <w:top w:val="none" w:sz="0" w:space="0" w:color="auto"/>
            <w:left w:val="none" w:sz="0" w:space="0" w:color="auto"/>
            <w:bottom w:val="none" w:sz="0" w:space="0" w:color="auto"/>
            <w:right w:val="none" w:sz="0" w:space="0" w:color="auto"/>
          </w:divBdr>
        </w:div>
        <w:div w:id="1263415784">
          <w:marLeft w:val="640"/>
          <w:marRight w:val="0"/>
          <w:marTop w:val="0"/>
          <w:marBottom w:val="0"/>
          <w:divBdr>
            <w:top w:val="none" w:sz="0" w:space="0" w:color="auto"/>
            <w:left w:val="none" w:sz="0" w:space="0" w:color="auto"/>
            <w:bottom w:val="none" w:sz="0" w:space="0" w:color="auto"/>
            <w:right w:val="none" w:sz="0" w:space="0" w:color="auto"/>
          </w:divBdr>
        </w:div>
        <w:div w:id="969047777">
          <w:marLeft w:val="640"/>
          <w:marRight w:val="0"/>
          <w:marTop w:val="0"/>
          <w:marBottom w:val="0"/>
          <w:divBdr>
            <w:top w:val="none" w:sz="0" w:space="0" w:color="auto"/>
            <w:left w:val="none" w:sz="0" w:space="0" w:color="auto"/>
            <w:bottom w:val="none" w:sz="0" w:space="0" w:color="auto"/>
            <w:right w:val="none" w:sz="0" w:space="0" w:color="auto"/>
          </w:divBdr>
        </w:div>
        <w:div w:id="957300712">
          <w:marLeft w:val="640"/>
          <w:marRight w:val="0"/>
          <w:marTop w:val="0"/>
          <w:marBottom w:val="0"/>
          <w:divBdr>
            <w:top w:val="none" w:sz="0" w:space="0" w:color="auto"/>
            <w:left w:val="none" w:sz="0" w:space="0" w:color="auto"/>
            <w:bottom w:val="none" w:sz="0" w:space="0" w:color="auto"/>
            <w:right w:val="none" w:sz="0" w:space="0" w:color="auto"/>
          </w:divBdr>
        </w:div>
        <w:div w:id="1426880474">
          <w:marLeft w:val="640"/>
          <w:marRight w:val="0"/>
          <w:marTop w:val="0"/>
          <w:marBottom w:val="0"/>
          <w:divBdr>
            <w:top w:val="none" w:sz="0" w:space="0" w:color="auto"/>
            <w:left w:val="none" w:sz="0" w:space="0" w:color="auto"/>
            <w:bottom w:val="none" w:sz="0" w:space="0" w:color="auto"/>
            <w:right w:val="none" w:sz="0" w:space="0" w:color="auto"/>
          </w:divBdr>
        </w:div>
        <w:div w:id="574242730">
          <w:marLeft w:val="640"/>
          <w:marRight w:val="0"/>
          <w:marTop w:val="0"/>
          <w:marBottom w:val="0"/>
          <w:divBdr>
            <w:top w:val="none" w:sz="0" w:space="0" w:color="auto"/>
            <w:left w:val="none" w:sz="0" w:space="0" w:color="auto"/>
            <w:bottom w:val="none" w:sz="0" w:space="0" w:color="auto"/>
            <w:right w:val="none" w:sz="0" w:space="0" w:color="auto"/>
          </w:divBdr>
        </w:div>
        <w:div w:id="30034951">
          <w:marLeft w:val="640"/>
          <w:marRight w:val="0"/>
          <w:marTop w:val="0"/>
          <w:marBottom w:val="0"/>
          <w:divBdr>
            <w:top w:val="none" w:sz="0" w:space="0" w:color="auto"/>
            <w:left w:val="none" w:sz="0" w:space="0" w:color="auto"/>
            <w:bottom w:val="none" w:sz="0" w:space="0" w:color="auto"/>
            <w:right w:val="none" w:sz="0" w:space="0" w:color="auto"/>
          </w:divBdr>
        </w:div>
        <w:div w:id="1239055279">
          <w:marLeft w:val="640"/>
          <w:marRight w:val="0"/>
          <w:marTop w:val="0"/>
          <w:marBottom w:val="0"/>
          <w:divBdr>
            <w:top w:val="none" w:sz="0" w:space="0" w:color="auto"/>
            <w:left w:val="none" w:sz="0" w:space="0" w:color="auto"/>
            <w:bottom w:val="none" w:sz="0" w:space="0" w:color="auto"/>
            <w:right w:val="none" w:sz="0" w:space="0" w:color="auto"/>
          </w:divBdr>
        </w:div>
        <w:div w:id="288628193">
          <w:marLeft w:val="640"/>
          <w:marRight w:val="0"/>
          <w:marTop w:val="0"/>
          <w:marBottom w:val="0"/>
          <w:divBdr>
            <w:top w:val="none" w:sz="0" w:space="0" w:color="auto"/>
            <w:left w:val="none" w:sz="0" w:space="0" w:color="auto"/>
            <w:bottom w:val="none" w:sz="0" w:space="0" w:color="auto"/>
            <w:right w:val="none" w:sz="0" w:space="0" w:color="auto"/>
          </w:divBdr>
        </w:div>
        <w:div w:id="1096754449">
          <w:marLeft w:val="640"/>
          <w:marRight w:val="0"/>
          <w:marTop w:val="0"/>
          <w:marBottom w:val="0"/>
          <w:divBdr>
            <w:top w:val="none" w:sz="0" w:space="0" w:color="auto"/>
            <w:left w:val="none" w:sz="0" w:space="0" w:color="auto"/>
            <w:bottom w:val="none" w:sz="0" w:space="0" w:color="auto"/>
            <w:right w:val="none" w:sz="0" w:space="0" w:color="auto"/>
          </w:divBdr>
        </w:div>
        <w:div w:id="542864311">
          <w:marLeft w:val="640"/>
          <w:marRight w:val="0"/>
          <w:marTop w:val="0"/>
          <w:marBottom w:val="0"/>
          <w:divBdr>
            <w:top w:val="none" w:sz="0" w:space="0" w:color="auto"/>
            <w:left w:val="none" w:sz="0" w:space="0" w:color="auto"/>
            <w:bottom w:val="none" w:sz="0" w:space="0" w:color="auto"/>
            <w:right w:val="none" w:sz="0" w:space="0" w:color="auto"/>
          </w:divBdr>
        </w:div>
        <w:div w:id="1619677779">
          <w:marLeft w:val="640"/>
          <w:marRight w:val="0"/>
          <w:marTop w:val="0"/>
          <w:marBottom w:val="0"/>
          <w:divBdr>
            <w:top w:val="none" w:sz="0" w:space="0" w:color="auto"/>
            <w:left w:val="none" w:sz="0" w:space="0" w:color="auto"/>
            <w:bottom w:val="none" w:sz="0" w:space="0" w:color="auto"/>
            <w:right w:val="none" w:sz="0" w:space="0" w:color="auto"/>
          </w:divBdr>
        </w:div>
        <w:div w:id="1621496228">
          <w:marLeft w:val="640"/>
          <w:marRight w:val="0"/>
          <w:marTop w:val="0"/>
          <w:marBottom w:val="0"/>
          <w:divBdr>
            <w:top w:val="none" w:sz="0" w:space="0" w:color="auto"/>
            <w:left w:val="none" w:sz="0" w:space="0" w:color="auto"/>
            <w:bottom w:val="none" w:sz="0" w:space="0" w:color="auto"/>
            <w:right w:val="none" w:sz="0" w:space="0" w:color="auto"/>
          </w:divBdr>
        </w:div>
        <w:div w:id="1620379666">
          <w:marLeft w:val="640"/>
          <w:marRight w:val="0"/>
          <w:marTop w:val="0"/>
          <w:marBottom w:val="0"/>
          <w:divBdr>
            <w:top w:val="none" w:sz="0" w:space="0" w:color="auto"/>
            <w:left w:val="none" w:sz="0" w:space="0" w:color="auto"/>
            <w:bottom w:val="none" w:sz="0" w:space="0" w:color="auto"/>
            <w:right w:val="none" w:sz="0" w:space="0" w:color="auto"/>
          </w:divBdr>
        </w:div>
        <w:div w:id="491289120">
          <w:marLeft w:val="640"/>
          <w:marRight w:val="0"/>
          <w:marTop w:val="0"/>
          <w:marBottom w:val="0"/>
          <w:divBdr>
            <w:top w:val="none" w:sz="0" w:space="0" w:color="auto"/>
            <w:left w:val="none" w:sz="0" w:space="0" w:color="auto"/>
            <w:bottom w:val="none" w:sz="0" w:space="0" w:color="auto"/>
            <w:right w:val="none" w:sz="0" w:space="0" w:color="auto"/>
          </w:divBdr>
        </w:div>
        <w:div w:id="1317956880">
          <w:marLeft w:val="640"/>
          <w:marRight w:val="0"/>
          <w:marTop w:val="0"/>
          <w:marBottom w:val="0"/>
          <w:divBdr>
            <w:top w:val="none" w:sz="0" w:space="0" w:color="auto"/>
            <w:left w:val="none" w:sz="0" w:space="0" w:color="auto"/>
            <w:bottom w:val="none" w:sz="0" w:space="0" w:color="auto"/>
            <w:right w:val="none" w:sz="0" w:space="0" w:color="auto"/>
          </w:divBdr>
        </w:div>
        <w:div w:id="645862929">
          <w:marLeft w:val="640"/>
          <w:marRight w:val="0"/>
          <w:marTop w:val="0"/>
          <w:marBottom w:val="0"/>
          <w:divBdr>
            <w:top w:val="none" w:sz="0" w:space="0" w:color="auto"/>
            <w:left w:val="none" w:sz="0" w:space="0" w:color="auto"/>
            <w:bottom w:val="none" w:sz="0" w:space="0" w:color="auto"/>
            <w:right w:val="none" w:sz="0" w:space="0" w:color="auto"/>
          </w:divBdr>
        </w:div>
        <w:div w:id="116416765">
          <w:marLeft w:val="640"/>
          <w:marRight w:val="0"/>
          <w:marTop w:val="0"/>
          <w:marBottom w:val="0"/>
          <w:divBdr>
            <w:top w:val="none" w:sz="0" w:space="0" w:color="auto"/>
            <w:left w:val="none" w:sz="0" w:space="0" w:color="auto"/>
            <w:bottom w:val="none" w:sz="0" w:space="0" w:color="auto"/>
            <w:right w:val="none" w:sz="0" w:space="0" w:color="auto"/>
          </w:divBdr>
        </w:div>
        <w:div w:id="1778792592">
          <w:marLeft w:val="640"/>
          <w:marRight w:val="0"/>
          <w:marTop w:val="0"/>
          <w:marBottom w:val="0"/>
          <w:divBdr>
            <w:top w:val="none" w:sz="0" w:space="0" w:color="auto"/>
            <w:left w:val="none" w:sz="0" w:space="0" w:color="auto"/>
            <w:bottom w:val="none" w:sz="0" w:space="0" w:color="auto"/>
            <w:right w:val="none" w:sz="0" w:space="0" w:color="auto"/>
          </w:divBdr>
        </w:div>
        <w:div w:id="2076931049">
          <w:marLeft w:val="640"/>
          <w:marRight w:val="0"/>
          <w:marTop w:val="0"/>
          <w:marBottom w:val="0"/>
          <w:divBdr>
            <w:top w:val="none" w:sz="0" w:space="0" w:color="auto"/>
            <w:left w:val="none" w:sz="0" w:space="0" w:color="auto"/>
            <w:bottom w:val="none" w:sz="0" w:space="0" w:color="auto"/>
            <w:right w:val="none" w:sz="0" w:space="0" w:color="auto"/>
          </w:divBdr>
        </w:div>
        <w:div w:id="1506436179">
          <w:marLeft w:val="640"/>
          <w:marRight w:val="0"/>
          <w:marTop w:val="0"/>
          <w:marBottom w:val="0"/>
          <w:divBdr>
            <w:top w:val="none" w:sz="0" w:space="0" w:color="auto"/>
            <w:left w:val="none" w:sz="0" w:space="0" w:color="auto"/>
            <w:bottom w:val="none" w:sz="0" w:space="0" w:color="auto"/>
            <w:right w:val="none" w:sz="0" w:space="0" w:color="auto"/>
          </w:divBdr>
        </w:div>
        <w:div w:id="2058703102">
          <w:marLeft w:val="640"/>
          <w:marRight w:val="0"/>
          <w:marTop w:val="0"/>
          <w:marBottom w:val="0"/>
          <w:divBdr>
            <w:top w:val="none" w:sz="0" w:space="0" w:color="auto"/>
            <w:left w:val="none" w:sz="0" w:space="0" w:color="auto"/>
            <w:bottom w:val="none" w:sz="0" w:space="0" w:color="auto"/>
            <w:right w:val="none" w:sz="0" w:space="0" w:color="auto"/>
          </w:divBdr>
        </w:div>
        <w:div w:id="793870004">
          <w:marLeft w:val="640"/>
          <w:marRight w:val="0"/>
          <w:marTop w:val="0"/>
          <w:marBottom w:val="0"/>
          <w:divBdr>
            <w:top w:val="none" w:sz="0" w:space="0" w:color="auto"/>
            <w:left w:val="none" w:sz="0" w:space="0" w:color="auto"/>
            <w:bottom w:val="none" w:sz="0" w:space="0" w:color="auto"/>
            <w:right w:val="none" w:sz="0" w:space="0" w:color="auto"/>
          </w:divBdr>
        </w:div>
        <w:div w:id="2024167575">
          <w:marLeft w:val="640"/>
          <w:marRight w:val="0"/>
          <w:marTop w:val="0"/>
          <w:marBottom w:val="0"/>
          <w:divBdr>
            <w:top w:val="none" w:sz="0" w:space="0" w:color="auto"/>
            <w:left w:val="none" w:sz="0" w:space="0" w:color="auto"/>
            <w:bottom w:val="none" w:sz="0" w:space="0" w:color="auto"/>
            <w:right w:val="none" w:sz="0" w:space="0" w:color="auto"/>
          </w:divBdr>
        </w:div>
        <w:div w:id="1273972558">
          <w:marLeft w:val="640"/>
          <w:marRight w:val="0"/>
          <w:marTop w:val="0"/>
          <w:marBottom w:val="0"/>
          <w:divBdr>
            <w:top w:val="none" w:sz="0" w:space="0" w:color="auto"/>
            <w:left w:val="none" w:sz="0" w:space="0" w:color="auto"/>
            <w:bottom w:val="none" w:sz="0" w:space="0" w:color="auto"/>
            <w:right w:val="none" w:sz="0" w:space="0" w:color="auto"/>
          </w:divBdr>
        </w:div>
        <w:div w:id="366953106">
          <w:marLeft w:val="640"/>
          <w:marRight w:val="0"/>
          <w:marTop w:val="0"/>
          <w:marBottom w:val="0"/>
          <w:divBdr>
            <w:top w:val="none" w:sz="0" w:space="0" w:color="auto"/>
            <w:left w:val="none" w:sz="0" w:space="0" w:color="auto"/>
            <w:bottom w:val="none" w:sz="0" w:space="0" w:color="auto"/>
            <w:right w:val="none" w:sz="0" w:space="0" w:color="auto"/>
          </w:divBdr>
        </w:div>
        <w:div w:id="2114128564">
          <w:marLeft w:val="640"/>
          <w:marRight w:val="0"/>
          <w:marTop w:val="0"/>
          <w:marBottom w:val="0"/>
          <w:divBdr>
            <w:top w:val="none" w:sz="0" w:space="0" w:color="auto"/>
            <w:left w:val="none" w:sz="0" w:space="0" w:color="auto"/>
            <w:bottom w:val="none" w:sz="0" w:space="0" w:color="auto"/>
            <w:right w:val="none" w:sz="0" w:space="0" w:color="auto"/>
          </w:divBdr>
        </w:div>
        <w:div w:id="649214933">
          <w:marLeft w:val="640"/>
          <w:marRight w:val="0"/>
          <w:marTop w:val="0"/>
          <w:marBottom w:val="0"/>
          <w:divBdr>
            <w:top w:val="none" w:sz="0" w:space="0" w:color="auto"/>
            <w:left w:val="none" w:sz="0" w:space="0" w:color="auto"/>
            <w:bottom w:val="none" w:sz="0" w:space="0" w:color="auto"/>
            <w:right w:val="none" w:sz="0" w:space="0" w:color="auto"/>
          </w:divBdr>
        </w:div>
        <w:div w:id="1896087993">
          <w:marLeft w:val="640"/>
          <w:marRight w:val="0"/>
          <w:marTop w:val="0"/>
          <w:marBottom w:val="0"/>
          <w:divBdr>
            <w:top w:val="none" w:sz="0" w:space="0" w:color="auto"/>
            <w:left w:val="none" w:sz="0" w:space="0" w:color="auto"/>
            <w:bottom w:val="none" w:sz="0" w:space="0" w:color="auto"/>
            <w:right w:val="none" w:sz="0" w:space="0" w:color="auto"/>
          </w:divBdr>
        </w:div>
        <w:div w:id="407070454">
          <w:marLeft w:val="640"/>
          <w:marRight w:val="0"/>
          <w:marTop w:val="0"/>
          <w:marBottom w:val="0"/>
          <w:divBdr>
            <w:top w:val="none" w:sz="0" w:space="0" w:color="auto"/>
            <w:left w:val="none" w:sz="0" w:space="0" w:color="auto"/>
            <w:bottom w:val="none" w:sz="0" w:space="0" w:color="auto"/>
            <w:right w:val="none" w:sz="0" w:space="0" w:color="auto"/>
          </w:divBdr>
        </w:div>
        <w:div w:id="2143309359">
          <w:marLeft w:val="640"/>
          <w:marRight w:val="0"/>
          <w:marTop w:val="0"/>
          <w:marBottom w:val="0"/>
          <w:divBdr>
            <w:top w:val="none" w:sz="0" w:space="0" w:color="auto"/>
            <w:left w:val="none" w:sz="0" w:space="0" w:color="auto"/>
            <w:bottom w:val="none" w:sz="0" w:space="0" w:color="auto"/>
            <w:right w:val="none" w:sz="0" w:space="0" w:color="auto"/>
          </w:divBdr>
        </w:div>
        <w:div w:id="2027906376">
          <w:marLeft w:val="640"/>
          <w:marRight w:val="0"/>
          <w:marTop w:val="0"/>
          <w:marBottom w:val="0"/>
          <w:divBdr>
            <w:top w:val="none" w:sz="0" w:space="0" w:color="auto"/>
            <w:left w:val="none" w:sz="0" w:space="0" w:color="auto"/>
            <w:bottom w:val="none" w:sz="0" w:space="0" w:color="auto"/>
            <w:right w:val="none" w:sz="0" w:space="0" w:color="auto"/>
          </w:divBdr>
        </w:div>
        <w:div w:id="477305412">
          <w:marLeft w:val="640"/>
          <w:marRight w:val="0"/>
          <w:marTop w:val="0"/>
          <w:marBottom w:val="0"/>
          <w:divBdr>
            <w:top w:val="none" w:sz="0" w:space="0" w:color="auto"/>
            <w:left w:val="none" w:sz="0" w:space="0" w:color="auto"/>
            <w:bottom w:val="none" w:sz="0" w:space="0" w:color="auto"/>
            <w:right w:val="none" w:sz="0" w:space="0" w:color="auto"/>
          </w:divBdr>
        </w:div>
        <w:div w:id="983196625">
          <w:marLeft w:val="640"/>
          <w:marRight w:val="0"/>
          <w:marTop w:val="0"/>
          <w:marBottom w:val="0"/>
          <w:divBdr>
            <w:top w:val="none" w:sz="0" w:space="0" w:color="auto"/>
            <w:left w:val="none" w:sz="0" w:space="0" w:color="auto"/>
            <w:bottom w:val="none" w:sz="0" w:space="0" w:color="auto"/>
            <w:right w:val="none" w:sz="0" w:space="0" w:color="auto"/>
          </w:divBdr>
        </w:div>
        <w:div w:id="1789548202">
          <w:marLeft w:val="640"/>
          <w:marRight w:val="0"/>
          <w:marTop w:val="0"/>
          <w:marBottom w:val="0"/>
          <w:divBdr>
            <w:top w:val="none" w:sz="0" w:space="0" w:color="auto"/>
            <w:left w:val="none" w:sz="0" w:space="0" w:color="auto"/>
            <w:bottom w:val="none" w:sz="0" w:space="0" w:color="auto"/>
            <w:right w:val="none" w:sz="0" w:space="0" w:color="auto"/>
          </w:divBdr>
        </w:div>
        <w:div w:id="1283725547">
          <w:marLeft w:val="640"/>
          <w:marRight w:val="0"/>
          <w:marTop w:val="0"/>
          <w:marBottom w:val="0"/>
          <w:divBdr>
            <w:top w:val="none" w:sz="0" w:space="0" w:color="auto"/>
            <w:left w:val="none" w:sz="0" w:space="0" w:color="auto"/>
            <w:bottom w:val="none" w:sz="0" w:space="0" w:color="auto"/>
            <w:right w:val="none" w:sz="0" w:space="0" w:color="auto"/>
          </w:divBdr>
        </w:div>
        <w:div w:id="30343667">
          <w:marLeft w:val="640"/>
          <w:marRight w:val="0"/>
          <w:marTop w:val="0"/>
          <w:marBottom w:val="0"/>
          <w:divBdr>
            <w:top w:val="none" w:sz="0" w:space="0" w:color="auto"/>
            <w:left w:val="none" w:sz="0" w:space="0" w:color="auto"/>
            <w:bottom w:val="none" w:sz="0" w:space="0" w:color="auto"/>
            <w:right w:val="none" w:sz="0" w:space="0" w:color="auto"/>
          </w:divBdr>
        </w:div>
        <w:div w:id="1470199558">
          <w:marLeft w:val="640"/>
          <w:marRight w:val="0"/>
          <w:marTop w:val="0"/>
          <w:marBottom w:val="0"/>
          <w:divBdr>
            <w:top w:val="none" w:sz="0" w:space="0" w:color="auto"/>
            <w:left w:val="none" w:sz="0" w:space="0" w:color="auto"/>
            <w:bottom w:val="none" w:sz="0" w:space="0" w:color="auto"/>
            <w:right w:val="none" w:sz="0" w:space="0" w:color="auto"/>
          </w:divBdr>
        </w:div>
        <w:div w:id="1005590291">
          <w:marLeft w:val="640"/>
          <w:marRight w:val="0"/>
          <w:marTop w:val="0"/>
          <w:marBottom w:val="0"/>
          <w:divBdr>
            <w:top w:val="none" w:sz="0" w:space="0" w:color="auto"/>
            <w:left w:val="none" w:sz="0" w:space="0" w:color="auto"/>
            <w:bottom w:val="none" w:sz="0" w:space="0" w:color="auto"/>
            <w:right w:val="none" w:sz="0" w:space="0" w:color="auto"/>
          </w:divBdr>
        </w:div>
        <w:div w:id="1295677933">
          <w:marLeft w:val="640"/>
          <w:marRight w:val="0"/>
          <w:marTop w:val="0"/>
          <w:marBottom w:val="0"/>
          <w:divBdr>
            <w:top w:val="none" w:sz="0" w:space="0" w:color="auto"/>
            <w:left w:val="none" w:sz="0" w:space="0" w:color="auto"/>
            <w:bottom w:val="none" w:sz="0" w:space="0" w:color="auto"/>
            <w:right w:val="none" w:sz="0" w:space="0" w:color="auto"/>
          </w:divBdr>
        </w:div>
        <w:div w:id="821969920">
          <w:marLeft w:val="640"/>
          <w:marRight w:val="0"/>
          <w:marTop w:val="0"/>
          <w:marBottom w:val="0"/>
          <w:divBdr>
            <w:top w:val="none" w:sz="0" w:space="0" w:color="auto"/>
            <w:left w:val="none" w:sz="0" w:space="0" w:color="auto"/>
            <w:bottom w:val="none" w:sz="0" w:space="0" w:color="auto"/>
            <w:right w:val="none" w:sz="0" w:space="0" w:color="auto"/>
          </w:divBdr>
        </w:div>
        <w:div w:id="1589003589">
          <w:marLeft w:val="640"/>
          <w:marRight w:val="0"/>
          <w:marTop w:val="0"/>
          <w:marBottom w:val="0"/>
          <w:divBdr>
            <w:top w:val="none" w:sz="0" w:space="0" w:color="auto"/>
            <w:left w:val="none" w:sz="0" w:space="0" w:color="auto"/>
            <w:bottom w:val="none" w:sz="0" w:space="0" w:color="auto"/>
            <w:right w:val="none" w:sz="0" w:space="0" w:color="auto"/>
          </w:divBdr>
        </w:div>
        <w:div w:id="328169875">
          <w:marLeft w:val="640"/>
          <w:marRight w:val="0"/>
          <w:marTop w:val="0"/>
          <w:marBottom w:val="0"/>
          <w:divBdr>
            <w:top w:val="none" w:sz="0" w:space="0" w:color="auto"/>
            <w:left w:val="none" w:sz="0" w:space="0" w:color="auto"/>
            <w:bottom w:val="none" w:sz="0" w:space="0" w:color="auto"/>
            <w:right w:val="none" w:sz="0" w:space="0" w:color="auto"/>
          </w:divBdr>
        </w:div>
        <w:div w:id="614095429">
          <w:marLeft w:val="640"/>
          <w:marRight w:val="0"/>
          <w:marTop w:val="0"/>
          <w:marBottom w:val="0"/>
          <w:divBdr>
            <w:top w:val="none" w:sz="0" w:space="0" w:color="auto"/>
            <w:left w:val="none" w:sz="0" w:space="0" w:color="auto"/>
            <w:bottom w:val="none" w:sz="0" w:space="0" w:color="auto"/>
            <w:right w:val="none" w:sz="0" w:space="0" w:color="auto"/>
          </w:divBdr>
        </w:div>
        <w:div w:id="921987024">
          <w:marLeft w:val="640"/>
          <w:marRight w:val="0"/>
          <w:marTop w:val="0"/>
          <w:marBottom w:val="0"/>
          <w:divBdr>
            <w:top w:val="none" w:sz="0" w:space="0" w:color="auto"/>
            <w:left w:val="none" w:sz="0" w:space="0" w:color="auto"/>
            <w:bottom w:val="none" w:sz="0" w:space="0" w:color="auto"/>
            <w:right w:val="none" w:sz="0" w:space="0" w:color="auto"/>
          </w:divBdr>
        </w:div>
      </w:divsChild>
    </w:div>
    <w:div w:id="1261720812">
      <w:bodyDiv w:val="1"/>
      <w:marLeft w:val="0"/>
      <w:marRight w:val="0"/>
      <w:marTop w:val="0"/>
      <w:marBottom w:val="0"/>
      <w:divBdr>
        <w:top w:val="none" w:sz="0" w:space="0" w:color="auto"/>
        <w:left w:val="none" w:sz="0" w:space="0" w:color="auto"/>
        <w:bottom w:val="none" w:sz="0" w:space="0" w:color="auto"/>
        <w:right w:val="none" w:sz="0" w:space="0" w:color="auto"/>
      </w:divBdr>
      <w:divsChild>
        <w:div w:id="1195076604">
          <w:marLeft w:val="640"/>
          <w:marRight w:val="0"/>
          <w:marTop w:val="0"/>
          <w:marBottom w:val="0"/>
          <w:divBdr>
            <w:top w:val="none" w:sz="0" w:space="0" w:color="auto"/>
            <w:left w:val="none" w:sz="0" w:space="0" w:color="auto"/>
            <w:bottom w:val="none" w:sz="0" w:space="0" w:color="auto"/>
            <w:right w:val="none" w:sz="0" w:space="0" w:color="auto"/>
          </w:divBdr>
        </w:div>
        <w:div w:id="1109735212">
          <w:marLeft w:val="640"/>
          <w:marRight w:val="0"/>
          <w:marTop w:val="0"/>
          <w:marBottom w:val="0"/>
          <w:divBdr>
            <w:top w:val="none" w:sz="0" w:space="0" w:color="auto"/>
            <w:left w:val="none" w:sz="0" w:space="0" w:color="auto"/>
            <w:bottom w:val="none" w:sz="0" w:space="0" w:color="auto"/>
            <w:right w:val="none" w:sz="0" w:space="0" w:color="auto"/>
          </w:divBdr>
        </w:div>
        <w:div w:id="794367152">
          <w:marLeft w:val="640"/>
          <w:marRight w:val="0"/>
          <w:marTop w:val="0"/>
          <w:marBottom w:val="0"/>
          <w:divBdr>
            <w:top w:val="none" w:sz="0" w:space="0" w:color="auto"/>
            <w:left w:val="none" w:sz="0" w:space="0" w:color="auto"/>
            <w:bottom w:val="none" w:sz="0" w:space="0" w:color="auto"/>
            <w:right w:val="none" w:sz="0" w:space="0" w:color="auto"/>
          </w:divBdr>
        </w:div>
        <w:div w:id="779954989">
          <w:marLeft w:val="640"/>
          <w:marRight w:val="0"/>
          <w:marTop w:val="0"/>
          <w:marBottom w:val="0"/>
          <w:divBdr>
            <w:top w:val="none" w:sz="0" w:space="0" w:color="auto"/>
            <w:left w:val="none" w:sz="0" w:space="0" w:color="auto"/>
            <w:bottom w:val="none" w:sz="0" w:space="0" w:color="auto"/>
            <w:right w:val="none" w:sz="0" w:space="0" w:color="auto"/>
          </w:divBdr>
        </w:div>
        <w:div w:id="7754616">
          <w:marLeft w:val="640"/>
          <w:marRight w:val="0"/>
          <w:marTop w:val="0"/>
          <w:marBottom w:val="0"/>
          <w:divBdr>
            <w:top w:val="none" w:sz="0" w:space="0" w:color="auto"/>
            <w:left w:val="none" w:sz="0" w:space="0" w:color="auto"/>
            <w:bottom w:val="none" w:sz="0" w:space="0" w:color="auto"/>
            <w:right w:val="none" w:sz="0" w:space="0" w:color="auto"/>
          </w:divBdr>
        </w:div>
        <w:div w:id="940143834">
          <w:marLeft w:val="640"/>
          <w:marRight w:val="0"/>
          <w:marTop w:val="0"/>
          <w:marBottom w:val="0"/>
          <w:divBdr>
            <w:top w:val="none" w:sz="0" w:space="0" w:color="auto"/>
            <w:left w:val="none" w:sz="0" w:space="0" w:color="auto"/>
            <w:bottom w:val="none" w:sz="0" w:space="0" w:color="auto"/>
            <w:right w:val="none" w:sz="0" w:space="0" w:color="auto"/>
          </w:divBdr>
        </w:div>
        <w:div w:id="1935893529">
          <w:marLeft w:val="640"/>
          <w:marRight w:val="0"/>
          <w:marTop w:val="0"/>
          <w:marBottom w:val="0"/>
          <w:divBdr>
            <w:top w:val="none" w:sz="0" w:space="0" w:color="auto"/>
            <w:left w:val="none" w:sz="0" w:space="0" w:color="auto"/>
            <w:bottom w:val="none" w:sz="0" w:space="0" w:color="auto"/>
            <w:right w:val="none" w:sz="0" w:space="0" w:color="auto"/>
          </w:divBdr>
        </w:div>
        <w:div w:id="645816788">
          <w:marLeft w:val="640"/>
          <w:marRight w:val="0"/>
          <w:marTop w:val="0"/>
          <w:marBottom w:val="0"/>
          <w:divBdr>
            <w:top w:val="none" w:sz="0" w:space="0" w:color="auto"/>
            <w:left w:val="none" w:sz="0" w:space="0" w:color="auto"/>
            <w:bottom w:val="none" w:sz="0" w:space="0" w:color="auto"/>
            <w:right w:val="none" w:sz="0" w:space="0" w:color="auto"/>
          </w:divBdr>
        </w:div>
        <w:div w:id="889652803">
          <w:marLeft w:val="640"/>
          <w:marRight w:val="0"/>
          <w:marTop w:val="0"/>
          <w:marBottom w:val="0"/>
          <w:divBdr>
            <w:top w:val="none" w:sz="0" w:space="0" w:color="auto"/>
            <w:left w:val="none" w:sz="0" w:space="0" w:color="auto"/>
            <w:bottom w:val="none" w:sz="0" w:space="0" w:color="auto"/>
            <w:right w:val="none" w:sz="0" w:space="0" w:color="auto"/>
          </w:divBdr>
        </w:div>
        <w:div w:id="1252817661">
          <w:marLeft w:val="640"/>
          <w:marRight w:val="0"/>
          <w:marTop w:val="0"/>
          <w:marBottom w:val="0"/>
          <w:divBdr>
            <w:top w:val="none" w:sz="0" w:space="0" w:color="auto"/>
            <w:left w:val="none" w:sz="0" w:space="0" w:color="auto"/>
            <w:bottom w:val="none" w:sz="0" w:space="0" w:color="auto"/>
            <w:right w:val="none" w:sz="0" w:space="0" w:color="auto"/>
          </w:divBdr>
        </w:div>
        <w:div w:id="1484352577">
          <w:marLeft w:val="640"/>
          <w:marRight w:val="0"/>
          <w:marTop w:val="0"/>
          <w:marBottom w:val="0"/>
          <w:divBdr>
            <w:top w:val="none" w:sz="0" w:space="0" w:color="auto"/>
            <w:left w:val="none" w:sz="0" w:space="0" w:color="auto"/>
            <w:bottom w:val="none" w:sz="0" w:space="0" w:color="auto"/>
            <w:right w:val="none" w:sz="0" w:space="0" w:color="auto"/>
          </w:divBdr>
        </w:div>
        <w:div w:id="615258038">
          <w:marLeft w:val="640"/>
          <w:marRight w:val="0"/>
          <w:marTop w:val="0"/>
          <w:marBottom w:val="0"/>
          <w:divBdr>
            <w:top w:val="none" w:sz="0" w:space="0" w:color="auto"/>
            <w:left w:val="none" w:sz="0" w:space="0" w:color="auto"/>
            <w:bottom w:val="none" w:sz="0" w:space="0" w:color="auto"/>
            <w:right w:val="none" w:sz="0" w:space="0" w:color="auto"/>
          </w:divBdr>
        </w:div>
        <w:div w:id="572813122">
          <w:marLeft w:val="640"/>
          <w:marRight w:val="0"/>
          <w:marTop w:val="0"/>
          <w:marBottom w:val="0"/>
          <w:divBdr>
            <w:top w:val="none" w:sz="0" w:space="0" w:color="auto"/>
            <w:left w:val="none" w:sz="0" w:space="0" w:color="auto"/>
            <w:bottom w:val="none" w:sz="0" w:space="0" w:color="auto"/>
            <w:right w:val="none" w:sz="0" w:space="0" w:color="auto"/>
          </w:divBdr>
        </w:div>
        <w:div w:id="1436705096">
          <w:marLeft w:val="640"/>
          <w:marRight w:val="0"/>
          <w:marTop w:val="0"/>
          <w:marBottom w:val="0"/>
          <w:divBdr>
            <w:top w:val="none" w:sz="0" w:space="0" w:color="auto"/>
            <w:left w:val="none" w:sz="0" w:space="0" w:color="auto"/>
            <w:bottom w:val="none" w:sz="0" w:space="0" w:color="auto"/>
            <w:right w:val="none" w:sz="0" w:space="0" w:color="auto"/>
          </w:divBdr>
        </w:div>
        <w:div w:id="591546677">
          <w:marLeft w:val="640"/>
          <w:marRight w:val="0"/>
          <w:marTop w:val="0"/>
          <w:marBottom w:val="0"/>
          <w:divBdr>
            <w:top w:val="none" w:sz="0" w:space="0" w:color="auto"/>
            <w:left w:val="none" w:sz="0" w:space="0" w:color="auto"/>
            <w:bottom w:val="none" w:sz="0" w:space="0" w:color="auto"/>
            <w:right w:val="none" w:sz="0" w:space="0" w:color="auto"/>
          </w:divBdr>
        </w:div>
        <w:div w:id="343244277">
          <w:marLeft w:val="640"/>
          <w:marRight w:val="0"/>
          <w:marTop w:val="0"/>
          <w:marBottom w:val="0"/>
          <w:divBdr>
            <w:top w:val="none" w:sz="0" w:space="0" w:color="auto"/>
            <w:left w:val="none" w:sz="0" w:space="0" w:color="auto"/>
            <w:bottom w:val="none" w:sz="0" w:space="0" w:color="auto"/>
            <w:right w:val="none" w:sz="0" w:space="0" w:color="auto"/>
          </w:divBdr>
        </w:div>
        <w:div w:id="1056204196">
          <w:marLeft w:val="640"/>
          <w:marRight w:val="0"/>
          <w:marTop w:val="0"/>
          <w:marBottom w:val="0"/>
          <w:divBdr>
            <w:top w:val="none" w:sz="0" w:space="0" w:color="auto"/>
            <w:left w:val="none" w:sz="0" w:space="0" w:color="auto"/>
            <w:bottom w:val="none" w:sz="0" w:space="0" w:color="auto"/>
            <w:right w:val="none" w:sz="0" w:space="0" w:color="auto"/>
          </w:divBdr>
        </w:div>
        <w:div w:id="1512909790">
          <w:marLeft w:val="640"/>
          <w:marRight w:val="0"/>
          <w:marTop w:val="0"/>
          <w:marBottom w:val="0"/>
          <w:divBdr>
            <w:top w:val="none" w:sz="0" w:space="0" w:color="auto"/>
            <w:left w:val="none" w:sz="0" w:space="0" w:color="auto"/>
            <w:bottom w:val="none" w:sz="0" w:space="0" w:color="auto"/>
            <w:right w:val="none" w:sz="0" w:space="0" w:color="auto"/>
          </w:divBdr>
        </w:div>
        <w:div w:id="149713222">
          <w:marLeft w:val="640"/>
          <w:marRight w:val="0"/>
          <w:marTop w:val="0"/>
          <w:marBottom w:val="0"/>
          <w:divBdr>
            <w:top w:val="none" w:sz="0" w:space="0" w:color="auto"/>
            <w:left w:val="none" w:sz="0" w:space="0" w:color="auto"/>
            <w:bottom w:val="none" w:sz="0" w:space="0" w:color="auto"/>
            <w:right w:val="none" w:sz="0" w:space="0" w:color="auto"/>
          </w:divBdr>
        </w:div>
        <w:div w:id="832337020">
          <w:marLeft w:val="640"/>
          <w:marRight w:val="0"/>
          <w:marTop w:val="0"/>
          <w:marBottom w:val="0"/>
          <w:divBdr>
            <w:top w:val="none" w:sz="0" w:space="0" w:color="auto"/>
            <w:left w:val="none" w:sz="0" w:space="0" w:color="auto"/>
            <w:bottom w:val="none" w:sz="0" w:space="0" w:color="auto"/>
            <w:right w:val="none" w:sz="0" w:space="0" w:color="auto"/>
          </w:divBdr>
        </w:div>
        <w:div w:id="1767459186">
          <w:marLeft w:val="640"/>
          <w:marRight w:val="0"/>
          <w:marTop w:val="0"/>
          <w:marBottom w:val="0"/>
          <w:divBdr>
            <w:top w:val="none" w:sz="0" w:space="0" w:color="auto"/>
            <w:left w:val="none" w:sz="0" w:space="0" w:color="auto"/>
            <w:bottom w:val="none" w:sz="0" w:space="0" w:color="auto"/>
            <w:right w:val="none" w:sz="0" w:space="0" w:color="auto"/>
          </w:divBdr>
        </w:div>
        <w:div w:id="1235818894">
          <w:marLeft w:val="640"/>
          <w:marRight w:val="0"/>
          <w:marTop w:val="0"/>
          <w:marBottom w:val="0"/>
          <w:divBdr>
            <w:top w:val="none" w:sz="0" w:space="0" w:color="auto"/>
            <w:left w:val="none" w:sz="0" w:space="0" w:color="auto"/>
            <w:bottom w:val="none" w:sz="0" w:space="0" w:color="auto"/>
            <w:right w:val="none" w:sz="0" w:space="0" w:color="auto"/>
          </w:divBdr>
        </w:div>
        <w:div w:id="1767387407">
          <w:marLeft w:val="640"/>
          <w:marRight w:val="0"/>
          <w:marTop w:val="0"/>
          <w:marBottom w:val="0"/>
          <w:divBdr>
            <w:top w:val="none" w:sz="0" w:space="0" w:color="auto"/>
            <w:left w:val="none" w:sz="0" w:space="0" w:color="auto"/>
            <w:bottom w:val="none" w:sz="0" w:space="0" w:color="auto"/>
            <w:right w:val="none" w:sz="0" w:space="0" w:color="auto"/>
          </w:divBdr>
        </w:div>
        <w:div w:id="648902056">
          <w:marLeft w:val="640"/>
          <w:marRight w:val="0"/>
          <w:marTop w:val="0"/>
          <w:marBottom w:val="0"/>
          <w:divBdr>
            <w:top w:val="none" w:sz="0" w:space="0" w:color="auto"/>
            <w:left w:val="none" w:sz="0" w:space="0" w:color="auto"/>
            <w:bottom w:val="none" w:sz="0" w:space="0" w:color="auto"/>
            <w:right w:val="none" w:sz="0" w:space="0" w:color="auto"/>
          </w:divBdr>
        </w:div>
        <w:div w:id="1222251982">
          <w:marLeft w:val="640"/>
          <w:marRight w:val="0"/>
          <w:marTop w:val="0"/>
          <w:marBottom w:val="0"/>
          <w:divBdr>
            <w:top w:val="none" w:sz="0" w:space="0" w:color="auto"/>
            <w:left w:val="none" w:sz="0" w:space="0" w:color="auto"/>
            <w:bottom w:val="none" w:sz="0" w:space="0" w:color="auto"/>
            <w:right w:val="none" w:sz="0" w:space="0" w:color="auto"/>
          </w:divBdr>
        </w:div>
        <w:div w:id="477963381">
          <w:marLeft w:val="640"/>
          <w:marRight w:val="0"/>
          <w:marTop w:val="0"/>
          <w:marBottom w:val="0"/>
          <w:divBdr>
            <w:top w:val="none" w:sz="0" w:space="0" w:color="auto"/>
            <w:left w:val="none" w:sz="0" w:space="0" w:color="auto"/>
            <w:bottom w:val="none" w:sz="0" w:space="0" w:color="auto"/>
            <w:right w:val="none" w:sz="0" w:space="0" w:color="auto"/>
          </w:divBdr>
        </w:div>
        <w:div w:id="642655478">
          <w:marLeft w:val="640"/>
          <w:marRight w:val="0"/>
          <w:marTop w:val="0"/>
          <w:marBottom w:val="0"/>
          <w:divBdr>
            <w:top w:val="none" w:sz="0" w:space="0" w:color="auto"/>
            <w:left w:val="none" w:sz="0" w:space="0" w:color="auto"/>
            <w:bottom w:val="none" w:sz="0" w:space="0" w:color="auto"/>
            <w:right w:val="none" w:sz="0" w:space="0" w:color="auto"/>
          </w:divBdr>
        </w:div>
        <w:div w:id="184174875">
          <w:marLeft w:val="640"/>
          <w:marRight w:val="0"/>
          <w:marTop w:val="0"/>
          <w:marBottom w:val="0"/>
          <w:divBdr>
            <w:top w:val="none" w:sz="0" w:space="0" w:color="auto"/>
            <w:left w:val="none" w:sz="0" w:space="0" w:color="auto"/>
            <w:bottom w:val="none" w:sz="0" w:space="0" w:color="auto"/>
            <w:right w:val="none" w:sz="0" w:space="0" w:color="auto"/>
          </w:divBdr>
        </w:div>
        <w:div w:id="848326269">
          <w:marLeft w:val="640"/>
          <w:marRight w:val="0"/>
          <w:marTop w:val="0"/>
          <w:marBottom w:val="0"/>
          <w:divBdr>
            <w:top w:val="none" w:sz="0" w:space="0" w:color="auto"/>
            <w:left w:val="none" w:sz="0" w:space="0" w:color="auto"/>
            <w:bottom w:val="none" w:sz="0" w:space="0" w:color="auto"/>
            <w:right w:val="none" w:sz="0" w:space="0" w:color="auto"/>
          </w:divBdr>
        </w:div>
        <w:div w:id="1430395618">
          <w:marLeft w:val="640"/>
          <w:marRight w:val="0"/>
          <w:marTop w:val="0"/>
          <w:marBottom w:val="0"/>
          <w:divBdr>
            <w:top w:val="none" w:sz="0" w:space="0" w:color="auto"/>
            <w:left w:val="none" w:sz="0" w:space="0" w:color="auto"/>
            <w:bottom w:val="none" w:sz="0" w:space="0" w:color="auto"/>
            <w:right w:val="none" w:sz="0" w:space="0" w:color="auto"/>
          </w:divBdr>
        </w:div>
        <w:div w:id="1893543369">
          <w:marLeft w:val="640"/>
          <w:marRight w:val="0"/>
          <w:marTop w:val="0"/>
          <w:marBottom w:val="0"/>
          <w:divBdr>
            <w:top w:val="none" w:sz="0" w:space="0" w:color="auto"/>
            <w:left w:val="none" w:sz="0" w:space="0" w:color="auto"/>
            <w:bottom w:val="none" w:sz="0" w:space="0" w:color="auto"/>
            <w:right w:val="none" w:sz="0" w:space="0" w:color="auto"/>
          </w:divBdr>
        </w:div>
        <w:div w:id="161118884">
          <w:marLeft w:val="640"/>
          <w:marRight w:val="0"/>
          <w:marTop w:val="0"/>
          <w:marBottom w:val="0"/>
          <w:divBdr>
            <w:top w:val="none" w:sz="0" w:space="0" w:color="auto"/>
            <w:left w:val="none" w:sz="0" w:space="0" w:color="auto"/>
            <w:bottom w:val="none" w:sz="0" w:space="0" w:color="auto"/>
            <w:right w:val="none" w:sz="0" w:space="0" w:color="auto"/>
          </w:divBdr>
        </w:div>
        <w:div w:id="252863458">
          <w:marLeft w:val="640"/>
          <w:marRight w:val="0"/>
          <w:marTop w:val="0"/>
          <w:marBottom w:val="0"/>
          <w:divBdr>
            <w:top w:val="none" w:sz="0" w:space="0" w:color="auto"/>
            <w:left w:val="none" w:sz="0" w:space="0" w:color="auto"/>
            <w:bottom w:val="none" w:sz="0" w:space="0" w:color="auto"/>
            <w:right w:val="none" w:sz="0" w:space="0" w:color="auto"/>
          </w:divBdr>
        </w:div>
        <w:div w:id="1894777811">
          <w:marLeft w:val="640"/>
          <w:marRight w:val="0"/>
          <w:marTop w:val="0"/>
          <w:marBottom w:val="0"/>
          <w:divBdr>
            <w:top w:val="none" w:sz="0" w:space="0" w:color="auto"/>
            <w:left w:val="none" w:sz="0" w:space="0" w:color="auto"/>
            <w:bottom w:val="none" w:sz="0" w:space="0" w:color="auto"/>
            <w:right w:val="none" w:sz="0" w:space="0" w:color="auto"/>
          </w:divBdr>
        </w:div>
        <w:div w:id="1265184446">
          <w:marLeft w:val="640"/>
          <w:marRight w:val="0"/>
          <w:marTop w:val="0"/>
          <w:marBottom w:val="0"/>
          <w:divBdr>
            <w:top w:val="none" w:sz="0" w:space="0" w:color="auto"/>
            <w:left w:val="none" w:sz="0" w:space="0" w:color="auto"/>
            <w:bottom w:val="none" w:sz="0" w:space="0" w:color="auto"/>
            <w:right w:val="none" w:sz="0" w:space="0" w:color="auto"/>
          </w:divBdr>
        </w:div>
        <w:div w:id="1231230763">
          <w:marLeft w:val="640"/>
          <w:marRight w:val="0"/>
          <w:marTop w:val="0"/>
          <w:marBottom w:val="0"/>
          <w:divBdr>
            <w:top w:val="none" w:sz="0" w:space="0" w:color="auto"/>
            <w:left w:val="none" w:sz="0" w:space="0" w:color="auto"/>
            <w:bottom w:val="none" w:sz="0" w:space="0" w:color="auto"/>
            <w:right w:val="none" w:sz="0" w:space="0" w:color="auto"/>
          </w:divBdr>
        </w:div>
        <w:div w:id="1350912408">
          <w:marLeft w:val="640"/>
          <w:marRight w:val="0"/>
          <w:marTop w:val="0"/>
          <w:marBottom w:val="0"/>
          <w:divBdr>
            <w:top w:val="none" w:sz="0" w:space="0" w:color="auto"/>
            <w:left w:val="none" w:sz="0" w:space="0" w:color="auto"/>
            <w:bottom w:val="none" w:sz="0" w:space="0" w:color="auto"/>
            <w:right w:val="none" w:sz="0" w:space="0" w:color="auto"/>
          </w:divBdr>
        </w:div>
        <w:div w:id="1518496695">
          <w:marLeft w:val="640"/>
          <w:marRight w:val="0"/>
          <w:marTop w:val="0"/>
          <w:marBottom w:val="0"/>
          <w:divBdr>
            <w:top w:val="none" w:sz="0" w:space="0" w:color="auto"/>
            <w:left w:val="none" w:sz="0" w:space="0" w:color="auto"/>
            <w:bottom w:val="none" w:sz="0" w:space="0" w:color="auto"/>
            <w:right w:val="none" w:sz="0" w:space="0" w:color="auto"/>
          </w:divBdr>
        </w:div>
        <w:div w:id="1620528342">
          <w:marLeft w:val="640"/>
          <w:marRight w:val="0"/>
          <w:marTop w:val="0"/>
          <w:marBottom w:val="0"/>
          <w:divBdr>
            <w:top w:val="none" w:sz="0" w:space="0" w:color="auto"/>
            <w:left w:val="none" w:sz="0" w:space="0" w:color="auto"/>
            <w:bottom w:val="none" w:sz="0" w:space="0" w:color="auto"/>
            <w:right w:val="none" w:sz="0" w:space="0" w:color="auto"/>
          </w:divBdr>
        </w:div>
        <w:div w:id="1479034248">
          <w:marLeft w:val="640"/>
          <w:marRight w:val="0"/>
          <w:marTop w:val="0"/>
          <w:marBottom w:val="0"/>
          <w:divBdr>
            <w:top w:val="none" w:sz="0" w:space="0" w:color="auto"/>
            <w:left w:val="none" w:sz="0" w:space="0" w:color="auto"/>
            <w:bottom w:val="none" w:sz="0" w:space="0" w:color="auto"/>
            <w:right w:val="none" w:sz="0" w:space="0" w:color="auto"/>
          </w:divBdr>
        </w:div>
        <w:div w:id="104160736">
          <w:marLeft w:val="640"/>
          <w:marRight w:val="0"/>
          <w:marTop w:val="0"/>
          <w:marBottom w:val="0"/>
          <w:divBdr>
            <w:top w:val="none" w:sz="0" w:space="0" w:color="auto"/>
            <w:left w:val="none" w:sz="0" w:space="0" w:color="auto"/>
            <w:bottom w:val="none" w:sz="0" w:space="0" w:color="auto"/>
            <w:right w:val="none" w:sz="0" w:space="0" w:color="auto"/>
          </w:divBdr>
        </w:div>
        <w:div w:id="2024624612">
          <w:marLeft w:val="640"/>
          <w:marRight w:val="0"/>
          <w:marTop w:val="0"/>
          <w:marBottom w:val="0"/>
          <w:divBdr>
            <w:top w:val="none" w:sz="0" w:space="0" w:color="auto"/>
            <w:left w:val="none" w:sz="0" w:space="0" w:color="auto"/>
            <w:bottom w:val="none" w:sz="0" w:space="0" w:color="auto"/>
            <w:right w:val="none" w:sz="0" w:space="0" w:color="auto"/>
          </w:divBdr>
        </w:div>
        <w:div w:id="667362508">
          <w:marLeft w:val="640"/>
          <w:marRight w:val="0"/>
          <w:marTop w:val="0"/>
          <w:marBottom w:val="0"/>
          <w:divBdr>
            <w:top w:val="none" w:sz="0" w:space="0" w:color="auto"/>
            <w:left w:val="none" w:sz="0" w:space="0" w:color="auto"/>
            <w:bottom w:val="none" w:sz="0" w:space="0" w:color="auto"/>
            <w:right w:val="none" w:sz="0" w:space="0" w:color="auto"/>
          </w:divBdr>
        </w:div>
        <w:div w:id="662856838">
          <w:marLeft w:val="640"/>
          <w:marRight w:val="0"/>
          <w:marTop w:val="0"/>
          <w:marBottom w:val="0"/>
          <w:divBdr>
            <w:top w:val="none" w:sz="0" w:space="0" w:color="auto"/>
            <w:left w:val="none" w:sz="0" w:space="0" w:color="auto"/>
            <w:bottom w:val="none" w:sz="0" w:space="0" w:color="auto"/>
            <w:right w:val="none" w:sz="0" w:space="0" w:color="auto"/>
          </w:divBdr>
        </w:div>
        <w:div w:id="312490130">
          <w:marLeft w:val="640"/>
          <w:marRight w:val="0"/>
          <w:marTop w:val="0"/>
          <w:marBottom w:val="0"/>
          <w:divBdr>
            <w:top w:val="none" w:sz="0" w:space="0" w:color="auto"/>
            <w:left w:val="none" w:sz="0" w:space="0" w:color="auto"/>
            <w:bottom w:val="none" w:sz="0" w:space="0" w:color="auto"/>
            <w:right w:val="none" w:sz="0" w:space="0" w:color="auto"/>
          </w:divBdr>
        </w:div>
        <w:div w:id="1249970800">
          <w:marLeft w:val="640"/>
          <w:marRight w:val="0"/>
          <w:marTop w:val="0"/>
          <w:marBottom w:val="0"/>
          <w:divBdr>
            <w:top w:val="none" w:sz="0" w:space="0" w:color="auto"/>
            <w:left w:val="none" w:sz="0" w:space="0" w:color="auto"/>
            <w:bottom w:val="none" w:sz="0" w:space="0" w:color="auto"/>
            <w:right w:val="none" w:sz="0" w:space="0" w:color="auto"/>
          </w:divBdr>
        </w:div>
        <w:div w:id="39864987">
          <w:marLeft w:val="640"/>
          <w:marRight w:val="0"/>
          <w:marTop w:val="0"/>
          <w:marBottom w:val="0"/>
          <w:divBdr>
            <w:top w:val="none" w:sz="0" w:space="0" w:color="auto"/>
            <w:left w:val="none" w:sz="0" w:space="0" w:color="auto"/>
            <w:bottom w:val="none" w:sz="0" w:space="0" w:color="auto"/>
            <w:right w:val="none" w:sz="0" w:space="0" w:color="auto"/>
          </w:divBdr>
        </w:div>
        <w:div w:id="835072482">
          <w:marLeft w:val="640"/>
          <w:marRight w:val="0"/>
          <w:marTop w:val="0"/>
          <w:marBottom w:val="0"/>
          <w:divBdr>
            <w:top w:val="none" w:sz="0" w:space="0" w:color="auto"/>
            <w:left w:val="none" w:sz="0" w:space="0" w:color="auto"/>
            <w:bottom w:val="none" w:sz="0" w:space="0" w:color="auto"/>
            <w:right w:val="none" w:sz="0" w:space="0" w:color="auto"/>
          </w:divBdr>
        </w:div>
        <w:div w:id="1357609665">
          <w:marLeft w:val="640"/>
          <w:marRight w:val="0"/>
          <w:marTop w:val="0"/>
          <w:marBottom w:val="0"/>
          <w:divBdr>
            <w:top w:val="none" w:sz="0" w:space="0" w:color="auto"/>
            <w:left w:val="none" w:sz="0" w:space="0" w:color="auto"/>
            <w:bottom w:val="none" w:sz="0" w:space="0" w:color="auto"/>
            <w:right w:val="none" w:sz="0" w:space="0" w:color="auto"/>
          </w:divBdr>
        </w:div>
        <w:div w:id="1688948052">
          <w:marLeft w:val="640"/>
          <w:marRight w:val="0"/>
          <w:marTop w:val="0"/>
          <w:marBottom w:val="0"/>
          <w:divBdr>
            <w:top w:val="none" w:sz="0" w:space="0" w:color="auto"/>
            <w:left w:val="none" w:sz="0" w:space="0" w:color="auto"/>
            <w:bottom w:val="none" w:sz="0" w:space="0" w:color="auto"/>
            <w:right w:val="none" w:sz="0" w:space="0" w:color="auto"/>
          </w:divBdr>
        </w:div>
        <w:div w:id="801117211">
          <w:marLeft w:val="640"/>
          <w:marRight w:val="0"/>
          <w:marTop w:val="0"/>
          <w:marBottom w:val="0"/>
          <w:divBdr>
            <w:top w:val="none" w:sz="0" w:space="0" w:color="auto"/>
            <w:left w:val="none" w:sz="0" w:space="0" w:color="auto"/>
            <w:bottom w:val="none" w:sz="0" w:space="0" w:color="auto"/>
            <w:right w:val="none" w:sz="0" w:space="0" w:color="auto"/>
          </w:divBdr>
        </w:div>
        <w:div w:id="1721126076">
          <w:marLeft w:val="640"/>
          <w:marRight w:val="0"/>
          <w:marTop w:val="0"/>
          <w:marBottom w:val="0"/>
          <w:divBdr>
            <w:top w:val="none" w:sz="0" w:space="0" w:color="auto"/>
            <w:left w:val="none" w:sz="0" w:space="0" w:color="auto"/>
            <w:bottom w:val="none" w:sz="0" w:space="0" w:color="auto"/>
            <w:right w:val="none" w:sz="0" w:space="0" w:color="auto"/>
          </w:divBdr>
        </w:div>
        <w:div w:id="1585336643">
          <w:marLeft w:val="640"/>
          <w:marRight w:val="0"/>
          <w:marTop w:val="0"/>
          <w:marBottom w:val="0"/>
          <w:divBdr>
            <w:top w:val="none" w:sz="0" w:space="0" w:color="auto"/>
            <w:left w:val="none" w:sz="0" w:space="0" w:color="auto"/>
            <w:bottom w:val="none" w:sz="0" w:space="0" w:color="auto"/>
            <w:right w:val="none" w:sz="0" w:space="0" w:color="auto"/>
          </w:divBdr>
        </w:div>
        <w:div w:id="669407966">
          <w:marLeft w:val="640"/>
          <w:marRight w:val="0"/>
          <w:marTop w:val="0"/>
          <w:marBottom w:val="0"/>
          <w:divBdr>
            <w:top w:val="none" w:sz="0" w:space="0" w:color="auto"/>
            <w:left w:val="none" w:sz="0" w:space="0" w:color="auto"/>
            <w:bottom w:val="none" w:sz="0" w:space="0" w:color="auto"/>
            <w:right w:val="none" w:sz="0" w:space="0" w:color="auto"/>
          </w:divBdr>
        </w:div>
        <w:div w:id="516432806">
          <w:marLeft w:val="640"/>
          <w:marRight w:val="0"/>
          <w:marTop w:val="0"/>
          <w:marBottom w:val="0"/>
          <w:divBdr>
            <w:top w:val="none" w:sz="0" w:space="0" w:color="auto"/>
            <w:left w:val="none" w:sz="0" w:space="0" w:color="auto"/>
            <w:bottom w:val="none" w:sz="0" w:space="0" w:color="auto"/>
            <w:right w:val="none" w:sz="0" w:space="0" w:color="auto"/>
          </w:divBdr>
        </w:div>
        <w:div w:id="518277059">
          <w:marLeft w:val="640"/>
          <w:marRight w:val="0"/>
          <w:marTop w:val="0"/>
          <w:marBottom w:val="0"/>
          <w:divBdr>
            <w:top w:val="none" w:sz="0" w:space="0" w:color="auto"/>
            <w:left w:val="none" w:sz="0" w:space="0" w:color="auto"/>
            <w:bottom w:val="none" w:sz="0" w:space="0" w:color="auto"/>
            <w:right w:val="none" w:sz="0" w:space="0" w:color="auto"/>
          </w:divBdr>
        </w:div>
        <w:div w:id="433327970">
          <w:marLeft w:val="640"/>
          <w:marRight w:val="0"/>
          <w:marTop w:val="0"/>
          <w:marBottom w:val="0"/>
          <w:divBdr>
            <w:top w:val="none" w:sz="0" w:space="0" w:color="auto"/>
            <w:left w:val="none" w:sz="0" w:space="0" w:color="auto"/>
            <w:bottom w:val="none" w:sz="0" w:space="0" w:color="auto"/>
            <w:right w:val="none" w:sz="0" w:space="0" w:color="auto"/>
          </w:divBdr>
        </w:div>
        <w:div w:id="998122153">
          <w:marLeft w:val="640"/>
          <w:marRight w:val="0"/>
          <w:marTop w:val="0"/>
          <w:marBottom w:val="0"/>
          <w:divBdr>
            <w:top w:val="none" w:sz="0" w:space="0" w:color="auto"/>
            <w:left w:val="none" w:sz="0" w:space="0" w:color="auto"/>
            <w:bottom w:val="none" w:sz="0" w:space="0" w:color="auto"/>
            <w:right w:val="none" w:sz="0" w:space="0" w:color="auto"/>
          </w:divBdr>
        </w:div>
        <w:div w:id="1212956050">
          <w:marLeft w:val="640"/>
          <w:marRight w:val="0"/>
          <w:marTop w:val="0"/>
          <w:marBottom w:val="0"/>
          <w:divBdr>
            <w:top w:val="none" w:sz="0" w:space="0" w:color="auto"/>
            <w:left w:val="none" w:sz="0" w:space="0" w:color="auto"/>
            <w:bottom w:val="none" w:sz="0" w:space="0" w:color="auto"/>
            <w:right w:val="none" w:sz="0" w:space="0" w:color="auto"/>
          </w:divBdr>
        </w:div>
        <w:div w:id="812059004">
          <w:marLeft w:val="640"/>
          <w:marRight w:val="0"/>
          <w:marTop w:val="0"/>
          <w:marBottom w:val="0"/>
          <w:divBdr>
            <w:top w:val="none" w:sz="0" w:space="0" w:color="auto"/>
            <w:left w:val="none" w:sz="0" w:space="0" w:color="auto"/>
            <w:bottom w:val="none" w:sz="0" w:space="0" w:color="auto"/>
            <w:right w:val="none" w:sz="0" w:space="0" w:color="auto"/>
          </w:divBdr>
        </w:div>
        <w:div w:id="1533300327">
          <w:marLeft w:val="640"/>
          <w:marRight w:val="0"/>
          <w:marTop w:val="0"/>
          <w:marBottom w:val="0"/>
          <w:divBdr>
            <w:top w:val="none" w:sz="0" w:space="0" w:color="auto"/>
            <w:left w:val="none" w:sz="0" w:space="0" w:color="auto"/>
            <w:bottom w:val="none" w:sz="0" w:space="0" w:color="auto"/>
            <w:right w:val="none" w:sz="0" w:space="0" w:color="auto"/>
          </w:divBdr>
        </w:div>
        <w:div w:id="1755085641">
          <w:marLeft w:val="640"/>
          <w:marRight w:val="0"/>
          <w:marTop w:val="0"/>
          <w:marBottom w:val="0"/>
          <w:divBdr>
            <w:top w:val="none" w:sz="0" w:space="0" w:color="auto"/>
            <w:left w:val="none" w:sz="0" w:space="0" w:color="auto"/>
            <w:bottom w:val="none" w:sz="0" w:space="0" w:color="auto"/>
            <w:right w:val="none" w:sz="0" w:space="0" w:color="auto"/>
          </w:divBdr>
        </w:div>
        <w:div w:id="1313287808">
          <w:marLeft w:val="640"/>
          <w:marRight w:val="0"/>
          <w:marTop w:val="0"/>
          <w:marBottom w:val="0"/>
          <w:divBdr>
            <w:top w:val="none" w:sz="0" w:space="0" w:color="auto"/>
            <w:left w:val="none" w:sz="0" w:space="0" w:color="auto"/>
            <w:bottom w:val="none" w:sz="0" w:space="0" w:color="auto"/>
            <w:right w:val="none" w:sz="0" w:space="0" w:color="auto"/>
          </w:divBdr>
        </w:div>
        <w:div w:id="2099863040">
          <w:marLeft w:val="640"/>
          <w:marRight w:val="0"/>
          <w:marTop w:val="0"/>
          <w:marBottom w:val="0"/>
          <w:divBdr>
            <w:top w:val="none" w:sz="0" w:space="0" w:color="auto"/>
            <w:left w:val="none" w:sz="0" w:space="0" w:color="auto"/>
            <w:bottom w:val="none" w:sz="0" w:space="0" w:color="auto"/>
            <w:right w:val="none" w:sz="0" w:space="0" w:color="auto"/>
          </w:divBdr>
        </w:div>
        <w:div w:id="1194340152">
          <w:marLeft w:val="640"/>
          <w:marRight w:val="0"/>
          <w:marTop w:val="0"/>
          <w:marBottom w:val="0"/>
          <w:divBdr>
            <w:top w:val="none" w:sz="0" w:space="0" w:color="auto"/>
            <w:left w:val="none" w:sz="0" w:space="0" w:color="auto"/>
            <w:bottom w:val="none" w:sz="0" w:space="0" w:color="auto"/>
            <w:right w:val="none" w:sz="0" w:space="0" w:color="auto"/>
          </w:divBdr>
        </w:div>
        <w:div w:id="473717957">
          <w:marLeft w:val="640"/>
          <w:marRight w:val="0"/>
          <w:marTop w:val="0"/>
          <w:marBottom w:val="0"/>
          <w:divBdr>
            <w:top w:val="none" w:sz="0" w:space="0" w:color="auto"/>
            <w:left w:val="none" w:sz="0" w:space="0" w:color="auto"/>
            <w:bottom w:val="none" w:sz="0" w:space="0" w:color="auto"/>
            <w:right w:val="none" w:sz="0" w:space="0" w:color="auto"/>
          </w:divBdr>
        </w:div>
        <w:div w:id="53627335">
          <w:marLeft w:val="640"/>
          <w:marRight w:val="0"/>
          <w:marTop w:val="0"/>
          <w:marBottom w:val="0"/>
          <w:divBdr>
            <w:top w:val="none" w:sz="0" w:space="0" w:color="auto"/>
            <w:left w:val="none" w:sz="0" w:space="0" w:color="auto"/>
            <w:bottom w:val="none" w:sz="0" w:space="0" w:color="auto"/>
            <w:right w:val="none" w:sz="0" w:space="0" w:color="auto"/>
          </w:divBdr>
        </w:div>
        <w:div w:id="2120027051">
          <w:marLeft w:val="640"/>
          <w:marRight w:val="0"/>
          <w:marTop w:val="0"/>
          <w:marBottom w:val="0"/>
          <w:divBdr>
            <w:top w:val="none" w:sz="0" w:space="0" w:color="auto"/>
            <w:left w:val="none" w:sz="0" w:space="0" w:color="auto"/>
            <w:bottom w:val="none" w:sz="0" w:space="0" w:color="auto"/>
            <w:right w:val="none" w:sz="0" w:space="0" w:color="auto"/>
          </w:divBdr>
        </w:div>
        <w:div w:id="762455320">
          <w:marLeft w:val="640"/>
          <w:marRight w:val="0"/>
          <w:marTop w:val="0"/>
          <w:marBottom w:val="0"/>
          <w:divBdr>
            <w:top w:val="none" w:sz="0" w:space="0" w:color="auto"/>
            <w:left w:val="none" w:sz="0" w:space="0" w:color="auto"/>
            <w:bottom w:val="none" w:sz="0" w:space="0" w:color="auto"/>
            <w:right w:val="none" w:sz="0" w:space="0" w:color="auto"/>
          </w:divBdr>
        </w:div>
        <w:div w:id="560600169">
          <w:marLeft w:val="640"/>
          <w:marRight w:val="0"/>
          <w:marTop w:val="0"/>
          <w:marBottom w:val="0"/>
          <w:divBdr>
            <w:top w:val="none" w:sz="0" w:space="0" w:color="auto"/>
            <w:left w:val="none" w:sz="0" w:space="0" w:color="auto"/>
            <w:bottom w:val="none" w:sz="0" w:space="0" w:color="auto"/>
            <w:right w:val="none" w:sz="0" w:space="0" w:color="auto"/>
          </w:divBdr>
        </w:div>
        <w:div w:id="507596911">
          <w:marLeft w:val="640"/>
          <w:marRight w:val="0"/>
          <w:marTop w:val="0"/>
          <w:marBottom w:val="0"/>
          <w:divBdr>
            <w:top w:val="none" w:sz="0" w:space="0" w:color="auto"/>
            <w:left w:val="none" w:sz="0" w:space="0" w:color="auto"/>
            <w:bottom w:val="none" w:sz="0" w:space="0" w:color="auto"/>
            <w:right w:val="none" w:sz="0" w:space="0" w:color="auto"/>
          </w:divBdr>
        </w:div>
        <w:div w:id="1368293241">
          <w:marLeft w:val="640"/>
          <w:marRight w:val="0"/>
          <w:marTop w:val="0"/>
          <w:marBottom w:val="0"/>
          <w:divBdr>
            <w:top w:val="none" w:sz="0" w:space="0" w:color="auto"/>
            <w:left w:val="none" w:sz="0" w:space="0" w:color="auto"/>
            <w:bottom w:val="none" w:sz="0" w:space="0" w:color="auto"/>
            <w:right w:val="none" w:sz="0" w:space="0" w:color="auto"/>
          </w:divBdr>
        </w:div>
        <w:div w:id="1704474529">
          <w:marLeft w:val="640"/>
          <w:marRight w:val="0"/>
          <w:marTop w:val="0"/>
          <w:marBottom w:val="0"/>
          <w:divBdr>
            <w:top w:val="none" w:sz="0" w:space="0" w:color="auto"/>
            <w:left w:val="none" w:sz="0" w:space="0" w:color="auto"/>
            <w:bottom w:val="none" w:sz="0" w:space="0" w:color="auto"/>
            <w:right w:val="none" w:sz="0" w:space="0" w:color="auto"/>
          </w:divBdr>
        </w:div>
        <w:div w:id="949776071">
          <w:marLeft w:val="640"/>
          <w:marRight w:val="0"/>
          <w:marTop w:val="0"/>
          <w:marBottom w:val="0"/>
          <w:divBdr>
            <w:top w:val="none" w:sz="0" w:space="0" w:color="auto"/>
            <w:left w:val="none" w:sz="0" w:space="0" w:color="auto"/>
            <w:bottom w:val="none" w:sz="0" w:space="0" w:color="auto"/>
            <w:right w:val="none" w:sz="0" w:space="0" w:color="auto"/>
          </w:divBdr>
        </w:div>
        <w:div w:id="1662268191">
          <w:marLeft w:val="640"/>
          <w:marRight w:val="0"/>
          <w:marTop w:val="0"/>
          <w:marBottom w:val="0"/>
          <w:divBdr>
            <w:top w:val="none" w:sz="0" w:space="0" w:color="auto"/>
            <w:left w:val="none" w:sz="0" w:space="0" w:color="auto"/>
            <w:bottom w:val="none" w:sz="0" w:space="0" w:color="auto"/>
            <w:right w:val="none" w:sz="0" w:space="0" w:color="auto"/>
          </w:divBdr>
        </w:div>
        <w:div w:id="929504039">
          <w:marLeft w:val="640"/>
          <w:marRight w:val="0"/>
          <w:marTop w:val="0"/>
          <w:marBottom w:val="0"/>
          <w:divBdr>
            <w:top w:val="none" w:sz="0" w:space="0" w:color="auto"/>
            <w:left w:val="none" w:sz="0" w:space="0" w:color="auto"/>
            <w:bottom w:val="none" w:sz="0" w:space="0" w:color="auto"/>
            <w:right w:val="none" w:sz="0" w:space="0" w:color="auto"/>
          </w:divBdr>
        </w:div>
        <w:div w:id="622689888">
          <w:marLeft w:val="640"/>
          <w:marRight w:val="0"/>
          <w:marTop w:val="0"/>
          <w:marBottom w:val="0"/>
          <w:divBdr>
            <w:top w:val="none" w:sz="0" w:space="0" w:color="auto"/>
            <w:left w:val="none" w:sz="0" w:space="0" w:color="auto"/>
            <w:bottom w:val="none" w:sz="0" w:space="0" w:color="auto"/>
            <w:right w:val="none" w:sz="0" w:space="0" w:color="auto"/>
          </w:divBdr>
        </w:div>
        <w:div w:id="1280331653">
          <w:marLeft w:val="640"/>
          <w:marRight w:val="0"/>
          <w:marTop w:val="0"/>
          <w:marBottom w:val="0"/>
          <w:divBdr>
            <w:top w:val="none" w:sz="0" w:space="0" w:color="auto"/>
            <w:left w:val="none" w:sz="0" w:space="0" w:color="auto"/>
            <w:bottom w:val="none" w:sz="0" w:space="0" w:color="auto"/>
            <w:right w:val="none" w:sz="0" w:space="0" w:color="auto"/>
          </w:divBdr>
        </w:div>
        <w:div w:id="879829831">
          <w:marLeft w:val="640"/>
          <w:marRight w:val="0"/>
          <w:marTop w:val="0"/>
          <w:marBottom w:val="0"/>
          <w:divBdr>
            <w:top w:val="none" w:sz="0" w:space="0" w:color="auto"/>
            <w:left w:val="none" w:sz="0" w:space="0" w:color="auto"/>
            <w:bottom w:val="none" w:sz="0" w:space="0" w:color="auto"/>
            <w:right w:val="none" w:sz="0" w:space="0" w:color="auto"/>
          </w:divBdr>
        </w:div>
        <w:div w:id="1906184706">
          <w:marLeft w:val="640"/>
          <w:marRight w:val="0"/>
          <w:marTop w:val="0"/>
          <w:marBottom w:val="0"/>
          <w:divBdr>
            <w:top w:val="none" w:sz="0" w:space="0" w:color="auto"/>
            <w:left w:val="none" w:sz="0" w:space="0" w:color="auto"/>
            <w:bottom w:val="none" w:sz="0" w:space="0" w:color="auto"/>
            <w:right w:val="none" w:sz="0" w:space="0" w:color="auto"/>
          </w:divBdr>
        </w:div>
        <w:div w:id="1773818923">
          <w:marLeft w:val="640"/>
          <w:marRight w:val="0"/>
          <w:marTop w:val="0"/>
          <w:marBottom w:val="0"/>
          <w:divBdr>
            <w:top w:val="none" w:sz="0" w:space="0" w:color="auto"/>
            <w:left w:val="none" w:sz="0" w:space="0" w:color="auto"/>
            <w:bottom w:val="none" w:sz="0" w:space="0" w:color="auto"/>
            <w:right w:val="none" w:sz="0" w:space="0" w:color="auto"/>
          </w:divBdr>
        </w:div>
        <w:div w:id="617571308">
          <w:marLeft w:val="640"/>
          <w:marRight w:val="0"/>
          <w:marTop w:val="0"/>
          <w:marBottom w:val="0"/>
          <w:divBdr>
            <w:top w:val="none" w:sz="0" w:space="0" w:color="auto"/>
            <w:left w:val="none" w:sz="0" w:space="0" w:color="auto"/>
            <w:bottom w:val="none" w:sz="0" w:space="0" w:color="auto"/>
            <w:right w:val="none" w:sz="0" w:space="0" w:color="auto"/>
          </w:divBdr>
        </w:div>
        <w:div w:id="186260175">
          <w:marLeft w:val="640"/>
          <w:marRight w:val="0"/>
          <w:marTop w:val="0"/>
          <w:marBottom w:val="0"/>
          <w:divBdr>
            <w:top w:val="none" w:sz="0" w:space="0" w:color="auto"/>
            <w:left w:val="none" w:sz="0" w:space="0" w:color="auto"/>
            <w:bottom w:val="none" w:sz="0" w:space="0" w:color="auto"/>
            <w:right w:val="none" w:sz="0" w:space="0" w:color="auto"/>
          </w:divBdr>
        </w:div>
        <w:div w:id="305399352">
          <w:marLeft w:val="640"/>
          <w:marRight w:val="0"/>
          <w:marTop w:val="0"/>
          <w:marBottom w:val="0"/>
          <w:divBdr>
            <w:top w:val="none" w:sz="0" w:space="0" w:color="auto"/>
            <w:left w:val="none" w:sz="0" w:space="0" w:color="auto"/>
            <w:bottom w:val="none" w:sz="0" w:space="0" w:color="auto"/>
            <w:right w:val="none" w:sz="0" w:space="0" w:color="auto"/>
          </w:divBdr>
        </w:div>
        <w:div w:id="486481722">
          <w:marLeft w:val="640"/>
          <w:marRight w:val="0"/>
          <w:marTop w:val="0"/>
          <w:marBottom w:val="0"/>
          <w:divBdr>
            <w:top w:val="none" w:sz="0" w:space="0" w:color="auto"/>
            <w:left w:val="none" w:sz="0" w:space="0" w:color="auto"/>
            <w:bottom w:val="none" w:sz="0" w:space="0" w:color="auto"/>
            <w:right w:val="none" w:sz="0" w:space="0" w:color="auto"/>
          </w:divBdr>
        </w:div>
        <w:div w:id="145778697">
          <w:marLeft w:val="640"/>
          <w:marRight w:val="0"/>
          <w:marTop w:val="0"/>
          <w:marBottom w:val="0"/>
          <w:divBdr>
            <w:top w:val="none" w:sz="0" w:space="0" w:color="auto"/>
            <w:left w:val="none" w:sz="0" w:space="0" w:color="auto"/>
            <w:bottom w:val="none" w:sz="0" w:space="0" w:color="auto"/>
            <w:right w:val="none" w:sz="0" w:space="0" w:color="auto"/>
          </w:divBdr>
        </w:div>
        <w:div w:id="915481623">
          <w:marLeft w:val="640"/>
          <w:marRight w:val="0"/>
          <w:marTop w:val="0"/>
          <w:marBottom w:val="0"/>
          <w:divBdr>
            <w:top w:val="none" w:sz="0" w:space="0" w:color="auto"/>
            <w:left w:val="none" w:sz="0" w:space="0" w:color="auto"/>
            <w:bottom w:val="none" w:sz="0" w:space="0" w:color="auto"/>
            <w:right w:val="none" w:sz="0" w:space="0" w:color="auto"/>
          </w:divBdr>
        </w:div>
        <w:div w:id="128088654">
          <w:marLeft w:val="640"/>
          <w:marRight w:val="0"/>
          <w:marTop w:val="0"/>
          <w:marBottom w:val="0"/>
          <w:divBdr>
            <w:top w:val="none" w:sz="0" w:space="0" w:color="auto"/>
            <w:left w:val="none" w:sz="0" w:space="0" w:color="auto"/>
            <w:bottom w:val="none" w:sz="0" w:space="0" w:color="auto"/>
            <w:right w:val="none" w:sz="0" w:space="0" w:color="auto"/>
          </w:divBdr>
        </w:div>
        <w:div w:id="735591645">
          <w:marLeft w:val="640"/>
          <w:marRight w:val="0"/>
          <w:marTop w:val="0"/>
          <w:marBottom w:val="0"/>
          <w:divBdr>
            <w:top w:val="none" w:sz="0" w:space="0" w:color="auto"/>
            <w:left w:val="none" w:sz="0" w:space="0" w:color="auto"/>
            <w:bottom w:val="none" w:sz="0" w:space="0" w:color="auto"/>
            <w:right w:val="none" w:sz="0" w:space="0" w:color="auto"/>
          </w:divBdr>
        </w:div>
        <w:div w:id="134179187">
          <w:marLeft w:val="640"/>
          <w:marRight w:val="0"/>
          <w:marTop w:val="0"/>
          <w:marBottom w:val="0"/>
          <w:divBdr>
            <w:top w:val="none" w:sz="0" w:space="0" w:color="auto"/>
            <w:left w:val="none" w:sz="0" w:space="0" w:color="auto"/>
            <w:bottom w:val="none" w:sz="0" w:space="0" w:color="auto"/>
            <w:right w:val="none" w:sz="0" w:space="0" w:color="auto"/>
          </w:divBdr>
        </w:div>
        <w:div w:id="419643105">
          <w:marLeft w:val="640"/>
          <w:marRight w:val="0"/>
          <w:marTop w:val="0"/>
          <w:marBottom w:val="0"/>
          <w:divBdr>
            <w:top w:val="none" w:sz="0" w:space="0" w:color="auto"/>
            <w:left w:val="none" w:sz="0" w:space="0" w:color="auto"/>
            <w:bottom w:val="none" w:sz="0" w:space="0" w:color="auto"/>
            <w:right w:val="none" w:sz="0" w:space="0" w:color="auto"/>
          </w:divBdr>
        </w:div>
        <w:div w:id="1701206103">
          <w:marLeft w:val="640"/>
          <w:marRight w:val="0"/>
          <w:marTop w:val="0"/>
          <w:marBottom w:val="0"/>
          <w:divBdr>
            <w:top w:val="none" w:sz="0" w:space="0" w:color="auto"/>
            <w:left w:val="none" w:sz="0" w:space="0" w:color="auto"/>
            <w:bottom w:val="none" w:sz="0" w:space="0" w:color="auto"/>
            <w:right w:val="none" w:sz="0" w:space="0" w:color="auto"/>
          </w:divBdr>
        </w:div>
        <w:div w:id="287711770">
          <w:marLeft w:val="640"/>
          <w:marRight w:val="0"/>
          <w:marTop w:val="0"/>
          <w:marBottom w:val="0"/>
          <w:divBdr>
            <w:top w:val="none" w:sz="0" w:space="0" w:color="auto"/>
            <w:left w:val="none" w:sz="0" w:space="0" w:color="auto"/>
            <w:bottom w:val="none" w:sz="0" w:space="0" w:color="auto"/>
            <w:right w:val="none" w:sz="0" w:space="0" w:color="auto"/>
          </w:divBdr>
        </w:div>
        <w:div w:id="1492063220">
          <w:marLeft w:val="640"/>
          <w:marRight w:val="0"/>
          <w:marTop w:val="0"/>
          <w:marBottom w:val="0"/>
          <w:divBdr>
            <w:top w:val="none" w:sz="0" w:space="0" w:color="auto"/>
            <w:left w:val="none" w:sz="0" w:space="0" w:color="auto"/>
            <w:bottom w:val="none" w:sz="0" w:space="0" w:color="auto"/>
            <w:right w:val="none" w:sz="0" w:space="0" w:color="auto"/>
          </w:divBdr>
        </w:div>
        <w:div w:id="296180864">
          <w:marLeft w:val="640"/>
          <w:marRight w:val="0"/>
          <w:marTop w:val="0"/>
          <w:marBottom w:val="0"/>
          <w:divBdr>
            <w:top w:val="none" w:sz="0" w:space="0" w:color="auto"/>
            <w:left w:val="none" w:sz="0" w:space="0" w:color="auto"/>
            <w:bottom w:val="none" w:sz="0" w:space="0" w:color="auto"/>
            <w:right w:val="none" w:sz="0" w:space="0" w:color="auto"/>
          </w:divBdr>
        </w:div>
        <w:div w:id="887187933">
          <w:marLeft w:val="640"/>
          <w:marRight w:val="0"/>
          <w:marTop w:val="0"/>
          <w:marBottom w:val="0"/>
          <w:divBdr>
            <w:top w:val="none" w:sz="0" w:space="0" w:color="auto"/>
            <w:left w:val="none" w:sz="0" w:space="0" w:color="auto"/>
            <w:bottom w:val="none" w:sz="0" w:space="0" w:color="auto"/>
            <w:right w:val="none" w:sz="0" w:space="0" w:color="auto"/>
          </w:divBdr>
        </w:div>
        <w:div w:id="2104645083">
          <w:marLeft w:val="640"/>
          <w:marRight w:val="0"/>
          <w:marTop w:val="0"/>
          <w:marBottom w:val="0"/>
          <w:divBdr>
            <w:top w:val="none" w:sz="0" w:space="0" w:color="auto"/>
            <w:left w:val="none" w:sz="0" w:space="0" w:color="auto"/>
            <w:bottom w:val="none" w:sz="0" w:space="0" w:color="auto"/>
            <w:right w:val="none" w:sz="0" w:space="0" w:color="auto"/>
          </w:divBdr>
        </w:div>
        <w:div w:id="1587809435">
          <w:marLeft w:val="640"/>
          <w:marRight w:val="0"/>
          <w:marTop w:val="0"/>
          <w:marBottom w:val="0"/>
          <w:divBdr>
            <w:top w:val="none" w:sz="0" w:space="0" w:color="auto"/>
            <w:left w:val="none" w:sz="0" w:space="0" w:color="auto"/>
            <w:bottom w:val="none" w:sz="0" w:space="0" w:color="auto"/>
            <w:right w:val="none" w:sz="0" w:space="0" w:color="auto"/>
          </w:divBdr>
        </w:div>
        <w:div w:id="670302908">
          <w:marLeft w:val="640"/>
          <w:marRight w:val="0"/>
          <w:marTop w:val="0"/>
          <w:marBottom w:val="0"/>
          <w:divBdr>
            <w:top w:val="none" w:sz="0" w:space="0" w:color="auto"/>
            <w:left w:val="none" w:sz="0" w:space="0" w:color="auto"/>
            <w:bottom w:val="none" w:sz="0" w:space="0" w:color="auto"/>
            <w:right w:val="none" w:sz="0" w:space="0" w:color="auto"/>
          </w:divBdr>
        </w:div>
        <w:div w:id="1898543069">
          <w:marLeft w:val="640"/>
          <w:marRight w:val="0"/>
          <w:marTop w:val="0"/>
          <w:marBottom w:val="0"/>
          <w:divBdr>
            <w:top w:val="none" w:sz="0" w:space="0" w:color="auto"/>
            <w:left w:val="none" w:sz="0" w:space="0" w:color="auto"/>
            <w:bottom w:val="none" w:sz="0" w:space="0" w:color="auto"/>
            <w:right w:val="none" w:sz="0" w:space="0" w:color="auto"/>
          </w:divBdr>
        </w:div>
        <w:div w:id="258955905">
          <w:marLeft w:val="640"/>
          <w:marRight w:val="0"/>
          <w:marTop w:val="0"/>
          <w:marBottom w:val="0"/>
          <w:divBdr>
            <w:top w:val="none" w:sz="0" w:space="0" w:color="auto"/>
            <w:left w:val="none" w:sz="0" w:space="0" w:color="auto"/>
            <w:bottom w:val="none" w:sz="0" w:space="0" w:color="auto"/>
            <w:right w:val="none" w:sz="0" w:space="0" w:color="auto"/>
          </w:divBdr>
        </w:div>
        <w:div w:id="722289534">
          <w:marLeft w:val="640"/>
          <w:marRight w:val="0"/>
          <w:marTop w:val="0"/>
          <w:marBottom w:val="0"/>
          <w:divBdr>
            <w:top w:val="none" w:sz="0" w:space="0" w:color="auto"/>
            <w:left w:val="none" w:sz="0" w:space="0" w:color="auto"/>
            <w:bottom w:val="none" w:sz="0" w:space="0" w:color="auto"/>
            <w:right w:val="none" w:sz="0" w:space="0" w:color="auto"/>
          </w:divBdr>
        </w:div>
        <w:div w:id="1639652172">
          <w:marLeft w:val="640"/>
          <w:marRight w:val="0"/>
          <w:marTop w:val="0"/>
          <w:marBottom w:val="0"/>
          <w:divBdr>
            <w:top w:val="none" w:sz="0" w:space="0" w:color="auto"/>
            <w:left w:val="none" w:sz="0" w:space="0" w:color="auto"/>
            <w:bottom w:val="none" w:sz="0" w:space="0" w:color="auto"/>
            <w:right w:val="none" w:sz="0" w:space="0" w:color="auto"/>
          </w:divBdr>
        </w:div>
      </w:divsChild>
    </w:div>
    <w:div w:id="1267271763">
      <w:bodyDiv w:val="1"/>
      <w:marLeft w:val="0"/>
      <w:marRight w:val="0"/>
      <w:marTop w:val="0"/>
      <w:marBottom w:val="0"/>
      <w:divBdr>
        <w:top w:val="none" w:sz="0" w:space="0" w:color="auto"/>
        <w:left w:val="none" w:sz="0" w:space="0" w:color="auto"/>
        <w:bottom w:val="none" w:sz="0" w:space="0" w:color="auto"/>
        <w:right w:val="none" w:sz="0" w:space="0" w:color="auto"/>
      </w:divBdr>
      <w:divsChild>
        <w:div w:id="18972575">
          <w:marLeft w:val="640"/>
          <w:marRight w:val="0"/>
          <w:marTop w:val="0"/>
          <w:marBottom w:val="0"/>
          <w:divBdr>
            <w:top w:val="none" w:sz="0" w:space="0" w:color="auto"/>
            <w:left w:val="none" w:sz="0" w:space="0" w:color="auto"/>
            <w:bottom w:val="none" w:sz="0" w:space="0" w:color="auto"/>
            <w:right w:val="none" w:sz="0" w:space="0" w:color="auto"/>
          </w:divBdr>
        </w:div>
        <w:div w:id="24331178">
          <w:marLeft w:val="640"/>
          <w:marRight w:val="0"/>
          <w:marTop w:val="0"/>
          <w:marBottom w:val="0"/>
          <w:divBdr>
            <w:top w:val="none" w:sz="0" w:space="0" w:color="auto"/>
            <w:left w:val="none" w:sz="0" w:space="0" w:color="auto"/>
            <w:bottom w:val="none" w:sz="0" w:space="0" w:color="auto"/>
            <w:right w:val="none" w:sz="0" w:space="0" w:color="auto"/>
          </w:divBdr>
        </w:div>
        <w:div w:id="28452691">
          <w:marLeft w:val="640"/>
          <w:marRight w:val="0"/>
          <w:marTop w:val="0"/>
          <w:marBottom w:val="0"/>
          <w:divBdr>
            <w:top w:val="none" w:sz="0" w:space="0" w:color="auto"/>
            <w:left w:val="none" w:sz="0" w:space="0" w:color="auto"/>
            <w:bottom w:val="none" w:sz="0" w:space="0" w:color="auto"/>
            <w:right w:val="none" w:sz="0" w:space="0" w:color="auto"/>
          </w:divBdr>
        </w:div>
        <w:div w:id="40062259">
          <w:marLeft w:val="640"/>
          <w:marRight w:val="0"/>
          <w:marTop w:val="0"/>
          <w:marBottom w:val="0"/>
          <w:divBdr>
            <w:top w:val="none" w:sz="0" w:space="0" w:color="auto"/>
            <w:left w:val="none" w:sz="0" w:space="0" w:color="auto"/>
            <w:bottom w:val="none" w:sz="0" w:space="0" w:color="auto"/>
            <w:right w:val="none" w:sz="0" w:space="0" w:color="auto"/>
          </w:divBdr>
        </w:div>
        <w:div w:id="168983935">
          <w:marLeft w:val="640"/>
          <w:marRight w:val="0"/>
          <w:marTop w:val="0"/>
          <w:marBottom w:val="0"/>
          <w:divBdr>
            <w:top w:val="none" w:sz="0" w:space="0" w:color="auto"/>
            <w:left w:val="none" w:sz="0" w:space="0" w:color="auto"/>
            <w:bottom w:val="none" w:sz="0" w:space="0" w:color="auto"/>
            <w:right w:val="none" w:sz="0" w:space="0" w:color="auto"/>
          </w:divBdr>
        </w:div>
        <w:div w:id="185869430">
          <w:marLeft w:val="640"/>
          <w:marRight w:val="0"/>
          <w:marTop w:val="0"/>
          <w:marBottom w:val="0"/>
          <w:divBdr>
            <w:top w:val="none" w:sz="0" w:space="0" w:color="auto"/>
            <w:left w:val="none" w:sz="0" w:space="0" w:color="auto"/>
            <w:bottom w:val="none" w:sz="0" w:space="0" w:color="auto"/>
            <w:right w:val="none" w:sz="0" w:space="0" w:color="auto"/>
          </w:divBdr>
        </w:div>
        <w:div w:id="329985486">
          <w:marLeft w:val="640"/>
          <w:marRight w:val="0"/>
          <w:marTop w:val="0"/>
          <w:marBottom w:val="0"/>
          <w:divBdr>
            <w:top w:val="none" w:sz="0" w:space="0" w:color="auto"/>
            <w:left w:val="none" w:sz="0" w:space="0" w:color="auto"/>
            <w:bottom w:val="none" w:sz="0" w:space="0" w:color="auto"/>
            <w:right w:val="none" w:sz="0" w:space="0" w:color="auto"/>
          </w:divBdr>
        </w:div>
        <w:div w:id="364451439">
          <w:marLeft w:val="640"/>
          <w:marRight w:val="0"/>
          <w:marTop w:val="0"/>
          <w:marBottom w:val="0"/>
          <w:divBdr>
            <w:top w:val="none" w:sz="0" w:space="0" w:color="auto"/>
            <w:left w:val="none" w:sz="0" w:space="0" w:color="auto"/>
            <w:bottom w:val="none" w:sz="0" w:space="0" w:color="auto"/>
            <w:right w:val="none" w:sz="0" w:space="0" w:color="auto"/>
          </w:divBdr>
        </w:div>
        <w:div w:id="388892323">
          <w:marLeft w:val="640"/>
          <w:marRight w:val="0"/>
          <w:marTop w:val="0"/>
          <w:marBottom w:val="0"/>
          <w:divBdr>
            <w:top w:val="none" w:sz="0" w:space="0" w:color="auto"/>
            <w:left w:val="none" w:sz="0" w:space="0" w:color="auto"/>
            <w:bottom w:val="none" w:sz="0" w:space="0" w:color="auto"/>
            <w:right w:val="none" w:sz="0" w:space="0" w:color="auto"/>
          </w:divBdr>
        </w:div>
        <w:div w:id="418529373">
          <w:marLeft w:val="640"/>
          <w:marRight w:val="0"/>
          <w:marTop w:val="0"/>
          <w:marBottom w:val="0"/>
          <w:divBdr>
            <w:top w:val="none" w:sz="0" w:space="0" w:color="auto"/>
            <w:left w:val="none" w:sz="0" w:space="0" w:color="auto"/>
            <w:bottom w:val="none" w:sz="0" w:space="0" w:color="auto"/>
            <w:right w:val="none" w:sz="0" w:space="0" w:color="auto"/>
          </w:divBdr>
        </w:div>
        <w:div w:id="425156858">
          <w:marLeft w:val="640"/>
          <w:marRight w:val="0"/>
          <w:marTop w:val="0"/>
          <w:marBottom w:val="0"/>
          <w:divBdr>
            <w:top w:val="none" w:sz="0" w:space="0" w:color="auto"/>
            <w:left w:val="none" w:sz="0" w:space="0" w:color="auto"/>
            <w:bottom w:val="none" w:sz="0" w:space="0" w:color="auto"/>
            <w:right w:val="none" w:sz="0" w:space="0" w:color="auto"/>
          </w:divBdr>
        </w:div>
        <w:div w:id="476803882">
          <w:marLeft w:val="640"/>
          <w:marRight w:val="0"/>
          <w:marTop w:val="0"/>
          <w:marBottom w:val="0"/>
          <w:divBdr>
            <w:top w:val="none" w:sz="0" w:space="0" w:color="auto"/>
            <w:left w:val="none" w:sz="0" w:space="0" w:color="auto"/>
            <w:bottom w:val="none" w:sz="0" w:space="0" w:color="auto"/>
            <w:right w:val="none" w:sz="0" w:space="0" w:color="auto"/>
          </w:divBdr>
        </w:div>
        <w:div w:id="481584976">
          <w:marLeft w:val="640"/>
          <w:marRight w:val="0"/>
          <w:marTop w:val="0"/>
          <w:marBottom w:val="0"/>
          <w:divBdr>
            <w:top w:val="none" w:sz="0" w:space="0" w:color="auto"/>
            <w:left w:val="none" w:sz="0" w:space="0" w:color="auto"/>
            <w:bottom w:val="none" w:sz="0" w:space="0" w:color="auto"/>
            <w:right w:val="none" w:sz="0" w:space="0" w:color="auto"/>
          </w:divBdr>
        </w:div>
        <w:div w:id="519853898">
          <w:marLeft w:val="640"/>
          <w:marRight w:val="0"/>
          <w:marTop w:val="0"/>
          <w:marBottom w:val="0"/>
          <w:divBdr>
            <w:top w:val="none" w:sz="0" w:space="0" w:color="auto"/>
            <w:left w:val="none" w:sz="0" w:space="0" w:color="auto"/>
            <w:bottom w:val="none" w:sz="0" w:space="0" w:color="auto"/>
            <w:right w:val="none" w:sz="0" w:space="0" w:color="auto"/>
          </w:divBdr>
        </w:div>
        <w:div w:id="554658383">
          <w:marLeft w:val="640"/>
          <w:marRight w:val="0"/>
          <w:marTop w:val="0"/>
          <w:marBottom w:val="0"/>
          <w:divBdr>
            <w:top w:val="none" w:sz="0" w:space="0" w:color="auto"/>
            <w:left w:val="none" w:sz="0" w:space="0" w:color="auto"/>
            <w:bottom w:val="none" w:sz="0" w:space="0" w:color="auto"/>
            <w:right w:val="none" w:sz="0" w:space="0" w:color="auto"/>
          </w:divBdr>
        </w:div>
        <w:div w:id="561598793">
          <w:marLeft w:val="640"/>
          <w:marRight w:val="0"/>
          <w:marTop w:val="0"/>
          <w:marBottom w:val="0"/>
          <w:divBdr>
            <w:top w:val="none" w:sz="0" w:space="0" w:color="auto"/>
            <w:left w:val="none" w:sz="0" w:space="0" w:color="auto"/>
            <w:bottom w:val="none" w:sz="0" w:space="0" w:color="auto"/>
            <w:right w:val="none" w:sz="0" w:space="0" w:color="auto"/>
          </w:divBdr>
        </w:div>
        <w:div w:id="581718075">
          <w:marLeft w:val="640"/>
          <w:marRight w:val="0"/>
          <w:marTop w:val="0"/>
          <w:marBottom w:val="0"/>
          <w:divBdr>
            <w:top w:val="none" w:sz="0" w:space="0" w:color="auto"/>
            <w:left w:val="none" w:sz="0" w:space="0" w:color="auto"/>
            <w:bottom w:val="none" w:sz="0" w:space="0" w:color="auto"/>
            <w:right w:val="none" w:sz="0" w:space="0" w:color="auto"/>
          </w:divBdr>
        </w:div>
        <w:div w:id="623654400">
          <w:marLeft w:val="640"/>
          <w:marRight w:val="0"/>
          <w:marTop w:val="0"/>
          <w:marBottom w:val="0"/>
          <w:divBdr>
            <w:top w:val="none" w:sz="0" w:space="0" w:color="auto"/>
            <w:left w:val="none" w:sz="0" w:space="0" w:color="auto"/>
            <w:bottom w:val="none" w:sz="0" w:space="0" w:color="auto"/>
            <w:right w:val="none" w:sz="0" w:space="0" w:color="auto"/>
          </w:divBdr>
        </w:div>
        <w:div w:id="628510130">
          <w:marLeft w:val="640"/>
          <w:marRight w:val="0"/>
          <w:marTop w:val="0"/>
          <w:marBottom w:val="0"/>
          <w:divBdr>
            <w:top w:val="none" w:sz="0" w:space="0" w:color="auto"/>
            <w:left w:val="none" w:sz="0" w:space="0" w:color="auto"/>
            <w:bottom w:val="none" w:sz="0" w:space="0" w:color="auto"/>
            <w:right w:val="none" w:sz="0" w:space="0" w:color="auto"/>
          </w:divBdr>
        </w:div>
        <w:div w:id="641034680">
          <w:marLeft w:val="640"/>
          <w:marRight w:val="0"/>
          <w:marTop w:val="0"/>
          <w:marBottom w:val="0"/>
          <w:divBdr>
            <w:top w:val="none" w:sz="0" w:space="0" w:color="auto"/>
            <w:left w:val="none" w:sz="0" w:space="0" w:color="auto"/>
            <w:bottom w:val="none" w:sz="0" w:space="0" w:color="auto"/>
            <w:right w:val="none" w:sz="0" w:space="0" w:color="auto"/>
          </w:divBdr>
        </w:div>
        <w:div w:id="666904122">
          <w:marLeft w:val="640"/>
          <w:marRight w:val="0"/>
          <w:marTop w:val="0"/>
          <w:marBottom w:val="0"/>
          <w:divBdr>
            <w:top w:val="none" w:sz="0" w:space="0" w:color="auto"/>
            <w:left w:val="none" w:sz="0" w:space="0" w:color="auto"/>
            <w:bottom w:val="none" w:sz="0" w:space="0" w:color="auto"/>
            <w:right w:val="none" w:sz="0" w:space="0" w:color="auto"/>
          </w:divBdr>
        </w:div>
        <w:div w:id="668867276">
          <w:marLeft w:val="640"/>
          <w:marRight w:val="0"/>
          <w:marTop w:val="0"/>
          <w:marBottom w:val="0"/>
          <w:divBdr>
            <w:top w:val="none" w:sz="0" w:space="0" w:color="auto"/>
            <w:left w:val="none" w:sz="0" w:space="0" w:color="auto"/>
            <w:bottom w:val="none" w:sz="0" w:space="0" w:color="auto"/>
            <w:right w:val="none" w:sz="0" w:space="0" w:color="auto"/>
          </w:divBdr>
        </w:div>
        <w:div w:id="674113030">
          <w:marLeft w:val="640"/>
          <w:marRight w:val="0"/>
          <w:marTop w:val="0"/>
          <w:marBottom w:val="0"/>
          <w:divBdr>
            <w:top w:val="none" w:sz="0" w:space="0" w:color="auto"/>
            <w:left w:val="none" w:sz="0" w:space="0" w:color="auto"/>
            <w:bottom w:val="none" w:sz="0" w:space="0" w:color="auto"/>
            <w:right w:val="none" w:sz="0" w:space="0" w:color="auto"/>
          </w:divBdr>
        </w:div>
        <w:div w:id="709572026">
          <w:marLeft w:val="640"/>
          <w:marRight w:val="0"/>
          <w:marTop w:val="0"/>
          <w:marBottom w:val="0"/>
          <w:divBdr>
            <w:top w:val="none" w:sz="0" w:space="0" w:color="auto"/>
            <w:left w:val="none" w:sz="0" w:space="0" w:color="auto"/>
            <w:bottom w:val="none" w:sz="0" w:space="0" w:color="auto"/>
            <w:right w:val="none" w:sz="0" w:space="0" w:color="auto"/>
          </w:divBdr>
        </w:div>
        <w:div w:id="716975836">
          <w:marLeft w:val="640"/>
          <w:marRight w:val="0"/>
          <w:marTop w:val="0"/>
          <w:marBottom w:val="0"/>
          <w:divBdr>
            <w:top w:val="none" w:sz="0" w:space="0" w:color="auto"/>
            <w:left w:val="none" w:sz="0" w:space="0" w:color="auto"/>
            <w:bottom w:val="none" w:sz="0" w:space="0" w:color="auto"/>
            <w:right w:val="none" w:sz="0" w:space="0" w:color="auto"/>
          </w:divBdr>
        </w:div>
        <w:div w:id="727609805">
          <w:marLeft w:val="640"/>
          <w:marRight w:val="0"/>
          <w:marTop w:val="0"/>
          <w:marBottom w:val="0"/>
          <w:divBdr>
            <w:top w:val="none" w:sz="0" w:space="0" w:color="auto"/>
            <w:left w:val="none" w:sz="0" w:space="0" w:color="auto"/>
            <w:bottom w:val="none" w:sz="0" w:space="0" w:color="auto"/>
            <w:right w:val="none" w:sz="0" w:space="0" w:color="auto"/>
          </w:divBdr>
        </w:div>
        <w:div w:id="739445834">
          <w:marLeft w:val="640"/>
          <w:marRight w:val="0"/>
          <w:marTop w:val="0"/>
          <w:marBottom w:val="0"/>
          <w:divBdr>
            <w:top w:val="none" w:sz="0" w:space="0" w:color="auto"/>
            <w:left w:val="none" w:sz="0" w:space="0" w:color="auto"/>
            <w:bottom w:val="none" w:sz="0" w:space="0" w:color="auto"/>
            <w:right w:val="none" w:sz="0" w:space="0" w:color="auto"/>
          </w:divBdr>
        </w:div>
        <w:div w:id="742680139">
          <w:marLeft w:val="640"/>
          <w:marRight w:val="0"/>
          <w:marTop w:val="0"/>
          <w:marBottom w:val="0"/>
          <w:divBdr>
            <w:top w:val="none" w:sz="0" w:space="0" w:color="auto"/>
            <w:left w:val="none" w:sz="0" w:space="0" w:color="auto"/>
            <w:bottom w:val="none" w:sz="0" w:space="0" w:color="auto"/>
            <w:right w:val="none" w:sz="0" w:space="0" w:color="auto"/>
          </w:divBdr>
        </w:div>
        <w:div w:id="760106933">
          <w:marLeft w:val="640"/>
          <w:marRight w:val="0"/>
          <w:marTop w:val="0"/>
          <w:marBottom w:val="0"/>
          <w:divBdr>
            <w:top w:val="none" w:sz="0" w:space="0" w:color="auto"/>
            <w:left w:val="none" w:sz="0" w:space="0" w:color="auto"/>
            <w:bottom w:val="none" w:sz="0" w:space="0" w:color="auto"/>
            <w:right w:val="none" w:sz="0" w:space="0" w:color="auto"/>
          </w:divBdr>
        </w:div>
        <w:div w:id="801193507">
          <w:marLeft w:val="640"/>
          <w:marRight w:val="0"/>
          <w:marTop w:val="0"/>
          <w:marBottom w:val="0"/>
          <w:divBdr>
            <w:top w:val="none" w:sz="0" w:space="0" w:color="auto"/>
            <w:left w:val="none" w:sz="0" w:space="0" w:color="auto"/>
            <w:bottom w:val="none" w:sz="0" w:space="0" w:color="auto"/>
            <w:right w:val="none" w:sz="0" w:space="0" w:color="auto"/>
          </w:divBdr>
        </w:div>
        <w:div w:id="815613087">
          <w:marLeft w:val="640"/>
          <w:marRight w:val="0"/>
          <w:marTop w:val="0"/>
          <w:marBottom w:val="0"/>
          <w:divBdr>
            <w:top w:val="none" w:sz="0" w:space="0" w:color="auto"/>
            <w:left w:val="none" w:sz="0" w:space="0" w:color="auto"/>
            <w:bottom w:val="none" w:sz="0" w:space="0" w:color="auto"/>
            <w:right w:val="none" w:sz="0" w:space="0" w:color="auto"/>
          </w:divBdr>
        </w:div>
        <w:div w:id="844857027">
          <w:marLeft w:val="640"/>
          <w:marRight w:val="0"/>
          <w:marTop w:val="0"/>
          <w:marBottom w:val="0"/>
          <w:divBdr>
            <w:top w:val="none" w:sz="0" w:space="0" w:color="auto"/>
            <w:left w:val="none" w:sz="0" w:space="0" w:color="auto"/>
            <w:bottom w:val="none" w:sz="0" w:space="0" w:color="auto"/>
            <w:right w:val="none" w:sz="0" w:space="0" w:color="auto"/>
          </w:divBdr>
        </w:div>
        <w:div w:id="859126623">
          <w:marLeft w:val="640"/>
          <w:marRight w:val="0"/>
          <w:marTop w:val="0"/>
          <w:marBottom w:val="0"/>
          <w:divBdr>
            <w:top w:val="none" w:sz="0" w:space="0" w:color="auto"/>
            <w:left w:val="none" w:sz="0" w:space="0" w:color="auto"/>
            <w:bottom w:val="none" w:sz="0" w:space="0" w:color="auto"/>
            <w:right w:val="none" w:sz="0" w:space="0" w:color="auto"/>
          </w:divBdr>
        </w:div>
        <w:div w:id="866022786">
          <w:marLeft w:val="640"/>
          <w:marRight w:val="0"/>
          <w:marTop w:val="0"/>
          <w:marBottom w:val="0"/>
          <w:divBdr>
            <w:top w:val="none" w:sz="0" w:space="0" w:color="auto"/>
            <w:left w:val="none" w:sz="0" w:space="0" w:color="auto"/>
            <w:bottom w:val="none" w:sz="0" w:space="0" w:color="auto"/>
            <w:right w:val="none" w:sz="0" w:space="0" w:color="auto"/>
          </w:divBdr>
        </w:div>
        <w:div w:id="875849393">
          <w:marLeft w:val="640"/>
          <w:marRight w:val="0"/>
          <w:marTop w:val="0"/>
          <w:marBottom w:val="0"/>
          <w:divBdr>
            <w:top w:val="none" w:sz="0" w:space="0" w:color="auto"/>
            <w:left w:val="none" w:sz="0" w:space="0" w:color="auto"/>
            <w:bottom w:val="none" w:sz="0" w:space="0" w:color="auto"/>
            <w:right w:val="none" w:sz="0" w:space="0" w:color="auto"/>
          </w:divBdr>
        </w:div>
        <w:div w:id="889027603">
          <w:marLeft w:val="640"/>
          <w:marRight w:val="0"/>
          <w:marTop w:val="0"/>
          <w:marBottom w:val="0"/>
          <w:divBdr>
            <w:top w:val="none" w:sz="0" w:space="0" w:color="auto"/>
            <w:left w:val="none" w:sz="0" w:space="0" w:color="auto"/>
            <w:bottom w:val="none" w:sz="0" w:space="0" w:color="auto"/>
            <w:right w:val="none" w:sz="0" w:space="0" w:color="auto"/>
          </w:divBdr>
        </w:div>
        <w:div w:id="931399575">
          <w:marLeft w:val="640"/>
          <w:marRight w:val="0"/>
          <w:marTop w:val="0"/>
          <w:marBottom w:val="0"/>
          <w:divBdr>
            <w:top w:val="none" w:sz="0" w:space="0" w:color="auto"/>
            <w:left w:val="none" w:sz="0" w:space="0" w:color="auto"/>
            <w:bottom w:val="none" w:sz="0" w:space="0" w:color="auto"/>
            <w:right w:val="none" w:sz="0" w:space="0" w:color="auto"/>
          </w:divBdr>
        </w:div>
        <w:div w:id="933321188">
          <w:marLeft w:val="640"/>
          <w:marRight w:val="0"/>
          <w:marTop w:val="0"/>
          <w:marBottom w:val="0"/>
          <w:divBdr>
            <w:top w:val="none" w:sz="0" w:space="0" w:color="auto"/>
            <w:left w:val="none" w:sz="0" w:space="0" w:color="auto"/>
            <w:bottom w:val="none" w:sz="0" w:space="0" w:color="auto"/>
            <w:right w:val="none" w:sz="0" w:space="0" w:color="auto"/>
          </w:divBdr>
        </w:div>
        <w:div w:id="936055771">
          <w:marLeft w:val="640"/>
          <w:marRight w:val="0"/>
          <w:marTop w:val="0"/>
          <w:marBottom w:val="0"/>
          <w:divBdr>
            <w:top w:val="none" w:sz="0" w:space="0" w:color="auto"/>
            <w:left w:val="none" w:sz="0" w:space="0" w:color="auto"/>
            <w:bottom w:val="none" w:sz="0" w:space="0" w:color="auto"/>
            <w:right w:val="none" w:sz="0" w:space="0" w:color="auto"/>
          </w:divBdr>
        </w:div>
        <w:div w:id="944189078">
          <w:marLeft w:val="640"/>
          <w:marRight w:val="0"/>
          <w:marTop w:val="0"/>
          <w:marBottom w:val="0"/>
          <w:divBdr>
            <w:top w:val="none" w:sz="0" w:space="0" w:color="auto"/>
            <w:left w:val="none" w:sz="0" w:space="0" w:color="auto"/>
            <w:bottom w:val="none" w:sz="0" w:space="0" w:color="auto"/>
            <w:right w:val="none" w:sz="0" w:space="0" w:color="auto"/>
          </w:divBdr>
        </w:div>
        <w:div w:id="952593647">
          <w:marLeft w:val="640"/>
          <w:marRight w:val="0"/>
          <w:marTop w:val="0"/>
          <w:marBottom w:val="0"/>
          <w:divBdr>
            <w:top w:val="none" w:sz="0" w:space="0" w:color="auto"/>
            <w:left w:val="none" w:sz="0" w:space="0" w:color="auto"/>
            <w:bottom w:val="none" w:sz="0" w:space="0" w:color="auto"/>
            <w:right w:val="none" w:sz="0" w:space="0" w:color="auto"/>
          </w:divBdr>
        </w:div>
        <w:div w:id="954488132">
          <w:marLeft w:val="640"/>
          <w:marRight w:val="0"/>
          <w:marTop w:val="0"/>
          <w:marBottom w:val="0"/>
          <w:divBdr>
            <w:top w:val="none" w:sz="0" w:space="0" w:color="auto"/>
            <w:left w:val="none" w:sz="0" w:space="0" w:color="auto"/>
            <w:bottom w:val="none" w:sz="0" w:space="0" w:color="auto"/>
            <w:right w:val="none" w:sz="0" w:space="0" w:color="auto"/>
          </w:divBdr>
        </w:div>
        <w:div w:id="965306729">
          <w:marLeft w:val="640"/>
          <w:marRight w:val="0"/>
          <w:marTop w:val="0"/>
          <w:marBottom w:val="0"/>
          <w:divBdr>
            <w:top w:val="none" w:sz="0" w:space="0" w:color="auto"/>
            <w:left w:val="none" w:sz="0" w:space="0" w:color="auto"/>
            <w:bottom w:val="none" w:sz="0" w:space="0" w:color="auto"/>
            <w:right w:val="none" w:sz="0" w:space="0" w:color="auto"/>
          </w:divBdr>
        </w:div>
        <w:div w:id="1024550752">
          <w:marLeft w:val="640"/>
          <w:marRight w:val="0"/>
          <w:marTop w:val="0"/>
          <w:marBottom w:val="0"/>
          <w:divBdr>
            <w:top w:val="none" w:sz="0" w:space="0" w:color="auto"/>
            <w:left w:val="none" w:sz="0" w:space="0" w:color="auto"/>
            <w:bottom w:val="none" w:sz="0" w:space="0" w:color="auto"/>
            <w:right w:val="none" w:sz="0" w:space="0" w:color="auto"/>
          </w:divBdr>
        </w:div>
        <w:div w:id="1027564920">
          <w:marLeft w:val="640"/>
          <w:marRight w:val="0"/>
          <w:marTop w:val="0"/>
          <w:marBottom w:val="0"/>
          <w:divBdr>
            <w:top w:val="none" w:sz="0" w:space="0" w:color="auto"/>
            <w:left w:val="none" w:sz="0" w:space="0" w:color="auto"/>
            <w:bottom w:val="none" w:sz="0" w:space="0" w:color="auto"/>
            <w:right w:val="none" w:sz="0" w:space="0" w:color="auto"/>
          </w:divBdr>
        </w:div>
        <w:div w:id="1036077661">
          <w:marLeft w:val="640"/>
          <w:marRight w:val="0"/>
          <w:marTop w:val="0"/>
          <w:marBottom w:val="0"/>
          <w:divBdr>
            <w:top w:val="none" w:sz="0" w:space="0" w:color="auto"/>
            <w:left w:val="none" w:sz="0" w:space="0" w:color="auto"/>
            <w:bottom w:val="none" w:sz="0" w:space="0" w:color="auto"/>
            <w:right w:val="none" w:sz="0" w:space="0" w:color="auto"/>
          </w:divBdr>
        </w:div>
        <w:div w:id="1059405596">
          <w:marLeft w:val="640"/>
          <w:marRight w:val="0"/>
          <w:marTop w:val="0"/>
          <w:marBottom w:val="0"/>
          <w:divBdr>
            <w:top w:val="none" w:sz="0" w:space="0" w:color="auto"/>
            <w:left w:val="none" w:sz="0" w:space="0" w:color="auto"/>
            <w:bottom w:val="none" w:sz="0" w:space="0" w:color="auto"/>
            <w:right w:val="none" w:sz="0" w:space="0" w:color="auto"/>
          </w:divBdr>
        </w:div>
        <w:div w:id="1065110328">
          <w:marLeft w:val="640"/>
          <w:marRight w:val="0"/>
          <w:marTop w:val="0"/>
          <w:marBottom w:val="0"/>
          <w:divBdr>
            <w:top w:val="none" w:sz="0" w:space="0" w:color="auto"/>
            <w:left w:val="none" w:sz="0" w:space="0" w:color="auto"/>
            <w:bottom w:val="none" w:sz="0" w:space="0" w:color="auto"/>
            <w:right w:val="none" w:sz="0" w:space="0" w:color="auto"/>
          </w:divBdr>
        </w:div>
        <w:div w:id="1088888185">
          <w:marLeft w:val="640"/>
          <w:marRight w:val="0"/>
          <w:marTop w:val="0"/>
          <w:marBottom w:val="0"/>
          <w:divBdr>
            <w:top w:val="none" w:sz="0" w:space="0" w:color="auto"/>
            <w:left w:val="none" w:sz="0" w:space="0" w:color="auto"/>
            <w:bottom w:val="none" w:sz="0" w:space="0" w:color="auto"/>
            <w:right w:val="none" w:sz="0" w:space="0" w:color="auto"/>
          </w:divBdr>
        </w:div>
        <w:div w:id="1096441881">
          <w:marLeft w:val="640"/>
          <w:marRight w:val="0"/>
          <w:marTop w:val="0"/>
          <w:marBottom w:val="0"/>
          <w:divBdr>
            <w:top w:val="none" w:sz="0" w:space="0" w:color="auto"/>
            <w:left w:val="none" w:sz="0" w:space="0" w:color="auto"/>
            <w:bottom w:val="none" w:sz="0" w:space="0" w:color="auto"/>
            <w:right w:val="none" w:sz="0" w:space="0" w:color="auto"/>
          </w:divBdr>
        </w:div>
        <w:div w:id="1116172177">
          <w:marLeft w:val="640"/>
          <w:marRight w:val="0"/>
          <w:marTop w:val="0"/>
          <w:marBottom w:val="0"/>
          <w:divBdr>
            <w:top w:val="none" w:sz="0" w:space="0" w:color="auto"/>
            <w:left w:val="none" w:sz="0" w:space="0" w:color="auto"/>
            <w:bottom w:val="none" w:sz="0" w:space="0" w:color="auto"/>
            <w:right w:val="none" w:sz="0" w:space="0" w:color="auto"/>
          </w:divBdr>
        </w:div>
        <w:div w:id="1125004727">
          <w:marLeft w:val="640"/>
          <w:marRight w:val="0"/>
          <w:marTop w:val="0"/>
          <w:marBottom w:val="0"/>
          <w:divBdr>
            <w:top w:val="none" w:sz="0" w:space="0" w:color="auto"/>
            <w:left w:val="none" w:sz="0" w:space="0" w:color="auto"/>
            <w:bottom w:val="none" w:sz="0" w:space="0" w:color="auto"/>
            <w:right w:val="none" w:sz="0" w:space="0" w:color="auto"/>
          </w:divBdr>
        </w:div>
        <w:div w:id="1128473788">
          <w:marLeft w:val="640"/>
          <w:marRight w:val="0"/>
          <w:marTop w:val="0"/>
          <w:marBottom w:val="0"/>
          <w:divBdr>
            <w:top w:val="none" w:sz="0" w:space="0" w:color="auto"/>
            <w:left w:val="none" w:sz="0" w:space="0" w:color="auto"/>
            <w:bottom w:val="none" w:sz="0" w:space="0" w:color="auto"/>
            <w:right w:val="none" w:sz="0" w:space="0" w:color="auto"/>
          </w:divBdr>
        </w:div>
        <w:div w:id="1157771273">
          <w:marLeft w:val="640"/>
          <w:marRight w:val="0"/>
          <w:marTop w:val="0"/>
          <w:marBottom w:val="0"/>
          <w:divBdr>
            <w:top w:val="none" w:sz="0" w:space="0" w:color="auto"/>
            <w:left w:val="none" w:sz="0" w:space="0" w:color="auto"/>
            <w:bottom w:val="none" w:sz="0" w:space="0" w:color="auto"/>
            <w:right w:val="none" w:sz="0" w:space="0" w:color="auto"/>
          </w:divBdr>
        </w:div>
        <w:div w:id="1166090019">
          <w:marLeft w:val="640"/>
          <w:marRight w:val="0"/>
          <w:marTop w:val="0"/>
          <w:marBottom w:val="0"/>
          <w:divBdr>
            <w:top w:val="none" w:sz="0" w:space="0" w:color="auto"/>
            <w:left w:val="none" w:sz="0" w:space="0" w:color="auto"/>
            <w:bottom w:val="none" w:sz="0" w:space="0" w:color="auto"/>
            <w:right w:val="none" w:sz="0" w:space="0" w:color="auto"/>
          </w:divBdr>
        </w:div>
        <w:div w:id="1169249992">
          <w:marLeft w:val="640"/>
          <w:marRight w:val="0"/>
          <w:marTop w:val="0"/>
          <w:marBottom w:val="0"/>
          <w:divBdr>
            <w:top w:val="none" w:sz="0" w:space="0" w:color="auto"/>
            <w:left w:val="none" w:sz="0" w:space="0" w:color="auto"/>
            <w:bottom w:val="none" w:sz="0" w:space="0" w:color="auto"/>
            <w:right w:val="none" w:sz="0" w:space="0" w:color="auto"/>
          </w:divBdr>
        </w:div>
        <w:div w:id="1202783790">
          <w:marLeft w:val="640"/>
          <w:marRight w:val="0"/>
          <w:marTop w:val="0"/>
          <w:marBottom w:val="0"/>
          <w:divBdr>
            <w:top w:val="none" w:sz="0" w:space="0" w:color="auto"/>
            <w:left w:val="none" w:sz="0" w:space="0" w:color="auto"/>
            <w:bottom w:val="none" w:sz="0" w:space="0" w:color="auto"/>
            <w:right w:val="none" w:sz="0" w:space="0" w:color="auto"/>
          </w:divBdr>
        </w:div>
        <w:div w:id="1208370794">
          <w:marLeft w:val="640"/>
          <w:marRight w:val="0"/>
          <w:marTop w:val="0"/>
          <w:marBottom w:val="0"/>
          <w:divBdr>
            <w:top w:val="none" w:sz="0" w:space="0" w:color="auto"/>
            <w:left w:val="none" w:sz="0" w:space="0" w:color="auto"/>
            <w:bottom w:val="none" w:sz="0" w:space="0" w:color="auto"/>
            <w:right w:val="none" w:sz="0" w:space="0" w:color="auto"/>
          </w:divBdr>
        </w:div>
        <w:div w:id="1218469215">
          <w:marLeft w:val="640"/>
          <w:marRight w:val="0"/>
          <w:marTop w:val="0"/>
          <w:marBottom w:val="0"/>
          <w:divBdr>
            <w:top w:val="none" w:sz="0" w:space="0" w:color="auto"/>
            <w:left w:val="none" w:sz="0" w:space="0" w:color="auto"/>
            <w:bottom w:val="none" w:sz="0" w:space="0" w:color="auto"/>
            <w:right w:val="none" w:sz="0" w:space="0" w:color="auto"/>
          </w:divBdr>
        </w:div>
        <w:div w:id="1227298206">
          <w:marLeft w:val="640"/>
          <w:marRight w:val="0"/>
          <w:marTop w:val="0"/>
          <w:marBottom w:val="0"/>
          <w:divBdr>
            <w:top w:val="none" w:sz="0" w:space="0" w:color="auto"/>
            <w:left w:val="none" w:sz="0" w:space="0" w:color="auto"/>
            <w:bottom w:val="none" w:sz="0" w:space="0" w:color="auto"/>
            <w:right w:val="none" w:sz="0" w:space="0" w:color="auto"/>
          </w:divBdr>
        </w:div>
        <w:div w:id="1286429632">
          <w:marLeft w:val="640"/>
          <w:marRight w:val="0"/>
          <w:marTop w:val="0"/>
          <w:marBottom w:val="0"/>
          <w:divBdr>
            <w:top w:val="none" w:sz="0" w:space="0" w:color="auto"/>
            <w:left w:val="none" w:sz="0" w:space="0" w:color="auto"/>
            <w:bottom w:val="none" w:sz="0" w:space="0" w:color="auto"/>
            <w:right w:val="none" w:sz="0" w:space="0" w:color="auto"/>
          </w:divBdr>
        </w:div>
        <w:div w:id="1310985379">
          <w:marLeft w:val="640"/>
          <w:marRight w:val="0"/>
          <w:marTop w:val="0"/>
          <w:marBottom w:val="0"/>
          <w:divBdr>
            <w:top w:val="none" w:sz="0" w:space="0" w:color="auto"/>
            <w:left w:val="none" w:sz="0" w:space="0" w:color="auto"/>
            <w:bottom w:val="none" w:sz="0" w:space="0" w:color="auto"/>
            <w:right w:val="none" w:sz="0" w:space="0" w:color="auto"/>
          </w:divBdr>
        </w:div>
        <w:div w:id="1338339684">
          <w:marLeft w:val="640"/>
          <w:marRight w:val="0"/>
          <w:marTop w:val="0"/>
          <w:marBottom w:val="0"/>
          <w:divBdr>
            <w:top w:val="none" w:sz="0" w:space="0" w:color="auto"/>
            <w:left w:val="none" w:sz="0" w:space="0" w:color="auto"/>
            <w:bottom w:val="none" w:sz="0" w:space="0" w:color="auto"/>
            <w:right w:val="none" w:sz="0" w:space="0" w:color="auto"/>
          </w:divBdr>
        </w:div>
        <w:div w:id="1344819431">
          <w:marLeft w:val="640"/>
          <w:marRight w:val="0"/>
          <w:marTop w:val="0"/>
          <w:marBottom w:val="0"/>
          <w:divBdr>
            <w:top w:val="none" w:sz="0" w:space="0" w:color="auto"/>
            <w:left w:val="none" w:sz="0" w:space="0" w:color="auto"/>
            <w:bottom w:val="none" w:sz="0" w:space="0" w:color="auto"/>
            <w:right w:val="none" w:sz="0" w:space="0" w:color="auto"/>
          </w:divBdr>
        </w:div>
        <w:div w:id="1351682781">
          <w:marLeft w:val="640"/>
          <w:marRight w:val="0"/>
          <w:marTop w:val="0"/>
          <w:marBottom w:val="0"/>
          <w:divBdr>
            <w:top w:val="none" w:sz="0" w:space="0" w:color="auto"/>
            <w:left w:val="none" w:sz="0" w:space="0" w:color="auto"/>
            <w:bottom w:val="none" w:sz="0" w:space="0" w:color="auto"/>
            <w:right w:val="none" w:sz="0" w:space="0" w:color="auto"/>
          </w:divBdr>
        </w:div>
        <w:div w:id="1369136753">
          <w:marLeft w:val="640"/>
          <w:marRight w:val="0"/>
          <w:marTop w:val="0"/>
          <w:marBottom w:val="0"/>
          <w:divBdr>
            <w:top w:val="none" w:sz="0" w:space="0" w:color="auto"/>
            <w:left w:val="none" w:sz="0" w:space="0" w:color="auto"/>
            <w:bottom w:val="none" w:sz="0" w:space="0" w:color="auto"/>
            <w:right w:val="none" w:sz="0" w:space="0" w:color="auto"/>
          </w:divBdr>
        </w:div>
        <w:div w:id="1400058843">
          <w:marLeft w:val="640"/>
          <w:marRight w:val="0"/>
          <w:marTop w:val="0"/>
          <w:marBottom w:val="0"/>
          <w:divBdr>
            <w:top w:val="none" w:sz="0" w:space="0" w:color="auto"/>
            <w:left w:val="none" w:sz="0" w:space="0" w:color="auto"/>
            <w:bottom w:val="none" w:sz="0" w:space="0" w:color="auto"/>
            <w:right w:val="none" w:sz="0" w:space="0" w:color="auto"/>
          </w:divBdr>
        </w:div>
        <w:div w:id="1428505860">
          <w:marLeft w:val="640"/>
          <w:marRight w:val="0"/>
          <w:marTop w:val="0"/>
          <w:marBottom w:val="0"/>
          <w:divBdr>
            <w:top w:val="none" w:sz="0" w:space="0" w:color="auto"/>
            <w:left w:val="none" w:sz="0" w:space="0" w:color="auto"/>
            <w:bottom w:val="none" w:sz="0" w:space="0" w:color="auto"/>
            <w:right w:val="none" w:sz="0" w:space="0" w:color="auto"/>
          </w:divBdr>
        </w:div>
        <w:div w:id="1454665437">
          <w:marLeft w:val="640"/>
          <w:marRight w:val="0"/>
          <w:marTop w:val="0"/>
          <w:marBottom w:val="0"/>
          <w:divBdr>
            <w:top w:val="none" w:sz="0" w:space="0" w:color="auto"/>
            <w:left w:val="none" w:sz="0" w:space="0" w:color="auto"/>
            <w:bottom w:val="none" w:sz="0" w:space="0" w:color="auto"/>
            <w:right w:val="none" w:sz="0" w:space="0" w:color="auto"/>
          </w:divBdr>
        </w:div>
        <w:div w:id="1460759610">
          <w:marLeft w:val="640"/>
          <w:marRight w:val="0"/>
          <w:marTop w:val="0"/>
          <w:marBottom w:val="0"/>
          <w:divBdr>
            <w:top w:val="none" w:sz="0" w:space="0" w:color="auto"/>
            <w:left w:val="none" w:sz="0" w:space="0" w:color="auto"/>
            <w:bottom w:val="none" w:sz="0" w:space="0" w:color="auto"/>
            <w:right w:val="none" w:sz="0" w:space="0" w:color="auto"/>
          </w:divBdr>
        </w:div>
        <w:div w:id="1490057560">
          <w:marLeft w:val="640"/>
          <w:marRight w:val="0"/>
          <w:marTop w:val="0"/>
          <w:marBottom w:val="0"/>
          <w:divBdr>
            <w:top w:val="none" w:sz="0" w:space="0" w:color="auto"/>
            <w:left w:val="none" w:sz="0" w:space="0" w:color="auto"/>
            <w:bottom w:val="none" w:sz="0" w:space="0" w:color="auto"/>
            <w:right w:val="none" w:sz="0" w:space="0" w:color="auto"/>
          </w:divBdr>
        </w:div>
        <w:div w:id="1597521933">
          <w:marLeft w:val="640"/>
          <w:marRight w:val="0"/>
          <w:marTop w:val="0"/>
          <w:marBottom w:val="0"/>
          <w:divBdr>
            <w:top w:val="none" w:sz="0" w:space="0" w:color="auto"/>
            <w:left w:val="none" w:sz="0" w:space="0" w:color="auto"/>
            <w:bottom w:val="none" w:sz="0" w:space="0" w:color="auto"/>
            <w:right w:val="none" w:sz="0" w:space="0" w:color="auto"/>
          </w:divBdr>
        </w:div>
        <w:div w:id="1606812033">
          <w:marLeft w:val="640"/>
          <w:marRight w:val="0"/>
          <w:marTop w:val="0"/>
          <w:marBottom w:val="0"/>
          <w:divBdr>
            <w:top w:val="none" w:sz="0" w:space="0" w:color="auto"/>
            <w:left w:val="none" w:sz="0" w:space="0" w:color="auto"/>
            <w:bottom w:val="none" w:sz="0" w:space="0" w:color="auto"/>
            <w:right w:val="none" w:sz="0" w:space="0" w:color="auto"/>
          </w:divBdr>
        </w:div>
        <w:div w:id="1631662875">
          <w:marLeft w:val="640"/>
          <w:marRight w:val="0"/>
          <w:marTop w:val="0"/>
          <w:marBottom w:val="0"/>
          <w:divBdr>
            <w:top w:val="none" w:sz="0" w:space="0" w:color="auto"/>
            <w:left w:val="none" w:sz="0" w:space="0" w:color="auto"/>
            <w:bottom w:val="none" w:sz="0" w:space="0" w:color="auto"/>
            <w:right w:val="none" w:sz="0" w:space="0" w:color="auto"/>
          </w:divBdr>
        </w:div>
        <w:div w:id="1635596750">
          <w:marLeft w:val="640"/>
          <w:marRight w:val="0"/>
          <w:marTop w:val="0"/>
          <w:marBottom w:val="0"/>
          <w:divBdr>
            <w:top w:val="none" w:sz="0" w:space="0" w:color="auto"/>
            <w:left w:val="none" w:sz="0" w:space="0" w:color="auto"/>
            <w:bottom w:val="none" w:sz="0" w:space="0" w:color="auto"/>
            <w:right w:val="none" w:sz="0" w:space="0" w:color="auto"/>
          </w:divBdr>
        </w:div>
        <w:div w:id="1635870189">
          <w:marLeft w:val="640"/>
          <w:marRight w:val="0"/>
          <w:marTop w:val="0"/>
          <w:marBottom w:val="0"/>
          <w:divBdr>
            <w:top w:val="none" w:sz="0" w:space="0" w:color="auto"/>
            <w:left w:val="none" w:sz="0" w:space="0" w:color="auto"/>
            <w:bottom w:val="none" w:sz="0" w:space="0" w:color="auto"/>
            <w:right w:val="none" w:sz="0" w:space="0" w:color="auto"/>
          </w:divBdr>
        </w:div>
        <w:div w:id="1646813179">
          <w:marLeft w:val="640"/>
          <w:marRight w:val="0"/>
          <w:marTop w:val="0"/>
          <w:marBottom w:val="0"/>
          <w:divBdr>
            <w:top w:val="none" w:sz="0" w:space="0" w:color="auto"/>
            <w:left w:val="none" w:sz="0" w:space="0" w:color="auto"/>
            <w:bottom w:val="none" w:sz="0" w:space="0" w:color="auto"/>
            <w:right w:val="none" w:sz="0" w:space="0" w:color="auto"/>
          </w:divBdr>
        </w:div>
        <w:div w:id="1669481502">
          <w:marLeft w:val="640"/>
          <w:marRight w:val="0"/>
          <w:marTop w:val="0"/>
          <w:marBottom w:val="0"/>
          <w:divBdr>
            <w:top w:val="none" w:sz="0" w:space="0" w:color="auto"/>
            <w:left w:val="none" w:sz="0" w:space="0" w:color="auto"/>
            <w:bottom w:val="none" w:sz="0" w:space="0" w:color="auto"/>
            <w:right w:val="none" w:sz="0" w:space="0" w:color="auto"/>
          </w:divBdr>
        </w:div>
        <w:div w:id="1688603212">
          <w:marLeft w:val="640"/>
          <w:marRight w:val="0"/>
          <w:marTop w:val="0"/>
          <w:marBottom w:val="0"/>
          <w:divBdr>
            <w:top w:val="none" w:sz="0" w:space="0" w:color="auto"/>
            <w:left w:val="none" w:sz="0" w:space="0" w:color="auto"/>
            <w:bottom w:val="none" w:sz="0" w:space="0" w:color="auto"/>
            <w:right w:val="none" w:sz="0" w:space="0" w:color="auto"/>
          </w:divBdr>
        </w:div>
        <w:div w:id="1714424979">
          <w:marLeft w:val="640"/>
          <w:marRight w:val="0"/>
          <w:marTop w:val="0"/>
          <w:marBottom w:val="0"/>
          <w:divBdr>
            <w:top w:val="none" w:sz="0" w:space="0" w:color="auto"/>
            <w:left w:val="none" w:sz="0" w:space="0" w:color="auto"/>
            <w:bottom w:val="none" w:sz="0" w:space="0" w:color="auto"/>
            <w:right w:val="none" w:sz="0" w:space="0" w:color="auto"/>
          </w:divBdr>
        </w:div>
        <w:div w:id="1738555361">
          <w:marLeft w:val="640"/>
          <w:marRight w:val="0"/>
          <w:marTop w:val="0"/>
          <w:marBottom w:val="0"/>
          <w:divBdr>
            <w:top w:val="none" w:sz="0" w:space="0" w:color="auto"/>
            <w:left w:val="none" w:sz="0" w:space="0" w:color="auto"/>
            <w:bottom w:val="none" w:sz="0" w:space="0" w:color="auto"/>
            <w:right w:val="none" w:sz="0" w:space="0" w:color="auto"/>
          </w:divBdr>
        </w:div>
        <w:div w:id="1758670463">
          <w:marLeft w:val="640"/>
          <w:marRight w:val="0"/>
          <w:marTop w:val="0"/>
          <w:marBottom w:val="0"/>
          <w:divBdr>
            <w:top w:val="none" w:sz="0" w:space="0" w:color="auto"/>
            <w:left w:val="none" w:sz="0" w:space="0" w:color="auto"/>
            <w:bottom w:val="none" w:sz="0" w:space="0" w:color="auto"/>
            <w:right w:val="none" w:sz="0" w:space="0" w:color="auto"/>
          </w:divBdr>
        </w:div>
        <w:div w:id="1774208660">
          <w:marLeft w:val="640"/>
          <w:marRight w:val="0"/>
          <w:marTop w:val="0"/>
          <w:marBottom w:val="0"/>
          <w:divBdr>
            <w:top w:val="none" w:sz="0" w:space="0" w:color="auto"/>
            <w:left w:val="none" w:sz="0" w:space="0" w:color="auto"/>
            <w:bottom w:val="none" w:sz="0" w:space="0" w:color="auto"/>
            <w:right w:val="none" w:sz="0" w:space="0" w:color="auto"/>
          </w:divBdr>
        </w:div>
        <w:div w:id="1828283022">
          <w:marLeft w:val="640"/>
          <w:marRight w:val="0"/>
          <w:marTop w:val="0"/>
          <w:marBottom w:val="0"/>
          <w:divBdr>
            <w:top w:val="none" w:sz="0" w:space="0" w:color="auto"/>
            <w:left w:val="none" w:sz="0" w:space="0" w:color="auto"/>
            <w:bottom w:val="none" w:sz="0" w:space="0" w:color="auto"/>
            <w:right w:val="none" w:sz="0" w:space="0" w:color="auto"/>
          </w:divBdr>
        </w:div>
        <w:div w:id="1841315474">
          <w:marLeft w:val="640"/>
          <w:marRight w:val="0"/>
          <w:marTop w:val="0"/>
          <w:marBottom w:val="0"/>
          <w:divBdr>
            <w:top w:val="none" w:sz="0" w:space="0" w:color="auto"/>
            <w:left w:val="none" w:sz="0" w:space="0" w:color="auto"/>
            <w:bottom w:val="none" w:sz="0" w:space="0" w:color="auto"/>
            <w:right w:val="none" w:sz="0" w:space="0" w:color="auto"/>
          </w:divBdr>
        </w:div>
        <w:div w:id="1843619205">
          <w:marLeft w:val="640"/>
          <w:marRight w:val="0"/>
          <w:marTop w:val="0"/>
          <w:marBottom w:val="0"/>
          <w:divBdr>
            <w:top w:val="none" w:sz="0" w:space="0" w:color="auto"/>
            <w:left w:val="none" w:sz="0" w:space="0" w:color="auto"/>
            <w:bottom w:val="none" w:sz="0" w:space="0" w:color="auto"/>
            <w:right w:val="none" w:sz="0" w:space="0" w:color="auto"/>
          </w:divBdr>
        </w:div>
        <w:div w:id="1868830651">
          <w:marLeft w:val="640"/>
          <w:marRight w:val="0"/>
          <w:marTop w:val="0"/>
          <w:marBottom w:val="0"/>
          <w:divBdr>
            <w:top w:val="none" w:sz="0" w:space="0" w:color="auto"/>
            <w:left w:val="none" w:sz="0" w:space="0" w:color="auto"/>
            <w:bottom w:val="none" w:sz="0" w:space="0" w:color="auto"/>
            <w:right w:val="none" w:sz="0" w:space="0" w:color="auto"/>
          </w:divBdr>
        </w:div>
        <w:div w:id="1881816617">
          <w:marLeft w:val="640"/>
          <w:marRight w:val="0"/>
          <w:marTop w:val="0"/>
          <w:marBottom w:val="0"/>
          <w:divBdr>
            <w:top w:val="none" w:sz="0" w:space="0" w:color="auto"/>
            <w:left w:val="none" w:sz="0" w:space="0" w:color="auto"/>
            <w:bottom w:val="none" w:sz="0" w:space="0" w:color="auto"/>
            <w:right w:val="none" w:sz="0" w:space="0" w:color="auto"/>
          </w:divBdr>
        </w:div>
        <w:div w:id="1887175284">
          <w:marLeft w:val="640"/>
          <w:marRight w:val="0"/>
          <w:marTop w:val="0"/>
          <w:marBottom w:val="0"/>
          <w:divBdr>
            <w:top w:val="none" w:sz="0" w:space="0" w:color="auto"/>
            <w:left w:val="none" w:sz="0" w:space="0" w:color="auto"/>
            <w:bottom w:val="none" w:sz="0" w:space="0" w:color="auto"/>
            <w:right w:val="none" w:sz="0" w:space="0" w:color="auto"/>
          </w:divBdr>
        </w:div>
        <w:div w:id="1903129762">
          <w:marLeft w:val="640"/>
          <w:marRight w:val="0"/>
          <w:marTop w:val="0"/>
          <w:marBottom w:val="0"/>
          <w:divBdr>
            <w:top w:val="none" w:sz="0" w:space="0" w:color="auto"/>
            <w:left w:val="none" w:sz="0" w:space="0" w:color="auto"/>
            <w:bottom w:val="none" w:sz="0" w:space="0" w:color="auto"/>
            <w:right w:val="none" w:sz="0" w:space="0" w:color="auto"/>
          </w:divBdr>
        </w:div>
        <w:div w:id="1912618052">
          <w:marLeft w:val="640"/>
          <w:marRight w:val="0"/>
          <w:marTop w:val="0"/>
          <w:marBottom w:val="0"/>
          <w:divBdr>
            <w:top w:val="none" w:sz="0" w:space="0" w:color="auto"/>
            <w:left w:val="none" w:sz="0" w:space="0" w:color="auto"/>
            <w:bottom w:val="none" w:sz="0" w:space="0" w:color="auto"/>
            <w:right w:val="none" w:sz="0" w:space="0" w:color="auto"/>
          </w:divBdr>
        </w:div>
        <w:div w:id="1980962719">
          <w:marLeft w:val="640"/>
          <w:marRight w:val="0"/>
          <w:marTop w:val="0"/>
          <w:marBottom w:val="0"/>
          <w:divBdr>
            <w:top w:val="none" w:sz="0" w:space="0" w:color="auto"/>
            <w:left w:val="none" w:sz="0" w:space="0" w:color="auto"/>
            <w:bottom w:val="none" w:sz="0" w:space="0" w:color="auto"/>
            <w:right w:val="none" w:sz="0" w:space="0" w:color="auto"/>
          </w:divBdr>
        </w:div>
        <w:div w:id="2032337943">
          <w:marLeft w:val="640"/>
          <w:marRight w:val="0"/>
          <w:marTop w:val="0"/>
          <w:marBottom w:val="0"/>
          <w:divBdr>
            <w:top w:val="none" w:sz="0" w:space="0" w:color="auto"/>
            <w:left w:val="none" w:sz="0" w:space="0" w:color="auto"/>
            <w:bottom w:val="none" w:sz="0" w:space="0" w:color="auto"/>
            <w:right w:val="none" w:sz="0" w:space="0" w:color="auto"/>
          </w:divBdr>
        </w:div>
        <w:div w:id="2056854024">
          <w:marLeft w:val="640"/>
          <w:marRight w:val="0"/>
          <w:marTop w:val="0"/>
          <w:marBottom w:val="0"/>
          <w:divBdr>
            <w:top w:val="none" w:sz="0" w:space="0" w:color="auto"/>
            <w:left w:val="none" w:sz="0" w:space="0" w:color="auto"/>
            <w:bottom w:val="none" w:sz="0" w:space="0" w:color="auto"/>
            <w:right w:val="none" w:sz="0" w:space="0" w:color="auto"/>
          </w:divBdr>
        </w:div>
        <w:div w:id="2065136290">
          <w:marLeft w:val="640"/>
          <w:marRight w:val="0"/>
          <w:marTop w:val="0"/>
          <w:marBottom w:val="0"/>
          <w:divBdr>
            <w:top w:val="none" w:sz="0" w:space="0" w:color="auto"/>
            <w:left w:val="none" w:sz="0" w:space="0" w:color="auto"/>
            <w:bottom w:val="none" w:sz="0" w:space="0" w:color="auto"/>
            <w:right w:val="none" w:sz="0" w:space="0" w:color="auto"/>
          </w:divBdr>
        </w:div>
        <w:div w:id="2096901667">
          <w:marLeft w:val="640"/>
          <w:marRight w:val="0"/>
          <w:marTop w:val="0"/>
          <w:marBottom w:val="0"/>
          <w:divBdr>
            <w:top w:val="none" w:sz="0" w:space="0" w:color="auto"/>
            <w:left w:val="none" w:sz="0" w:space="0" w:color="auto"/>
            <w:bottom w:val="none" w:sz="0" w:space="0" w:color="auto"/>
            <w:right w:val="none" w:sz="0" w:space="0" w:color="auto"/>
          </w:divBdr>
        </w:div>
        <w:div w:id="2112579227">
          <w:marLeft w:val="640"/>
          <w:marRight w:val="0"/>
          <w:marTop w:val="0"/>
          <w:marBottom w:val="0"/>
          <w:divBdr>
            <w:top w:val="none" w:sz="0" w:space="0" w:color="auto"/>
            <w:left w:val="none" w:sz="0" w:space="0" w:color="auto"/>
            <w:bottom w:val="none" w:sz="0" w:space="0" w:color="auto"/>
            <w:right w:val="none" w:sz="0" w:space="0" w:color="auto"/>
          </w:divBdr>
        </w:div>
        <w:div w:id="2138444914">
          <w:marLeft w:val="640"/>
          <w:marRight w:val="0"/>
          <w:marTop w:val="0"/>
          <w:marBottom w:val="0"/>
          <w:divBdr>
            <w:top w:val="none" w:sz="0" w:space="0" w:color="auto"/>
            <w:left w:val="none" w:sz="0" w:space="0" w:color="auto"/>
            <w:bottom w:val="none" w:sz="0" w:space="0" w:color="auto"/>
            <w:right w:val="none" w:sz="0" w:space="0" w:color="auto"/>
          </w:divBdr>
        </w:div>
        <w:div w:id="2146922378">
          <w:marLeft w:val="640"/>
          <w:marRight w:val="0"/>
          <w:marTop w:val="0"/>
          <w:marBottom w:val="0"/>
          <w:divBdr>
            <w:top w:val="none" w:sz="0" w:space="0" w:color="auto"/>
            <w:left w:val="none" w:sz="0" w:space="0" w:color="auto"/>
            <w:bottom w:val="none" w:sz="0" w:space="0" w:color="auto"/>
            <w:right w:val="none" w:sz="0" w:space="0" w:color="auto"/>
          </w:divBdr>
        </w:div>
      </w:divsChild>
    </w:div>
    <w:div w:id="1280381098">
      <w:bodyDiv w:val="1"/>
      <w:marLeft w:val="0"/>
      <w:marRight w:val="0"/>
      <w:marTop w:val="0"/>
      <w:marBottom w:val="0"/>
      <w:divBdr>
        <w:top w:val="none" w:sz="0" w:space="0" w:color="auto"/>
        <w:left w:val="none" w:sz="0" w:space="0" w:color="auto"/>
        <w:bottom w:val="none" w:sz="0" w:space="0" w:color="auto"/>
        <w:right w:val="none" w:sz="0" w:space="0" w:color="auto"/>
      </w:divBdr>
      <w:divsChild>
        <w:div w:id="1349019339">
          <w:marLeft w:val="640"/>
          <w:marRight w:val="0"/>
          <w:marTop w:val="0"/>
          <w:marBottom w:val="0"/>
          <w:divBdr>
            <w:top w:val="none" w:sz="0" w:space="0" w:color="auto"/>
            <w:left w:val="none" w:sz="0" w:space="0" w:color="auto"/>
            <w:bottom w:val="none" w:sz="0" w:space="0" w:color="auto"/>
            <w:right w:val="none" w:sz="0" w:space="0" w:color="auto"/>
          </w:divBdr>
        </w:div>
        <w:div w:id="687871824">
          <w:marLeft w:val="640"/>
          <w:marRight w:val="0"/>
          <w:marTop w:val="0"/>
          <w:marBottom w:val="0"/>
          <w:divBdr>
            <w:top w:val="none" w:sz="0" w:space="0" w:color="auto"/>
            <w:left w:val="none" w:sz="0" w:space="0" w:color="auto"/>
            <w:bottom w:val="none" w:sz="0" w:space="0" w:color="auto"/>
            <w:right w:val="none" w:sz="0" w:space="0" w:color="auto"/>
          </w:divBdr>
        </w:div>
        <w:div w:id="1910994314">
          <w:marLeft w:val="640"/>
          <w:marRight w:val="0"/>
          <w:marTop w:val="0"/>
          <w:marBottom w:val="0"/>
          <w:divBdr>
            <w:top w:val="none" w:sz="0" w:space="0" w:color="auto"/>
            <w:left w:val="none" w:sz="0" w:space="0" w:color="auto"/>
            <w:bottom w:val="none" w:sz="0" w:space="0" w:color="auto"/>
            <w:right w:val="none" w:sz="0" w:space="0" w:color="auto"/>
          </w:divBdr>
        </w:div>
        <w:div w:id="1586377929">
          <w:marLeft w:val="640"/>
          <w:marRight w:val="0"/>
          <w:marTop w:val="0"/>
          <w:marBottom w:val="0"/>
          <w:divBdr>
            <w:top w:val="none" w:sz="0" w:space="0" w:color="auto"/>
            <w:left w:val="none" w:sz="0" w:space="0" w:color="auto"/>
            <w:bottom w:val="none" w:sz="0" w:space="0" w:color="auto"/>
            <w:right w:val="none" w:sz="0" w:space="0" w:color="auto"/>
          </w:divBdr>
        </w:div>
        <w:div w:id="543979033">
          <w:marLeft w:val="640"/>
          <w:marRight w:val="0"/>
          <w:marTop w:val="0"/>
          <w:marBottom w:val="0"/>
          <w:divBdr>
            <w:top w:val="none" w:sz="0" w:space="0" w:color="auto"/>
            <w:left w:val="none" w:sz="0" w:space="0" w:color="auto"/>
            <w:bottom w:val="none" w:sz="0" w:space="0" w:color="auto"/>
            <w:right w:val="none" w:sz="0" w:space="0" w:color="auto"/>
          </w:divBdr>
        </w:div>
        <w:div w:id="1364668690">
          <w:marLeft w:val="640"/>
          <w:marRight w:val="0"/>
          <w:marTop w:val="0"/>
          <w:marBottom w:val="0"/>
          <w:divBdr>
            <w:top w:val="none" w:sz="0" w:space="0" w:color="auto"/>
            <w:left w:val="none" w:sz="0" w:space="0" w:color="auto"/>
            <w:bottom w:val="none" w:sz="0" w:space="0" w:color="auto"/>
            <w:right w:val="none" w:sz="0" w:space="0" w:color="auto"/>
          </w:divBdr>
        </w:div>
        <w:div w:id="270279223">
          <w:marLeft w:val="640"/>
          <w:marRight w:val="0"/>
          <w:marTop w:val="0"/>
          <w:marBottom w:val="0"/>
          <w:divBdr>
            <w:top w:val="none" w:sz="0" w:space="0" w:color="auto"/>
            <w:left w:val="none" w:sz="0" w:space="0" w:color="auto"/>
            <w:bottom w:val="none" w:sz="0" w:space="0" w:color="auto"/>
            <w:right w:val="none" w:sz="0" w:space="0" w:color="auto"/>
          </w:divBdr>
        </w:div>
        <w:div w:id="443430153">
          <w:marLeft w:val="640"/>
          <w:marRight w:val="0"/>
          <w:marTop w:val="0"/>
          <w:marBottom w:val="0"/>
          <w:divBdr>
            <w:top w:val="none" w:sz="0" w:space="0" w:color="auto"/>
            <w:left w:val="none" w:sz="0" w:space="0" w:color="auto"/>
            <w:bottom w:val="none" w:sz="0" w:space="0" w:color="auto"/>
            <w:right w:val="none" w:sz="0" w:space="0" w:color="auto"/>
          </w:divBdr>
        </w:div>
        <w:div w:id="782384182">
          <w:marLeft w:val="640"/>
          <w:marRight w:val="0"/>
          <w:marTop w:val="0"/>
          <w:marBottom w:val="0"/>
          <w:divBdr>
            <w:top w:val="none" w:sz="0" w:space="0" w:color="auto"/>
            <w:left w:val="none" w:sz="0" w:space="0" w:color="auto"/>
            <w:bottom w:val="none" w:sz="0" w:space="0" w:color="auto"/>
            <w:right w:val="none" w:sz="0" w:space="0" w:color="auto"/>
          </w:divBdr>
        </w:div>
        <w:div w:id="1808663170">
          <w:marLeft w:val="640"/>
          <w:marRight w:val="0"/>
          <w:marTop w:val="0"/>
          <w:marBottom w:val="0"/>
          <w:divBdr>
            <w:top w:val="none" w:sz="0" w:space="0" w:color="auto"/>
            <w:left w:val="none" w:sz="0" w:space="0" w:color="auto"/>
            <w:bottom w:val="none" w:sz="0" w:space="0" w:color="auto"/>
            <w:right w:val="none" w:sz="0" w:space="0" w:color="auto"/>
          </w:divBdr>
        </w:div>
        <w:div w:id="1312515148">
          <w:marLeft w:val="640"/>
          <w:marRight w:val="0"/>
          <w:marTop w:val="0"/>
          <w:marBottom w:val="0"/>
          <w:divBdr>
            <w:top w:val="none" w:sz="0" w:space="0" w:color="auto"/>
            <w:left w:val="none" w:sz="0" w:space="0" w:color="auto"/>
            <w:bottom w:val="none" w:sz="0" w:space="0" w:color="auto"/>
            <w:right w:val="none" w:sz="0" w:space="0" w:color="auto"/>
          </w:divBdr>
        </w:div>
        <w:div w:id="1890720217">
          <w:marLeft w:val="640"/>
          <w:marRight w:val="0"/>
          <w:marTop w:val="0"/>
          <w:marBottom w:val="0"/>
          <w:divBdr>
            <w:top w:val="none" w:sz="0" w:space="0" w:color="auto"/>
            <w:left w:val="none" w:sz="0" w:space="0" w:color="auto"/>
            <w:bottom w:val="none" w:sz="0" w:space="0" w:color="auto"/>
            <w:right w:val="none" w:sz="0" w:space="0" w:color="auto"/>
          </w:divBdr>
        </w:div>
        <w:div w:id="420179398">
          <w:marLeft w:val="640"/>
          <w:marRight w:val="0"/>
          <w:marTop w:val="0"/>
          <w:marBottom w:val="0"/>
          <w:divBdr>
            <w:top w:val="none" w:sz="0" w:space="0" w:color="auto"/>
            <w:left w:val="none" w:sz="0" w:space="0" w:color="auto"/>
            <w:bottom w:val="none" w:sz="0" w:space="0" w:color="auto"/>
            <w:right w:val="none" w:sz="0" w:space="0" w:color="auto"/>
          </w:divBdr>
        </w:div>
        <w:div w:id="2069720089">
          <w:marLeft w:val="640"/>
          <w:marRight w:val="0"/>
          <w:marTop w:val="0"/>
          <w:marBottom w:val="0"/>
          <w:divBdr>
            <w:top w:val="none" w:sz="0" w:space="0" w:color="auto"/>
            <w:left w:val="none" w:sz="0" w:space="0" w:color="auto"/>
            <w:bottom w:val="none" w:sz="0" w:space="0" w:color="auto"/>
            <w:right w:val="none" w:sz="0" w:space="0" w:color="auto"/>
          </w:divBdr>
        </w:div>
        <w:div w:id="290673400">
          <w:marLeft w:val="640"/>
          <w:marRight w:val="0"/>
          <w:marTop w:val="0"/>
          <w:marBottom w:val="0"/>
          <w:divBdr>
            <w:top w:val="none" w:sz="0" w:space="0" w:color="auto"/>
            <w:left w:val="none" w:sz="0" w:space="0" w:color="auto"/>
            <w:bottom w:val="none" w:sz="0" w:space="0" w:color="auto"/>
            <w:right w:val="none" w:sz="0" w:space="0" w:color="auto"/>
          </w:divBdr>
        </w:div>
        <w:div w:id="163475341">
          <w:marLeft w:val="640"/>
          <w:marRight w:val="0"/>
          <w:marTop w:val="0"/>
          <w:marBottom w:val="0"/>
          <w:divBdr>
            <w:top w:val="none" w:sz="0" w:space="0" w:color="auto"/>
            <w:left w:val="none" w:sz="0" w:space="0" w:color="auto"/>
            <w:bottom w:val="none" w:sz="0" w:space="0" w:color="auto"/>
            <w:right w:val="none" w:sz="0" w:space="0" w:color="auto"/>
          </w:divBdr>
        </w:div>
        <w:div w:id="596131815">
          <w:marLeft w:val="640"/>
          <w:marRight w:val="0"/>
          <w:marTop w:val="0"/>
          <w:marBottom w:val="0"/>
          <w:divBdr>
            <w:top w:val="none" w:sz="0" w:space="0" w:color="auto"/>
            <w:left w:val="none" w:sz="0" w:space="0" w:color="auto"/>
            <w:bottom w:val="none" w:sz="0" w:space="0" w:color="auto"/>
            <w:right w:val="none" w:sz="0" w:space="0" w:color="auto"/>
          </w:divBdr>
        </w:div>
        <w:div w:id="254826769">
          <w:marLeft w:val="640"/>
          <w:marRight w:val="0"/>
          <w:marTop w:val="0"/>
          <w:marBottom w:val="0"/>
          <w:divBdr>
            <w:top w:val="none" w:sz="0" w:space="0" w:color="auto"/>
            <w:left w:val="none" w:sz="0" w:space="0" w:color="auto"/>
            <w:bottom w:val="none" w:sz="0" w:space="0" w:color="auto"/>
            <w:right w:val="none" w:sz="0" w:space="0" w:color="auto"/>
          </w:divBdr>
        </w:div>
        <w:div w:id="2112243502">
          <w:marLeft w:val="640"/>
          <w:marRight w:val="0"/>
          <w:marTop w:val="0"/>
          <w:marBottom w:val="0"/>
          <w:divBdr>
            <w:top w:val="none" w:sz="0" w:space="0" w:color="auto"/>
            <w:left w:val="none" w:sz="0" w:space="0" w:color="auto"/>
            <w:bottom w:val="none" w:sz="0" w:space="0" w:color="auto"/>
            <w:right w:val="none" w:sz="0" w:space="0" w:color="auto"/>
          </w:divBdr>
        </w:div>
        <w:div w:id="1487013456">
          <w:marLeft w:val="640"/>
          <w:marRight w:val="0"/>
          <w:marTop w:val="0"/>
          <w:marBottom w:val="0"/>
          <w:divBdr>
            <w:top w:val="none" w:sz="0" w:space="0" w:color="auto"/>
            <w:left w:val="none" w:sz="0" w:space="0" w:color="auto"/>
            <w:bottom w:val="none" w:sz="0" w:space="0" w:color="auto"/>
            <w:right w:val="none" w:sz="0" w:space="0" w:color="auto"/>
          </w:divBdr>
        </w:div>
        <w:div w:id="600644464">
          <w:marLeft w:val="640"/>
          <w:marRight w:val="0"/>
          <w:marTop w:val="0"/>
          <w:marBottom w:val="0"/>
          <w:divBdr>
            <w:top w:val="none" w:sz="0" w:space="0" w:color="auto"/>
            <w:left w:val="none" w:sz="0" w:space="0" w:color="auto"/>
            <w:bottom w:val="none" w:sz="0" w:space="0" w:color="auto"/>
            <w:right w:val="none" w:sz="0" w:space="0" w:color="auto"/>
          </w:divBdr>
        </w:div>
        <w:div w:id="365251199">
          <w:marLeft w:val="640"/>
          <w:marRight w:val="0"/>
          <w:marTop w:val="0"/>
          <w:marBottom w:val="0"/>
          <w:divBdr>
            <w:top w:val="none" w:sz="0" w:space="0" w:color="auto"/>
            <w:left w:val="none" w:sz="0" w:space="0" w:color="auto"/>
            <w:bottom w:val="none" w:sz="0" w:space="0" w:color="auto"/>
            <w:right w:val="none" w:sz="0" w:space="0" w:color="auto"/>
          </w:divBdr>
        </w:div>
        <w:div w:id="212277538">
          <w:marLeft w:val="640"/>
          <w:marRight w:val="0"/>
          <w:marTop w:val="0"/>
          <w:marBottom w:val="0"/>
          <w:divBdr>
            <w:top w:val="none" w:sz="0" w:space="0" w:color="auto"/>
            <w:left w:val="none" w:sz="0" w:space="0" w:color="auto"/>
            <w:bottom w:val="none" w:sz="0" w:space="0" w:color="auto"/>
            <w:right w:val="none" w:sz="0" w:space="0" w:color="auto"/>
          </w:divBdr>
        </w:div>
        <w:div w:id="1055355880">
          <w:marLeft w:val="640"/>
          <w:marRight w:val="0"/>
          <w:marTop w:val="0"/>
          <w:marBottom w:val="0"/>
          <w:divBdr>
            <w:top w:val="none" w:sz="0" w:space="0" w:color="auto"/>
            <w:left w:val="none" w:sz="0" w:space="0" w:color="auto"/>
            <w:bottom w:val="none" w:sz="0" w:space="0" w:color="auto"/>
            <w:right w:val="none" w:sz="0" w:space="0" w:color="auto"/>
          </w:divBdr>
        </w:div>
        <w:div w:id="869487019">
          <w:marLeft w:val="640"/>
          <w:marRight w:val="0"/>
          <w:marTop w:val="0"/>
          <w:marBottom w:val="0"/>
          <w:divBdr>
            <w:top w:val="none" w:sz="0" w:space="0" w:color="auto"/>
            <w:left w:val="none" w:sz="0" w:space="0" w:color="auto"/>
            <w:bottom w:val="none" w:sz="0" w:space="0" w:color="auto"/>
            <w:right w:val="none" w:sz="0" w:space="0" w:color="auto"/>
          </w:divBdr>
        </w:div>
        <w:div w:id="1003505686">
          <w:marLeft w:val="640"/>
          <w:marRight w:val="0"/>
          <w:marTop w:val="0"/>
          <w:marBottom w:val="0"/>
          <w:divBdr>
            <w:top w:val="none" w:sz="0" w:space="0" w:color="auto"/>
            <w:left w:val="none" w:sz="0" w:space="0" w:color="auto"/>
            <w:bottom w:val="none" w:sz="0" w:space="0" w:color="auto"/>
            <w:right w:val="none" w:sz="0" w:space="0" w:color="auto"/>
          </w:divBdr>
        </w:div>
        <w:div w:id="157380224">
          <w:marLeft w:val="640"/>
          <w:marRight w:val="0"/>
          <w:marTop w:val="0"/>
          <w:marBottom w:val="0"/>
          <w:divBdr>
            <w:top w:val="none" w:sz="0" w:space="0" w:color="auto"/>
            <w:left w:val="none" w:sz="0" w:space="0" w:color="auto"/>
            <w:bottom w:val="none" w:sz="0" w:space="0" w:color="auto"/>
            <w:right w:val="none" w:sz="0" w:space="0" w:color="auto"/>
          </w:divBdr>
        </w:div>
        <w:div w:id="1192689799">
          <w:marLeft w:val="640"/>
          <w:marRight w:val="0"/>
          <w:marTop w:val="0"/>
          <w:marBottom w:val="0"/>
          <w:divBdr>
            <w:top w:val="none" w:sz="0" w:space="0" w:color="auto"/>
            <w:left w:val="none" w:sz="0" w:space="0" w:color="auto"/>
            <w:bottom w:val="none" w:sz="0" w:space="0" w:color="auto"/>
            <w:right w:val="none" w:sz="0" w:space="0" w:color="auto"/>
          </w:divBdr>
        </w:div>
        <w:div w:id="1130243394">
          <w:marLeft w:val="640"/>
          <w:marRight w:val="0"/>
          <w:marTop w:val="0"/>
          <w:marBottom w:val="0"/>
          <w:divBdr>
            <w:top w:val="none" w:sz="0" w:space="0" w:color="auto"/>
            <w:left w:val="none" w:sz="0" w:space="0" w:color="auto"/>
            <w:bottom w:val="none" w:sz="0" w:space="0" w:color="auto"/>
            <w:right w:val="none" w:sz="0" w:space="0" w:color="auto"/>
          </w:divBdr>
        </w:div>
        <w:div w:id="1462529668">
          <w:marLeft w:val="640"/>
          <w:marRight w:val="0"/>
          <w:marTop w:val="0"/>
          <w:marBottom w:val="0"/>
          <w:divBdr>
            <w:top w:val="none" w:sz="0" w:space="0" w:color="auto"/>
            <w:left w:val="none" w:sz="0" w:space="0" w:color="auto"/>
            <w:bottom w:val="none" w:sz="0" w:space="0" w:color="auto"/>
            <w:right w:val="none" w:sz="0" w:space="0" w:color="auto"/>
          </w:divBdr>
        </w:div>
        <w:div w:id="1435127875">
          <w:marLeft w:val="640"/>
          <w:marRight w:val="0"/>
          <w:marTop w:val="0"/>
          <w:marBottom w:val="0"/>
          <w:divBdr>
            <w:top w:val="none" w:sz="0" w:space="0" w:color="auto"/>
            <w:left w:val="none" w:sz="0" w:space="0" w:color="auto"/>
            <w:bottom w:val="none" w:sz="0" w:space="0" w:color="auto"/>
            <w:right w:val="none" w:sz="0" w:space="0" w:color="auto"/>
          </w:divBdr>
        </w:div>
        <w:div w:id="804205284">
          <w:marLeft w:val="640"/>
          <w:marRight w:val="0"/>
          <w:marTop w:val="0"/>
          <w:marBottom w:val="0"/>
          <w:divBdr>
            <w:top w:val="none" w:sz="0" w:space="0" w:color="auto"/>
            <w:left w:val="none" w:sz="0" w:space="0" w:color="auto"/>
            <w:bottom w:val="none" w:sz="0" w:space="0" w:color="auto"/>
            <w:right w:val="none" w:sz="0" w:space="0" w:color="auto"/>
          </w:divBdr>
        </w:div>
        <w:div w:id="1628003960">
          <w:marLeft w:val="640"/>
          <w:marRight w:val="0"/>
          <w:marTop w:val="0"/>
          <w:marBottom w:val="0"/>
          <w:divBdr>
            <w:top w:val="none" w:sz="0" w:space="0" w:color="auto"/>
            <w:left w:val="none" w:sz="0" w:space="0" w:color="auto"/>
            <w:bottom w:val="none" w:sz="0" w:space="0" w:color="auto"/>
            <w:right w:val="none" w:sz="0" w:space="0" w:color="auto"/>
          </w:divBdr>
        </w:div>
        <w:div w:id="1171067014">
          <w:marLeft w:val="640"/>
          <w:marRight w:val="0"/>
          <w:marTop w:val="0"/>
          <w:marBottom w:val="0"/>
          <w:divBdr>
            <w:top w:val="none" w:sz="0" w:space="0" w:color="auto"/>
            <w:left w:val="none" w:sz="0" w:space="0" w:color="auto"/>
            <w:bottom w:val="none" w:sz="0" w:space="0" w:color="auto"/>
            <w:right w:val="none" w:sz="0" w:space="0" w:color="auto"/>
          </w:divBdr>
        </w:div>
        <w:div w:id="1837381701">
          <w:marLeft w:val="640"/>
          <w:marRight w:val="0"/>
          <w:marTop w:val="0"/>
          <w:marBottom w:val="0"/>
          <w:divBdr>
            <w:top w:val="none" w:sz="0" w:space="0" w:color="auto"/>
            <w:left w:val="none" w:sz="0" w:space="0" w:color="auto"/>
            <w:bottom w:val="none" w:sz="0" w:space="0" w:color="auto"/>
            <w:right w:val="none" w:sz="0" w:space="0" w:color="auto"/>
          </w:divBdr>
        </w:div>
        <w:div w:id="981275899">
          <w:marLeft w:val="640"/>
          <w:marRight w:val="0"/>
          <w:marTop w:val="0"/>
          <w:marBottom w:val="0"/>
          <w:divBdr>
            <w:top w:val="none" w:sz="0" w:space="0" w:color="auto"/>
            <w:left w:val="none" w:sz="0" w:space="0" w:color="auto"/>
            <w:bottom w:val="none" w:sz="0" w:space="0" w:color="auto"/>
            <w:right w:val="none" w:sz="0" w:space="0" w:color="auto"/>
          </w:divBdr>
        </w:div>
        <w:div w:id="1644848267">
          <w:marLeft w:val="640"/>
          <w:marRight w:val="0"/>
          <w:marTop w:val="0"/>
          <w:marBottom w:val="0"/>
          <w:divBdr>
            <w:top w:val="none" w:sz="0" w:space="0" w:color="auto"/>
            <w:left w:val="none" w:sz="0" w:space="0" w:color="auto"/>
            <w:bottom w:val="none" w:sz="0" w:space="0" w:color="auto"/>
            <w:right w:val="none" w:sz="0" w:space="0" w:color="auto"/>
          </w:divBdr>
        </w:div>
        <w:div w:id="1605721472">
          <w:marLeft w:val="640"/>
          <w:marRight w:val="0"/>
          <w:marTop w:val="0"/>
          <w:marBottom w:val="0"/>
          <w:divBdr>
            <w:top w:val="none" w:sz="0" w:space="0" w:color="auto"/>
            <w:left w:val="none" w:sz="0" w:space="0" w:color="auto"/>
            <w:bottom w:val="none" w:sz="0" w:space="0" w:color="auto"/>
            <w:right w:val="none" w:sz="0" w:space="0" w:color="auto"/>
          </w:divBdr>
        </w:div>
        <w:div w:id="302589446">
          <w:marLeft w:val="640"/>
          <w:marRight w:val="0"/>
          <w:marTop w:val="0"/>
          <w:marBottom w:val="0"/>
          <w:divBdr>
            <w:top w:val="none" w:sz="0" w:space="0" w:color="auto"/>
            <w:left w:val="none" w:sz="0" w:space="0" w:color="auto"/>
            <w:bottom w:val="none" w:sz="0" w:space="0" w:color="auto"/>
            <w:right w:val="none" w:sz="0" w:space="0" w:color="auto"/>
          </w:divBdr>
        </w:div>
        <w:div w:id="1270039874">
          <w:marLeft w:val="640"/>
          <w:marRight w:val="0"/>
          <w:marTop w:val="0"/>
          <w:marBottom w:val="0"/>
          <w:divBdr>
            <w:top w:val="none" w:sz="0" w:space="0" w:color="auto"/>
            <w:left w:val="none" w:sz="0" w:space="0" w:color="auto"/>
            <w:bottom w:val="none" w:sz="0" w:space="0" w:color="auto"/>
            <w:right w:val="none" w:sz="0" w:space="0" w:color="auto"/>
          </w:divBdr>
        </w:div>
        <w:div w:id="156117127">
          <w:marLeft w:val="640"/>
          <w:marRight w:val="0"/>
          <w:marTop w:val="0"/>
          <w:marBottom w:val="0"/>
          <w:divBdr>
            <w:top w:val="none" w:sz="0" w:space="0" w:color="auto"/>
            <w:left w:val="none" w:sz="0" w:space="0" w:color="auto"/>
            <w:bottom w:val="none" w:sz="0" w:space="0" w:color="auto"/>
            <w:right w:val="none" w:sz="0" w:space="0" w:color="auto"/>
          </w:divBdr>
        </w:div>
        <w:div w:id="1395004330">
          <w:marLeft w:val="640"/>
          <w:marRight w:val="0"/>
          <w:marTop w:val="0"/>
          <w:marBottom w:val="0"/>
          <w:divBdr>
            <w:top w:val="none" w:sz="0" w:space="0" w:color="auto"/>
            <w:left w:val="none" w:sz="0" w:space="0" w:color="auto"/>
            <w:bottom w:val="none" w:sz="0" w:space="0" w:color="auto"/>
            <w:right w:val="none" w:sz="0" w:space="0" w:color="auto"/>
          </w:divBdr>
        </w:div>
        <w:div w:id="2026051046">
          <w:marLeft w:val="640"/>
          <w:marRight w:val="0"/>
          <w:marTop w:val="0"/>
          <w:marBottom w:val="0"/>
          <w:divBdr>
            <w:top w:val="none" w:sz="0" w:space="0" w:color="auto"/>
            <w:left w:val="none" w:sz="0" w:space="0" w:color="auto"/>
            <w:bottom w:val="none" w:sz="0" w:space="0" w:color="auto"/>
            <w:right w:val="none" w:sz="0" w:space="0" w:color="auto"/>
          </w:divBdr>
        </w:div>
        <w:div w:id="382676669">
          <w:marLeft w:val="640"/>
          <w:marRight w:val="0"/>
          <w:marTop w:val="0"/>
          <w:marBottom w:val="0"/>
          <w:divBdr>
            <w:top w:val="none" w:sz="0" w:space="0" w:color="auto"/>
            <w:left w:val="none" w:sz="0" w:space="0" w:color="auto"/>
            <w:bottom w:val="none" w:sz="0" w:space="0" w:color="auto"/>
            <w:right w:val="none" w:sz="0" w:space="0" w:color="auto"/>
          </w:divBdr>
        </w:div>
        <w:div w:id="540214470">
          <w:marLeft w:val="640"/>
          <w:marRight w:val="0"/>
          <w:marTop w:val="0"/>
          <w:marBottom w:val="0"/>
          <w:divBdr>
            <w:top w:val="none" w:sz="0" w:space="0" w:color="auto"/>
            <w:left w:val="none" w:sz="0" w:space="0" w:color="auto"/>
            <w:bottom w:val="none" w:sz="0" w:space="0" w:color="auto"/>
            <w:right w:val="none" w:sz="0" w:space="0" w:color="auto"/>
          </w:divBdr>
        </w:div>
        <w:div w:id="577137368">
          <w:marLeft w:val="640"/>
          <w:marRight w:val="0"/>
          <w:marTop w:val="0"/>
          <w:marBottom w:val="0"/>
          <w:divBdr>
            <w:top w:val="none" w:sz="0" w:space="0" w:color="auto"/>
            <w:left w:val="none" w:sz="0" w:space="0" w:color="auto"/>
            <w:bottom w:val="none" w:sz="0" w:space="0" w:color="auto"/>
            <w:right w:val="none" w:sz="0" w:space="0" w:color="auto"/>
          </w:divBdr>
        </w:div>
        <w:div w:id="432284789">
          <w:marLeft w:val="640"/>
          <w:marRight w:val="0"/>
          <w:marTop w:val="0"/>
          <w:marBottom w:val="0"/>
          <w:divBdr>
            <w:top w:val="none" w:sz="0" w:space="0" w:color="auto"/>
            <w:left w:val="none" w:sz="0" w:space="0" w:color="auto"/>
            <w:bottom w:val="none" w:sz="0" w:space="0" w:color="auto"/>
            <w:right w:val="none" w:sz="0" w:space="0" w:color="auto"/>
          </w:divBdr>
        </w:div>
        <w:div w:id="627972675">
          <w:marLeft w:val="640"/>
          <w:marRight w:val="0"/>
          <w:marTop w:val="0"/>
          <w:marBottom w:val="0"/>
          <w:divBdr>
            <w:top w:val="none" w:sz="0" w:space="0" w:color="auto"/>
            <w:left w:val="none" w:sz="0" w:space="0" w:color="auto"/>
            <w:bottom w:val="none" w:sz="0" w:space="0" w:color="auto"/>
            <w:right w:val="none" w:sz="0" w:space="0" w:color="auto"/>
          </w:divBdr>
        </w:div>
        <w:div w:id="254095821">
          <w:marLeft w:val="640"/>
          <w:marRight w:val="0"/>
          <w:marTop w:val="0"/>
          <w:marBottom w:val="0"/>
          <w:divBdr>
            <w:top w:val="none" w:sz="0" w:space="0" w:color="auto"/>
            <w:left w:val="none" w:sz="0" w:space="0" w:color="auto"/>
            <w:bottom w:val="none" w:sz="0" w:space="0" w:color="auto"/>
            <w:right w:val="none" w:sz="0" w:space="0" w:color="auto"/>
          </w:divBdr>
        </w:div>
        <w:div w:id="687409935">
          <w:marLeft w:val="640"/>
          <w:marRight w:val="0"/>
          <w:marTop w:val="0"/>
          <w:marBottom w:val="0"/>
          <w:divBdr>
            <w:top w:val="none" w:sz="0" w:space="0" w:color="auto"/>
            <w:left w:val="none" w:sz="0" w:space="0" w:color="auto"/>
            <w:bottom w:val="none" w:sz="0" w:space="0" w:color="auto"/>
            <w:right w:val="none" w:sz="0" w:space="0" w:color="auto"/>
          </w:divBdr>
        </w:div>
        <w:div w:id="922645769">
          <w:marLeft w:val="640"/>
          <w:marRight w:val="0"/>
          <w:marTop w:val="0"/>
          <w:marBottom w:val="0"/>
          <w:divBdr>
            <w:top w:val="none" w:sz="0" w:space="0" w:color="auto"/>
            <w:left w:val="none" w:sz="0" w:space="0" w:color="auto"/>
            <w:bottom w:val="none" w:sz="0" w:space="0" w:color="auto"/>
            <w:right w:val="none" w:sz="0" w:space="0" w:color="auto"/>
          </w:divBdr>
        </w:div>
        <w:div w:id="280260038">
          <w:marLeft w:val="640"/>
          <w:marRight w:val="0"/>
          <w:marTop w:val="0"/>
          <w:marBottom w:val="0"/>
          <w:divBdr>
            <w:top w:val="none" w:sz="0" w:space="0" w:color="auto"/>
            <w:left w:val="none" w:sz="0" w:space="0" w:color="auto"/>
            <w:bottom w:val="none" w:sz="0" w:space="0" w:color="auto"/>
            <w:right w:val="none" w:sz="0" w:space="0" w:color="auto"/>
          </w:divBdr>
        </w:div>
        <w:div w:id="1829589455">
          <w:marLeft w:val="640"/>
          <w:marRight w:val="0"/>
          <w:marTop w:val="0"/>
          <w:marBottom w:val="0"/>
          <w:divBdr>
            <w:top w:val="none" w:sz="0" w:space="0" w:color="auto"/>
            <w:left w:val="none" w:sz="0" w:space="0" w:color="auto"/>
            <w:bottom w:val="none" w:sz="0" w:space="0" w:color="auto"/>
            <w:right w:val="none" w:sz="0" w:space="0" w:color="auto"/>
          </w:divBdr>
        </w:div>
        <w:div w:id="622469486">
          <w:marLeft w:val="640"/>
          <w:marRight w:val="0"/>
          <w:marTop w:val="0"/>
          <w:marBottom w:val="0"/>
          <w:divBdr>
            <w:top w:val="none" w:sz="0" w:space="0" w:color="auto"/>
            <w:left w:val="none" w:sz="0" w:space="0" w:color="auto"/>
            <w:bottom w:val="none" w:sz="0" w:space="0" w:color="auto"/>
            <w:right w:val="none" w:sz="0" w:space="0" w:color="auto"/>
          </w:divBdr>
        </w:div>
        <w:div w:id="354312522">
          <w:marLeft w:val="640"/>
          <w:marRight w:val="0"/>
          <w:marTop w:val="0"/>
          <w:marBottom w:val="0"/>
          <w:divBdr>
            <w:top w:val="none" w:sz="0" w:space="0" w:color="auto"/>
            <w:left w:val="none" w:sz="0" w:space="0" w:color="auto"/>
            <w:bottom w:val="none" w:sz="0" w:space="0" w:color="auto"/>
            <w:right w:val="none" w:sz="0" w:space="0" w:color="auto"/>
          </w:divBdr>
        </w:div>
        <w:div w:id="152067967">
          <w:marLeft w:val="640"/>
          <w:marRight w:val="0"/>
          <w:marTop w:val="0"/>
          <w:marBottom w:val="0"/>
          <w:divBdr>
            <w:top w:val="none" w:sz="0" w:space="0" w:color="auto"/>
            <w:left w:val="none" w:sz="0" w:space="0" w:color="auto"/>
            <w:bottom w:val="none" w:sz="0" w:space="0" w:color="auto"/>
            <w:right w:val="none" w:sz="0" w:space="0" w:color="auto"/>
          </w:divBdr>
        </w:div>
        <w:div w:id="818884127">
          <w:marLeft w:val="640"/>
          <w:marRight w:val="0"/>
          <w:marTop w:val="0"/>
          <w:marBottom w:val="0"/>
          <w:divBdr>
            <w:top w:val="none" w:sz="0" w:space="0" w:color="auto"/>
            <w:left w:val="none" w:sz="0" w:space="0" w:color="auto"/>
            <w:bottom w:val="none" w:sz="0" w:space="0" w:color="auto"/>
            <w:right w:val="none" w:sz="0" w:space="0" w:color="auto"/>
          </w:divBdr>
        </w:div>
        <w:div w:id="2009166235">
          <w:marLeft w:val="640"/>
          <w:marRight w:val="0"/>
          <w:marTop w:val="0"/>
          <w:marBottom w:val="0"/>
          <w:divBdr>
            <w:top w:val="none" w:sz="0" w:space="0" w:color="auto"/>
            <w:left w:val="none" w:sz="0" w:space="0" w:color="auto"/>
            <w:bottom w:val="none" w:sz="0" w:space="0" w:color="auto"/>
            <w:right w:val="none" w:sz="0" w:space="0" w:color="auto"/>
          </w:divBdr>
        </w:div>
        <w:div w:id="1705595970">
          <w:marLeft w:val="640"/>
          <w:marRight w:val="0"/>
          <w:marTop w:val="0"/>
          <w:marBottom w:val="0"/>
          <w:divBdr>
            <w:top w:val="none" w:sz="0" w:space="0" w:color="auto"/>
            <w:left w:val="none" w:sz="0" w:space="0" w:color="auto"/>
            <w:bottom w:val="none" w:sz="0" w:space="0" w:color="auto"/>
            <w:right w:val="none" w:sz="0" w:space="0" w:color="auto"/>
          </w:divBdr>
        </w:div>
        <w:div w:id="2050908135">
          <w:marLeft w:val="640"/>
          <w:marRight w:val="0"/>
          <w:marTop w:val="0"/>
          <w:marBottom w:val="0"/>
          <w:divBdr>
            <w:top w:val="none" w:sz="0" w:space="0" w:color="auto"/>
            <w:left w:val="none" w:sz="0" w:space="0" w:color="auto"/>
            <w:bottom w:val="none" w:sz="0" w:space="0" w:color="auto"/>
            <w:right w:val="none" w:sz="0" w:space="0" w:color="auto"/>
          </w:divBdr>
        </w:div>
        <w:div w:id="1448087485">
          <w:marLeft w:val="640"/>
          <w:marRight w:val="0"/>
          <w:marTop w:val="0"/>
          <w:marBottom w:val="0"/>
          <w:divBdr>
            <w:top w:val="none" w:sz="0" w:space="0" w:color="auto"/>
            <w:left w:val="none" w:sz="0" w:space="0" w:color="auto"/>
            <w:bottom w:val="none" w:sz="0" w:space="0" w:color="auto"/>
            <w:right w:val="none" w:sz="0" w:space="0" w:color="auto"/>
          </w:divBdr>
        </w:div>
        <w:div w:id="1402361656">
          <w:marLeft w:val="640"/>
          <w:marRight w:val="0"/>
          <w:marTop w:val="0"/>
          <w:marBottom w:val="0"/>
          <w:divBdr>
            <w:top w:val="none" w:sz="0" w:space="0" w:color="auto"/>
            <w:left w:val="none" w:sz="0" w:space="0" w:color="auto"/>
            <w:bottom w:val="none" w:sz="0" w:space="0" w:color="auto"/>
            <w:right w:val="none" w:sz="0" w:space="0" w:color="auto"/>
          </w:divBdr>
        </w:div>
        <w:div w:id="608196716">
          <w:marLeft w:val="640"/>
          <w:marRight w:val="0"/>
          <w:marTop w:val="0"/>
          <w:marBottom w:val="0"/>
          <w:divBdr>
            <w:top w:val="none" w:sz="0" w:space="0" w:color="auto"/>
            <w:left w:val="none" w:sz="0" w:space="0" w:color="auto"/>
            <w:bottom w:val="none" w:sz="0" w:space="0" w:color="auto"/>
            <w:right w:val="none" w:sz="0" w:space="0" w:color="auto"/>
          </w:divBdr>
        </w:div>
        <w:div w:id="1344625607">
          <w:marLeft w:val="640"/>
          <w:marRight w:val="0"/>
          <w:marTop w:val="0"/>
          <w:marBottom w:val="0"/>
          <w:divBdr>
            <w:top w:val="none" w:sz="0" w:space="0" w:color="auto"/>
            <w:left w:val="none" w:sz="0" w:space="0" w:color="auto"/>
            <w:bottom w:val="none" w:sz="0" w:space="0" w:color="auto"/>
            <w:right w:val="none" w:sz="0" w:space="0" w:color="auto"/>
          </w:divBdr>
        </w:div>
        <w:div w:id="5597323">
          <w:marLeft w:val="640"/>
          <w:marRight w:val="0"/>
          <w:marTop w:val="0"/>
          <w:marBottom w:val="0"/>
          <w:divBdr>
            <w:top w:val="none" w:sz="0" w:space="0" w:color="auto"/>
            <w:left w:val="none" w:sz="0" w:space="0" w:color="auto"/>
            <w:bottom w:val="none" w:sz="0" w:space="0" w:color="auto"/>
            <w:right w:val="none" w:sz="0" w:space="0" w:color="auto"/>
          </w:divBdr>
        </w:div>
        <w:div w:id="1172717017">
          <w:marLeft w:val="640"/>
          <w:marRight w:val="0"/>
          <w:marTop w:val="0"/>
          <w:marBottom w:val="0"/>
          <w:divBdr>
            <w:top w:val="none" w:sz="0" w:space="0" w:color="auto"/>
            <w:left w:val="none" w:sz="0" w:space="0" w:color="auto"/>
            <w:bottom w:val="none" w:sz="0" w:space="0" w:color="auto"/>
            <w:right w:val="none" w:sz="0" w:space="0" w:color="auto"/>
          </w:divBdr>
        </w:div>
        <w:div w:id="1017851771">
          <w:marLeft w:val="640"/>
          <w:marRight w:val="0"/>
          <w:marTop w:val="0"/>
          <w:marBottom w:val="0"/>
          <w:divBdr>
            <w:top w:val="none" w:sz="0" w:space="0" w:color="auto"/>
            <w:left w:val="none" w:sz="0" w:space="0" w:color="auto"/>
            <w:bottom w:val="none" w:sz="0" w:space="0" w:color="auto"/>
            <w:right w:val="none" w:sz="0" w:space="0" w:color="auto"/>
          </w:divBdr>
        </w:div>
        <w:div w:id="634407958">
          <w:marLeft w:val="640"/>
          <w:marRight w:val="0"/>
          <w:marTop w:val="0"/>
          <w:marBottom w:val="0"/>
          <w:divBdr>
            <w:top w:val="none" w:sz="0" w:space="0" w:color="auto"/>
            <w:left w:val="none" w:sz="0" w:space="0" w:color="auto"/>
            <w:bottom w:val="none" w:sz="0" w:space="0" w:color="auto"/>
            <w:right w:val="none" w:sz="0" w:space="0" w:color="auto"/>
          </w:divBdr>
        </w:div>
        <w:div w:id="359087491">
          <w:marLeft w:val="640"/>
          <w:marRight w:val="0"/>
          <w:marTop w:val="0"/>
          <w:marBottom w:val="0"/>
          <w:divBdr>
            <w:top w:val="none" w:sz="0" w:space="0" w:color="auto"/>
            <w:left w:val="none" w:sz="0" w:space="0" w:color="auto"/>
            <w:bottom w:val="none" w:sz="0" w:space="0" w:color="auto"/>
            <w:right w:val="none" w:sz="0" w:space="0" w:color="auto"/>
          </w:divBdr>
        </w:div>
        <w:div w:id="1945334170">
          <w:marLeft w:val="640"/>
          <w:marRight w:val="0"/>
          <w:marTop w:val="0"/>
          <w:marBottom w:val="0"/>
          <w:divBdr>
            <w:top w:val="none" w:sz="0" w:space="0" w:color="auto"/>
            <w:left w:val="none" w:sz="0" w:space="0" w:color="auto"/>
            <w:bottom w:val="none" w:sz="0" w:space="0" w:color="auto"/>
            <w:right w:val="none" w:sz="0" w:space="0" w:color="auto"/>
          </w:divBdr>
        </w:div>
        <w:div w:id="1080564415">
          <w:marLeft w:val="640"/>
          <w:marRight w:val="0"/>
          <w:marTop w:val="0"/>
          <w:marBottom w:val="0"/>
          <w:divBdr>
            <w:top w:val="none" w:sz="0" w:space="0" w:color="auto"/>
            <w:left w:val="none" w:sz="0" w:space="0" w:color="auto"/>
            <w:bottom w:val="none" w:sz="0" w:space="0" w:color="auto"/>
            <w:right w:val="none" w:sz="0" w:space="0" w:color="auto"/>
          </w:divBdr>
        </w:div>
        <w:div w:id="796145759">
          <w:marLeft w:val="640"/>
          <w:marRight w:val="0"/>
          <w:marTop w:val="0"/>
          <w:marBottom w:val="0"/>
          <w:divBdr>
            <w:top w:val="none" w:sz="0" w:space="0" w:color="auto"/>
            <w:left w:val="none" w:sz="0" w:space="0" w:color="auto"/>
            <w:bottom w:val="none" w:sz="0" w:space="0" w:color="auto"/>
            <w:right w:val="none" w:sz="0" w:space="0" w:color="auto"/>
          </w:divBdr>
        </w:div>
        <w:div w:id="451562558">
          <w:marLeft w:val="640"/>
          <w:marRight w:val="0"/>
          <w:marTop w:val="0"/>
          <w:marBottom w:val="0"/>
          <w:divBdr>
            <w:top w:val="none" w:sz="0" w:space="0" w:color="auto"/>
            <w:left w:val="none" w:sz="0" w:space="0" w:color="auto"/>
            <w:bottom w:val="none" w:sz="0" w:space="0" w:color="auto"/>
            <w:right w:val="none" w:sz="0" w:space="0" w:color="auto"/>
          </w:divBdr>
        </w:div>
        <w:div w:id="40130176">
          <w:marLeft w:val="640"/>
          <w:marRight w:val="0"/>
          <w:marTop w:val="0"/>
          <w:marBottom w:val="0"/>
          <w:divBdr>
            <w:top w:val="none" w:sz="0" w:space="0" w:color="auto"/>
            <w:left w:val="none" w:sz="0" w:space="0" w:color="auto"/>
            <w:bottom w:val="none" w:sz="0" w:space="0" w:color="auto"/>
            <w:right w:val="none" w:sz="0" w:space="0" w:color="auto"/>
          </w:divBdr>
        </w:div>
        <w:div w:id="303245444">
          <w:marLeft w:val="640"/>
          <w:marRight w:val="0"/>
          <w:marTop w:val="0"/>
          <w:marBottom w:val="0"/>
          <w:divBdr>
            <w:top w:val="none" w:sz="0" w:space="0" w:color="auto"/>
            <w:left w:val="none" w:sz="0" w:space="0" w:color="auto"/>
            <w:bottom w:val="none" w:sz="0" w:space="0" w:color="auto"/>
            <w:right w:val="none" w:sz="0" w:space="0" w:color="auto"/>
          </w:divBdr>
        </w:div>
        <w:div w:id="1364943515">
          <w:marLeft w:val="640"/>
          <w:marRight w:val="0"/>
          <w:marTop w:val="0"/>
          <w:marBottom w:val="0"/>
          <w:divBdr>
            <w:top w:val="none" w:sz="0" w:space="0" w:color="auto"/>
            <w:left w:val="none" w:sz="0" w:space="0" w:color="auto"/>
            <w:bottom w:val="none" w:sz="0" w:space="0" w:color="auto"/>
            <w:right w:val="none" w:sz="0" w:space="0" w:color="auto"/>
          </w:divBdr>
        </w:div>
        <w:div w:id="2029914590">
          <w:marLeft w:val="640"/>
          <w:marRight w:val="0"/>
          <w:marTop w:val="0"/>
          <w:marBottom w:val="0"/>
          <w:divBdr>
            <w:top w:val="none" w:sz="0" w:space="0" w:color="auto"/>
            <w:left w:val="none" w:sz="0" w:space="0" w:color="auto"/>
            <w:bottom w:val="none" w:sz="0" w:space="0" w:color="auto"/>
            <w:right w:val="none" w:sz="0" w:space="0" w:color="auto"/>
          </w:divBdr>
        </w:div>
        <w:div w:id="58797210">
          <w:marLeft w:val="640"/>
          <w:marRight w:val="0"/>
          <w:marTop w:val="0"/>
          <w:marBottom w:val="0"/>
          <w:divBdr>
            <w:top w:val="none" w:sz="0" w:space="0" w:color="auto"/>
            <w:left w:val="none" w:sz="0" w:space="0" w:color="auto"/>
            <w:bottom w:val="none" w:sz="0" w:space="0" w:color="auto"/>
            <w:right w:val="none" w:sz="0" w:space="0" w:color="auto"/>
          </w:divBdr>
        </w:div>
        <w:div w:id="673411981">
          <w:marLeft w:val="640"/>
          <w:marRight w:val="0"/>
          <w:marTop w:val="0"/>
          <w:marBottom w:val="0"/>
          <w:divBdr>
            <w:top w:val="none" w:sz="0" w:space="0" w:color="auto"/>
            <w:left w:val="none" w:sz="0" w:space="0" w:color="auto"/>
            <w:bottom w:val="none" w:sz="0" w:space="0" w:color="auto"/>
            <w:right w:val="none" w:sz="0" w:space="0" w:color="auto"/>
          </w:divBdr>
        </w:div>
        <w:div w:id="371072764">
          <w:marLeft w:val="640"/>
          <w:marRight w:val="0"/>
          <w:marTop w:val="0"/>
          <w:marBottom w:val="0"/>
          <w:divBdr>
            <w:top w:val="none" w:sz="0" w:space="0" w:color="auto"/>
            <w:left w:val="none" w:sz="0" w:space="0" w:color="auto"/>
            <w:bottom w:val="none" w:sz="0" w:space="0" w:color="auto"/>
            <w:right w:val="none" w:sz="0" w:space="0" w:color="auto"/>
          </w:divBdr>
        </w:div>
        <w:div w:id="1212115669">
          <w:marLeft w:val="640"/>
          <w:marRight w:val="0"/>
          <w:marTop w:val="0"/>
          <w:marBottom w:val="0"/>
          <w:divBdr>
            <w:top w:val="none" w:sz="0" w:space="0" w:color="auto"/>
            <w:left w:val="none" w:sz="0" w:space="0" w:color="auto"/>
            <w:bottom w:val="none" w:sz="0" w:space="0" w:color="auto"/>
            <w:right w:val="none" w:sz="0" w:space="0" w:color="auto"/>
          </w:divBdr>
        </w:div>
        <w:div w:id="262760001">
          <w:marLeft w:val="640"/>
          <w:marRight w:val="0"/>
          <w:marTop w:val="0"/>
          <w:marBottom w:val="0"/>
          <w:divBdr>
            <w:top w:val="none" w:sz="0" w:space="0" w:color="auto"/>
            <w:left w:val="none" w:sz="0" w:space="0" w:color="auto"/>
            <w:bottom w:val="none" w:sz="0" w:space="0" w:color="auto"/>
            <w:right w:val="none" w:sz="0" w:space="0" w:color="auto"/>
          </w:divBdr>
        </w:div>
        <w:div w:id="2014643197">
          <w:marLeft w:val="640"/>
          <w:marRight w:val="0"/>
          <w:marTop w:val="0"/>
          <w:marBottom w:val="0"/>
          <w:divBdr>
            <w:top w:val="none" w:sz="0" w:space="0" w:color="auto"/>
            <w:left w:val="none" w:sz="0" w:space="0" w:color="auto"/>
            <w:bottom w:val="none" w:sz="0" w:space="0" w:color="auto"/>
            <w:right w:val="none" w:sz="0" w:space="0" w:color="auto"/>
          </w:divBdr>
        </w:div>
        <w:div w:id="2022051480">
          <w:marLeft w:val="640"/>
          <w:marRight w:val="0"/>
          <w:marTop w:val="0"/>
          <w:marBottom w:val="0"/>
          <w:divBdr>
            <w:top w:val="none" w:sz="0" w:space="0" w:color="auto"/>
            <w:left w:val="none" w:sz="0" w:space="0" w:color="auto"/>
            <w:bottom w:val="none" w:sz="0" w:space="0" w:color="auto"/>
            <w:right w:val="none" w:sz="0" w:space="0" w:color="auto"/>
          </w:divBdr>
        </w:div>
        <w:div w:id="1956058252">
          <w:marLeft w:val="640"/>
          <w:marRight w:val="0"/>
          <w:marTop w:val="0"/>
          <w:marBottom w:val="0"/>
          <w:divBdr>
            <w:top w:val="none" w:sz="0" w:space="0" w:color="auto"/>
            <w:left w:val="none" w:sz="0" w:space="0" w:color="auto"/>
            <w:bottom w:val="none" w:sz="0" w:space="0" w:color="auto"/>
            <w:right w:val="none" w:sz="0" w:space="0" w:color="auto"/>
          </w:divBdr>
        </w:div>
        <w:div w:id="1593395958">
          <w:marLeft w:val="640"/>
          <w:marRight w:val="0"/>
          <w:marTop w:val="0"/>
          <w:marBottom w:val="0"/>
          <w:divBdr>
            <w:top w:val="none" w:sz="0" w:space="0" w:color="auto"/>
            <w:left w:val="none" w:sz="0" w:space="0" w:color="auto"/>
            <w:bottom w:val="none" w:sz="0" w:space="0" w:color="auto"/>
            <w:right w:val="none" w:sz="0" w:space="0" w:color="auto"/>
          </w:divBdr>
        </w:div>
        <w:div w:id="1284001551">
          <w:marLeft w:val="640"/>
          <w:marRight w:val="0"/>
          <w:marTop w:val="0"/>
          <w:marBottom w:val="0"/>
          <w:divBdr>
            <w:top w:val="none" w:sz="0" w:space="0" w:color="auto"/>
            <w:left w:val="none" w:sz="0" w:space="0" w:color="auto"/>
            <w:bottom w:val="none" w:sz="0" w:space="0" w:color="auto"/>
            <w:right w:val="none" w:sz="0" w:space="0" w:color="auto"/>
          </w:divBdr>
        </w:div>
        <w:div w:id="432170977">
          <w:marLeft w:val="640"/>
          <w:marRight w:val="0"/>
          <w:marTop w:val="0"/>
          <w:marBottom w:val="0"/>
          <w:divBdr>
            <w:top w:val="none" w:sz="0" w:space="0" w:color="auto"/>
            <w:left w:val="none" w:sz="0" w:space="0" w:color="auto"/>
            <w:bottom w:val="none" w:sz="0" w:space="0" w:color="auto"/>
            <w:right w:val="none" w:sz="0" w:space="0" w:color="auto"/>
          </w:divBdr>
        </w:div>
        <w:div w:id="1525092307">
          <w:marLeft w:val="640"/>
          <w:marRight w:val="0"/>
          <w:marTop w:val="0"/>
          <w:marBottom w:val="0"/>
          <w:divBdr>
            <w:top w:val="none" w:sz="0" w:space="0" w:color="auto"/>
            <w:left w:val="none" w:sz="0" w:space="0" w:color="auto"/>
            <w:bottom w:val="none" w:sz="0" w:space="0" w:color="auto"/>
            <w:right w:val="none" w:sz="0" w:space="0" w:color="auto"/>
          </w:divBdr>
        </w:div>
        <w:div w:id="660961899">
          <w:marLeft w:val="640"/>
          <w:marRight w:val="0"/>
          <w:marTop w:val="0"/>
          <w:marBottom w:val="0"/>
          <w:divBdr>
            <w:top w:val="none" w:sz="0" w:space="0" w:color="auto"/>
            <w:left w:val="none" w:sz="0" w:space="0" w:color="auto"/>
            <w:bottom w:val="none" w:sz="0" w:space="0" w:color="auto"/>
            <w:right w:val="none" w:sz="0" w:space="0" w:color="auto"/>
          </w:divBdr>
        </w:div>
        <w:div w:id="439185641">
          <w:marLeft w:val="640"/>
          <w:marRight w:val="0"/>
          <w:marTop w:val="0"/>
          <w:marBottom w:val="0"/>
          <w:divBdr>
            <w:top w:val="none" w:sz="0" w:space="0" w:color="auto"/>
            <w:left w:val="none" w:sz="0" w:space="0" w:color="auto"/>
            <w:bottom w:val="none" w:sz="0" w:space="0" w:color="auto"/>
            <w:right w:val="none" w:sz="0" w:space="0" w:color="auto"/>
          </w:divBdr>
        </w:div>
        <w:div w:id="1037855846">
          <w:marLeft w:val="640"/>
          <w:marRight w:val="0"/>
          <w:marTop w:val="0"/>
          <w:marBottom w:val="0"/>
          <w:divBdr>
            <w:top w:val="none" w:sz="0" w:space="0" w:color="auto"/>
            <w:left w:val="none" w:sz="0" w:space="0" w:color="auto"/>
            <w:bottom w:val="none" w:sz="0" w:space="0" w:color="auto"/>
            <w:right w:val="none" w:sz="0" w:space="0" w:color="auto"/>
          </w:divBdr>
        </w:div>
        <w:div w:id="846795282">
          <w:marLeft w:val="640"/>
          <w:marRight w:val="0"/>
          <w:marTop w:val="0"/>
          <w:marBottom w:val="0"/>
          <w:divBdr>
            <w:top w:val="none" w:sz="0" w:space="0" w:color="auto"/>
            <w:left w:val="none" w:sz="0" w:space="0" w:color="auto"/>
            <w:bottom w:val="none" w:sz="0" w:space="0" w:color="auto"/>
            <w:right w:val="none" w:sz="0" w:space="0" w:color="auto"/>
          </w:divBdr>
        </w:div>
        <w:div w:id="936057738">
          <w:marLeft w:val="640"/>
          <w:marRight w:val="0"/>
          <w:marTop w:val="0"/>
          <w:marBottom w:val="0"/>
          <w:divBdr>
            <w:top w:val="none" w:sz="0" w:space="0" w:color="auto"/>
            <w:left w:val="none" w:sz="0" w:space="0" w:color="auto"/>
            <w:bottom w:val="none" w:sz="0" w:space="0" w:color="auto"/>
            <w:right w:val="none" w:sz="0" w:space="0" w:color="auto"/>
          </w:divBdr>
        </w:div>
        <w:div w:id="200825673">
          <w:marLeft w:val="640"/>
          <w:marRight w:val="0"/>
          <w:marTop w:val="0"/>
          <w:marBottom w:val="0"/>
          <w:divBdr>
            <w:top w:val="none" w:sz="0" w:space="0" w:color="auto"/>
            <w:left w:val="none" w:sz="0" w:space="0" w:color="auto"/>
            <w:bottom w:val="none" w:sz="0" w:space="0" w:color="auto"/>
            <w:right w:val="none" w:sz="0" w:space="0" w:color="auto"/>
          </w:divBdr>
        </w:div>
        <w:div w:id="532041164">
          <w:marLeft w:val="640"/>
          <w:marRight w:val="0"/>
          <w:marTop w:val="0"/>
          <w:marBottom w:val="0"/>
          <w:divBdr>
            <w:top w:val="none" w:sz="0" w:space="0" w:color="auto"/>
            <w:left w:val="none" w:sz="0" w:space="0" w:color="auto"/>
            <w:bottom w:val="none" w:sz="0" w:space="0" w:color="auto"/>
            <w:right w:val="none" w:sz="0" w:space="0" w:color="auto"/>
          </w:divBdr>
        </w:div>
        <w:div w:id="933054727">
          <w:marLeft w:val="640"/>
          <w:marRight w:val="0"/>
          <w:marTop w:val="0"/>
          <w:marBottom w:val="0"/>
          <w:divBdr>
            <w:top w:val="none" w:sz="0" w:space="0" w:color="auto"/>
            <w:left w:val="none" w:sz="0" w:space="0" w:color="auto"/>
            <w:bottom w:val="none" w:sz="0" w:space="0" w:color="auto"/>
            <w:right w:val="none" w:sz="0" w:space="0" w:color="auto"/>
          </w:divBdr>
        </w:div>
        <w:div w:id="596206923">
          <w:marLeft w:val="640"/>
          <w:marRight w:val="0"/>
          <w:marTop w:val="0"/>
          <w:marBottom w:val="0"/>
          <w:divBdr>
            <w:top w:val="none" w:sz="0" w:space="0" w:color="auto"/>
            <w:left w:val="none" w:sz="0" w:space="0" w:color="auto"/>
            <w:bottom w:val="none" w:sz="0" w:space="0" w:color="auto"/>
            <w:right w:val="none" w:sz="0" w:space="0" w:color="auto"/>
          </w:divBdr>
        </w:div>
        <w:div w:id="352149386">
          <w:marLeft w:val="640"/>
          <w:marRight w:val="0"/>
          <w:marTop w:val="0"/>
          <w:marBottom w:val="0"/>
          <w:divBdr>
            <w:top w:val="none" w:sz="0" w:space="0" w:color="auto"/>
            <w:left w:val="none" w:sz="0" w:space="0" w:color="auto"/>
            <w:bottom w:val="none" w:sz="0" w:space="0" w:color="auto"/>
            <w:right w:val="none" w:sz="0" w:space="0" w:color="auto"/>
          </w:divBdr>
        </w:div>
        <w:div w:id="1321957703">
          <w:marLeft w:val="640"/>
          <w:marRight w:val="0"/>
          <w:marTop w:val="0"/>
          <w:marBottom w:val="0"/>
          <w:divBdr>
            <w:top w:val="none" w:sz="0" w:space="0" w:color="auto"/>
            <w:left w:val="none" w:sz="0" w:space="0" w:color="auto"/>
            <w:bottom w:val="none" w:sz="0" w:space="0" w:color="auto"/>
            <w:right w:val="none" w:sz="0" w:space="0" w:color="auto"/>
          </w:divBdr>
        </w:div>
        <w:div w:id="1186167321">
          <w:marLeft w:val="640"/>
          <w:marRight w:val="0"/>
          <w:marTop w:val="0"/>
          <w:marBottom w:val="0"/>
          <w:divBdr>
            <w:top w:val="none" w:sz="0" w:space="0" w:color="auto"/>
            <w:left w:val="none" w:sz="0" w:space="0" w:color="auto"/>
            <w:bottom w:val="none" w:sz="0" w:space="0" w:color="auto"/>
            <w:right w:val="none" w:sz="0" w:space="0" w:color="auto"/>
          </w:divBdr>
        </w:div>
        <w:div w:id="1228106785">
          <w:marLeft w:val="640"/>
          <w:marRight w:val="0"/>
          <w:marTop w:val="0"/>
          <w:marBottom w:val="0"/>
          <w:divBdr>
            <w:top w:val="none" w:sz="0" w:space="0" w:color="auto"/>
            <w:left w:val="none" w:sz="0" w:space="0" w:color="auto"/>
            <w:bottom w:val="none" w:sz="0" w:space="0" w:color="auto"/>
            <w:right w:val="none" w:sz="0" w:space="0" w:color="auto"/>
          </w:divBdr>
        </w:div>
        <w:div w:id="1436361596">
          <w:marLeft w:val="640"/>
          <w:marRight w:val="0"/>
          <w:marTop w:val="0"/>
          <w:marBottom w:val="0"/>
          <w:divBdr>
            <w:top w:val="none" w:sz="0" w:space="0" w:color="auto"/>
            <w:left w:val="none" w:sz="0" w:space="0" w:color="auto"/>
            <w:bottom w:val="none" w:sz="0" w:space="0" w:color="auto"/>
            <w:right w:val="none" w:sz="0" w:space="0" w:color="auto"/>
          </w:divBdr>
        </w:div>
      </w:divsChild>
    </w:div>
    <w:div w:id="1350063928">
      <w:bodyDiv w:val="1"/>
      <w:marLeft w:val="0"/>
      <w:marRight w:val="0"/>
      <w:marTop w:val="0"/>
      <w:marBottom w:val="0"/>
      <w:divBdr>
        <w:top w:val="none" w:sz="0" w:space="0" w:color="auto"/>
        <w:left w:val="none" w:sz="0" w:space="0" w:color="auto"/>
        <w:bottom w:val="none" w:sz="0" w:space="0" w:color="auto"/>
        <w:right w:val="none" w:sz="0" w:space="0" w:color="auto"/>
      </w:divBdr>
      <w:divsChild>
        <w:div w:id="2125998791">
          <w:marLeft w:val="640"/>
          <w:marRight w:val="0"/>
          <w:marTop w:val="0"/>
          <w:marBottom w:val="0"/>
          <w:divBdr>
            <w:top w:val="none" w:sz="0" w:space="0" w:color="auto"/>
            <w:left w:val="none" w:sz="0" w:space="0" w:color="auto"/>
            <w:bottom w:val="none" w:sz="0" w:space="0" w:color="auto"/>
            <w:right w:val="none" w:sz="0" w:space="0" w:color="auto"/>
          </w:divBdr>
        </w:div>
        <w:div w:id="483746025">
          <w:marLeft w:val="640"/>
          <w:marRight w:val="0"/>
          <w:marTop w:val="0"/>
          <w:marBottom w:val="0"/>
          <w:divBdr>
            <w:top w:val="none" w:sz="0" w:space="0" w:color="auto"/>
            <w:left w:val="none" w:sz="0" w:space="0" w:color="auto"/>
            <w:bottom w:val="none" w:sz="0" w:space="0" w:color="auto"/>
            <w:right w:val="none" w:sz="0" w:space="0" w:color="auto"/>
          </w:divBdr>
        </w:div>
        <w:div w:id="2036536662">
          <w:marLeft w:val="640"/>
          <w:marRight w:val="0"/>
          <w:marTop w:val="0"/>
          <w:marBottom w:val="0"/>
          <w:divBdr>
            <w:top w:val="none" w:sz="0" w:space="0" w:color="auto"/>
            <w:left w:val="none" w:sz="0" w:space="0" w:color="auto"/>
            <w:bottom w:val="none" w:sz="0" w:space="0" w:color="auto"/>
            <w:right w:val="none" w:sz="0" w:space="0" w:color="auto"/>
          </w:divBdr>
        </w:div>
        <w:div w:id="519512906">
          <w:marLeft w:val="640"/>
          <w:marRight w:val="0"/>
          <w:marTop w:val="0"/>
          <w:marBottom w:val="0"/>
          <w:divBdr>
            <w:top w:val="none" w:sz="0" w:space="0" w:color="auto"/>
            <w:left w:val="none" w:sz="0" w:space="0" w:color="auto"/>
            <w:bottom w:val="none" w:sz="0" w:space="0" w:color="auto"/>
            <w:right w:val="none" w:sz="0" w:space="0" w:color="auto"/>
          </w:divBdr>
        </w:div>
        <w:div w:id="1904490018">
          <w:marLeft w:val="640"/>
          <w:marRight w:val="0"/>
          <w:marTop w:val="0"/>
          <w:marBottom w:val="0"/>
          <w:divBdr>
            <w:top w:val="none" w:sz="0" w:space="0" w:color="auto"/>
            <w:left w:val="none" w:sz="0" w:space="0" w:color="auto"/>
            <w:bottom w:val="none" w:sz="0" w:space="0" w:color="auto"/>
            <w:right w:val="none" w:sz="0" w:space="0" w:color="auto"/>
          </w:divBdr>
        </w:div>
        <w:div w:id="1491823423">
          <w:marLeft w:val="640"/>
          <w:marRight w:val="0"/>
          <w:marTop w:val="0"/>
          <w:marBottom w:val="0"/>
          <w:divBdr>
            <w:top w:val="none" w:sz="0" w:space="0" w:color="auto"/>
            <w:left w:val="none" w:sz="0" w:space="0" w:color="auto"/>
            <w:bottom w:val="none" w:sz="0" w:space="0" w:color="auto"/>
            <w:right w:val="none" w:sz="0" w:space="0" w:color="auto"/>
          </w:divBdr>
        </w:div>
        <w:div w:id="175003397">
          <w:marLeft w:val="640"/>
          <w:marRight w:val="0"/>
          <w:marTop w:val="0"/>
          <w:marBottom w:val="0"/>
          <w:divBdr>
            <w:top w:val="none" w:sz="0" w:space="0" w:color="auto"/>
            <w:left w:val="none" w:sz="0" w:space="0" w:color="auto"/>
            <w:bottom w:val="none" w:sz="0" w:space="0" w:color="auto"/>
            <w:right w:val="none" w:sz="0" w:space="0" w:color="auto"/>
          </w:divBdr>
        </w:div>
        <w:div w:id="176771519">
          <w:marLeft w:val="640"/>
          <w:marRight w:val="0"/>
          <w:marTop w:val="0"/>
          <w:marBottom w:val="0"/>
          <w:divBdr>
            <w:top w:val="none" w:sz="0" w:space="0" w:color="auto"/>
            <w:left w:val="none" w:sz="0" w:space="0" w:color="auto"/>
            <w:bottom w:val="none" w:sz="0" w:space="0" w:color="auto"/>
            <w:right w:val="none" w:sz="0" w:space="0" w:color="auto"/>
          </w:divBdr>
        </w:div>
        <w:div w:id="767888681">
          <w:marLeft w:val="640"/>
          <w:marRight w:val="0"/>
          <w:marTop w:val="0"/>
          <w:marBottom w:val="0"/>
          <w:divBdr>
            <w:top w:val="none" w:sz="0" w:space="0" w:color="auto"/>
            <w:left w:val="none" w:sz="0" w:space="0" w:color="auto"/>
            <w:bottom w:val="none" w:sz="0" w:space="0" w:color="auto"/>
            <w:right w:val="none" w:sz="0" w:space="0" w:color="auto"/>
          </w:divBdr>
        </w:div>
        <w:div w:id="2042051771">
          <w:marLeft w:val="640"/>
          <w:marRight w:val="0"/>
          <w:marTop w:val="0"/>
          <w:marBottom w:val="0"/>
          <w:divBdr>
            <w:top w:val="none" w:sz="0" w:space="0" w:color="auto"/>
            <w:left w:val="none" w:sz="0" w:space="0" w:color="auto"/>
            <w:bottom w:val="none" w:sz="0" w:space="0" w:color="auto"/>
            <w:right w:val="none" w:sz="0" w:space="0" w:color="auto"/>
          </w:divBdr>
        </w:div>
        <w:div w:id="1557088749">
          <w:marLeft w:val="640"/>
          <w:marRight w:val="0"/>
          <w:marTop w:val="0"/>
          <w:marBottom w:val="0"/>
          <w:divBdr>
            <w:top w:val="none" w:sz="0" w:space="0" w:color="auto"/>
            <w:left w:val="none" w:sz="0" w:space="0" w:color="auto"/>
            <w:bottom w:val="none" w:sz="0" w:space="0" w:color="auto"/>
            <w:right w:val="none" w:sz="0" w:space="0" w:color="auto"/>
          </w:divBdr>
        </w:div>
        <w:div w:id="403528337">
          <w:marLeft w:val="640"/>
          <w:marRight w:val="0"/>
          <w:marTop w:val="0"/>
          <w:marBottom w:val="0"/>
          <w:divBdr>
            <w:top w:val="none" w:sz="0" w:space="0" w:color="auto"/>
            <w:left w:val="none" w:sz="0" w:space="0" w:color="auto"/>
            <w:bottom w:val="none" w:sz="0" w:space="0" w:color="auto"/>
            <w:right w:val="none" w:sz="0" w:space="0" w:color="auto"/>
          </w:divBdr>
        </w:div>
        <w:div w:id="345133274">
          <w:marLeft w:val="640"/>
          <w:marRight w:val="0"/>
          <w:marTop w:val="0"/>
          <w:marBottom w:val="0"/>
          <w:divBdr>
            <w:top w:val="none" w:sz="0" w:space="0" w:color="auto"/>
            <w:left w:val="none" w:sz="0" w:space="0" w:color="auto"/>
            <w:bottom w:val="none" w:sz="0" w:space="0" w:color="auto"/>
            <w:right w:val="none" w:sz="0" w:space="0" w:color="auto"/>
          </w:divBdr>
        </w:div>
        <w:div w:id="1309287654">
          <w:marLeft w:val="640"/>
          <w:marRight w:val="0"/>
          <w:marTop w:val="0"/>
          <w:marBottom w:val="0"/>
          <w:divBdr>
            <w:top w:val="none" w:sz="0" w:space="0" w:color="auto"/>
            <w:left w:val="none" w:sz="0" w:space="0" w:color="auto"/>
            <w:bottom w:val="none" w:sz="0" w:space="0" w:color="auto"/>
            <w:right w:val="none" w:sz="0" w:space="0" w:color="auto"/>
          </w:divBdr>
        </w:div>
        <w:div w:id="216402932">
          <w:marLeft w:val="640"/>
          <w:marRight w:val="0"/>
          <w:marTop w:val="0"/>
          <w:marBottom w:val="0"/>
          <w:divBdr>
            <w:top w:val="none" w:sz="0" w:space="0" w:color="auto"/>
            <w:left w:val="none" w:sz="0" w:space="0" w:color="auto"/>
            <w:bottom w:val="none" w:sz="0" w:space="0" w:color="auto"/>
            <w:right w:val="none" w:sz="0" w:space="0" w:color="auto"/>
          </w:divBdr>
        </w:div>
        <w:div w:id="437994070">
          <w:marLeft w:val="640"/>
          <w:marRight w:val="0"/>
          <w:marTop w:val="0"/>
          <w:marBottom w:val="0"/>
          <w:divBdr>
            <w:top w:val="none" w:sz="0" w:space="0" w:color="auto"/>
            <w:left w:val="none" w:sz="0" w:space="0" w:color="auto"/>
            <w:bottom w:val="none" w:sz="0" w:space="0" w:color="auto"/>
            <w:right w:val="none" w:sz="0" w:space="0" w:color="auto"/>
          </w:divBdr>
        </w:div>
        <w:div w:id="1743259640">
          <w:marLeft w:val="640"/>
          <w:marRight w:val="0"/>
          <w:marTop w:val="0"/>
          <w:marBottom w:val="0"/>
          <w:divBdr>
            <w:top w:val="none" w:sz="0" w:space="0" w:color="auto"/>
            <w:left w:val="none" w:sz="0" w:space="0" w:color="auto"/>
            <w:bottom w:val="none" w:sz="0" w:space="0" w:color="auto"/>
            <w:right w:val="none" w:sz="0" w:space="0" w:color="auto"/>
          </w:divBdr>
        </w:div>
        <w:div w:id="952129506">
          <w:marLeft w:val="640"/>
          <w:marRight w:val="0"/>
          <w:marTop w:val="0"/>
          <w:marBottom w:val="0"/>
          <w:divBdr>
            <w:top w:val="none" w:sz="0" w:space="0" w:color="auto"/>
            <w:left w:val="none" w:sz="0" w:space="0" w:color="auto"/>
            <w:bottom w:val="none" w:sz="0" w:space="0" w:color="auto"/>
            <w:right w:val="none" w:sz="0" w:space="0" w:color="auto"/>
          </w:divBdr>
        </w:div>
        <w:div w:id="306202857">
          <w:marLeft w:val="640"/>
          <w:marRight w:val="0"/>
          <w:marTop w:val="0"/>
          <w:marBottom w:val="0"/>
          <w:divBdr>
            <w:top w:val="none" w:sz="0" w:space="0" w:color="auto"/>
            <w:left w:val="none" w:sz="0" w:space="0" w:color="auto"/>
            <w:bottom w:val="none" w:sz="0" w:space="0" w:color="auto"/>
            <w:right w:val="none" w:sz="0" w:space="0" w:color="auto"/>
          </w:divBdr>
        </w:div>
        <w:div w:id="834344450">
          <w:marLeft w:val="640"/>
          <w:marRight w:val="0"/>
          <w:marTop w:val="0"/>
          <w:marBottom w:val="0"/>
          <w:divBdr>
            <w:top w:val="none" w:sz="0" w:space="0" w:color="auto"/>
            <w:left w:val="none" w:sz="0" w:space="0" w:color="auto"/>
            <w:bottom w:val="none" w:sz="0" w:space="0" w:color="auto"/>
            <w:right w:val="none" w:sz="0" w:space="0" w:color="auto"/>
          </w:divBdr>
        </w:div>
        <w:div w:id="1777603557">
          <w:marLeft w:val="640"/>
          <w:marRight w:val="0"/>
          <w:marTop w:val="0"/>
          <w:marBottom w:val="0"/>
          <w:divBdr>
            <w:top w:val="none" w:sz="0" w:space="0" w:color="auto"/>
            <w:left w:val="none" w:sz="0" w:space="0" w:color="auto"/>
            <w:bottom w:val="none" w:sz="0" w:space="0" w:color="auto"/>
            <w:right w:val="none" w:sz="0" w:space="0" w:color="auto"/>
          </w:divBdr>
        </w:div>
        <w:div w:id="1075010882">
          <w:marLeft w:val="640"/>
          <w:marRight w:val="0"/>
          <w:marTop w:val="0"/>
          <w:marBottom w:val="0"/>
          <w:divBdr>
            <w:top w:val="none" w:sz="0" w:space="0" w:color="auto"/>
            <w:left w:val="none" w:sz="0" w:space="0" w:color="auto"/>
            <w:bottom w:val="none" w:sz="0" w:space="0" w:color="auto"/>
            <w:right w:val="none" w:sz="0" w:space="0" w:color="auto"/>
          </w:divBdr>
        </w:div>
        <w:div w:id="1184905209">
          <w:marLeft w:val="640"/>
          <w:marRight w:val="0"/>
          <w:marTop w:val="0"/>
          <w:marBottom w:val="0"/>
          <w:divBdr>
            <w:top w:val="none" w:sz="0" w:space="0" w:color="auto"/>
            <w:left w:val="none" w:sz="0" w:space="0" w:color="auto"/>
            <w:bottom w:val="none" w:sz="0" w:space="0" w:color="auto"/>
            <w:right w:val="none" w:sz="0" w:space="0" w:color="auto"/>
          </w:divBdr>
        </w:div>
        <w:div w:id="1957714518">
          <w:marLeft w:val="640"/>
          <w:marRight w:val="0"/>
          <w:marTop w:val="0"/>
          <w:marBottom w:val="0"/>
          <w:divBdr>
            <w:top w:val="none" w:sz="0" w:space="0" w:color="auto"/>
            <w:left w:val="none" w:sz="0" w:space="0" w:color="auto"/>
            <w:bottom w:val="none" w:sz="0" w:space="0" w:color="auto"/>
            <w:right w:val="none" w:sz="0" w:space="0" w:color="auto"/>
          </w:divBdr>
        </w:div>
        <w:div w:id="700667156">
          <w:marLeft w:val="640"/>
          <w:marRight w:val="0"/>
          <w:marTop w:val="0"/>
          <w:marBottom w:val="0"/>
          <w:divBdr>
            <w:top w:val="none" w:sz="0" w:space="0" w:color="auto"/>
            <w:left w:val="none" w:sz="0" w:space="0" w:color="auto"/>
            <w:bottom w:val="none" w:sz="0" w:space="0" w:color="auto"/>
            <w:right w:val="none" w:sz="0" w:space="0" w:color="auto"/>
          </w:divBdr>
        </w:div>
        <w:div w:id="55856184">
          <w:marLeft w:val="640"/>
          <w:marRight w:val="0"/>
          <w:marTop w:val="0"/>
          <w:marBottom w:val="0"/>
          <w:divBdr>
            <w:top w:val="none" w:sz="0" w:space="0" w:color="auto"/>
            <w:left w:val="none" w:sz="0" w:space="0" w:color="auto"/>
            <w:bottom w:val="none" w:sz="0" w:space="0" w:color="auto"/>
            <w:right w:val="none" w:sz="0" w:space="0" w:color="auto"/>
          </w:divBdr>
        </w:div>
        <w:div w:id="576790422">
          <w:marLeft w:val="640"/>
          <w:marRight w:val="0"/>
          <w:marTop w:val="0"/>
          <w:marBottom w:val="0"/>
          <w:divBdr>
            <w:top w:val="none" w:sz="0" w:space="0" w:color="auto"/>
            <w:left w:val="none" w:sz="0" w:space="0" w:color="auto"/>
            <w:bottom w:val="none" w:sz="0" w:space="0" w:color="auto"/>
            <w:right w:val="none" w:sz="0" w:space="0" w:color="auto"/>
          </w:divBdr>
        </w:div>
        <w:div w:id="1244215796">
          <w:marLeft w:val="640"/>
          <w:marRight w:val="0"/>
          <w:marTop w:val="0"/>
          <w:marBottom w:val="0"/>
          <w:divBdr>
            <w:top w:val="none" w:sz="0" w:space="0" w:color="auto"/>
            <w:left w:val="none" w:sz="0" w:space="0" w:color="auto"/>
            <w:bottom w:val="none" w:sz="0" w:space="0" w:color="auto"/>
            <w:right w:val="none" w:sz="0" w:space="0" w:color="auto"/>
          </w:divBdr>
        </w:div>
        <w:div w:id="1636639676">
          <w:marLeft w:val="640"/>
          <w:marRight w:val="0"/>
          <w:marTop w:val="0"/>
          <w:marBottom w:val="0"/>
          <w:divBdr>
            <w:top w:val="none" w:sz="0" w:space="0" w:color="auto"/>
            <w:left w:val="none" w:sz="0" w:space="0" w:color="auto"/>
            <w:bottom w:val="none" w:sz="0" w:space="0" w:color="auto"/>
            <w:right w:val="none" w:sz="0" w:space="0" w:color="auto"/>
          </w:divBdr>
        </w:div>
        <w:div w:id="42171065">
          <w:marLeft w:val="640"/>
          <w:marRight w:val="0"/>
          <w:marTop w:val="0"/>
          <w:marBottom w:val="0"/>
          <w:divBdr>
            <w:top w:val="none" w:sz="0" w:space="0" w:color="auto"/>
            <w:left w:val="none" w:sz="0" w:space="0" w:color="auto"/>
            <w:bottom w:val="none" w:sz="0" w:space="0" w:color="auto"/>
            <w:right w:val="none" w:sz="0" w:space="0" w:color="auto"/>
          </w:divBdr>
        </w:div>
        <w:div w:id="894857211">
          <w:marLeft w:val="640"/>
          <w:marRight w:val="0"/>
          <w:marTop w:val="0"/>
          <w:marBottom w:val="0"/>
          <w:divBdr>
            <w:top w:val="none" w:sz="0" w:space="0" w:color="auto"/>
            <w:left w:val="none" w:sz="0" w:space="0" w:color="auto"/>
            <w:bottom w:val="none" w:sz="0" w:space="0" w:color="auto"/>
            <w:right w:val="none" w:sz="0" w:space="0" w:color="auto"/>
          </w:divBdr>
        </w:div>
        <w:div w:id="700473357">
          <w:marLeft w:val="640"/>
          <w:marRight w:val="0"/>
          <w:marTop w:val="0"/>
          <w:marBottom w:val="0"/>
          <w:divBdr>
            <w:top w:val="none" w:sz="0" w:space="0" w:color="auto"/>
            <w:left w:val="none" w:sz="0" w:space="0" w:color="auto"/>
            <w:bottom w:val="none" w:sz="0" w:space="0" w:color="auto"/>
            <w:right w:val="none" w:sz="0" w:space="0" w:color="auto"/>
          </w:divBdr>
        </w:div>
        <w:div w:id="1733190913">
          <w:marLeft w:val="640"/>
          <w:marRight w:val="0"/>
          <w:marTop w:val="0"/>
          <w:marBottom w:val="0"/>
          <w:divBdr>
            <w:top w:val="none" w:sz="0" w:space="0" w:color="auto"/>
            <w:left w:val="none" w:sz="0" w:space="0" w:color="auto"/>
            <w:bottom w:val="none" w:sz="0" w:space="0" w:color="auto"/>
            <w:right w:val="none" w:sz="0" w:space="0" w:color="auto"/>
          </w:divBdr>
        </w:div>
        <w:div w:id="22217132">
          <w:marLeft w:val="640"/>
          <w:marRight w:val="0"/>
          <w:marTop w:val="0"/>
          <w:marBottom w:val="0"/>
          <w:divBdr>
            <w:top w:val="none" w:sz="0" w:space="0" w:color="auto"/>
            <w:left w:val="none" w:sz="0" w:space="0" w:color="auto"/>
            <w:bottom w:val="none" w:sz="0" w:space="0" w:color="auto"/>
            <w:right w:val="none" w:sz="0" w:space="0" w:color="auto"/>
          </w:divBdr>
        </w:div>
        <w:div w:id="867570371">
          <w:marLeft w:val="640"/>
          <w:marRight w:val="0"/>
          <w:marTop w:val="0"/>
          <w:marBottom w:val="0"/>
          <w:divBdr>
            <w:top w:val="none" w:sz="0" w:space="0" w:color="auto"/>
            <w:left w:val="none" w:sz="0" w:space="0" w:color="auto"/>
            <w:bottom w:val="none" w:sz="0" w:space="0" w:color="auto"/>
            <w:right w:val="none" w:sz="0" w:space="0" w:color="auto"/>
          </w:divBdr>
        </w:div>
        <w:div w:id="1317421103">
          <w:marLeft w:val="640"/>
          <w:marRight w:val="0"/>
          <w:marTop w:val="0"/>
          <w:marBottom w:val="0"/>
          <w:divBdr>
            <w:top w:val="none" w:sz="0" w:space="0" w:color="auto"/>
            <w:left w:val="none" w:sz="0" w:space="0" w:color="auto"/>
            <w:bottom w:val="none" w:sz="0" w:space="0" w:color="auto"/>
            <w:right w:val="none" w:sz="0" w:space="0" w:color="auto"/>
          </w:divBdr>
        </w:div>
        <w:div w:id="1945654371">
          <w:marLeft w:val="640"/>
          <w:marRight w:val="0"/>
          <w:marTop w:val="0"/>
          <w:marBottom w:val="0"/>
          <w:divBdr>
            <w:top w:val="none" w:sz="0" w:space="0" w:color="auto"/>
            <w:left w:val="none" w:sz="0" w:space="0" w:color="auto"/>
            <w:bottom w:val="none" w:sz="0" w:space="0" w:color="auto"/>
            <w:right w:val="none" w:sz="0" w:space="0" w:color="auto"/>
          </w:divBdr>
        </w:div>
        <w:div w:id="176234219">
          <w:marLeft w:val="640"/>
          <w:marRight w:val="0"/>
          <w:marTop w:val="0"/>
          <w:marBottom w:val="0"/>
          <w:divBdr>
            <w:top w:val="none" w:sz="0" w:space="0" w:color="auto"/>
            <w:left w:val="none" w:sz="0" w:space="0" w:color="auto"/>
            <w:bottom w:val="none" w:sz="0" w:space="0" w:color="auto"/>
            <w:right w:val="none" w:sz="0" w:space="0" w:color="auto"/>
          </w:divBdr>
        </w:div>
        <w:div w:id="996496308">
          <w:marLeft w:val="640"/>
          <w:marRight w:val="0"/>
          <w:marTop w:val="0"/>
          <w:marBottom w:val="0"/>
          <w:divBdr>
            <w:top w:val="none" w:sz="0" w:space="0" w:color="auto"/>
            <w:left w:val="none" w:sz="0" w:space="0" w:color="auto"/>
            <w:bottom w:val="none" w:sz="0" w:space="0" w:color="auto"/>
            <w:right w:val="none" w:sz="0" w:space="0" w:color="auto"/>
          </w:divBdr>
        </w:div>
        <w:div w:id="918442886">
          <w:marLeft w:val="640"/>
          <w:marRight w:val="0"/>
          <w:marTop w:val="0"/>
          <w:marBottom w:val="0"/>
          <w:divBdr>
            <w:top w:val="none" w:sz="0" w:space="0" w:color="auto"/>
            <w:left w:val="none" w:sz="0" w:space="0" w:color="auto"/>
            <w:bottom w:val="none" w:sz="0" w:space="0" w:color="auto"/>
            <w:right w:val="none" w:sz="0" w:space="0" w:color="auto"/>
          </w:divBdr>
        </w:div>
        <w:div w:id="1281496784">
          <w:marLeft w:val="640"/>
          <w:marRight w:val="0"/>
          <w:marTop w:val="0"/>
          <w:marBottom w:val="0"/>
          <w:divBdr>
            <w:top w:val="none" w:sz="0" w:space="0" w:color="auto"/>
            <w:left w:val="none" w:sz="0" w:space="0" w:color="auto"/>
            <w:bottom w:val="none" w:sz="0" w:space="0" w:color="auto"/>
            <w:right w:val="none" w:sz="0" w:space="0" w:color="auto"/>
          </w:divBdr>
        </w:div>
        <w:div w:id="898636615">
          <w:marLeft w:val="640"/>
          <w:marRight w:val="0"/>
          <w:marTop w:val="0"/>
          <w:marBottom w:val="0"/>
          <w:divBdr>
            <w:top w:val="none" w:sz="0" w:space="0" w:color="auto"/>
            <w:left w:val="none" w:sz="0" w:space="0" w:color="auto"/>
            <w:bottom w:val="none" w:sz="0" w:space="0" w:color="auto"/>
            <w:right w:val="none" w:sz="0" w:space="0" w:color="auto"/>
          </w:divBdr>
        </w:div>
        <w:div w:id="34087972">
          <w:marLeft w:val="640"/>
          <w:marRight w:val="0"/>
          <w:marTop w:val="0"/>
          <w:marBottom w:val="0"/>
          <w:divBdr>
            <w:top w:val="none" w:sz="0" w:space="0" w:color="auto"/>
            <w:left w:val="none" w:sz="0" w:space="0" w:color="auto"/>
            <w:bottom w:val="none" w:sz="0" w:space="0" w:color="auto"/>
            <w:right w:val="none" w:sz="0" w:space="0" w:color="auto"/>
          </w:divBdr>
        </w:div>
        <w:div w:id="501621989">
          <w:marLeft w:val="640"/>
          <w:marRight w:val="0"/>
          <w:marTop w:val="0"/>
          <w:marBottom w:val="0"/>
          <w:divBdr>
            <w:top w:val="none" w:sz="0" w:space="0" w:color="auto"/>
            <w:left w:val="none" w:sz="0" w:space="0" w:color="auto"/>
            <w:bottom w:val="none" w:sz="0" w:space="0" w:color="auto"/>
            <w:right w:val="none" w:sz="0" w:space="0" w:color="auto"/>
          </w:divBdr>
        </w:div>
        <w:div w:id="2036029873">
          <w:marLeft w:val="640"/>
          <w:marRight w:val="0"/>
          <w:marTop w:val="0"/>
          <w:marBottom w:val="0"/>
          <w:divBdr>
            <w:top w:val="none" w:sz="0" w:space="0" w:color="auto"/>
            <w:left w:val="none" w:sz="0" w:space="0" w:color="auto"/>
            <w:bottom w:val="none" w:sz="0" w:space="0" w:color="auto"/>
            <w:right w:val="none" w:sz="0" w:space="0" w:color="auto"/>
          </w:divBdr>
        </w:div>
        <w:div w:id="1941641939">
          <w:marLeft w:val="640"/>
          <w:marRight w:val="0"/>
          <w:marTop w:val="0"/>
          <w:marBottom w:val="0"/>
          <w:divBdr>
            <w:top w:val="none" w:sz="0" w:space="0" w:color="auto"/>
            <w:left w:val="none" w:sz="0" w:space="0" w:color="auto"/>
            <w:bottom w:val="none" w:sz="0" w:space="0" w:color="auto"/>
            <w:right w:val="none" w:sz="0" w:space="0" w:color="auto"/>
          </w:divBdr>
        </w:div>
        <w:div w:id="230236347">
          <w:marLeft w:val="640"/>
          <w:marRight w:val="0"/>
          <w:marTop w:val="0"/>
          <w:marBottom w:val="0"/>
          <w:divBdr>
            <w:top w:val="none" w:sz="0" w:space="0" w:color="auto"/>
            <w:left w:val="none" w:sz="0" w:space="0" w:color="auto"/>
            <w:bottom w:val="none" w:sz="0" w:space="0" w:color="auto"/>
            <w:right w:val="none" w:sz="0" w:space="0" w:color="auto"/>
          </w:divBdr>
        </w:div>
        <w:div w:id="1251622844">
          <w:marLeft w:val="640"/>
          <w:marRight w:val="0"/>
          <w:marTop w:val="0"/>
          <w:marBottom w:val="0"/>
          <w:divBdr>
            <w:top w:val="none" w:sz="0" w:space="0" w:color="auto"/>
            <w:left w:val="none" w:sz="0" w:space="0" w:color="auto"/>
            <w:bottom w:val="none" w:sz="0" w:space="0" w:color="auto"/>
            <w:right w:val="none" w:sz="0" w:space="0" w:color="auto"/>
          </w:divBdr>
        </w:div>
        <w:div w:id="941843690">
          <w:marLeft w:val="640"/>
          <w:marRight w:val="0"/>
          <w:marTop w:val="0"/>
          <w:marBottom w:val="0"/>
          <w:divBdr>
            <w:top w:val="none" w:sz="0" w:space="0" w:color="auto"/>
            <w:left w:val="none" w:sz="0" w:space="0" w:color="auto"/>
            <w:bottom w:val="none" w:sz="0" w:space="0" w:color="auto"/>
            <w:right w:val="none" w:sz="0" w:space="0" w:color="auto"/>
          </w:divBdr>
        </w:div>
        <w:div w:id="353700924">
          <w:marLeft w:val="640"/>
          <w:marRight w:val="0"/>
          <w:marTop w:val="0"/>
          <w:marBottom w:val="0"/>
          <w:divBdr>
            <w:top w:val="none" w:sz="0" w:space="0" w:color="auto"/>
            <w:left w:val="none" w:sz="0" w:space="0" w:color="auto"/>
            <w:bottom w:val="none" w:sz="0" w:space="0" w:color="auto"/>
            <w:right w:val="none" w:sz="0" w:space="0" w:color="auto"/>
          </w:divBdr>
        </w:div>
        <w:div w:id="1407847347">
          <w:marLeft w:val="640"/>
          <w:marRight w:val="0"/>
          <w:marTop w:val="0"/>
          <w:marBottom w:val="0"/>
          <w:divBdr>
            <w:top w:val="none" w:sz="0" w:space="0" w:color="auto"/>
            <w:left w:val="none" w:sz="0" w:space="0" w:color="auto"/>
            <w:bottom w:val="none" w:sz="0" w:space="0" w:color="auto"/>
            <w:right w:val="none" w:sz="0" w:space="0" w:color="auto"/>
          </w:divBdr>
        </w:div>
        <w:div w:id="1463882209">
          <w:marLeft w:val="640"/>
          <w:marRight w:val="0"/>
          <w:marTop w:val="0"/>
          <w:marBottom w:val="0"/>
          <w:divBdr>
            <w:top w:val="none" w:sz="0" w:space="0" w:color="auto"/>
            <w:left w:val="none" w:sz="0" w:space="0" w:color="auto"/>
            <w:bottom w:val="none" w:sz="0" w:space="0" w:color="auto"/>
            <w:right w:val="none" w:sz="0" w:space="0" w:color="auto"/>
          </w:divBdr>
        </w:div>
        <w:div w:id="1911770438">
          <w:marLeft w:val="640"/>
          <w:marRight w:val="0"/>
          <w:marTop w:val="0"/>
          <w:marBottom w:val="0"/>
          <w:divBdr>
            <w:top w:val="none" w:sz="0" w:space="0" w:color="auto"/>
            <w:left w:val="none" w:sz="0" w:space="0" w:color="auto"/>
            <w:bottom w:val="none" w:sz="0" w:space="0" w:color="auto"/>
            <w:right w:val="none" w:sz="0" w:space="0" w:color="auto"/>
          </w:divBdr>
        </w:div>
        <w:div w:id="397674977">
          <w:marLeft w:val="640"/>
          <w:marRight w:val="0"/>
          <w:marTop w:val="0"/>
          <w:marBottom w:val="0"/>
          <w:divBdr>
            <w:top w:val="none" w:sz="0" w:space="0" w:color="auto"/>
            <w:left w:val="none" w:sz="0" w:space="0" w:color="auto"/>
            <w:bottom w:val="none" w:sz="0" w:space="0" w:color="auto"/>
            <w:right w:val="none" w:sz="0" w:space="0" w:color="auto"/>
          </w:divBdr>
        </w:div>
        <w:div w:id="21321563">
          <w:marLeft w:val="640"/>
          <w:marRight w:val="0"/>
          <w:marTop w:val="0"/>
          <w:marBottom w:val="0"/>
          <w:divBdr>
            <w:top w:val="none" w:sz="0" w:space="0" w:color="auto"/>
            <w:left w:val="none" w:sz="0" w:space="0" w:color="auto"/>
            <w:bottom w:val="none" w:sz="0" w:space="0" w:color="auto"/>
            <w:right w:val="none" w:sz="0" w:space="0" w:color="auto"/>
          </w:divBdr>
        </w:div>
        <w:div w:id="1401757997">
          <w:marLeft w:val="640"/>
          <w:marRight w:val="0"/>
          <w:marTop w:val="0"/>
          <w:marBottom w:val="0"/>
          <w:divBdr>
            <w:top w:val="none" w:sz="0" w:space="0" w:color="auto"/>
            <w:left w:val="none" w:sz="0" w:space="0" w:color="auto"/>
            <w:bottom w:val="none" w:sz="0" w:space="0" w:color="auto"/>
            <w:right w:val="none" w:sz="0" w:space="0" w:color="auto"/>
          </w:divBdr>
        </w:div>
        <w:div w:id="1426268687">
          <w:marLeft w:val="640"/>
          <w:marRight w:val="0"/>
          <w:marTop w:val="0"/>
          <w:marBottom w:val="0"/>
          <w:divBdr>
            <w:top w:val="none" w:sz="0" w:space="0" w:color="auto"/>
            <w:left w:val="none" w:sz="0" w:space="0" w:color="auto"/>
            <w:bottom w:val="none" w:sz="0" w:space="0" w:color="auto"/>
            <w:right w:val="none" w:sz="0" w:space="0" w:color="auto"/>
          </w:divBdr>
        </w:div>
        <w:div w:id="993608506">
          <w:marLeft w:val="640"/>
          <w:marRight w:val="0"/>
          <w:marTop w:val="0"/>
          <w:marBottom w:val="0"/>
          <w:divBdr>
            <w:top w:val="none" w:sz="0" w:space="0" w:color="auto"/>
            <w:left w:val="none" w:sz="0" w:space="0" w:color="auto"/>
            <w:bottom w:val="none" w:sz="0" w:space="0" w:color="auto"/>
            <w:right w:val="none" w:sz="0" w:space="0" w:color="auto"/>
          </w:divBdr>
        </w:div>
        <w:div w:id="562958162">
          <w:marLeft w:val="640"/>
          <w:marRight w:val="0"/>
          <w:marTop w:val="0"/>
          <w:marBottom w:val="0"/>
          <w:divBdr>
            <w:top w:val="none" w:sz="0" w:space="0" w:color="auto"/>
            <w:left w:val="none" w:sz="0" w:space="0" w:color="auto"/>
            <w:bottom w:val="none" w:sz="0" w:space="0" w:color="auto"/>
            <w:right w:val="none" w:sz="0" w:space="0" w:color="auto"/>
          </w:divBdr>
        </w:div>
        <w:div w:id="969625238">
          <w:marLeft w:val="640"/>
          <w:marRight w:val="0"/>
          <w:marTop w:val="0"/>
          <w:marBottom w:val="0"/>
          <w:divBdr>
            <w:top w:val="none" w:sz="0" w:space="0" w:color="auto"/>
            <w:left w:val="none" w:sz="0" w:space="0" w:color="auto"/>
            <w:bottom w:val="none" w:sz="0" w:space="0" w:color="auto"/>
            <w:right w:val="none" w:sz="0" w:space="0" w:color="auto"/>
          </w:divBdr>
        </w:div>
        <w:div w:id="2125030159">
          <w:marLeft w:val="640"/>
          <w:marRight w:val="0"/>
          <w:marTop w:val="0"/>
          <w:marBottom w:val="0"/>
          <w:divBdr>
            <w:top w:val="none" w:sz="0" w:space="0" w:color="auto"/>
            <w:left w:val="none" w:sz="0" w:space="0" w:color="auto"/>
            <w:bottom w:val="none" w:sz="0" w:space="0" w:color="auto"/>
            <w:right w:val="none" w:sz="0" w:space="0" w:color="auto"/>
          </w:divBdr>
        </w:div>
        <w:div w:id="1765999519">
          <w:marLeft w:val="640"/>
          <w:marRight w:val="0"/>
          <w:marTop w:val="0"/>
          <w:marBottom w:val="0"/>
          <w:divBdr>
            <w:top w:val="none" w:sz="0" w:space="0" w:color="auto"/>
            <w:left w:val="none" w:sz="0" w:space="0" w:color="auto"/>
            <w:bottom w:val="none" w:sz="0" w:space="0" w:color="auto"/>
            <w:right w:val="none" w:sz="0" w:space="0" w:color="auto"/>
          </w:divBdr>
        </w:div>
        <w:div w:id="1960869418">
          <w:marLeft w:val="640"/>
          <w:marRight w:val="0"/>
          <w:marTop w:val="0"/>
          <w:marBottom w:val="0"/>
          <w:divBdr>
            <w:top w:val="none" w:sz="0" w:space="0" w:color="auto"/>
            <w:left w:val="none" w:sz="0" w:space="0" w:color="auto"/>
            <w:bottom w:val="none" w:sz="0" w:space="0" w:color="auto"/>
            <w:right w:val="none" w:sz="0" w:space="0" w:color="auto"/>
          </w:divBdr>
        </w:div>
        <w:div w:id="1368025927">
          <w:marLeft w:val="640"/>
          <w:marRight w:val="0"/>
          <w:marTop w:val="0"/>
          <w:marBottom w:val="0"/>
          <w:divBdr>
            <w:top w:val="none" w:sz="0" w:space="0" w:color="auto"/>
            <w:left w:val="none" w:sz="0" w:space="0" w:color="auto"/>
            <w:bottom w:val="none" w:sz="0" w:space="0" w:color="auto"/>
            <w:right w:val="none" w:sz="0" w:space="0" w:color="auto"/>
          </w:divBdr>
        </w:div>
        <w:div w:id="991716654">
          <w:marLeft w:val="640"/>
          <w:marRight w:val="0"/>
          <w:marTop w:val="0"/>
          <w:marBottom w:val="0"/>
          <w:divBdr>
            <w:top w:val="none" w:sz="0" w:space="0" w:color="auto"/>
            <w:left w:val="none" w:sz="0" w:space="0" w:color="auto"/>
            <w:bottom w:val="none" w:sz="0" w:space="0" w:color="auto"/>
            <w:right w:val="none" w:sz="0" w:space="0" w:color="auto"/>
          </w:divBdr>
        </w:div>
        <w:div w:id="1293485087">
          <w:marLeft w:val="640"/>
          <w:marRight w:val="0"/>
          <w:marTop w:val="0"/>
          <w:marBottom w:val="0"/>
          <w:divBdr>
            <w:top w:val="none" w:sz="0" w:space="0" w:color="auto"/>
            <w:left w:val="none" w:sz="0" w:space="0" w:color="auto"/>
            <w:bottom w:val="none" w:sz="0" w:space="0" w:color="auto"/>
            <w:right w:val="none" w:sz="0" w:space="0" w:color="auto"/>
          </w:divBdr>
        </w:div>
        <w:div w:id="661280759">
          <w:marLeft w:val="640"/>
          <w:marRight w:val="0"/>
          <w:marTop w:val="0"/>
          <w:marBottom w:val="0"/>
          <w:divBdr>
            <w:top w:val="none" w:sz="0" w:space="0" w:color="auto"/>
            <w:left w:val="none" w:sz="0" w:space="0" w:color="auto"/>
            <w:bottom w:val="none" w:sz="0" w:space="0" w:color="auto"/>
            <w:right w:val="none" w:sz="0" w:space="0" w:color="auto"/>
          </w:divBdr>
        </w:div>
        <w:div w:id="1028262880">
          <w:marLeft w:val="640"/>
          <w:marRight w:val="0"/>
          <w:marTop w:val="0"/>
          <w:marBottom w:val="0"/>
          <w:divBdr>
            <w:top w:val="none" w:sz="0" w:space="0" w:color="auto"/>
            <w:left w:val="none" w:sz="0" w:space="0" w:color="auto"/>
            <w:bottom w:val="none" w:sz="0" w:space="0" w:color="auto"/>
            <w:right w:val="none" w:sz="0" w:space="0" w:color="auto"/>
          </w:divBdr>
        </w:div>
        <w:div w:id="466122912">
          <w:marLeft w:val="640"/>
          <w:marRight w:val="0"/>
          <w:marTop w:val="0"/>
          <w:marBottom w:val="0"/>
          <w:divBdr>
            <w:top w:val="none" w:sz="0" w:space="0" w:color="auto"/>
            <w:left w:val="none" w:sz="0" w:space="0" w:color="auto"/>
            <w:bottom w:val="none" w:sz="0" w:space="0" w:color="auto"/>
            <w:right w:val="none" w:sz="0" w:space="0" w:color="auto"/>
          </w:divBdr>
        </w:div>
        <w:div w:id="830604339">
          <w:marLeft w:val="640"/>
          <w:marRight w:val="0"/>
          <w:marTop w:val="0"/>
          <w:marBottom w:val="0"/>
          <w:divBdr>
            <w:top w:val="none" w:sz="0" w:space="0" w:color="auto"/>
            <w:left w:val="none" w:sz="0" w:space="0" w:color="auto"/>
            <w:bottom w:val="none" w:sz="0" w:space="0" w:color="auto"/>
            <w:right w:val="none" w:sz="0" w:space="0" w:color="auto"/>
          </w:divBdr>
        </w:div>
        <w:div w:id="626205972">
          <w:marLeft w:val="640"/>
          <w:marRight w:val="0"/>
          <w:marTop w:val="0"/>
          <w:marBottom w:val="0"/>
          <w:divBdr>
            <w:top w:val="none" w:sz="0" w:space="0" w:color="auto"/>
            <w:left w:val="none" w:sz="0" w:space="0" w:color="auto"/>
            <w:bottom w:val="none" w:sz="0" w:space="0" w:color="auto"/>
            <w:right w:val="none" w:sz="0" w:space="0" w:color="auto"/>
          </w:divBdr>
        </w:div>
        <w:div w:id="225729203">
          <w:marLeft w:val="640"/>
          <w:marRight w:val="0"/>
          <w:marTop w:val="0"/>
          <w:marBottom w:val="0"/>
          <w:divBdr>
            <w:top w:val="none" w:sz="0" w:space="0" w:color="auto"/>
            <w:left w:val="none" w:sz="0" w:space="0" w:color="auto"/>
            <w:bottom w:val="none" w:sz="0" w:space="0" w:color="auto"/>
            <w:right w:val="none" w:sz="0" w:space="0" w:color="auto"/>
          </w:divBdr>
        </w:div>
        <w:div w:id="361788462">
          <w:marLeft w:val="640"/>
          <w:marRight w:val="0"/>
          <w:marTop w:val="0"/>
          <w:marBottom w:val="0"/>
          <w:divBdr>
            <w:top w:val="none" w:sz="0" w:space="0" w:color="auto"/>
            <w:left w:val="none" w:sz="0" w:space="0" w:color="auto"/>
            <w:bottom w:val="none" w:sz="0" w:space="0" w:color="auto"/>
            <w:right w:val="none" w:sz="0" w:space="0" w:color="auto"/>
          </w:divBdr>
        </w:div>
        <w:div w:id="603730053">
          <w:marLeft w:val="640"/>
          <w:marRight w:val="0"/>
          <w:marTop w:val="0"/>
          <w:marBottom w:val="0"/>
          <w:divBdr>
            <w:top w:val="none" w:sz="0" w:space="0" w:color="auto"/>
            <w:left w:val="none" w:sz="0" w:space="0" w:color="auto"/>
            <w:bottom w:val="none" w:sz="0" w:space="0" w:color="auto"/>
            <w:right w:val="none" w:sz="0" w:space="0" w:color="auto"/>
          </w:divBdr>
        </w:div>
        <w:div w:id="1646742143">
          <w:marLeft w:val="640"/>
          <w:marRight w:val="0"/>
          <w:marTop w:val="0"/>
          <w:marBottom w:val="0"/>
          <w:divBdr>
            <w:top w:val="none" w:sz="0" w:space="0" w:color="auto"/>
            <w:left w:val="none" w:sz="0" w:space="0" w:color="auto"/>
            <w:bottom w:val="none" w:sz="0" w:space="0" w:color="auto"/>
            <w:right w:val="none" w:sz="0" w:space="0" w:color="auto"/>
          </w:divBdr>
        </w:div>
        <w:div w:id="454494723">
          <w:marLeft w:val="640"/>
          <w:marRight w:val="0"/>
          <w:marTop w:val="0"/>
          <w:marBottom w:val="0"/>
          <w:divBdr>
            <w:top w:val="none" w:sz="0" w:space="0" w:color="auto"/>
            <w:left w:val="none" w:sz="0" w:space="0" w:color="auto"/>
            <w:bottom w:val="none" w:sz="0" w:space="0" w:color="auto"/>
            <w:right w:val="none" w:sz="0" w:space="0" w:color="auto"/>
          </w:divBdr>
        </w:div>
        <w:div w:id="666251879">
          <w:marLeft w:val="640"/>
          <w:marRight w:val="0"/>
          <w:marTop w:val="0"/>
          <w:marBottom w:val="0"/>
          <w:divBdr>
            <w:top w:val="none" w:sz="0" w:space="0" w:color="auto"/>
            <w:left w:val="none" w:sz="0" w:space="0" w:color="auto"/>
            <w:bottom w:val="none" w:sz="0" w:space="0" w:color="auto"/>
            <w:right w:val="none" w:sz="0" w:space="0" w:color="auto"/>
          </w:divBdr>
        </w:div>
        <w:div w:id="1018967998">
          <w:marLeft w:val="640"/>
          <w:marRight w:val="0"/>
          <w:marTop w:val="0"/>
          <w:marBottom w:val="0"/>
          <w:divBdr>
            <w:top w:val="none" w:sz="0" w:space="0" w:color="auto"/>
            <w:left w:val="none" w:sz="0" w:space="0" w:color="auto"/>
            <w:bottom w:val="none" w:sz="0" w:space="0" w:color="auto"/>
            <w:right w:val="none" w:sz="0" w:space="0" w:color="auto"/>
          </w:divBdr>
        </w:div>
        <w:div w:id="345791765">
          <w:marLeft w:val="640"/>
          <w:marRight w:val="0"/>
          <w:marTop w:val="0"/>
          <w:marBottom w:val="0"/>
          <w:divBdr>
            <w:top w:val="none" w:sz="0" w:space="0" w:color="auto"/>
            <w:left w:val="none" w:sz="0" w:space="0" w:color="auto"/>
            <w:bottom w:val="none" w:sz="0" w:space="0" w:color="auto"/>
            <w:right w:val="none" w:sz="0" w:space="0" w:color="auto"/>
          </w:divBdr>
        </w:div>
        <w:div w:id="600995011">
          <w:marLeft w:val="640"/>
          <w:marRight w:val="0"/>
          <w:marTop w:val="0"/>
          <w:marBottom w:val="0"/>
          <w:divBdr>
            <w:top w:val="none" w:sz="0" w:space="0" w:color="auto"/>
            <w:left w:val="none" w:sz="0" w:space="0" w:color="auto"/>
            <w:bottom w:val="none" w:sz="0" w:space="0" w:color="auto"/>
            <w:right w:val="none" w:sz="0" w:space="0" w:color="auto"/>
          </w:divBdr>
        </w:div>
        <w:div w:id="4602886">
          <w:marLeft w:val="640"/>
          <w:marRight w:val="0"/>
          <w:marTop w:val="0"/>
          <w:marBottom w:val="0"/>
          <w:divBdr>
            <w:top w:val="none" w:sz="0" w:space="0" w:color="auto"/>
            <w:left w:val="none" w:sz="0" w:space="0" w:color="auto"/>
            <w:bottom w:val="none" w:sz="0" w:space="0" w:color="auto"/>
            <w:right w:val="none" w:sz="0" w:space="0" w:color="auto"/>
          </w:divBdr>
        </w:div>
        <w:div w:id="1072656542">
          <w:marLeft w:val="640"/>
          <w:marRight w:val="0"/>
          <w:marTop w:val="0"/>
          <w:marBottom w:val="0"/>
          <w:divBdr>
            <w:top w:val="none" w:sz="0" w:space="0" w:color="auto"/>
            <w:left w:val="none" w:sz="0" w:space="0" w:color="auto"/>
            <w:bottom w:val="none" w:sz="0" w:space="0" w:color="auto"/>
            <w:right w:val="none" w:sz="0" w:space="0" w:color="auto"/>
          </w:divBdr>
        </w:div>
        <w:div w:id="236286756">
          <w:marLeft w:val="640"/>
          <w:marRight w:val="0"/>
          <w:marTop w:val="0"/>
          <w:marBottom w:val="0"/>
          <w:divBdr>
            <w:top w:val="none" w:sz="0" w:space="0" w:color="auto"/>
            <w:left w:val="none" w:sz="0" w:space="0" w:color="auto"/>
            <w:bottom w:val="none" w:sz="0" w:space="0" w:color="auto"/>
            <w:right w:val="none" w:sz="0" w:space="0" w:color="auto"/>
          </w:divBdr>
        </w:div>
        <w:div w:id="1608611894">
          <w:marLeft w:val="640"/>
          <w:marRight w:val="0"/>
          <w:marTop w:val="0"/>
          <w:marBottom w:val="0"/>
          <w:divBdr>
            <w:top w:val="none" w:sz="0" w:space="0" w:color="auto"/>
            <w:left w:val="none" w:sz="0" w:space="0" w:color="auto"/>
            <w:bottom w:val="none" w:sz="0" w:space="0" w:color="auto"/>
            <w:right w:val="none" w:sz="0" w:space="0" w:color="auto"/>
          </w:divBdr>
        </w:div>
        <w:div w:id="1756823815">
          <w:marLeft w:val="640"/>
          <w:marRight w:val="0"/>
          <w:marTop w:val="0"/>
          <w:marBottom w:val="0"/>
          <w:divBdr>
            <w:top w:val="none" w:sz="0" w:space="0" w:color="auto"/>
            <w:left w:val="none" w:sz="0" w:space="0" w:color="auto"/>
            <w:bottom w:val="none" w:sz="0" w:space="0" w:color="auto"/>
            <w:right w:val="none" w:sz="0" w:space="0" w:color="auto"/>
          </w:divBdr>
        </w:div>
        <w:div w:id="1681153962">
          <w:marLeft w:val="640"/>
          <w:marRight w:val="0"/>
          <w:marTop w:val="0"/>
          <w:marBottom w:val="0"/>
          <w:divBdr>
            <w:top w:val="none" w:sz="0" w:space="0" w:color="auto"/>
            <w:left w:val="none" w:sz="0" w:space="0" w:color="auto"/>
            <w:bottom w:val="none" w:sz="0" w:space="0" w:color="auto"/>
            <w:right w:val="none" w:sz="0" w:space="0" w:color="auto"/>
          </w:divBdr>
        </w:div>
        <w:div w:id="717240968">
          <w:marLeft w:val="640"/>
          <w:marRight w:val="0"/>
          <w:marTop w:val="0"/>
          <w:marBottom w:val="0"/>
          <w:divBdr>
            <w:top w:val="none" w:sz="0" w:space="0" w:color="auto"/>
            <w:left w:val="none" w:sz="0" w:space="0" w:color="auto"/>
            <w:bottom w:val="none" w:sz="0" w:space="0" w:color="auto"/>
            <w:right w:val="none" w:sz="0" w:space="0" w:color="auto"/>
          </w:divBdr>
        </w:div>
        <w:div w:id="528252573">
          <w:marLeft w:val="640"/>
          <w:marRight w:val="0"/>
          <w:marTop w:val="0"/>
          <w:marBottom w:val="0"/>
          <w:divBdr>
            <w:top w:val="none" w:sz="0" w:space="0" w:color="auto"/>
            <w:left w:val="none" w:sz="0" w:space="0" w:color="auto"/>
            <w:bottom w:val="none" w:sz="0" w:space="0" w:color="auto"/>
            <w:right w:val="none" w:sz="0" w:space="0" w:color="auto"/>
          </w:divBdr>
        </w:div>
        <w:div w:id="2055882802">
          <w:marLeft w:val="640"/>
          <w:marRight w:val="0"/>
          <w:marTop w:val="0"/>
          <w:marBottom w:val="0"/>
          <w:divBdr>
            <w:top w:val="none" w:sz="0" w:space="0" w:color="auto"/>
            <w:left w:val="none" w:sz="0" w:space="0" w:color="auto"/>
            <w:bottom w:val="none" w:sz="0" w:space="0" w:color="auto"/>
            <w:right w:val="none" w:sz="0" w:space="0" w:color="auto"/>
          </w:divBdr>
        </w:div>
        <w:div w:id="924338340">
          <w:marLeft w:val="640"/>
          <w:marRight w:val="0"/>
          <w:marTop w:val="0"/>
          <w:marBottom w:val="0"/>
          <w:divBdr>
            <w:top w:val="none" w:sz="0" w:space="0" w:color="auto"/>
            <w:left w:val="none" w:sz="0" w:space="0" w:color="auto"/>
            <w:bottom w:val="none" w:sz="0" w:space="0" w:color="auto"/>
            <w:right w:val="none" w:sz="0" w:space="0" w:color="auto"/>
          </w:divBdr>
        </w:div>
        <w:div w:id="1616016927">
          <w:marLeft w:val="640"/>
          <w:marRight w:val="0"/>
          <w:marTop w:val="0"/>
          <w:marBottom w:val="0"/>
          <w:divBdr>
            <w:top w:val="none" w:sz="0" w:space="0" w:color="auto"/>
            <w:left w:val="none" w:sz="0" w:space="0" w:color="auto"/>
            <w:bottom w:val="none" w:sz="0" w:space="0" w:color="auto"/>
            <w:right w:val="none" w:sz="0" w:space="0" w:color="auto"/>
          </w:divBdr>
        </w:div>
        <w:div w:id="959804900">
          <w:marLeft w:val="640"/>
          <w:marRight w:val="0"/>
          <w:marTop w:val="0"/>
          <w:marBottom w:val="0"/>
          <w:divBdr>
            <w:top w:val="none" w:sz="0" w:space="0" w:color="auto"/>
            <w:left w:val="none" w:sz="0" w:space="0" w:color="auto"/>
            <w:bottom w:val="none" w:sz="0" w:space="0" w:color="auto"/>
            <w:right w:val="none" w:sz="0" w:space="0" w:color="auto"/>
          </w:divBdr>
        </w:div>
        <w:div w:id="1201669576">
          <w:marLeft w:val="640"/>
          <w:marRight w:val="0"/>
          <w:marTop w:val="0"/>
          <w:marBottom w:val="0"/>
          <w:divBdr>
            <w:top w:val="none" w:sz="0" w:space="0" w:color="auto"/>
            <w:left w:val="none" w:sz="0" w:space="0" w:color="auto"/>
            <w:bottom w:val="none" w:sz="0" w:space="0" w:color="auto"/>
            <w:right w:val="none" w:sz="0" w:space="0" w:color="auto"/>
          </w:divBdr>
        </w:div>
        <w:div w:id="1451977384">
          <w:marLeft w:val="640"/>
          <w:marRight w:val="0"/>
          <w:marTop w:val="0"/>
          <w:marBottom w:val="0"/>
          <w:divBdr>
            <w:top w:val="none" w:sz="0" w:space="0" w:color="auto"/>
            <w:left w:val="none" w:sz="0" w:space="0" w:color="auto"/>
            <w:bottom w:val="none" w:sz="0" w:space="0" w:color="auto"/>
            <w:right w:val="none" w:sz="0" w:space="0" w:color="auto"/>
          </w:divBdr>
        </w:div>
        <w:div w:id="1530802871">
          <w:marLeft w:val="640"/>
          <w:marRight w:val="0"/>
          <w:marTop w:val="0"/>
          <w:marBottom w:val="0"/>
          <w:divBdr>
            <w:top w:val="none" w:sz="0" w:space="0" w:color="auto"/>
            <w:left w:val="none" w:sz="0" w:space="0" w:color="auto"/>
            <w:bottom w:val="none" w:sz="0" w:space="0" w:color="auto"/>
            <w:right w:val="none" w:sz="0" w:space="0" w:color="auto"/>
          </w:divBdr>
        </w:div>
        <w:div w:id="1084955084">
          <w:marLeft w:val="640"/>
          <w:marRight w:val="0"/>
          <w:marTop w:val="0"/>
          <w:marBottom w:val="0"/>
          <w:divBdr>
            <w:top w:val="none" w:sz="0" w:space="0" w:color="auto"/>
            <w:left w:val="none" w:sz="0" w:space="0" w:color="auto"/>
            <w:bottom w:val="none" w:sz="0" w:space="0" w:color="auto"/>
            <w:right w:val="none" w:sz="0" w:space="0" w:color="auto"/>
          </w:divBdr>
        </w:div>
        <w:div w:id="870654291">
          <w:marLeft w:val="640"/>
          <w:marRight w:val="0"/>
          <w:marTop w:val="0"/>
          <w:marBottom w:val="0"/>
          <w:divBdr>
            <w:top w:val="none" w:sz="0" w:space="0" w:color="auto"/>
            <w:left w:val="none" w:sz="0" w:space="0" w:color="auto"/>
            <w:bottom w:val="none" w:sz="0" w:space="0" w:color="auto"/>
            <w:right w:val="none" w:sz="0" w:space="0" w:color="auto"/>
          </w:divBdr>
        </w:div>
        <w:div w:id="298154089">
          <w:marLeft w:val="640"/>
          <w:marRight w:val="0"/>
          <w:marTop w:val="0"/>
          <w:marBottom w:val="0"/>
          <w:divBdr>
            <w:top w:val="none" w:sz="0" w:space="0" w:color="auto"/>
            <w:left w:val="none" w:sz="0" w:space="0" w:color="auto"/>
            <w:bottom w:val="none" w:sz="0" w:space="0" w:color="auto"/>
            <w:right w:val="none" w:sz="0" w:space="0" w:color="auto"/>
          </w:divBdr>
        </w:div>
        <w:div w:id="265046789">
          <w:marLeft w:val="640"/>
          <w:marRight w:val="0"/>
          <w:marTop w:val="0"/>
          <w:marBottom w:val="0"/>
          <w:divBdr>
            <w:top w:val="none" w:sz="0" w:space="0" w:color="auto"/>
            <w:left w:val="none" w:sz="0" w:space="0" w:color="auto"/>
            <w:bottom w:val="none" w:sz="0" w:space="0" w:color="auto"/>
            <w:right w:val="none" w:sz="0" w:space="0" w:color="auto"/>
          </w:divBdr>
        </w:div>
        <w:div w:id="693045382">
          <w:marLeft w:val="640"/>
          <w:marRight w:val="0"/>
          <w:marTop w:val="0"/>
          <w:marBottom w:val="0"/>
          <w:divBdr>
            <w:top w:val="none" w:sz="0" w:space="0" w:color="auto"/>
            <w:left w:val="none" w:sz="0" w:space="0" w:color="auto"/>
            <w:bottom w:val="none" w:sz="0" w:space="0" w:color="auto"/>
            <w:right w:val="none" w:sz="0" w:space="0" w:color="auto"/>
          </w:divBdr>
        </w:div>
        <w:div w:id="1991516442">
          <w:marLeft w:val="640"/>
          <w:marRight w:val="0"/>
          <w:marTop w:val="0"/>
          <w:marBottom w:val="0"/>
          <w:divBdr>
            <w:top w:val="none" w:sz="0" w:space="0" w:color="auto"/>
            <w:left w:val="none" w:sz="0" w:space="0" w:color="auto"/>
            <w:bottom w:val="none" w:sz="0" w:space="0" w:color="auto"/>
            <w:right w:val="none" w:sz="0" w:space="0" w:color="auto"/>
          </w:divBdr>
        </w:div>
        <w:div w:id="73168585">
          <w:marLeft w:val="640"/>
          <w:marRight w:val="0"/>
          <w:marTop w:val="0"/>
          <w:marBottom w:val="0"/>
          <w:divBdr>
            <w:top w:val="none" w:sz="0" w:space="0" w:color="auto"/>
            <w:left w:val="none" w:sz="0" w:space="0" w:color="auto"/>
            <w:bottom w:val="none" w:sz="0" w:space="0" w:color="auto"/>
            <w:right w:val="none" w:sz="0" w:space="0" w:color="auto"/>
          </w:divBdr>
        </w:div>
        <w:div w:id="838354404">
          <w:marLeft w:val="640"/>
          <w:marRight w:val="0"/>
          <w:marTop w:val="0"/>
          <w:marBottom w:val="0"/>
          <w:divBdr>
            <w:top w:val="none" w:sz="0" w:space="0" w:color="auto"/>
            <w:left w:val="none" w:sz="0" w:space="0" w:color="auto"/>
            <w:bottom w:val="none" w:sz="0" w:space="0" w:color="auto"/>
            <w:right w:val="none" w:sz="0" w:space="0" w:color="auto"/>
          </w:divBdr>
        </w:div>
        <w:div w:id="1255553716">
          <w:marLeft w:val="640"/>
          <w:marRight w:val="0"/>
          <w:marTop w:val="0"/>
          <w:marBottom w:val="0"/>
          <w:divBdr>
            <w:top w:val="none" w:sz="0" w:space="0" w:color="auto"/>
            <w:left w:val="none" w:sz="0" w:space="0" w:color="auto"/>
            <w:bottom w:val="none" w:sz="0" w:space="0" w:color="auto"/>
            <w:right w:val="none" w:sz="0" w:space="0" w:color="auto"/>
          </w:divBdr>
        </w:div>
        <w:div w:id="487794675">
          <w:marLeft w:val="640"/>
          <w:marRight w:val="0"/>
          <w:marTop w:val="0"/>
          <w:marBottom w:val="0"/>
          <w:divBdr>
            <w:top w:val="none" w:sz="0" w:space="0" w:color="auto"/>
            <w:left w:val="none" w:sz="0" w:space="0" w:color="auto"/>
            <w:bottom w:val="none" w:sz="0" w:space="0" w:color="auto"/>
            <w:right w:val="none" w:sz="0" w:space="0" w:color="auto"/>
          </w:divBdr>
        </w:div>
        <w:div w:id="965353830">
          <w:marLeft w:val="640"/>
          <w:marRight w:val="0"/>
          <w:marTop w:val="0"/>
          <w:marBottom w:val="0"/>
          <w:divBdr>
            <w:top w:val="none" w:sz="0" w:space="0" w:color="auto"/>
            <w:left w:val="none" w:sz="0" w:space="0" w:color="auto"/>
            <w:bottom w:val="none" w:sz="0" w:space="0" w:color="auto"/>
            <w:right w:val="none" w:sz="0" w:space="0" w:color="auto"/>
          </w:divBdr>
        </w:div>
        <w:div w:id="1311595068">
          <w:marLeft w:val="640"/>
          <w:marRight w:val="0"/>
          <w:marTop w:val="0"/>
          <w:marBottom w:val="0"/>
          <w:divBdr>
            <w:top w:val="none" w:sz="0" w:space="0" w:color="auto"/>
            <w:left w:val="none" w:sz="0" w:space="0" w:color="auto"/>
            <w:bottom w:val="none" w:sz="0" w:space="0" w:color="auto"/>
            <w:right w:val="none" w:sz="0" w:space="0" w:color="auto"/>
          </w:divBdr>
        </w:div>
        <w:div w:id="1245408383">
          <w:marLeft w:val="640"/>
          <w:marRight w:val="0"/>
          <w:marTop w:val="0"/>
          <w:marBottom w:val="0"/>
          <w:divBdr>
            <w:top w:val="none" w:sz="0" w:space="0" w:color="auto"/>
            <w:left w:val="none" w:sz="0" w:space="0" w:color="auto"/>
            <w:bottom w:val="none" w:sz="0" w:space="0" w:color="auto"/>
            <w:right w:val="none" w:sz="0" w:space="0" w:color="auto"/>
          </w:divBdr>
        </w:div>
        <w:div w:id="1670794902">
          <w:marLeft w:val="640"/>
          <w:marRight w:val="0"/>
          <w:marTop w:val="0"/>
          <w:marBottom w:val="0"/>
          <w:divBdr>
            <w:top w:val="none" w:sz="0" w:space="0" w:color="auto"/>
            <w:left w:val="none" w:sz="0" w:space="0" w:color="auto"/>
            <w:bottom w:val="none" w:sz="0" w:space="0" w:color="auto"/>
            <w:right w:val="none" w:sz="0" w:space="0" w:color="auto"/>
          </w:divBdr>
        </w:div>
        <w:div w:id="1673216180">
          <w:marLeft w:val="640"/>
          <w:marRight w:val="0"/>
          <w:marTop w:val="0"/>
          <w:marBottom w:val="0"/>
          <w:divBdr>
            <w:top w:val="none" w:sz="0" w:space="0" w:color="auto"/>
            <w:left w:val="none" w:sz="0" w:space="0" w:color="auto"/>
            <w:bottom w:val="none" w:sz="0" w:space="0" w:color="auto"/>
            <w:right w:val="none" w:sz="0" w:space="0" w:color="auto"/>
          </w:divBdr>
        </w:div>
      </w:divsChild>
    </w:div>
    <w:div w:id="1365062648">
      <w:bodyDiv w:val="1"/>
      <w:marLeft w:val="0"/>
      <w:marRight w:val="0"/>
      <w:marTop w:val="0"/>
      <w:marBottom w:val="0"/>
      <w:divBdr>
        <w:top w:val="none" w:sz="0" w:space="0" w:color="auto"/>
        <w:left w:val="none" w:sz="0" w:space="0" w:color="auto"/>
        <w:bottom w:val="none" w:sz="0" w:space="0" w:color="auto"/>
        <w:right w:val="none" w:sz="0" w:space="0" w:color="auto"/>
      </w:divBdr>
      <w:divsChild>
        <w:div w:id="1729063703">
          <w:marLeft w:val="640"/>
          <w:marRight w:val="0"/>
          <w:marTop w:val="0"/>
          <w:marBottom w:val="0"/>
          <w:divBdr>
            <w:top w:val="none" w:sz="0" w:space="0" w:color="auto"/>
            <w:left w:val="none" w:sz="0" w:space="0" w:color="auto"/>
            <w:bottom w:val="none" w:sz="0" w:space="0" w:color="auto"/>
            <w:right w:val="none" w:sz="0" w:space="0" w:color="auto"/>
          </w:divBdr>
        </w:div>
        <w:div w:id="39283960">
          <w:marLeft w:val="640"/>
          <w:marRight w:val="0"/>
          <w:marTop w:val="0"/>
          <w:marBottom w:val="0"/>
          <w:divBdr>
            <w:top w:val="none" w:sz="0" w:space="0" w:color="auto"/>
            <w:left w:val="none" w:sz="0" w:space="0" w:color="auto"/>
            <w:bottom w:val="none" w:sz="0" w:space="0" w:color="auto"/>
            <w:right w:val="none" w:sz="0" w:space="0" w:color="auto"/>
          </w:divBdr>
        </w:div>
        <w:div w:id="103353903">
          <w:marLeft w:val="640"/>
          <w:marRight w:val="0"/>
          <w:marTop w:val="0"/>
          <w:marBottom w:val="0"/>
          <w:divBdr>
            <w:top w:val="none" w:sz="0" w:space="0" w:color="auto"/>
            <w:left w:val="none" w:sz="0" w:space="0" w:color="auto"/>
            <w:bottom w:val="none" w:sz="0" w:space="0" w:color="auto"/>
            <w:right w:val="none" w:sz="0" w:space="0" w:color="auto"/>
          </w:divBdr>
        </w:div>
        <w:div w:id="493649322">
          <w:marLeft w:val="640"/>
          <w:marRight w:val="0"/>
          <w:marTop w:val="0"/>
          <w:marBottom w:val="0"/>
          <w:divBdr>
            <w:top w:val="none" w:sz="0" w:space="0" w:color="auto"/>
            <w:left w:val="none" w:sz="0" w:space="0" w:color="auto"/>
            <w:bottom w:val="none" w:sz="0" w:space="0" w:color="auto"/>
            <w:right w:val="none" w:sz="0" w:space="0" w:color="auto"/>
          </w:divBdr>
        </w:div>
        <w:div w:id="223420765">
          <w:marLeft w:val="640"/>
          <w:marRight w:val="0"/>
          <w:marTop w:val="0"/>
          <w:marBottom w:val="0"/>
          <w:divBdr>
            <w:top w:val="none" w:sz="0" w:space="0" w:color="auto"/>
            <w:left w:val="none" w:sz="0" w:space="0" w:color="auto"/>
            <w:bottom w:val="none" w:sz="0" w:space="0" w:color="auto"/>
            <w:right w:val="none" w:sz="0" w:space="0" w:color="auto"/>
          </w:divBdr>
        </w:div>
        <w:div w:id="2055304772">
          <w:marLeft w:val="640"/>
          <w:marRight w:val="0"/>
          <w:marTop w:val="0"/>
          <w:marBottom w:val="0"/>
          <w:divBdr>
            <w:top w:val="none" w:sz="0" w:space="0" w:color="auto"/>
            <w:left w:val="none" w:sz="0" w:space="0" w:color="auto"/>
            <w:bottom w:val="none" w:sz="0" w:space="0" w:color="auto"/>
            <w:right w:val="none" w:sz="0" w:space="0" w:color="auto"/>
          </w:divBdr>
        </w:div>
        <w:div w:id="1153838869">
          <w:marLeft w:val="640"/>
          <w:marRight w:val="0"/>
          <w:marTop w:val="0"/>
          <w:marBottom w:val="0"/>
          <w:divBdr>
            <w:top w:val="none" w:sz="0" w:space="0" w:color="auto"/>
            <w:left w:val="none" w:sz="0" w:space="0" w:color="auto"/>
            <w:bottom w:val="none" w:sz="0" w:space="0" w:color="auto"/>
            <w:right w:val="none" w:sz="0" w:space="0" w:color="auto"/>
          </w:divBdr>
        </w:div>
        <w:div w:id="1281229212">
          <w:marLeft w:val="640"/>
          <w:marRight w:val="0"/>
          <w:marTop w:val="0"/>
          <w:marBottom w:val="0"/>
          <w:divBdr>
            <w:top w:val="none" w:sz="0" w:space="0" w:color="auto"/>
            <w:left w:val="none" w:sz="0" w:space="0" w:color="auto"/>
            <w:bottom w:val="none" w:sz="0" w:space="0" w:color="auto"/>
            <w:right w:val="none" w:sz="0" w:space="0" w:color="auto"/>
          </w:divBdr>
        </w:div>
        <w:div w:id="1291011656">
          <w:marLeft w:val="640"/>
          <w:marRight w:val="0"/>
          <w:marTop w:val="0"/>
          <w:marBottom w:val="0"/>
          <w:divBdr>
            <w:top w:val="none" w:sz="0" w:space="0" w:color="auto"/>
            <w:left w:val="none" w:sz="0" w:space="0" w:color="auto"/>
            <w:bottom w:val="none" w:sz="0" w:space="0" w:color="auto"/>
            <w:right w:val="none" w:sz="0" w:space="0" w:color="auto"/>
          </w:divBdr>
        </w:div>
        <w:div w:id="1540825002">
          <w:marLeft w:val="640"/>
          <w:marRight w:val="0"/>
          <w:marTop w:val="0"/>
          <w:marBottom w:val="0"/>
          <w:divBdr>
            <w:top w:val="none" w:sz="0" w:space="0" w:color="auto"/>
            <w:left w:val="none" w:sz="0" w:space="0" w:color="auto"/>
            <w:bottom w:val="none" w:sz="0" w:space="0" w:color="auto"/>
            <w:right w:val="none" w:sz="0" w:space="0" w:color="auto"/>
          </w:divBdr>
        </w:div>
        <w:div w:id="1567031817">
          <w:marLeft w:val="640"/>
          <w:marRight w:val="0"/>
          <w:marTop w:val="0"/>
          <w:marBottom w:val="0"/>
          <w:divBdr>
            <w:top w:val="none" w:sz="0" w:space="0" w:color="auto"/>
            <w:left w:val="none" w:sz="0" w:space="0" w:color="auto"/>
            <w:bottom w:val="none" w:sz="0" w:space="0" w:color="auto"/>
            <w:right w:val="none" w:sz="0" w:space="0" w:color="auto"/>
          </w:divBdr>
        </w:div>
        <w:div w:id="386219363">
          <w:marLeft w:val="640"/>
          <w:marRight w:val="0"/>
          <w:marTop w:val="0"/>
          <w:marBottom w:val="0"/>
          <w:divBdr>
            <w:top w:val="none" w:sz="0" w:space="0" w:color="auto"/>
            <w:left w:val="none" w:sz="0" w:space="0" w:color="auto"/>
            <w:bottom w:val="none" w:sz="0" w:space="0" w:color="auto"/>
            <w:right w:val="none" w:sz="0" w:space="0" w:color="auto"/>
          </w:divBdr>
        </w:div>
        <w:div w:id="492185941">
          <w:marLeft w:val="640"/>
          <w:marRight w:val="0"/>
          <w:marTop w:val="0"/>
          <w:marBottom w:val="0"/>
          <w:divBdr>
            <w:top w:val="none" w:sz="0" w:space="0" w:color="auto"/>
            <w:left w:val="none" w:sz="0" w:space="0" w:color="auto"/>
            <w:bottom w:val="none" w:sz="0" w:space="0" w:color="auto"/>
            <w:right w:val="none" w:sz="0" w:space="0" w:color="auto"/>
          </w:divBdr>
        </w:div>
        <w:div w:id="771511017">
          <w:marLeft w:val="640"/>
          <w:marRight w:val="0"/>
          <w:marTop w:val="0"/>
          <w:marBottom w:val="0"/>
          <w:divBdr>
            <w:top w:val="none" w:sz="0" w:space="0" w:color="auto"/>
            <w:left w:val="none" w:sz="0" w:space="0" w:color="auto"/>
            <w:bottom w:val="none" w:sz="0" w:space="0" w:color="auto"/>
            <w:right w:val="none" w:sz="0" w:space="0" w:color="auto"/>
          </w:divBdr>
        </w:div>
        <w:div w:id="1605456815">
          <w:marLeft w:val="640"/>
          <w:marRight w:val="0"/>
          <w:marTop w:val="0"/>
          <w:marBottom w:val="0"/>
          <w:divBdr>
            <w:top w:val="none" w:sz="0" w:space="0" w:color="auto"/>
            <w:left w:val="none" w:sz="0" w:space="0" w:color="auto"/>
            <w:bottom w:val="none" w:sz="0" w:space="0" w:color="auto"/>
            <w:right w:val="none" w:sz="0" w:space="0" w:color="auto"/>
          </w:divBdr>
        </w:div>
        <w:div w:id="1853645382">
          <w:marLeft w:val="640"/>
          <w:marRight w:val="0"/>
          <w:marTop w:val="0"/>
          <w:marBottom w:val="0"/>
          <w:divBdr>
            <w:top w:val="none" w:sz="0" w:space="0" w:color="auto"/>
            <w:left w:val="none" w:sz="0" w:space="0" w:color="auto"/>
            <w:bottom w:val="none" w:sz="0" w:space="0" w:color="auto"/>
            <w:right w:val="none" w:sz="0" w:space="0" w:color="auto"/>
          </w:divBdr>
        </w:div>
        <w:div w:id="865406315">
          <w:marLeft w:val="640"/>
          <w:marRight w:val="0"/>
          <w:marTop w:val="0"/>
          <w:marBottom w:val="0"/>
          <w:divBdr>
            <w:top w:val="none" w:sz="0" w:space="0" w:color="auto"/>
            <w:left w:val="none" w:sz="0" w:space="0" w:color="auto"/>
            <w:bottom w:val="none" w:sz="0" w:space="0" w:color="auto"/>
            <w:right w:val="none" w:sz="0" w:space="0" w:color="auto"/>
          </w:divBdr>
        </w:div>
        <w:div w:id="1132093003">
          <w:marLeft w:val="640"/>
          <w:marRight w:val="0"/>
          <w:marTop w:val="0"/>
          <w:marBottom w:val="0"/>
          <w:divBdr>
            <w:top w:val="none" w:sz="0" w:space="0" w:color="auto"/>
            <w:left w:val="none" w:sz="0" w:space="0" w:color="auto"/>
            <w:bottom w:val="none" w:sz="0" w:space="0" w:color="auto"/>
            <w:right w:val="none" w:sz="0" w:space="0" w:color="auto"/>
          </w:divBdr>
        </w:div>
        <w:div w:id="216089854">
          <w:marLeft w:val="640"/>
          <w:marRight w:val="0"/>
          <w:marTop w:val="0"/>
          <w:marBottom w:val="0"/>
          <w:divBdr>
            <w:top w:val="none" w:sz="0" w:space="0" w:color="auto"/>
            <w:left w:val="none" w:sz="0" w:space="0" w:color="auto"/>
            <w:bottom w:val="none" w:sz="0" w:space="0" w:color="auto"/>
            <w:right w:val="none" w:sz="0" w:space="0" w:color="auto"/>
          </w:divBdr>
        </w:div>
        <w:div w:id="1903835101">
          <w:marLeft w:val="640"/>
          <w:marRight w:val="0"/>
          <w:marTop w:val="0"/>
          <w:marBottom w:val="0"/>
          <w:divBdr>
            <w:top w:val="none" w:sz="0" w:space="0" w:color="auto"/>
            <w:left w:val="none" w:sz="0" w:space="0" w:color="auto"/>
            <w:bottom w:val="none" w:sz="0" w:space="0" w:color="auto"/>
            <w:right w:val="none" w:sz="0" w:space="0" w:color="auto"/>
          </w:divBdr>
        </w:div>
        <w:div w:id="521629242">
          <w:marLeft w:val="640"/>
          <w:marRight w:val="0"/>
          <w:marTop w:val="0"/>
          <w:marBottom w:val="0"/>
          <w:divBdr>
            <w:top w:val="none" w:sz="0" w:space="0" w:color="auto"/>
            <w:left w:val="none" w:sz="0" w:space="0" w:color="auto"/>
            <w:bottom w:val="none" w:sz="0" w:space="0" w:color="auto"/>
            <w:right w:val="none" w:sz="0" w:space="0" w:color="auto"/>
          </w:divBdr>
        </w:div>
        <w:div w:id="1405176031">
          <w:marLeft w:val="640"/>
          <w:marRight w:val="0"/>
          <w:marTop w:val="0"/>
          <w:marBottom w:val="0"/>
          <w:divBdr>
            <w:top w:val="none" w:sz="0" w:space="0" w:color="auto"/>
            <w:left w:val="none" w:sz="0" w:space="0" w:color="auto"/>
            <w:bottom w:val="none" w:sz="0" w:space="0" w:color="auto"/>
            <w:right w:val="none" w:sz="0" w:space="0" w:color="auto"/>
          </w:divBdr>
        </w:div>
        <w:div w:id="1106579249">
          <w:marLeft w:val="640"/>
          <w:marRight w:val="0"/>
          <w:marTop w:val="0"/>
          <w:marBottom w:val="0"/>
          <w:divBdr>
            <w:top w:val="none" w:sz="0" w:space="0" w:color="auto"/>
            <w:left w:val="none" w:sz="0" w:space="0" w:color="auto"/>
            <w:bottom w:val="none" w:sz="0" w:space="0" w:color="auto"/>
            <w:right w:val="none" w:sz="0" w:space="0" w:color="auto"/>
          </w:divBdr>
        </w:div>
        <w:div w:id="1739550777">
          <w:marLeft w:val="640"/>
          <w:marRight w:val="0"/>
          <w:marTop w:val="0"/>
          <w:marBottom w:val="0"/>
          <w:divBdr>
            <w:top w:val="none" w:sz="0" w:space="0" w:color="auto"/>
            <w:left w:val="none" w:sz="0" w:space="0" w:color="auto"/>
            <w:bottom w:val="none" w:sz="0" w:space="0" w:color="auto"/>
            <w:right w:val="none" w:sz="0" w:space="0" w:color="auto"/>
          </w:divBdr>
        </w:div>
        <w:div w:id="1477071378">
          <w:marLeft w:val="640"/>
          <w:marRight w:val="0"/>
          <w:marTop w:val="0"/>
          <w:marBottom w:val="0"/>
          <w:divBdr>
            <w:top w:val="none" w:sz="0" w:space="0" w:color="auto"/>
            <w:left w:val="none" w:sz="0" w:space="0" w:color="auto"/>
            <w:bottom w:val="none" w:sz="0" w:space="0" w:color="auto"/>
            <w:right w:val="none" w:sz="0" w:space="0" w:color="auto"/>
          </w:divBdr>
        </w:div>
        <w:div w:id="173614566">
          <w:marLeft w:val="640"/>
          <w:marRight w:val="0"/>
          <w:marTop w:val="0"/>
          <w:marBottom w:val="0"/>
          <w:divBdr>
            <w:top w:val="none" w:sz="0" w:space="0" w:color="auto"/>
            <w:left w:val="none" w:sz="0" w:space="0" w:color="auto"/>
            <w:bottom w:val="none" w:sz="0" w:space="0" w:color="auto"/>
            <w:right w:val="none" w:sz="0" w:space="0" w:color="auto"/>
          </w:divBdr>
        </w:div>
        <w:div w:id="1904825490">
          <w:marLeft w:val="640"/>
          <w:marRight w:val="0"/>
          <w:marTop w:val="0"/>
          <w:marBottom w:val="0"/>
          <w:divBdr>
            <w:top w:val="none" w:sz="0" w:space="0" w:color="auto"/>
            <w:left w:val="none" w:sz="0" w:space="0" w:color="auto"/>
            <w:bottom w:val="none" w:sz="0" w:space="0" w:color="auto"/>
            <w:right w:val="none" w:sz="0" w:space="0" w:color="auto"/>
          </w:divBdr>
        </w:div>
        <w:div w:id="2013023231">
          <w:marLeft w:val="640"/>
          <w:marRight w:val="0"/>
          <w:marTop w:val="0"/>
          <w:marBottom w:val="0"/>
          <w:divBdr>
            <w:top w:val="none" w:sz="0" w:space="0" w:color="auto"/>
            <w:left w:val="none" w:sz="0" w:space="0" w:color="auto"/>
            <w:bottom w:val="none" w:sz="0" w:space="0" w:color="auto"/>
            <w:right w:val="none" w:sz="0" w:space="0" w:color="auto"/>
          </w:divBdr>
        </w:div>
        <w:div w:id="142047132">
          <w:marLeft w:val="640"/>
          <w:marRight w:val="0"/>
          <w:marTop w:val="0"/>
          <w:marBottom w:val="0"/>
          <w:divBdr>
            <w:top w:val="none" w:sz="0" w:space="0" w:color="auto"/>
            <w:left w:val="none" w:sz="0" w:space="0" w:color="auto"/>
            <w:bottom w:val="none" w:sz="0" w:space="0" w:color="auto"/>
            <w:right w:val="none" w:sz="0" w:space="0" w:color="auto"/>
          </w:divBdr>
        </w:div>
        <w:div w:id="1512337888">
          <w:marLeft w:val="640"/>
          <w:marRight w:val="0"/>
          <w:marTop w:val="0"/>
          <w:marBottom w:val="0"/>
          <w:divBdr>
            <w:top w:val="none" w:sz="0" w:space="0" w:color="auto"/>
            <w:left w:val="none" w:sz="0" w:space="0" w:color="auto"/>
            <w:bottom w:val="none" w:sz="0" w:space="0" w:color="auto"/>
            <w:right w:val="none" w:sz="0" w:space="0" w:color="auto"/>
          </w:divBdr>
        </w:div>
        <w:div w:id="1218010427">
          <w:marLeft w:val="640"/>
          <w:marRight w:val="0"/>
          <w:marTop w:val="0"/>
          <w:marBottom w:val="0"/>
          <w:divBdr>
            <w:top w:val="none" w:sz="0" w:space="0" w:color="auto"/>
            <w:left w:val="none" w:sz="0" w:space="0" w:color="auto"/>
            <w:bottom w:val="none" w:sz="0" w:space="0" w:color="auto"/>
            <w:right w:val="none" w:sz="0" w:space="0" w:color="auto"/>
          </w:divBdr>
        </w:div>
        <w:div w:id="1136681003">
          <w:marLeft w:val="640"/>
          <w:marRight w:val="0"/>
          <w:marTop w:val="0"/>
          <w:marBottom w:val="0"/>
          <w:divBdr>
            <w:top w:val="none" w:sz="0" w:space="0" w:color="auto"/>
            <w:left w:val="none" w:sz="0" w:space="0" w:color="auto"/>
            <w:bottom w:val="none" w:sz="0" w:space="0" w:color="auto"/>
            <w:right w:val="none" w:sz="0" w:space="0" w:color="auto"/>
          </w:divBdr>
        </w:div>
        <w:div w:id="136261553">
          <w:marLeft w:val="640"/>
          <w:marRight w:val="0"/>
          <w:marTop w:val="0"/>
          <w:marBottom w:val="0"/>
          <w:divBdr>
            <w:top w:val="none" w:sz="0" w:space="0" w:color="auto"/>
            <w:left w:val="none" w:sz="0" w:space="0" w:color="auto"/>
            <w:bottom w:val="none" w:sz="0" w:space="0" w:color="auto"/>
            <w:right w:val="none" w:sz="0" w:space="0" w:color="auto"/>
          </w:divBdr>
        </w:div>
        <w:div w:id="612368608">
          <w:marLeft w:val="640"/>
          <w:marRight w:val="0"/>
          <w:marTop w:val="0"/>
          <w:marBottom w:val="0"/>
          <w:divBdr>
            <w:top w:val="none" w:sz="0" w:space="0" w:color="auto"/>
            <w:left w:val="none" w:sz="0" w:space="0" w:color="auto"/>
            <w:bottom w:val="none" w:sz="0" w:space="0" w:color="auto"/>
            <w:right w:val="none" w:sz="0" w:space="0" w:color="auto"/>
          </w:divBdr>
        </w:div>
        <w:div w:id="576476935">
          <w:marLeft w:val="640"/>
          <w:marRight w:val="0"/>
          <w:marTop w:val="0"/>
          <w:marBottom w:val="0"/>
          <w:divBdr>
            <w:top w:val="none" w:sz="0" w:space="0" w:color="auto"/>
            <w:left w:val="none" w:sz="0" w:space="0" w:color="auto"/>
            <w:bottom w:val="none" w:sz="0" w:space="0" w:color="auto"/>
            <w:right w:val="none" w:sz="0" w:space="0" w:color="auto"/>
          </w:divBdr>
        </w:div>
        <w:div w:id="971208879">
          <w:marLeft w:val="640"/>
          <w:marRight w:val="0"/>
          <w:marTop w:val="0"/>
          <w:marBottom w:val="0"/>
          <w:divBdr>
            <w:top w:val="none" w:sz="0" w:space="0" w:color="auto"/>
            <w:left w:val="none" w:sz="0" w:space="0" w:color="auto"/>
            <w:bottom w:val="none" w:sz="0" w:space="0" w:color="auto"/>
            <w:right w:val="none" w:sz="0" w:space="0" w:color="auto"/>
          </w:divBdr>
        </w:div>
        <w:div w:id="103886378">
          <w:marLeft w:val="640"/>
          <w:marRight w:val="0"/>
          <w:marTop w:val="0"/>
          <w:marBottom w:val="0"/>
          <w:divBdr>
            <w:top w:val="none" w:sz="0" w:space="0" w:color="auto"/>
            <w:left w:val="none" w:sz="0" w:space="0" w:color="auto"/>
            <w:bottom w:val="none" w:sz="0" w:space="0" w:color="auto"/>
            <w:right w:val="none" w:sz="0" w:space="0" w:color="auto"/>
          </w:divBdr>
        </w:div>
        <w:div w:id="72633322">
          <w:marLeft w:val="640"/>
          <w:marRight w:val="0"/>
          <w:marTop w:val="0"/>
          <w:marBottom w:val="0"/>
          <w:divBdr>
            <w:top w:val="none" w:sz="0" w:space="0" w:color="auto"/>
            <w:left w:val="none" w:sz="0" w:space="0" w:color="auto"/>
            <w:bottom w:val="none" w:sz="0" w:space="0" w:color="auto"/>
            <w:right w:val="none" w:sz="0" w:space="0" w:color="auto"/>
          </w:divBdr>
        </w:div>
        <w:div w:id="1730373874">
          <w:marLeft w:val="640"/>
          <w:marRight w:val="0"/>
          <w:marTop w:val="0"/>
          <w:marBottom w:val="0"/>
          <w:divBdr>
            <w:top w:val="none" w:sz="0" w:space="0" w:color="auto"/>
            <w:left w:val="none" w:sz="0" w:space="0" w:color="auto"/>
            <w:bottom w:val="none" w:sz="0" w:space="0" w:color="auto"/>
            <w:right w:val="none" w:sz="0" w:space="0" w:color="auto"/>
          </w:divBdr>
        </w:div>
        <w:div w:id="1142385894">
          <w:marLeft w:val="640"/>
          <w:marRight w:val="0"/>
          <w:marTop w:val="0"/>
          <w:marBottom w:val="0"/>
          <w:divBdr>
            <w:top w:val="none" w:sz="0" w:space="0" w:color="auto"/>
            <w:left w:val="none" w:sz="0" w:space="0" w:color="auto"/>
            <w:bottom w:val="none" w:sz="0" w:space="0" w:color="auto"/>
            <w:right w:val="none" w:sz="0" w:space="0" w:color="auto"/>
          </w:divBdr>
        </w:div>
        <w:div w:id="1486052093">
          <w:marLeft w:val="640"/>
          <w:marRight w:val="0"/>
          <w:marTop w:val="0"/>
          <w:marBottom w:val="0"/>
          <w:divBdr>
            <w:top w:val="none" w:sz="0" w:space="0" w:color="auto"/>
            <w:left w:val="none" w:sz="0" w:space="0" w:color="auto"/>
            <w:bottom w:val="none" w:sz="0" w:space="0" w:color="auto"/>
            <w:right w:val="none" w:sz="0" w:space="0" w:color="auto"/>
          </w:divBdr>
        </w:div>
        <w:div w:id="1143623193">
          <w:marLeft w:val="640"/>
          <w:marRight w:val="0"/>
          <w:marTop w:val="0"/>
          <w:marBottom w:val="0"/>
          <w:divBdr>
            <w:top w:val="none" w:sz="0" w:space="0" w:color="auto"/>
            <w:left w:val="none" w:sz="0" w:space="0" w:color="auto"/>
            <w:bottom w:val="none" w:sz="0" w:space="0" w:color="auto"/>
            <w:right w:val="none" w:sz="0" w:space="0" w:color="auto"/>
          </w:divBdr>
        </w:div>
        <w:div w:id="1157377187">
          <w:marLeft w:val="640"/>
          <w:marRight w:val="0"/>
          <w:marTop w:val="0"/>
          <w:marBottom w:val="0"/>
          <w:divBdr>
            <w:top w:val="none" w:sz="0" w:space="0" w:color="auto"/>
            <w:left w:val="none" w:sz="0" w:space="0" w:color="auto"/>
            <w:bottom w:val="none" w:sz="0" w:space="0" w:color="auto"/>
            <w:right w:val="none" w:sz="0" w:space="0" w:color="auto"/>
          </w:divBdr>
        </w:div>
        <w:div w:id="41559392">
          <w:marLeft w:val="640"/>
          <w:marRight w:val="0"/>
          <w:marTop w:val="0"/>
          <w:marBottom w:val="0"/>
          <w:divBdr>
            <w:top w:val="none" w:sz="0" w:space="0" w:color="auto"/>
            <w:left w:val="none" w:sz="0" w:space="0" w:color="auto"/>
            <w:bottom w:val="none" w:sz="0" w:space="0" w:color="auto"/>
            <w:right w:val="none" w:sz="0" w:space="0" w:color="auto"/>
          </w:divBdr>
        </w:div>
        <w:div w:id="1464344904">
          <w:marLeft w:val="640"/>
          <w:marRight w:val="0"/>
          <w:marTop w:val="0"/>
          <w:marBottom w:val="0"/>
          <w:divBdr>
            <w:top w:val="none" w:sz="0" w:space="0" w:color="auto"/>
            <w:left w:val="none" w:sz="0" w:space="0" w:color="auto"/>
            <w:bottom w:val="none" w:sz="0" w:space="0" w:color="auto"/>
            <w:right w:val="none" w:sz="0" w:space="0" w:color="auto"/>
          </w:divBdr>
        </w:div>
        <w:div w:id="1672878117">
          <w:marLeft w:val="640"/>
          <w:marRight w:val="0"/>
          <w:marTop w:val="0"/>
          <w:marBottom w:val="0"/>
          <w:divBdr>
            <w:top w:val="none" w:sz="0" w:space="0" w:color="auto"/>
            <w:left w:val="none" w:sz="0" w:space="0" w:color="auto"/>
            <w:bottom w:val="none" w:sz="0" w:space="0" w:color="auto"/>
            <w:right w:val="none" w:sz="0" w:space="0" w:color="auto"/>
          </w:divBdr>
        </w:div>
        <w:div w:id="1248269409">
          <w:marLeft w:val="640"/>
          <w:marRight w:val="0"/>
          <w:marTop w:val="0"/>
          <w:marBottom w:val="0"/>
          <w:divBdr>
            <w:top w:val="none" w:sz="0" w:space="0" w:color="auto"/>
            <w:left w:val="none" w:sz="0" w:space="0" w:color="auto"/>
            <w:bottom w:val="none" w:sz="0" w:space="0" w:color="auto"/>
            <w:right w:val="none" w:sz="0" w:space="0" w:color="auto"/>
          </w:divBdr>
        </w:div>
        <w:div w:id="1499423445">
          <w:marLeft w:val="640"/>
          <w:marRight w:val="0"/>
          <w:marTop w:val="0"/>
          <w:marBottom w:val="0"/>
          <w:divBdr>
            <w:top w:val="none" w:sz="0" w:space="0" w:color="auto"/>
            <w:left w:val="none" w:sz="0" w:space="0" w:color="auto"/>
            <w:bottom w:val="none" w:sz="0" w:space="0" w:color="auto"/>
            <w:right w:val="none" w:sz="0" w:space="0" w:color="auto"/>
          </w:divBdr>
        </w:div>
        <w:div w:id="864098444">
          <w:marLeft w:val="640"/>
          <w:marRight w:val="0"/>
          <w:marTop w:val="0"/>
          <w:marBottom w:val="0"/>
          <w:divBdr>
            <w:top w:val="none" w:sz="0" w:space="0" w:color="auto"/>
            <w:left w:val="none" w:sz="0" w:space="0" w:color="auto"/>
            <w:bottom w:val="none" w:sz="0" w:space="0" w:color="auto"/>
            <w:right w:val="none" w:sz="0" w:space="0" w:color="auto"/>
          </w:divBdr>
        </w:div>
        <w:div w:id="1026903806">
          <w:marLeft w:val="640"/>
          <w:marRight w:val="0"/>
          <w:marTop w:val="0"/>
          <w:marBottom w:val="0"/>
          <w:divBdr>
            <w:top w:val="none" w:sz="0" w:space="0" w:color="auto"/>
            <w:left w:val="none" w:sz="0" w:space="0" w:color="auto"/>
            <w:bottom w:val="none" w:sz="0" w:space="0" w:color="auto"/>
            <w:right w:val="none" w:sz="0" w:space="0" w:color="auto"/>
          </w:divBdr>
        </w:div>
        <w:div w:id="62872167">
          <w:marLeft w:val="640"/>
          <w:marRight w:val="0"/>
          <w:marTop w:val="0"/>
          <w:marBottom w:val="0"/>
          <w:divBdr>
            <w:top w:val="none" w:sz="0" w:space="0" w:color="auto"/>
            <w:left w:val="none" w:sz="0" w:space="0" w:color="auto"/>
            <w:bottom w:val="none" w:sz="0" w:space="0" w:color="auto"/>
            <w:right w:val="none" w:sz="0" w:space="0" w:color="auto"/>
          </w:divBdr>
        </w:div>
        <w:div w:id="1073967462">
          <w:marLeft w:val="640"/>
          <w:marRight w:val="0"/>
          <w:marTop w:val="0"/>
          <w:marBottom w:val="0"/>
          <w:divBdr>
            <w:top w:val="none" w:sz="0" w:space="0" w:color="auto"/>
            <w:left w:val="none" w:sz="0" w:space="0" w:color="auto"/>
            <w:bottom w:val="none" w:sz="0" w:space="0" w:color="auto"/>
            <w:right w:val="none" w:sz="0" w:space="0" w:color="auto"/>
          </w:divBdr>
        </w:div>
        <w:div w:id="2089843255">
          <w:marLeft w:val="640"/>
          <w:marRight w:val="0"/>
          <w:marTop w:val="0"/>
          <w:marBottom w:val="0"/>
          <w:divBdr>
            <w:top w:val="none" w:sz="0" w:space="0" w:color="auto"/>
            <w:left w:val="none" w:sz="0" w:space="0" w:color="auto"/>
            <w:bottom w:val="none" w:sz="0" w:space="0" w:color="auto"/>
            <w:right w:val="none" w:sz="0" w:space="0" w:color="auto"/>
          </w:divBdr>
        </w:div>
        <w:div w:id="1327586260">
          <w:marLeft w:val="640"/>
          <w:marRight w:val="0"/>
          <w:marTop w:val="0"/>
          <w:marBottom w:val="0"/>
          <w:divBdr>
            <w:top w:val="none" w:sz="0" w:space="0" w:color="auto"/>
            <w:left w:val="none" w:sz="0" w:space="0" w:color="auto"/>
            <w:bottom w:val="none" w:sz="0" w:space="0" w:color="auto"/>
            <w:right w:val="none" w:sz="0" w:space="0" w:color="auto"/>
          </w:divBdr>
        </w:div>
        <w:div w:id="1824850540">
          <w:marLeft w:val="640"/>
          <w:marRight w:val="0"/>
          <w:marTop w:val="0"/>
          <w:marBottom w:val="0"/>
          <w:divBdr>
            <w:top w:val="none" w:sz="0" w:space="0" w:color="auto"/>
            <w:left w:val="none" w:sz="0" w:space="0" w:color="auto"/>
            <w:bottom w:val="none" w:sz="0" w:space="0" w:color="auto"/>
            <w:right w:val="none" w:sz="0" w:space="0" w:color="auto"/>
          </w:divBdr>
        </w:div>
        <w:div w:id="1847550844">
          <w:marLeft w:val="640"/>
          <w:marRight w:val="0"/>
          <w:marTop w:val="0"/>
          <w:marBottom w:val="0"/>
          <w:divBdr>
            <w:top w:val="none" w:sz="0" w:space="0" w:color="auto"/>
            <w:left w:val="none" w:sz="0" w:space="0" w:color="auto"/>
            <w:bottom w:val="none" w:sz="0" w:space="0" w:color="auto"/>
            <w:right w:val="none" w:sz="0" w:space="0" w:color="auto"/>
          </w:divBdr>
        </w:div>
        <w:div w:id="738288065">
          <w:marLeft w:val="640"/>
          <w:marRight w:val="0"/>
          <w:marTop w:val="0"/>
          <w:marBottom w:val="0"/>
          <w:divBdr>
            <w:top w:val="none" w:sz="0" w:space="0" w:color="auto"/>
            <w:left w:val="none" w:sz="0" w:space="0" w:color="auto"/>
            <w:bottom w:val="none" w:sz="0" w:space="0" w:color="auto"/>
            <w:right w:val="none" w:sz="0" w:space="0" w:color="auto"/>
          </w:divBdr>
        </w:div>
        <w:div w:id="1547529522">
          <w:marLeft w:val="640"/>
          <w:marRight w:val="0"/>
          <w:marTop w:val="0"/>
          <w:marBottom w:val="0"/>
          <w:divBdr>
            <w:top w:val="none" w:sz="0" w:space="0" w:color="auto"/>
            <w:left w:val="none" w:sz="0" w:space="0" w:color="auto"/>
            <w:bottom w:val="none" w:sz="0" w:space="0" w:color="auto"/>
            <w:right w:val="none" w:sz="0" w:space="0" w:color="auto"/>
          </w:divBdr>
        </w:div>
        <w:div w:id="1218932416">
          <w:marLeft w:val="640"/>
          <w:marRight w:val="0"/>
          <w:marTop w:val="0"/>
          <w:marBottom w:val="0"/>
          <w:divBdr>
            <w:top w:val="none" w:sz="0" w:space="0" w:color="auto"/>
            <w:left w:val="none" w:sz="0" w:space="0" w:color="auto"/>
            <w:bottom w:val="none" w:sz="0" w:space="0" w:color="auto"/>
            <w:right w:val="none" w:sz="0" w:space="0" w:color="auto"/>
          </w:divBdr>
        </w:div>
        <w:div w:id="1990356905">
          <w:marLeft w:val="640"/>
          <w:marRight w:val="0"/>
          <w:marTop w:val="0"/>
          <w:marBottom w:val="0"/>
          <w:divBdr>
            <w:top w:val="none" w:sz="0" w:space="0" w:color="auto"/>
            <w:left w:val="none" w:sz="0" w:space="0" w:color="auto"/>
            <w:bottom w:val="none" w:sz="0" w:space="0" w:color="auto"/>
            <w:right w:val="none" w:sz="0" w:space="0" w:color="auto"/>
          </w:divBdr>
        </w:div>
        <w:div w:id="1390106041">
          <w:marLeft w:val="640"/>
          <w:marRight w:val="0"/>
          <w:marTop w:val="0"/>
          <w:marBottom w:val="0"/>
          <w:divBdr>
            <w:top w:val="none" w:sz="0" w:space="0" w:color="auto"/>
            <w:left w:val="none" w:sz="0" w:space="0" w:color="auto"/>
            <w:bottom w:val="none" w:sz="0" w:space="0" w:color="auto"/>
            <w:right w:val="none" w:sz="0" w:space="0" w:color="auto"/>
          </w:divBdr>
        </w:div>
        <w:div w:id="862747934">
          <w:marLeft w:val="640"/>
          <w:marRight w:val="0"/>
          <w:marTop w:val="0"/>
          <w:marBottom w:val="0"/>
          <w:divBdr>
            <w:top w:val="none" w:sz="0" w:space="0" w:color="auto"/>
            <w:left w:val="none" w:sz="0" w:space="0" w:color="auto"/>
            <w:bottom w:val="none" w:sz="0" w:space="0" w:color="auto"/>
            <w:right w:val="none" w:sz="0" w:space="0" w:color="auto"/>
          </w:divBdr>
        </w:div>
        <w:div w:id="360673209">
          <w:marLeft w:val="640"/>
          <w:marRight w:val="0"/>
          <w:marTop w:val="0"/>
          <w:marBottom w:val="0"/>
          <w:divBdr>
            <w:top w:val="none" w:sz="0" w:space="0" w:color="auto"/>
            <w:left w:val="none" w:sz="0" w:space="0" w:color="auto"/>
            <w:bottom w:val="none" w:sz="0" w:space="0" w:color="auto"/>
            <w:right w:val="none" w:sz="0" w:space="0" w:color="auto"/>
          </w:divBdr>
        </w:div>
        <w:div w:id="660815392">
          <w:marLeft w:val="640"/>
          <w:marRight w:val="0"/>
          <w:marTop w:val="0"/>
          <w:marBottom w:val="0"/>
          <w:divBdr>
            <w:top w:val="none" w:sz="0" w:space="0" w:color="auto"/>
            <w:left w:val="none" w:sz="0" w:space="0" w:color="auto"/>
            <w:bottom w:val="none" w:sz="0" w:space="0" w:color="auto"/>
            <w:right w:val="none" w:sz="0" w:space="0" w:color="auto"/>
          </w:divBdr>
        </w:div>
        <w:div w:id="1981499855">
          <w:marLeft w:val="640"/>
          <w:marRight w:val="0"/>
          <w:marTop w:val="0"/>
          <w:marBottom w:val="0"/>
          <w:divBdr>
            <w:top w:val="none" w:sz="0" w:space="0" w:color="auto"/>
            <w:left w:val="none" w:sz="0" w:space="0" w:color="auto"/>
            <w:bottom w:val="none" w:sz="0" w:space="0" w:color="auto"/>
            <w:right w:val="none" w:sz="0" w:space="0" w:color="auto"/>
          </w:divBdr>
        </w:div>
        <w:div w:id="356660407">
          <w:marLeft w:val="640"/>
          <w:marRight w:val="0"/>
          <w:marTop w:val="0"/>
          <w:marBottom w:val="0"/>
          <w:divBdr>
            <w:top w:val="none" w:sz="0" w:space="0" w:color="auto"/>
            <w:left w:val="none" w:sz="0" w:space="0" w:color="auto"/>
            <w:bottom w:val="none" w:sz="0" w:space="0" w:color="auto"/>
            <w:right w:val="none" w:sz="0" w:space="0" w:color="auto"/>
          </w:divBdr>
        </w:div>
        <w:div w:id="1905022602">
          <w:marLeft w:val="640"/>
          <w:marRight w:val="0"/>
          <w:marTop w:val="0"/>
          <w:marBottom w:val="0"/>
          <w:divBdr>
            <w:top w:val="none" w:sz="0" w:space="0" w:color="auto"/>
            <w:left w:val="none" w:sz="0" w:space="0" w:color="auto"/>
            <w:bottom w:val="none" w:sz="0" w:space="0" w:color="auto"/>
            <w:right w:val="none" w:sz="0" w:space="0" w:color="auto"/>
          </w:divBdr>
        </w:div>
        <w:div w:id="286082774">
          <w:marLeft w:val="640"/>
          <w:marRight w:val="0"/>
          <w:marTop w:val="0"/>
          <w:marBottom w:val="0"/>
          <w:divBdr>
            <w:top w:val="none" w:sz="0" w:space="0" w:color="auto"/>
            <w:left w:val="none" w:sz="0" w:space="0" w:color="auto"/>
            <w:bottom w:val="none" w:sz="0" w:space="0" w:color="auto"/>
            <w:right w:val="none" w:sz="0" w:space="0" w:color="auto"/>
          </w:divBdr>
        </w:div>
        <w:div w:id="260334659">
          <w:marLeft w:val="640"/>
          <w:marRight w:val="0"/>
          <w:marTop w:val="0"/>
          <w:marBottom w:val="0"/>
          <w:divBdr>
            <w:top w:val="none" w:sz="0" w:space="0" w:color="auto"/>
            <w:left w:val="none" w:sz="0" w:space="0" w:color="auto"/>
            <w:bottom w:val="none" w:sz="0" w:space="0" w:color="auto"/>
            <w:right w:val="none" w:sz="0" w:space="0" w:color="auto"/>
          </w:divBdr>
        </w:div>
        <w:div w:id="2145848908">
          <w:marLeft w:val="640"/>
          <w:marRight w:val="0"/>
          <w:marTop w:val="0"/>
          <w:marBottom w:val="0"/>
          <w:divBdr>
            <w:top w:val="none" w:sz="0" w:space="0" w:color="auto"/>
            <w:left w:val="none" w:sz="0" w:space="0" w:color="auto"/>
            <w:bottom w:val="none" w:sz="0" w:space="0" w:color="auto"/>
            <w:right w:val="none" w:sz="0" w:space="0" w:color="auto"/>
          </w:divBdr>
        </w:div>
        <w:div w:id="1924140290">
          <w:marLeft w:val="640"/>
          <w:marRight w:val="0"/>
          <w:marTop w:val="0"/>
          <w:marBottom w:val="0"/>
          <w:divBdr>
            <w:top w:val="none" w:sz="0" w:space="0" w:color="auto"/>
            <w:left w:val="none" w:sz="0" w:space="0" w:color="auto"/>
            <w:bottom w:val="none" w:sz="0" w:space="0" w:color="auto"/>
            <w:right w:val="none" w:sz="0" w:space="0" w:color="auto"/>
          </w:divBdr>
        </w:div>
        <w:div w:id="95365842">
          <w:marLeft w:val="640"/>
          <w:marRight w:val="0"/>
          <w:marTop w:val="0"/>
          <w:marBottom w:val="0"/>
          <w:divBdr>
            <w:top w:val="none" w:sz="0" w:space="0" w:color="auto"/>
            <w:left w:val="none" w:sz="0" w:space="0" w:color="auto"/>
            <w:bottom w:val="none" w:sz="0" w:space="0" w:color="auto"/>
            <w:right w:val="none" w:sz="0" w:space="0" w:color="auto"/>
          </w:divBdr>
        </w:div>
        <w:div w:id="1356226058">
          <w:marLeft w:val="640"/>
          <w:marRight w:val="0"/>
          <w:marTop w:val="0"/>
          <w:marBottom w:val="0"/>
          <w:divBdr>
            <w:top w:val="none" w:sz="0" w:space="0" w:color="auto"/>
            <w:left w:val="none" w:sz="0" w:space="0" w:color="auto"/>
            <w:bottom w:val="none" w:sz="0" w:space="0" w:color="auto"/>
            <w:right w:val="none" w:sz="0" w:space="0" w:color="auto"/>
          </w:divBdr>
        </w:div>
        <w:div w:id="1046373159">
          <w:marLeft w:val="640"/>
          <w:marRight w:val="0"/>
          <w:marTop w:val="0"/>
          <w:marBottom w:val="0"/>
          <w:divBdr>
            <w:top w:val="none" w:sz="0" w:space="0" w:color="auto"/>
            <w:left w:val="none" w:sz="0" w:space="0" w:color="auto"/>
            <w:bottom w:val="none" w:sz="0" w:space="0" w:color="auto"/>
            <w:right w:val="none" w:sz="0" w:space="0" w:color="auto"/>
          </w:divBdr>
        </w:div>
        <w:div w:id="53241215">
          <w:marLeft w:val="640"/>
          <w:marRight w:val="0"/>
          <w:marTop w:val="0"/>
          <w:marBottom w:val="0"/>
          <w:divBdr>
            <w:top w:val="none" w:sz="0" w:space="0" w:color="auto"/>
            <w:left w:val="none" w:sz="0" w:space="0" w:color="auto"/>
            <w:bottom w:val="none" w:sz="0" w:space="0" w:color="auto"/>
            <w:right w:val="none" w:sz="0" w:space="0" w:color="auto"/>
          </w:divBdr>
        </w:div>
        <w:div w:id="1392651579">
          <w:marLeft w:val="640"/>
          <w:marRight w:val="0"/>
          <w:marTop w:val="0"/>
          <w:marBottom w:val="0"/>
          <w:divBdr>
            <w:top w:val="none" w:sz="0" w:space="0" w:color="auto"/>
            <w:left w:val="none" w:sz="0" w:space="0" w:color="auto"/>
            <w:bottom w:val="none" w:sz="0" w:space="0" w:color="auto"/>
            <w:right w:val="none" w:sz="0" w:space="0" w:color="auto"/>
          </w:divBdr>
        </w:div>
        <w:div w:id="998190569">
          <w:marLeft w:val="640"/>
          <w:marRight w:val="0"/>
          <w:marTop w:val="0"/>
          <w:marBottom w:val="0"/>
          <w:divBdr>
            <w:top w:val="none" w:sz="0" w:space="0" w:color="auto"/>
            <w:left w:val="none" w:sz="0" w:space="0" w:color="auto"/>
            <w:bottom w:val="none" w:sz="0" w:space="0" w:color="auto"/>
            <w:right w:val="none" w:sz="0" w:space="0" w:color="auto"/>
          </w:divBdr>
        </w:div>
        <w:div w:id="1421020141">
          <w:marLeft w:val="640"/>
          <w:marRight w:val="0"/>
          <w:marTop w:val="0"/>
          <w:marBottom w:val="0"/>
          <w:divBdr>
            <w:top w:val="none" w:sz="0" w:space="0" w:color="auto"/>
            <w:left w:val="none" w:sz="0" w:space="0" w:color="auto"/>
            <w:bottom w:val="none" w:sz="0" w:space="0" w:color="auto"/>
            <w:right w:val="none" w:sz="0" w:space="0" w:color="auto"/>
          </w:divBdr>
        </w:div>
        <w:div w:id="439493471">
          <w:marLeft w:val="640"/>
          <w:marRight w:val="0"/>
          <w:marTop w:val="0"/>
          <w:marBottom w:val="0"/>
          <w:divBdr>
            <w:top w:val="none" w:sz="0" w:space="0" w:color="auto"/>
            <w:left w:val="none" w:sz="0" w:space="0" w:color="auto"/>
            <w:bottom w:val="none" w:sz="0" w:space="0" w:color="auto"/>
            <w:right w:val="none" w:sz="0" w:space="0" w:color="auto"/>
          </w:divBdr>
        </w:div>
        <w:div w:id="2139714854">
          <w:marLeft w:val="640"/>
          <w:marRight w:val="0"/>
          <w:marTop w:val="0"/>
          <w:marBottom w:val="0"/>
          <w:divBdr>
            <w:top w:val="none" w:sz="0" w:space="0" w:color="auto"/>
            <w:left w:val="none" w:sz="0" w:space="0" w:color="auto"/>
            <w:bottom w:val="none" w:sz="0" w:space="0" w:color="auto"/>
            <w:right w:val="none" w:sz="0" w:space="0" w:color="auto"/>
          </w:divBdr>
        </w:div>
        <w:div w:id="1635981588">
          <w:marLeft w:val="640"/>
          <w:marRight w:val="0"/>
          <w:marTop w:val="0"/>
          <w:marBottom w:val="0"/>
          <w:divBdr>
            <w:top w:val="none" w:sz="0" w:space="0" w:color="auto"/>
            <w:left w:val="none" w:sz="0" w:space="0" w:color="auto"/>
            <w:bottom w:val="none" w:sz="0" w:space="0" w:color="auto"/>
            <w:right w:val="none" w:sz="0" w:space="0" w:color="auto"/>
          </w:divBdr>
        </w:div>
        <w:div w:id="626737745">
          <w:marLeft w:val="640"/>
          <w:marRight w:val="0"/>
          <w:marTop w:val="0"/>
          <w:marBottom w:val="0"/>
          <w:divBdr>
            <w:top w:val="none" w:sz="0" w:space="0" w:color="auto"/>
            <w:left w:val="none" w:sz="0" w:space="0" w:color="auto"/>
            <w:bottom w:val="none" w:sz="0" w:space="0" w:color="auto"/>
            <w:right w:val="none" w:sz="0" w:space="0" w:color="auto"/>
          </w:divBdr>
        </w:div>
        <w:div w:id="890730121">
          <w:marLeft w:val="640"/>
          <w:marRight w:val="0"/>
          <w:marTop w:val="0"/>
          <w:marBottom w:val="0"/>
          <w:divBdr>
            <w:top w:val="none" w:sz="0" w:space="0" w:color="auto"/>
            <w:left w:val="none" w:sz="0" w:space="0" w:color="auto"/>
            <w:bottom w:val="none" w:sz="0" w:space="0" w:color="auto"/>
            <w:right w:val="none" w:sz="0" w:space="0" w:color="auto"/>
          </w:divBdr>
        </w:div>
        <w:div w:id="573856567">
          <w:marLeft w:val="640"/>
          <w:marRight w:val="0"/>
          <w:marTop w:val="0"/>
          <w:marBottom w:val="0"/>
          <w:divBdr>
            <w:top w:val="none" w:sz="0" w:space="0" w:color="auto"/>
            <w:left w:val="none" w:sz="0" w:space="0" w:color="auto"/>
            <w:bottom w:val="none" w:sz="0" w:space="0" w:color="auto"/>
            <w:right w:val="none" w:sz="0" w:space="0" w:color="auto"/>
          </w:divBdr>
        </w:div>
        <w:div w:id="2005817281">
          <w:marLeft w:val="640"/>
          <w:marRight w:val="0"/>
          <w:marTop w:val="0"/>
          <w:marBottom w:val="0"/>
          <w:divBdr>
            <w:top w:val="none" w:sz="0" w:space="0" w:color="auto"/>
            <w:left w:val="none" w:sz="0" w:space="0" w:color="auto"/>
            <w:bottom w:val="none" w:sz="0" w:space="0" w:color="auto"/>
            <w:right w:val="none" w:sz="0" w:space="0" w:color="auto"/>
          </w:divBdr>
        </w:div>
        <w:div w:id="584607158">
          <w:marLeft w:val="640"/>
          <w:marRight w:val="0"/>
          <w:marTop w:val="0"/>
          <w:marBottom w:val="0"/>
          <w:divBdr>
            <w:top w:val="none" w:sz="0" w:space="0" w:color="auto"/>
            <w:left w:val="none" w:sz="0" w:space="0" w:color="auto"/>
            <w:bottom w:val="none" w:sz="0" w:space="0" w:color="auto"/>
            <w:right w:val="none" w:sz="0" w:space="0" w:color="auto"/>
          </w:divBdr>
        </w:div>
        <w:div w:id="447163519">
          <w:marLeft w:val="640"/>
          <w:marRight w:val="0"/>
          <w:marTop w:val="0"/>
          <w:marBottom w:val="0"/>
          <w:divBdr>
            <w:top w:val="none" w:sz="0" w:space="0" w:color="auto"/>
            <w:left w:val="none" w:sz="0" w:space="0" w:color="auto"/>
            <w:bottom w:val="none" w:sz="0" w:space="0" w:color="auto"/>
            <w:right w:val="none" w:sz="0" w:space="0" w:color="auto"/>
          </w:divBdr>
        </w:div>
        <w:div w:id="610936139">
          <w:marLeft w:val="640"/>
          <w:marRight w:val="0"/>
          <w:marTop w:val="0"/>
          <w:marBottom w:val="0"/>
          <w:divBdr>
            <w:top w:val="none" w:sz="0" w:space="0" w:color="auto"/>
            <w:left w:val="none" w:sz="0" w:space="0" w:color="auto"/>
            <w:bottom w:val="none" w:sz="0" w:space="0" w:color="auto"/>
            <w:right w:val="none" w:sz="0" w:space="0" w:color="auto"/>
          </w:divBdr>
        </w:div>
        <w:div w:id="967970411">
          <w:marLeft w:val="640"/>
          <w:marRight w:val="0"/>
          <w:marTop w:val="0"/>
          <w:marBottom w:val="0"/>
          <w:divBdr>
            <w:top w:val="none" w:sz="0" w:space="0" w:color="auto"/>
            <w:left w:val="none" w:sz="0" w:space="0" w:color="auto"/>
            <w:bottom w:val="none" w:sz="0" w:space="0" w:color="auto"/>
            <w:right w:val="none" w:sz="0" w:space="0" w:color="auto"/>
          </w:divBdr>
        </w:div>
        <w:div w:id="612444650">
          <w:marLeft w:val="640"/>
          <w:marRight w:val="0"/>
          <w:marTop w:val="0"/>
          <w:marBottom w:val="0"/>
          <w:divBdr>
            <w:top w:val="none" w:sz="0" w:space="0" w:color="auto"/>
            <w:left w:val="none" w:sz="0" w:space="0" w:color="auto"/>
            <w:bottom w:val="none" w:sz="0" w:space="0" w:color="auto"/>
            <w:right w:val="none" w:sz="0" w:space="0" w:color="auto"/>
          </w:divBdr>
        </w:div>
        <w:div w:id="469908128">
          <w:marLeft w:val="640"/>
          <w:marRight w:val="0"/>
          <w:marTop w:val="0"/>
          <w:marBottom w:val="0"/>
          <w:divBdr>
            <w:top w:val="none" w:sz="0" w:space="0" w:color="auto"/>
            <w:left w:val="none" w:sz="0" w:space="0" w:color="auto"/>
            <w:bottom w:val="none" w:sz="0" w:space="0" w:color="auto"/>
            <w:right w:val="none" w:sz="0" w:space="0" w:color="auto"/>
          </w:divBdr>
        </w:div>
        <w:div w:id="914781441">
          <w:marLeft w:val="640"/>
          <w:marRight w:val="0"/>
          <w:marTop w:val="0"/>
          <w:marBottom w:val="0"/>
          <w:divBdr>
            <w:top w:val="none" w:sz="0" w:space="0" w:color="auto"/>
            <w:left w:val="none" w:sz="0" w:space="0" w:color="auto"/>
            <w:bottom w:val="none" w:sz="0" w:space="0" w:color="auto"/>
            <w:right w:val="none" w:sz="0" w:space="0" w:color="auto"/>
          </w:divBdr>
        </w:div>
        <w:div w:id="1539123819">
          <w:marLeft w:val="640"/>
          <w:marRight w:val="0"/>
          <w:marTop w:val="0"/>
          <w:marBottom w:val="0"/>
          <w:divBdr>
            <w:top w:val="none" w:sz="0" w:space="0" w:color="auto"/>
            <w:left w:val="none" w:sz="0" w:space="0" w:color="auto"/>
            <w:bottom w:val="none" w:sz="0" w:space="0" w:color="auto"/>
            <w:right w:val="none" w:sz="0" w:space="0" w:color="auto"/>
          </w:divBdr>
        </w:div>
        <w:div w:id="1664314087">
          <w:marLeft w:val="640"/>
          <w:marRight w:val="0"/>
          <w:marTop w:val="0"/>
          <w:marBottom w:val="0"/>
          <w:divBdr>
            <w:top w:val="none" w:sz="0" w:space="0" w:color="auto"/>
            <w:left w:val="none" w:sz="0" w:space="0" w:color="auto"/>
            <w:bottom w:val="none" w:sz="0" w:space="0" w:color="auto"/>
            <w:right w:val="none" w:sz="0" w:space="0" w:color="auto"/>
          </w:divBdr>
        </w:div>
        <w:div w:id="1248273541">
          <w:marLeft w:val="640"/>
          <w:marRight w:val="0"/>
          <w:marTop w:val="0"/>
          <w:marBottom w:val="0"/>
          <w:divBdr>
            <w:top w:val="none" w:sz="0" w:space="0" w:color="auto"/>
            <w:left w:val="none" w:sz="0" w:space="0" w:color="auto"/>
            <w:bottom w:val="none" w:sz="0" w:space="0" w:color="auto"/>
            <w:right w:val="none" w:sz="0" w:space="0" w:color="auto"/>
          </w:divBdr>
        </w:div>
        <w:div w:id="208618071">
          <w:marLeft w:val="640"/>
          <w:marRight w:val="0"/>
          <w:marTop w:val="0"/>
          <w:marBottom w:val="0"/>
          <w:divBdr>
            <w:top w:val="none" w:sz="0" w:space="0" w:color="auto"/>
            <w:left w:val="none" w:sz="0" w:space="0" w:color="auto"/>
            <w:bottom w:val="none" w:sz="0" w:space="0" w:color="auto"/>
            <w:right w:val="none" w:sz="0" w:space="0" w:color="auto"/>
          </w:divBdr>
        </w:div>
        <w:div w:id="246962597">
          <w:marLeft w:val="640"/>
          <w:marRight w:val="0"/>
          <w:marTop w:val="0"/>
          <w:marBottom w:val="0"/>
          <w:divBdr>
            <w:top w:val="none" w:sz="0" w:space="0" w:color="auto"/>
            <w:left w:val="none" w:sz="0" w:space="0" w:color="auto"/>
            <w:bottom w:val="none" w:sz="0" w:space="0" w:color="auto"/>
            <w:right w:val="none" w:sz="0" w:space="0" w:color="auto"/>
          </w:divBdr>
        </w:div>
        <w:div w:id="749693325">
          <w:marLeft w:val="640"/>
          <w:marRight w:val="0"/>
          <w:marTop w:val="0"/>
          <w:marBottom w:val="0"/>
          <w:divBdr>
            <w:top w:val="none" w:sz="0" w:space="0" w:color="auto"/>
            <w:left w:val="none" w:sz="0" w:space="0" w:color="auto"/>
            <w:bottom w:val="none" w:sz="0" w:space="0" w:color="auto"/>
            <w:right w:val="none" w:sz="0" w:space="0" w:color="auto"/>
          </w:divBdr>
        </w:div>
        <w:div w:id="1892961520">
          <w:marLeft w:val="640"/>
          <w:marRight w:val="0"/>
          <w:marTop w:val="0"/>
          <w:marBottom w:val="0"/>
          <w:divBdr>
            <w:top w:val="none" w:sz="0" w:space="0" w:color="auto"/>
            <w:left w:val="none" w:sz="0" w:space="0" w:color="auto"/>
            <w:bottom w:val="none" w:sz="0" w:space="0" w:color="auto"/>
            <w:right w:val="none" w:sz="0" w:space="0" w:color="auto"/>
          </w:divBdr>
        </w:div>
        <w:div w:id="670138084">
          <w:marLeft w:val="640"/>
          <w:marRight w:val="0"/>
          <w:marTop w:val="0"/>
          <w:marBottom w:val="0"/>
          <w:divBdr>
            <w:top w:val="none" w:sz="0" w:space="0" w:color="auto"/>
            <w:left w:val="none" w:sz="0" w:space="0" w:color="auto"/>
            <w:bottom w:val="none" w:sz="0" w:space="0" w:color="auto"/>
            <w:right w:val="none" w:sz="0" w:space="0" w:color="auto"/>
          </w:divBdr>
        </w:div>
        <w:div w:id="321276713">
          <w:marLeft w:val="640"/>
          <w:marRight w:val="0"/>
          <w:marTop w:val="0"/>
          <w:marBottom w:val="0"/>
          <w:divBdr>
            <w:top w:val="none" w:sz="0" w:space="0" w:color="auto"/>
            <w:left w:val="none" w:sz="0" w:space="0" w:color="auto"/>
            <w:bottom w:val="none" w:sz="0" w:space="0" w:color="auto"/>
            <w:right w:val="none" w:sz="0" w:space="0" w:color="auto"/>
          </w:divBdr>
        </w:div>
        <w:div w:id="1960722001">
          <w:marLeft w:val="640"/>
          <w:marRight w:val="0"/>
          <w:marTop w:val="0"/>
          <w:marBottom w:val="0"/>
          <w:divBdr>
            <w:top w:val="none" w:sz="0" w:space="0" w:color="auto"/>
            <w:left w:val="none" w:sz="0" w:space="0" w:color="auto"/>
            <w:bottom w:val="none" w:sz="0" w:space="0" w:color="auto"/>
            <w:right w:val="none" w:sz="0" w:space="0" w:color="auto"/>
          </w:divBdr>
        </w:div>
        <w:div w:id="1418134654">
          <w:marLeft w:val="640"/>
          <w:marRight w:val="0"/>
          <w:marTop w:val="0"/>
          <w:marBottom w:val="0"/>
          <w:divBdr>
            <w:top w:val="none" w:sz="0" w:space="0" w:color="auto"/>
            <w:left w:val="none" w:sz="0" w:space="0" w:color="auto"/>
            <w:bottom w:val="none" w:sz="0" w:space="0" w:color="auto"/>
            <w:right w:val="none" w:sz="0" w:space="0" w:color="auto"/>
          </w:divBdr>
        </w:div>
        <w:div w:id="1629388025">
          <w:marLeft w:val="640"/>
          <w:marRight w:val="0"/>
          <w:marTop w:val="0"/>
          <w:marBottom w:val="0"/>
          <w:divBdr>
            <w:top w:val="none" w:sz="0" w:space="0" w:color="auto"/>
            <w:left w:val="none" w:sz="0" w:space="0" w:color="auto"/>
            <w:bottom w:val="none" w:sz="0" w:space="0" w:color="auto"/>
            <w:right w:val="none" w:sz="0" w:space="0" w:color="auto"/>
          </w:divBdr>
        </w:div>
        <w:div w:id="423380504">
          <w:marLeft w:val="640"/>
          <w:marRight w:val="0"/>
          <w:marTop w:val="0"/>
          <w:marBottom w:val="0"/>
          <w:divBdr>
            <w:top w:val="none" w:sz="0" w:space="0" w:color="auto"/>
            <w:left w:val="none" w:sz="0" w:space="0" w:color="auto"/>
            <w:bottom w:val="none" w:sz="0" w:space="0" w:color="auto"/>
            <w:right w:val="none" w:sz="0" w:space="0" w:color="auto"/>
          </w:divBdr>
        </w:div>
        <w:div w:id="424154794">
          <w:marLeft w:val="640"/>
          <w:marRight w:val="0"/>
          <w:marTop w:val="0"/>
          <w:marBottom w:val="0"/>
          <w:divBdr>
            <w:top w:val="none" w:sz="0" w:space="0" w:color="auto"/>
            <w:left w:val="none" w:sz="0" w:space="0" w:color="auto"/>
            <w:bottom w:val="none" w:sz="0" w:space="0" w:color="auto"/>
            <w:right w:val="none" w:sz="0" w:space="0" w:color="auto"/>
          </w:divBdr>
        </w:div>
        <w:div w:id="23019258">
          <w:marLeft w:val="640"/>
          <w:marRight w:val="0"/>
          <w:marTop w:val="0"/>
          <w:marBottom w:val="0"/>
          <w:divBdr>
            <w:top w:val="none" w:sz="0" w:space="0" w:color="auto"/>
            <w:left w:val="none" w:sz="0" w:space="0" w:color="auto"/>
            <w:bottom w:val="none" w:sz="0" w:space="0" w:color="auto"/>
            <w:right w:val="none" w:sz="0" w:space="0" w:color="auto"/>
          </w:divBdr>
        </w:div>
        <w:div w:id="633681757">
          <w:marLeft w:val="640"/>
          <w:marRight w:val="0"/>
          <w:marTop w:val="0"/>
          <w:marBottom w:val="0"/>
          <w:divBdr>
            <w:top w:val="none" w:sz="0" w:space="0" w:color="auto"/>
            <w:left w:val="none" w:sz="0" w:space="0" w:color="auto"/>
            <w:bottom w:val="none" w:sz="0" w:space="0" w:color="auto"/>
            <w:right w:val="none" w:sz="0" w:space="0" w:color="auto"/>
          </w:divBdr>
        </w:div>
        <w:div w:id="93478559">
          <w:marLeft w:val="640"/>
          <w:marRight w:val="0"/>
          <w:marTop w:val="0"/>
          <w:marBottom w:val="0"/>
          <w:divBdr>
            <w:top w:val="none" w:sz="0" w:space="0" w:color="auto"/>
            <w:left w:val="none" w:sz="0" w:space="0" w:color="auto"/>
            <w:bottom w:val="none" w:sz="0" w:space="0" w:color="auto"/>
            <w:right w:val="none" w:sz="0" w:space="0" w:color="auto"/>
          </w:divBdr>
        </w:div>
        <w:div w:id="633483294">
          <w:marLeft w:val="640"/>
          <w:marRight w:val="0"/>
          <w:marTop w:val="0"/>
          <w:marBottom w:val="0"/>
          <w:divBdr>
            <w:top w:val="none" w:sz="0" w:space="0" w:color="auto"/>
            <w:left w:val="none" w:sz="0" w:space="0" w:color="auto"/>
            <w:bottom w:val="none" w:sz="0" w:space="0" w:color="auto"/>
            <w:right w:val="none" w:sz="0" w:space="0" w:color="auto"/>
          </w:divBdr>
        </w:div>
        <w:div w:id="1962876148">
          <w:marLeft w:val="640"/>
          <w:marRight w:val="0"/>
          <w:marTop w:val="0"/>
          <w:marBottom w:val="0"/>
          <w:divBdr>
            <w:top w:val="none" w:sz="0" w:space="0" w:color="auto"/>
            <w:left w:val="none" w:sz="0" w:space="0" w:color="auto"/>
            <w:bottom w:val="none" w:sz="0" w:space="0" w:color="auto"/>
            <w:right w:val="none" w:sz="0" w:space="0" w:color="auto"/>
          </w:divBdr>
        </w:div>
      </w:divsChild>
    </w:div>
    <w:div w:id="1434478035">
      <w:bodyDiv w:val="1"/>
      <w:marLeft w:val="0"/>
      <w:marRight w:val="0"/>
      <w:marTop w:val="0"/>
      <w:marBottom w:val="0"/>
      <w:divBdr>
        <w:top w:val="none" w:sz="0" w:space="0" w:color="auto"/>
        <w:left w:val="none" w:sz="0" w:space="0" w:color="auto"/>
        <w:bottom w:val="none" w:sz="0" w:space="0" w:color="auto"/>
        <w:right w:val="none" w:sz="0" w:space="0" w:color="auto"/>
      </w:divBdr>
      <w:divsChild>
        <w:div w:id="20206664">
          <w:marLeft w:val="640"/>
          <w:marRight w:val="0"/>
          <w:marTop w:val="0"/>
          <w:marBottom w:val="0"/>
          <w:divBdr>
            <w:top w:val="none" w:sz="0" w:space="0" w:color="auto"/>
            <w:left w:val="none" w:sz="0" w:space="0" w:color="auto"/>
            <w:bottom w:val="none" w:sz="0" w:space="0" w:color="auto"/>
            <w:right w:val="none" w:sz="0" w:space="0" w:color="auto"/>
          </w:divBdr>
        </w:div>
        <w:div w:id="29649193">
          <w:marLeft w:val="640"/>
          <w:marRight w:val="0"/>
          <w:marTop w:val="0"/>
          <w:marBottom w:val="0"/>
          <w:divBdr>
            <w:top w:val="none" w:sz="0" w:space="0" w:color="auto"/>
            <w:left w:val="none" w:sz="0" w:space="0" w:color="auto"/>
            <w:bottom w:val="none" w:sz="0" w:space="0" w:color="auto"/>
            <w:right w:val="none" w:sz="0" w:space="0" w:color="auto"/>
          </w:divBdr>
        </w:div>
        <w:div w:id="48502864">
          <w:marLeft w:val="640"/>
          <w:marRight w:val="0"/>
          <w:marTop w:val="0"/>
          <w:marBottom w:val="0"/>
          <w:divBdr>
            <w:top w:val="none" w:sz="0" w:space="0" w:color="auto"/>
            <w:left w:val="none" w:sz="0" w:space="0" w:color="auto"/>
            <w:bottom w:val="none" w:sz="0" w:space="0" w:color="auto"/>
            <w:right w:val="none" w:sz="0" w:space="0" w:color="auto"/>
          </w:divBdr>
        </w:div>
        <w:div w:id="52823369">
          <w:marLeft w:val="640"/>
          <w:marRight w:val="0"/>
          <w:marTop w:val="0"/>
          <w:marBottom w:val="0"/>
          <w:divBdr>
            <w:top w:val="none" w:sz="0" w:space="0" w:color="auto"/>
            <w:left w:val="none" w:sz="0" w:space="0" w:color="auto"/>
            <w:bottom w:val="none" w:sz="0" w:space="0" w:color="auto"/>
            <w:right w:val="none" w:sz="0" w:space="0" w:color="auto"/>
          </w:divBdr>
        </w:div>
        <w:div w:id="69426321">
          <w:marLeft w:val="640"/>
          <w:marRight w:val="0"/>
          <w:marTop w:val="0"/>
          <w:marBottom w:val="0"/>
          <w:divBdr>
            <w:top w:val="none" w:sz="0" w:space="0" w:color="auto"/>
            <w:left w:val="none" w:sz="0" w:space="0" w:color="auto"/>
            <w:bottom w:val="none" w:sz="0" w:space="0" w:color="auto"/>
            <w:right w:val="none" w:sz="0" w:space="0" w:color="auto"/>
          </w:divBdr>
        </w:div>
        <w:div w:id="98792860">
          <w:marLeft w:val="640"/>
          <w:marRight w:val="0"/>
          <w:marTop w:val="0"/>
          <w:marBottom w:val="0"/>
          <w:divBdr>
            <w:top w:val="none" w:sz="0" w:space="0" w:color="auto"/>
            <w:left w:val="none" w:sz="0" w:space="0" w:color="auto"/>
            <w:bottom w:val="none" w:sz="0" w:space="0" w:color="auto"/>
            <w:right w:val="none" w:sz="0" w:space="0" w:color="auto"/>
          </w:divBdr>
        </w:div>
        <w:div w:id="118106063">
          <w:marLeft w:val="640"/>
          <w:marRight w:val="0"/>
          <w:marTop w:val="0"/>
          <w:marBottom w:val="0"/>
          <w:divBdr>
            <w:top w:val="none" w:sz="0" w:space="0" w:color="auto"/>
            <w:left w:val="none" w:sz="0" w:space="0" w:color="auto"/>
            <w:bottom w:val="none" w:sz="0" w:space="0" w:color="auto"/>
            <w:right w:val="none" w:sz="0" w:space="0" w:color="auto"/>
          </w:divBdr>
        </w:div>
        <w:div w:id="124201040">
          <w:marLeft w:val="640"/>
          <w:marRight w:val="0"/>
          <w:marTop w:val="0"/>
          <w:marBottom w:val="0"/>
          <w:divBdr>
            <w:top w:val="none" w:sz="0" w:space="0" w:color="auto"/>
            <w:left w:val="none" w:sz="0" w:space="0" w:color="auto"/>
            <w:bottom w:val="none" w:sz="0" w:space="0" w:color="auto"/>
            <w:right w:val="none" w:sz="0" w:space="0" w:color="auto"/>
          </w:divBdr>
        </w:div>
        <w:div w:id="131943607">
          <w:marLeft w:val="640"/>
          <w:marRight w:val="0"/>
          <w:marTop w:val="0"/>
          <w:marBottom w:val="0"/>
          <w:divBdr>
            <w:top w:val="none" w:sz="0" w:space="0" w:color="auto"/>
            <w:left w:val="none" w:sz="0" w:space="0" w:color="auto"/>
            <w:bottom w:val="none" w:sz="0" w:space="0" w:color="auto"/>
            <w:right w:val="none" w:sz="0" w:space="0" w:color="auto"/>
          </w:divBdr>
        </w:div>
        <w:div w:id="147137360">
          <w:marLeft w:val="640"/>
          <w:marRight w:val="0"/>
          <w:marTop w:val="0"/>
          <w:marBottom w:val="0"/>
          <w:divBdr>
            <w:top w:val="none" w:sz="0" w:space="0" w:color="auto"/>
            <w:left w:val="none" w:sz="0" w:space="0" w:color="auto"/>
            <w:bottom w:val="none" w:sz="0" w:space="0" w:color="auto"/>
            <w:right w:val="none" w:sz="0" w:space="0" w:color="auto"/>
          </w:divBdr>
        </w:div>
        <w:div w:id="166752802">
          <w:marLeft w:val="640"/>
          <w:marRight w:val="0"/>
          <w:marTop w:val="0"/>
          <w:marBottom w:val="0"/>
          <w:divBdr>
            <w:top w:val="none" w:sz="0" w:space="0" w:color="auto"/>
            <w:left w:val="none" w:sz="0" w:space="0" w:color="auto"/>
            <w:bottom w:val="none" w:sz="0" w:space="0" w:color="auto"/>
            <w:right w:val="none" w:sz="0" w:space="0" w:color="auto"/>
          </w:divBdr>
        </w:div>
        <w:div w:id="188373555">
          <w:marLeft w:val="640"/>
          <w:marRight w:val="0"/>
          <w:marTop w:val="0"/>
          <w:marBottom w:val="0"/>
          <w:divBdr>
            <w:top w:val="none" w:sz="0" w:space="0" w:color="auto"/>
            <w:left w:val="none" w:sz="0" w:space="0" w:color="auto"/>
            <w:bottom w:val="none" w:sz="0" w:space="0" w:color="auto"/>
            <w:right w:val="none" w:sz="0" w:space="0" w:color="auto"/>
          </w:divBdr>
        </w:div>
        <w:div w:id="192309357">
          <w:marLeft w:val="640"/>
          <w:marRight w:val="0"/>
          <w:marTop w:val="0"/>
          <w:marBottom w:val="0"/>
          <w:divBdr>
            <w:top w:val="none" w:sz="0" w:space="0" w:color="auto"/>
            <w:left w:val="none" w:sz="0" w:space="0" w:color="auto"/>
            <w:bottom w:val="none" w:sz="0" w:space="0" w:color="auto"/>
            <w:right w:val="none" w:sz="0" w:space="0" w:color="auto"/>
          </w:divBdr>
        </w:div>
        <w:div w:id="228805092">
          <w:marLeft w:val="640"/>
          <w:marRight w:val="0"/>
          <w:marTop w:val="0"/>
          <w:marBottom w:val="0"/>
          <w:divBdr>
            <w:top w:val="none" w:sz="0" w:space="0" w:color="auto"/>
            <w:left w:val="none" w:sz="0" w:space="0" w:color="auto"/>
            <w:bottom w:val="none" w:sz="0" w:space="0" w:color="auto"/>
            <w:right w:val="none" w:sz="0" w:space="0" w:color="auto"/>
          </w:divBdr>
        </w:div>
        <w:div w:id="255208041">
          <w:marLeft w:val="640"/>
          <w:marRight w:val="0"/>
          <w:marTop w:val="0"/>
          <w:marBottom w:val="0"/>
          <w:divBdr>
            <w:top w:val="none" w:sz="0" w:space="0" w:color="auto"/>
            <w:left w:val="none" w:sz="0" w:space="0" w:color="auto"/>
            <w:bottom w:val="none" w:sz="0" w:space="0" w:color="auto"/>
            <w:right w:val="none" w:sz="0" w:space="0" w:color="auto"/>
          </w:divBdr>
        </w:div>
        <w:div w:id="291711022">
          <w:marLeft w:val="640"/>
          <w:marRight w:val="0"/>
          <w:marTop w:val="0"/>
          <w:marBottom w:val="0"/>
          <w:divBdr>
            <w:top w:val="none" w:sz="0" w:space="0" w:color="auto"/>
            <w:left w:val="none" w:sz="0" w:space="0" w:color="auto"/>
            <w:bottom w:val="none" w:sz="0" w:space="0" w:color="auto"/>
            <w:right w:val="none" w:sz="0" w:space="0" w:color="auto"/>
          </w:divBdr>
        </w:div>
        <w:div w:id="331299211">
          <w:marLeft w:val="640"/>
          <w:marRight w:val="0"/>
          <w:marTop w:val="0"/>
          <w:marBottom w:val="0"/>
          <w:divBdr>
            <w:top w:val="none" w:sz="0" w:space="0" w:color="auto"/>
            <w:left w:val="none" w:sz="0" w:space="0" w:color="auto"/>
            <w:bottom w:val="none" w:sz="0" w:space="0" w:color="auto"/>
            <w:right w:val="none" w:sz="0" w:space="0" w:color="auto"/>
          </w:divBdr>
        </w:div>
        <w:div w:id="340550510">
          <w:marLeft w:val="640"/>
          <w:marRight w:val="0"/>
          <w:marTop w:val="0"/>
          <w:marBottom w:val="0"/>
          <w:divBdr>
            <w:top w:val="none" w:sz="0" w:space="0" w:color="auto"/>
            <w:left w:val="none" w:sz="0" w:space="0" w:color="auto"/>
            <w:bottom w:val="none" w:sz="0" w:space="0" w:color="auto"/>
            <w:right w:val="none" w:sz="0" w:space="0" w:color="auto"/>
          </w:divBdr>
        </w:div>
        <w:div w:id="352268907">
          <w:marLeft w:val="640"/>
          <w:marRight w:val="0"/>
          <w:marTop w:val="0"/>
          <w:marBottom w:val="0"/>
          <w:divBdr>
            <w:top w:val="none" w:sz="0" w:space="0" w:color="auto"/>
            <w:left w:val="none" w:sz="0" w:space="0" w:color="auto"/>
            <w:bottom w:val="none" w:sz="0" w:space="0" w:color="auto"/>
            <w:right w:val="none" w:sz="0" w:space="0" w:color="auto"/>
          </w:divBdr>
        </w:div>
        <w:div w:id="356082514">
          <w:marLeft w:val="640"/>
          <w:marRight w:val="0"/>
          <w:marTop w:val="0"/>
          <w:marBottom w:val="0"/>
          <w:divBdr>
            <w:top w:val="none" w:sz="0" w:space="0" w:color="auto"/>
            <w:left w:val="none" w:sz="0" w:space="0" w:color="auto"/>
            <w:bottom w:val="none" w:sz="0" w:space="0" w:color="auto"/>
            <w:right w:val="none" w:sz="0" w:space="0" w:color="auto"/>
          </w:divBdr>
        </w:div>
        <w:div w:id="359551472">
          <w:marLeft w:val="640"/>
          <w:marRight w:val="0"/>
          <w:marTop w:val="0"/>
          <w:marBottom w:val="0"/>
          <w:divBdr>
            <w:top w:val="none" w:sz="0" w:space="0" w:color="auto"/>
            <w:left w:val="none" w:sz="0" w:space="0" w:color="auto"/>
            <w:bottom w:val="none" w:sz="0" w:space="0" w:color="auto"/>
            <w:right w:val="none" w:sz="0" w:space="0" w:color="auto"/>
          </w:divBdr>
        </w:div>
        <w:div w:id="374814003">
          <w:marLeft w:val="640"/>
          <w:marRight w:val="0"/>
          <w:marTop w:val="0"/>
          <w:marBottom w:val="0"/>
          <w:divBdr>
            <w:top w:val="none" w:sz="0" w:space="0" w:color="auto"/>
            <w:left w:val="none" w:sz="0" w:space="0" w:color="auto"/>
            <w:bottom w:val="none" w:sz="0" w:space="0" w:color="auto"/>
            <w:right w:val="none" w:sz="0" w:space="0" w:color="auto"/>
          </w:divBdr>
        </w:div>
        <w:div w:id="410740033">
          <w:marLeft w:val="640"/>
          <w:marRight w:val="0"/>
          <w:marTop w:val="0"/>
          <w:marBottom w:val="0"/>
          <w:divBdr>
            <w:top w:val="none" w:sz="0" w:space="0" w:color="auto"/>
            <w:left w:val="none" w:sz="0" w:space="0" w:color="auto"/>
            <w:bottom w:val="none" w:sz="0" w:space="0" w:color="auto"/>
            <w:right w:val="none" w:sz="0" w:space="0" w:color="auto"/>
          </w:divBdr>
        </w:div>
        <w:div w:id="433865766">
          <w:marLeft w:val="640"/>
          <w:marRight w:val="0"/>
          <w:marTop w:val="0"/>
          <w:marBottom w:val="0"/>
          <w:divBdr>
            <w:top w:val="none" w:sz="0" w:space="0" w:color="auto"/>
            <w:left w:val="none" w:sz="0" w:space="0" w:color="auto"/>
            <w:bottom w:val="none" w:sz="0" w:space="0" w:color="auto"/>
            <w:right w:val="none" w:sz="0" w:space="0" w:color="auto"/>
          </w:divBdr>
        </w:div>
        <w:div w:id="481123651">
          <w:marLeft w:val="640"/>
          <w:marRight w:val="0"/>
          <w:marTop w:val="0"/>
          <w:marBottom w:val="0"/>
          <w:divBdr>
            <w:top w:val="none" w:sz="0" w:space="0" w:color="auto"/>
            <w:left w:val="none" w:sz="0" w:space="0" w:color="auto"/>
            <w:bottom w:val="none" w:sz="0" w:space="0" w:color="auto"/>
            <w:right w:val="none" w:sz="0" w:space="0" w:color="auto"/>
          </w:divBdr>
        </w:div>
        <w:div w:id="482166078">
          <w:marLeft w:val="640"/>
          <w:marRight w:val="0"/>
          <w:marTop w:val="0"/>
          <w:marBottom w:val="0"/>
          <w:divBdr>
            <w:top w:val="none" w:sz="0" w:space="0" w:color="auto"/>
            <w:left w:val="none" w:sz="0" w:space="0" w:color="auto"/>
            <w:bottom w:val="none" w:sz="0" w:space="0" w:color="auto"/>
            <w:right w:val="none" w:sz="0" w:space="0" w:color="auto"/>
          </w:divBdr>
        </w:div>
        <w:div w:id="484510784">
          <w:marLeft w:val="640"/>
          <w:marRight w:val="0"/>
          <w:marTop w:val="0"/>
          <w:marBottom w:val="0"/>
          <w:divBdr>
            <w:top w:val="none" w:sz="0" w:space="0" w:color="auto"/>
            <w:left w:val="none" w:sz="0" w:space="0" w:color="auto"/>
            <w:bottom w:val="none" w:sz="0" w:space="0" w:color="auto"/>
            <w:right w:val="none" w:sz="0" w:space="0" w:color="auto"/>
          </w:divBdr>
        </w:div>
        <w:div w:id="509101019">
          <w:marLeft w:val="640"/>
          <w:marRight w:val="0"/>
          <w:marTop w:val="0"/>
          <w:marBottom w:val="0"/>
          <w:divBdr>
            <w:top w:val="none" w:sz="0" w:space="0" w:color="auto"/>
            <w:left w:val="none" w:sz="0" w:space="0" w:color="auto"/>
            <w:bottom w:val="none" w:sz="0" w:space="0" w:color="auto"/>
            <w:right w:val="none" w:sz="0" w:space="0" w:color="auto"/>
          </w:divBdr>
        </w:div>
        <w:div w:id="519049387">
          <w:marLeft w:val="640"/>
          <w:marRight w:val="0"/>
          <w:marTop w:val="0"/>
          <w:marBottom w:val="0"/>
          <w:divBdr>
            <w:top w:val="none" w:sz="0" w:space="0" w:color="auto"/>
            <w:left w:val="none" w:sz="0" w:space="0" w:color="auto"/>
            <w:bottom w:val="none" w:sz="0" w:space="0" w:color="auto"/>
            <w:right w:val="none" w:sz="0" w:space="0" w:color="auto"/>
          </w:divBdr>
        </w:div>
        <w:div w:id="543912746">
          <w:marLeft w:val="640"/>
          <w:marRight w:val="0"/>
          <w:marTop w:val="0"/>
          <w:marBottom w:val="0"/>
          <w:divBdr>
            <w:top w:val="none" w:sz="0" w:space="0" w:color="auto"/>
            <w:left w:val="none" w:sz="0" w:space="0" w:color="auto"/>
            <w:bottom w:val="none" w:sz="0" w:space="0" w:color="auto"/>
            <w:right w:val="none" w:sz="0" w:space="0" w:color="auto"/>
          </w:divBdr>
        </w:div>
        <w:div w:id="580455728">
          <w:marLeft w:val="640"/>
          <w:marRight w:val="0"/>
          <w:marTop w:val="0"/>
          <w:marBottom w:val="0"/>
          <w:divBdr>
            <w:top w:val="none" w:sz="0" w:space="0" w:color="auto"/>
            <w:left w:val="none" w:sz="0" w:space="0" w:color="auto"/>
            <w:bottom w:val="none" w:sz="0" w:space="0" w:color="auto"/>
            <w:right w:val="none" w:sz="0" w:space="0" w:color="auto"/>
          </w:divBdr>
        </w:div>
        <w:div w:id="610551069">
          <w:marLeft w:val="640"/>
          <w:marRight w:val="0"/>
          <w:marTop w:val="0"/>
          <w:marBottom w:val="0"/>
          <w:divBdr>
            <w:top w:val="none" w:sz="0" w:space="0" w:color="auto"/>
            <w:left w:val="none" w:sz="0" w:space="0" w:color="auto"/>
            <w:bottom w:val="none" w:sz="0" w:space="0" w:color="auto"/>
            <w:right w:val="none" w:sz="0" w:space="0" w:color="auto"/>
          </w:divBdr>
        </w:div>
        <w:div w:id="627247824">
          <w:marLeft w:val="640"/>
          <w:marRight w:val="0"/>
          <w:marTop w:val="0"/>
          <w:marBottom w:val="0"/>
          <w:divBdr>
            <w:top w:val="none" w:sz="0" w:space="0" w:color="auto"/>
            <w:left w:val="none" w:sz="0" w:space="0" w:color="auto"/>
            <w:bottom w:val="none" w:sz="0" w:space="0" w:color="auto"/>
            <w:right w:val="none" w:sz="0" w:space="0" w:color="auto"/>
          </w:divBdr>
        </w:div>
        <w:div w:id="736130050">
          <w:marLeft w:val="640"/>
          <w:marRight w:val="0"/>
          <w:marTop w:val="0"/>
          <w:marBottom w:val="0"/>
          <w:divBdr>
            <w:top w:val="none" w:sz="0" w:space="0" w:color="auto"/>
            <w:left w:val="none" w:sz="0" w:space="0" w:color="auto"/>
            <w:bottom w:val="none" w:sz="0" w:space="0" w:color="auto"/>
            <w:right w:val="none" w:sz="0" w:space="0" w:color="auto"/>
          </w:divBdr>
        </w:div>
        <w:div w:id="744424407">
          <w:marLeft w:val="640"/>
          <w:marRight w:val="0"/>
          <w:marTop w:val="0"/>
          <w:marBottom w:val="0"/>
          <w:divBdr>
            <w:top w:val="none" w:sz="0" w:space="0" w:color="auto"/>
            <w:left w:val="none" w:sz="0" w:space="0" w:color="auto"/>
            <w:bottom w:val="none" w:sz="0" w:space="0" w:color="auto"/>
            <w:right w:val="none" w:sz="0" w:space="0" w:color="auto"/>
          </w:divBdr>
        </w:div>
        <w:div w:id="755327289">
          <w:marLeft w:val="640"/>
          <w:marRight w:val="0"/>
          <w:marTop w:val="0"/>
          <w:marBottom w:val="0"/>
          <w:divBdr>
            <w:top w:val="none" w:sz="0" w:space="0" w:color="auto"/>
            <w:left w:val="none" w:sz="0" w:space="0" w:color="auto"/>
            <w:bottom w:val="none" w:sz="0" w:space="0" w:color="auto"/>
            <w:right w:val="none" w:sz="0" w:space="0" w:color="auto"/>
          </w:divBdr>
        </w:div>
        <w:div w:id="842863874">
          <w:marLeft w:val="640"/>
          <w:marRight w:val="0"/>
          <w:marTop w:val="0"/>
          <w:marBottom w:val="0"/>
          <w:divBdr>
            <w:top w:val="none" w:sz="0" w:space="0" w:color="auto"/>
            <w:left w:val="none" w:sz="0" w:space="0" w:color="auto"/>
            <w:bottom w:val="none" w:sz="0" w:space="0" w:color="auto"/>
            <w:right w:val="none" w:sz="0" w:space="0" w:color="auto"/>
          </w:divBdr>
        </w:div>
        <w:div w:id="873932585">
          <w:marLeft w:val="640"/>
          <w:marRight w:val="0"/>
          <w:marTop w:val="0"/>
          <w:marBottom w:val="0"/>
          <w:divBdr>
            <w:top w:val="none" w:sz="0" w:space="0" w:color="auto"/>
            <w:left w:val="none" w:sz="0" w:space="0" w:color="auto"/>
            <w:bottom w:val="none" w:sz="0" w:space="0" w:color="auto"/>
            <w:right w:val="none" w:sz="0" w:space="0" w:color="auto"/>
          </w:divBdr>
        </w:div>
        <w:div w:id="876234501">
          <w:marLeft w:val="640"/>
          <w:marRight w:val="0"/>
          <w:marTop w:val="0"/>
          <w:marBottom w:val="0"/>
          <w:divBdr>
            <w:top w:val="none" w:sz="0" w:space="0" w:color="auto"/>
            <w:left w:val="none" w:sz="0" w:space="0" w:color="auto"/>
            <w:bottom w:val="none" w:sz="0" w:space="0" w:color="auto"/>
            <w:right w:val="none" w:sz="0" w:space="0" w:color="auto"/>
          </w:divBdr>
        </w:div>
        <w:div w:id="880090776">
          <w:marLeft w:val="640"/>
          <w:marRight w:val="0"/>
          <w:marTop w:val="0"/>
          <w:marBottom w:val="0"/>
          <w:divBdr>
            <w:top w:val="none" w:sz="0" w:space="0" w:color="auto"/>
            <w:left w:val="none" w:sz="0" w:space="0" w:color="auto"/>
            <w:bottom w:val="none" w:sz="0" w:space="0" w:color="auto"/>
            <w:right w:val="none" w:sz="0" w:space="0" w:color="auto"/>
          </w:divBdr>
        </w:div>
        <w:div w:id="914050163">
          <w:marLeft w:val="640"/>
          <w:marRight w:val="0"/>
          <w:marTop w:val="0"/>
          <w:marBottom w:val="0"/>
          <w:divBdr>
            <w:top w:val="none" w:sz="0" w:space="0" w:color="auto"/>
            <w:left w:val="none" w:sz="0" w:space="0" w:color="auto"/>
            <w:bottom w:val="none" w:sz="0" w:space="0" w:color="auto"/>
            <w:right w:val="none" w:sz="0" w:space="0" w:color="auto"/>
          </w:divBdr>
        </w:div>
        <w:div w:id="916600148">
          <w:marLeft w:val="640"/>
          <w:marRight w:val="0"/>
          <w:marTop w:val="0"/>
          <w:marBottom w:val="0"/>
          <w:divBdr>
            <w:top w:val="none" w:sz="0" w:space="0" w:color="auto"/>
            <w:left w:val="none" w:sz="0" w:space="0" w:color="auto"/>
            <w:bottom w:val="none" w:sz="0" w:space="0" w:color="auto"/>
            <w:right w:val="none" w:sz="0" w:space="0" w:color="auto"/>
          </w:divBdr>
        </w:div>
        <w:div w:id="918365958">
          <w:marLeft w:val="640"/>
          <w:marRight w:val="0"/>
          <w:marTop w:val="0"/>
          <w:marBottom w:val="0"/>
          <w:divBdr>
            <w:top w:val="none" w:sz="0" w:space="0" w:color="auto"/>
            <w:left w:val="none" w:sz="0" w:space="0" w:color="auto"/>
            <w:bottom w:val="none" w:sz="0" w:space="0" w:color="auto"/>
            <w:right w:val="none" w:sz="0" w:space="0" w:color="auto"/>
          </w:divBdr>
        </w:div>
        <w:div w:id="919101857">
          <w:marLeft w:val="640"/>
          <w:marRight w:val="0"/>
          <w:marTop w:val="0"/>
          <w:marBottom w:val="0"/>
          <w:divBdr>
            <w:top w:val="none" w:sz="0" w:space="0" w:color="auto"/>
            <w:left w:val="none" w:sz="0" w:space="0" w:color="auto"/>
            <w:bottom w:val="none" w:sz="0" w:space="0" w:color="auto"/>
            <w:right w:val="none" w:sz="0" w:space="0" w:color="auto"/>
          </w:divBdr>
        </w:div>
        <w:div w:id="931086776">
          <w:marLeft w:val="640"/>
          <w:marRight w:val="0"/>
          <w:marTop w:val="0"/>
          <w:marBottom w:val="0"/>
          <w:divBdr>
            <w:top w:val="none" w:sz="0" w:space="0" w:color="auto"/>
            <w:left w:val="none" w:sz="0" w:space="0" w:color="auto"/>
            <w:bottom w:val="none" w:sz="0" w:space="0" w:color="auto"/>
            <w:right w:val="none" w:sz="0" w:space="0" w:color="auto"/>
          </w:divBdr>
        </w:div>
        <w:div w:id="946622181">
          <w:marLeft w:val="640"/>
          <w:marRight w:val="0"/>
          <w:marTop w:val="0"/>
          <w:marBottom w:val="0"/>
          <w:divBdr>
            <w:top w:val="none" w:sz="0" w:space="0" w:color="auto"/>
            <w:left w:val="none" w:sz="0" w:space="0" w:color="auto"/>
            <w:bottom w:val="none" w:sz="0" w:space="0" w:color="auto"/>
            <w:right w:val="none" w:sz="0" w:space="0" w:color="auto"/>
          </w:divBdr>
        </w:div>
        <w:div w:id="952439151">
          <w:marLeft w:val="640"/>
          <w:marRight w:val="0"/>
          <w:marTop w:val="0"/>
          <w:marBottom w:val="0"/>
          <w:divBdr>
            <w:top w:val="none" w:sz="0" w:space="0" w:color="auto"/>
            <w:left w:val="none" w:sz="0" w:space="0" w:color="auto"/>
            <w:bottom w:val="none" w:sz="0" w:space="0" w:color="auto"/>
            <w:right w:val="none" w:sz="0" w:space="0" w:color="auto"/>
          </w:divBdr>
        </w:div>
        <w:div w:id="958948022">
          <w:marLeft w:val="640"/>
          <w:marRight w:val="0"/>
          <w:marTop w:val="0"/>
          <w:marBottom w:val="0"/>
          <w:divBdr>
            <w:top w:val="none" w:sz="0" w:space="0" w:color="auto"/>
            <w:left w:val="none" w:sz="0" w:space="0" w:color="auto"/>
            <w:bottom w:val="none" w:sz="0" w:space="0" w:color="auto"/>
            <w:right w:val="none" w:sz="0" w:space="0" w:color="auto"/>
          </w:divBdr>
        </w:div>
        <w:div w:id="985167621">
          <w:marLeft w:val="640"/>
          <w:marRight w:val="0"/>
          <w:marTop w:val="0"/>
          <w:marBottom w:val="0"/>
          <w:divBdr>
            <w:top w:val="none" w:sz="0" w:space="0" w:color="auto"/>
            <w:left w:val="none" w:sz="0" w:space="0" w:color="auto"/>
            <w:bottom w:val="none" w:sz="0" w:space="0" w:color="auto"/>
            <w:right w:val="none" w:sz="0" w:space="0" w:color="auto"/>
          </w:divBdr>
        </w:div>
        <w:div w:id="1061829058">
          <w:marLeft w:val="640"/>
          <w:marRight w:val="0"/>
          <w:marTop w:val="0"/>
          <w:marBottom w:val="0"/>
          <w:divBdr>
            <w:top w:val="none" w:sz="0" w:space="0" w:color="auto"/>
            <w:left w:val="none" w:sz="0" w:space="0" w:color="auto"/>
            <w:bottom w:val="none" w:sz="0" w:space="0" w:color="auto"/>
            <w:right w:val="none" w:sz="0" w:space="0" w:color="auto"/>
          </w:divBdr>
        </w:div>
        <w:div w:id="1085341802">
          <w:marLeft w:val="640"/>
          <w:marRight w:val="0"/>
          <w:marTop w:val="0"/>
          <w:marBottom w:val="0"/>
          <w:divBdr>
            <w:top w:val="none" w:sz="0" w:space="0" w:color="auto"/>
            <w:left w:val="none" w:sz="0" w:space="0" w:color="auto"/>
            <w:bottom w:val="none" w:sz="0" w:space="0" w:color="auto"/>
            <w:right w:val="none" w:sz="0" w:space="0" w:color="auto"/>
          </w:divBdr>
        </w:div>
        <w:div w:id="1091584411">
          <w:marLeft w:val="640"/>
          <w:marRight w:val="0"/>
          <w:marTop w:val="0"/>
          <w:marBottom w:val="0"/>
          <w:divBdr>
            <w:top w:val="none" w:sz="0" w:space="0" w:color="auto"/>
            <w:left w:val="none" w:sz="0" w:space="0" w:color="auto"/>
            <w:bottom w:val="none" w:sz="0" w:space="0" w:color="auto"/>
            <w:right w:val="none" w:sz="0" w:space="0" w:color="auto"/>
          </w:divBdr>
        </w:div>
        <w:div w:id="1125196072">
          <w:marLeft w:val="640"/>
          <w:marRight w:val="0"/>
          <w:marTop w:val="0"/>
          <w:marBottom w:val="0"/>
          <w:divBdr>
            <w:top w:val="none" w:sz="0" w:space="0" w:color="auto"/>
            <w:left w:val="none" w:sz="0" w:space="0" w:color="auto"/>
            <w:bottom w:val="none" w:sz="0" w:space="0" w:color="auto"/>
            <w:right w:val="none" w:sz="0" w:space="0" w:color="auto"/>
          </w:divBdr>
        </w:div>
        <w:div w:id="1128090217">
          <w:marLeft w:val="640"/>
          <w:marRight w:val="0"/>
          <w:marTop w:val="0"/>
          <w:marBottom w:val="0"/>
          <w:divBdr>
            <w:top w:val="none" w:sz="0" w:space="0" w:color="auto"/>
            <w:left w:val="none" w:sz="0" w:space="0" w:color="auto"/>
            <w:bottom w:val="none" w:sz="0" w:space="0" w:color="auto"/>
            <w:right w:val="none" w:sz="0" w:space="0" w:color="auto"/>
          </w:divBdr>
        </w:div>
        <w:div w:id="1151751569">
          <w:marLeft w:val="640"/>
          <w:marRight w:val="0"/>
          <w:marTop w:val="0"/>
          <w:marBottom w:val="0"/>
          <w:divBdr>
            <w:top w:val="none" w:sz="0" w:space="0" w:color="auto"/>
            <w:left w:val="none" w:sz="0" w:space="0" w:color="auto"/>
            <w:bottom w:val="none" w:sz="0" w:space="0" w:color="auto"/>
            <w:right w:val="none" w:sz="0" w:space="0" w:color="auto"/>
          </w:divBdr>
        </w:div>
        <w:div w:id="1162771737">
          <w:marLeft w:val="640"/>
          <w:marRight w:val="0"/>
          <w:marTop w:val="0"/>
          <w:marBottom w:val="0"/>
          <w:divBdr>
            <w:top w:val="none" w:sz="0" w:space="0" w:color="auto"/>
            <w:left w:val="none" w:sz="0" w:space="0" w:color="auto"/>
            <w:bottom w:val="none" w:sz="0" w:space="0" w:color="auto"/>
            <w:right w:val="none" w:sz="0" w:space="0" w:color="auto"/>
          </w:divBdr>
        </w:div>
        <w:div w:id="1203588905">
          <w:marLeft w:val="640"/>
          <w:marRight w:val="0"/>
          <w:marTop w:val="0"/>
          <w:marBottom w:val="0"/>
          <w:divBdr>
            <w:top w:val="none" w:sz="0" w:space="0" w:color="auto"/>
            <w:left w:val="none" w:sz="0" w:space="0" w:color="auto"/>
            <w:bottom w:val="none" w:sz="0" w:space="0" w:color="auto"/>
            <w:right w:val="none" w:sz="0" w:space="0" w:color="auto"/>
          </w:divBdr>
        </w:div>
        <w:div w:id="1208687308">
          <w:marLeft w:val="640"/>
          <w:marRight w:val="0"/>
          <w:marTop w:val="0"/>
          <w:marBottom w:val="0"/>
          <w:divBdr>
            <w:top w:val="none" w:sz="0" w:space="0" w:color="auto"/>
            <w:left w:val="none" w:sz="0" w:space="0" w:color="auto"/>
            <w:bottom w:val="none" w:sz="0" w:space="0" w:color="auto"/>
            <w:right w:val="none" w:sz="0" w:space="0" w:color="auto"/>
          </w:divBdr>
        </w:div>
        <w:div w:id="1226263449">
          <w:marLeft w:val="640"/>
          <w:marRight w:val="0"/>
          <w:marTop w:val="0"/>
          <w:marBottom w:val="0"/>
          <w:divBdr>
            <w:top w:val="none" w:sz="0" w:space="0" w:color="auto"/>
            <w:left w:val="none" w:sz="0" w:space="0" w:color="auto"/>
            <w:bottom w:val="none" w:sz="0" w:space="0" w:color="auto"/>
            <w:right w:val="none" w:sz="0" w:space="0" w:color="auto"/>
          </w:divBdr>
        </w:div>
        <w:div w:id="1231498545">
          <w:marLeft w:val="640"/>
          <w:marRight w:val="0"/>
          <w:marTop w:val="0"/>
          <w:marBottom w:val="0"/>
          <w:divBdr>
            <w:top w:val="none" w:sz="0" w:space="0" w:color="auto"/>
            <w:left w:val="none" w:sz="0" w:space="0" w:color="auto"/>
            <w:bottom w:val="none" w:sz="0" w:space="0" w:color="auto"/>
            <w:right w:val="none" w:sz="0" w:space="0" w:color="auto"/>
          </w:divBdr>
        </w:div>
        <w:div w:id="1236011860">
          <w:marLeft w:val="640"/>
          <w:marRight w:val="0"/>
          <w:marTop w:val="0"/>
          <w:marBottom w:val="0"/>
          <w:divBdr>
            <w:top w:val="none" w:sz="0" w:space="0" w:color="auto"/>
            <w:left w:val="none" w:sz="0" w:space="0" w:color="auto"/>
            <w:bottom w:val="none" w:sz="0" w:space="0" w:color="auto"/>
            <w:right w:val="none" w:sz="0" w:space="0" w:color="auto"/>
          </w:divBdr>
        </w:div>
        <w:div w:id="1248421137">
          <w:marLeft w:val="640"/>
          <w:marRight w:val="0"/>
          <w:marTop w:val="0"/>
          <w:marBottom w:val="0"/>
          <w:divBdr>
            <w:top w:val="none" w:sz="0" w:space="0" w:color="auto"/>
            <w:left w:val="none" w:sz="0" w:space="0" w:color="auto"/>
            <w:bottom w:val="none" w:sz="0" w:space="0" w:color="auto"/>
            <w:right w:val="none" w:sz="0" w:space="0" w:color="auto"/>
          </w:divBdr>
        </w:div>
        <w:div w:id="1266235238">
          <w:marLeft w:val="640"/>
          <w:marRight w:val="0"/>
          <w:marTop w:val="0"/>
          <w:marBottom w:val="0"/>
          <w:divBdr>
            <w:top w:val="none" w:sz="0" w:space="0" w:color="auto"/>
            <w:left w:val="none" w:sz="0" w:space="0" w:color="auto"/>
            <w:bottom w:val="none" w:sz="0" w:space="0" w:color="auto"/>
            <w:right w:val="none" w:sz="0" w:space="0" w:color="auto"/>
          </w:divBdr>
        </w:div>
        <w:div w:id="1305622683">
          <w:marLeft w:val="640"/>
          <w:marRight w:val="0"/>
          <w:marTop w:val="0"/>
          <w:marBottom w:val="0"/>
          <w:divBdr>
            <w:top w:val="none" w:sz="0" w:space="0" w:color="auto"/>
            <w:left w:val="none" w:sz="0" w:space="0" w:color="auto"/>
            <w:bottom w:val="none" w:sz="0" w:space="0" w:color="auto"/>
            <w:right w:val="none" w:sz="0" w:space="0" w:color="auto"/>
          </w:divBdr>
        </w:div>
        <w:div w:id="1341657156">
          <w:marLeft w:val="640"/>
          <w:marRight w:val="0"/>
          <w:marTop w:val="0"/>
          <w:marBottom w:val="0"/>
          <w:divBdr>
            <w:top w:val="none" w:sz="0" w:space="0" w:color="auto"/>
            <w:left w:val="none" w:sz="0" w:space="0" w:color="auto"/>
            <w:bottom w:val="none" w:sz="0" w:space="0" w:color="auto"/>
            <w:right w:val="none" w:sz="0" w:space="0" w:color="auto"/>
          </w:divBdr>
        </w:div>
        <w:div w:id="1366253473">
          <w:marLeft w:val="640"/>
          <w:marRight w:val="0"/>
          <w:marTop w:val="0"/>
          <w:marBottom w:val="0"/>
          <w:divBdr>
            <w:top w:val="none" w:sz="0" w:space="0" w:color="auto"/>
            <w:left w:val="none" w:sz="0" w:space="0" w:color="auto"/>
            <w:bottom w:val="none" w:sz="0" w:space="0" w:color="auto"/>
            <w:right w:val="none" w:sz="0" w:space="0" w:color="auto"/>
          </w:divBdr>
        </w:div>
        <w:div w:id="1373071282">
          <w:marLeft w:val="640"/>
          <w:marRight w:val="0"/>
          <w:marTop w:val="0"/>
          <w:marBottom w:val="0"/>
          <w:divBdr>
            <w:top w:val="none" w:sz="0" w:space="0" w:color="auto"/>
            <w:left w:val="none" w:sz="0" w:space="0" w:color="auto"/>
            <w:bottom w:val="none" w:sz="0" w:space="0" w:color="auto"/>
            <w:right w:val="none" w:sz="0" w:space="0" w:color="auto"/>
          </w:divBdr>
        </w:div>
        <w:div w:id="1412509554">
          <w:marLeft w:val="640"/>
          <w:marRight w:val="0"/>
          <w:marTop w:val="0"/>
          <w:marBottom w:val="0"/>
          <w:divBdr>
            <w:top w:val="none" w:sz="0" w:space="0" w:color="auto"/>
            <w:left w:val="none" w:sz="0" w:space="0" w:color="auto"/>
            <w:bottom w:val="none" w:sz="0" w:space="0" w:color="auto"/>
            <w:right w:val="none" w:sz="0" w:space="0" w:color="auto"/>
          </w:divBdr>
        </w:div>
        <w:div w:id="1437405869">
          <w:marLeft w:val="640"/>
          <w:marRight w:val="0"/>
          <w:marTop w:val="0"/>
          <w:marBottom w:val="0"/>
          <w:divBdr>
            <w:top w:val="none" w:sz="0" w:space="0" w:color="auto"/>
            <w:left w:val="none" w:sz="0" w:space="0" w:color="auto"/>
            <w:bottom w:val="none" w:sz="0" w:space="0" w:color="auto"/>
            <w:right w:val="none" w:sz="0" w:space="0" w:color="auto"/>
          </w:divBdr>
        </w:div>
        <w:div w:id="1438787924">
          <w:marLeft w:val="640"/>
          <w:marRight w:val="0"/>
          <w:marTop w:val="0"/>
          <w:marBottom w:val="0"/>
          <w:divBdr>
            <w:top w:val="none" w:sz="0" w:space="0" w:color="auto"/>
            <w:left w:val="none" w:sz="0" w:space="0" w:color="auto"/>
            <w:bottom w:val="none" w:sz="0" w:space="0" w:color="auto"/>
            <w:right w:val="none" w:sz="0" w:space="0" w:color="auto"/>
          </w:divBdr>
        </w:div>
        <w:div w:id="1510172265">
          <w:marLeft w:val="640"/>
          <w:marRight w:val="0"/>
          <w:marTop w:val="0"/>
          <w:marBottom w:val="0"/>
          <w:divBdr>
            <w:top w:val="none" w:sz="0" w:space="0" w:color="auto"/>
            <w:left w:val="none" w:sz="0" w:space="0" w:color="auto"/>
            <w:bottom w:val="none" w:sz="0" w:space="0" w:color="auto"/>
            <w:right w:val="none" w:sz="0" w:space="0" w:color="auto"/>
          </w:divBdr>
        </w:div>
        <w:div w:id="1571235470">
          <w:marLeft w:val="640"/>
          <w:marRight w:val="0"/>
          <w:marTop w:val="0"/>
          <w:marBottom w:val="0"/>
          <w:divBdr>
            <w:top w:val="none" w:sz="0" w:space="0" w:color="auto"/>
            <w:left w:val="none" w:sz="0" w:space="0" w:color="auto"/>
            <w:bottom w:val="none" w:sz="0" w:space="0" w:color="auto"/>
            <w:right w:val="none" w:sz="0" w:space="0" w:color="auto"/>
          </w:divBdr>
        </w:div>
        <w:div w:id="1597326548">
          <w:marLeft w:val="640"/>
          <w:marRight w:val="0"/>
          <w:marTop w:val="0"/>
          <w:marBottom w:val="0"/>
          <w:divBdr>
            <w:top w:val="none" w:sz="0" w:space="0" w:color="auto"/>
            <w:left w:val="none" w:sz="0" w:space="0" w:color="auto"/>
            <w:bottom w:val="none" w:sz="0" w:space="0" w:color="auto"/>
            <w:right w:val="none" w:sz="0" w:space="0" w:color="auto"/>
          </w:divBdr>
        </w:div>
        <w:div w:id="1601335539">
          <w:marLeft w:val="640"/>
          <w:marRight w:val="0"/>
          <w:marTop w:val="0"/>
          <w:marBottom w:val="0"/>
          <w:divBdr>
            <w:top w:val="none" w:sz="0" w:space="0" w:color="auto"/>
            <w:left w:val="none" w:sz="0" w:space="0" w:color="auto"/>
            <w:bottom w:val="none" w:sz="0" w:space="0" w:color="auto"/>
            <w:right w:val="none" w:sz="0" w:space="0" w:color="auto"/>
          </w:divBdr>
        </w:div>
        <w:div w:id="1638951578">
          <w:marLeft w:val="640"/>
          <w:marRight w:val="0"/>
          <w:marTop w:val="0"/>
          <w:marBottom w:val="0"/>
          <w:divBdr>
            <w:top w:val="none" w:sz="0" w:space="0" w:color="auto"/>
            <w:left w:val="none" w:sz="0" w:space="0" w:color="auto"/>
            <w:bottom w:val="none" w:sz="0" w:space="0" w:color="auto"/>
            <w:right w:val="none" w:sz="0" w:space="0" w:color="auto"/>
          </w:divBdr>
        </w:div>
        <w:div w:id="1642349123">
          <w:marLeft w:val="640"/>
          <w:marRight w:val="0"/>
          <w:marTop w:val="0"/>
          <w:marBottom w:val="0"/>
          <w:divBdr>
            <w:top w:val="none" w:sz="0" w:space="0" w:color="auto"/>
            <w:left w:val="none" w:sz="0" w:space="0" w:color="auto"/>
            <w:bottom w:val="none" w:sz="0" w:space="0" w:color="auto"/>
            <w:right w:val="none" w:sz="0" w:space="0" w:color="auto"/>
          </w:divBdr>
        </w:div>
        <w:div w:id="1717073957">
          <w:marLeft w:val="640"/>
          <w:marRight w:val="0"/>
          <w:marTop w:val="0"/>
          <w:marBottom w:val="0"/>
          <w:divBdr>
            <w:top w:val="none" w:sz="0" w:space="0" w:color="auto"/>
            <w:left w:val="none" w:sz="0" w:space="0" w:color="auto"/>
            <w:bottom w:val="none" w:sz="0" w:space="0" w:color="auto"/>
            <w:right w:val="none" w:sz="0" w:space="0" w:color="auto"/>
          </w:divBdr>
        </w:div>
        <w:div w:id="1720015161">
          <w:marLeft w:val="640"/>
          <w:marRight w:val="0"/>
          <w:marTop w:val="0"/>
          <w:marBottom w:val="0"/>
          <w:divBdr>
            <w:top w:val="none" w:sz="0" w:space="0" w:color="auto"/>
            <w:left w:val="none" w:sz="0" w:space="0" w:color="auto"/>
            <w:bottom w:val="none" w:sz="0" w:space="0" w:color="auto"/>
            <w:right w:val="none" w:sz="0" w:space="0" w:color="auto"/>
          </w:divBdr>
        </w:div>
        <w:div w:id="1740058691">
          <w:marLeft w:val="640"/>
          <w:marRight w:val="0"/>
          <w:marTop w:val="0"/>
          <w:marBottom w:val="0"/>
          <w:divBdr>
            <w:top w:val="none" w:sz="0" w:space="0" w:color="auto"/>
            <w:left w:val="none" w:sz="0" w:space="0" w:color="auto"/>
            <w:bottom w:val="none" w:sz="0" w:space="0" w:color="auto"/>
            <w:right w:val="none" w:sz="0" w:space="0" w:color="auto"/>
          </w:divBdr>
        </w:div>
        <w:div w:id="1755740834">
          <w:marLeft w:val="640"/>
          <w:marRight w:val="0"/>
          <w:marTop w:val="0"/>
          <w:marBottom w:val="0"/>
          <w:divBdr>
            <w:top w:val="none" w:sz="0" w:space="0" w:color="auto"/>
            <w:left w:val="none" w:sz="0" w:space="0" w:color="auto"/>
            <w:bottom w:val="none" w:sz="0" w:space="0" w:color="auto"/>
            <w:right w:val="none" w:sz="0" w:space="0" w:color="auto"/>
          </w:divBdr>
        </w:div>
        <w:div w:id="1756240066">
          <w:marLeft w:val="640"/>
          <w:marRight w:val="0"/>
          <w:marTop w:val="0"/>
          <w:marBottom w:val="0"/>
          <w:divBdr>
            <w:top w:val="none" w:sz="0" w:space="0" w:color="auto"/>
            <w:left w:val="none" w:sz="0" w:space="0" w:color="auto"/>
            <w:bottom w:val="none" w:sz="0" w:space="0" w:color="auto"/>
            <w:right w:val="none" w:sz="0" w:space="0" w:color="auto"/>
          </w:divBdr>
        </w:div>
        <w:div w:id="1766805401">
          <w:marLeft w:val="640"/>
          <w:marRight w:val="0"/>
          <w:marTop w:val="0"/>
          <w:marBottom w:val="0"/>
          <w:divBdr>
            <w:top w:val="none" w:sz="0" w:space="0" w:color="auto"/>
            <w:left w:val="none" w:sz="0" w:space="0" w:color="auto"/>
            <w:bottom w:val="none" w:sz="0" w:space="0" w:color="auto"/>
            <w:right w:val="none" w:sz="0" w:space="0" w:color="auto"/>
          </w:divBdr>
        </w:div>
        <w:div w:id="1803814283">
          <w:marLeft w:val="640"/>
          <w:marRight w:val="0"/>
          <w:marTop w:val="0"/>
          <w:marBottom w:val="0"/>
          <w:divBdr>
            <w:top w:val="none" w:sz="0" w:space="0" w:color="auto"/>
            <w:left w:val="none" w:sz="0" w:space="0" w:color="auto"/>
            <w:bottom w:val="none" w:sz="0" w:space="0" w:color="auto"/>
            <w:right w:val="none" w:sz="0" w:space="0" w:color="auto"/>
          </w:divBdr>
        </w:div>
        <w:div w:id="1827235038">
          <w:marLeft w:val="640"/>
          <w:marRight w:val="0"/>
          <w:marTop w:val="0"/>
          <w:marBottom w:val="0"/>
          <w:divBdr>
            <w:top w:val="none" w:sz="0" w:space="0" w:color="auto"/>
            <w:left w:val="none" w:sz="0" w:space="0" w:color="auto"/>
            <w:bottom w:val="none" w:sz="0" w:space="0" w:color="auto"/>
            <w:right w:val="none" w:sz="0" w:space="0" w:color="auto"/>
          </w:divBdr>
        </w:div>
        <w:div w:id="1857841674">
          <w:marLeft w:val="640"/>
          <w:marRight w:val="0"/>
          <w:marTop w:val="0"/>
          <w:marBottom w:val="0"/>
          <w:divBdr>
            <w:top w:val="none" w:sz="0" w:space="0" w:color="auto"/>
            <w:left w:val="none" w:sz="0" w:space="0" w:color="auto"/>
            <w:bottom w:val="none" w:sz="0" w:space="0" w:color="auto"/>
            <w:right w:val="none" w:sz="0" w:space="0" w:color="auto"/>
          </w:divBdr>
        </w:div>
        <w:div w:id="1871185322">
          <w:marLeft w:val="640"/>
          <w:marRight w:val="0"/>
          <w:marTop w:val="0"/>
          <w:marBottom w:val="0"/>
          <w:divBdr>
            <w:top w:val="none" w:sz="0" w:space="0" w:color="auto"/>
            <w:left w:val="none" w:sz="0" w:space="0" w:color="auto"/>
            <w:bottom w:val="none" w:sz="0" w:space="0" w:color="auto"/>
            <w:right w:val="none" w:sz="0" w:space="0" w:color="auto"/>
          </w:divBdr>
        </w:div>
        <w:div w:id="1886941082">
          <w:marLeft w:val="640"/>
          <w:marRight w:val="0"/>
          <w:marTop w:val="0"/>
          <w:marBottom w:val="0"/>
          <w:divBdr>
            <w:top w:val="none" w:sz="0" w:space="0" w:color="auto"/>
            <w:left w:val="none" w:sz="0" w:space="0" w:color="auto"/>
            <w:bottom w:val="none" w:sz="0" w:space="0" w:color="auto"/>
            <w:right w:val="none" w:sz="0" w:space="0" w:color="auto"/>
          </w:divBdr>
        </w:div>
        <w:div w:id="1889146618">
          <w:marLeft w:val="640"/>
          <w:marRight w:val="0"/>
          <w:marTop w:val="0"/>
          <w:marBottom w:val="0"/>
          <w:divBdr>
            <w:top w:val="none" w:sz="0" w:space="0" w:color="auto"/>
            <w:left w:val="none" w:sz="0" w:space="0" w:color="auto"/>
            <w:bottom w:val="none" w:sz="0" w:space="0" w:color="auto"/>
            <w:right w:val="none" w:sz="0" w:space="0" w:color="auto"/>
          </w:divBdr>
        </w:div>
        <w:div w:id="1910799784">
          <w:marLeft w:val="640"/>
          <w:marRight w:val="0"/>
          <w:marTop w:val="0"/>
          <w:marBottom w:val="0"/>
          <w:divBdr>
            <w:top w:val="none" w:sz="0" w:space="0" w:color="auto"/>
            <w:left w:val="none" w:sz="0" w:space="0" w:color="auto"/>
            <w:bottom w:val="none" w:sz="0" w:space="0" w:color="auto"/>
            <w:right w:val="none" w:sz="0" w:space="0" w:color="auto"/>
          </w:divBdr>
        </w:div>
        <w:div w:id="1925802859">
          <w:marLeft w:val="640"/>
          <w:marRight w:val="0"/>
          <w:marTop w:val="0"/>
          <w:marBottom w:val="0"/>
          <w:divBdr>
            <w:top w:val="none" w:sz="0" w:space="0" w:color="auto"/>
            <w:left w:val="none" w:sz="0" w:space="0" w:color="auto"/>
            <w:bottom w:val="none" w:sz="0" w:space="0" w:color="auto"/>
            <w:right w:val="none" w:sz="0" w:space="0" w:color="auto"/>
          </w:divBdr>
        </w:div>
        <w:div w:id="1938249650">
          <w:marLeft w:val="640"/>
          <w:marRight w:val="0"/>
          <w:marTop w:val="0"/>
          <w:marBottom w:val="0"/>
          <w:divBdr>
            <w:top w:val="none" w:sz="0" w:space="0" w:color="auto"/>
            <w:left w:val="none" w:sz="0" w:space="0" w:color="auto"/>
            <w:bottom w:val="none" w:sz="0" w:space="0" w:color="auto"/>
            <w:right w:val="none" w:sz="0" w:space="0" w:color="auto"/>
          </w:divBdr>
        </w:div>
        <w:div w:id="1944410879">
          <w:marLeft w:val="640"/>
          <w:marRight w:val="0"/>
          <w:marTop w:val="0"/>
          <w:marBottom w:val="0"/>
          <w:divBdr>
            <w:top w:val="none" w:sz="0" w:space="0" w:color="auto"/>
            <w:left w:val="none" w:sz="0" w:space="0" w:color="auto"/>
            <w:bottom w:val="none" w:sz="0" w:space="0" w:color="auto"/>
            <w:right w:val="none" w:sz="0" w:space="0" w:color="auto"/>
          </w:divBdr>
        </w:div>
        <w:div w:id="1967273181">
          <w:marLeft w:val="640"/>
          <w:marRight w:val="0"/>
          <w:marTop w:val="0"/>
          <w:marBottom w:val="0"/>
          <w:divBdr>
            <w:top w:val="none" w:sz="0" w:space="0" w:color="auto"/>
            <w:left w:val="none" w:sz="0" w:space="0" w:color="auto"/>
            <w:bottom w:val="none" w:sz="0" w:space="0" w:color="auto"/>
            <w:right w:val="none" w:sz="0" w:space="0" w:color="auto"/>
          </w:divBdr>
        </w:div>
        <w:div w:id="2003310356">
          <w:marLeft w:val="640"/>
          <w:marRight w:val="0"/>
          <w:marTop w:val="0"/>
          <w:marBottom w:val="0"/>
          <w:divBdr>
            <w:top w:val="none" w:sz="0" w:space="0" w:color="auto"/>
            <w:left w:val="none" w:sz="0" w:space="0" w:color="auto"/>
            <w:bottom w:val="none" w:sz="0" w:space="0" w:color="auto"/>
            <w:right w:val="none" w:sz="0" w:space="0" w:color="auto"/>
          </w:divBdr>
        </w:div>
        <w:div w:id="2015496579">
          <w:marLeft w:val="640"/>
          <w:marRight w:val="0"/>
          <w:marTop w:val="0"/>
          <w:marBottom w:val="0"/>
          <w:divBdr>
            <w:top w:val="none" w:sz="0" w:space="0" w:color="auto"/>
            <w:left w:val="none" w:sz="0" w:space="0" w:color="auto"/>
            <w:bottom w:val="none" w:sz="0" w:space="0" w:color="auto"/>
            <w:right w:val="none" w:sz="0" w:space="0" w:color="auto"/>
          </w:divBdr>
        </w:div>
        <w:div w:id="2034184427">
          <w:marLeft w:val="640"/>
          <w:marRight w:val="0"/>
          <w:marTop w:val="0"/>
          <w:marBottom w:val="0"/>
          <w:divBdr>
            <w:top w:val="none" w:sz="0" w:space="0" w:color="auto"/>
            <w:left w:val="none" w:sz="0" w:space="0" w:color="auto"/>
            <w:bottom w:val="none" w:sz="0" w:space="0" w:color="auto"/>
            <w:right w:val="none" w:sz="0" w:space="0" w:color="auto"/>
          </w:divBdr>
        </w:div>
        <w:div w:id="2112049965">
          <w:marLeft w:val="640"/>
          <w:marRight w:val="0"/>
          <w:marTop w:val="0"/>
          <w:marBottom w:val="0"/>
          <w:divBdr>
            <w:top w:val="none" w:sz="0" w:space="0" w:color="auto"/>
            <w:left w:val="none" w:sz="0" w:space="0" w:color="auto"/>
            <w:bottom w:val="none" w:sz="0" w:space="0" w:color="auto"/>
            <w:right w:val="none" w:sz="0" w:space="0" w:color="auto"/>
          </w:divBdr>
        </w:div>
        <w:div w:id="2121483610">
          <w:marLeft w:val="640"/>
          <w:marRight w:val="0"/>
          <w:marTop w:val="0"/>
          <w:marBottom w:val="0"/>
          <w:divBdr>
            <w:top w:val="none" w:sz="0" w:space="0" w:color="auto"/>
            <w:left w:val="none" w:sz="0" w:space="0" w:color="auto"/>
            <w:bottom w:val="none" w:sz="0" w:space="0" w:color="auto"/>
            <w:right w:val="none" w:sz="0" w:space="0" w:color="auto"/>
          </w:divBdr>
        </w:div>
      </w:divsChild>
    </w:div>
    <w:div w:id="1450777930">
      <w:bodyDiv w:val="1"/>
      <w:marLeft w:val="0"/>
      <w:marRight w:val="0"/>
      <w:marTop w:val="0"/>
      <w:marBottom w:val="0"/>
      <w:divBdr>
        <w:top w:val="none" w:sz="0" w:space="0" w:color="auto"/>
        <w:left w:val="none" w:sz="0" w:space="0" w:color="auto"/>
        <w:bottom w:val="none" w:sz="0" w:space="0" w:color="auto"/>
        <w:right w:val="none" w:sz="0" w:space="0" w:color="auto"/>
      </w:divBdr>
      <w:divsChild>
        <w:div w:id="17123048">
          <w:marLeft w:val="640"/>
          <w:marRight w:val="0"/>
          <w:marTop w:val="0"/>
          <w:marBottom w:val="0"/>
          <w:divBdr>
            <w:top w:val="none" w:sz="0" w:space="0" w:color="auto"/>
            <w:left w:val="none" w:sz="0" w:space="0" w:color="auto"/>
            <w:bottom w:val="none" w:sz="0" w:space="0" w:color="auto"/>
            <w:right w:val="none" w:sz="0" w:space="0" w:color="auto"/>
          </w:divBdr>
        </w:div>
        <w:div w:id="23991820">
          <w:marLeft w:val="640"/>
          <w:marRight w:val="0"/>
          <w:marTop w:val="0"/>
          <w:marBottom w:val="0"/>
          <w:divBdr>
            <w:top w:val="none" w:sz="0" w:space="0" w:color="auto"/>
            <w:left w:val="none" w:sz="0" w:space="0" w:color="auto"/>
            <w:bottom w:val="none" w:sz="0" w:space="0" w:color="auto"/>
            <w:right w:val="none" w:sz="0" w:space="0" w:color="auto"/>
          </w:divBdr>
        </w:div>
        <w:div w:id="27223611">
          <w:marLeft w:val="640"/>
          <w:marRight w:val="0"/>
          <w:marTop w:val="0"/>
          <w:marBottom w:val="0"/>
          <w:divBdr>
            <w:top w:val="none" w:sz="0" w:space="0" w:color="auto"/>
            <w:left w:val="none" w:sz="0" w:space="0" w:color="auto"/>
            <w:bottom w:val="none" w:sz="0" w:space="0" w:color="auto"/>
            <w:right w:val="none" w:sz="0" w:space="0" w:color="auto"/>
          </w:divBdr>
        </w:div>
        <w:div w:id="77287830">
          <w:marLeft w:val="640"/>
          <w:marRight w:val="0"/>
          <w:marTop w:val="0"/>
          <w:marBottom w:val="0"/>
          <w:divBdr>
            <w:top w:val="none" w:sz="0" w:space="0" w:color="auto"/>
            <w:left w:val="none" w:sz="0" w:space="0" w:color="auto"/>
            <w:bottom w:val="none" w:sz="0" w:space="0" w:color="auto"/>
            <w:right w:val="none" w:sz="0" w:space="0" w:color="auto"/>
          </w:divBdr>
        </w:div>
        <w:div w:id="94792331">
          <w:marLeft w:val="640"/>
          <w:marRight w:val="0"/>
          <w:marTop w:val="0"/>
          <w:marBottom w:val="0"/>
          <w:divBdr>
            <w:top w:val="none" w:sz="0" w:space="0" w:color="auto"/>
            <w:left w:val="none" w:sz="0" w:space="0" w:color="auto"/>
            <w:bottom w:val="none" w:sz="0" w:space="0" w:color="auto"/>
            <w:right w:val="none" w:sz="0" w:space="0" w:color="auto"/>
          </w:divBdr>
        </w:div>
        <w:div w:id="146214118">
          <w:marLeft w:val="640"/>
          <w:marRight w:val="0"/>
          <w:marTop w:val="0"/>
          <w:marBottom w:val="0"/>
          <w:divBdr>
            <w:top w:val="none" w:sz="0" w:space="0" w:color="auto"/>
            <w:left w:val="none" w:sz="0" w:space="0" w:color="auto"/>
            <w:bottom w:val="none" w:sz="0" w:space="0" w:color="auto"/>
            <w:right w:val="none" w:sz="0" w:space="0" w:color="auto"/>
          </w:divBdr>
        </w:div>
        <w:div w:id="178082220">
          <w:marLeft w:val="640"/>
          <w:marRight w:val="0"/>
          <w:marTop w:val="0"/>
          <w:marBottom w:val="0"/>
          <w:divBdr>
            <w:top w:val="none" w:sz="0" w:space="0" w:color="auto"/>
            <w:left w:val="none" w:sz="0" w:space="0" w:color="auto"/>
            <w:bottom w:val="none" w:sz="0" w:space="0" w:color="auto"/>
            <w:right w:val="none" w:sz="0" w:space="0" w:color="auto"/>
          </w:divBdr>
        </w:div>
        <w:div w:id="200629469">
          <w:marLeft w:val="640"/>
          <w:marRight w:val="0"/>
          <w:marTop w:val="0"/>
          <w:marBottom w:val="0"/>
          <w:divBdr>
            <w:top w:val="none" w:sz="0" w:space="0" w:color="auto"/>
            <w:left w:val="none" w:sz="0" w:space="0" w:color="auto"/>
            <w:bottom w:val="none" w:sz="0" w:space="0" w:color="auto"/>
            <w:right w:val="none" w:sz="0" w:space="0" w:color="auto"/>
          </w:divBdr>
        </w:div>
        <w:div w:id="237715222">
          <w:marLeft w:val="640"/>
          <w:marRight w:val="0"/>
          <w:marTop w:val="0"/>
          <w:marBottom w:val="0"/>
          <w:divBdr>
            <w:top w:val="none" w:sz="0" w:space="0" w:color="auto"/>
            <w:left w:val="none" w:sz="0" w:space="0" w:color="auto"/>
            <w:bottom w:val="none" w:sz="0" w:space="0" w:color="auto"/>
            <w:right w:val="none" w:sz="0" w:space="0" w:color="auto"/>
          </w:divBdr>
        </w:div>
        <w:div w:id="272632543">
          <w:marLeft w:val="640"/>
          <w:marRight w:val="0"/>
          <w:marTop w:val="0"/>
          <w:marBottom w:val="0"/>
          <w:divBdr>
            <w:top w:val="none" w:sz="0" w:space="0" w:color="auto"/>
            <w:left w:val="none" w:sz="0" w:space="0" w:color="auto"/>
            <w:bottom w:val="none" w:sz="0" w:space="0" w:color="auto"/>
            <w:right w:val="none" w:sz="0" w:space="0" w:color="auto"/>
          </w:divBdr>
        </w:div>
        <w:div w:id="307637619">
          <w:marLeft w:val="640"/>
          <w:marRight w:val="0"/>
          <w:marTop w:val="0"/>
          <w:marBottom w:val="0"/>
          <w:divBdr>
            <w:top w:val="none" w:sz="0" w:space="0" w:color="auto"/>
            <w:left w:val="none" w:sz="0" w:space="0" w:color="auto"/>
            <w:bottom w:val="none" w:sz="0" w:space="0" w:color="auto"/>
            <w:right w:val="none" w:sz="0" w:space="0" w:color="auto"/>
          </w:divBdr>
        </w:div>
        <w:div w:id="385496514">
          <w:marLeft w:val="640"/>
          <w:marRight w:val="0"/>
          <w:marTop w:val="0"/>
          <w:marBottom w:val="0"/>
          <w:divBdr>
            <w:top w:val="none" w:sz="0" w:space="0" w:color="auto"/>
            <w:left w:val="none" w:sz="0" w:space="0" w:color="auto"/>
            <w:bottom w:val="none" w:sz="0" w:space="0" w:color="auto"/>
            <w:right w:val="none" w:sz="0" w:space="0" w:color="auto"/>
          </w:divBdr>
        </w:div>
        <w:div w:id="389767924">
          <w:marLeft w:val="640"/>
          <w:marRight w:val="0"/>
          <w:marTop w:val="0"/>
          <w:marBottom w:val="0"/>
          <w:divBdr>
            <w:top w:val="none" w:sz="0" w:space="0" w:color="auto"/>
            <w:left w:val="none" w:sz="0" w:space="0" w:color="auto"/>
            <w:bottom w:val="none" w:sz="0" w:space="0" w:color="auto"/>
            <w:right w:val="none" w:sz="0" w:space="0" w:color="auto"/>
          </w:divBdr>
        </w:div>
        <w:div w:id="416752064">
          <w:marLeft w:val="640"/>
          <w:marRight w:val="0"/>
          <w:marTop w:val="0"/>
          <w:marBottom w:val="0"/>
          <w:divBdr>
            <w:top w:val="none" w:sz="0" w:space="0" w:color="auto"/>
            <w:left w:val="none" w:sz="0" w:space="0" w:color="auto"/>
            <w:bottom w:val="none" w:sz="0" w:space="0" w:color="auto"/>
            <w:right w:val="none" w:sz="0" w:space="0" w:color="auto"/>
          </w:divBdr>
        </w:div>
        <w:div w:id="417947806">
          <w:marLeft w:val="640"/>
          <w:marRight w:val="0"/>
          <w:marTop w:val="0"/>
          <w:marBottom w:val="0"/>
          <w:divBdr>
            <w:top w:val="none" w:sz="0" w:space="0" w:color="auto"/>
            <w:left w:val="none" w:sz="0" w:space="0" w:color="auto"/>
            <w:bottom w:val="none" w:sz="0" w:space="0" w:color="auto"/>
            <w:right w:val="none" w:sz="0" w:space="0" w:color="auto"/>
          </w:divBdr>
        </w:div>
        <w:div w:id="429593955">
          <w:marLeft w:val="640"/>
          <w:marRight w:val="0"/>
          <w:marTop w:val="0"/>
          <w:marBottom w:val="0"/>
          <w:divBdr>
            <w:top w:val="none" w:sz="0" w:space="0" w:color="auto"/>
            <w:left w:val="none" w:sz="0" w:space="0" w:color="auto"/>
            <w:bottom w:val="none" w:sz="0" w:space="0" w:color="auto"/>
            <w:right w:val="none" w:sz="0" w:space="0" w:color="auto"/>
          </w:divBdr>
        </w:div>
        <w:div w:id="463079978">
          <w:marLeft w:val="640"/>
          <w:marRight w:val="0"/>
          <w:marTop w:val="0"/>
          <w:marBottom w:val="0"/>
          <w:divBdr>
            <w:top w:val="none" w:sz="0" w:space="0" w:color="auto"/>
            <w:left w:val="none" w:sz="0" w:space="0" w:color="auto"/>
            <w:bottom w:val="none" w:sz="0" w:space="0" w:color="auto"/>
            <w:right w:val="none" w:sz="0" w:space="0" w:color="auto"/>
          </w:divBdr>
        </w:div>
        <w:div w:id="474833769">
          <w:marLeft w:val="640"/>
          <w:marRight w:val="0"/>
          <w:marTop w:val="0"/>
          <w:marBottom w:val="0"/>
          <w:divBdr>
            <w:top w:val="none" w:sz="0" w:space="0" w:color="auto"/>
            <w:left w:val="none" w:sz="0" w:space="0" w:color="auto"/>
            <w:bottom w:val="none" w:sz="0" w:space="0" w:color="auto"/>
            <w:right w:val="none" w:sz="0" w:space="0" w:color="auto"/>
          </w:divBdr>
        </w:div>
        <w:div w:id="490175156">
          <w:marLeft w:val="640"/>
          <w:marRight w:val="0"/>
          <w:marTop w:val="0"/>
          <w:marBottom w:val="0"/>
          <w:divBdr>
            <w:top w:val="none" w:sz="0" w:space="0" w:color="auto"/>
            <w:left w:val="none" w:sz="0" w:space="0" w:color="auto"/>
            <w:bottom w:val="none" w:sz="0" w:space="0" w:color="auto"/>
            <w:right w:val="none" w:sz="0" w:space="0" w:color="auto"/>
          </w:divBdr>
        </w:div>
        <w:div w:id="491025133">
          <w:marLeft w:val="640"/>
          <w:marRight w:val="0"/>
          <w:marTop w:val="0"/>
          <w:marBottom w:val="0"/>
          <w:divBdr>
            <w:top w:val="none" w:sz="0" w:space="0" w:color="auto"/>
            <w:left w:val="none" w:sz="0" w:space="0" w:color="auto"/>
            <w:bottom w:val="none" w:sz="0" w:space="0" w:color="auto"/>
            <w:right w:val="none" w:sz="0" w:space="0" w:color="auto"/>
          </w:divBdr>
        </w:div>
        <w:div w:id="539247301">
          <w:marLeft w:val="640"/>
          <w:marRight w:val="0"/>
          <w:marTop w:val="0"/>
          <w:marBottom w:val="0"/>
          <w:divBdr>
            <w:top w:val="none" w:sz="0" w:space="0" w:color="auto"/>
            <w:left w:val="none" w:sz="0" w:space="0" w:color="auto"/>
            <w:bottom w:val="none" w:sz="0" w:space="0" w:color="auto"/>
            <w:right w:val="none" w:sz="0" w:space="0" w:color="auto"/>
          </w:divBdr>
        </w:div>
        <w:div w:id="565804142">
          <w:marLeft w:val="640"/>
          <w:marRight w:val="0"/>
          <w:marTop w:val="0"/>
          <w:marBottom w:val="0"/>
          <w:divBdr>
            <w:top w:val="none" w:sz="0" w:space="0" w:color="auto"/>
            <w:left w:val="none" w:sz="0" w:space="0" w:color="auto"/>
            <w:bottom w:val="none" w:sz="0" w:space="0" w:color="auto"/>
            <w:right w:val="none" w:sz="0" w:space="0" w:color="auto"/>
          </w:divBdr>
        </w:div>
        <w:div w:id="582494578">
          <w:marLeft w:val="640"/>
          <w:marRight w:val="0"/>
          <w:marTop w:val="0"/>
          <w:marBottom w:val="0"/>
          <w:divBdr>
            <w:top w:val="none" w:sz="0" w:space="0" w:color="auto"/>
            <w:left w:val="none" w:sz="0" w:space="0" w:color="auto"/>
            <w:bottom w:val="none" w:sz="0" w:space="0" w:color="auto"/>
            <w:right w:val="none" w:sz="0" w:space="0" w:color="auto"/>
          </w:divBdr>
        </w:div>
        <w:div w:id="583759358">
          <w:marLeft w:val="640"/>
          <w:marRight w:val="0"/>
          <w:marTop w:val="0"/>
          <w:marBottom w:val="0"/>
          <w:divBdr>
            <w:top w:val="none" w:sz="0" w:space="0" w:color="auto"/>
            <w:left w:val="none" w:sz="0" w:space="0" w:color="auto"/>
            <w:bottom w:val="none" w:sz="0" w:space="0" w:color="auto"/>
            <w:right w:val="none" w:sz="0" w:space="0" w:color="auto"/>
          </w:divBdr>
        </w:div>
        <w:div w:id="593393973">
          <w:marLeft w:val="640"/>
          <w:marRight w:val="0"/>
          <w:marTop w:val="0"/>
          <w:marBottom w:val="0"/>
          <w:divBdr>
            <w:top w:val="none" w:sz="0" w:space="0" w:color="auto"/>
            <w:left w:val="none" w:sz="0" w:space="0" w:color="auto"/>
            <w:bottom w:val="none" w:sz="0" w:space="0" w:color="auto"/>
            <w:right w:val="none" w:sz="0" w:space="0" w:color="auto"/>
          </w:divBdr>
        </w:div>
        <w:div w:id="593708759">
          <w:marLeft w:val="640"/>
          <w:marRight w:val="0"/>
          <w:marTop w:val="0"/>
          <w:marBottom w:val="0"/>
          <w:divBdr>
            <w:top w:val="none" w:sz="0" w:space="0" w:color="auto"/>
            <w:left w:val="none" w:sz="0" w:space="0" w:color="auto"/>
            <w:bottom w:val="none" w:sz="0" w:space="0" w:color="auto"/>
            <w:right w:val="none" w:sz="0" w:space="0" w:color="auto"/>
          </w:divBdr>
        </w:div>
        <w:div w:id="636230224">
          <w:marLeft w:val="640"/>
          <w:marRight w:val="0"/>
          <w:marTop w:val="0"/>
          <w:marBottom w:val="0"/>
          <w:divBdr>
            <w:top w:val="none" w:sz="0" w:space="0" w:color="auto"/>
            <w:left w:val="none" w:sz="0" w:space="0" w:color="auto"/>
            <w:bottom w:val="none" w:sz="0" w:space="0" w:color="auto"/>
            <w:right w:val="none" w:sz="0" w:space="0" w:color="auto"/>
          </w:divBdr>
        </w:div>
        <w:div w:id="708262667">
          <w:marLeft w:val="640"/>
          <w:marRight w:val="0"/>
          <w:marTop w:val="0"/>
          <w:marBottom w:val="0"/>
          <w:divBdr>
            <w:top w:val="none" w:sz="0" w:space="0" w:color="auto"/>
            <w:left w:val="none" w:sz="0" w:space="0" w:color="auto"/>
            <w:bottom w:val="none" w:sz="0" w:space="0" w:color="auto"/>
            <w:right w:val="none" w:sz="0" w:space="0" w:color="auto"/>
          </w:divBdr>
        </w:div>
        <w:div w:id="718749078">
          <w:marLeft w:val="640"/>
          <w:marRight w:val="0"/>
          <w:marTop w:val="0"/>
          <w:marBottom w:val="0"/>
          <w:divBdr>
            <w:top w:val="none" w:sz="0" w:space="0" w:color="auto"/>
            <w:left w:val="none" w:sz="0" w:space="0" w:color="auto"/>
            <w:bottom w:val="none" w:sz="0" w:space="0" w:color="auto"/>
            <w:right w:val="none" w:sz="0" w:space="0" w:color="auto"/>
          </w:divBdr>
        </w:div>
        <w:div w:id="725299565">
          <w:marLeft w:val="640"/>
          <w:marRight w:val="0"/>
          <w:marTop w:val="0"/>
          <w:marBottom w:val="0"/>
          <w:divBdr>
            <w:top w:val="none" w:sz="0" w:space="0" w:color="auto"/>
            <w:left w:val="none" w:sz="0" w:space="0" w:color="auto"/>
            <w:bottom w:val="none" w:sz="0" w:space="0" w:color="auto"/>
            <w:right w:val="none" w:sz="0" w:space="0" w:color="auto"/>
          </w:divBdr>
        </w:div>
        <w:div w:id="792407459">
          <w:marLeft w:val="640"/>
          <w:marRight w:val="0"/>
          <w:marTop w:val="0"/>
          <w:marBottom w:val="0"/>
          <w:divBdr>
            <w:top w:val="none" w:sz="0" w:space="0" w:color="auto"/>
            <w:left w:val="none" w:sz="0" w:space="0" w:color="auto"/>
            <w:bottom w:val="none" w:sz="0" w:space="0" w:color="auto"/>
            <w:right w:val="none" w:sz="0" w:space="0" w:color="auto"/>
          </w:divBdr>
        </w:div>
        <w:div w:id="794834003">
          <w:marLeft w:val="640"/>
          <w:marRight w:val="0"/>
          <w:marTop w:val="0"/>
          <w:marBottom w:val="0"/>
          <w:divBdr>
            <w:top w:val="none" w:sz="0" w:space="0" w:color="auto"/>
            <w:left w:val="none" w:sz="0" w:space="0" w:color="auto"/>
            <w:bottom w:val="none" w:sz="0" w:space="0" w:color="auto"/>
            <w:right w:val="none" w:sz="0" w:space="0" w:color="auto"/>
          </w:divBdr>
        </w:div>
        <w:div w:id="841622210">
          <w:marLeft w:val="640"/>
          <w:marRight w:val="0"/>
          <w:marTop w:val="0"/>
          <w:marBottom w:val="0"/>
          <w:divBdr>
            <w:top w:val="none" w:sz="0" w:space="0" w:color="auto"/>
            <w:left w:val="none" w:sz="0" w:space="0" w:color="auto"/>
            <w:bottom w:val="none" w:sz="0" w:space="0" w:color="auto"/>
            <w:right w:val="none" w:sz="0" w:space="0" w:color="auto"/>
          </w:divBdr>
        </w:div>
        <w:div w:id="937450593">
          <w:marLeft w:val="640"/>
          <w:marRight w:val="0"/>
          <w:marTop w:val="0"/>
          <w:marBottom w:val="0"/>
          <w:divBdr>
            <w:top w:val="none" w:sz="0" w:space="0" w:color="auto"/>
            <w:left w:val="none" w:sz="0" w:space="0" w:color="auto"/>
            <w:bottom w:val="none" w:sz="0" w:space="0" w:color="auto"/>
            <w:right w:val="none" w:sz="0" w:space="0" w:color="auto"/>
          </w:divBdr>
        </w:div>
        <w:div w:id="949555705">
          <w:marLeft w:val="640"/>
          <w:marRight w:val="0"/>
          <w:marTop w:val="0"/>
          <w:marBottom w:val="0"/>
          <w:divBdr>
            <w:top w:val="none" w:sz="0" w:space="0" w:color="auto"/>
            <w:left w:val="none" w:sz="0" w:space="0" w:color="auto"/>
            <w:bottom w:val="none" w:sz="0" w:space="0" w:color="auto"/>
            <w:right w:val="none" w:sz="0" w:space="0" w:color="auto"/>
          </w:divBdr>
        </w:div>
        <w:div w:id="972104186">
          <w:marLeft w:val="640"/>
          <w:marRight w:val="0"/>
          <w:marTop w:val="0"/>
          <w:marBottom w:val="0"/>
          <w:divBdr>
            <w:top w:val="none" w:sz="0" w:space="0" w:color="auto"/>
            <w:left w:val="none" w:sz="0" w:space="0" w:color="auto"/>
            <w:bottom w:val="none" w:sz="0" w:space="0" w:color="auto"/>
            <w:right w:val="none" w:sz="0" w:space="0" w:color="auto"/>
          </w:divBdr>
        </w:div>
        <w:div w:id="1007756990">
          <w:marLeft w:val="640"/>
          <w:marRight w:val="0"/>
          <w:marTop w:val="0"/>
          <w:marBottom w:val="0"/>
          <w:divBdr>
            <w:top w:val="none" w:sz="0" w:space="0" w:color="auto"/>
            <w:left w:val="none" w:sz="0" w:space="0" w:color="auto"/>
            <w:bottom w:val="none" w:sz="0" w:space="0" w:color="auto"/>
            <w:right w:val="none" w:sz="0" w:space="0" w:color="auto"/>
          </w:divBdr>
        </w:div>
        <w:div w:id="1054620779">
          <w:marLeft w:val="640"/>
          <w:marRight w:val="0"/>
          <w:marTop w:val="0"/>
          <w:marBottom w:val="0"/>
          <w:divBdr>
            <w:top w:val="none" w:sz="0" w:space="0" w:color="auto"/>
            <w:left w:val="none" w:sz="0" w:space="0" w:color="auto"/>
            <w:bottom w:val="none" w:sz="0" w:space="0" w:color="auto"/>
            <w:right w:val="none" w:sz="0" w:space="0" w:color="auto"/>
          </w:divBdr>
        </w:div>
        <w:div w:id="1069228802">
          <w:marLeft w:val="640"/>
          <w:marRight w:val="0"/>
          <w:marTop w:val="0"/>
          <w:marBottom w:val="0"/>
          <w:divBdr>
            <w:top w:val="none" w:sz="0" w:space="0" w:color="auto"/>
            <w:left w:val="none" w:sz="0" w:space="0" w:color="auto"/>
            <w:bottom w:val="none" w:sz="0" w:space="0" w:color="auto"/>
            <w:right w:val="none" w:sz="0" w:space="0" w:color="auto"/>
          </w:divBdr>
        </w:div>
        <w:div w:id="1081024238">
          <w:marLeft w:val="640"/>
          <w:marRight w:val="0"/>
          <w:marTop w:val="0"/>
          <w:marBottom w:val="0"/>
          <w:divBdr>
            <w:top w:val="none" w:sz="0" w:space="0" w:color="auto"/>
            <w:left w:val="none" w:sz="0" w:space="0" w:color="auto"/>
            <w:bottom w:val="none" w:sz="0" w:space="0" w:color="auto"/>
            <w:right w:val="none" w:sz="0" w:space="0" w:color="auto"/>
          </w:divBdr>
        </w:div>
        <w:div w:id="1089615574">
          <w:marLeft w:val="640"/>
          <w:marRight w:val="0"/>
          <w:marTop w:val="0"/>
          <w:marBottom w:val="0"/>
          <w:divBdr>
            <w:top w:val="none" w:sz="0" w:space="0" w:color="auto"/>
            <w:left w:val="none" w:sz="0" w:space="0" w:color="auto"/>
            <w:bottom w:val="none" w:sz="0" w:space="0" w:color="auto"/>
            <w:right w:val="none" w:sz="0" w:space="0" w:color="auto"/>
          </w:divBdr>
        </w:div>
        <w:div w:id="1155532760">
          <w:marLeft w:val="640"/>
          <w:marRight w:val="0"/>
          <w:marTop w:val="0"/>
          <w:marBottom w:val="0"/>
          <w:divBdr>
            <w:top w:val="none" w:sz="0" w:space="0" w:color="auto"/>
            <w:left w:val="none" w:sz="0" w:space="0" w:color="auto"/>
            <w:bottom w:val="none" w:sz="0" w:space="0" w:color="auto"/>
            <w:right w:val="none" w:sz="0" w:space="0" w:color="auto"/>
          </w:divBdr>
        </w:div>
        <w:div w:id="1173836664">
          <w:marLeft w:val="640"/>
          <w:marRight w:val="0"/>
          <w:marTop w:val="0"/>
          <w:marBottom w:val="0"/>
          <w:divBdr>
            <w:top w:val="none" w:sz="0" w:space="0" w:color="auto"/>
            <w:left w:val="none" w:sz="0" w:space="0" w:color="auto"/>
            <w:bottom w:val="none" w:sz="0" w:space="0" w:color="auto"/>
            <w:right w:val="none" w:sz="0" w:space="0" w:color="auto"/>
          </w:divBdr>
        </w:div>
        <w:div w:id="1237473639">
          <w:marLeft w:val="640"/>
          <w:marRight w:val="0"/>
          <w:marTop w:val="0"/>
          <w:marBottom w:val="0"/>
          <w:divBdr>
            <w:top w:val="none" w:sz="0" w:space="0" w:color="auto"/>
            <w:left w:val="none" w:sz="0" w:space="0" w:color="auto"/>
            <w:bottom w:val="none" w:sz="0" w:space="0" w:color="auto"/>
            <w:right w:val="none" w:sz="0" w:space="0" w:color="auto"/>
          </w:divBdr>
        </w:div>
        <w:div w:id="1239290795">
          <w:marLeft w:val="640"/>
          <w:marRight w:val="0"/>
          <w:marTop w:val="0"/>
          <w:marBottom w:val="0"/>
          <w:divBdr>
            <w:top w:val="none" w:sz="0" w:space="0" w:color="auto"/>
            <w:left w:val="none" w:sz="0" w:space="0" w:color="auto"/>
            <w:bottom w:val="none" w:sz="0" w:space="0" w:color="auto"/>
            <w:right w:val="none" w:sz="0" w:space="0" w:color="auto"/>
          </w:divBdr>
        </w:div>
        <w:div w:id="1243374311">
          <w:marLeft w:val="640"/>
          <w:marRight w:val="0"/>
          <w:marTop w:val="0"/>
          <w:marBottom w:val="0"/>
          <w:divBdr>
            <w:top w:val="none" w:sz="0" w:space="0" w:color="auto"/>
            <w:left w:val="none" w:sz="0" w:space="0" w:color="auto"/>
            <w:bottom w:val="none" w:sz="0" w:space="0" w:color="auto"/>
            <w:right w:val="none" w:sz="0" w:space="0" w:color="auto"/>
          </w:divBdr>
        </w:div>
        <w:div w:id="1244683238">
          <w:marLeft w:val="640"/>
          <w:marRight w:val="0"/>
          <w:marTop w:val="0"/>
          <w:marBottom w:val="0"/>
          <w:divBdr>
            <w:top w:val="none" w:sz="0" w:space="0" w:color="auto"/>
            <w:left w:val="none" w:sz="0" w:space="0" w:color="auto"/>
            <w:bottom w:val="none" w:sz="0" w:space="0" w:color="auto"/>
            <w:right w:val="none" w:sz="0" w:space="0" w:color="auto"/>
          </w:divBdr>
        </w:div>
        <w:div w:id="1274290138">
          <w:marLeft w:val="640"/>
          <w:marRight w:val="0"/>
          <w:marTop w:val="0"/>
          <w:marBottom w:val="0"/>
          <w:divBdr>
            <w:top w:val="none" w:sz="0" w:space="0" w:color="auto"/>
            <w:left w:val="none" w:sz="0" w:space="0" w:color="auto"/>
            <w:bottom w:val="none" w:sz="0" w:space="0" w:color="auto"/>
            <w:right w:val="none" w:sz="0" w:space="0" w:color="auto"/>
          </w:divBdr>
        </w:div>
        <w:div w:id="1278413733">
          <w:marLeft w:val="640"/>
          <w:marRight w:val="0"/>
          <w:marTop w:val="0"/>
          <w:marBottom w:val="0"/>
          <w:divBdr>
            <w:top w:val="none" w:sz="0" w:space="0" w:color="auto"/>
            <w:left w:val="none" w:sz="0" w:space="0" w:color="auto"/>
            <w:bottom w:val="none" w:sz="0" w:space="0" w:color="auto"/>
            <w:right w:val="none" w:sz="0" w:space="0" w:color="auto"/>
          </w:divBdr>
        </w:div>
        <w:div w:id="1301497730">
          <w:marLeft w:val="640"/>
          <w:marRight w:val="0"/>
          <w:marTop w:val="0"/>
          <w:marBottom w:val="0"/>
          <w:divBdr>
            <w:top w:val="none" w:sz="0" w:space="0" w:color="auto"/>
            <w:left w:val="none" w:sz="0" w:space="0" w:color="auto"/>
            <w:bottom w:val="none" w:sz="0" w:space="0" w:color="auto"/>
            <w:right w:val="none" w:sz="0" w:space="0" w:color="auto"/>
          </w:divBdr>
        </w:div>
        <w:div w:id="1317026642">
          <w:marLeft w:val="640"/>
          <w:marRight w:val="0"/>
          <w:marTop w:val="0"/>
          <w:marBottom w:val="0"/>
          <w:divBdr>
            <w:top w:val="none" w:sz="0" w:space="0" w:color="auto"/>
            <w:left w:val="none" w:sz="0" w:space="0" w:color="auto"/>
            <w:bottom w:val="none" w:sz="0" w:space="0" w:color="auto"/>
            <w:right w:val="none" w:sz="0" w:space="0" w:color="auto"/>
          </w:divBdr>
        </w:div>
        <w:div w:id="1321079705">
          <w:marLeft w:val="640"/>
          <w:marRight w:val="0"/>
          <w:marTop w:val="0"/>
          <w:marBottom w:val="0"/>
          <w:divBdr>
            <w:top w:val="none" w:sz="0" w:space="0" w:color="auto"/>
            <w:left w:val="none" w:sz="0" w:space="0" w:color="auto"/>
            <w:bottom w:val="none" w:sz="0" w:space="0" w:color="auto"/>
            <w:right w:val="none" w:sz="0" w:space="0" w:color="auto"/>
          </w:divBdr>
        </w:div>
        <w:div w:id="1324891315">
          <w:marLeft w:val="640"/>
          <w:marRight w:val="0"/>
          <w:marTop w:val="0"/>
          <w:marBottom w:val="0"/>
          <w:divBdr>
            <w:top w:val="none" w:sz="0" w:space="0" w:color="auto"/>
            <w:left w:val="none" w:sz="0" w:space="0" w:color="auto"/>
            <w:bottom w:val="none" w:sz="0" w:space="0" w:color="auto"/>
            <w:right w:val="none" w:sz="0" w:space="0" w:color="auto"/>
          </w:divBdr>
        </w:div>
        <w:div w:id="1346861657">
          <w:marLeft w:val="640"/>
          <w:marRight w:val="0"/>
          <w:marTop w:val="0"/>
          <w:marBottom w:val="0"/>
          <w:divBdr>
            <w:top w:val="none" w:sz="0" w:space="0" w:color="auto"/>
            <w:left w:val="none" w:sz="0" w:space="0" w:color="auto"/>
            <w:bottom w:val="none" w:sz="0" w:space="0" w:color="auto"/>
            <w:right w:val="none" w:sz="0" w:space="0" w:color="auto"/>
          </w:divBdr>
        </w:div>
        <w:div w:id="1420642589">
          <w:marLeft w:val="640"/>
          <w:marRight w:val="0"/>
          <w:marTop w:val="0"/>
          <w:marBottom w:val="0"/>
          <w:divBdr>
            <w:top w:val="none" w:sz="0" w:space="0" w:color="auto"/>
            <w:left w:val="none" w:sz="0" w:space="0" w:color="auto"/>
            <w:bottom w:val="none" w:sz="0" w:space="0" w:color="auto"/>
            <w:right w:val="none" w:sz="0" w:space="0" w:color="auto"/>
          </w:divBdr>
        </w:div>
        <w:div w:id="1422071247">
          <w:marLeft w:val="640"/>
          <w:marRight w:val="0"/>
          <w:marTop w:val="0"/>
          <w:marBottom w:val="0"/>
          <w:divBdr>
            <w:top w:val="none" w:sz="0" w:space="0" w:color="auto"/>
            <w:left w:val="none" w:sz="0" w:space="0" w:color="auto"/>
            <w:bottom w:val="none" w:sz="0" w:space="0" w:color="auto"/>
            <w:right w:val="none" w:sz="0" w:space="0" w:color="auto"/>
          </w:divBdr>
        </w:div>
        <w:div w:id="1424037141">
          <w:marLeft w:val="640"/>
          <w:marRight w:val="0"/>
          <w:marTop w:val="0"/>
          <w:marBottom w:val="0"/>
          <w:divBdr>
            <w:top w:val="none" w:sz="0" w:space="0" w:color="auto"/>
            <w:left w:val="none" w:sz="0" w:space="0" w:color="auto"/>
            <w:bottom w:val="none" w:sz="0" w:space="0" w:color="auto"/>
            <w:right w:val="none" w:sz="0" w:space="0" w:color="auto"/>
          </w:divBdr>
        </w:div>
        <w:div w:id="1435176236">
          <w:marLeft w:val="640"/>
          <w:marRight w:val="0"/>
          <w:marTop w:val="0"/>
          <w:marBottom w:val="0"/>
          <w:divBdr>
            <w:top w:val="none" w:sz="0" w:space="0" w:color="auto"/>
            <w:left w:val="none" w:sz="0" w:space="0" w:color="auto"/>
            <w:bottom w:val="none" w:sz="0" w:space="0" w:color="auto"/>
            <w:right w:val="none" w:sz="0" w:space="0" w:color="auto"/>
          </w:divBdr>
        </w:div>
        <w:div w:id="1444685489">
          <w:marLeft w:val="640"/>
          <w:marRight w:val="0"/>
          <w:marTop w:val="0"/>
          <w:marBottom w:val="0"/>
          <w:divBdr>
            <w:top w:val="none" w:sz="0" w:space="0" w:color="auto"/>
            <w:left w:val="none" w:sz="0" w:space="0" w:color="auto"/>
            <w:bottom w:val="none" w:sz="0" w:space="0" w:color="auto"/>
            <w:right w:val="none" w:sz="0" w:space="0" w:color="auto"/>
          </w:divBdr>
        </w:div>
        <w:div w:id="1473064673">
          <w:marLeft w:val="640"/>
          <w:marRight w:val="0"/>
          <w:marTop w:val="0"/>
          <w:marBottom w:val="0"/>
          <w:divBdr>
            <w:top w:val="none" w:sz="0" w:space="0" w:color="auto"/>
            <w:left w:val="none" w:sz="0" w:space="0" w:color="auto"/>
            <w:bottom w:val="none" w:sz="0" w:space="0" w:color="auto"/>
            <w:right w:val="none" w:sz="0" w:space="0" w:color="auto"/>
          </w:divBdr>
        </w:div>
        <w:div w:id="1480808113">
          <w:marLeft w:val="640"/>
          <w:marRight w:val="0"/>
          <w:marTop w:val="0"/>
          <w:marBottom w:val="0"/>
          <w:divBdr>
            <w:top w:val="none" w:sz="0" w:space="0" w:color="auto"/>
            <w:left w:val="none" w:sz="0" w:space="0" w:color="auto"/>
            <w:bottom w:val="none" w:sz="0" w:space="0" w:color="auto"/>
            <w:right w:val="none" w:sz="0" w:space="0" w:color="auto"/>
          </w:divBdr>
        </w:div>
        <w:div w:id="1482579328">
          <w:marLeft w:val="640"/>
          <w:marRight w:val="0"/>
          <w:marTop w:val="0"/>
          <w:marBottom w:val="0"/>
          <w:divBdr>
            <w:top w:val="none" w:sz="0" w:space="0" w:color="auto"/>
            <w:left w:val="none" w:sz="0" w:space="0" w:color="auto"/>
            <w:bottom w:val="none" w:sz="0" w:space="0" w:color="auto"/>
            <w:right w:val="none" w:sz="0" w:space="0" w:color="auto"/>
          </w:divBdr>
        </w:div>
        <w:div w:id="1483424552">
          <w:marLeft w:val="640"/>
          <w:marRight w:val="0"/>
          <w:marTop w:val="0"/>
          <w:marBottom w:val="0"/>
          <w:divBdr>
            <w:top w:val="none" w:sz="0" w:space="0" w:color="auto"/>
            <w:left w:val="none" w:sz="0" w:space="0" w:color="auto"/>
            <w:bottom w:val="none" w:sz="0" w:space="0" w:color="auto"/>
            <w:right w:val="none" w:sz="0" w:space="0" w:color="auto"/>
          </w:divBdr>
        </w:div>
        <w:div w:id="1496147932">
          <w:marLeft w:val="640"/>
          <w:marRight w:val="0"/>
          <w:marTop w:val="0"/>
          <w:marBottom w:val="0"/>
          <w:divBdr>
            <w:top w:val="none" w:sz="0" w:space="0" w:color="auto"/>
            <w:left w:val="none" w:sz="0" w:space="0" w:color="auto"/>
            <w:bottom w:val="none" w:sz="0" w:space="0" w:color="auto"/>
            <w:right w:val="none" w:sz="0" w:space="0" w:color="auto"/>
          </w:divBdr>
        </w:div>
        <w:div w:id="1499810765">
          <w:marLeft w:val="640"/>
          <w:marRight w:val="0"/>
          <w:marTop w:val="0"/>
          <w:marBottom w:val="0"/>
          <w:divBdr>
            <w:top w:val="none" w:sz="0" w:space="0" w:color="auto"/>
            <w:left w:val="none" w:sz="0" w:space="0" w:color="auto"/>
            <w:bottom w:val="none" w:sz="0" w:space="0" w:color="auto"/>
            <w:right w:val="none" w:sz="0" w:space="0" w:color="auto"/>
          </w:divBdr>
        </w:div>
        <w:div w:id="1526750288">
          <w:marLeft w:val="640"/>
          <w:marRight w:val="0"/>
          <w:marTop w:val="0"/>
          <w:marBottom w:val="0"/>
          <w:divBdr>
            <w:top w:val="none" w:sz="0" w:space="0" w:color="auto"/>
            <w:left w:val="none" w:sz="0" w:space="0" w:color="auto"/>
            <w:bottom w:val="none" w:sz="0" w:space="0" w:color="auto"/>
            <w:right w:val="none" w:sz="0" w:space="0" w:color="auto"/>
          </w:divBdr>
        </w:div>
        <w:div w:id="1541627095">
          <w:marLeft w:val="640"/>
          <w:marRight w:val="0"/>
          <w:marTop w:val="0"/>
          <w:marBottom w:val="0"/>
          <w:divBdr>
            <w:top w:val="none" w:sz="0" w:space="0" w:color="auto"/>
            <w:left w:val="none" w:sz="0" w:space="0" w:color="auto"/>
            <w:bottom w:val="none" w:sz="0" w:space="0" w:color="auto"/>
            <w:right w:val="none" w:sz="0" w:space="0" w:color="auto"/>
          </w:divBdr>
        </w:div>
        <w:div w:id="1544905514">
          <w:marLeft w:val="640"/>
          <w:marRight w:val="0"/>
          <w:marTop w:val="0"/>
          <w:marBottom w:val="0"/>
          <w:divBdr>
            <w:top w:val="none" w:sz="0" w:space="0" w:color="auto"/>
            <w:left w:val="none" w:sz="0" w:space="0" w:color="auto"/>
            <w:bottom w:val="none" w:sz="0" w:space="0" w:color="auto"/>
            <w:right w:val="none" w:sz="0" w:space="0" w:color="auto"/>
          </w:divBdr>
        </w:div>
        <w:div w:id="1580947105">
          <w:marLeft w:val="640"/>
          <w:marRight w:val="0"/>
          <w:marTop w:val="0"/>
          <w:marBottom w:val="0"/>
          <w:divBdr>
            <w:top w:val="none" w:sz="0" w:space="0" w:color="auto"/>
            <w:left w:val="none" w:sz="0" w:space="0" w:color="auto"/>
            <w:bottom w:val="none" w:sz="0" w:space="0" w:color="auto"/>
            <w:right w:val="none" w:sz="0" w:space="0" w:color="auto"/>
          </w:divBdr>
        </w:div>
        <w:div w:id="1605918883">
          <w:marLeft w:val="640"/>
          <w:marRight w:val="0"/>
          <w:marTop w:val="0"/>
          <w:marBottom w:val="0"/>
          <w:divBdr>
            <w:top w:val="none" w:sz="0" w:space="0" w:color="auto"/>
            <w:left w:val="none" w:sz="0" w:space="0" w:color="auto"/>
            <w:bottom w:val="none" w:sz="0" w:space="0" w:color="auto"/>
            <w:right w:val="none" w:sz="0" w:space="0" w:color="auto"/>
          </w:divBdr>
        </w:div>
        <w:div w:id="1618946137">
          <w:marLeft w:val="640"/>
          <w:marRight w:val="0"/>
          <w:marTop w:val="0"/>
          <w:marBottom w:val="0"/>
          <w:divBdr>
            <w:top w:val="none" w:sz="0" w:space="0" w:color="auto"/>
            <w:left w:val="none" w:sz="0" w:space="0" w:color="auto"/>
            <w:bottom w:val="none" w:sz="0" w:space="0" w:color="auto"/>
            <w:right w:val="none" w:sz="0" w:space="0" w:color="auto"/>
          </w:divBdr>
        </w:div>
        <w:div w:id="1631864798">
          <w:marLeft w:val="640"/>
          <w:marRight w:val="0"/>
          <w:marTop w:val="0"/>
          <w:marBottom w:val="0"/>
          <w:divBdr>
            <w:top w:val="none" w:sz="0" w:space="0" w:color="auto"/>
            <w:left w:val="none" w:sz="0" w:space="0" w:color="auto"/>
            <w:bottom w:val="none" w:sz="0" w:space="0" w:color="auto"/>
            <w:right w:val="none" w:sz="0" w:space="0" w:color="auto"/>
          </w:divBdr>
        </w:div>
        <w:div w:id="1675916709">
          <w:marLeft w:val="640"/>
          <w:marRight w:val="0"/>
          <w:marTop w:val="0"/>
          <w:marBottom w:val="0"/>
          <w:divBdr>
            <w:top w:val="none" w:sz="0" w:space="0" w:color="auto"/>
            <w:left w:val="none" w:sz="0" w:space="0" w:color="auto"/>
            <w:bottom w:val="none" w:sz="0" w:space="0" w:color="auto"/>
            <w:right w:val="none" w:sz="0" w:space="0" w:color="auto"/>
          </w:divBdr>
        </w:div>
        <w:div w:id="1717045894">
          <w:marLeft w:val="640"/>
          <w:marRight w:val="0"/>
          <w:marTop w:val="0"/>
          <w:marBottom w:val="0"/>
          <w:divBdr>
            <w:top w:val="none" w:sz="0" w:space="0" w:color="auto"/>
            <w:left w:val="none" w:sz="0" w:space="0" w:color="auto"/>
            <w:bottom w:val="none" w:sz="0" w:space="0" w:color="auto"/>
            <w:right w:val="none" w:sz="0" w:space="0" w:color="auto"/>
          </w:divBdr>
        </w:div>
        <w:div w:id="1750033601">
          <w:marLeft w:val="640"/>
          <w:marRight w:val="0"/>
          <w:marTop w:val="0"/>
          <w:marBottom w:val="0"/>
          <w:divBdr>
            <w:top w:val="none" w:sz="0" w:space="0" w:color="auto"/>
            <w:left w:val="none" w:sz="0" w:space="0" w:color="auto"/>
            <w:bottom w:val="none" w:sz="0" w:space="0" w:color="auto"/>
            <w:right w:val="none" w:sz="0" w:space="0" w:color="auto"/>
          </w:divBdr>
        </w:div>
        <w:div w:id="1762290898">
          <w:marLeft w:val="640"/>
          <w:marRight w:val="0"/>
          <w:marTop w:val="0"/>
          <w:marBottom w:val="0"/>
          <w:divBdr>
            <w:top w:val="none" w:sz="0" w:space="0" w:color="auto"/>
            <w:left w:val="none" w:sz="0" w:space="0" w:color="auto"/>
            <w:bottom w:val="none" w:sz="0" w:space="0" w:color="auto"/>
            <w:right w:val="none" w:sz="0" w:space="0" w:color="auto"/>
          </w:divBdr>
        </w:div>
        <w:div w:id="1794979276">
          <w:marLeft w:val="640"/>
          <w:marRight w:val="0"/>
          <w:marTop w:val="0"/>
          <w:marBottom w:val="0"/>
          <w:divBdr>
            <w:top w:val="none" w:sz="0" w:space="0" w:color="auto"/>
            <w:left w:val="none" w:sz="0" w:space="0" w:color="auto"/>
            <w:bottom w:val="none" w:sz="0" w:space="0" w:color="auto"/>
            <w:right w:val="none" w:sz="0" w:space="0" w:color="auto"/>
          </w:divBdr>
        </w:div>
        <w:div w:id="1813911756">
          <w:marLeft w:val="640"/>
          <w:marRight w:val="0"/>
          <w:marTop w:val="0"/>
          <w:marBottom w:val="0"/>
          <w:divBdr>
            <w:top w:val="none" w:sz="0" w:space="0" w:color="auto"/>
            <w:left w:val="none" w:sz="0" w:space="0" w:color="auto"/>
            <w:bottom w:val="none" w:sz="0" w:space="0" w:color="auto"/>
            <w:right w:val="none" w:sz="0" w:space="0" w:color="auto"/>
          </w:divBdr>
        </w:div>
        <w:div w:id="1814371791">
          <w:marLeft w:val="640"/>
          <w:marRight w:val="0"/>
          <w:marTop w:val="0"/>
          <w:marBottom w:val="0"/>
          <w:divBdr>
            <w:top w:val="none" w:sz="0" w:space="0" w:color="auto"/>
            <w:left w:val="none" w:sz="0" w:space="0" w:color="auto"/>
            <w:bottom w:val="none" w:sz="0" w:space="0" w:color="auto"/>
            <w:right w:val="none" w:sz="0" w:space="0" w:color="auto"/>
          </w:divBdr>
        </w:div>
        <w:div w:id="1819494789">
          <w:marLeft w:val="640"/>
          <w:marRight w:val="0"/>
          <w:marTop w:val="0"/>
          <w:marBottom w:val="0"/>
          <w:divBdr>
            <w:top w:val="none" w:sz="0" w:space="0" w:color="auto"/>
            <w:left w:val="none" w:sz="0" w:space="0" w:color="auto"/>
            <w:bottom w:val="none" w:sz="0" w:space="0" w:color="auto"/>
            <w:right w:val="none" w:sz="0" w:space="0" w:color="auto"/>
          </w:divBdr>
        </w:div>
        <w:div w:id="1839466467">
          <w:marLeft w:val="640"/>
          <w:marRight w:val="0"/>
          <w:marTop w:val="0"/>
          <w:marBottom w:val="0"/>
          <w:divBdr>
            <w:top w:val="none" w:sz="0" w:space="0" w:color="auto"/>
            <w:left w:val="none" w:sz="0" w:space="0" w:color="auto"/>
            <w:bottom w:val="none" w:sz="0" w:space="0" w:color="auto"/>
            <w:right w:val="none" w:sz="0" w:space="0" w:color="auto"/>
          </w:divBdr>
        </w:div>
        <w:div w:id="1847937627">
          <w:marLeft w:val="640"/>
          <w:marRight w:val="0"/>
          <w:marTop w:val="0"/>
          <w:marBottom w:val="0"/>
          <w:divBdr>
            <w:top w:val="none" w:sz="0" w:space="0" w:color="auto"/>
            <w:left w:val="none" w:sz="0" w:space="0" w:color="auto"/>
            <w:bottom w:val="none" w:sz="0" w:space="0" w:color="auto"/>
            <w:right w:val="none" w:sz="0" w:space="0" w:color="auto"/>
          </w:divBdr>
        </w:div>
        <w:div w:id="1852454925">
          <w:marLeft w:val="640"/>
          <w:marRight w:val="0"/>
          <w:marTop w:val="0"/>
          <w:marBottom w:val="0"/>
          <w:divBdr>
            <w:top w:val="none" w:sz="0" w:space="0" w:color="auto"/>
            <w:left w:val="none" w:sz="0" w:space="0" w:color="auto"/>
            <w:bottom w:val="none" w:sz="0" w:space="0" w:color="auto"/>
            <w:right w:val="none" w:sz="0" w:space="0" w:color="auto"/>
          </w:divBdr>
        </w:div>
        <w:div w:id="1903052498">
          <w:marLeft w:val="640"/>
          <w:marRight w:val="0"/>
          <w:marTop w:val="0"/>
          <w:marBottom w:val="0"/>
          <w:divBdr>
            <w:top w:val="none" w:sz="0" w:space="0" w:color="auto"/>
            <w:left w:val="none" w:sz="0" w:space="0" w:color="auto"/>
            <w:bottom w:val="none" w:sz="0" w:space="0" w:color="auto"/>
            <w:right w:val="none" w:sz="0" w:space="0" w:color="auto"/>
          </w:divBdr>
        </w:div>
        <w:div w:id="1911231248">
          <w:marLeft w:val="640"/>
          <w:marRight w:val="0"/>
          <w:marTop w:val="0"/>
          <w:marBottom w:val="0"/>
          <w:divBdr>
            <w:top w:val="none" w:sz="0" w:space="0" w:color="auto"/>
            <w:left w:val="none" w:sz="0" w:space="0" w:color="auto"/>
            <w:bottom w:val="none" w:sz="0" w:space="0" w:color="auto"/>
            <w:right w:val="none" w:sz="0" w:space="0" w:color="auto"/>
          </w:divBdr>
        </w:div>
        <w:div w:id="1944070852">
          <w:marLeft w:val="640"/>
          <w:marRight w:val="0"/>
          <w:marTop w:val="0"/>
          <w:marBottom w:val="0"/>
          <w:divBdr>
            <w:top w:val="none" w:sz="0" w:space="0" w:color="auto"/>
            <w:left w:val="none" w:sz="0" w:space="0" w:color="auto"/>
            <w:bottom w:val="none" w:sz="0" w:space="0" w:color="auto"/>
            <w:right w:val="none" w:sz="0" w:space="0" w:color="auto"/>
          </w:divBdr>
        </w:div>
        <w:div w:id="1956986384">
          <w:marLeft w:val="640"/>
          <w:marRight w:val="0"/>
          <w:marTop w:val="0"/>
          <w:marBottom w:val="0"/>
          <w:divBdr>
            <w:top w:val="none" w:sz="0" w:space="0" w:color="auto"/>
            <w:left w:val="none" w:sz="0" w:space="0" w:color="auto"/>
            <w:bottom w:val="none" w:sz="0" w:space="0" w:color="auto"/>
            <w:right w:val="none" w:sz="0" w:space="0" w:color="auto"/>
          </w:divBdr>
        </w:div>
        <w:div w:id="1959410474">
          <w:marLeft w:val="640"/>
          <w:marRight w:val="0"/>
          <w:marTop w:val="0"/>
          <w:marBottom w:val="0"/>
          <w:divBdr>
            <w:top w:val="none" w:sz="0" w:space="0" w:color="auto"/>
            <w:left w:val="none" w:sz="0" w:space="0" w:color="auto"/>
            <w:bottom w:val="none" w:sz="0" w:space="0" w:color="auto"/>
            <w:right w:val="none" w:sz="0" w:space="0" w:color="auto"/>
          </w:divBdr>
        </w:div>
        <w:div w:id="1961186114">
          <w:marLeft w:val="640"/>
          <w:marRight w:val="0"/>
          <w:marTop w:val="0"/>
          <w:marBottom w:val="0"/>
          <w:divBdr>
            <w:top w:val="none" w:sz="0" w:space="0" w:color="auto"/>
            <w:left w:val="none" w:sz="0" w:space="0" w:color="auto"/>
            <w:bottom w:val="none" w:sz="0" w:space="0" w:color="auto"/>
            <w:right w:val="none" w:sz="0" w:space="0" w:color="auto"/>
          </w:divBdr>
        </w:div>
        <w:div w:id="1966082409">
          <w:marLeft w:val="640"/>
          <w:marRight w:val="0"/>
          <w:marTop w:val="0"/>
          <w:marBottom w:val="0"/>
          <w:divBdr>
            <w:top w:val="none" w:sz="0" w:space="0" w:color="auto"/>
            <w:left w:val="none" w:sz="0" w:space="0" w:color="auto"/>
            <w:bottom w:val="none" w:sz="0" w:space="0" w:color="auto"/>
            <w:right w:val="none" w:sz="0" w:space="0" w:color="auto"/>
          </w:divBdr>
        </w:div>
        <w:div w:id="1979652131">
          <w:marLeft w:val="640"/>
          <w:marRight w:val="0"/>
          <w:marTop w:val="0"/>
          <w:marBottom w:val="0"/>
          <w:divBdr>
            <w:top w:val="none" w:sz="0" w:space="0" w:color="auto"/>
            <w:left w:val="none" w:sz="0" w:space="0" w:color="auto"/>
            <w:bottom w:val="none" w:sz="0" w:space="0" w:color="auto"/>
            <w:right w:val="none" w:sz="0" w:space="0" w:color="auto"/>
          </w:divBdr>
        </w:div>
        <w:div w:id="2026324024">
          <w:marLeft w:val="640"/>
          <w:marRight w:val="0"/>
          <w:marTop w:val="0"/>
          <w:marBottom w:val="0"/>
          <w:divBdr>
            <w:top w:val="none" w:sz="0" w:space="0" w:color="auto"/>
            <w:left w:val="none" w:sz="0" w:space="0" w:color="auto"/>
            <w:bottom w:val="none" w:sz="0" w:space="0" w:color="auto"/>
            <w:right w:val="none" w:sz="0" w:space="0" w:color="auto"/>
          </w:divBdr>
        </w:div>
        <w:div w:id="2034838856">
          <w:marLeft w:val="640"/>
          <w:marRight w:val="0"/>
          <w:marTop w:val="0"/>
          <w:marBottom w:val="0"/>
          <w:divBdr>
            <w:top w:val="none" w:sz="0" w:space="0" w:color="auto"/>
            <w:left w:val="none" w:sz="0" w:space="0" w:color="auto"/>
            <w:bottom w:val="none" w:sz="0" w:space="0" w:color="auto"/>
            <w:right w:val="none" w:sz="0" w:space="0" w:color="auto"/>
          </w:divBdr>
        </w:div>
        <w:div w:id="2037923370">
          <w:marLeft w:val="640"/>
          <w:marRight w:val="0"/>
          <w:marTop w:val="0"/>
          <w:marBottom w:val="0"/>
          <w:divBdr>
            <w:top w:val="none" w:sz="0" w:space="0" w:color="auto"/>
            <w:left w:val="none" w:sz="0" w:space="0" w:color="auto"/>
            <w:bottom w:val="none" w:sz="0" w:space="0" w:color="auto"/>
            <w:right w:val="none" w:sz="0" w:space="0" w:color="auto"/>
          </w:divBdr>
        </w:div>
        <w:div w:id="2098017685">
          <w:marLeft w:val="640"/>
          <w:marRight w:val="0"/>
          <w:marTop w:val="0"/>
          <w:marBottom w:val="0"/>
          <w:divBdr>
            <w:top w:val="none" w:sz="0" w:space="0" w:color="auto"/>
            <w:left w:val="none" w:sz="0" w:space="0" w:color="auto"/>
            <w:bottom w:val="none" w:sz="0" w:space="0" w:color="auto"/>
            <w:right w:val="none" w:sz="0" w:space="0" w:color="auto"/>
          </w:divBdr>
        </w:div>
        <w:div w:id="2100324992">
          <w:marLeft w:val="640"/>
          <w:marRight w:val="0"/>
          <w:marTop w:val="0"/>
          <w:marBottom w:val="0"/>
          <w:divBdr>
            <w:top w:val="none" w:sz="0" w:space="0" w:color="auto"/>
            <w:left w:val="none" w:sz="0" w:space="0" w:color="auto"/>
            <w:bottom w:val="none" w:sz="0" w:space="0" w:color="auto"/>
            <w:right w:val="none" w:sz="0" w:space="0" w:color="auto"/>
          </w:divBdr>
        </w:div>
        <w:div w:id="2109890746">
          <w:marLeft w:val="640"/>
          <w:marRight w:val="0"/>
          <w:marTop w:val="0"/>
          <w:marBottom w:val="0"/>
          <w:divBdr>
            <w:top w:val="none" w:sz="0" w:space="0" w:color="auto"/>
            <w:left w:val="none" w:sz="0" w:space="0" w:color="auto"/>
            <w:bottom w:val="none" w:sz="0" w:space="0" w:color="auto"/>
            <w:right w:val="none" w:sz="0" w:space="0" w:color="auto"/>
          </w:divBdr>
        </w:div>
        <w:div w:id="2124810589">
          <w:marLeft w:val="640"/>
          <w:marRight w:val="0"/>
          <w:marTop w:val="0"/>
          <w:marBottom w:val="0"/>
          <w:divBdr>
            <w:top w:val="none" w:sz="0" w:space="0" w:color="auto"/>
            <w:left w:val="none" w:sz="0" w:space="0" w:color="auto"/>
            <w:bottom w:val="none" w:sz="0" w:space="0" w:color="auto"/>
            <w:right w:val="none" w:sz="0" w:space="0" w:color="auto"/>
          </w:divBdr>
        </w:div>
      </w:divsChild>
    </w:div>
    <w:div w:id="1465855740">
      <w:bodyDiv w:val="1"/>
      <w:marLeft w:val="0"/>
      <w:marRight w:val="0"/>
      <w:marTop w:val="0"/>
      <w:marBottom w:val="0"/>
      <w:divBdr>
        <w:top w:val="none" w:sz="0" w:space="0" w:color="auto"/>
        <w:left w:val="none" w:sz="0" w:space="0" w:color="auto"/>
        <w:bottom w:val="none" w:sz="0" w:space="0" w:color="auto"/>
        <w:right w:val="none" w:sz="0" w:space="0" w:color="auto"/>
      </w:divBdr>
      <w:divsChild>
        <w:div w:id="662317795">
          <w:marLeft w:val="640"/>
          <w:marRight w:val="0"/>
          <w:marTop w:val="0"/>
          <w:marBottom w:val="0"/>
          <w:divBdr>
            <w:top w:val="none" w:sz="0" w:space="0" w:color="auto"/>
            <w:left w:val="none" w:sz="0" w:space="0" w:color="auto"/>
            <w:bottom w:val="none" w:sz="0" w:space="0" w:color="auto"/>
            <w:right w:val="none" w:sz="0" w:space="0" w:color="auto"/>
          </w:divBdr>
        </w:div>
        <w:div w:id="1309869876">
          <w:marLeft w:val="640"/>
          <w:marRight w:val="0"/>
          <w:marTop w:val="0"/>
          <w:marBottom w:val="0"/>
          <w:divBdr>
            <w:top w:val="none" w:sz="0" w:space="0" w:color="auto"/>
            <w:left w:val="none" w:sz="0" w:space="0" w:color="auto"/>
            <w:bottom w:val="none" w:sz="0" w:space="0" w:color="auto"/>
            <w:right w:val="none" w:sz="0" w:space="0" w:color="auto"/>
          </w:divBdr>
        </w:div>
        <w:div w:id="1338729692">
          <w:marLeft w:val="640"/>
          <w:marRight w:val="0"/>
          <w:marTop w:val="0"/>
          <w:marBottom w:val="0"/>
          <w:divBdr>
            <w:top w:val="none" w:sz="0" w:space="0" w:color="auto"/>
            <w:left w:val="none" w:sz="0" w:space="0" w:color="auto"/>
            <w:bottom w:val="none" w:sz="0" w:space="0" w:color="auto"/>
            <w:right w:val="none" w:sz="0" w:space="0" w:color="auto"/>
          </w:divBdr>
        </w:div>
        <w:div w:id="1870217038">
          <w:marLeft w:val="640"/>
          <w:marRight w:val="0"/>
          <w:marTop w:val="0"/>
          <w:marBottom w:val="0"/>
          <w:divBdr>
            <w:top w:val="none" w:sz="0" w:space="0" w:color="auto"/>
            <w:left w:val="none" w:sz="0" w:space="0" w:color="auto"/>
            <w:bottom w:val="none" w:sz="0" w:space="0" w:color="auto"/>
            <w:right w:val="none" w:sz="0" w:space="0" w:color="auto"/>
          </w:divBdr>
        </w:div>
        <w:div w:id="919217444">
          <w:marLeft w:val="640"/>
          <w:marRight w:val="0"/>
          <w:marTop w:val="0"/>
          <w:marBottom w:val="0"/>
          <w:divBdr>
            <w:top w:val="none" w:sz="0" w:space="0" w:color="auto"/>
            <w:left w:val="none" w:sz="0" w:space="0" w:color="auto"/>
            <w:bottom w:val="none" w:sz="0" w:space="0" w:color="auto"/>
            <w:right w:val="none" w:sz="0" w:space="0" w:color="auto"/>
          </w:divBdr>
        </w:div>
        <w:div w:id="2062291977">
          <w:marLeft w:val="640"/>
          <w:marRight w:val="0"/>
          <w:marTop w:val="0"/>
          <w:marBottom w:val="0"/>
          <w:divBdr>
            <w:top w:val="none" w:sz="0" w:space="0" w:color="auto"/>
            <w:left w:val="none" w:sz="0" w:space="0" w:color="auto"/>
            <w:bottom w:val="none" w:sz="0" w:space="0" w:color="auto"/>
            <w:right w:val="none" w:sz="0" w:space="0" w:color="auto"/>
          </w:divBdr>
        </w:div>
        <w:div w:id="942958911">
          <w:marLeft w:val="640"/>
          <w:marRight w:val="0"/>
          <w:marTop w:val="0"/>
          <w:marBottom w:val="0"/>
          <w:divBdr>
            <w:top w:val="none" w:sz="0" w:space="0" w:color="auto"/>
            <w:left w:val="none" w:sz="0" w:space="0" w:color="auto"/>
            <w:bottom w:val="none" w:sz="0" w:space="0" w:color="auto"/>
            <w:right w:val="none" w:sz="0" w:space="0" w:color="auto"/>
          </w:divBdr>
        </w:div>
        <w:div w:id="785269027">
          <w:marLeft w:val="640"/>
          <w:marRight w:val="0"/>
          <w:marTop w:val="0"/>
          <w:marBottom w:val="0"/>
          <w:divBdr>
            <w:top w:val="none" w:sz="0" w:space="0" w:color="auto"/>
            <w:left w:val="none" w:sz="0" w:space="0" w:color="auto"/>
            <w:bottom w:val="none" w:sz="0" w:space="0" w:color="auto"/>
            <w:right w:val="none" w:sz="0" w:space="0" w:color="auto"/>
          </w:divBdr>
        </w:div>
        <w:div w:id="154076312">
          <w:marLeft w:val="640"/>
          <w:marRight w:val="0"/>
          <w:marTop w:val="0"/>
          <w:marBottom w:val="0"/>
          <w:divBdr>
            <w:top w:val="none" w:sz="0" w:space="0" w:color="auto"/>
            <w:left w:val="none" w:sz="0" w:space="0" w:color="auto"/>
            <w:bottom w:val="none" w:sz="0" w:space="0" w:color="auto"/>
            <w:right w:val="none" w:sz="0" w:space="0" w:color="auto"/>
          </w:divBdr>
        </w:div>
        <w:div w:id="1060634759">
          <w:marLeft w:val="640"/>
          <w:marRight w:val="0"/>
          <w:marTop w:val="0"/>
          <w:marBottom w:val="0"/>
          <w:divBdr>
            <w:top w:val="none" w:sz="0" w:space="0" w:color="auto"/>
            <w:left w:val="none" w:sz="0" w:space="0" w:color="auto"/>
            <w:bottom w:val="none" w:sz="0" w:space="0" w:color="auto"/>
            <w:right w:val="none" w:sz="0" w:space="0" w:color="auto"/>
          </w:divBdr>
        </w:div>
        <w:div w:id="868763873">
          <w:marLeft w:val="640"/>
          <w:marRight w:val="0"/>
          <w:marTop w:val="0"/>
          <w:marBottom w:val="0"/>
          <w:divBdr>
            <w:top w:val="none" w:sz="0" w:space="0" w:color="auto"/>
            <w:left w:val="none" w:sz="0" w:space="0" w:color="auto"/>
            <w:bottom w:val="none" w:sz="0" w:space="0" w:color="auto"/>
            <w:right w:val="none" w:sz="0" w:space="0" w:color="auto"/>
          </w:divBdr>
        </w:div>
        <w:div w:id="27412216">
          <w:marLeft w:val="640"/>
          <w:marRight w:val="0"/>
          <w:marTop w:val="0"/>
          <w:marBottom w:val="0"/>
          <w:divBdr>
            <w:top w:val="none" w:sz="0" w:space="0" w:color="auto"/>
            <w:left w:val="none" w:sz="0" w:space="0" w:color="auto"/>
            <w:bottom w:val="none" w:sz="0" w:space="0" w:color="auto"/>
            <w:right w:val="none" w:sz="0" w:space="0" w:color="auto"/>
          </w:divBdr>
        </w:div>
        <w:div w:id="773597923">
          <w:marLeft w:val="640"/>
          <w:marRight w:val="0"/>
          <w:marTop w:val="0"/>
          <w:marBottom w:val="0"/>
          <w:divBdr>
            <w:top w:val="none" w:sz="0" w:space="0" w:color="auto"/>
            <w:left w:val="none" w:sz="0" w:space="0" w:color="auto"/>
            <w:bottom w:val="none" w:sz="0" w:space="0" w:color="auto"/>
            <w:right w:val="none" w:sz="0" w:space="0" w:color="auto"/>
          </w:divBdr>
        </w:div>
        <w:div w:id="1752508105">
          <w:marLeft w:val="640"/>
          <w:marRight w:val="0"/>
          <w:marTop w:val="0"/>
          <w:marBottom w:val="0"/>
          <w:divBdr>
            <w:top w:val="none" w:sz="0" w:space="0" w:color="auto"/>
            <w:left w:val="none" w:sz="0" w:space="0" w:color="auto"/>
            <w:bottom w:val="none" w:sz="0" w:space="0" w:color="auto"/>
            <w:right w:val="none" w:sz="0" w:space="0" w:color="auto"/>
          </w:divBdr>
        </w:div>
        <w:div w:id="1947804744">
          <w:marLeft w:val="640"/>
          <w:marRight w:val="0"/>
          <w:marTop w:val="0"/>
          <w:marBottom w:val="0"/>
          <w:divBdr>
            <w:top w:val="none" w:sz="0" w:space="0" w:color="auto"/>
            <w:left w:val="none" w:sz="0" w:space="0" w:color="auto"/>
            <w:bottom w:val="none" w:sz="0" w:space="0" w:color="auto"/>
            <w:right w:val="none" w:sz="0" w:space="0" w:color="auto"/>
          </w:divBdr>
        </w:div>
        <w:div w:id="1573735799">
          <w:marLeft w:val="640"/>
          <w:marRight w:val="0"/>
          <w:marTop w:val="0"/>
          <w:marBottom w:val="0"/>
          <w:divBdr>
            <w:top w:val="none" w:sz="0" w:space="0" w:color="auto"/>
            <w:left w:val="none" w:sz="0" w:space="0" w:color="auto"/>
            <w:bottom w:val="none" w:sz="0" w:space="0" w:color="auto"/>
            <w:right w:val="none" w:sz="0" w:space="0" w:color="auto"/>
          </w:divBdr>
        </w:div>
        <w:div w:id="1762484949">
          <w:marLeft w:val="640"/>
          <w:marRight w:val="0"/>
          <w:marTop w:val="0"/>
          <w:marBottom w:val="0"/>
          <w:divBdr>
            <w:top w:val="none" w:sz="0" w:space="0" w:color="auto"/>
            <w:left w:val="none" w:sz="0" w:space="0" w:color="auto"/>
            <w:bottom w:val="none" w:sz="0" w:space="0" w:color="auto"/>
            <w:right w:val="none" w:sz="0" w:space="0" w:color="auto"/>
          </w:divBdr>
        </w:div>
        <w:div w:id="566189596">
          <w:marLeft w:val="640"/>
          <w:marRight w:val="0"/>
          <w:marTop w:val="0"/>
          <w:marBottom w:val="0"/>
          <w:divBdr>
            <w:top w:val="none" w:sz="0" w:space="0" w:color="auto"/>
            <w:left w:val="none" w:sz="0" w:space="0" w:color="auto"/>
            <w:bottom w:val="none" w:sz="0" w:space="0" w:color="auto"/>
            <w:right w:val="none" w:sz="0" w:space="0" w:color="auto"/>
          </w:divBdr>
        </w:div>
        <w:div w:id="244219536">
          <w:marLeft w:val="640"/>
          <w:marRight w:val="0"/>
          <w:marTop w:val="0"/>
          <w:marBottom w:val="0"/>
          <w:divBdr>
            <w:top w:val="none" w:sz="0" w:space="0" w:color="auto"/>
            <w:left w:val="none" w:sz="0" w:space="0" w:color="auto"/>
            <w:bottom w:val="none" w:sz="0" w:space="0" w:color="auto"/>
            <w:right w:val="none" w:sz="0" w:space="0" w:color="auto"/>
          </w:divBdr>
        </w:div>
        <w:div w:id="340860837">
          <w:marLeft w:val="640"/>
          <w:marRight w:val="0"/>
          <w:marTop w:val="0"/>
          <w:marBottom w:val="0"/>
          <w:divBdr>
            <w:top w:val="none" w:sz="0" w:space="0" w:color="auto"/>
            <w:left w:val="none" w:sz="0" w:space="0" w:color="auto"/>
            <w:bottom w:val="none" w:sz="0" w:space="0" w:color="auto"/>
            <w:right w:val="none" w:sz="0" w:space="0" w:color="auto"/>
          </w:divBdr>
        </w:div>
        <w:div w:id="89745054">
          <w:marLeft w:val="640"/>
          <w:marRight w:val="0"/>
          <w:marTop w:val="0"/>
          <w:marBottom w:val="0"/>
          <w:divBdr>
            <w:top w:val="none" w:sz="0" w:space="0" w:color="auto"/>
            <w:left w:val="none" w:sz="0" w:space="0" w:color="auto"/>
            <w:bottom w:val="none" w:sz="0" w:space="0" w:color="auto"/>
            <w:right w:val="none" w:sz="0" w:space="0" w:color="auto"/>
          </w:divBdr>
        </w:div>
        <w:div w:id="1632664848">
          <w:marLeft w:val="640"/>
          <w:marRight w:val="0"/>
          <w:marTop w:val="0"/>
          <w:marBottom w:val="0"/>
          <w:divBdr>
            <w:top w:val="none" w:sz="0" w:space="0" w:color="auto"/>
            <w:left w:val="none" w:sz="0" w:space="0" w:color="auto"/>
            <w:bottom w:val="none" w:sz="0" w:space="0" w:color="auto"/>
            <w:right w:val="none" w:sz="0" w:space="0" w:color="auto"/>
          </w:divBdr>
        </w:div>
        <w:div w:id="77485460">
          <w:marLeft w:val="640"/>
          <w:marRight w:val="0"/>
          <w:marTop w:val="0"/>
          <w:marBottom w:val="0"/>
          <w:divBdr>
            <w:top w:val="none" w:sz="0" w:space="0" w:color="auto"/>
            <w:left w:val="none" w:sz="0" w:space="0" w:color="auto"/>
            <w:bottom w:val="none" w:sz="0" w:space="0" w:color="auto"/>
            <w:right w:val="none" w:sz="0" w:space="0" w:color="auto"/>
          </w:divBdr>
        </w:div>
        <w:div w:id="550926950">
          <w:marLeft w:val="640"/>
          <w:marRight w:val="0"/>
          <w:marTop w:val="0"/>
          <w:marBottom w:val="0"/>
          <w:divBdr>
            <w:top w:val="none" w:sz="0" w:space="0" w:color="auto"/>
            <w:left w:val="none" w:sz="0" w:space="0" w:color="auto"/>
            <w:bottom w:val="none" w:sz="0" w:space="0" w:color="auto"/>
            <w:right w:val="none" w:sz="0" w:space="0" w:color="auto"/>
          </w:divBdr>
        </w:div>
        <w:div w:id="1389844879">
          <w:marLeft w:val="640"/>
          <w:marRight w:val="0"/>
          <w:marTop w:val="0"/>
          <w:marBottom w:val="0"/>
          <w:divBdr>
            <w:top w:val="none" w:sz="0" w:space="0" w:color="auto"/>
            <w:left w:val="none" w:sz="0" w:space="0" w:color="auto"/>
            <w:bottom w:val="none" w:sz="0" w:space="0" w:color="auto"/>
            <w:right w:val="none" w:sz="0" w:space="0" w:color="auto"/>
          </w:divBdr>
        </w:div>
        <w:div w:id="1801453874">
          <w:marLeft w:val="640"/>
          <w:marRight w:val="0"/>
          <w:marTop w:val="0"/>
          <w:marBottom w:val="0"/>
          <w:divBdr>
            <w:top w:val="none" w:sz="0" w:space="0" w:color="auto"/>
            <w:left w:val="none" w:sz="0" w:space="0" w:color="auto"/>
            <w:bottom w:val="none" w:sz="0" w:space="0" w:color="auto"/>
            <w:right w:val="none" w:sz="0" w:space="0" w:color="auto"/>
          </w:divBdr>
        </w:div>
        <w:div w:id="1853304080">
          <w:marLeft w:val="640"/>
          <w:marRight w:val="0"/>
          <w:marTop w:val="0"/>
          <w:marBottom w:val="0"/>
          <w:divBdr>
            <w:top w:val="none" w:sz="0" w:space="0" w:color="auto"/>
            <w:left w:val="none" w:sz="0" w:space="0" w:color="auto"/>
            <w:bottom w:val="none" w:sz="0" w:space="0" w:color="auto"/>
            <w:right w:val="none" w:sz="0" w:space="0" w:color="auto"/>
          </w:divBdr>
        </w:div>
        <w:div w:id="1541746993">
          <w:marLeft w:val="640"/>
          <w:marRight w:val="0"/>
          <w:marTop w:val="0"/>
          <w:marBottom w:val="0"/>
          <w:divBdr>
            <w:top w:val="none" w:sz="0" w:space="0" w:color="auto"/>
            <w:left w:val="none" w:sz="0" w:space="0" w:color="auto"/>
            <w:bottom w:val="none" w:sz="0" w:space="0" w:color="auto"/>
            <w:right w:val="none" w:sz="0" w:space="0" w:color="auto"/>
          </w:divBdr>
        </w:div>
        <w:div w:id="696740824">
          <w:marLeft w:val="640"/>
          <w:marRight w:val="0"/>
          <w:marTop w:val="0"/>
          <w:marBottom w:val="0"/>
          <w:divBdr>
            <w:top w:val="none" w:sz="0" w:space="0" w:color="auto"/>
            <w:left w:val="none" w:sz="0" w:space="0" w:color="auto"/>
            <w:bottom w:val="none" w:sz="0" w:space="0" w:color="auto"/>
            <w:right w:val="none" w:sz="0" w:space="0" w:color="auto"/>
          </w:divBdr>
        </w:div>
        <w:div w:id="1473985343">
          <w:marLeft w:val="640"/>
          <w:marRight w:val="0"/>
          <w:marTop w:val="0"/>
          <w:marBottom w:val="0"/>
          <w:divBdr>
            <w:top w:val="none" w:sz="0" w:space="0" w:color="auto"/>
            <w:left w:val="none" w:sz="0" w:space="0" w:color="auto"/>
            <w:bottom w:val="none" w:sz="0" w:space="0" w:color="auto"/>
            <w:right w:val="none" w:sz="0" w:space="0" w:color="auto"/>
          </w:divBdr>
        </w:div>
        <w:div w:id="2036228042">
          <w:marLeft w:val="640"/>
          <w:marRight w:val="0"/>
          <w:marTop w:val="0"/>
          <w:marBottom w:val="0"/>
          <w:divBdr>
            <w:top w:val="none" w:sz="0" w:space="0" w:color="auto"/>
            <w:left w:val="none" w:sz="0" w:space="0" w:color="auto"/>
            <w:bottom w:val="none" w:sz="0" w:space="0" w:color="auto"/>
            <w:right w:val="none" w:sz="0" w:space="0" w:color="auto"/>
          </w:divBdr>
        </w:div>
        <w:div w:id="1827088461">
          <w:marLeft w:val="640"/>
          <w:marRight w:val="0"/>
          <w:marTop w:val="0"/>
          <w:marBottom w:val="0"/>
          <w:divBdr>
            <w:top w:val="none" w:sz="0" w:space="0" w:color="auto"/>
            <w:left w:val="none" w:sz="0" w:space="0" w:color="auto"/>
            <w:bottom w:val="none" w:sz="0" w:space="0" w:color="auto"/>
            <w:right w:val="none" w:sz="0" w:space="0" w:color="auto"/>
          </w:divBdr>
        </w:div>
        <w:div w:id="427625125">
          <w:marLeft w:val="640"/>
          <w:marRight w:val="0"/>
          <w:marTop w:val="0"/>
          <w:marBottom w:val="0"/>
          <w:divBdr>
            <w:top w:val="none" w:sz="0" w:space="0" w:color="auto"/>
            <w:left w:val="none" w:sz="0" w:space="0" w:color="auto"/>
            <w:bottom w:val="none" w:sz="0" w:space="0" w:color="auto"/>
            <w:right w:val="none" w:sz="0" w:space="0" w:color="auto"/>
          </w:divBdr>
        </w:div>
        <w:div w:id="1618217110">
          <w:marLeft w:val="640"/>
          <w:marRight w:val="0"/>
          <w:marTop w:val="0"/>
          <w:marBottom w:val="0"/>
          <w:divBdr>
            <w:top w:val="none" w:sz="0" w:space="0" w:color="auto"/>
            <w:left w:val="none" w:sz="0" w:space="0" w:color="auto"/>
            <w:bottom w:val="none" w:sz="0" w:space="0" w:color="auto"/>
            <w:right w:val="none" w:sz="0" w:space="0" w:color="auto"/>
          </w:divBdr>
        </w:div>
        <w:div w:id="2044091934">
          <w:marLeft w:val="640"/>
          <w:marRight w:val="0"/>
          <w:marTop w:val="0"/>
          <w:marBottom w:val="0"/>
          <w:divBdr>
            <w:top w:val="none" w:sz="0" w:space="0" w:color="auto"/>
            <w:left w:val="none" w:sz="0" w:space="0" w:color="auto"/>
            <w:bottom w:val="none" w:sz="0" w:space="0" w:color="auto"/>
            <w:right w:val="none" w:sz="0" w:space="0" w:color="auto"/>
          </w:divBdr>
        </w:div>
        <w:div w:id="988170213">
          <w:marLeft w:val="640"/>
          <w:marRight w:val="0"/>
          <w:marTop w:val="0"/>
          <w:marBottom w:val="0"/>
          <w:divBdr>
            <w:top w:val="none" w:sz="0" w:space="0" w:color="auto"/>
            <w:left w:val="none" w:sz="0" w:space="0" w:color="auto"/>
            <w:bottom w:val="none" w:sz="0" w:space="0" w:color="auto"/>
            <w:right w:val="none" w:sz="0" w:space="0" w:color="auto"/>
          </w:divBdr>
        </w:div>
        <w:div w:id="1079400613">
          <w:marLeft w:val="640"/>
          <w:marRight w:val="0"/>
          <w:marTop w:val="0"/>
          <w:marBottom w:val="0"/>
          <w:divBdr>
            <w:top w:val="none" w:sz="0" w:space="0" w:color="auto"/>
            <w:left w:val="none" w:sz="0" w:space="0" w:color="auto"/>
            <w:bottom w:val="none" w:sz="0" w:space="0" w:color="auto"/>
            <w:right w:val="none" w:sz="0" w:space="0" w:color="auto"/>
          </w:divBdr>
        </w:div>
        <w:div w:id="1652171283">
          <w:marLeft w:val="640"/>
          <w:marRight w:val="0"/>
          <w:marTop w:val="0"/>
          <w:marBottom w:val="0"/>
          <w:divBdr>
            <w:top w:val="none" w:sz="0" w:space="0" w:color="auto"/>
            <w:left w:val="none" w:sz="0" w:space="0" w:color="auto"/>
            <w:bottom w:val="none" w:sz="0" w:space="0" w:color="auto"/>
            <w:right w:val="none" w:sz="0" w:space="0" w:color="auto"/>
          </w:divBdr>
        </w:div>
        <w:div w:id="1299646533">
          <w:marLeft w:val="640"/>
          <w:marRight w:val="0"/>
          <w:marTop w:val="0"/>
          <w:marBottom w:val="0"/>
          <w:divBdr>
            <w:top w:val="none" w:sz="0" w:space="0" w:color="auto"/>
            <w:left w:val="none" w:sz="0" w:space="0" w:color="auto"/>
            <w:bottom w:val="none" w:sz="0" w:space="0" w:color="auto"/>
            <w:right w:val="none" w:sz="0" w:space="0" w:color="auto"/>
          </w:divBdr>
        </w:div>
        <w:div w:id="1330447431">
          <w:marLeft w:val="640"/>
          <w:marRight w:val="0"/>
          <w:marTop w:val="0"/>
          <w:marBottom w:val="0"/>
          <w:divBdr>
            <w:top w:val="none" w:sz="0" w:space="0" w:color="auto"/>
            <w:left w:val="none" w:sz="0" w:space="0" w:color="auto"/>
            <w:bottom w:val="none" w:sz="0" w:space="0" w:color="auto"/>
            <w:right w:val="none" w:sz="0" w:space="0" w:color="auto"/>
          </w:divBdr>
        </w:div>
        <w:div w:id="468715098">
          <w:marLeft w:val="640"/>
          <w:marRight w:val="0"/>
          <w:marTop w:val="0"/>
          <w:marBottom w:val="0"/>
          <w:divBdr>
            <w:top w:val="none" w:sz="0" w:space="0" w:color="auto"/>
            <w:left w:val="none" w:sz="0" w:space="0" w:color="auto"/>
            <w:bottom w:val="none" w:sz="0" w:space="0" w:color="auto"/>
            <w:right w:val="none" w:sz="0" w:space="0" w:color="auto"/>
          </w:divBdr>
        </w:div>
        <w:div w:id="803082504">
          <w:marLeft w:val="640"/>
          <w:marRight w:val="0"/>
          <w:marTop w:val="0"/>
          <w:marBottom w:val="0"/>
          <w:divBdr>
            <w:top w:val="none" w:sz="0" w:space="0" w:color="auto"/>
            <w:left w:val="none" w:sz="0" w:space="0" w:color="auto"/>
            <w:bottom w:val="none" w:sz="0" w:space="0" w:color="auto"/>
            <w:right w:val="none" w:sz="0" w:space="0" w:color="auto"/>
          </w:divBdr>
        </w:div>
        <w:div w:id="1771898607">
          <w:marLeft w:val="640"/>
          <w:marRight w:val="0"/>
          <w:marTop w:val="0"/>
          <w:marBottom w:val="0"/>
          <w:divBdr>
            <w:top w:val="none" w:sz="0" w:space="0" w:color="auto"/>
            <w:left w:val="none" w:sz="0" w:space="0" w:color="auto"/>
            <w:bottom w:val="none" w:sz="0" w:space="0" w:color="auto"/>
            <w:right w:val="none" w:sz="0" w:space="0" w:color="auto"/>
          </w:divBdr>
        </w:div>
        <w:div w:id="375858499">
          <w:marLeft w:val="640"/>
          <w:marRight w:val="0"/>
          <w:marTop w:val="0"/>
          <w:marBottom w:val="0"/>
          <w:divBdr>
            <w:top w:val="none" w:sz="0" w:space="0" w:color="auto"/>
            <w:left w:val="none" w:sz="0" w:space="0" w:color="auto"/>
            <w:bottom w:val="none" w:sz="0" w:space="0" w:color="auto"/>
            <w:right w:val="none" w:sz="0" w:space="0" w:color="auto"/>
          </w:divBdr>
        </w:div>
        <w:div w:id="521867657">
          <w:marLeft w:val="640"/>
          <w:marRight w:val="0"/>
          <w:marTop w:val="0"/>
          <w:marBottom w:val="0"/>
          <w:divBdr>
            <w:top w:val="none" w:sz="0" w:space="0" w:color="auto"/>
            <w:left w:val="none" w:sz="0" w:space="0" w:color="auto"/>
            <w:bottom w:val="none" w:sz="0" w:space="0" w:color="auto"/>
            <w:right w:val="none" w:sz="0" w:space="0" w:color="auto"/>
          </w:divBdr>
        </w:div>
        <w:div w:id="941643376">
          <w:marLeft w:val="640"/>
          <w:marRight w:val="0"/>
          <w:marTop w:val="0"/>
          <w:marBottom w:val="0"/>
          <w:divBdr>
            <w:top w:val="none" w:sz="0" w:space="0" w:color="auto"/>
            <w:left w:val="none" w:sz="0" w:space="0" w:color="auto"/>
            <w:bottom w:val="none" w:sz="0" w:space="0" w:color="auto"/>
            <w:right w:val="none" w:sz="0" w:space="0" w:color="auto"/>
          </w:divBdr>
        </w:div>
        <w:div w:id="843595698">
          <w:marLeft w:val="640"/>
          <w:marRight w:val="0"/>
          <w:marTop w:val="0"/>
          <w:marBottom w:val="0"/>
          <w:divBdr>
            <w:top w:val="none" w:sz="0" w:space="0" w:color="auto"/>
            <w:left w:val="none" w:sz="0" w:space="0" w:color="auto"/>
            <w:bottom w:val="none" w:sz="0" w:space="0" w:color="auto"/>
            <w:right w:val="none" w:sz="0" w:space="0" w:color="auto"/>
          </w:divBdr>
        </w:div>
        <w:div w:id="453525504">
          <w:marLeft w:val="640"/>
          <w:marRight w:val="0"/>
          <w:marTop w:val="0"/>
          <w:marBottom w:val="0"/>
          <w:divBdr>
            <w:top w:val="none" w:sz="0" w:space="0" w:color="auto"/>
            <w:left w:val="none" w:sz="0" w:space="0" w:color="auto"/>
            <w:bottom w:val="none" w:sz="0" w:space="0" w:color="auto"/>
            <w:right w:val="none" w:sz="0" w:space="0" w:color="auto"/>
          </w:divBdr>
        </w:div>
        <w:div w:id="1789736263">
          <w:marLeft w:val="640"/>
          <w:marRight w:val="0"/>
          <w:marTop w:val="0"/>
          <w:marBottom w:val="0"/>
          <w:divBdr>
            <w:top w:val="none" w:sz="0" w:space="0" w:color="auto"/>
            <w:left w:val="none" w:sz="0" w:space="0" w:color="auto"/>
            <w:bottom w:val="none" w:sz="0" w:space="0" w:color="auto"/>
            <w:right w:val="none" w:sz="0" w:space="0" w:color="auto"/>
          </w:divBdr>
        </w:div>
        <w:div w:id="2099712796">
          <w:marLeft w:val="640"/>
          <w:marRight w:val="0"/>
          <w:marTop w:val="0"/>
          <w:marBottom w:val="0"/>
          <w:divBdr>
            <w:top w:val="none" w:sz="0" w:space="0" w:color="auto"/>
            <w:left w:val="none" w:sz="0" w:space="0" w:color="auto"/>
            <w:bottom w:val="none" w:sz="0" w:space="0" w:color="auto"/>
            <w:right w:val="none" w:sz="0" w:space="0" w:color="auto"/>
          </w:divBdr>
        </w:div>
        <w:div w:id="460462349">
          <w:marLeft w:val="640"/>
          <w:marRight w:val="0"/>
          <w:marTop w:val="0"/>
          <w:marBottom w:val="0"/>
          <w:divBdr>
            <w:top w:val="none" w:sz="0" w:space="0" w:color="auto"/>
            <w:left w:val="none" w:sz="0" w:space="0" w:color="auto"/>
            <w:bottom w:val="none" w:sz="0" w:space="0" w:color="auto"/>
            <w:right w:val="none" w:sz="0" w:space="0" w:color="auto"/>
          </w:divBdr>
        </w:div>
        <w:div w:id="551231973">
          <w:marLeft w:val="640"/>
          <w:marRight w:val="0"/>
          <w:marTop w:val="0"/>
          <w:marBottom w:val="0"/>
          <w:divBdr>
            <w:top w:val="none" w:sz="0" w:space="0" w:color="auto"/>
            <w:left w:val="none" w:sz="0" w:space="0" w:color="auto"/>
            <w:bottom w:val="none" w:sz="0" w:space="0" w:color="auto"/>
            <w:right w:val="none" w:sz="0" w:space="0" w:color="auto"/>
          </w:divBdr>
        </w:div>
        <w:div w:id="1359509869">
          <w:marLeft w:val="640"/>
          <w:marRight w:val="0"/>
          <w:marTop w:val="0"/>
          <w:marBottom w:val="0"/>
          <w:divBdr>
            <w:top w:val="none" w:sz="0" w:space="0" w:color="auto"/>
            <w:left w:val="none" w:sz="0" w:space="0" w:color="auto"/>
            <w:bottom w:val="none" w:sz="0" w:space="0" w:color="auto"/>
            <w:right w:val="none" w:sz="0" w:space="0" w:color="auto"/>
          </w:divBdr>
        </w:div>
        <w:div w:id="2040812153">
          <w:marLeft w:val="640"/>
          <w:marRight w:val="0"/>
          <w:marTop w:val="0"/>
          <w:marBottom w:val="0"/>
          <w:divBdr>
            <w:top w:val="none" w:sz="0" w:space="0" w:color="auto"/>
            <w:left w:val="none" w:sz="0" w:space="0" w:color="auto"/>
            <w:bottom w:val="none" w:sz="0" w:space="0" w:color="auto"/>
            <w:right w:val="none" w:sz="0" w:space="0" w:color="auto"/>
          </w:divBdr>
        </w:div>
        <w:div w:id="511143950">
          <w:marLeft w:val="640"/>
          <w:marRight w:val="0"/>
          <w:marTop w:val="0"/>
          <w:marBottom w:val="0"/>
          <w:divBdr>
            <w:top w:val="none" w:sz="0" w:space="0" w:color="auto"/>
            <w:left w:val="none" w:sz="0" w:space="0" w:color="auto"/>
            <w:bottom w:val="none" w:sz="0" w:space="0" w:color="auto"/>
            <w:right w:val="none" w:sz="0" w:space="0" w:color="auto"/>
          </w:divBdr>
        </w:div>
        <w:div w:id="2066953445">
          <w:marLeft w:val="640"/>
          <w:marRight w:val="0"/>
          <w:marTop w:val="0"/>
          <w:marBottom w:val="0"/>
          <w:divBdr>
            <w:top w:val="none" w:sz="0" w:space="0" w:color="auto"/>
            <w:left w:val="none" w:sz="0" w:space="0" w:color="auto"/>
            <w:bottom w:val="none" w:sz="0" w:space="0" w:color="auto"/>
            <w:right w:val="none" w:sz="0" w:space="0" w:color="auto"/>
          </w:divBdr>
        </w:div>
        <w:div w:id="1135945304">
          <w:marLeft w:val="640"/>
          <w:marRight w:val="0"/>
          <w:marTop w:val="0"/>
          <w:marBottom w:val="0"/>
          <w:divBdr>
            <w:top w:val="none" w:sz="0" w:space="0" w:color="auto"/>
            <w:left w:val="none" w:sz="0" w:space="0" w:color="auto"/>
            <w:bottom w:val="none" w:sz="0" w:space="0" w:color="auto"/>
            <w:right w:val="none" w:sz="0" w:space="0" w:color="auto"/>
          </w:divBdr>
        </w:div>
        <w:div w:id="360399431">
          <w:marLeft w:val="640"/>
          <w:marRight w:val="0"/>
          <w:marTop w:val="0"/>
          <w:marBottom w:val="0"/>
          <w:divBdr>
            <w:top w:val="none" w:sz="0" w:space="0" w:color="auto"/>
            <w:left w:val="none" w:sz="0" w:space="0" w:color="auto"/>
            <w:bottom w:val="none" w:sz="0" w:space="0" w:color="auto"/>
            <w:right w:val="none" w:sz="0" w:space="0" w:color="auto"/>
          </w:divBdr>
        </w:div>
        <w:div w:id="667559314">
          <w:marLeft w:val="640"/>
          <w:marRight w:val="0"/>
          <w:marTop w:val="0"/>
          <w:marBottom w:val="0"/>
          <w:divBdr>
            <w:top w:val="none" w:sz="0" w:space="0" w:color="auto"/>
            <w:left w:val="none" w:sz="0" w:space="0" w:color="auto"/>
            <w:bottom w:val="none" w:sz="0" w:space="0" w:color="auto"/>
            <w:right w:val="none" w:sz="0" w:space="0" w:color="auto"/>
          </w:divBdr>
        </w:div>
        <w:div w:id="1915431783">
          <w:marLeft w:val="640"/>
          <w:marRight w:val="0"/>
          <w:marTop w:val="0"/>
          <w:marBottom w:val="0"/>
          <w:divBdr>
            <w:top w:val="none" w:sz="0" w:space="0" w:color="auto"/>
            <w:left w:val="none" w:sz="0" w:space="0" w:color="auto"/>
            <w:bottom w:val="none" w:sz="0" w:space="0" w:color="auto"/>
            <w:right w:val="none" w:sz="0" w:space="0" w:color="auto"/>
          </w:divBdr>
        </w:div>
        <w:div w:id="822232467">
          <w:marLeft w:val="640"/>
          <w:marRight w:val="0"/>
          <w:marTop w:val="0"/>
          <w:marBottom w:val="0"/>
          <w:divBdr>
            <w:top w:val="none" w:sz="0" w:space="0" w:color="auto"/>
            <w:left w:val="none" w:sz="0" w:space="0" w:color="auto"/>
            <w:bottom w:val="none" w:sz="0" w:space="0" w:color="auto"/>
            <w:right w:val="none" w:sz="0" w:space="0" w:color="auto"/>
          </w:divBdr>
        </w:div>
        <w:div w:id="983043250">
          <w:marLeft w:val="640"/>
          <w:marRight w:val="0"/>
          <w:marTop w:val="0"/>
          <w:marBottom w:val="0"/>
          <w:divBdr>
            <w:top w:val="none" w:sz="0" w:space="0" w:color="auto"/>
            <w:left w:val="none" w:sz="0" w:space="0" w:color="auto"/>
            <w:bottom w:val="none" w:sz="0" w:space="0" w:color="auto"/>
            <w:right w:val="none" w:sz="0" w:space="0" w:color="auto"/>
          </w:divBdr>
        </w:div>
        <w:div w:id="370420142">
          <w:marLeft w:val="640"/>
          <w:marRight w:val="0"/>
          <w:marTop w:val="0"/>
          <w:marBottom w:val="0"/>
          <w:divBdr>
            <w:top w:val="none" w:sz="0" w:space="0" w:color="auto"/>
            <w:left w:val="none" w:sz="0" w:space="0" w:color="auto"/>
            <w:bottom w:val="none" w:sz="0" w:space="0" w:color="auto"/>
            <w:right w:val="none" w:sz="0" w:space="0" w:color="auto"/>
          </w:divBdr>
        </w:div>
        <w:div w:id="504172224">
          <w:marLeft w:val="640"/>
          <w:marRight w:val="0"/>
          <w:marTop w:val="0"/>
          <w:marBottom w:val="0"/>
          <w:divBdr>
            <w:top w:val="none" w:sz="0" w:space="0" w:color="auto"/>
            <w:left w:val="none" w:sz="0" w:space="0" w:color="auto"/>
            <w:bottom w:val="none" w:sz="0" w:space="0" w:color="auto"/>
            <w:right w:val="none" w:sz="0" w:space="0" w:color="auto"/>
          </w:divBdr>
        </w:div>
        <w:div w:id="1960988916">
          <w:marLeft w:val="640"/>
          <w:marRight w:val="0"/>
          <w:marTop w:val="0"/>
          <w:marBottom w:val="0"/>
          <w:divBdr>
            <w:top w:val="none" w:sz="0" w:space="0" w:color="auto"/>
            <w:left w:val="none" w:sz="0" w:space="0" w:color="auto"/>
            <w:bottom w:val="none" w:sz="0" w:space="0" w:color="auto"/>
            <w:right w:val="none" w:sz="0" w:space="0" w:color="auto"/>
          </w:divBdr>
        </w:div>
        <w:div w:id="1159731666">
          <w:marLeft w:val="640"/>
          <w:marRight w:val="0"/>
          <w:marTop w:val="0"/>
          <w:marBottom w:val="0"/>
          <w:divBdr>
            <w:top w:val="none" w:sz="0" w:space="0" w:color="auto"/>
            <w:left w:val="none" w:sz="0" w:space="0" w:color="auto"/>
            <w:bottom w:val="none" w:sz="0" w:space="0" w:color="auto"/>
            <w:right w:val="none" w:sz="0" w:space="0" w:color="auto"/>
          </w:divBdr>
        </w:div>
        <w:div w:id="546796871">
          <w:marLeft w:val="640"/>
          <w:marRight w:val="0"/>
          <w:marTop w:val="0"/>
          <w:marBottom w:val="0"/>
          <w:divBdr>
            <w:top w:val="none" w:sz="0" w:space="0" w:color="auto"/>
            <w:left w:val="none" w:sz="0" w:space="0" w:color="auto"/>
            <w:bottom w:val="none" w:sz="0" w:space="0" w:color="auto"/>
            <w:right w:val="none" w:sz="0" w:space="0" w:color="auto"/>
          </w:divBdr>
        </w:div>
        <w:div w:id="1454641299">
          <w:marLeft w:val="640"/>
          <w:marRight w:val="0"/>
          <w:marTop w:val="0"/>
          <w:marBottom w:val="0"/>
          <w:divBdr>
            <w:top w:val="none" w:sz="0" w:space="0" w:color="auto"/>
            <w:left w:val="none" w:sz="0" w:space="0" w:color="auto"/>
            <w:bottom w:val="none" w:sz="0" w:space="0" w:color="auto"/>
            <w:right w:val="none" w:sz="0" w:space="0" w:color="auto"/>
          </w:divBdr>
        </w:div>
        <w:div w:id="1787041390">
          <w:marLeft w:val="640"/>
          <w:marRight w:val="0"/>
          <w:marTop w:val="0"/>
          <w:marBottom w:val="0"/>
          <w:divBdr>
            <w:top w:val="none" w:sz="0" w:space="0" w:color="auto"/>
            <w:left w:val="none" w:sz="0" w:space="0" w:color="auto"/>
            <w:bottom w:val="none" w:sz="0" w:space="0" w:color="auto"/>
            <w:right w:val="none" w:sz="0" w:space="0" w:color="auto"/>
          </w:divBdr>
        </w:div>
        <w:div w:id="2008708443">
          <w:marLeft w:val="640"/>
          <w:marRight w:val="0"/>
          <w:marTop w:val="0"/>
          <w:marBottom w:val="0"/>
          <w:divBdr>
            <w:top w:val="none" w:sz="0" w:space="0" w:color="auto"/>
            <w:left w:val="none" w:sz="0" w:space="0" w:color="auto"/>
            <w:bottom w:val="none" w:sz="0" w:space="0" w:color="auto"/>
            <w:right w:val="none" w:sz="0" w:space="0" w:color="auto"/>
          </w:divBdr>
        </w:div>
        <w:div w:id="1642613419">
          <w:marLeft w:val="640"/>
          <w:marRight w:val="0"/>
          <w:marTop w:val="0"/>
          <w:marBottom w:val="0"/>
          <w:divBdr>
            <w:top w:val="none" w:sz="0" w:space="0" w:color="auto"/>
            <w:left w:val="none" w:sz="0" w:space="0" w:color="auto"/>
            <w:bottom w:val="none" w:sz="0" w:space="0" w:color="auto"/>
            <w:right w:val="none" w:sz="0" w:space="0" w:color="auto"/>
          </w:divBdr>
        </w:div>
        <w:div w:id="722484204">
          <w:marLeft w:val="640"/>
          <w:marRight w:val="0"/>
          <w:marTop w:val="0"/>
          <w:marBottom w:val="0"/>
          <w:divBdr>
            <w:top w:val="none" w:sz="0" w:space="0" w:color="auto"/>
            <w:left w:val="none" w:sz="0" w:space="0" w:color="auto"/>
            <w:bottom w:val="none" w:sz="0" w:space="0" w:color="auto"/>
            <w:right w:val="none" w:sz="0" w:space="0" w:color="auto"/>
          </w:divBdr>
        </w:div>
        <w:div w:id="1635717856">
          <w:marLeft w:val="640"/>
          <w:marRight w:val="0"/>
          <w:marTop w:val="0"/>
          <w:marBottom w:val="0"/>
          <w:divBdr>
            <w:top w:val="none" w:sz="0" w:space="0" w:color="auto"/>
            <w:left w:val="none" w:sz="0" w:space="0" w:color="auto"/>
            <w:bottom w:val="none" w:sz="0" w:space="0" w:color="auto"/>
            <w:right w:val="none" w:sz="0" w:space="0" w:color="auto"/>
          </w:divBdr>
        </w:div>
        <w:div w:id="951593995">
          <w:marLeft w:val="640"/>
          <w:marRight w:val="0"/>
          <w:marTop w:val="0"/>
          <w:marBottom w:val="0"/>
          <w:divBdr>
            <w:top w:val="none" w:sz="0" w:space="0" w:color="auto"/>
            <w:left w:val="none" w:sz="0" w:space="0" w:color="auto"/>
            <w:bottom w:val="none" w:sz="0" w:space="0" w:color="auto"/>
            <w:right w:val="none" w:sz="0" w:space="0" w:color="auto"/>
          </w:divBdr>
        </w:div>
        <w:div w:id="613824672">
          <w:marLeft w:val="640"/>
          <w:marRight w:val="0"/>
          <w:marTop w:val="0"/>
          <w:marBottom w:val="0"/>
          <w:divBdr>
            <w:top w:val="none" w:sz="0" w:space="0" w:color="auto"/>
            <w:left w:val="none" w:sz="0" w:space="0" w:color="auto"/>
            <w:bottom w:val="none" w:sz="0" w:space="0" w:color="auto"/>
            <w:right w:val="none" w:sz="0" w:space="0" w:color="auto"/>
          </w:divBdr>
        </w:div>
        <w:div w:id="1504736088">
          <w:marLeft w:val="640"/>
          <w:marRight w:val="0"/>
          <w:marTop w:val="0"/>
          <w:marBottom w:val="0"/>
          <w:divBdr>
            <w:top w:val="none" w:sz="0" w:space="0" w:color="auto"/>
            <w:left w:val="none" w:sz="0" w:space="0" w:color="auto"/>
            <w:bottom w:val="none" w:sz="0" w:space="0" w:color="auto"/>
            <w:right w:val="none" w:sz="0" w:space="0" w:color="auto"/>
          </w:divBdr>
        </w:div>
        <w:div w:id="391003902">
          <w:marLeft w:val="640"/>
          <w:marRight w:val="0"/>
          <w:marTop w:val="0"/>
          <w:marBottom w:val="0"/>
          <w:divBdr>
            <w:top w:val="none" w:sz="0" w:space="0" w:color="auto"/>
            <w:left w:val="none" w:sz="0" w:space="0" w:color="auto"/>
            <w:bottom w:val="none" w:sz="0" w:space="0" w:color="auto"/>
            <w:right w:val="none" w:sz="0" w:space="0" w:color="auto"/>
          </w:divBdr>
        </w:div>
        <w:div w:id="897715256">
          <w:marLeft w:val="640"/>
          <w:marRight w:val="0"/>
          <w:marTop w:val="0"/>
          <w:marBottom w:val="0"/>
          <w:divBdr>
            <w:top w:val="none" w:sz="0" w:space="0" w:color="auto"/>
            <w:left w:val="none" w:sz="0" w:space="0" w:color="auto"/>
            <w:bottom w:val="none" w:sz="0" w:space="0" w:color="auto"/>
            <w:right w:val="none" w:sz="0" w:space="0" w:color="auto"/>
          </w:divBdr>
        </w:div>
        <w:div w:id="1092510289">
          <w:marLeft w:val="640"/>
          <w:marRight w:val="0"/>
          <w:marTop w:val="0"/>
          <w:marBottom w:val="0"/>
          <w:divBdr>
            <w:top w:val="none" w:sz="0" w:space="0" w:color="auto"/>
            <w:left w:val="none" w:sz="0" w:space="0" w:color="auto"/>
            <w:bottom w:val="none" w:sz="0" w:space="0" w:color="auto"/>
            <w:right w:val="none" w:sz="0" w:space="0" w:color="auto"/>
          </w:divBdr>
        </w:div>
        <w:div w:id="1360281285">
          <w:marLeft w:val="640"/>
          <w:marRight w:val="0"/>
          <w:marTop w:val="0"/>
          <w:marBottom w:val="0"/>
          <w:divBdr>
            <w:top w:val="none" w:sz="0" w:space="0" w:color="auto"/>
            <w:left w:val="none" w:sz="0" w:space="0" w:color="auto"/>
            <w:bottom w:val="none" w:sz="0" w:space="0" w:color="auto"/>
            <w:right w:val="none" w:sz="0" w:space="0" w:color="auto"/>
          </w:divBdr>
        </w:div>
        <w:div w:id="826826356">
          <w:marLeft w:val="640"/>
          <w:marRight w:val="0"/>
          <w:marTop w:val="0"/>
          <w:marBottom w:val="0"/>
          <w:divBdr>
            <w:top w:val="none" w:sz="0" w:space="0" w:color="auto"/>
            <w:left w:val="none" w:sz="0" w:space="0" w:color="auto"/>
            <w:bottom w:val="none" w:sz="0" w:space="0" w:color="auto"/>
            <w:right w:val="none" w:sz="0" w:space="0" w:color="auto"/>
          </w:divBdr>
        </w:div>
        <w:div w:id="931402181">
          <w:marLeft w:val="640"/>
          <w:marRight w:val="0"/>
          <w:marTop w:val="0"/>
          <w:marBottom w:val="0"/>
          <w:divBdr>
            <w:top w:val="none" w:sz="0" w:space="0" w:color="auto"/>
            <w:left w:val="none" w:sz="0" w:space="0" w:color="auto"/>
            <w:bottom w:val="none" w:sz="0" w:space="0" w:color="auto"/>
            <w:right w:val="none" w:sz="0" w:space="0" w:color="auto"/>
          </w:divBdr>
        </w:div>
        <w:div w:id="1015963193">
          <w:marLeft w:val="640"/>
          <w:marRight w:val="0"/>
          <w:marTop w:val="0"/>
          <w:marBottom w:val="0"/>
          <w:divBdr>
            <w:top w:val="none" w:sz="0" w:space="0" w:color="auto"/>
            <w:left w:val="none" w:sz="0" w:space="0" w:color="auto"/>
            <w:bottom w:val="none" w:sz="0" w:space="0" w:color="auto"/>
            <w:right w:val="none" w:sz="0" w:space="0" w:color="auto"/>
          </w:divBdr>
        </w:div>
        <w:div w:id="1267422907">
          <w:marLeft w:val="640"/>
          <w:marRight w:val="0"/>
          <w:marTop w:val="0"/>
          <w:marBottom w:val="0"/>
          <w:divBdr>
            <w:top w:val="none" w:sz="0" w:space="0" w:color="auto"/>
            <w:left w:val="none" w:sz="0" w:space="0" w:color="auto"/>
            <w:bottom w:val="none" w:sz="0" w:space="0" w:color="auto"/>
            <w:right w:val="none" w:sz="0" w:space="0" w:color="auto"/>
          </w:divBdr>
        </w:div>
        <w:div w:id="1503273561">
          <w:marLeft w:val="640"/>
          <w:marRight w:val="0"/>
          <w:marTop w:val="0"/>
          <w:marBottom w:val="0"/>
          <w:divBdr>
            <w:top w:val="none" w:sz="0" w:space="0" w:color="auto"/>
            <w:left w:val="none" w:sz="0" w:space="0" w:color="auto"/>
            <w:bottom w:val="none" w:sz="0" w:space="0" w:color="auto"/>
            <w:right w:val="none" w:sz="0" w:space="0" w:color="auto"/>
          </w:divBdr>
        </w:div>
        <w:div w:id="971138173">
          <w:marLeft w:val="640"/>
          <w:marRight w:val="0"/>
          <w:marTop w:val="0"/>
          <w:marBottom w:val="0"/>
          <w:divBdr>
            <w:top w:val="none" w:sz="0" w:space="0" w:color="auto"/>
            <w:left w:val="none" w:sz="0" w:space="0" w:color="auto"/>
            <w:bottom w:val="none" w:sz="0" w:space="0" w:color="auto"/>
            <w:right w:val="none" w:sz="0" w:space="0" w:color="auto"/>
          </w:divBdr>
        </w:div>
        <w:div w:id="874662535">
          <w:marLeft w:val="640"/>
          <w:marRight w:val="0"/>
          <w:marTop w:val="0"/>
          <w:marBottom w:val="0"/>
          <w:divBdr>
            <w:top w:val="none" w:sz="0" w:space="0" w:color="auto"/>
            <w:left w:val="none" w:sz="0" w:space="0" w:color="auto"/>
            <w:bottom w:val="none" w:sz="0" w:space="0" w:color="auto"/>
            <w:right w:val="none" w:sz="0" w:space="0" w:color="auto"/>
          </w:divBdr>
        </w:div>
        <w:div w:id="1020397701">
          <w:marLeft w:val="640"/>
          <w:marRight w:val="0"/>
          <w:marTop w:val="0"/>
          <w:marBottom w:val="0"/>
          <w:divBdr>
            <w:top w:val="none" w:sz="0" w:space="0" w:color="auto"/>
            <w:left w:val="none" w:sz="0" w:space="0" w:color="auto"/>
            <w:bottom w:val="none" w:sz="0" w:space="0" w:color="auto"/>
            <w:right w:val="none" w:sz="0" w:space="0" w:color="auto"/>
          </w:divBdr>
        </w:div>
        <w:div w:id="1535656258">
          <w:marLeft w:val="640"/>
          <w:marRight w:val="0"/>
          <w:marTop w:val="0"/>
          <w:marBottom w:val="0"/>
          <w:divBdr>
            <w:top w:val="none" w:sz="0" w:space="0" w:color="auto"/>
            <w:left w:val="none" w:sz="0" w:space="0" w:color="auto"/>
            <w:bottom w:val="none" w:sz="0" w:space="0" w:color="auto"/>
            <w:right w:val="none" w:sz="0" w:space="0" w:color="auto"/>
          </w:divBdr>
        </w:div>
        <w:div w:id="715470467">
          <w:marLeft w:val="640"/>
          <w:marRight w:val="0"/>
          <w:marTop w:val="0"/>
          <w:marBottom w:val="0"/>
          <w:divBdr>
            <w:top w:val="none" w:sz="0" w:space="0" w:color="auto"/>
            <w:left w:val="none" w:sz="0" w:space="0" w:color="auto"/>
            <w:bottom w:val="none" w:sz="0" w:space="0" w:color="auto"/>
            <w:right w:val="none" w:sz="0" w:space="0" w:color="auto"/>
          </w:divBdr>
        </w:div>
        <w:div w:id="1614166829">
          <w:marLeft w:val="640"/>
          <w:marRight w:val="0"/>
          <w:marTop w:val="0"/>
          <w:marBottom w:val="0"/>
          <w:divBdr>
            <w:top w:val="none" w:sz="0" w:space="0" w:color="auto"/>
            <w:left w:val="none" w:sz="0" w:space="0" w:color="auto"/>
            <w:bottom w:val="none" w:sz="0" w:space="0" w:color="auto"/>
            <w:right w:val="none" w:sz="0" w:space="0" w:color="auto"/>
          </w:divBdr>
        </w:div>
        <w:div w:id="1147741913">
          <w:marLeft w:val="640"/>
          <w:marRight w:val="0"/>
          <w:marTop w:val="0"/>
          <w:marBottom w:val="0"/>
          <w:divBdr>
            <w:top w:val="none" w:sz="0" w:space="0" w:color="auto"/>
            <w:left w:val="none" w:sz="0" w:space="0" w:color="auto"/>
            <w:bottom w:val="none" w:sz="0" w:space="0" w:color="auto"/>
            <w:right w:val="none" w:sz="0" w:space="0" w:color="auto"/>
          </w:divBdr>
        </w:div>
        <w:div w:id="1672946911">
          <w:marLeft w:val="640"/>
          <w:marRight w:val="0"/>
          <w:marTop w:val="0"/>
          <w:marBottom w:val="0"/>
          <w:divBdr>
            <w:top w:val="none" w:sz="0" w:space="0" w:color="auto"/>
            <w:left w:val="none" w:sz="0" w:space="0" w:color="auto"/>
            <w:bottom w:val="none" w:sz="0" w:space="0" w:color="auto"/>
            <w:right w:val="none" w:sz="0" w:space="0" w:color="auto"/>
          </w:divBdr>
        </w:div>
        <w:div w:id="133957530">
          <w:marLeft w:val="640"/>
          <w:marRight w:val="0"/>
          <w:marTop w:val="0"/>
          <w:marBottom w:val="0"/>
          <w:divBdr>
            <w:top w:val="none" w:sz="0" w:space="0" w:color="auto"/>
            <w:left w:val="none" w:sz="0" w:space="0" w:color="auto"/>
            <w:bottom w:val="none" w:sz="0" w:space="0" w:color="auto"/>
            <w:right w:val="none" w:sz="0" w:space="0" w:color="auto"/>
          </w:divBdr>
        </w:div>
        <w:div w:id="840588852">
          <w:marLeft w:val="640"/>
          <w:marRight w:val="0"/>
          <w:marTop w:val="0"/>
          <w:marBottom w:val="0"/>
          <w:divBdr>
            <w:top w:val="none" w:sz="0" w:space="0" w:color="auto"/>
            <w:left w:val="none" w:sz="0" w:space="0" w:color="auto"/>
            <w:bottom w:val="none" w:sz="0" w:space="0" w:color="auto"/>
            <w:right w:val="none" w:sz="0" w:space="0" w:color="auto"/>
          </w:divBdr>
        </w:div>
        <w:div w:id="134758665">
          <w:marLeft w:val="640"/>
          <w:marRight w:val="0"/>
          <w:marTop w:val="0"/>
          <w:marBottom w:val="0"/>
          <w:divBdr>
            <w:top w:val="none" w:sz="0" w:space="0" w:color="auto"/>
            <w:left w:val="none" w:sz="0" w:space="0" w:color="auto"/>
            <w:bottom w:val="none" w:sz="0" w:space="0" w:color="auto"/>
            <w:right w:val="none" w:sz="0" w:space="0" w:color="auto"/>
          </w:divBdr>
        </w:div>
        <w:div w:id="265314375">
          <w:marLeft w:val="640"/>
          <w:marRight w:val="0"/>
          <w:marTop w:val="0"/>
          <w:marBottom w:val="0"/>
          <w:divBdr>
            <w:top w:val="none" w:sz="0" w:space="0" w:color="auto"/>
            <w:left w:val="none" w:sz="0" w:space="0" w:color="auto"/>
            <w:bottom w:val="none" w:sz="0" w:space="0" w:color="auto"/>
            <w:right w:val="none" w:sz="0" w:space="0" w:color="auto"/>
          </w:divBdr>
        </w:div>
        <w:div w:id="506213754">
          <w:marLeft w:val="640"/>
          <w:marRight w:val="0"/>
          <w:marTop w:val="0"/>
          <w:marBottom w:val="0"/>
          <w:divBdr>
            <w:top w:val="none" w:sz="0" w:space="0" w:color="auto"/>
            <w:left w:val="none" w:sz="0" w:space="0" w:color="auto"/>
            <w:bottom w:val="none" w:sz="0" w:space="0" w:color="auto"/>
            <w:right w:val="none" w:sz="0" w:space="0" w:color="auto"/>
          </w:divBdr>
        </w:div>
        <w:div w:id="500433755">
          <w:marLeft w:val="640"/>
          <w:marRight w:val="0"/>
          <w:marTop w:val="0"/>
          <w:marBottom w:val="0"/>
          <w:divBdr>
            <w:top w:val="none" w:sz="0" w:space="0" w:color="auto"/>
            <w:left w:val="none" w:sz="0" w:space="0" w:color="auto"/>
            <w:bottom w:val="none" w:sz="0" w:space="0" w:color="auto"/>
            <w:right w:val="none" w:sz="0" w:space="0" w:color="auto"/>
          </w:divBdr>
        </w:div>
        <w:div w:id="1329558968">
          <w:marLeft w:val="640"/>
          <w:marRight w:val="0"/>
          <w:marTop w:val="0"/>
          <w:marBottom w:val="0"/>
          <w:divBdr>
            <w:top w:val="none" w:sz="0" w:space="0" w:color="auto"/>
            <w:left w:val="none" w:sz="0" w:space="0" w:color="auto"/>
            <w:bottom w:val="none" w:sz="0" w:space="0" w:color="auto"/>
            <w:right w:val="none" w:sz="0" w:space="0" w:color="auto"/>
          </w:divBdr>
        </w:div>
        <w:div w:id="781724709">
          <w:marLeft w:val="640"/>
          <w:marRight w:val="0"/>
          <w:marTop w:val="0"/>
          <w:marBottom w:val="0"/>
          <w:divBdr>
            <w:top w:val="none" w:sz="0" w:space="0" w:color="auto"/>
            <w:left w:val="none" w:sz="0" w:space="0" w:color="auto"/>
            <w:bottom w:val="none" w:sz="0" w:space="0" w:color="auto"/>
            <w:right w:val="none" w:sz="0" w:space="0" w:color="auto"/>
          </w:divBdr>
        </w:div>
        <w:div w:id="253902380">
          <w:marLeft w:val="640"/>
          <w:marRight w:val="0"/>
          <w:marTop w:val="0"/>
          <w:marBottom w:val="0"/>
          <w:divBdr>
            <w:top w:val="none" w:sz="0" w:space="0" w:color="auto"/>
            <w:left w:val="none" w:sz="0" w:space="0" w:color="auto"/>
            <w:bottom w:val="none" w:sz="0" w:space="0" w:color="auto"/>
            <w:right w:val="none" w:sz="0" w:space="0" w:color="auto"/>
          </w:divBdr>
        </w:div>
        <w:div w:id="1086346235">
          <w:marLeft w:val="640"/>
          <w:marRight w:val="0"/>
          <w:marTop w:val="0"/>
          <w:marBottom w:val="0"/>
          <w:divBdr>
            <w:top w:val="none" w:sz="0" w:space="0" w:color="auto"/>
            <w:left w:val="none" w:sz="0" w:space="0" w:color="auto"/>
            <w:bottom w:val="none" w:sz="0" w:space="0" w:color="auto"/>
            <w:right w:val="none" w:sz="0" w:space="0" w:color="auto"/>
          </w:divBdr>
        </w:div>
        <w:div w:id="1497650713">
          <w:marLeft w:val="640"/>
          <w:marRight w:val="0"/>
          <w:marTop w:val="0"/>
          <w:marBottom w:val="0"/>
          <w:divBdr>
            <w:top w:val="none" w:sz="0" w:space="0" w:color="auto"/>
            <w:left w:val="none" w:sz="0" w:space="0" w:color="auto"/>
            <w:bottom w:val="none" w:sz="0" w:space="0" w:color="auto"/>
            <w:right w:val="none" w:sz="0" w:space="0" w:color="auto"/>
          </w:divBdr>
        </w:div>
        <w:div w:id="828786072">
          <w:marLeft w:val="640"/>
          <w:marRight w:val="0"/>
          <w:marTop w:val="0"/>
          <w:marBottom w:val="0"/>
          <w:divBdr>
            <w:top w:val="none" w:sz="0" w:space="0" w:color="auto"/>
            <w:left w:val="none" w:sz="0" w:space="0" w:color="auto"/>
            <w:bottom w:val="none" w:sz="0" w:space="0" w:color="auto"/>
            <w:right w:val="none" w:sz="0" w:space="0" w:color="auto"/>
          </w:divBdr>
        </w:div>
        <w:div w:id="1823422829">
          <w:marLeft w:val="640"/>
          <w:marRight w:val="0"/>
          <w:marTop w:val="0"/>
          <w:marBottom w:val="0"/>
          <w:divBdr>
            <w:top w:val="none" w:sz="0" w:space="0" w:color="auto"/>
            <w:left w:val="none" w:sz="0" w:space="0" w:color="auto"/>
            <w:bottom w:val="none" w:sz="0" w:space="0" w:color="auto"/>
            <w:right w:val="none" w:sz="0" w:space="0" w:color="auto"/>
          </w:divBdr>
        </w:div>
        <w:div w:id="908535864">
          <w:marLeft w:val="640"/>
          <w:marRight w:val="0"/>
          <w:marTop w:val="0"/>
          <w:marBottom w:val="0"/>
          <w:divBdr>
            <w:top w:val="none" w:sz="0" w:space="0" w:color="auto"/>
            <w:left w:val="none" w:sz="0" w:space="0" w:color="auto"/>
            <w:bottom w:val="none" w:sz="0" w:space="0" w:color="auto"/>
            <w:right w:val="none" w:sz="0" w:space="0" w:color="auto"/>
          </w:divBdr>
        </w:div>
        <w:div w:id="1948348934">
          <w:marLeft w:val="640"/>
          <w:marRight w:val="0"/>
          <w:marTop w:val="0"/>
          <w:marBottom w:val="0"/>
          <w:divBdr>
            <w:top w:val="none" w:sz="0" w:space="0" w:color="auto"/>
            <w:left w:val="none" w:sz="0" w:space="0" w:color="auto"/>
            <w:bottom w:val="none" w:sz="0" w:space="0" w:color="auto"/>
            <w:right w:val="none" w:sz="0" w:space="0" w:color="auto"/>
          </w:divBdr>
        </w:div>
        <w:div w:id="1990817111">
          <w:marLeft w:val="640"/>
          <w:marRight w:val="0"/>
          <w:marTop w:val="0"/>
          <w:marBottom w:val="0"/>
          <w:divBdr>
            <w:top w:val="none" w:sz="0" w:space="0" w:color="auto"/>
            <w:left w:val="none" w:sz="0" w:space="0" w:color="auto"/>
            <w:bottom w:val="none" w:sz="0" w:space="0" w:color="auto"/>
            <w:right w:val="none" w:sz="0" w:space="0" w:color="auto"/>
          </w:divBdr>
        </w:div>
        <w:div w:id="638807562">
          <w:marLeft w:val="640"/>
          <w:marRight w:val="0"/>
          <w:marTop w:val="0"/>
          <w:marBottom w:val="0"/>
          <w:divBdr>
            <w:top w:val="none" w:sz="0" w:space="0" w:color="auto"/>
            <w:left w:val="none" w:sz="0" w:space="0" w:color="auto"/>
            <w:bottom w:val="none" w:sz="0" w:space="0" w:color="auto"/>
            <w:right w:val="none" w:sz="0" w:space="0" w:color="auto"/>
          </w:divBdr>
        </w:div>
        <w:div w:id="568275778">
          <w:marLeft w:val="640"/>
          <w:marRight w:val="0"/>
          <w:marTop w:val="0"/>
          <w:marBottom w:val="0"/>
          <w:divBdr>
            <w:top w:val="none" w:sz="0" w:space="0" w:color="auto"/>
            <w:left w:val="none" w:sz="0" w:space="0" w:color="auto"/>
            <w:bottom w:val="none" w:sz="0" w:space="0" w:color="auto"/>
            <w:right w:val="none" w:sz="0" w:space="0" w:color="auto"/>
          </w:divBdr>
        </w:div>
        <w:div w:id="2049524850">
          <w:marLeft w:val="640"/>
          <w:marRight w:val="0"/>
          <w:marTop w:val="0"/>
          <w:marBottom w:val="0"/>
          <w:divBdr>
            <w:top w:val="none" w:sz="0" w:space="0" w:color="auto"/>
            <w:left w:val="none" w:sz="0" w:space="0" w:color="auto"/>
            <w:bottom w:val="none" w:sz="0" w:space="0" w:color="auto"/>
            <w:right w:val="none" w:sz="0" w:space="0" w:color="auto"/>
          </w:divBdr>
        </w:div>
        <w:div w:id="1710953596">
          <w:marLeft w:val="640"/>
          <w:marRight w:val="0"/>
          <w:marTop w:val="0"/>
          <w:marBottom w:val="0"/>
          <w:divBdr>
            <w:top w:val="none" w:sz="0" w:space="0" w:color="auto"/>
            <w:left w:val="none" w:sz="0" w:space="0" w:color="auto"/>
            <w:bottom w:val="none" w:sz="0" w:space="0" w:color="auto"/>
            <w:right w:val="none" w:sz="0" w:space="0" w:color="auto"/>
          </w:divBdr>
        </w:div>
        <w:div w:id="1774548195">
          <w:marLeft w:val="640"/>
          <w:marRight w:val="0"/>
          <w:marTop w:val="0"/>
          <w:marBottom w:val="0"/>
          <w:divBdr>
            <w:top w:val="none" w:sz="0" w:space="0" w:color="auto"/>
            <w:left w:val="none" w:sz="0" w:space="0" w:color="auto"/>
            <w:bottom w:val="none" w:sz="0" w:space="0" w:color="auto"/>
            <w:right w:val="none" w:sz="0" w:space="0" w:color="auto"/>
          </w:divBdr>
        </w:div>
      </w:divsChild>
    </w:div>
    <w:div w:id="1521360336">
      <w:bodyDiv w:val="1"/>
      <w:marLeft w:val="0"/>
      <w:marRight w:val="0"/>
      <w:marTop w:val="0"/>
      <w:marBottom w:val="0"/>
      <w:divBdr>
        <w:top w:val="none" w:sz="0" w:space="0" w:color="auto"/>
        <w:left w:val="none" w:sz="0" w:space="0" w:color="auto"/>
        <w:bottom w:val="none" w:sz="0" w:space="0" w:color="auto"/>
        <w:right w:val="none" w:sz="0" w:space="0" w:color="auto"/>
      </w:divBdr>
      <w:divsChild>
        <w:div w:id="1729692745">
          <w:marLeft w:val="640"/>
          <w:marRight w:val="0"/>
          <w:marTop w:val="0"/>
          <w:marBottom w:val="0"/>
          <w:divBdr>
            <w:top w:val="none" w:sz="0" w:space="0" w:color="auto"/>
            <w:left w:val="none" w:sz="0" w:space="0" w:color="auto"/>
            <w:bottom w:val="none" w:sz="0" w:space="0" w:color="auto"/>
            <w:right w:val="none" w:sz="0" w:space="0" w:color="auto"/>
          </w:divBdr>
        </w:div>
        <w:div w:id="1834830540">
          <w:marLeft w:val="640"/>
          <w:marRight w:val="0"/>
          <w:marTop w:val="0"/>
          <w:marBottom w:val="0"/>
          <w:divBdr>
            <w:top w:val="none" w:sz="0" w:space="0" w:color="auto"/>
            <w:left w:val="none" w:sz="0" w:space="0" w:color="auto"/>
            <w:bottom w:val="none" w:sz="0" w:space="0" w:color="auto"/>
            <w:right w:val="none" w:sz="0" w:space="0" w:color="auto"/>
          </w:divBdr>
        </w:div>
        <w:div w:id="318120856">
          <w:marLeft w:val="640"/>
          <w:marRight w:val="0"/>
          <w:marTop w:val="0"/>
          <w:marBottom w:val="0"/>
          <w:divBdr>
            <w:top w:val="none" w:sz="0" w:space="0" w:color="auto"/>
            <w:left w:val="none" w:sz="0" w:space="0" w:color="auto"/>
            <w:bottom w:val="none" w:sz="0" w:space="0" w:color="auto"/>
            <w:right w:val="none" w:sz="0" w:space="0" w:color="auto"/>
          </w:divBdr>
        </w:div>
        <w:div w:id="248125009">
          <w:marLeft w:val="640"/>
          <w:marRight w:val="0"/>
          <w:marTop w:val="0"/>
          <w:marBottom w:val="0"/>
          <w:divBdr>
            <w:top w:val="none" w:sz="0" w:space="0" w:color="auto"/>
            <w:left w:val="none" w:sz="0" w:space="0" w:color="auto"/>
            <w:bottom w:val="none" w:sz="0" w:space="0" w:color="auto"/>
            <w:right w:val="none" w:sz="0" w:space="0" w:color="auto"/>
          </w:divBdr>
        </w:div>
        <w:div w:id="869103969">
          <w:marLeft w:val="640"/>
          <w:marRight w:val="0"/>
          <w:marTop w:val="0"/>
          <w:marBottom w:val="0"/>
          <w:divBdr>
            <w:top w:val="none" w:sz="0" w:space="0" w:color="auto"/>
            <w:left w:val="none" w:sz="0" w:space="0" w:color="auto"/>
            <w:bottom w:val="none" w:sz="0" w:space="0" w:color="auto"/>
            <w:right w:val="none" w:sz="0" w:space="0" w:color="auto"/>
          </w:divBdr>
        </w:div>
        <w:div w:id="527376384">
          <w:marLeft w:val="640"/>
          <w:marRight w:val="0"/>
          <w:marTop w:val="0"/>
          <w:marBottom w:val="0"/>
          <w:divBdr>
            <w:top w:val="none" w:sz="0" w:space="0" w:color="auto"/>
            <w:left w:val="none" w:sz="0" w:space="0" w:color="auto"/>
            <w:bottom w:val="none" w:sz="0" w:space="0" w:color="auto"/>
            <w:right w:val="none" w:sz="0" w:space="0" w:color="auto"/>
          </w:divBdr>
        </w:div>
        <w:div w:id="636568245">
          <w:marLeft w:val="640"/>
          <w:marRight w:val="0"/>
          <w:marTop w:val="0"/>
          <w:marBottom w:val="0"/>
          <w:divBdr>
            <w:top w:val="none" w:sz="0" w:space="0" w:color="auto"/>
            <w:left w:val="none" w:sz="0" w:space="0" w:color="auto"/>
            <w:bottom w:val="none" w:sz="0" w:space="0" w:color="auto"/>
            <w:right w:val="none" w:sz="0" w:space="0" w:color="auto"/>
          </w:divBdr>
        </w:div>
        <w:div w:id="974065459">
          <w:marLeft w:val="640"/>
          <w:marRight w:val="0"/>
          <w:marTop w:val="0"/>
          <w:marBottom w:val="0"/>
          <w:divBdr>
            <w:top w:val="none" w:sz="0" w:space="0" w:color="auto"/>
            <w:left w:val="none" w:sz="0" w:space="0" w:color="auto"/>
            <w:bottom w:val="none" w:sz="0" w:space="0" w:color="auto"/>
            <w:right w:val="none" w:sz="0" w:space="0" w:color="auto"/>
          </w:divBdr>
        </w:div>
        <w:div w:id="663893043">
          <w:marLeft w:val="640"/>
          <w:marRight w:val="0"/>
          <w:marTop w:val="0"/>
          <w:marBottom w:val="0"/>
          <w:divBdr>
            <w:top w:val="none" w:sz="0" w:space="0" w:color="auto"/>
            <w:left w:val="none" w:sz="0" w:space="0" w:color="auto"/>
            <w:bottom w:val="none" w:sz="0" w:space="0" w:color="auto"/>
            <w:right w:val="none" w:sz="0" w:space="0" w:color="auto"/>
          </w:divBdr>
        </w:div>
        <w:div w:id="437871389">
          <w:marLeft w:val="640"/>
          <w:marRight w:val="0"/>
          <w:marTop w:val="0"/>
          <w:marBottom w:val="0"/>
          <w:divBdr>
            <w:top w:val="none" w:sz="0" w:space="0" w:color="auto"/>
            <w:left w:val="none" w:sz="0" w:space="0" w:color="auto"/>
            <w:bottom w:val="none" w:sz="0" w:space="0" w:color="auto"/>
            <w:right w:val="none" w:sz="0" w:space="0" w:color="auto"/>
          </w:divBdr>
        </w:div>
        <w:div w:id="1913419684">
          <w:marLeft w:val="640"/>
          <w:marRight w:val="0"/>
          <w:marTop w:val="0"/>
          <w:marBottom w:val="0"/>
          <w:divBdr>
            <w:top w:val="none" w:sz="0" w:space="0" w:color="auto"/>
            <w:left w:val="none" w:sz="0" w:space="0" w:color="auto"/>
            <w:bottom w:val="none" w:sz="0" w:space="0" w:color="auto"/>
            <w:right w:val="none" w:sz="0" w:space="0" w:color="auto"/>
          </w:divBdr>
        </w:div>
        <w:div w:id="21562541">
          <w:marLeft w:val="640"/>
          <w:marRight w:val="0"/>
          <w:marTop w:val="0"/>
          <w:marBottom w:val="0"/>
          <w:divBdr>
            <w:top w:val="none" w:sz="0" w:space="0" w:color="auto"/>
            <w:left w:val="none" w:sz="0" w:space="0" w:color="auto"/>
            <w:bottom w:val="none" w:sz="0" w:space="0" w:color="auto"/>
            <w:right w:val="none" w:sz="0" w:space="0" w:color="auto"/>
          </w:divBdr>
        </w:div>
        <w:div w:id="1899122381">
          <w:marLeft w:val="640"/>
          <w:marRight w:val="0"/>
          <w:marTop w:val="0"/>
          <w:marBottom w:val="0"/>
          <w:divBdr>
            <w:top w:val="none" w:sz="0" w:space="0" w:color="auto"/>
            <w:left w:val="none" w:sz="0" w:space="0" w:color="auto"/>
            <w:bottom w:val="none" w:sz="0" w:space="0" w:color="auto"/>
            <w:right w:val="none" w:sz="0" w:space="0" w:color="auto"/>
          </w:divBdr>
        </w:div>
        <w:div w:id="815026008">
          <w:marLeft w:val="640"/>
          <w:marRight w:val="0"/>
          <w:marTop w:val="0"/>
          <w:marBottom w:val="0"/>
          <w:divBdr>
            <w:top w:val="none" w:sz="0" w:space="0" w:color="auto"/>
            <w:left w:val="none" w:sz="0" w:space="0" w:color="auto"/>
            <w:bottom w:val="none" w:sz="0" w:space="0" w:color="auto"/>
            <w:right w:val="none" w:sz="0" w:space="0" w:color="auto"/>
          </w:divBdr>
        </w:div>
        <w:div w:id="257522958">
          <w:marLeft w:val="640"/>
          <w:marRight w:val="0"/>
          <w:marTop w:val="0"/>
          <w:marBottom w:val="0"/>
          <w:divBdr>
            <w:top w:val="none" w:sz="0" w:space="0" w:color="auto"/>
            <w:left w:val="none" w:sz="0" w:space="0" w:color="auto"/>
            <w:bottom w:val="none" w:sz="0" w:space="0" w:color="auto"/>
            <w:right w:val="none" w:sz="0" w:space="0" w:color="auto"/>
          </w:divBdr>
        </w:div>
        <w:div w:id="963467421">
          <w:marLeft w:val="640"/>
          <w:marRight w:val="0"/>
          <w:marTop w:val="0"/>
          <w:marBottom w:val="0"/>
          <w:divBdr>
            <w:top w:val="none" w:sz="0" w:space="0" w:color="auto"/>
            <w:left w:val="none" w:sz="0" w:space="0" w:color="auto"/>
            <w:bottom w:val="none" w:sz="0" w:space="0" w:color="auto"/>
            <w:right w:val="none" w:sz="0" w:space="0" w:color="auto"/>
          </w:divBdr>
        </w:div>
        <w:div w:id="542012884">
          <w:marLeft w:val="640"/>
          <w:marRight w:val="0"/>
          <w:marTop w:val="0"/>
          <w:marBottom w:val="0"/>
          <w:divBdr>
            <w:top w:val="none" w:sz="0" w:space="0" w:color="auto"/>
            <w:left w:val="none" w:sz="0" w:space="0" w:color="auto"/>
            <w:bottom w:val="none" w:sz="0" w:space="0" w:color="auto"/>
            <w:right w:val="none" w:sz="0" w:space="0" w:color="auto"/>
          </w:divBdr>
        </w:div>
        <w:div w:id="1617902665">
          <w:marLeft w:val="640"/>
          <w:marRight w:val="0"/>
          <w:marTop w:val="0"/>
          <w:marBottom w:val="0"/>
          <w:divBdr>
            <w:top w:val="none" w:sz="0" w:space="0" w:color="auto"/>
            <w:left w:val="none" w:sz="0" w:space="0" w:color="auto"/>
            <w:bottom w:val="none" w:sz="0" w:space="0" w:color="auto"/>
            <w:right w:val="none" w:sz="0" w:space="0" w:color="auto"/>
          </w:divBdr>
        </w:div>
        <w:div w:id="1603294949">
          <w:marLeft w:val="640"/>
          <w:marRight w:val="0"/>
          <w:marTop w:val="0"/>
          <w:marBottom w:val="0"/>
          <w:divBdr>
            <w:top w:val="none" w:sz="0" w:space="0" w:color="auto"/>
            <w:left w:val="none" w:sz="0" w:space="0" w:color="auto"/>
            <w:bottom w:val="none" w:sz="0" w:space="0" w:color="auto"/>
            <w:right w:val="none" w:sz="0" w:space="0" w:color="auto"/>
          </w:divBdr>
        </w:div>
        <w:div w:id="520706116">
          <w:marLeft w:val="640"/>
          <w:marRight w:val="0"/>
          <w:marTop w:val="0"/>
          <w:marBottom w:val="0"/>
          <w:divBdr>
            <w:top w:val="none" w:sz="0" w:space="0" w:color="auto"/>
            <w:left w:val="none" w:sz="0" w:space="0" w:color="auto"/>
            <w:bottom w:val="none" w:sz="0" w:space="0" w:color="auto"/>
            <w:right w:val="none" w:sz="0" w:space="0" w:color="auto"/>
          </w:divBdr>
        </w:div>
        <w:div w:id="1063481690">
          <w:marLeft w:val="640"/>
          <w:marRight w:val="0"/>
          <w:marTop w:val="0"/>
          <w:marBottom w:val="0"/>
          <w:divBdr>
            <w:top w:val="none" w:sz="0" w:space="0" w:color="auto"/>
            <w:left w:val="none" w:sz="0" w:space="0" w:color="auto"/>
            <w:bottom w:val="none" w:sz="0" w:space="0" w:color="auto"/>
            <w:right w:val="none" w:sz="0" w:space="0" w:color="auto"/>
          </w:divBdr>
        </w:div>
        <w:div w:id="990213488">
          <w:marLeft w:val="640"/>
          <w:marRight w:val="0"/>
          <w:marTop w:val="0"/>
          <w:marBottom w:val="0"/>
          <w:divBdr>
            <w:top w:val="none" w:sz="0" w:space="0" w:color="auto"/>
            <w:left w:val="none" w:sz="0" w:space="0" w:color="auto"/>
            <w:bottom w:val="none" w:sz="0" w:space="0" w:color="auto"/>
            <w:right w:val="none" w:sz="0" w:space="0" w:color="auto"/>
          </w:divBdr>
        </w:div>
        <w:div w:id="1948928577">
          <w:marLeft w:val="640"/>
          <w:marRight w:val="0"/>
          <w:marTop w:val="0"/>
          <w:marBottom w:val="0"/>
          <w:divBdr>
            <w:top w:val="none" w:sz="0" w:space="0" w:color="auto"/>
            <w:left w:val="none" w:sz="0" w:space="0" w:color="auto"/>
            <w:bottom w:val="none" w:sz="0" w:space="0" w:color="auto"/>
            <w:right w:val="none" w:sz="0" w:space="0" w:color="auto"/>
          </w:divBdr>
        </w:div>
        <w:div w:id="923688551">
          <w:marLeft w:val="640"/>
          <w:marRight w:val="0"/>
          <w:marTop w:val="0"/>
          <w:marBottom w:val="0"/>
          <w:divBdr>
            <w:top w:val="none" w:sz="0" w:space="0" w:color="auto"/>
            <w:left w:val="none" w:sz="0" w:space="0" w:color="auto"/>
            <w:bottom w:val="none" w:sz="0" w:space="0" w:color="auto"/>
            <w:right w:val="none" w:sz="0" w:space="0" w:color="auto"/>
          </w:divBdr>
        </w:div>
        <w:div w:id="688333030">
          <w:marLeft w:val="640"/>
          <w:marRight w:val="0"/>
          <w:marTop w:val="0"/>
          <w:marBottom w:val="0"/>
          <w:divBdr>
            <w:top w:val="none" w:sz="0" w:space="0" w:color="auto"/>
            <w:left w:val="none" w:sz="0" w:space="0" w:color="auto"/>
            <w:bottom w:val="none" w:sz="0" w:space="0" w:color="auto"/>
            <w:right w:val="none" w:sz="0" w:space="0" w:color="auto"/>
          </w:divBdr>
        </w:div>
        <w:div w:id="829948652">
          <w:marLeft w:val="640"/>
          <w:marRight w:val="0"/>
          <w:marTop w:val="0"/>
          <w:marBottom w:val="0"/>
          <w:divBdr>
            <w:top w:val="none" w:sz="0" w:space="0" w:color="auto"/>
            <w:left w:val="none" w:sz="0" w:space="0" w:color="auto"/>
            <w:bottom w:val="none" w:sz="0" w:space="0" w:color="auto"/>
            <w:right w:val="none" w:sz="0" w:space="0" w:color="auto"/>
          </w:divBdr>
        </w:div>
        <w:div w:id="511115461">
          <w:marLeft w:val="640"/>
          <w:marRight w:val="0"/>
          <w:marTop w:val="0"/>
          <w:marBottom w:val="0"/>
          <w:divBdr>
            <w:top w:val="none" w:sz="0" w:space="0" w:color="auto"/>
            <w:left w:val="none" w:sz="0" w:space="0" w:color="auto"/>
            <w:bottom w:val="none" w:sz="0" w:space="0" w:color="auto"/>
            <w:right w:val="none" w:sz="0" w:space="0" w:color="auto"/>
          </w:divBdr>
        </w:div>
        <w:div w:id="2101943182">
          <w:marLeft w:val="640"/>
          <w:marRight w:val="0"/>
          <w:marTop w:val="0"/>
          <w:marBottom w:val="0"/>
          <w:divBdr>
            <w:top w:val="none" w:sz="0" w:space="0" w:color="auto"/>
            <w:left w:val="none" w:sz="0" w:space="0" w:color="auto"/>
            <w:bottom w:val="none" w:sz="0" w:space="0" w:color="auto"/>
            <w:right w:val="none" w:sz="0" w:space="0" w:color="auto"/>
          </w:divBdr>
        </w:div>
        <w:div w:id="582765897">
          <w:marLeft w:val="640"/>
          <w:marRight w:val="0"/>
          <w:marTop w:val="0"/>
          <w:marBottom w:val="0"/>
          <w:divBdr>
            <w:top w:val="none" w:sz="0" w:space="0" w:color="auto"/>
            <w:left w:val="none" w:sz="0" w:space="0" w:color="auto"/>
            <w:bottom w:val="none" w:sz="0" w:space="0" w:color="auto"/>
            <w:right w:val="none" w:sz="0" w:space="0" w:color="auto"/>
          </w:divBdr>
        </w:div>
        <w:div w:id="2100708570">
          <w:marLeft w:val="640"/>
          <w:marRight w:val="0"/>
          <w:marTop w:val="0"/>
          <w:marBottom w:val="0"/>
          <w:divBdr>
            <w:top w:val="none" w:sz="0" w:space="0" w:color="auto"/>
            <w:left w:val="none" w:sz="0" w:space="0" w:color="auto"/>
            <w:bottom w:val="none" w:sz="0" w:space="0" w:color="auto"/>
            <w:right w:val="none" w:sz="0" w:space="0" w:color="auto"/>
          </w:divBdr>
        </w:div>
        <w:div w:id="1912620514">
          <w:marLeft w:val="640"/>
          <w:marRight w:val="0"/>
          <w:marTop w:val="0"/>
          <w:marBottom w:val="0"/>
          <w:divBdr>
            <w:top w:val="none" w:sz="0" w:space="0" w:color="auto"/>
            <w:left w:val="none" w:sz="0" w:space="0" w:color="auto"/>
            <w:bottom w:val="none" w:sz="0" w:space="0" w:color="auto"/>
            <w:right w:val="none" w:sz="0" w:space="0" w:color="auto"/>
          </w:divBdr>
        </w:div>
        <w:div w:id="345444402">
          <w:marLeft w:val="640"/>
          <w:marRight w:val="0"/>
          <w:marTop w:val="0"/>
          <w:marBottom w:val="0"/>
          <w:divBdr>
            <w:top w:val="none" w:sz="0" w:space="0" w:color="auto"/>
            <w:left w:val="none" w:sz="0" w:space="0" w:color="auto"/>
            <w:bottom w:val="none" w:sz="0" w:space="0" w:color="auto"/>
            <w:right w:val="none" w:sz="0" w:space="0" w:color="auto"/>
          </w:divBdr>
        </w:div>
        <w:div w:id="1456635398">
          <w:marLeft w:val="640"/>
          <w:marRight w:val="0"/>
          <w:marTop w:val="0"/>
          <w:marBottom w:val="0"/>
          <w:divBdr>
            <w:top w:val="none" w:sz="0" w:space="0" w:color="auto"/>
            <w:left w:val="none" w:sz="0" w:space="0" w:color="auto"/>
            <w:bottom w:val="none" w:sz="0" w:space="0" w:color="auto"/>
            <w:right w:val="none" w:sz="0" w:space="0" w:color="auto"/>
          </w:divBdr>
        </w:div>
        <w:div w:id="1558273926">
          <w:marLeft w:val="640"/>
          <w:marRight w:val="0"/>
          <w:marTop w:val="0"/>
          <w:marBottom w:val="0"/>
          <w:divBdr>
            <w:top w:val="none" w:sz="0" w:space="0" w:color="auto"/>
            <w:left w:val="none" w:sz="0" w:space="0" w:color="auto"/>
            <w:bottom w:val="none" w:sz="0" w:space="0" w:color="auto"/>
            <w:right w:val="none" w:sz="0" w:space="0" w:color="auto"/>
          </w:divBdr>
        </w:div>
        <w:div w:id="1285040330">
          <w:marLeft w:val="640"/>
          <w:marRight w:val="0"/>
          <w:marTop w:val="0"/>
          <w:marBottom w:val="0"/>
          <w:divBdr>
            <w:top w:val="none" w:sz="0" w:space="0" w:color="auto"/>
            <w:left w:val="none" w:sz="0" w:space="0" w:color="auto"/>
            <w:bottom w:val="none" w:sz="0" w:space="0" w:color="auto"/>
            <w:right w:val="none" w:sz="0" w:space="0" w:color="auto"/>
          </w:divBdr>
        </w:div>
        <w:div w:id="1758403956">
          <w:marLeft w:val="640"/>
          <w:marRight w:val="0"/>
          <w:marTop w:val="0"/>
          <w:marBottom w:val="0"/>
          <w:divBdr>
            <w:top w:val="none" w:sz="0" w:space="0" w:color="auto"/>
            <w:left w:val="none" w:sz="0" w:space="0" w:color="auto"/>
            <w:bottom w:val="none" w:sz="0" w:space="0" w:color="auto"/>
            <w:right w:val="none" w:sz="0" w:space="0" w:color="auto"/>
          </w:divBdr>
        </w:div>
        <w:div w:id="1864323194">
          <w:marLeft w:val="640"/>
          <w:marRight w:val="0"/>
          <w:marTop w:val="0"/>
          <w:marBottom w:val="0"/>
          <w:divBdr>
            <w:top w:val="none" w:sz="0" w:space="0" w:color="auto"/>
            <w:left w:val="none" w:sz="0" w:space="0" w:color="auto"/>
            <w:bottom w:val="none" w:sz="0" w:space="0" w:color="auto"/>
            <w:right w:val="none" w:sz="0" w:space="0" w:color="auto"/>
          </w:divBdr>
        </w:div>
        <w:div w:id="2073501446">
          <w:marLeft w:val="640"/>
          <w:marRight w:val="0"/>
          <w:marTop w:val="0"/>
          <w:marBottom w:val="0"/>
          <w:divBdr>
            <w:top w:val="none" w:sz="0" w:space="0" w:color="auto"/>
            <w:left w:val="none" w:sz="0" w:space="0" w:color="auto"/>
            <w:bottom w:val="none" w:sz="0" w:space="0" w:color="auto"/>
            <w:right w:val="none" w:sz="0" w:space="0" w:color="auto"/>
          </w:divBdr>
        </w:div>
        <w:div w:id="1160078894">
          <w:marLeft w:val="640"/>
          <w:marRight w:val="0"/>
          <w:marTop w:val="0"/>
          <w:marBottom w:val="0"/>
          <w:divBdr>
            <w:top w:val="none" w:sz="0" w:space="0" w:color="auto"/>
            <w:left w:val="none" w:sz="0" w:space="0" w:color="auto"/>
            <w:bottom w:val="none" w:sz="0" w:space="0" w:color="auto"/>
            <w:right w:val="none" w:sz="0" w:space="0" w:color="auto"/>
          </w:divBdr>
        </w:div>
        <w:div w:id="635916919">
          <w:marLeft w:val="640"/>
          <w:marRight w:val="0"/>
          <w:marTop w:val="0"/>
          <w:marBottom w:val="0"/>
          <w:divBdr>
            <w:top w:val="none" w:sz="0" w:space="0" w:color="auto"/>
            <w:left w:val="none" w:sz="0" w:space="0" w:color="auto"/>
            <w:bottom w:val="none" w:sz="0" w:space="0" w:color="auto"/>
            <w:right w:val="none" w:sz="0" w:space="0" w:color="auto"/>
          </w:divBdr>
        </w:div>
        <w:div w:id="906915899">
          <w:marLeft w:val="640"/>
          <w:marRight w:val="0"/>
          <w:marTop w:val="0"/>
          <w:marBottom w:val="0"/>
          <w:divBdr>
            <w:top w:val="none" w:sz="0" w:space="0" w:color="auto"/>
            <w:left w:val="none" w:sz="0" w:space="0" w:color="auto"/>
            <w:bottom w:val="none" w:sz="0" w:space="0" w:color="auto"/>
            <w:right w:val="none" w:sz="0" w:space="0" w:color="auto"/>
          </w:divBdr>
        </w:div>
        <w:div w:id="762459803">
          <w:marLeft w:val="640"/>
          <w:marRight w:val="0"/>
          <w:marTop w:val="0"/>
          <w:marBottom w:val="0"/>
          <w:divBdr>
            <w:top w:val="none" w:sz="0" w:space="0" w:color="auto"/>
            <w:left w:val="none" w:sz="0" w:space="0" w:color="auto"/>
            <w:bottom w:val="none" w:sz="0" w:space="0" w:color="auto"/>
            <w:right w:val="none" w:sz="0" w:space="0" w:color="auto"/>
          </w:divBdr>
        </w:div>
        <w:div w:id="1735468764">
          <w:marLeft w:val="640"/>
          <w:marRight w:val="0"/>
          <w:marTop w:val="0"/>
          <w:marBottom w:val="0"/>
          <w:divBdr>
            <w:top w:val="none" w:sz="0" w:space="0" w:color="auto"/>
            <w:left w:val="none" w:sz="0" w:space="0" w:color="auto"/>
            <w:bottom w:val="none" w:sz="0" w:space="0" w:color="auto"/>
            <w:right w:val="none" w:sz="0" w:space="0" w:color="auto"/>
          </w:divBdr>
        </w:div>
        <w:div w:id="1473056026">
          <w:marLeft w:val="640"/>
          <w:marRight w:val="0"/>
          <w:marTop w:val="0"/>
          <w:marBottom w:val="0"/>
          <w:divBdr>
            <w:top w:val="none" w:sz="0" w:space="0" w:color="auto"/>
            <w:left w:val="none" w:sz="0" w:space="0" w:color="auto"/>
            <w:bottom w:val="none" w:sz="0" w:space="0" w:color="auto"/>
            <w:right w:val="none" w:sz="0" w:space="0" w:color="auto"/>
          </w:divBdr>
        </w:div>
        <w:div w:id="964041875">
          <w:marLeft w:val="640"/>
          <w:marRight w:val="0"/>
          <w:marTop w:val="0"/>
          <w:marBottom w:val="0"/>
          <w:divBdr>
            <w:top w:val="none" w:sz="0" w:space="0" w:color="auto"/>
            <w:left w:val="none" w:sz="0" w:space="0" w:color="auto"/>
            <w:bottom w:val="none" w:sz="0" w:space="0" w:color="auto"/>
            <w:right w:val="none" w:sz="0" w:space="0" w:color="auto"/>
          </w:divBdr>
        </w:div>
        <w:div w:id="1115103186">
          <w:marLeft w:val="640"/>
          <w:marRight w:val="0"/>
          <w:marTop w:val="0"/>
          <w:marBottom w:val="0"/>
          <w:divBdr>
            <w:top w:val="none" w:sz="0" w:space="0" w:color="auto"/>
            <w:left w:val="none" w:sz="0" w:space="0" w:color="auto"/>
            <w:bottom w:val="none" w:sz="0" w:space="0" w:color="auto"/>
            <w:right w:val="none" w:sz="0" w:space="0" w:color="auto"/>
          </w:divBdr>
        </w:div>
        <w:div w:id="1389764161">
          <w:marLeft w:val="640"/>
          <w:marRight w:val="0"/>
          <w:marTop w:val="0"/>
          <w:marBottom w:val="0"/>
          <w:divBdr>
            <w:top w:val="none" w:sz="0" w:space="0" w:color="auto"/>
            <w:left w:val="none" w:sz="0" w:space="0" w:color="auto"/>
            <w:bottom w:val="none" w:sz="0" w:space="0" w:color="auto"/>
            <w:right w:val="none" w:sz="0" w:space="0" w:color="auto"/>
          </w:divBdr>
        </w:div>
        <w:div w:id="684675614">
          <w:marLeft w:val="640"/>
          <w:marRight w:val="0"/>
          <w:marTop w:val="0"/>
          <w:marBottom w:val="0"/>
          <w:divBdr>
            <w:top w:val="none" w:sz="0" w:space="0" w:color="auto"/>
            <w:left w:val="none" w:sz="0" w:space="0" w:color="auto"/>
            <w:bottom w:val="none" w:sz="0" w:space="0" w:color="auto"/>
            <w:right w:val="none" w:sz="0" w:space="0" w:color="auto"/>
          </w:divBdr>
        </w:div>
        <w:div w:id="1546867122">
          <w:marLeft w:val="640"/>
          <w:marRight w:val="0"/>
          <w:marTop w:val="0"/>
          <w:marBottom w:val="0"/>
          <w:divBdr>
            <w:top w:val="none" w:sz="0" w:space="0" w:color="auto"/>
            <w:left w:val="none" w:sz="0" w:space="0" w:color="auto"/>
            <w:bottom w:val="none" w:sz="0" w:space="0" w:color="auto"/>
            <w:right w:val="none" w:sz="0" w:space="0" w:color="auto"/>
          </w:divBdr>
        </w:div>
        <w:div w:id="979384822">
          <w:marLeft w:val="640"/>
          <w:marRight w:val="0"/>
          <w:marTop w:val="0"/>
          <w:marBottom w:val="0"/>
          <w:divBdr>
            <w:top w:val="none" w:sz="0" w:space="0" w:color="auto"/>
            <w:left w:val="none" w:sz="0" w:space="0" w:color="auto"/>
            <w:bottom w:val="none" w:sz="0" w:space="0" w:color="auto"/>
            <w:right w:val="none" w:sz="0" w:space="0" w:color="auto"/>
          </w:divBdr>
        </w:div>
        <w:div w:id="1006134517">
          <w:marLeft w:val="640"/>
          <w:marRight w:val="0"/>
          <w:marTop w:val="0"/>
          <w:marBottom w:val="0"/>
          <w:divBdr>
            <w:top w:val="none" w:sz="0" w:space="0" w:color="auto"/>
            <w:left w:val="none" w:sz="0" w:space="0" w:color="auto"/>
            <w:bottom w:val="none" w:sz="0" w:space="0" w:color="auto"/>
            <w:right w:val="none" w:sz="0" w:space="0" w:color="auto"/>
          </w:divBdr>
        </w:div>
        <w:div w:id="933904647">
          <w:marLeft w:val="640"/>
          <w:marRight w:val="0"/>
          <w:marTop w:val="0"/>
          <w:marBottom w:val="0"/>
          <w:divBdr>
            <w:top w:val="none" w:sz="0" w:space="0" w:color="auto"/>
            <w:left w:val="none" w:sz="0" w:space="0" w:color="auto"/>
            <w:bottom w:val="none" w:sz="0" w:space="0" w:color="auto"/>
            <w:right w:val="none" w:sz="0" w:space="0" w:color="auto"/>
          </w:divBdr>
        </w:div>
        <w:div w:id="981272128">
          <w:marLeft w:val="640"/>
          <w:marRight w:val="0"/>
          <w:marTop w:val="0"/>
          <w:marBottom w:val="0"/>
          <w:divBdr>
            <w:top w:val="none" w:sz="0" w:space="0" w:color="auto"/>
            <w:left w:val="none" w:sz="0" w:space="0" w:color="auto"/>
            <w:bottom w:val="none" w:sz="0" w:space="0" w:color="auto"/>
            <w:right w:val="none" w:sz="0" w:space="0" w:color="auto"/>
          </w:divBdr>
        </w:div>
        <w:div w:id="1163550175">
          <w:marLeft w:val="640"/>
          <w:marRight w:val="0"/>
          <w:marTop w:val="0"/>
          <w:marBottom w:val="0"/>
          <w:divBdr>
            <w:top w:val="none" w:sz="0" w:space="0" w:color="auto"/>
            <w:left w:val="none" w:sz="0" w:space="0" w:color="auto"/>
            <w:bottom w:val="none" w:sz="0" w:space="0" w:color="auto"/>
            <w:right w:val="none" w:sz="0" w:space="0" w:color="auto"/>
          </w:divBdr>
        </w:div>
        <w:div w:id="1641376026">
          <w:marLeft w:val="640"/>
          <w:marRight w:val="0"/>
          <w:marTop w:val="0"/>
          <w:marBottom w:val="0"/>
          <w:divBdr>
            <w:top w:val="none" w:sz="0" w:space="0" w:color="auto"/>
            <w:left w:val="none" w:sz="0" w:space="0" w:color="auto"/>
            <w:bottom w:val="none" w:sz="0" w:space="0" w:color="auto"/>
            <w:right w:val="none" w:sz="0" w:space="0" w:color="auto"/>
          </w:divBdr>
        </w:div>
        <w:div w:id="555359394">
          <w:marLeft w:val="640"/>
          <w:marRight w:val="0"/>
          <w:marTop w:val="0"/>
          <w:marBottom w:val="0"/>
          <w:divBdr>
            <w:top w:val="none" w:sz="0" w:space="0" w:color="auto"/>
            <w:left w:val="none" w:sz="0" w:space="0" w:color="auto"/>
            <w:bottom w:val="none" w:sz="0" w:space="0" w:color="auto"/>
            <w:right w:val="none" w:sz="0" w:space="0" w:color="auto"/>
          </w:divBdr>
        </w:div>
        <w:div w:id="285819012">
          <w:marLeft w:val="640"/>
          <w:marRight w:val="0"/>
          <w:marTop w:val="0"/>
          <w:marBottom w:val="0"/>
          <w:divBdr>
            <w:top w:val="none" w:sz="0" w:space="0" w:color="auto"/>
            <w:left w:val="none" w:sz="0" w:space="0" w:color="auto"/>
            <w:bottom w:val="none" w:sz="0" w:space="0" w:color="auto"/>
            <w:right w:val="none" w:sz="0" w:space="0" w:color="auto"/>
          </w:divBdr>
        </w:div>
        <w:div w:id="481779102">
          <w:marLeft w:val="640"/>
          <w:marRight w:val="0"/>
          <w:marTop w:val="0"/>
          <w:marBottom w:val="0"/>
          <w:divBdr>
            <w:top w:val="none" w:sz="0" w:space="0" w:color="auto"/>
            <w:left w:val="none" w:sz="0" w:space="0" w:color="auto"/>
            <w:bottom w:val="none" w:sz="0" w:space="0" w:color="auto"/>
            <w:right w:val="none" w:sz="0" w:space="0" w:color="auto"/>
          </w:divBdr>
        </w:div>
        <w:div w:id="419378634">
          <w:marLeft w:val="640"/>
          <w:marRight w:val="0"/>
          <w:marTop w:val="0"/>
          <w:marBottom w:val="0"/>
          <w:divBdr>
            <w:top w:val="none" w:sz="0" w:space="0" w:color="auto"/>
            <w:left w:val="none" w:sz="0" w:space="0" w:color="auto"/>
            <w:bottom w:val="none" w:sz="0" w:space="0" w:color="auto"/>
            <w:right w:val="none" w:sz="0" w:space="0" w:color="auto"/>
          </w:divBdr>
        </w:div>
        <w:div w:id="805898620">
          <w:marLeft w:val="640"/>
          <w:marRight w:val="0"/>
          <w:marTop w:val="0"/>
          <w:marBottom w:val="0"/>
          <w:divBdr>
            <w:top w:val="none" w:sz="0" w:space="0" w:color="auto"/>
            <w:left w:val="none" w:sz="0" w:space="0" w:color="auto"/>
            <w:bottom w:val="none" w:sz="0" w:space="0" w:color="auto"/>
            <w:right w:val="none" w:sz="0" w:space="0" w:color="auto"/>
          </w:divBdr>
        </w:div>
        <w:div w:id="1511095816">
          <w:marLeft w:val="640"/>
          <w:marRight w:val="0"/>
          <w:marTop w:val="0"/>
          <w:marBottom w:val="0"/>
          <w:divBdr>
            <w:top w:val="none" w:sz="0" w:space="0" w:color="auto"/>
            <w:left w:val="none" w:sz="0" w:space="0" w:color="auto"/>
            <w:bottom w:val="none" w:sz="0" w:space="0" w:color="auto"/>
            <w:right w:val="none" w:sz="0" w:space="0" w:color="auto"/>
          </w:divBdr>
        </w:div>
        <w:div w:id="797842857">
          <w:marLeft w:val="640"/>
          <w:marRight w:val="0"/>
          <w:marTop w:val="0"/>
          <w:marBottom w:val="0"/>
          <w:divBdr>
            <w:top w:val="none" w:sz="0" w:space="0" w:color="auto"/>
            <w:left w:val="none" w:sz="0" w:space="0" w:color="auto"/>
            <w:bottom w:val="none" w:sz="0" w:space="0" w:color="auto"/>
            <w:right w:val="none" w:sz="0" w:space="0" w:color="auto"/>
          </w:divBdr>
        </w:div>
        <w:div w:id="1541161187">
          <w:marLeft w:val="640"/>
          <w:marRight w:val="0"/>
          <w:marTop w:val="0"/>
          <w:marBottom w:val="0"/>
          <w:divBdr>
            <w:top w:val="none" w:sz="0" w:space="0" w:color="auto"/>
            <w:left w:val="none" w:sz="0" w:space="0" w:color="auto"/>
            <w:bottom w:val="none" w:sz="0" w:space="0" w:color="auto"/>
            <w:right w:val="none" w:sz="0" w:space="0" w:color="auto"/>
          </w:divBdr>
        </w:div>
        <w:div w:id="1812139565">
          <w:marLeft w:val="640"/>
          <w:marRight w:val="0"/>
          <w:marTop w:val="0"/>
          <w:marBottom w:val="0"/>
          <w:divBdr>
            <w:top w:val="none" w:sz="0" w:space="0" w:color="auto"/>
            <w:left w:val="none" w:sz="0" w:space="0" w:color="auto"/>
            <w:bottom w:val="none" w:sz="0" w:space="0" w:color="auto"/>
            <w:right w:val="none" w:sz="0" w:space="0" w:color="auto"/>
          </w:divBdr>
        </w:div>
        <w:div w:id="1848247036">
          <w:marLeft w:val="640"/>
          <w:marRight w:val="0"/>
          <w:marTop w:val="0"/>
          <w:marBottom w:val="0"/>
          <w:divBdr>
            <w:top w:val="none" w:sz="0" w:space="0" w:color="auto"/>
            <w:left w:val="none" w:sz="0" w:space="0" w:color="auto"/>
            <w:bottom w:val="none" w:sz="0" w:space="0" w:color="auto"/>
            <w:right w:val="none" w:sz="0" w:space="0" w:color="auto"/>
          </w:divBdr>
        </w:div>
        <w:div w:id="275798807">
          <w:marLeft w:val="640"/>
          <w:marRight w:val="0"/>
          <w:marTop w:val="0"/>
          <w:marBottom w:val="0"/>
          <w:divBdr>
            <w:top w:val="none" w:sz="0" w:space="0" w:color="auto"/>
            <w:left w:val="none" w:sz="0" w:space="0" w:color="auto"/>
            <w:bottom w:val="none" w:sz="0" w:space="0" w:color="auto"/>
            <w:right w:val="none" w:sz="0" w:space="0" w:color="auto"/>
          </w:divBdr>
        </w:div>
        <w:div w:id="763960726">
          <w:marLeft w:val="640"/>
          <w:marRight w:val="0"/>
          <w:marTop w:val="0"/>
          <w:marBottom w:val="0"/>
          <w:divBdr>
            <w:top w:val="none" w:sz="0" w:space="0" w:color="auto"/>
            <w:left w:val="none" w:sz="0" w:space="0" w:color="auto"/>
            <w:bottom w:val="none" w:sz="0" w:space="0" w:color="auto"/>
            <w:right w:val="none" w:sz="0" w:space="0" w:color="auto"/>
          </w:divBdr>
        </w:div>
        <w:div w:id="499080240">
          <w:marLeft w:val="640"/>
          <w:marRight w:val="0"/>
          <w:marTop w:val="0"/>
          <w:marBottom w:val="0"/>
          <w:divBdr>
            <w:top w:val="none" w:sz="0" w:space="0" w:color="auto"/>
            <w:left w:val="none" w:sz="0" w:space="0" w:color="auto"/>
            <w:bottom w:val="none" w:sz="0" w:space="0" w:color="auto"/>
            <w:right w:val="none" w:sz="0" w:space="0" w:color="auto"/>
          </w:divBdr>
        </w:div>
        <w:div w:id="772281431">
          <w:marLeft w:val="640"/>
          <w:marRight w:val="0"/>
          <w:marTop w:val="0"/>
          <w:marBottom w:val="0"/>
          <w:divBdr>
            <w:top w:val="none" w:sz="0" w:space="0" w:color="auto"/>
            <w:left w:val="none" w:sz="0" w:space="0" w:color="auto"/>
            <w:bottom w:val="none" w:sz="0" w:space="0" w:color="auto"/>
            <w:right w:val="none" w:sz="0" w:space="0" w:color="auto"/>
          </w:divBdr>
        </w:div>
        <w:div w:id="1266886099">
          <w:marLeft w:val="640"/>
          <w:marRight w:val="0"/>
          <w:marTop w:val="0"/>
          <w:marBottom w:val="0"/>
          <w:divBdr>
            <w:top w:val="none" w:sz="0" w:space="0" w:color="auto"/>
            <w:left w:val="none" w:sz="0" w:space="0" w:color="auto"/>
            <w:bottom w:val="none" w:sz="0" w:space="0" w:color="auto"/>
            <w:right w:val="none" w:sz="0" w:space="0" w:color="auto"/>
          </w:divBdr>
        </w:div>
        <w:div w:id="710685718">
          <w:marLeft w:val="640"/>
          <w:marRight w:val="0"/>
          <w:marTop w:val="0"/>
          <w:marBottom w:val="0"/>
          <w:divBdr>
            <w:top w:val="none" w:sz="0" w:space="0" w:color="auto"/>
            <w:left w:val="none" w:sz="0" w:space="0" w:color="auto"/>
            <w:bottom w:val="none" w:sz="0" w:space="0" w:color="auto"/>
            <w:right w:val="none" w:sz="0" w:space="0" w:color="auto"/>
          </w:divBdr>
        </w:div>
        <w:div w:id="1428161467">
          <w:marLeft w:val="640"/>
          <w:marRight w:val="0"/>
          <w:marTop w:val="0"/>
          <w:marBottom w:val="0"/>
          <w:divBdr>
            <w:top w:val="none" w:sz="0" w:space="0" w:color="auto"/>
            <w:left w:val="none" w:sz="0" w:space="0" w:color="auto"/>
            <w:bottom w:val="none" w:sz="0" w:space="0" w:color="auto"/>
            <w:right w:val="none" w:sz="0" w:space="0" w:color="auto"/>
          </w:divBdr>
        </w:div>
        <w:div w:id="451482438">
          <w:marLeft w:val="640"/>
          <w:marRight w:val="0"/>
          <w:marTop w:val="0"/>
          <w:marBottom w:val="0"/>
          <w:divBdr>
            <w:top w:val="none" w:sz="0" w:space="0" w:color="auto"/>
            <w:left w:val="none" w:sz="0" w:space="0" w:color="auto"/>
            <w:bottom w:val="none" w:sz="0" w:space="0" w:color="auto"/>
            <w:right w:val="none" w:sz="0" w:space="0" w:color="auto"/>
          </w:divBdr>
        </w:div>
        <w:div w:id="2029480877">
          <w:marLeft w:val="640"/>
          <w:marRight w:val="0"/>
          <w:marTop w:val="0"/>
          <w:marBottom w:val="0"/>
          <w:divBdr>
            <w:top w:val="none" w:sz="0" w:space="0" w:color="auto"/>
            <w:left w:val="none" w:sz="0" w:space="0" w:color="auto"/>
            <w:bottom w:val="none" w:sz="0" w:space="0" w:color="auto"/>
            <w:right w:val="none" w:sz="0" w:space="0" w:color="auto"/>
          </w:divBdr>
        </w:div>
        <w:div w:id="105464602">
          <w:marLeft w:val="640"/>
          <w:marRight w:val="0"/>
          <w:marTop w:val="0"/>
          <w:marBottom w:val="0"/>
          <w:divBdr>
            <w:top w:val="none" w:sz="0" w:space="0" w:color="auto"/>
            <w:left w:val="none" w:sz="0" w:space="0" w:color="auto"/>
            <w:bottom w:val="none" w:sz="0" w:space="0" w:color="auto"/>
            <w:right w:val="none" w:sz="0" w:space="0" w:color="auto"/>
          </w:divBdr>
        </w:div>
        <w:div w:id="1507818189">
          <w:marLeft w:val="640"/>
          <w:marRight w:val="0"/>
          <w:marTop w:val="0"/>
          <w:marBottom w:val="0"/>
          <w:divBdr>
            <w:top w:val="none" w:sz="0" w:space="0" w:color="auto"/>
            <w:left w:val="none" w:sz="0" w:space="0" w:color="auto"/>
            <w:bottom w:val="none" w:sz="0" w:space="0" w:color="auto"/>
            <w:right w:val="none" w:sz="0" w:space="0" w:color="auto"/>
          </w:divBdr>
        </w:div>
        <w:div w:id="729116173">
          <w:marLeft w:val="640"/>
          <w:marRight w:val="0"/>
          <w:marTop w:val="0"/>
          <w:marBottom w:val="0"/>
          <w:divBdr>
            <w:top w:val="none" w:sz="0" w:space="0" w:color="auto"/>
            <w:left w:val="none" w:sz="0" w:space="0" w:color="auto"/>
            <w:bottom w:val="none" w:sz="0" w:space="0" w:color="auto"/>
            <w:right w:val="none" w:sz="0" w:space="0" w:color="auto"/>
          </w:divBdr>
        </w:div>
        <w:div w:id="59835958">
          <w:marLeft w:val="640"/>
          <w:marRight w:val="0"/>
          <w:marTop w:val="0"/>
          <w:marBottom w:val="0"/>
          <w:divBdr>
            <w:top w:val="none" w:sz="0" w:space="0" w:color="auto"/>
            <w:left w:val="none" w:sz="0" w:space="0" w:color="auto"/>
            <w:bottom w:val="none" w:sz="0" w:space="0" w:color="auto"/>
            <w:right w:val="none" w:sz="0" w:space="0" w:color="auto"/>
          </w:divBdr>
        </w:div>
        <w:div w:id="1344823724">
          <w:marLeft w:val="640"/>
          <w:marRight w:val="0"/>
          <w:marTop w:val="0"/>
          <w:marBottom w:val="0"/>
          <w:divBdr>
            <w:top w:val="none" w:sz="0" w:space="0" w:color="auto"/>
            <w:left w:val="none" w:sz="0" w:space="0" w:color="auto"/>
            <w:bottom w:val="none" w:sz="0" w:space="0" w:color="auto"/>
            <w:right w:val="none" w:sz="0" w:space="0" w:color="auto"/>
          </w:divBdr>
        </w:div>
        <w:div w:id="510098446">
          <w:marLeft w:val="640"/>
          <w:marRight w:val="0"/>
          <w:marTop w:val="0"/>
          <w:marBottom w:val="0"/>
          <w:divBdr>
            <w:top w:val="none" w:sz="0" w:space="0" w:color="auto"/>
            <w:left w:val="none" w:sz="0" w:space="0" w:color="auto"/>
            <w:bottom w:val="none" w:sz="0" w:space="0" w:color="auto"/>
            <w:right w:val="none" w:sz="0" w:space="0" w:color="auto"/>
          </w:divBdr>
        </w:div>
        <w:div w:id="1494565700">
          <w:marLeft w:val="640"/>
          <w:marRight w:val="0"/>
          <w:marTop w:val="0"/>
          <w:marBottom w:val="0"/>
          <w:divBdr>
            <w:top w:val="none" w:sz="0" w:space="0" w:color="auto"/>
            <w:left w:val="none" w:sz="0" w:space="0" w:color="auto"/>
            <w:bottom w:val="none" w:sz="0" w:space="0" w:color="auto"/>
            <w:right w:val="none" w:sz="0" w:space="0" w:color="auto"/>
          </w:divBdr>
        </w:div>
        <w:div w:id="571085464">
          <w:marLeft w:val="640"/>
          <w:marRight w:val="0"/>
          <w:marTop w:val="0"/>
          <w:marBottom w:val="0"/>
          <w:divBdr>
            <w:top w:val="none" w:sz="0" w:space="0" w:color="auto"/>
            <w:left w:val="none" w:sz="0" w:space="0" w:color="auto"/>
            <w:bottom w:val="none" w:sz="0" w:space="0" w:color="auto"/>
            <w:right w:val="none" w:sz="0" w:space="0" w:color="auto"/>
          </w:divBdr>
        </w:div>
        <w:div w:id="1333337731">
          <w:marLeft w:val="640"/>
          <w:marRight w:val="0"/>
          <w:marTop w:val="0"/>
          <w:marBottom w:val="0"/>
          <w:divBdr>
            <w:top w:val="none" w:sz="0" w:space="0" w:color="auto"/>
            <w:left w:val="none" w:sz="0" w:space="0" w:color="auto"/>
            <w:bottom w:val="none" w:sz="0" w:space="0" w:color="auto"/>
            <w:right w:val="none" w:sz="0" w:space="0" w:color="auto"/>
          </w:divBdr>
        </w:div>
        <w:div w:id="216358889">
          <w:marLeft w:val="640"/>
          <w:marRight w:val="0"/>
          <w:marTop w:val="0"/>
          <w:marBottom w:val="0"/>
          <w:divBdr>
            <w:top w:val="none" w:sz="0" w:space="0" w:color="auto"/>
            <w:left w:val="none" w:sz="0" w:space="0" w:color="auto"/>
            <w:bottom w:val="none" w:sz="0" w:space="0" w:color="auto"/>
            <w:right w:val="none" w:sz="0" w:space="0" w:color="auto"/>
          </w:divBdr>
        </w:div>
        <w:div w:id="10038268">
          <w:marLeft w:val="640"/>
          <w:marRight w:val="0"/>
          <w:marTop w:val="0"/>
          <w:marBottom w:val="0"/>
          <w:divBdr>
            <w:top w:val="none" w:sz="0" w:space="0" w:color="auto"/>
            <w:left w:val="none" w:sz="0" w:space="0" w:color="auto"/>
            <w:bottom w:val="none" w:sz="0" w:space="0" w:color="auto"/>
            <w:right w:val="none" w:sz="0" w:space="0" w:color="auto"/>
          </w:divBdr>
        </w:div>
        <w:div w:id="1711832851">
          <w:marLeft w:val="640"/>
          <w:marRight w:val="0"/>
          <w:marTop w:val="0"/>
          <w:marBottom w:val="0"/>
          <w:divBdr>
            <w:top w:val="none" w:sz="0" w:space="0" w:color="auto"/>
            <w:left w:val="none" w:sz="0" w:space="0" w:color="auto"/>
            <w:bottom w:val="none" w:sz="0" w:space="0" w:color="auto"/>
            <w:right w:val="none" w:sz="0" w:space="0" w:color="auto"/>
          </w:divBdr>
        </w:div>
        <w:div w:id="470437946">
          <w:marLeft w:val="640"/>
          <w:marRight w:val="0"/>
          <w:marTop w:val="0"/>
          <w:marBottom w:val="0"/>
          <w:divBdr>
            <w:top w:val="none" w:sz="0" w:space="0" w:color="auto"/>
            <w:left w:val="none" w:sz="0" w:space="0" w:color="auto"/>
            <w:bottom w:val="none" w:sz="0" w:space="0" w:color="auto"/>
            <w:right w:val="none" w:sz="0" w:space="0" w:color="auto"/>
          </w:divBdr>
        </w:div>
        <w:div w:id="1746680400">
          <w:marLeft w:val="640"/>
          <w:marRight w:val="0"/>
          <w:marTop w:val="0"/>
          <w:marBottom w:val="0"/>
          <w:divBdr>
            <w:top w:val="none" w:sz="0" w:space="0" w:color="auto"/>
            <w:left w:val="none" w:sz="0" w:space="0" w:color="auto"/>
            <w:bottom w:val="none" w:sz="0" w:space="0" w:color="auto"/>
            <w:right w:val="none" w:sz="0" w:space="0" w:color="auto"/>
          </w:divBdr>
        </w:div>
        <w:div w:id="699816825">
          <w:marLeft w:val="640"/>
          <w:marRight w:val="0"/>
          <w:marTop w:val="0"/>
          <w:marBottom w:val="0"/>
          <w:divBdr>
            <w:top w:val="none" w:sz="0" w:space="0" w:color="auto"/>
            <w:left w:val="none" w:sz="0" w:space="0" w:color="auto"/>
            <w:bottom w:val="none" w:sz="0" w:space="0" w:color="auto"/>
            <w:right w:val="none" w:sz="0" w:space="0" w:color="auto"/>
          </w:divBdr>
        </w:div>
        <w:div w:id="1472601014">
          <w:marLeft w:val="640"/>
          <w:marRight w:val="0"/>
          <w:marTop w:val="0"/>
          <w:marBottom w:val="0"/>
          <w:divBdr>
            <w:top w:val="none" w:sz="0" w:space="0" w:color="auto"/>
            <w:left w:val="none" w:sz="0" w:space="0" w:color="auto"/>
            <w:bottom w:val="none" w:sz="0" w:space="0" w:color="auto"/>
            <w:right w:val="none" w:sz="0" w:space="0" w:color="auto"/>
          </w:divBdr>
        </w:div>
        <w:div w:id="771169604">
          <w:marLeft w:val="640"/>
          <w:marRight w:val="0"/>
          <w:marTop w:val="0"/>
          <w:marBottom w:val="0"/>
          <w:divBdr>
            <w:top w:val="none" w:sz="0" w:space="0" w:color="auto"/>
            <w:left w:val="none" w:sz="0" w:space="0" w:color="auto"/>
            <w:bottom w:val="none" w:sz="0" w:space="0" w:color="auto"/>
            <w:right w:val="none" w:sz="0" w:space="0" w:color="auto"/>
          </w:divBdr>
        </w:div>
        <w:div w:id="1269236260">
          <w:marLeft w:val="640"/>
          <w:marRight w:val="0"/>
          <w:marTop w:val="0"/>
          <w:marBottom w:val="0"/>
          <w:divBdr>
            <w:top w:val="none" w:sz="0" w:space="0" w:color="auto"/>
            <w:left w:val="none" w:sz="0" w:space="0" w:color="auto"/>
            <w:bottom w:val="none" w:sz="0" w:space="0" w:color="auto"/>
            <w:right w:val="none" w:sz="0" w:space="0" w:color="auto"/>
          </w:divBdr>
        </w:div>
        <w:div w:id="848637869">
          <w:marLeft w:val="640"/>
          <w:marRight w:val="0"/>
          <w:marTop w:val="0"/>
          <w:marBottom w:val="0"/>
          <w:divBdr>
            <w:top w:val="none" w:sz="0" w:space="0" w:color="auto"/>
            <w:left w:val="none" w:sz="0" w:space="0" w:color="auto"/>
            <w:bottom w:val="none" w:sz="0" w:space="0" w:color="auto"/>
            <w:right w:val="none" w:sz="0" w:space="0" w:color="auto"/>
          </w:divBdr>
        </w:div>
        <w:div w:id="514805447">
          <w:marLeft w:val="640"/>
          <w:marRight w:val="0"/>
          <w:marTop w:val="0"/>
          <w:marBottom w:val="0"/>
          <w:divBdr>
            <w:top w:val="none" w:sz="0" w:space="0" w:color="auto"/>
            <w:left w:val="none" w:sz="0" w:space="0" w:color="auto"/>
            <w:bottom w:val="none" w:sz="0" w:space="0" w:color="auto"/>
            <w:right w:val="none" w:sz="0" w:space="0" w:color="auto"/>
          </w:divBdr>
        </w:div>
        <w:div w:id="1430157156">
          <w:marLeft w:val="640"/>
          <w:marRight w:val="0"/>
          <w:marTop w:val="0"/>
          <w:marBottom w:val="0"/>
          <w:divBdr>
            <w:top w:val="none" w:sz="0" w:space="0" w:color="auto"/>
            <w:left w:val="none" w:sz="0" w:space="0" w:color="auto"/>
            <w:bottom w:val="none" w:sz="0" w:space="0" w:color="auto"/>
            <w:right w:val="none" w:sz="0" w:space="0" w:color="auto"/>
          </w:divBdr>
        </w:div>
        <w:div w:id="1965043963">
          <w:marLeft w:val="640"/>
          <w:marRight w:val="0"/>
          <w:marTop w:val="0"/>
          <w:marBottom w:val="0"/>
          <w:divBdr>
            <w:top w:val="none" w:sz="0" w:space="0" w:color="auto"/>
            <w:left w:val="none" w:sz="0" w:space="0" w:color="auto"/>
            <w:bottom w:val="none" w:sz="0" w:space="0" w:color="auto"/>
            <w:right w:val="none" w:sz="0" w:space="0" w:color="auto"/>
          </w:divBdr>
        </w:div>
        <w:div w:id="891698677">
          <w:marLeft w:val="640"/>
          <w:marRight w:val="0"/>
          <w:marTop w:val="0"/>
          <w:marBottom w:val="0"/>
          <w:divBdr>
            <w:top w:val="none" w:sz="0" w:space="0" w:color="auto"/>
            <w:left w:val="none" w:sz="0" w:space="0" w:color="auto"/>
            <w:bottom w:val="none" w:sz="0" w:space="0" w:color="auto"/>
            <w:right w:val="none" w:sz="0" w:space="0" w:color="auto"/>
          </w:divBdr>
        </w:div>
        <w:div w:id="2101942837">
          <w:marLeft w:val="640"/>
          <w:marRight w:val="0"/>
          <w:marTop w:val="0"/>
          <w:marBottom w:val="0"/>
          <w:divBdr>
            <w:top w:val="none" w:sz="0" w:space="0" w:color="auto"/>
            <w:left w:val="none" w:sz="0" w:space="0" w:color="auto"/>
            <w:bottom w:val="none" w:sz="0" w:space="0" w:color="auto"/>
            <w:right w:val="none" w:sz="0" w:space="0" w:color="auto"/>
          </w:divBdr>
        </w:div>
        <w:div w:id="2039381377">
          <w:marLeft w:val="640"/>
          <w:marRight w:val="0"/>
          <w:marTop w:val="0"/>
          <w:marBottom w:val="0"/>
          <w:divBdr>
            <w:top w:val="none" w:sz="0" w:space="0" w:color="auto"/>
            <w:left w:val="none" w:sz="0" w:space="0" w:color="auto"/>
            <w:bottom w:val="none" w:sz="0" w:space="0" w:color="auto"/>
            <w:right w:val="none" w:sz="0" w:space="0" w:color="auto"/>
          </w:divBdr>
        </w:div>
        <w:div w:id="1954703422">
          <w:marLeft w:val="640"/>
          <w:marRight w:val="0"/>
          <w:marTop w:val="0"/>
          <w:marBottom w:val="0"/>
          <w:divBdr>
            <w:top w:val="none" w:sz="0" w:space="0" w:color="auto"/>
            <w:left w:val="none" w:sz="0" w:space="0" w:color="auto"/>
            <w:bottom w:val="none" w:sz="0" w:space="0" w:color="auto"/>
            <w:right w:val="none" w:sz="0" w:space="0" w:color="auto"/>
          </w:divBdr>
        </w:div>
        <w:div w:id="1159881164">
          <w:marLeft w:val="640"/>
          <w:marRight w:val="0"/>
          <w:marTop w:val="0"/>
          <w:marBottom w:val="0"/>
          <w:divBdr>
            <w:top w:val="none" w:sz="0" w:space="0" w:color="auto"/>
            <w:left w:val="none" w:sz="0" w:space="0" w:color="auto"/>
            <w:bottom w:val="none" w:sz="0" w:space="0" w:color="auto"/>
            <w:right w:val="none" w:sz="0" w:space="0" w:color="auto"/>
          </w:divBdr>
        </w:div>
        <w:div w:id="1982223469">
          <w:marLeft w:val="640"/>
          <w:marRight w:val="0"/>
          <w:marTop w:val="0"/>
          <w:marBottom w:val="0"/>
          <w:divBdr>
            <w:top w:val="none" w:sz="0" w:space="0" w:color="auto"/>
            <w:left w:val="none" w:sz="0" w:space="0" w:color="auto"/>
            <w:bottom w:val="none" w:sz="0" w:space="0" w:color="auto"/>
            <w:right w:val="none" w:sz="0" w:space="0" w:color="auto"/>
          </w:divBdr>
        </w:div>
        <w:div w:id="1900942749">
          <w:marLeft w:val="640"/>
          <w:marRight w:val="0"/>
          <w:marTop w:val="0"/>
          <w:marBottom w:val="0"/>
          <w:divBdr>
            <w:top w:val="none" w:sz="0" w:space="0" w:color="auto"/>
            <w:left w:val="none" w:sz="0" w:space="0" w:color="auto"/>
            <w:bottom w:val="none" w:sz="0" w:space="0" w:color="auto"/>
            <w:right w:val="none" w:sz="0" w:space="0" w:color="auto"/>
          </w:divBdr>
        </w:div>
        <w:div w:id="681593440">
          <w:marLeft w:val="640"/>
          <w:marRight w:val="0"/>
          <w:marTop w:val="0"/>
          <w:marBottom w:val="0"/>
          <w:divBdr>
            <w:top w:val="none" w:sz="0" w:space="0" w:color="auto"/>
            <w:left w:val="none" w:sz="0" w:space="0" w:color="auto"/>
            <w:bottom w:val="none" w:sz="0" w:space="0" w:color="auto"/>
            <w:right w:val="none" w:sz="0" w:space="0" w:color="auto"/>
          </w:divBdr>
        </w:div>
        <w:div w:id="1591041565">
          <w:marLeft w:val="640"/>
          <w:marRight w:val="0"/>
          <w:marTop w:val="0"/>
          <w:marBottom w:val="0"/>
          <w:divBdr>
            <w:top w:val="none" w:sz="0" w:space="0" w:color="auto"/>
            <w:left w:val="none" w:sz="0" w:space="0" w:color="auto"/>
            <w:bottom w:val="none" w:sz="0" w:space="0" w:color="auto"/>
            <w:right w:val="none" w:sz="0" w:space="0" w:color="auto"/>
          </w:divBdr>
        </w:div>
        <w:div w:id="368918886">
          <w:marLeft w:val="640"/>
          <w:marRight w:val="0"/>
          <w:marTop w:val="0"/>
          <w:marBottom w:val="0"/>
          <w:divBdr>
            <w:top w:val="none" w:sz="0" w:space="0" w:color="auto"/>
            <w:left w:val="none" w:sz="0" w:space="0" w:color="auto"/>
            <w:bottom w:val="none" w:sz="0" w:space="0" w:color="auto"/>
            <w:right w:val="none" w:sz="0" w:space="0" w:color="auto"/>
          </w:divBdr>
        </w:div>
        <w:div w:id="31467668">
          <w:marLeft w:val="640"/>
          <w:marRight w:val="0"/>
          <w:marTop w:val="0"/>
          <w:marBottom w:val="0"/>
          <w:divBdr>
            <w:top w:val="none" w:sz="0" w:space="0" w:color="auto"/>
            <w:left w:val="none" w:sz="0" w:space="0" w:color="auto"/>
            <w:bottom w:val="none" w:sz="0" w:space="0" w:color="auto"/>
            <w:right w:val="none" w:sz="0" w:space="0" w:color="auto"/>
          </w:divBdr>
        </w:div>
        <w:div w:id="1317343337">
          <w:marLeft w:val="640"/>
          <w:marRight w:val="0"/>
          <w:marTop w:val="0"/>
          <w:marBottom w:val="0"/>
          <w:divBdr>
            <w:top w:val="none" w:sz="0" w:space="0" w:color="auto"/>
            <w:left w:val="none" w:sz="0" w:space="0" w:color="auto"/>
            <w:bottom w:val="none" w:sz="0" w:space="0" w:color="auto"/>
            <w:right w:val="none" w:sz="0" w:space="0" w:color="auto"/>
          </w:divBdr>
        </w:div>
        <w:div w:id="581333007">
          <w:marLeft w:val="640"/>
          <w:marRight w:val="0"/>
          <w:marTop w:val="0"/>
          <w:marBottom w:val="0"/>
          <w:divBdr>
            <w:top w:val="none" w:sz="0" w:space="0" w:color="auto"/>
            <w:left w:val="none" w:sz="0" w:space="0" w:color="auto"/>
            <w:bottom w:val="none" w:sz="0" w:space="0" w:color="auto"/>
            <w:right w:val="none" w:sz="0" w:space="0" w:color="auto"/>
          </w:divBdr>
        </w:div>
        <w:div w:id="719938686">
          <w:marLeft w:val="640"/>
          <w:marRight w:val="0"/>
          <w:marTop w:val="0"/>
          <w:marBottom w:val="0"/>
          <w:divBdr>
            <w:top w:val="none" w:sz="0" w:space="0" w:color="auto"/>
            <w:left w:val="none" w:sz="0" w:space="0" w:color="auto"/>
            <w:bottom w:val="none" w:sz="0" w:space="0" w:color="auto"/>
            <w:right w:val="none" w:sz="0" w:space="0" w:color="auto"/>
          </w:divBdr>
        </w:div>
        <w:div w:id="1265723510">
          <w:marLeft w:val="640"/>
          <w:marRight w:val="0"/>
          <w:marTop w:val="0"/>
          <w:marBottom w:val="0"/>
          <w:divBdr>
            <w:top w:val="none" w:sz="0" w:space="0" w:color="auto"/>
            <w:left w:val="none" w:sz="0" w:space="0" w:color="auto"/>
            <w:bottom w:val="none" w:sz="0" w:space="0" w:color="auto"/>
            <w:right w:val="none" w:sz="0" w:space="0" w:color="auto"/>
          </w:divBdr>
        </w:div>
        <w:div w:id="460537476">
          <w:marLeft w:val="640"/>
          <w:marRight w:val="0"/>
          <w:marTop w:val="0"/>
          <w:marBottom w:val="0"/>
          <w:divBdr>
            <w:top w:val="none" w:sz="0" w:space="0" w:color="auto"/>
            <w:left w:val="none" w:sz="0" w:space="0" w:color="auto"/>
            <w:bottom w:val="none" w:sz="0" w:space="0" w:color="auto"/>
            <w:right w:val="none" w:sz="0" w:space="0" w:color="auto"/>
          </w:divBdr>
        </w:div>
        <w:div w:id="2050295430">
          <w:marLeft w:val="640"/>
          <w:marRight w:val="0"/>
          <w:marTop w:val="0"/>
          <w:marBottom w:val="0"/>
          <w:divBdr>
            <w:top w:val="none" w:sz="0" w:space="0" w:color="auto"/>
            <w:left w:val="none" w:sz="0" w:space="0" w:color="auto"/>
            <w:bottom w:val="none" w:sz="0" w:space="0" w:color="auto"/>
            <w:right w:val="none" w:sz="0" w:space="0" w:color="auto"/>
          </w:divBdr>
        </w:div>
        <w:div w:id="1344084909">
          <w:marLeft w:val="640"/>
          <w:marRight w:val="0"/>
          <w:marTop w:val="0"/>
          <w:marBottom w:val="0"/>
          <w:divBdr>
            <w:top w:val="none" w:sz="0" w:space="0" w:color="auto"/>
            <w:left w:val="none" w:sz="0" w:space="0" w:color="auto"/>
            <w:bottom w:val="none" w:sz="0" w:space="0" w:color="auto"/>
            <w:right w:val="none" w:sz="0" w:space="0" w:color="auto"/>
          </w:divBdr>
        </w:div>
      </w:divsChild>
    </w:div>
    <w:div w:id="1556619982">
      <w:bodyDiv w:val="1"/>
      <w:marLeft w:val="0"/>
      <w:marRight w:val="0"/>
      <w:marTop w:val="0"/>
      <w:marBottom w:val="0"/>
      <w:divBdr>
        <w:top w:val="none" w:sz="0" w:space="0" w:color="auto"/>
        <w:left w:val="none" w:sz="0" w:space="0" w:color="auto"/>
        <w:bottom w:val="none" w:sz="0" w:space="0" w:color="auto"/>
        <w:right w:val="none" w:sz="0" w:space="0" w:color="auto"/>
      </w:divBdr>
      <w:divsChild>
        <w:div w:id="1660189761">
          <w:marLeft w:val="640"/>
          <w:marRight w:val="0"/>
          <w:marTop w:val="0"/>
          <w:marBottom w:val="0"/>
          <w:divBdr>
            <w:top w:val="none" w:sz="0" w:space="0" w:color="auto"/>
            <w:left w:val="none" w:sz="0" w:space="0" w:color="auto"/>
            <w:bottom w:val="none" w:sz="0" w:space="0" w:color="auto"/>
            <w:right w:val="none" w:sz="0" w:space="0" w:color="auto"/>
          </w:divBdr>
        </w:div>
        <w:div w:id="77871492">
          <w:marLeft w:val="640"/>
          <w:marRight w:val="0"/>
          <w:marTop w:val="0"/>
          <w:marBottom w:val="0"/>
          <w:divBdr>
            <w:top w:val="none" w:sz="0" w:space="0" w:color="auto"/>
            <w:left w:val="none" w:sz="0" w:space="0" w:color="auto"/>
            <w:bottom w:val="none" w:sz="0" w:space="0" w:color="auto"/>
            <w:right w:val="none" w:sz="0" w:space="0" w:color="auto"/>
          </w:divBdr>
        </w:div>
        <w:div w:id="297036115">
          <w:marLeft w:val="640"/>
          <w:marRight w:val="0"/>
          <w:marTop w:val="0"/>
          <w:marBottom w:val="0"/>
          <w:divBdr>
            <w:top w:val="none" w:sz="0" w:space="0" w:color="auto"/>
            <w:left w:val="none" w:sz="0" w:space="0" w:color="auto"/>
            <w:bottom w:val="none" w:sz="0" w:space="0" w:color="auto"/>
            <w:right w:val="none" w:sz="0" w:space="0" w:color="auto"/>
          </w:divBdr>
        </w:div>
        <w:div w:id="952789721">
          <w:marLeft w:val="640"/>
          <w:marRight w:val="0"/>
          <w:marTop w:val="0"/>
          <w:marBottom w:val="0"/>
          <w:divBdr>
            <w:top w:val="none" w:sz="0" w:space="0" w:color="auto"/>
            <w:left w:val="none" w:sz="0" w:space="0" w:color="auto"/>
            <w:bottom w:val="none" w:sz="0" w:space="0" w:color="auto"/>
            <w:right w:val="none" w:sz="0" w:space="0" w:color="auto"/>
          </w:divBdr>
        </w:div>
        <w:div w:id="1039474109">
          <w:marLeft w:val="640"/>
          <w:marRight w:val="0"/>
          <w:marTop w:val="0"/>
          <w:marBottom w:val="0"/>
          <w:divBdr>
            <w:top w:val="none" w:sz="0" w:space="0" w:color="auto"/>
            <w:left w:val="none" w:sz="0" w:space="0" w:color="auto"/>
            <w:bottom w:val="none" w:sz="0" w:space="0" w:color="auto"/>
            <w:right w:val="none" w:sz="0" w:space="0" w:color="auto"/>
          </w:divBdr>
        </w:div>
        <w:div w:id="2119712103">
          <w:marLeft w:val="640"/>
          <w:marRight w:val="0"/>
          <w:marTop w:val="0"/>
          <w:marBottom w:val="0"/>
          <w:divBdr>
            <w:top w:val="none" w:sz="0" w:space="0" w:color="auto"/>
            <w:left w:val="none" w:sz="0" w:space="0" w:color="auto"/>
            <w:bottom w:val="none" w:sz="0" w:space="0" w:color="auto"/>
            <w:right w:val="none" w:sz="0" w:space="0" w:color="auto"/>
          </w:divBdr>
        </w:div>
        <w:div w:id="635767770">
          <w:marLeft w:val="640"/>
          <w:marRight w:val="0"/>
          <w:marTop w:val="0"/>
          <w:marBottom w:val="0"/>
          <w:divBdr>
            <w:top w:val="none" w:sz="0" w:space="0" w:color="auto"/>
            <w:left w:val="none" w:sz="0" w:space="0" w:color="auto"/>
            <w:bottom w:val="none" w:sz="0" w:space="0" w:color="auto"/>
            <w:right w:val="none" w:sz="0" w:space="0" w:color="auto"/>
          </w:divBdr>
        </w:div>
        <w:div w:id="904099747">
          <w:marLeft w:val="640"/>
          <w:marRight w:val="0"/>
          <w:marTop w:val="0"/>
          <w:marBottom w:val="0"/>
          <w:divBdr>
            <w:top w:val="none" w:sz="0" w:space="0" w:color="auto"/>
            <w:left w:val="none" w:sz="0" w:space="0" w:color="auto"/>
            <w:bottom w:val="none" w:sz="0" w:space="0" w:color="auto"/>
            <w:right w:val="none" w:sz="0" w:space="0" w:color="auto"/>
          </w:divBdr>
        </w:div>
        <w:div w:id="1248341917">
          <w:marLeft w:val="640"/>
          <w:marRight w:val="0"/>
          <w:marTop w:val="0"/>
          <w:marBottom w:val="0"/>
          <w:divBdr>
            <w:top w:val="none" w:sz="0" w:space="0" w:color="auto"/>
            <w:left w:val="none" w:sz="0" w:space="0" w:color="auto"/>
            <w:bottom w:val="none" w:sz="0" w:space="0" w:color="auto"/>
            <w:right w:val="none" w:sz="0" w:space="0" w:color="auto"/>
          </w:divBdr>
        </w:div>
        <w:div w:id="857695918">
          <w:marLeft w:val="640"/>
          <w:marRight w:val="0"/>
          <w:marTop w:val="0"/>
          <w:marBottom w:val="0"/>
          <w:divBdr>
            <w:top w:val="none" w:sz="0" w:space="0" w:color="auto"/>
            <w:left w:val="none" w:sz="0" w:space="0" w:color="auto"/>
            <w:bottom w:val="none" w:sz="0" w:space="0" w:color="auto"/>
            <w:right w:val="none" w:sz="0" w:space="0" w:color="auto"/>
          </w:divBdr>
        </w:div>
        <w:div w:id="1173304302">
          <w:marLeft w:val="640"/>
          <w:marRight w:val="0"/>
          <w:marTop w:val="0"/>
          <w:marBottom w:val="0"/>
          <w:divBdr>
            <w:top w:val="none" w:sz="0" w:space="0" w:color="auto"/>
            <w:left w:val="none" w:sz="0" w:space="0" w:color="auto"/>
            <w:bottom w:val="none" w:sz="0" w:space="0" w:color="auto"/>
            <w:right w:val="none" w:sz="0" w:space="0" w:color="auto"/>
          </w:divBdr>
        </w:div>
        <w:div w:id="1410075611">
          <w:marLeft w:val="640"/>
          <w:marRight w:val="0"/>
          <w:marTop w:val="0"/>
          <w:marBottom w:val="0"/>
          <w:divBdr>
            <w:top w:val="none" w:sz="0" w:space="0" w:color="auto"/>
            <w:left w:val="none" w:sz="0" w:space="0" w:color="auto"/>
            <w:bottom w:val="none" w:sz="0" w:space="0" w:color="auto"/>
            <w:right w:val="none" w:sz="0" w:space="0" w:color="auto"/>
          </w:divBdr>
        </w:div>
        <w:div w:id="1858814939">
          <w:marLeft w:val="640"/>
          <w:marRight w:val="0"/>
          <w:marTop w:val="0"/>
          <w:marBottom w:val="0"/>
          <w:divBdr>
            <w:top w:val="none" w:sz="0" w:space="0" w:color="auto"/>
            <w:left w:val="none" w:sz="0" w:space="0" w:color="auto"/>
            <w:bottom w:val="none" w:sz="0" w:space="0" w:color="auto"/>
            <w:right w:val="none" w:sz="0" w:space="0" w:color="auto"/>
          </w:divBdr>
        </w:div>
        <w:div w:id="1040780998">
          <w:marLeft w:val="640"/>
          <w:marRight w:val="0"/>
          <w:marTop w:val="0"/>
          <w:marBottom w:val="0"/>
          <w:divBdr>
            <w:top w:val="none" w:sz="0" w:space="0" w:color="auto"/>
            <w:left w:val="none" w:sz="0" w:space="0" w:color="auto"/>
            <w:bottom w:val="none" w:sz="0" w:space="0" w:color="auto"/>
            <w:right w:val="none" w:sz="0" w:space="0" w:color="auto"/>
          </w:divBdr>
        </w:div>
        <w:div w:id="1198272020">
          <w:marLeft w:val="640"/>
          <w:marRight w:val="0"/>
          <w:marTop w:val="0"/>
          <w:marBottom w:val="0"/>
          <w:divBdr>
            <w:top w:val="none" w:sz="0" w:space="0" w:color="auto"/>
            <w:left w:val="none" w:sz="0" w:space="0" w:color="auto"/>
            <w:bottom w:val="none" w:sz="0" w:space="0" w:color="auto"/>
            <w:right w:val="none" w:sz="0" w:space="0" w:color="auto"/>
          </w:divBdr>
        </w:div>
        <w:div w:id="1196580812">
          <w:marLeft w:val="640"/>
          <w:marRight w:val="0"/>
          <w:marTop w:val="0"/>
          <w:marBottom w:val="0"/>
          <w:divBdr>
            <w:top w:val="none" w:sz="0" w:space="0" w:color="auto"/>
            <w:left w:val="none" w:sz="0" w:space="0" w:color="auto"/>
            <w:bottom w:val="none" w:sz="0" w:space="0" w:color="auto"/>
            <w:right w:val="none" w:sz="0" w:space="0" w:color="auto"/>
          </w:divBdr>
        </w:div>
        <w:div w:id="1240677259">
          <w:marLeft w:val="640"/>
          <w:marRight w:val="0"/>
          <w:marTop w:val="0"/>
          <w:marBottom w:val="0"/>
          <w:divBdr>
            <w:top w:val="none" w:sz="0" w:space="0" w:color="auto"/>
            <w:left w:val="none" w:sz="0" w:space="0" w:color="auto"/>
            <w:bottom w:val="none" w:sz="0" w:space="0" w:color="auto"/>
            <w:right w:val="none" w:sz="0" w:space="0" w:color="auto"/>
          </w:divBdr>
        </w:div>
        <w:div w:id="1829133871">
          <w:marLeft w:val="640"/>
          <w:marRight w:val="0"/>
          <w:marTop w:val="0"/>
          <w:marBottom w:val="0"/>
          <w:divBdr>
            <w:top w:val="none" w:sz="0" w:space="0" w:color="auto"/>
            <w:left w:val="none" w:sz="0" w:space="0" w:color="auto"/>
            <w:bottom w:val="none" w:sz="0" w:space="0" w:color="auto"/>
            <w:right w:val="none" w:sz="0" w:space="0" w:color="auto"/>
          </w:divBdr>
        </w:div>
        <w:div w:id="1127162508">
          <w:marLeft w:val="640"/>
          <w:marRight w:val="0"/>
          <w:marTop w:val="0"/>
          <w:marBottom w:val="0"/>
          <w:divBdr>
            <w:top w:val="none" w:sz="0" w:space="0" w:color="auto"/>
            <w:left w:val="none" w:sz="0" w:space="0" w:color="auto"/>
            <w:bottom w:val="none" w:sz="0" w:space="0" w:color="auto"/>
            <w:right w:val="none" w:sz="0" w:space="0" w:color="auto"/>
          </w:divBdr>
        </w:div>
        <w:div w:id="2027094946">
          <w:marLeft w:val="640"/>
          <w:marRight w:val="0"/>
          <w:marTop w:val="0"/>
          <w:marBottom w:val="0"/>
          <w:divBdr>
            <w:top w:val="none" w:sz="0" w:space="0" w:color="auto"/>
            <w:left w:val="none" w:sz="0" w:space="0" w:color="auto"/>
            <w:bottom w:val="none" w:sz="0" w:space="0" w:color="auto"/>
            <w:right w:val="none" w:sz="0" w:space="0" w:color="auto"/>
          </w:divBdr>
        </w:div>
        <w:div w:id="1960910086">
          <w:marLeft w:val="640"/>
          <w:marRight w:val="0"/>
          <w:marTop w:val="0"/>
          <w:marBottom w:val="0"/>
          <w:divBdr>
            <w:top w:val="none" w:sz="0" w:space="0" w:color="auto"/>
            <w:left w:val="none" w:sz="0" w:space="0" w:color="auto"/>
            <w:bottom w:val="none" w:sz="0" w:space="0" w:color="auto"/>
            <w:right w:val="none" w:sz="0" w:space="0" w:color="auto"/>
          </w:divBdr>
        </w:div>
        <w:div w:id="2105302267">
          <w:marLeft w:val="640"/>
          <w:marRight w:val="0"/>
          <w:marTop w:val="0"/>
          <w:marBottom w:val="0"/>
          <w:divBdr>
            <w:top w:val="none" w:sz="0" w:space="0" w:color="auto"/>
            <w:left w:val="none" w:sz="0" w:space="0" w:color="auto"/>
            <w:bottom w:val="none" w:sz="0" w:space="0" w:color="auto"/>
            <w:right w:val="none" w:sz="0" w:space="0" w:color="auto"/>
          </w:divBdr>
        </w:div>
        <w:div w:id="596014845">
          <w:marLeft w:val="640"/>
          <w:marRight w:val="0"/>
          <w:marTop w:val="0"/>
          <w:marBottom w:val="0"/>
          <w:divBdr>
            <w:top w:val="none" w:sz="0" w:space="0" w:color="auto"/>
            <w:left w:val="none" w:sz="0" w:space="0" w:color="auto"/>
            <w:bottom w:val="none" w:sz="0" w:space="0" w:color="auto"/>
            <w:right w:val="none" w:sz="0" w:space="0" w:color="auto"/>
          </w:divBdr>
        </w:div>
        <w:div w:id="1668290823">
          <w:marLeft w:val="640"/>
          <w:marRight w:val="0"/>
          <w:marTop w:val="0"/>
          <w:marBottom w:val="0"/>
          <w:divBdr>
            <w:top w:val="none" w:sz="0" w:space="0" w:color="auto"/>
            <w:left w:val="none" w:sz="0" w:space="0" w:color="auto"/>
            <w:bottom w:val="none" w:sz="0" w:space="0" w:color="auto"/>
            <w:right w:val="none" w:sz="0" w:space="0" w:color="auto"/>
          </w:divBdr>
        </w:div>
        <w:div w:id="1009678403">
          <w:marLeft w:val="640"/>
          <w:marRight w:val="0"/>
          <w:marTop w:val="0"/>
          <w:marBottom w:val="0"/>
          <w:divBdr>
            <w:top w:val="none" w:sz="0" w:space="0" w:color="auto"/>
            <w:left w:val="none" w:sz="0" w:space="0" w:color="auto"/>
            <w:bottom w:val="none" w:sz="0" w:space="0" w:color="auto"/>
            <w:right w:val="none" w:sz="0" w:space="0" w:color="auto"/>
          </w:divBdr>
        </w:div>
        <w:div w:id="1313874041">
          <w:marLeft w:val="640"/>
          <w:marRight w:val="0"/>
          <w:marTop w:val="0"/>
          <w:marBottom w:val="0"/>
          <w:divBdr>
            <w:top w:val="none" w:sz="0" w:space="0" w:color="auto"/>
            <w:left w:val="none" w:sz="0" w:space="0" w:color="auto"/>
            <w:bottom w:val="none" w:sz="0" w:space="0" w:color="auto"/>
            <w:right w:val="none" w:sz="0" w:space="0" w:color="auto"/>
          </w:divBdr>
        </w:div>
        <w:div w:id="1535272068">
          <w:marLeft w:val="640"/>
          <w:marRight w:val="0"/>
          <w:marTop w:val="0"/>
          <w:marBottom w:val="0"/>
          <w:divBdr>
            <w:top w:val="none" w:sz="0" w:space="0" w:color="auto"/>
            <w:left w:val="none" w:sz="0" w:space="0" w:color="auto"/>
            <w:bottom w:val="none" w:sz="0" w:space="0" w:color="auto"/>
            <w:right w:val="none" w:sz="0" w:space="0" w:color="auto"/>
          </w:divBdr>
        </w:div>
        <w:div w:id="1357081436">
          <w:marLeft w:val="640"/>
          <w:marRight w:val="0"/>
          <w:marTop w:val="0"/>
          <w:marBottom w:val="0"/>
          <w:divBdr>
            <w:top w:val="none" w:sz="0" w:space="0" w:color="auto"/>
            <w:left w:val="none" w:sz="0" w:space="0" w:color="auto"/>
            <w:bottom w:val="none" w:sz="0" w:space="0" w:color="auto"/>
            <w:right w:val="none" w:sz="0" w:space="0" w:color="auto"/>
          </w:divBdr>
        </w:div>
        <w:div w:id="1357535541">
          <w:marLeft w:val="640"/>
          <w:marRight w:val="0"/>
          <w:marTop w:val="0"/>
          <w:marBottom w:val="0"/>
          <w:divBdr>
            <w:top w:val="none" w:sz="0" w:space="0" w:color="auto"/>
            <w:left w:val="none" w:sz="0" w:space="0" w:color="auto"/>
            <w:bottom w:val="none" w:sz="0" w:space="0" w:color="auto"/>
            <w:right w:val="none" w:sz="0" w:space="0" w:color="auto"/>
          </w:divBdr>
        </w:div>
        <w:div w:id="1489054245">
          <w:marLeft w:val="640"/>
          <w:marRight w:val="0"/>
          <w:marTop w:val="0"/>
          <w:marBottom w:val="0"/>
          <w:divBdr>
            <w:top w:val="none" w:sz="0" w:space="0" w:color="auto"/>
            <w:left w:val="none" w:sz="0" w:space="0" w:color="auto"/>
            <w:bottom w:val="none" w:sz="0" w:space="0" w:color="auto"/>
            <w:right w:val="none" w:sz="0" w:space="0" w:color="auto"/>
          </w:divBdr>
        </w:div>
        <w:div w:id="1758096006">
          <w:marLeft w:val="640"/>
          <w:marRight w:val="0"/>
          <w:marTop w:val="0"/>
          <w:marBottom w:val="0"/>
          <w:divBdr>
            <w:top w:val="none" w:sz="0" w:space="0" w:color="auto"/>
            <w:left w:val="none" w:sz="0" w:space="0" w:color="auto"/>
            <w:bottom w:val="none" w:sz="0" w:space="0" w:color="auto"/>
            <w:right w:val="none" w:sz="0" w:space="0" w:color="auto"/>
          </w:divBdr>
        </w:div>
        <w:div w:id="1052343629">
          <w:marLeft w:val="640"/>
          <w:marRight w:val="0"/>
          <w:marTop w:val="0"/>
          <w:marBottom w:val="0"/>
          <w:divBdr>
            <w:top w:val="none" w:sz="0" w:space="0" w:color="auto"/>
            <w:left w:val="none" w:sz="0" w:space="0" w:color="auto"/>
            <w:bottom w:val="none" w:sz="0" w:space="0" w:color="auto"/>
            <w:right w:val="none" w:sz="0" w:space="0" w:color="auto"/>
          </w:divBdr>
        </w:div>
        <w:div w:id="235821999">
          <w:marLeft w:val="640"/>
          <w:marRight w:val="0"/>
          <w:marTop w:val="0"/>
          <w:marBottom w:val="0"/>
          <w:divBdr>
            <w:top w:val="none" w:sz="0" w:space="0" w:color="auto"/>
            <w:left w:val="none" w:sz="0" w:space="0" w:color="auto"/>
            <w:bottom w:val="none" w:sz="0" w:space="0" w:color="auto"/>
            <w:right w:val="none" w:sz="0" w:space="0" w:color="auto"/>
          </w:divBdr>
        </w:div>
        <w:div w:id="1922638664">
          <w:marLeft w:val="640"/>
          <w:marRight w:val="0"/>
          <w:marTop w:val="0"/>
          <w:marBottom w:val="0"/>
          <w:divBdr>
            <w:top w:val="none" w:sz="0" w:space="0" w:color="auto"/>
            <w:left w:val="none" w:sz="0" w:space="0" w:color="auto"/>
            <w:bottom w:val="none" w:sz="0" w:space="0" w:color="auto"/>
            <w:right w:val="none" w:sz="0" w:space="0" w:color="auto"/>
          </w:divBdr>
        </w:div>
        <w:div w:id="350377464">
          <w:marLeft w:val="640"/>
          <w:marRight w:val="0"/>
          <w:marTop w:val="0"/>
          <w:marBottom w:val="0"/>
          <w:divBdr>
            <w:top w:val="none" w:sz="0" w:space="0" w:color="auto"/>
            <w:left w:val="none" w:sz="0" w:space="0" w:color="auto"/>
            <w:bottom w:val="none" w:sz="0" w:space="0" w:color="auto"/>
            <w:right w:val="none" w:sz="0" w:space="0" w:color="auto"/>
          </w:divBdr>
        </w:div>
        <w:div w:id="953709562">
          <w:marLeft w:val="640"/>
          <w:marRight w:val="0"/>
          <w:marTop w:val="0"/>
          <w:marBottom w:val="0"/>
          <w:divBdr>
            <w:top w:val="none" w:sz="0" w:space="0" w:color="auto"/>
            <w:left w:val="none" w:sz="0" w:space="0" w:color="auto"/>
            <w:bottom w:val="none" w:sz="0" w:space="0" w:color="auto"/>
            <w:right w:val="none" w:sz="0" w:space="0" w:color="auto"/>
          </w:divBdr>
        </w:div>
        <w:div w:id="1634482946">
          <w:marLeft w:val="640"/>
          <w:marRight w:val="0"/>
          <w:marTop w:val="0"/>
          <w:marBottom w:val="0"/>
          <w:divBdr>
            <w:top w:val="none" w:sz="0" w:space="0" w:color="auto"/>
            <w:left w:val="none" w:sz="0" w:space="0" w:color="auto"/>
            <w:bottom w:val="none" w:sz="0" w:space="0" w:color="auto"/>
            <w:right w:val="none" w:sz="0" w:space="0" w:color="auto"/>
          </w:divBdr>
        </w:div>
        <w:div w:id="1669744817">
          <w:marLeft w:val="640"/>
          <w:marRight w:val="0"/>
          <w:marTop w:val="0"/>
          <w:marBottom w:val="0"/>
          <w:divBdr>
            <w:top w:val="none" w:sz="0" w:space="0" w:color="auto"/>
            <w:left w:val="none" w:sz="0" w:space="0" w:color="auto"/>
            <w:bottom w:val="none" w:sz="0" w:space="0" w:color="auto"/>
            <w:right w:val="none" w:sz="0" w:space="0" w:color="auto"/>
          </w:divBdr>
        </w:div>
        <w:div w:id="1576282555">
          <w:marLeft w:val="640"/>
          <w:marRight w:val="0"/>
          <w:marTop w:val="0"/>
          <w:marBottom w:val="0"/>
          <w:divBdr>
            <w:top w:val="none" w:sz="0" w:space="0" w:color="auto"/>
            <w:left w:val="none" w:sz="0" w:space="0" w:color="auto"/>
            <w:bottom w:val="none" w:sz="0" w:space="0" w:color="auto"/>
            <w:right w:val="none" w:sz="0" w:space="0" w:color="auto"/>
          </w:divBdr>
        </w:div>
        <w:div w:id="1895385911">
          <w:marLeft w:val="640"/>
          <w:marRight w:val="0"/>
          <w:marTop w:val="0"/>
          <w:marBottom w:val="0"/>
          <w:divBdr>
            <w:top w:val="none" w:sz="0" w:space="0" w:color="auto"/>
            <w:left w:val="none" w:sz="0" w:space="0" w:color="auto"/>
            <w:bottom w:val="none" w:sz="0" w:space="0" w:color="auto"/>
            <w:right w:val="none" w:sz="0" w:space="0" w:color="auto"/>
          </w:divBdr>
        </w:div>
        <w:div w:id="705763343">
          <w:marLeft w:val="640"/>
          <w:marRight w:val="0"/>
          <w:marTop w:val="0"/>
          <w:marBottom w:val="0"/>
          <w:divBdr>
            <w:top w:val="none" w:sz="0" w:space="0" w:color="auto"/>
            <w:left w:val="none" w:sz="0" w:space="0" w:color="auto"/>
            <w:bottom w:val="none" w:sz="0" w:space="0" w:color="auto"/>
            <w:right w:val="none" w:sz="0" w:space="0" w:color="auto"/>
          </w:divBdr>
        </w:div>
        <w:div w:id="365373084">
          <w:marLeft w:val="640"/>
          <w:marRight w:val="0"/>
          <w:marTop w:val="0"/>
          <w:marBottom w:val="0"/>
          <w:divBdr>
            <w:top w:val="none" w:sz="0" w:space="0" w:color="auto"/>
            <w:left w:val="none" w:sz="0" w:space="0" w:color="auto"/>
            <w:bottom w:val="none" w:sz="0" w:space="0" w:color="auto"/>
            <w:right w:val="none" w:sz="0" w:space="0" w:color="auto"/>
          </w:divBdr>
        </w:div>
        <w:div w:id="1018701707">
          <w:marLeft w:val="640"/>
          <w:marRight w:val="0"/>
          <w:marTop w:val="0"/>
          <w:marBottom w:val="0"/>
          <w:divBdr>
            <w:top w:val="none" w:sz="0" w:space="0" w:color="auto"/>
            <w:left w:val="none" w:sz="0" w:space="0" w:color="auto"/>
            <w:bottom w:val="none" w:sz="0" w:space="0" w:color="auto"/>
            <w:right w:val="none" w:sz="0" w:space="0" w:color="auto"/>
          </w:divBdr>
        </w:div>
        <w:div w:id="57673243">
          <w:marLeft w:val="640"/>
          <w:marRight w:val="0"/>
          <w:marTop w:val="0"/>
          <w:marBottom w:val="0"/>
          <w:divBdr>
            <w:top w:val="none" w:sz="0" w:space="0" w:color="auto"/>
            <w:left w:val="none" w:sz="0" w:space="0" w:color="auto"/>
            <w:bottom w:val="none" w:sz="0" w:space="0" w:color="auto"/>
            <w:right w:val="none" w:sz="0" w:space="0" w:color="auto"/>
          </w:divBdr>
        </w:div>
        <w:div w:id="1320570593">
          <w:marLeft w:val="640"/>
          <w:marRight w:val="0"/>
          <w:marTop w:val="0"/>
          <w:marBottom w:val="0"/>
          <w:divBdr>
            <w:top w:val="none" w:sz="0" w:space="0" w:color="auto"/>
            <w:left w:val="none" w:sz="0" w:space="0" w:color="auto"/>
            <w:bottom w:val="none" w:sz="0" w:space="0" w:color="auto"/>
            <w:right w:val="none" w:sz="0" w:space="0" w:color="auto"/>
          </w:divBdr>
        </w:div>
        <w:div w:id="531647395">
          <w:marLeft w:val="640"/>
          <w:marRight w:val="0"/>
          <w:marTop w:val="0"/>
          <w:marBottom w:val="0"/>
          <w:divBdr>
            <w:top w:val="none" w:sz="0" w:space="0" w:color="auto"/>
            <w:left w:val="none" w:sz="0" w:space="0" w:color="auto"/>
            <w:bottom w:val="none" w:sz="0" w:space="0" w:color="auto"/>
            <w:right w:val="none" w:sz="0" w:space="0" w:color="auto"/>
          </w:divBdr>
        </w:div>
        <w:div w:id="1078406119">
          <w:marLeft w:val="640"/>
          <w:marRight w:val="0"/>
          <w:marTop w:val="0"/>
          <w:marBottom w:val="0"/>
          <w:divBdr>
            <w:top w:val="none" w:sz="0" w:space="0" w:color="auto"/>
            <w:left w:val="none" w:sz="0" w:space="0" w:color="auto"/>
            <w:bottom w:val="none" w:sz="0" w:space="0" w:color="auto"/>
            <w:right w:val="none" w:sz="0" w:space="0" w:color="auto"/>
          </w:divBdr>
        </w:div>
        <w:div w:id="1084107832">
          <w:marLeft w:val="640"/>
          <w:marRight w:val="0"/>
          <w:marTop w:val="0"/>
          <w:marBottom w:val="0"/>
          <w:divBdr>
            <w:top w:val="none" w:sz="0" w:space="0" w:color="auto"/>
            <w:left w:val="none" w:sz="0" w:space="0" w:color="auto"/>
            <w:bottom w:val="none" w:sz="0" w:space="0" w:color="auto"/>
            <w:right w:val="none" w:sz="0" w:space="0" w:color="auto"/>
          </w:divBdr>
        </w:div>
        <w:div w:id="1911576521">
          <w:marLeft w:val="640"/>
          <w:marRight w:val="0"/>
          <w:marTop w:val="0"/>
          <w:marBottom w:val="0"/>
          <w:divBdr>
            <w:top w:val="none" w:sz="0" w:space="0" w:color="auto"/>
            <w:left w:val="none" w:sz="0" w:space="0" w:color="auto"/>
            <w:bottom w:val="none" w:sz="0" w:space="0" w:color="auto"/>
            <w:right w:val="none" w:sz="0" w:space="0" w:color="auto"/>
          </w:divBdr>
        </w:div>
        <w:div w:id="1558123467">
          <w:marLeft w:val="640"/>
          <w:marRight w:val="0"/>
          <w:marTop w:val="0"/>
          <w:marBottom w:val="0"/>
          <w:divBdr>
            <w:top w:val="none" w:sz="0" w:space="0" w:color="auto"/>
            <w:left w:val="none" w:sz="0" w:space="0" w:color="auto"/>
            <w:bottom w:val="none" w:sz="0" w:space="0" w:color="auto"/>
            <w:right w:val="none" w:sz="0" w:space="0" w:color="auto"/>
          </w:divBdr>
        </w:div>
        <w:div w:id="1380401824">
          <w:marLeft w:val="640"/>
          <w:marRight w:val="0"/>
          <w:marTop w:val="0"/>
          <w:marBottom w:val="0"/>
          <w:divBdr>
            <w:top w:val="none" w:sz="0" w:space="0" w:color="auto"/>
            <w:left w:val="none" w:sz="0" w:space="0" w:color="auto"/>
            <w:bottom w:val="none" w:sz="0" w:space="0" w:color="auto"/>
            <w:right w:val="none" w:sz="0" w:space="0" w:color="auto"/>
          </w:divBdr>
        </w:div>
        <w:div w:id="512182901">
          <w:marLeft w:val="640"/>
          <w:marRight w:val="0"/>
          <w:marTop w:val="0"/>
          <w:marBottom w:val="0"/>
          <w:divBdr>
            <w:top w:val="none" w:sz="0" w:space="0" w:color="auto"/>
            <w:left w:val="none" w:sz="0" w:space="0" w:color="auto"/>
            <w:bottom w:val="none" w:sz="0" w:space="0" w:color="auto"/>
            <w:right w:val="none" w:sz="0" w:space="0" w:color="auto"/>
          </w:divBdr>
        </w:div>
        <w:div w:id="289481098">
          <w:marLeft w:val="640"/>
          <w:marRight w:val="0"/>
          <w:marTop w:val="0"/>
          <w:marBottom w:val="0"/>
          <w:divBdr>
            <w:top w:val="none" w:sz="0" w:space="0" w:color="auto"/>
            <w:left w:val="none" w:sz="0" w:space="0" w:color="auto"/>
            <w:bottom w:val="none" w:sz="0" w:space="0" w:color="auto"/>
            <w:right w:val="none" w:sz="0" w:space="0" w:color="auto"/>
          </w:divBdr>
        </w:div>
        <w:div w:id="1340085038">
          <w:marLeft w:val="640"/>
          <w:marRight w:val="0"/>
          <w:marTop w:val="0"/>
          <w:marBottom w:val="0"/>
          <w:divBdr>
            <w:top w:val="none" w:sz="0" w:space="0" w:color="auto"/>
            <w:left w:val="none" w:sz="0" w:space="0" w:color="auto"/>
            <w:bottom w:val="none" w:sz="0" w:space="0" w:color="auto"/>
            <w:right w:val="none" w:sz="0" w:space="0" w:color="auto"/>
          </w:divBdr>
        </w:div>
        <w:div w:id="1781950783">
          <w:marLeft w:val="640"/>
          <w:marRight w:val="0"/>
          <w:marTop w:val="0"/>
          <w:marBottom w:val="0"/>
          <w:divBdr>
            <w:top w:val="none" w:sz="0" w:space="0" w:color="auto"/>
            <w:left w:val="none" w:sz="0" w:space="0" w:color="auto"/>
            <w:bottom w:val="none" w:sz="0" w:space="0" w:color="auto"/>
            <w:right w:val="none" w:sz="0" w:space="0" w:color="auto"/>
          </w:divBdr>
        </w:div>
        <w:div w:id="784621016">
          <w:marLeft w:val="640"/>
          <w:marRight w:val="0"/>
          <w:marTop w:val="0"/>
          <w:marBottom w:val="0"/>
          <w:divBdr>
            <w:top w:val="none" w:sz="0" w:space="0" w:color="auto"/>
            <w:left w:val="none" w:sz="0" w:space="0" w:color="auto"/>
            <w:bottom w:val="none" w:sz="0" w:space="0" w:color="auto"/>
            <w:right w:val="none" w:sz="0" w:space="0" w:color="auto"/>
          </w:divBdr>
        </w:div>
        <w:div w:id="1576164902">
          <w:marLeft w:val="640"/>
          <w:marRight w:val="0"/>
          <w:marTop w:val="0"/>
          <w:marBottom w:val="0"/>
          <w:divBdr>
            <w:top w:val="none" w:sz="0" w:space="0" w:color="auto"/>
            <w:left w:val="none" w:sz="0" w:space="0" w:color="auto"/>
            <w:bottom w:val="none" w:sz="0" w:space="0" w:color="auto"/>
            <w:right w:val="none" w:sz="0" w:space="0" w:color="auto"/>
          </w:divBdr>
        </w:div>
        <w:div w:id="2063290588">
          <w:marLeft w:val="640"/>
          <w:marRight w:val="0"/>
          <w:marTop w:val="0"/>
          <w:marBottom w:val="0"/>
          <w:divBdr>
            <w:top w:val="none" w:sz="0" w:space="0" w:color="auto"/>
            <w:left w:val="none" w:sz="0" w:space="0" w:color="auto"/>
            <w:bottom w:val="none" w:sz="0" w:space="0" w:color="auto"/>
            <w:right w:val="none" w:sz="0" w:space="0" w:color="auto"/>
          </w:divBdr>
        </w:div>
        <w:div w:id="821696868">
          <w:marLeft w:val="640"/>
          <w:marRight w:val="0"/>
          <w:marTop w:val="0"/>
          <w:marBottom w:val="0"/>
          <w:divBdr>
            <w:top w:val="none" w:sz="0" w:space="0" w:color="auto"/>
            <w:left w:val="none" w:sz="0" w:space="0" w:color="auto"/>
            <w:bottom w:val="none" w:sz="0" w:space="0" w:color="auto"/>
            <w:right w:val="none" w:sz="0" w:space="0" w:color="auto"/>
          </w:divBdr>
        </w:div>
        <w:div w:id="333651552">
          <w:marLeft w:val="640"/>
          <w:marRight w:val="0"/>
          <w:marTop w:val="0"/>
          <w:marBottom w:val="0"/>
          <w:divBdr>
            <w:top w:val="none" w:sz="0" w:space="0" w:color="auto"/>
            <w:left w:val="none" w:sz="0" w:space="0" w:color="auto"/>
            <w:bottom w:val="none" w:sz="0" w:space="0" w:color="auto"/>
            <w:right w:val="none" w:sz="0" w:space="0" w:color="auto"/>
          </w:divBdr>
        </w:div>
        <w:div w:id="1534883886">
          <w:marLeft w:val="640"/>
          <w:marRight w:val="0"/>
          <w:marTop w:val="0"/>
          <w:marBottom w:val="0"/>
          <w:divBdr>
            <w:top w:val="none" w:sz="0" w:space="0" w:color="auto"/>
            <w:left w:val="none" w:sz="0" w:space="0" w:color="auto"/>
            <w:bottom w:val="none" w:sz="0" w:space="0" w:color="auto"/>
            <w:right w:val="none" w:sz="0" w:space="0" w:color="auto"/>
          </w:divBdr>
        </w:div>
        <w:div w:id="991057578">
          <w:marLeft w:val="640"/>
          <w:marRight w:val="0"/>
          <w:marTop w:val="0"/>
          <w:marBottom w:val="0"/>
          <w:divBdr>
            <w:top w:val="none" w:sz="0" w:space="0" w:color="auto"/>
            <w:left w:val="none" w:sz="0" w:space="0" w:color="auto"/>
            <w:bottom w:val="none" w:sz="0" w:space="0" w:color="auto"/>
            <w:right w:val="none" w:sz="0" w:space="0" w:color="auto"/>
          </w:divBdr>
        </w:div>
        <w:div w:id="1336762543">
          <w:marLeft w:val="640"/>
          <w:marRight w:val="0"/>
          <w:marTop w:val="0"/>
          <w:marBottom w:val="0"/>
          <w:divBdr>
            <w:top w:val="none" w:sz="0" w:space="0" w:color="auto"/>
            <w:left w:val="none" w:sz="0" w:space="0" w:color="auto"/>
            <w:bottom w:val="none" w:sz="0" w:space="0" w:color="auto"/>
            <w:right w:val="none" w:sz="0" w:space="0" w:color="auto"/>
          </w:divBdr>
        </w:div>
        <w:div w:id="906112015">
          <w:marLeft w:val="640"/>
          <w:marRight w:val="0"/>
          <w:marTop w:val="0"/>
          <w:marBottom w:val="0"/>
          <w:divBdr>
            <w:top w:val="none" w:sz="0" w:space="0" w:color="auto"/>
            <w:left w:val="none" w:sz="0" w:space="0" w:color="auto"/>
            <w:bottom w:val="none" w:sz="0" w:space="0" w:color="auto"/>
            <w:right w:val="none" w:sz="0" w:space="0" w:color="auto"/>
          </w:divBdr>
        </w:div>
        <w:div w:id="1137920072">
          <w:marLeft w:val="640"/>
          <w:marRight w:val="0"/>
          <w:marTop w:val="0"/>
          <w:marBottom w:val="0"/>
          <w:divBdr>
            <w:top w:val="none" w:sz="0" w:space="0" w:color="auto"/>
            <w:left w:val="none" w:sz="0" w:space="0" w:color="auto"/>
            <w:bottom w:val="none" w:sz="0" w:space="0" w:color="auto"/>
            <w:right w:val="none" w:sz="0" w:space="0" w:color="auto"/>
          </w:divBdr>
        </w:div>
        <w:div w:id="524637515">
          <w:marLeft w:val="640"/>
          <w:marRight w:val="0"/>
          <w:marTop w:val="0"/>
          <w:marBottom w:val="0"/>
          <w:divBdr>
            <w:top w:val="none" w:sz="0" w:space="0" w:color="auto"/>
            <w:left w:val="none" w:sz="0" w:space="0" w:color="auto"/>
            <w:bottom w:val="none" w:sz="0" w:space="0" w:color="auto"/>
            <w:right w:val="none" w:sz="0" w:space="0" w:color="auto"/>
          </w:divBdr>
        </w:div>
        <w:div w:id="1146512844">
          <w:marLeft w:val="640"/>
          <w:marRight w:val="0"/>
          <w:marTop w:val="0"/>
          <w:marBottom w:val="0"/>
          <w:divBdr>
            <w:top w:val="none" w:sz="0" w:space="0" w:color="auto"/>
            <w:left w:val="none" w:sz="0" w:space="0" w:color="auto"/>
            <w:bottom w:val="none" w:sz="0" w:space="0" w:color="auto"/>
            <w:right w:val="none" w:sz="0" w:space="0" w:color="auto"/>
          </w:divBdr>
        </w:div>
        <w:div w:id="1906527835">
          <w:marLeft w:val="640"/>
          <w:marRight w:val="0"/>
          <w:marTop w:val="0"/>
          <w:marBottom w:val="0"/>
          <w:divBdr>
            <w:top w:val="none" w:sz="0" w:space="0" w:color="auto"/>
            <w:left w:val="none" w:sz="0" w:space="0" w:color="auto"/>
            <w:bottom w:val="none" w:sz="0" w:space="0" w:color="auto"/>
            <w:right w:val="none" w:sz="0" w:space="0" w:color="auto"/>
          </w:divBdr>
        </w:div>
        <w:div w:id="245186389">
          <w:marLeft w:val="640"/>
          <w:marRight w:val="0"/>
          <w:marTop w:val="0"/>
          <w:marBottom w:val="0"/>
          <w:divBdr>
            <w:top w:val="none" w:sz="0" w:space="0" w:color="auto"/>
            <w:left w:val="none" w:sz="0" w:space="0" w:color="auto"/>
            <w:bottom w:val="none" w:sz="0" w:space="0" w:color="auto"/>
            <w:right w:val="none" w:sz="0" w:space="0" w:color="auto"/>
          </w:divBdr>
        </w:div>
        <w:div w:id="996569011">
          <w:marLeft w:val="640"/>
          <w:marRight w:val="0"/>
          <w:marTop w:val="0"/>
          <w:marBottom w:val="0"/>
          <w:divBdr>
            <w:top w:val="none" w:sz="0" w:space="0" w:color="auto"/>
            <w:left w:val="none" w:sz="0" w:space="0" w:color="auto"/>
            <w:bottom w:val="none" w:sz="0" w:space="0" w:color="auto"/>
            <w:right w:val="none" w:sz="0" w:space="0" w:color="auto"/>
          </w:divBdr>
        </w:div>
        <w:div w:id="1225019476">
          <w:marLeft w:val="640"/>
          <w:marRight w:val="0"/>
          <w:marTop w:val="0"/>
          <w:marBottom w:val="0"/>
          <w:divBdr>
            <w:top w:val="none" w:sz="0" w:space="0" w:color="auto"/>
            <w:left w:val="none" w:sz="0" w:space="0" w:color="auto"/>
            <w:bottom w:val="none" w:sz="0" w:space="0" w:color="auto"/>
            <w:right w:val="none" w:sz="0" w:space="0" w:color="auto"/>
          </w:divBdr>
        </w:div>
        <w:div w:id="1173254256">
          <w:marLeft w:val="640"/>
          <w:marRight w:val="0"/>
          <w:marTop w:val="0"/>
          <w:marBottom w:val="0"/>
          <w:divBdr>
            <w:top w:val="none" w:sz="0" w:space="0" w:color="auto"/>
            <w:left w:val="none" w:sz="0" w:space="0" w:color="auto"/>
            <w:bottom w:val="none" w:sz="0" w:space="0" w:color="auto"/>
            <w:right w:val="none" w:sz="0" w:space="0" w:color="auto"/>
          </w:divBdr>
        </w:div>
        <w:div w:id="578710195">
          <w:marLeft w:val="640"/>
          <w:marRight w:val="0"/>
          <w:marTop w:val="0"/>
          <w:marBottom w:val="0"/>
          <w:divBdr>
            <w:top w:val="none" w:sz="0" w:space="0" w:color="auto"/>
            <w:left w:val="none" w:sz="0" w:space="0" w:color="auto"/>
            <w:bottom w:val="none" w:sz="0" w:space="0" w:color="auto"/>
            <w:right w:val="none" w:sz="0" w:space="0" w:color="auto"/>
          </w:divBdr>
        </w:div>
        <w:div w:id="2047563802">
          <w:marLeft w:val="640"/>
          <w:marRight w:val="0"/>
          <w:marTop w:val="0"/>
          <w:marBottom w:val="0"/>
          <w:divBdr>
            <w:top w:val="none" w:sz="0" w:space="0" w:color="auto"/>
            <w:left w:val="none" w:sz="0" w:space="0" w:color="auto"/>
            <w:bottom w:val="none" w:sz="0" w:space="0" w:color="auto"/>
            <w:right w:val="none" w:sz="0" w:space="0" w:color="auto"/>
          </w:divBdr>
        </w:div>
        <w:div w:id="271132929">
          <w:marLeft w:val="640"/>
          <w:marRight w:val="0"/>
          <w:marTop w:val="0"/>
          <w:marBottom w:val="0"/>
          <w:divBdr>
            <w:top w:val="none" w:sz="0" w:space="0" w:color="auto"/>
            <w:left w:val="none" w:sz="0" w:space="0" w:color="auto"/>
            <w:bottom w:val="none" w:sz="0" w:space="0" w:color="auto"/>
            <w:right w:val="none" w:sz="0" w:space="0" w:color="auto"/>
          </w:divBdr>
        </w:div>
        <w:div w:id="744760573">
          <w:marLeft w:val="640"/>
          <w:marRight w:val="0"/>
          <w:marTop w:val="0"/>
          <w:marBottom w:val="0"/>
          <w:divBdr>
            <w:top w:val="none" w:sz="0" w:space="0" w:color="auto"/>
            <w:left w:val="none" w:sz="0" w:space="0" w:color="auto"/>
            <w:bottom w:val="none" w:sz="0" w:space="0" w:color="auto"/>
            <w:right w:val="none" w:sz="0" w:space="0" w:color="auto"/>
          </w:divBdr>
        </w:div>
        <w:div w:id="127748389">
          <w:marLeft w:val="640"/>
          <w:marRight w:val="0"/>
          <w:marTop w:val="0"/>
          <w:marBottom w:val="0"/>
          <w:divBdr>
            <w:top w:val="none" w:sz="0" w:space="0" w:color="auto"/>
            <w:left w:val="none" w:sz="0" w:space="0" w:color="auto"/>
            <w:bottom w:val="none" w:sz="0" w:space="0" w:color="auto"/>
            <w:right w:val="none" w:sz="0" w:space="0" w:color="auto"/>
          </w:divBdr>
        </w:div>
        <w:div w:id="565997219">
          <w:marLeft w:val="640"/>
          <w:marRight w:val="0"/>
          <w:marTop w:val="0"/>
          <w:marBottom w:val="0"/>
          <w:divBdr>
            <w:top w:val="none" w:sz="0" w:space="0" w:color="auto"/>
            <w:left w:val="none" w:sz="0" w:space="0" w:color="auto"/>
            <w:bottom w:val="none" w:sz="0" w:space="0" w:color="auto"/>
            <w:right w:val="none" w:sz="0" w:space="0" w:color="auto"/>
          </w:divBdr>
        </w:div>
        <w:div w:id="129590895">
          <w:marLeft w:val="640"/>
          <w:marRight w:val="0"/>
          <w:marTop w:val="0"/>
          <w:marBottom w:val="0"/>
          <w:divBdr>
            <w:top w:val="none" w:sz="0" w:space="0" w:color="auto"/>
            <w:left w:val="none" w:sz="0" w:space="0" w:color="auto"/>
            <w:bottom w:val="none" w:sz="0" w:space="0" w:color="auto"/>
            <w:right w:val="none" w:sz="0" w:space="0" w:color="auto"/>
          </w:divBdr>
        </w:div>
        <w:div w:id="1525559659">
          <w:marLeft w:val="640"/>
          <w:marRight w:val="0"/>
          <w:marTop w:val="0"/>
          <w:marBottom w:val="0"/>
          <w:divBdr>
            <w:top w:val="none" w:sz="0" w:space="0" w:color="auto"/>
            <w:left w:val="none" w:sz="0" w:space="0" w:color="auto"/>
            <w:bottom w:val="none" w:sz="0" w:space="0" w:color="auto"/>
            <w:right w:val="none" w:sz="0" w:space="0" w:color="auto"/>
          </w:divBdr>
        </w:div>
        <w:div w:id="1874688688">
          <w:marLeft w:val="640"/>
          <w:marRight w:val="0"/>
          <w:marTop w:val="0"/>
          <w:marBottom w:val="0"/>
          <w:divBdr>
            <w:top w:val="none" w:sz="0" w:space="0" w:color="auto"/>
            <w:left w:val="none" w:sz="0" w:space="0" w:color="auto"/>
            <w:bottom w:val="none" w:sz="0" w:space="0" w:color="auto"/>
            <w:right w:val="none" w:sz="0" w:space="0" w:color="auto"/>
          </w:divBdr>
        </w:div>
        <w:div w:id="1681617020">
          <w:marLeft w:val="640"/>
          <w:marRight w:val="0"/>
          <w:marTop w:val="0"/>
          <w:marBottom w:val="0"/>
          <w:divBdr>
            <w:top w:val="none" w:sz="0" w:space="0" w:color="auto"/>
            <w:left w:val="none" w:sz="0" w:space="0" w:color="auto"/>
            <w:bottom w:val="none" w:sz="0" w:space="0" w:color="auto"/>
            <w:right w:val="none" w:sz="0" w:space="0" w:color="auto"/>
          </w:divBdr>
        </w:div>
        <w:div w:id="1806191407">
          <w:marLeft w:val="640"/>
          <w:marRight w:val="0"/>
          <w:marTop w:val="0"/>
          <w:marBottom w:val="0"/>
          <w:divBdr>
            <w:top w:val="none" w:sz="0" w:space="0" w:color="auto"/>
            <w:left w:val="none" w:sz="0" w:space="0" w:color="auto"/>
            <w:bottom w:val="none" w:sz="0" w:space="0" w:color="auto"/>
            <w:right w:val="none" w:sz="0" w:space="0" w:color="auto"/>
          </w:divBdr>
        </w:div>
        <w:div w:id="1788888539">
          <w:marLeft w:val="640"/>
          <w:marRight w:val="0"/>
          <w:marTop w:val="0"/>
          <w:marBottom w:val="0"/>
          <w:divBdr>
            <w:top w:val="none" w:sz="0" w:space="0" w:color="auto"/>
            <w:left w:val="none" w:sz="0" w:space="0" w:color="auto"/>
            <w:bottom w:val="none" w:sz="0" w:space="0" w:color="auto"/>
            <w:right w:val="none" w:sz="0" w:space="0" w:color="auto"/>
          </w:divBdr>
        </w:div>
        <w:div w:id="160170866">
          <w:marLeft w:val="640"/>
          <w:marRight w:val="0"/>
          <w:marTop w:val="0"/>
          <w:marBottom w:val="0"/>
          <w:divBdr>
            <w:top w:val="none" w:sz="0" w:space="0" w:color="auto"/>
            <w:left w:val="none" w:sz="0" w:space="0" w:color="auto"/>
            <w:bottom w:val="none" w:sz="0" w:space="0" w:color="auto"/>
            <w:right w:val="none" w:sz="0" w:space="0" w:color="auto"/>
          </w:divBdr>
        </w:div>
        <w:div w:id="1132947219">
          <w:marLeft w:val="640"/>
          <w:marRight w:val="0"/>
          <w:marTop w:val="0"/>
          <w:marBottom w:val="0"/>
          <w:divBdr>
            <w:top w:val="none" w:sz="0" w:space="0" w:color="auto"/>
            <w:left w:val="none" w:sz="0" w:space="0" w:color="auto"/>
            <w:bottom w:val="none" w:sz="0" w:space="0" w:color="auto"/>
            <w:right w:val="none" w:sz="0" w:space="0" w:color="auto"/>
          </w:divBdr>
        </w:div>
        <w:div w:id="1790930105">
          <w:marLeft w:val="640"/>
          <w:marRight w:val="0"/>
          <w:marTop w:val="0"/>
          <w:marBottom w:val="0"/>
          <w:divBdr>
            <w:top w:val="none" w:sz="0" w:space="0" w:color="auto"/>
            <w:left w:val="none" w:sz="0" w:space="0" w:color="auto"/>
            <w:bottom w:val="none" w:sz="0" w:space="0" w:color="auto"/>
            <w:right w:val="none" w:sz="0" w:space="0" w:color="auto"/>
          </w:divBdr>
        </w:div>
        <w:div w:id="215241631">
          <w:marLeft w:val="640"/>
          <w:marRight w:val="0"/>
          <w:marTop w:val="0"/>
          <w:marBottom w:val="0"/>
          <w:divBdr>
            <w:top w:val="none" w:sz="0" w:space="0" w:color="auto"/>
            <w:left w:val="none" w:sz="0" w:space="0" w:color="auto"/>
            <w:bottom w:val="none" w:sz="0" w:space="0" w:color="auto"/>
            <w:right w:val="none" w:sz="0" w:space="0" w:color="auto"/>
          </w:divBdr>
        </w:div>
        <w:div w:id="351341557">
          <w:marLeft w:val="640"/>
          <w:marRight w:val="0"/>
          <w:marTop w:val="0"/>
          <w:marBottom w:val="0"/>
          <w:divBdr>
            <w:top w:val="none" w:sz="0" w:space="0" w:color="auto"/>
            <w:left w:val="none" w:sz="0" w:space="0" w:color="auto"/>
            <w:bottom w:val="none" w:sz="0" w:space="0" w:color="auto"/>
            <w:right w:val="none" w:sz="0" w:space="0" w:color="auto"/>
          </w:divBdr>
        </w:div>
        <w:div w:id="1323776024">
          <w:marLeft w:val="640"/>
          <w:marRight w:val="0"/>
          <w:marTop w:val="0"/>
          <w:marBottom w:val="0"/>
          <w:divBdr>
            <w:top w:val="none" w:sz="0" w:space="0" w:color="auto"/>
            <w:left w:val="none" w:sz="0" w:space="0" w:color="auto"/>
            <w:bottom w:val="none" w:sz="0" w:space="0" w:color="auto"/>
            <w:right w:val="none" w:sz="0" w:space="0" w:color="auto"/>
          </w:divBdr>
        </w:div>
        <w:div w:id="2126734211">
          <w:marLeft w:val="640"/>
          <w:marRight w:val="0"/>
          <w:marTop w:val="0"/>
          <w:marBottom w:val="0"/>
          <w:divBdr>
            <w:top w:val="none" w:sz="0" w:space="0" w:color="auto"/>
            <w:left w:val="none" w:sz="0" w:space="0" w:color="auto"/>
            <w:bottom w:val="none" w:sz="0" w:space="0" w:color="auto"/>
            <w:right w:val="none" w:sz="0" w:space="0" w:color="auto"/>
          </w:divBdr>
        </w:div>
        <w:div w:id="1181697436">
          <w:marLeft w:val="640"/>
          <w:marRight w:val="0"/>
          <w:marTop w:val="0"/>
          <w:marBottom w:val="0"/>
          <w:divBdr>
            <w:top w:val="none" w:sz="0" w:space="0" w:color="auto"/>
            <w:left w:val="none" w:sz="0" w:space="0" w:color="auto"/>
            <w:bottom w:val="none" w:sz="0" w:space="0" w:color="auto"/>
            <w:right w:val="none" w:sz="0" w:space="0" w:color="auto"/>
          </w:divBdr>
        </w:div>
        <w:div w:id="161361353">
          <w:marLeft w:val="640"/>
          <w:marRight w:val="0"/>
          <w:marTop w:val="0"/>
          <w:marBottom w:val="0"/>
          <w:divBdr>
            <w:top w:val="none" w:sz="0" w:space="0" w:color="auto"/>
            <w:left w:val="none" w:sz="0" w:space="0" w:color="auto"/>
            <w:bottom w:val="none" w:sz="0" w:space="0" w:color="auto"/>
            <w:right w:val="none" w:sz="0" w:space="0" w:color="auto"/>
          </w:divBdr>
        </w:div>
        <w:div w:id="528644961">
          <w:marLeft w:val="640"/>
          <w:marRight w:val="0"/>
          <w:marTop w:val="0"/>
          <w:marBottom w:val="0"/>
          <w:divBdr>
            <w:top w:val="none" w:sz="0" w:space="0" w:color="auto"/>
            <w:left w:val="none" w:sz="0" w:space="0" w:color="auto"/>
            <w:bottom w:val="none" w:sz="0" w:space="0" w:color="auto"/>
            <w:right w:val="none" w:sz="0" w:space="0" w:color="auto"/>
          </w:divBdr>
        </w:div>
        <w:div w:id="1564296608">
          <w:marLeft w:val="640"/>
          <w:marRight w:val="0"/>
          <w:marTop w:val="0"/>
          <w:marBottom w:val="0"/>
          <w:divBdr>
            <w:top w:val="none" w:sz="0" w:space="0" w:color="auto"/>
            <w:left w:val="none" w:sz="0" w:space="0" w:color="auto"/>
            <w:bottom w:val="none" w:sz="0" w:space="0" w:color="auto"/>
            <w:right w:val="none" w:sz="0" w:space="0" w:color="auto"/>
          </w:divBdr>
        </w:div>
        <w:div w:id="794911104">
          <w:marLeft w:val="640"/>
          <w:marRight w:val="0"/>
          <w:marTop w:val="0"/>
          <w:marBottom w:val="0"/>
          <w:divBdr>
            <w:top w:val="none" w:sz="0" w:space="0" w:color="auto"/>
            <w:left w:val="none" w:sz="0" w:space="0" w:color="auto"/>
            <w:bottom w:val="none" w:sz="0" w:space="0" w:color="auto"/>
            <w:right w:val="none" w:sz="0" w:space="0" w:color="auto"/>
          </w:divBdr>
        </w:div>
        <w:div w:id="41561672">
          <w:marLeft w:val="640"/>
          <w:marRight w:val="0"/>
          <w:marTop w:val="0"/>
          <w:marBottom w:val="0"/>
          <w:divBdr>
            <w:top w:val="none" w:sz="0" w:space="0" w:color="auto"/>
            <w:left w:val="none" w:sz="0" w:space="0" w:color="auto"/>
            <w:bottom w:val="none" w:sz="0" w:space="0" w:color="auto"/>
            <w:right w:val="none" w:sz="0" w:space="0" w:color="auto"/>
          </w:divBdr>
        </w:div>
        <w:div w:id="96215489">
          <w:marLeft w:val="640"/>
          <w:marRight w:val="0"/>
          <w:marTop w:val="0"/>
          <w:marBottom w:val="0"/>
          <w:divBdr>
            <w:top w:val="none" w:sz="0" w:space="0" w:color="auto"/>
            <w:left w:val="none" w:sz="0" w:space="0" w:color="auto"/>
            <w:bottom w:val="none" w:sz="0" w:space="0" w:color="auto"/>
            <w:right w:val="none" w:sz="0" w:space="0" w:color="auto"/>
          </w:divBdr>
        </w:div>
        <w:div w:id="199056531">
          <w:marLeft w:val="640"/>
          <w:marRight w:val="0"/>
          <w:marTop w:val="0"/>
          <w:marBottom w:val="0"/>
          <w:divBdr>
            <w:top w:val="none" w:sz="0" w:space="0" w:color="auto"/>
            <w:left w:val="none" w:sz="0" w:space="0" w:color="auto"/>
            <w:bottom w:val="none" w:sz="0" w:space="0" w:color="auto"/>
            <w:right w:val="none" w:sz="0" w:space="0" w:color="auto"/>
          </w:divBdr>
        </w:div>
        <w:div w:id="271867944">
          <w:marLeft w:val="640"/>
          <w:marRight w:val="0"/>
          <w:marTop w:val="0"/>
          <w:marBottom w:val="0"/>
          <w:divBdr>
            <w:top w:val="none" w:sz="0" w:space="0" w:color="auto"/>
            <w:left w:val="none" w:sz="0" w:space="0" w:color="auto"/>
            <w:bottom w:val="none" w:sz="0" w:space="0" w:color="auto"/>
            <w:right w:val="none" w:sz="0" w:space="0" w:color="auto"/>
          </w:divBdr>
        </w:div>
        <w:div w:id="32391287">
          <w:marLeft w:val="640"/>
          <w:marRight w:val="0"/>
          <w:marTop w:val="0"/>
          <w:marBottom w:val="0"/>
          <w:divBdr>
            <w:top w:val="none" w:sz="0" w:space="0" w:color="auto"/>
            <w:left w:val="none" w:sz="0" w:space="0" w:color="auto"/>
            <w:bottom w:val="none" w:sz="0" w:space="0" w:color="auto"/>
            <w:right w:val="none" w:sz="0" w:space="0" w:color="auto"/>
          </w:divBdr>
        </w:div>
        <w:div w:id="1011569877">
          <w:marLeft w:val="640"/>
          <w:marRight w:val="0"/>
          <w:marTop w:val="0"/>
          <w:marBottom w:val="0"/>
          <w:divBdr>
            <w:top w:val="none" w:sz="0" w:space="0" w:color="auto"/>
            <w:left w:val="none" w:sz="0" w:space="0" w:color="auto"/>
            <w:bottom w:val="none" w:sz="0" w:space="0" w:color="auto"/>
            <w:right w:val="none" w:sz="0" w:space="0" w:color="auto"/>
          </w:divBdr>
        </w:div>
        <w:div w:id="389546626">
          <w:marLeft w:val="640"/>
          <w:marRight w:val="0"/>
          <w:marTop w:val="0"/>
          <w:marBottom w:val="0"/>
          <w:divBdr>
            <w:top w:val="none" w:sz="0" w:space="0" w:color="auto"/>
            <w:left w:val="none" w:sz="0" w:space="0" w:color="auto"/>
            <w:bottom w:val="none" w:sz="0" w:space="0" w:color="auto"/>
            <w:right w:val="none" w:sz="0" w:space="0" w:color="auto"/>
          </w:divBdr>
        </w:div>
        <w:div w:id="719020159">
          <w:marLeft w:val="640"/>
          <w:marRight w:val="0"/>
          <w:marTop w:val="0"/>
          <w:marBottom w:val="0"/>
          <w:divBdr>
            <w:top w:val="none" w:sz="0" w:space="0" w:color="auto"/>
            <w:left w:val="none" w:sz="0" w:space="0" w:color="auto"/>
            <w:bottom w:val="none" w:sz="0" w:space="0" w:color="auto"/>
            <w:right w:val="none" w:sz="0" w:space="0" w:color="auto"/>
          </w:divBdr>
        </w:div>
        <w:div w:id="232739742">
          <w:marLeft w:val="640"/>
          <w:marRight w:val="0"/>
          <w:marTop w:val="0"/>
          <w:marBottom w:val="0"/>
          <w:divBdr>
            <w:top w:val="none" w:sz="0" w:space="0" w:color="auto"/>
            <w:left w:val="none" w:sz="0" w:space="0" w:color="auto"/>
            <w:bottom w:val="none" w:sz="0" w:space="0" w:color="auto"/>
            <w:right w:val="none" w:sz="0" w:space="0" w:color="auto"/>
          </w:divBdr>
        </w:div>
        <w:div w:id="2089113357">
          <w:marLeft w:val="640"/>
          <w:marRight w:val="0"/>
          <w:marTop w:val="0"/>
          <w:marBottom w:val="0"/>
          <w:divBdr>
            <w:top w:val="none" w:sz="0" w:space="0" w:color="auto"/>
            <w:left w:val="none" w:sz="0" w:space="0" w:color="auto"/>
            <w:bottom w:val="none" w:sz="0" w:space="0" w:color="auto"/>
            <w:right w:val="none" w:sz="0" w:space="0" w:color="auto"/>
          </w:divBdr>
        </w:div>
        <w:div w:id="991252096">
          <w:marLeft w:val="640"/>
          <w:marRight w:val="0"/>
          <w:marTop w:val="0"/>
          <w:marBottom w:val="0"/>
          <w:divBdr>
            <w:top w:val="none" w:sz="0" w:space="0" w:color="auto"/>
            <w:left w:val="none" w:sz="0" w:space="0" w:color="auto"/>
            <w:bottom w:val="none" w:sz="0" w:space="0" w:color="auto"/>
            <w:right w:val="none" w:sz="0" w:space="0" w:color="auto"/>
          </w:divBdr>
        </w:div>
        <w:div w:id="520435491">
          <w:marLeft w:val="640"/>
          <w:marRight w:val="0"/>
          <w:marTop w:val="0"/>
          <w:marBottom w:val="0"/>
          <w:divBdr>
            <w:top w:val="none" w:sz="0" w:space="0" w:color="auto"/>
            <w:left w:val="none" w:sz="0" w:space="0" w:color="auto"/>
            <w:bottom w:val="none" w:sz="0" w:space="0" w:color="auto"/>
            <w:right w:val="none" w:sz="0" w:space="0" w:color="auto"/>
          </w:divBdr>
        </w:div>
        <w:div w:id="1075471637">
          <w:marLeft w:val="640"/>
          <w:marRight w:val="0"/>
          <w:marTop w:val="0"/>
          <w:marBottom w:val="0"/>
          <w:divBdr>
            <w:top w:val="none" w:sz="0" w:space="0" w:color="auto"/>
            <w:left w:val="none" w:sz="0" w:space="0" w:color="auto"/>
            <w:bottom w:val="none" w:sz="0" w:space="0" w:color="auto"/>
            <w:right w:val="none" w:sz="0" w:space="0" w:color="auto"/>
          </w:divBdr>
        </w:div>
        <w:div w:id="69934291">
          <w:marLeft w:val="640"/>
          <w:marRight w:val="0"/>
          <w:marTop w:val="0"/>
          <w:marBottom w:val="0"/>
          <w:divBdr>
            <w:top w:val="none" w:sz="0" w:space="0" w:color="auto"/>
            <w:left w:val="none" w:sz="0" w:space="0" w:color="auto"/>
            <w:bottom w:val="none" w:sz="0" w:space="0" w:color="auto"/>
            <w:right w:val="none" w:sz="0" w:space="0" w:color="auto"/>
          </w:divBdr>
        </w:div>
        <w:div w:id="1680808222">
          <w:marLeft w:val="640"/>
          <w:marRight w:val="0"/>
          <w:marTop w:val="0"/>
          <w:marBottom w:val="0"/>
          <w:divBdr>
            <w:top w:val="none" w:sz="0" w:space="0" w:color="auto"/>
            <w:left w:val="none" w:sz="0" w:space="0" w:color="auto"/>
            <w:bottom w:val="none" w:sz="0" w:space="0" w:color="auto"/>
            <w:right w:val="none" w:sz="0" w:space="0" w:color="auto"/>
          </w:divBdr>
        </w:div>
        <w:div w:id="871764295">
          <w:marLeft w:val="640"/>
          <w:marRight w:val="0"/>
          <w:marTop w:val="0"/>
          <w:marBottom w:val="0"/>
          <w:divBdr>
            <w:top w:val="none" w:sz="0" w:space="0" w:color="auto"/>
            <w:left w:val="none" w:sz="0" w:space="0" w:color="auto"/>
            <w:bottom w:val="none" w:sz="0" w:space="0" w:color="auto"/>
            <w:right w:val="none" w:sz="0" w:space="0" w:color="auto"/>
          </w:divBdr>
        </w:div>
      </w:divsChild>
    </w:div>
    <w:div w:id="1581789596">
      <w:bodyDiv w:val="1"/>
      <w:marLeft w:val="0"/>
      <w:marRight w:val="0"/>
      <w:marTop w:val="0"/>
      <w:marBottom w:val="0"/>
      <w:divBdr>
        <w:top w:val="none" w:sz="0" w:space="0" w:color="auto"/>
        <w:left w:val="none" w:sz="0" w:space="0" w:color="auto"/>
        <w:bottom w:val="none" w:sz="0" w:space="0" w:color="auto"/>
        <w:right w:val="none" w:sz="0" w:space="0" w:color="auto"/>
      </w:divBdr>
      <w:divsChild>
        <w:div w:id="463738158">
          <w:marLeft w:val="640"/>
          <w:marRight w:val="0"/>
          <w:marTop w:val="0"/>
          <w:marBottom w:val="0"/>
          <w:divBdr>
            <w:top w:val="none" w:sz="0" w:space="0" w:color="auto"/>
            <w:left w:val="none" w:sz="0" w:space="0" w:color="auto"/>
            <w:bottom w:val="none" w:sz="0" w:space="0" w:color="auto"/>
            <w:right w:val="none" w:sz="0" w:space="0" w:color="auto"/>
          </w:divBdr>
        </w:div>
        <w:div w:id="93595063">
          <w:marLeft w:val="640"/>
          <w:marRight w:val="0"/>
          <w:marTop w:val="0"/>
          <w:marBottom w:val="0"/>
          <w:divBdr>
            <w:top w:val="none" w:sz="0" w:space="0" w:color="auto"/>
            <w:left w:val="none" w:sz="0" w:space="0" w:color="auto"/>
            <w:bottom w:val="none" w:sz="0" w:space="0" w:color="auto"/>
            <w:right w:val="none" w:sz="0" w:space="0" w:color="auto"/>
          </w:divBdr>
        </w:div>
        <w:div w:id="1638534074">
          <w:marLeft w:val="640"/>
          <w:marRight w:val="0"/>
          <w:marTop w:val="0"/>
          <w:marBottom w:val="0"/>
          <w:divBdr>
            <w:top w:val="none" w:sz="0" w:space="0" w:color="auto"/>
            <w:left w:val="none" w:sz="0" w:space="0" w:color="auto"/>
            <w:bottom w:val="none" w:sz="0" w:space="0" w:color="auto"/>
            <w:right w:val="none" w:sz="0" w:space="0" w:color="auto"/>
          </w:divBdr>
        </w:div>
        <w:div w:id="1949464496">
          <w:marLeft w:val="640"/>
          <w:marRight w:val="0"/>
          <w:marTop w:val="0"/>
          <w:marBottom w:val="0"/>
          <w:divBdr>
            <w:top w:val="none" w:sz="0" w:space="0" w:color="auto"/>
            <w:left w:val="none" w:sz="0" w:space="0" w:color="auto"/>
            <w:bottom w:val="none" w:sz="0" w:space="0" w:color="auto"/>
            <w:right w:val="none" w:sz="0" w:space="0" w:color="auto"/>
          </w:divBdr>
        </w:div>
        <w:div w:id="915166969">
          <w:marLeft w:val="640"/>
          <w:marRight w:val="0"/>
          <w:marTop w:val="0"/>
          <w:marBottom w:val="0"/>
          <w:divBdr>
            <w:top w:val="none" w:sz="0" w:space="0" w:color="auto"/>
            <w:left w:val="none" w:sz="0" w:space="0" w:color="auto"/>
            <w:bottom w:val="none" w:sz="0" w:space="0" w:color="auto"/>
            <w:right w:val="none" w:sz="0" w:space="0" w:color="auto"/>
          </w:divBdr>
        </w:div>
        <w:div w:id="997731533">
          <w:marLeft w:val="640"/>
          <w:marRight w:val="0"/>
          <w:marTop w:val="0"/>
          <w:marBottom w:val="0"/>
          <w:divBdr>
            <w:top w:val="none" w:sz="0" w:space="0" w:color="auto"/>
            <w:left w:val="none" w:sz="0" w:space="0" w:color="auto"/>
            <w:bottom w:val="none" w:sz="0" w:space="0" w:color="auto"/>
            <w:right w:val="none" w:sz="0" w:space="0" w:color="auto"/>
          </w:divBdr>
        </w:div>
        <w:div w:id="1398287874">
          <w:marLeft w:val="640"/>
          <w:marRight w:val="0"/>
          <w:marTop w:val="0"/>
          <w:marBottom w:val="0"/>
          <w:divBdr>
            <w:top w:val="none" w:sz="0" w:space="0" w:color="auto"/>
            <w:left w:val="none" w:sz="0" w:space="0" w:color="auto"/>
            <w:bottom w:val="none" w:sz="0" w:space="0" w:color="auto"/>
            <w:right w:val="none" w:sz="0" w:space="0" w:color="auto"/>
          </w:divBdr>
        </w:div>
        <w:div w:id="509565290">
          <w:marLeft w:val="640"/>
          <w:marRight w:val="0"/>
          <w:marTop w:val="0"/>
          <w:marBottom w:val="0"/>
          <w:divBdr>
            <w:top w:val="none" w:sz="0" w:space="0" w:color="auto"/>
            <w:left w:val="none" w:sz="0" w:space="0" w:color="auto"/>
            <w:bottom w:val="none" w:sz="0" w:space="0" w:color="auto"/>
            <w:right w:val="none" w:sz="0" w:space="0" w:color="auto"/>
          </w:divBdr>
        </w:div>
        <w:div w:id="1310094677">
          <w:marLeft w:val="640"/>
          <w:marRight w:val="0"/>
          <w:marTop w:val="0"/>
          <w:marBottom w:val="0"/>
          <w:divBdr>
            <w:top w:val="none" w:sz="0" w:space="0" w:color="auto"/>
            <w:left w:val="none" w:sz="0" w:space="0" w:color="auto"/>
            <w:bottom w:val="none" w:sz="0" w:space="0" w:color="auto"/>
            <w:right w:val="none" w:sz="0" w:space="0" w:color="auto"/>
          </w:divBdr>
        </w:div>
        <w:div w:id="1472669666">
          <w:marLeft w:val="640"/>
          <w:marRight w:val="0"/>
          <w:marTop w:val="0"/>
          <w:marBottom w:val="0"/>
          <w:divBdr>
            <w:top w:val="none" w:sz="0" w:space="0" w:color="auto"/>
            <w:left w:val="none" w:sz="0" w:space="0" w:color="auto"/>
            <w:bottom w:val="none" w:sz="0" w:space="0" w:color="auto"/>
            <w:right w:val="none" w:sz="0" w:space="0" w:color="auto"/>
          </w:divBdr>
        </w:div>
        <w:div w:id="437605485">
          <w:marLeft w:val="640"/>
          <w:marRight w:val="0"/>
          <w:marTop w:val="0"/>
          <w:marBottom w:val="0"/>
          <w:divBdr>
            <w:top w:val="none" w:sz="0" w:space="0" w:color="auto"/>
            <w:left w:val="none" w:sz="0" w:space="0" w:color="auto"/>
            <w:bottom w:val="none" w:sz="0" w:space="0" w:color="auto"/>
            <w:right w:val="none" w:sz="0" w:space="0" w:color="auto"/>
          </w:divBdr>
        </w:div>
        <w:div w:id="1851139363">
          <w:marLeft w:val="640"/>
          <w:marRight w:val="0"/>
          <w:marTop w:val="0"/>
          <w:marBottom w:val="0"/>
          <w:divBdr>
            <w:top w:val="none" w:sz="0" w:space="0" w:color="auto"/>
            <w:left w:val="none" w:sz="0" w:space="0" w:color="auto"/>
            <w:bottom w:val="none" w:sz="0" w:space="0" w:color="auto"/>
            <w:right w:val="none" w:sz="0" w:space="0" w:color="auto"/>
          </w:divBdr>
        </w:div>
        <w:div w:id="931814516">
          <w:marLeft w:val="640"/>
          <w:marRight w:val="0"/>
          <w:marTop w:val="0"/>
          <w:marBottom w:val="0"/>
          <w:divBdr>
            <w:top w:val="none" w:sz="0" w:space="0" w:color="auto"/>
            <w:left w:val="none" w:sz="0" w:space="0" w:color="auto"/>
            <w:bottom w:val="none" w:sz="0" w:space="0" w:color="auto"/>
            <w:right w:val="none" w:sz="0" w:space="0" w:color="auto"/>
          </w:divBdr>
        </w:div>
        <w:div w:id="2002809372">
          <w:marLeft w:val="640"/>
          <w:marRight w:val="0"/>
          <w:marTop w:val="0"/>
          <w:marBottom w:val="0"/>
          <w:divBdr>
            <w:top w:val="none" w:sz="0" w:space="0" w:color="auto"/>
            <w:left w:val="none" w:sz="0" w:space="0" w:color="auto"/>
            <w:bottom w:val="none" w:sz="0" w:space="0" w:color="auto"/>
            <w:right w:val="none" w:sz="0" w:space="0" w:color="auto"/>
          </w:divBdr>
        </w:div>
        <w:div w:id="1055859601">
          <w:marLeft w:val="640"/>
          <w:marRight w:val="0"/>
          <w:marTop w:val="0"/>
          <w:marBottom w:val="0"/>
          <w:divBdr>
            <w:top w:val="none" w:sz="0" w:space="0" w:color="auto"/>
            <w:left w:val="none" w:sz="0" w:space="0" w:color="auto"/>
            <w:bottom w:val="none" w:sz="0" w:space="0" w:color="auto"/>
            <w:right w:val="none" w:sz="0" w:space="0" w:color="auto"/>
          </w:divBdr>
        </w:div>
        <w:div w:id="382599773">
          <w:marLeft w:val="640"/>
          <w:marRight w:val="0"/>
          <w:marTop w:val="0"/>
          <w:marBottom w:val="0"/>
          <w:divBdr>
            <w:top w:val="none" w:sz="0" w:space="0" w:color="auto"/>
            <w:left w:val="none" w:sz="0" w:space="0" w:color="auto"/>
            <w:bottom w:val="none" w:sz="0" w:space="0" w:color="auto"/>
            <w:right w:val="none" w:sz="0" w:space="0" w:color="auto"/>
          </w:divBdr>
        </w:div>
        <w:div w:id="639118587">
          <w:marLeft w:val="640"/>
          <w:marRight w:val="0"/>
          <w:marTop w:val="0"/>
          <w:marBottom w:val="0"/>
          <w:divBdr>
            <w:top w:val="none" w:sz="0" w:space="0" w:color="auto"/>
            <w:left w:val="none" w:sz="0" w:space="0" w:color="auto"/>
            <w:bottom w:val="none" w:sz="0" w:space="0" w:color="auto"/>
            <w:right w:val="none" w:sz="0" w:space="0" w:color="auto"/>
          </w:divBdr>
        </w:div>
        <w:div w:id="958024084">
          <w:marLeft w:val="640"/>
          <w:marRight w:val="0"/>
          <w:marTop w:val="0"/>
          <w:marBottom w:val="0"/>
          <w:divBdr>
            <w:top w:val="none" w:sz="0" w:space="0" w:color="auto"/>
            <w:left w:val="none" w:sz="0" w:space="0" w:color="auto"/>
            <w:bottom w:val="none" w:sz="0" w:space="0" w:color="auto"/>
            <w:right w:val="none" w:sz="0" w:space="0" w:color="auto"/>
          </w:divBdr>
        </w:div>
        <w:div w:id="1543058532">
          <w:marLeft w:val="640"/>
          <w:marRight w:val="0"/>
          <w:marTop w:val="0"/>
          <w:marBottom w:val="0"/>
          <w:divBdr>
            <w:top w:val="none" w:sz="0" w:space="0" w:color="auto"/>
            <w:left w:val="none" w:sz="0" w:space="0" w:color="auto"/>
            <w:bottom w:val="none" w:sz="0" w:space="0" w:color="auto"/>
            <w:right w:val="none" w:sz="0" w:space="0" w:color="auto"/>
          </w:divBdr>
        </w:div>
        <w:div w:id="2070956504">
          <w:marLeft w:val="640"/>
          <w:marRight w:val="0"/>
          <w:marTop w:val="0"/>
          <w:marBottom w:val="0"/>
          <w:divBdr>
            <w:top w:val="none" w:sz="0" w:space="0" w:color="auto"/>
            <w:left w:val="none" w:sz="0" w:space="0" w:color="auto"/>
            <w:bottom w:val="none" w:sz="0" w:space="0" w:color="auto"/>
            <w:right w:val="none" w:sz="0" w:space="0" w:color="auto"/>
          </w:divBdr>
        </w:div>
        <w:div w:id="2118521736">
          <w:marLeft w:val="640"/>
          <w:marRight w:val="0"/>
          <w:marTop w:val="0"/>
          <w:marBottom w:val="0"/>
          <w:divBdr>
            <w:top w:val="none" w:sz="0" w:space="0" w:color="auto"/>
            <w:left w:val="none" w:sz="0" w:space="0" w:color="auto"/>
            <w:bottom w:val="none" w:sz="0" w:space="0" w:color="auto"/>
            <w:right w:val="none" w:sz="0" w:space="0" w:color="auto"/>
          </w:divBdr>
        </w:div>
        <w:div w:id="1323505885">
          <w:marLeft w:val="640"/>
          <w:marRight w:val="0"/>
          <w:marTop w:val="0"/>
          <w:marBottom w:val="0"/>
          <w:divBdr>
            <w:top w:val="none" w:sz="0" w:space="0" w:color="auto"/>
            <w:left w:val="none" w:sz="0" w:space="0" w:color="auto"/>
            <w:bottom w:val="none" w:sz="0" w:space="0" w:color="auto"/>
            <w:right w:val="none" w:sz="0" w:space="0" w:color="auto"/>
          </w:divBdr>
        </w:div>
        <w:div w:id="1974675711">
          <w:marLeft w:val="640"/>
          <w:marRight w:val="0"/>
          <w:marTop w:val="0"/>
          <w:marBottom w:val="0"/>
          <w:divBdr>
            <w:top w:val="none" w:sz="0" w:space="0" w:color="auto"/>
            <w:left w:val="none" w:sz="0" w:space="0" w:color="auto"/>
            <w:bottom w:val="none" w:sz="0" w:space="0" w:color="auto"/>
            <w:right w:val="none" w:sz="0" w:space="0" w:color="auto"/>
          </w:divBdr>
        </w:div>
        <w:div w:id="1389065684">
          <w:marLeft w:val="640"/>
          <w:marRight w:val="0"/>
          <w:marTop w:val="0"/>
          <w:marBottom w:val="0"/>
          <w:divBdr>
            <w:top w:val="none" w:sz="0" w:space="0" w:color="auto"/>
            <w:left w:val="none" w:sz="0" w:space="0" w:color="auto"/>
            <w:bottom w:val="none" w:sz="0" w:space="0" w:color="auto"/>
            <w:right w:val="none" w:sz="0" w:space="0" w:color="auto"/>
          </w:divBdr>
        </w:div>
        <w:div w:id="14162686">
          <w:marLeft w:val="640"/>
          <w:marRight w:val="0"/>
          <w:marTop w:val="0"/>
          <w:marBottom w:val="0"/>
          <w:divBdr>
            <w:top w:val="none" w:sz="0" w:space="0" w:color="auto"/>
            <w:left w:val="none" w:sz="0" w:space="0" w:color="auto"/>
            <w:bottom w:val="none" w:sz="0" w:space="0" w:color="auto"/>
            <w:right w:val="none" w:sz="0" w:space="0" w:color="auto"/>
          </w:divBdr>
        </w:div>
        <w:div w:id="96410016">
          <w:marLeft w:val="640"/>
          <w:marRight w:val="0"/>
          <w:marTop w:val="0"/>
          <w:marBottom w:val="0"/>
          <w:divBdr>
            <w:top w:val="none" w:sz="0" w:space="0" w:color="auto"/>
            <w:left w:val="none" w:sz="0" w:space="0" w:color="auto"/>
            <w:bottom w:val="none" w:sz="0" w:space="0" w:color="auto"/>
            <w:right w:val="none" w:sz="0" w:space="0" w:color="auto"/>
          </w:divBdr>
        </w:div>
        <w:div w:id="387263920">
          <w:marLeft w:val="640"/>
          <w:marRight w:val="0"/>
          <w:marTop w:val="0"/>
          <w:marBottom w:val="0"/>
          <w:divBdr>
            <w:top w:val="none" w:sz="0" w:space="0" w:color="auto"/>
            <w:left w:val="none" w:sz="0" w:space="0" w:color="auto"/>
            <w:bottom w:val="none" w:sz="0" w:space="0" w:color="auto"/>
            <w:right w:val="none" w:sz="0" w:space="0" w:color="auto"/>
          </w:divBdr>
        </w:div>
        <w:div w:id="1187215569">
          <w:marLeft w:val="640"/>
          <w:marRight w:val="0"/>
          <w:marTop w:val="0"/>
          <w:marBottom w:val="0"/>
          <w:divBdr>
            <w:top w:val="none" w:sz="0" w:space="0" w:color="auto"/>
            <w:left w:val="none" w:sz="0" w:space="0" w:color="auto"/>
            <w:bottom w:val="none" w:sz="0" w:space="0" w:color="auto"/>
            <w:right w:val="none" w:sz="0" w:space="0" w:color="auto"/>
          </w:divBdr>
        </w:div>
        <w:div w:id="597904325">
          <w:marLeft w:val="640"/>
          <w:marRight w:val="0"/>
          <w:marTop w:val="0"/>
          <w:marBottom w:val="0"/>
          <w:divBdr>
            <w:top w:val="none" w:sz="0" w:space="0" w:color="auto"/>
            <w:left w:val="none" w:sz="0" w:space="0" w:color="auto"/>
            <w:bottom w:val="none" w:sz="0" w:space="0" w:color="auto"/>
            <w:right w:val="none" w:sz="0" w:space="0" w:color="auto"/>
          </w:divBdr>
        </w:div>
        <w:div w:id="1500343105">
          <w:marLeft w:val="640"/>
          <w:marRight w:val="0"/>
          <w:marTop w:val="0"/>
          <w:marBottom w:val="0"/>
          <w:divBdr>
            <w:top w:val="none" w:sz="0" w:space="0" w:color="auto"/>
            <w:left w:val="none" w:sz="0" w:space="0" w:color="auto"/>
            <w:bottom w:val="none" w:sz="0" w:space="0" w:color="auto"/>
            <w:right w:val="none" w:sz="0" w:space="0" w:color="auto"/>
          </w:divBdr>
        </w:div>
        <w:div w:id="1093817350">
          <w:marLeft w:val="640"/>
          <w:marRight w:val="0"/>
          <w:marTop w:val="0"/>
          <w:marBottom w:val="0"/>
          <w:divBdr>
            <w:top w:val="none" w:sz="0" w:space="0" w:color="auto"/>
            <w:left w:val="none" w:sz="0" w:space="0" w:color="auto"/>
            <w:bottom w:val="none" w:sz="0" w:space="0" w:color="auto"/>
            <w:right w:val="none" w:sz="0" w:space="0" w:color="auto"/>
          </w:divBdr>
        </w:div>
        <w:div w:id="228154159">
          <w:marLeft w:val="640"/>
          <w:marRight w:val="0"/>
          <w:marTop w:val="0"/>
          <w:marBottom w:val="0"/>
          <w:divBdr>
            <w:top w:val="none" w:sz="0" w:space="0" w:color="auto"/>
            <w:left w:val="none" w:sz="0" w:space="0" w:color="auto"/>
            <w:bottom w:val="none" w:sz="0" w:space="0" w:color="auto"/>
            <w:right w:val="none" w:sz="0" w:space="0" w:color="auto"/>
          </w:divBdr>
        </w:div>
        <w:div w:id="1217087396">
          <w:marLeft w:val="640"/>
          <w:marRight w:val="0"/>
          <w:marTop w:val="0"/>
          <w:marBottom w:val="0"/>
          <w:divBdr>
            <w:top w:val="none" w:sz="0" w:space="0" w:color="auto"/>
            <w:left w:val="none" w:sz="0" w:space="0" w:color="auto"/>
            <w:bottom w:val="none" w:sz="0" w:space="0" w:color="auto"/>
            <w:right w:val="none" w:sz="0" w:space="0" w:color="auto"/>
          </w:divBdr>
        </w:div>
        <w:div w:id="151410714">
          <w:marLeft w:val="640"/>
          <w:marRight w:val="0"/>
          <w:marTop w:val="0"/>
          <w:marBottom w:val="0"/>
          <w:divBdr>
            <w:top w:val="none" w:sz="0" w:space="0" w:color="auto"/>
            <w:left w:val="none" w:sz="0" w:space="0" w:color="auto"/>
            <w:bottom w:val="none" w:sz="0" w:space="0" w:color="auto"/>
            <w:right w:val="none" w:sz="0" w:space="0" w:color="auto"/>
          </w:divBdr>
        </w:div>
        <w:div w:id="58329923">
          <w:marLeft w:val="640"/>
          <w:marRight w:val="0"/>
          <w:marTop w:val="0"/>
          <w:marBottom w:val="0"/>
          <w:divBdr>
            <w:top w:val="none" w:sz="0" w:space="0" w:color="auto"/>
            <w:left w:val="none" w:sz="0" w:space="0" w:color="auto"/>
            <w:bottom w:val="none" w:sz="0" w:space="0" w:color="auto"/>
            <w:right w:val="none" w:sz="0" w:space="0" w:color="auto"/>
          </w:divBdr>
        </w:div>
        <w:div w:id="259877388">
          <w:marLeft w:val="640"/>
          <w:marRight w:val="0"/>
          <w:marTop w:val="0"/>
          <w:marBottom w:val="0"/>
          <w:divBdr>
            <w:top w:val="none" w:sz="0" w:space="0" w:color="auto"/>
            <w:left w:val="none" w:sz="0" w:space="0" w:color="auto"/>
            <w:bottom w:val="none" w:sz="0" w:space="0" w:color="auto"/>
            <w:right w:val="none" w:sz="0" w:space="0" w:color="auto"/>
          </w:divBdr>
        </w:div>
        <w:div w:id="1815219754">
          <w:marLeft w:val="640"/>
          <w:marRight w:val="0"/>
          <w:marTop w:val="0"/>
          <w:marBottom w:val="0"/>
          <w:divBdr>
            <w:top w:val="none" w:sz="0" w:space="0" w:color="auto"/>
            <w:left w:val="none" w:sz="0" w:space="0" w:color="auto"/>
            <w:bottom w:val="none" w:sz="0" w:space="0" w:color="auto"/>
            <w:right w:val="none" w:sz="0" w:space="0" w:color="auto"/>
          </w:divBdr>
        </w:div>
        <w:div w:id="1629242808">
          <w:marLeft w:val="640"/>
          <w:marRight w:val="0"/>
          <w:marTop w:val="0"/>
          <w:marBottom w:val="0"/>
          <w:divBdr>
            <w:top w:val="none" w:sz="0" w:space="0" w:color="auto"/>
            <w:left w:val="none" w:sz="0" w:space="0" w:color="auto"/>
            <w:bottom w:val="none" w:sz="0" w:space="0" w:color="auto"/>
            <w:right w:val="none" w:sz="0" w:space="0" w:color="auto"/>
          </w:divBdr>
        </w:div>
        <w:div w:id="1403601480">
          <w:marLeft w:val="640"/>
          <w:marRight w:val="0"/>
          <w:marTop w:val="0"/>
          <w:marBottom w:val="0"/>
          <w:divBdr>
            <w:top w:val="none" w:sz="0" w:space="0" w:color="auto"/>
            <w:left w:val="none" w:sz="0" w:space="0" w:color="auto"/>
            <w:bottom w:val="none" w:sz="0" w:space="0" w:color="auto"/>
            <w:right w:val="none" w:sz="0" w:space="0" w:color="auto"/>
          </w:divBdr>
        </w:div>
        <w:div w:id="1889761946">
          <w:marLeft w:val="640"/>
          <w:marRight w:val="0"/>
          <w:marTop w:val="0"/>
          <w:marBottom w:val="0"/>
          <w:divBdr>
            <w:top w:val="none" w:sz="0" w:space="0" w:color="auto"/>
            <w:left w:val="none" w:sz="0" w:space="0" w:color="auto"/>
            <w:bottom w:val="none" w:sz="0" w:space="0" w:color="auto"/>
            <w:right w:val="none" w:sz="0" w:space="0" w:color="auto"/>
          </w:divBdr>
        </w:div>
        <w:div w:id="169376571">
          <w:marLeft w:val="640"/>
          <w:marRight w:val="0"/>
          <w:marTop w:val="0"/>
          <w:marBottom w:val="0"/>
          <w:divBdr>
            <w:top w:val="none" w:sz="0" w:space="0" w:color="auto"/>
            <w:left w:val="none" w:sz="0" w:space="0" w:color="auto"/>
            <w:bottom w:val="none" w:sz="0" w:space="0" w:color="auto"/>
            <w:right w:val="none" w:sz="0" w:space="0" w:color="auto"/>
          </w:divBdr>
        </w:div>
        <w:div w:id="937954443">
          <w:marLeft w:val="640"/>
          <w:marRight w:val="0"/>
          <w:marTop w:val="0"/>
          <w:marBottom w:val="0"/>
          <w:divBdr>
            <w:top w:val="none" w:sz="0" w:space="0" w:color="auto"/>
            <w:left w:val="none" w:sz="0" w:space="0" w:color="auto"/>
            <w:bottom w:val="none" w:sz="0" w:space="0" w:color="auto"/>
            <w:right w:val="none" w:sz="0" w:space="0" w:color="auto"/>
          </w:divBdr>
        </w:div>
        <w:div w:id="1117093666">
          <w:marLeft w:val="640"/>
          <w:marRight w:val="0"/>
          <w:marTop w:val="0"/>
          <w:marBottom w:val="0"/>
          <w:divBdr>
            <w:top w:val="none" w:sz="0" w:space="0" w:color="auto"/>
            <w:left w:val="none" w:sz="0" w:space="0" w:color="auto"/>
            <w:bottom w:val="none" w:sz="0" w:space="0" w:color="auto"/>
            <w:right w:val="none" w:sz="0" w:space="0" w:color="auto"/>
          </w:divBdr>
        </w:div>
        <w:div w:id="2034763836">
          <w:marLeft w:val="640"/>
          <w:marRight w:val="0"/>
          <w:marTop w:val="0"/>
          <w:marBottom w:val="0"/>
          <w:divBdr>
            <w:top w:val="none" w:sz="0" w:space="0" w:color="auto"/>
            <w:left w:val="none" w:sz="0" w:space="0" w:color="auto"/>
            <w:bottom w:val="none" w:sz="0" w:space="0" w:color="auto"/>
            <w:right w:val="none" w:sz="0" w:space="0" w:color="auto"/>
          </w:divBdr>
        </w:div>
        <w:div w:id="17389841">
          <w:marLeft w:val="640"/>
          <w:marRight w:val="0"/>
          <w:marTop w:val="0"/>
          <w:marBottom w:val="0"/>
          <w:divBdr>
            <w:top w:val="none" w:sz="0" w:space="0" w:color="auto"/>
            <w:left w:val="none" w:sz="0" w:space="0" w:color="auto"/>
            <w:bottom w:val="none" w:sz="0" w:space="0" w:color="auto"/>
            <w:right w:val="none" w:sz="0" w:space="0" w:color="auto"/>
          </w:divBdr>
        </w:div>
        <w:div w:id="2030445961">
          <w:marLeft w:val="640"/>
          <w:marRight w:val="0"/>
          <w:marTop w:val="0"/>
          <w:marBottom w:val="0"/>
          <w:divBdr>
            <w:top w:val="none" w:sz="0" w:space="0" w:color="auto"/>
            <w:left w:val="none" w:sz="0" w:space="0" w:color="auto"/>
            <w:bottom w:val="none" w:sz="0" w:space="0" w:color="auto"/>
            <w:right w:val="none" w:sz="0" w:space="0" w:color="auto"/>
          </w:divBdr>
        </w:div>
        <w:div w:id="394009152">
          <w:marLeft w:val="640"/>
          <w:marRight w:val="0"/>
          <w:marTop w:val="0"/>
          <w:marBottom w:val="0"/>
          <w:divBdr>
            <w:top w:val="none" w:sz="0" w:space="0" w:color="auto"/>
            <w:left w:val="none" w:sz="0" w:space="0" w:color="auto"/>
            <w:bottom w:val="none" w:sz="0" w:space="0" w:color="auto"/>
            <w:right w:val="none" w:sz="0" w:space="0" w:color="auto"/>
          </w:divBdr>
        </w:div>
        <w:div w:id="736129591">
          <w:marLeft w:val="640"/>
          <w:marRight w:val="0"/>
          <w:marTop w:val="0"/>
          <w:marBottom w:val="0"/>
          <w:divBdr>
            <w:top w:val="none" w:sz="0" w:space="0" w:color="auto"/>
            <w:left w:val="none" w:sz="0" w:space="0" w:color="auto"/>
            <w:bottom w:val="none" w:sz="0" w:space="0" w:color="auto"/>
            <w:right w:val="none" w:sz="0" w:space="0" w:color="auto"/>
          </w:divBdr>
        </w:div>
        <w:div w:id="1229339922">
          <w:marLeft w:val="640"/>
          <w:marRight w:val="0"/>
          <w:marTop w:val="0"/>
          <w:marBottom w:val="0"/>
          <w:divBdr>
            <w:top w:val="none" w:sz="0" w:space="0" w:color="auto"/>
            <w:left w:val="none" w:sz="0" w:space="0" w:color="auto"/>
            <w:bottom w:val="none" w:sz="0" w:space="0" w:color="auto"/>
            <w:right w:val="none" w:sz="0" w:space="0" w:color="auto"/>
          </w:divBdr>
        </w:div>
        <w:div w:id="1861772450">
          <w:marLeft w:val="640"/>
          <w:marRight w:val="0"/>
          <w:marTop w:val="0"/>
          <w:marBottom w:val="0"/>
          <w:divBdr>
            <w:top w:val="none" w:sz="0" w:space="0" w:color="auto"/>
            <w:left w:val="none" w:sz="0" w:space="0" w:color="auto"/>
            <w:bottom w:val="none" w:sz="0" w:space="0" w:color="auto"/>
            <w:right w:val="none" w:sz="0" w:space="0" w:color="auto"/>
          </w:divBdr>
        </w:div>
        <w:div w:id="928850599">
          <w:marLeft w:val="640"/>
          <w:marRight w:val="0"/>
          <w:marTop w:val="0"/>
          <w:marBottom w:val="0"/>
          <w:divBdr>
            <w:top w:val="none" w:sz="0" w:space="0" w:color="auto"/>
            <w:left w:val="none" w:sz="0" w:space="0" w:color="auto"/>
            <w:bottom w:val="none" w:sz="0" w:space="0" w:color="auto"/>
            <w:right w:val="none" w:sz="0" w:space="0" w:color="auto"/>
          </w:divBdr>
        </w:div>
        <w:div w:id="1621377039">
          <w:marLeft w:val="640"/>
          <w:marRight w:val="0"/>
          <w:marTop w:val="0"/>
          <w:marBottom w:val="0"/>
          <w:divBdr>
            <w:top w:val="none" w:sz="0" w:space="0" w:color="auto"/>
            <w:left w:val="none" w:sz="0" w:space="0" w:color="auto"/>
            <w:bottom w:val="none" w:sz="0" w:space="0" w:color="auto"/>
            <w:right w:val="none" w:sz="0" w:space="0" w:color="auto"/>
          </w:divBdr>
        </w:div>
        <w:div w:id="598097683">
          <w:marLeft w:val="640"/>
          <w:marRight w:val="0"/>
          <w:marTop w:val="0"/>
          <w:marBottom w:val="0"/>
          <w:divBdr>
            <w:top w:val="none" w:sz="0" w:space="0" w:color="auto"/>
            <w:left w:val="none" w:sz="0" w:space="0" w:color="auto"/>
            <w:bottom w:val="none" w:sz="0" w:space="0" w:color="auto"/>
            <w:right w:val="none" w:sz="0" w:space="0" w:color="auto"/>
          </w:divBdr>
        </w:div>
        <w:div w:id="1304115490">
          <w:marLeft w:val="640"/>
          <w:marRight w:val="0"/>
          <w:marTop w:val="0"/>
          <w:marBottom w:val="0"/>
          <w:divBdr>
            <w:top w:val="none" w:sz="0" w:space="0" w:color="auto"/>
            <w:left w:val="none" w:sz="0" w:space="0" w:color="auto"/>
            <w:bottom w:val="none" w:sz="0" w:space="0" w:color="auto"/>
            <w:right w:val="none" w:sz="0" w:space="0" w:color="auto"/>
          </w:divBdr>
        </w:div>
        <w:div w:id="1775006290">
          <w:marLeft w:val="640"/>
          <w:marRight w:val="0"/>
          <w:marTop w:val="0"/>
          <w:marBottom w:val="0"/>
          <w:divBdr>
            <w:top w:val="none" w:sz="0" w:space="0" w:color="auto"/>
            <w:left w:val="none" w:sz="0" w:space="0" w:color="auto"/>
            <w:bottom w:val="none" w:sz="0" w:space="0" w:color="auto"/>
            <w:right w:val="none" w:sz="0" w:space="0" w:color="auto"/>
          </w:divBdr>
        </w:div>
        <w:div w:id="1635207992">
          <w:marLeft w:val="640"/>
          <w:marRight w:val="0"/>
          <w:marTop w:val="0"/>
          <w:marBottom w:val="0"/>
          <w:divBdr>
            <w:top w:val="none" w:sz="0" w:space="0" w:color="auto"/>
            <w:left w:val="none" w:sz="0" w:space="0" w:color="auto"/>
            <w:bottom w:val="none" w:sz="0" w:space="0" w:color="auto"/>
            <w:right w:val="none" w:sz="0" w:space="0" w:color="auto"/>
          </w:divBdr>
        </w:div>
        <w:div w:id="1027801996">
          <w:marLeft w:val="640"/>
          <w:marRight w:val="0"/>
          <w:marTop w:val="0"/>
          <w:marBottom w:val="0"/>
          <w:divBdr>
            <w:top w:val="none" w:sz="0" w:space="0" w:color="auto"/>
            <w:left w:val="none" w:sz="0" w:space="0" w:color="auto"/>
            <w:bottom w:val="none" w:sz="0" w:space="0" w:color="auto"/>
            <w:right w:val="none" w:sz="0" w:space="0" w:color="auto"/>
          </w:divBdr>
        </w:div>
        <w:div w:id="196815363">
          <w:marLeft w:val="640"/>
          <w:marRight w:val="0"/>
          <w:marTop w:val="0"/>
          <w:marBottom w:val="0"/>
          <w:divBdr>
            <w:top w:val="none" w:sz="0" w:space="0" w:color="auto"/>
            <w:left w:val="none" w:sz="0" w:space="0" w:color="auto"/>
            <w:bottom w:val="none" w:sz="0" w:space="0" w:color="auto"/>
            <w:right w:val="none" w:sz="0" w:space="0" w:color="auto"/>
          </w:divBdr>
        </w:div>
        <w:div w:id="1274290486">
          <w:marLeft w:val="640"/>
          <w:marRight w:val="0"/>
          <w:marTop w:val="0"/>
          <w:marBottom w:val="0"/>
          <w:divBdr>
            <w:top w:val="none" w:sz="0" w:space="0" w:color="auto"/>
            <w:left w:val="none" w:sz="0" w:space="0" w:color="auto"/>
            <w:bottom w:val="none" w:sz="0" w:space="0" w:color="auto"/>
            <w:right w:val="none" w:sz="0" w:space="0" w:color="auto"/>
          </w:divBdr>
        </w:div>
        <w:div w:id="350499868">
          <w:marLeft w:val="640"/>
          <w:marRight w:val="0"/>
          <w:marTop w:val="0"/>
          <w:marBottom w:val="0"/>
          <w:divBdr>
            <w:top w:val="none" w:sz="0" w:space="0" w:color="auto"/>
            <w:left w:val="none" w:sz="0" w:space="0" w:color="auto"/>
            <w:bottom w:val="none" w:sz="0" w:space="0" w:color="auto"/>
            <w:right w:val="none" w:sz="0" w:space="0" w:color="auto"/>
          </w:divBdr>
        </w:div>
        <w:div w:id="848830969">
          <w:marLeft w:val="640"/>
          <w:marRight w:val="0"/>
          <w:marTop w:val="0"/>
          <w:marBottom w:val="0"/>
          <w:divBdr>
            <w:top w:val="none" w:sz="0" w:space="0" w:color="auto"/>
            <w:left w:val="none" w:sz="0" w:space="0" w:color="auto"/>
            <w:bottom w:val="none" w:sz="0" w:space="0" w:color="auto"/>
            <w:right w:val="none" w:sz="0" w:space="0" w:color="auto"/>
          </w:divBdr>
        </w:div>
        <w:div w:id="1873685956">
          <w:marLeft w:val="640"/>
          <w:marRight w:val="0"/>
          <w:marTop w:val="0"/>
          <w:marBottom w:val="0"/>
          <w:divBdr>
            <w:top w:val="none" w:sz="0" w:space="0" w:color="auto"/>
            <w:left w:val="none" w:sz="0" w:space="0" w:color="auto"/>
            <w:bottom w:val="none" w:sz="0" w:space="0" w:color="auto"/>
            <w:right w:val="none" w:sz="0" w:space="0" w:color="auto"/>
          </w:divBdr>
        </w:div>
        <w:div w:id="1273319142">
          <w:marLeft w:val="640"/>
          <w:marRight w:val="0"/>
          <w:marTop w:val="0"/>
          <w:marBottom w:val="0"/>
          <w:divBdr>
            <w:top w:val="none" w:sz="0" w:space="0" w:color="auto"/>
            <w:left w:val="none" w:sz="0" w:space="0" w:color="auto"/>
            <w:bottom w:val="none" w:sz="0" w:space="0" w:color="auto"/>
            <w:right w:val="none" w:sz="0" w:space="0" w:color="auto"/>
          </w:divBdr>
        </w:div>
        <w:div w:id="2098475171">
          <w:marLeft w:val="640"/>
          <w:marRight w:val="0"/>
          <w:marTop w:val="0"/>
          <w:marBottom w:val="0"/>
          <w:divBdr>
            <w:top w:val="none" w:sz="0" w:space="0" w:color="auto"/>
            <w:left w:val="none" w:sz="0" w:space="0" w:color="auto"/>
            <w:bottom w:val="none" w:sz="0" w:space="0" w:color="auto"/>
            <w:right w:val="none" w:sz="0" w:space="0" w:color="auto"/>
          </w:divBdr>
        </w:div>
        <w:div w:id="2102871980">
          <w:marLeft w:val="640"/>
          <w:marRight w:val="0"/>
          <w:marTop w:val="0"/>
          <w:marBottom w:val="0"/>
          <w:divBdr>
            <w:top w:val="none" w:sz="0" w:space="0" w:color="auto"/>
            <w:left w:val="none" w:sz="0" w:space="0" w:color="auto"/>
            <w:bottom w:val="none" w:sz="0" w:space="0" w:color="auto"/>
            <w:right w:val="none" w:sz="0" w:space="0" w:color="auto"/>
          </w:divBdr>
        </w:div>
        <w:div w:id="705179975">
          <w:marLeft w:val="640"/>
          <w:marRight w:val="0"/>
          <w:marTop w:val="0"/>
          <w:marBottom w:val="0"/>
          <w:divBdr>
            <w:top w:val="none" w:sz="0" w:space="0" w:color="auto"/>
            <w:left w:val="none" w:sz="0" w:space="0" w:color="auto"/>
            <w:bottom w:val="none" w:sz="0" w:space="0" w:color="auto"/>
            <w:right w:val="none" w:sz="0" w:space="0" w:color="auto"/>
          </w:divBdr>
        </w:div>
        <w:div w:id="183717669">
          <w:marLeft w:val="640"/>
          <w:marRight w:val="0"/>
          <w:marTop w:val="0"/>
          <w:marBottom w:val="0"/>
          <w:divBdr>
            <w:top w:val="none" w:sz="0" w:space="0" w:color="auto"/>
            <w:left w:val="none" w:sz="0" w:space="0" w:color="auto"/>
            <w:bottom w:val="none" w:sz="0" w:space="0" w:color="auto"/>
            <w:right w:val="none" w:sz="0" w:space="0" w:color="auto"/>
          </w:divBdr>
        </w:div>
        <w:div w:id="1710177736">
          <w:marLeft w:val="640"/>
          <w:marRight w:val="0"/>
          <w:marTop w:val="0"/>
          <w:marBottom w:val="0"/>
          <w:divBdr>
            <w:top w:val="none" w:sz="0" w:space="0" w:color="auto"/>
            <w:left w:val="none" w:sz="0" w:space="0" w:color="auto"/>
            <w:bottom w:val="none" w:sz="0" w:space="0" w:color="auto"/>
            <w:right w:val="none" w:sz="0" w:space="0" w:color="auto"/>
          </w:divBdr>
        </w:div>
        <w:div w:id="913779313">
          <w:marLeft w:val="640"/>
          <w:marRight w:val="0"/>
          <w:marTop w:val="0"/>
          <w:marBottom w:val="0"/>
          <w:divBdr>
            <w:top w:val="none" w:sz="0" w:space="0" w:color="auto"/>
            <w:left w:val="none" w:sz="0" w:space="0" w:color="auto"/>
            <w:bottom w:val="none" w:sz="0" w:space="0" w:color="auto"/>
            <w:right w:val="none" w:sz="0" w:space="0" w:color="auto"/>
          </w:divBdr>
        </w:div>
        <w:div w:id="1428885355">
          <w:marLeft w:val="640"/>
          <w:marRight w:val="0"/>
          <w:marTop w:val="0"/>
          <w:marBottom w:val="0"/>
          <w:divBdr>
            <w:top w:val="none" w:sz="0" w:space="0" w:color="auto"/>
            <w:left w:val="none" w:sz="0" w:space="0" w:color="auto"/>
            <w:bottom w:val="none" w:sz="0" w:space="0" w:color="auto"/>
            <w:right w:val="none" w:sz="0" w:space="0" w:color="auto"/>
          </w:divBdr>
        </w:div>
        <w:div w:id="101074736">
          <w:marLeft w:val="640"/>
          <w:marRight w:val="0"/>
          <w:marTop w:val="0"/>
          <w:marBottom w:val="0"/>
          <w:divBdr>
            <w:top w:val="none" w:sz="0" w:space="0" w:color="auto"/>
            <w:left w:val="none" w:sz="0" w:space="0" w:color="auto"/>
            <w:bottom w:val="none" w:sz="0" w:space="0" w:color="auto"/>
            <w:right w:val="none" w:sz="0" w:space="0" w:color="auto"/>
          </w:divBdr>
        </w:div>
        <w:div w:id="677662038">
          <w:marLeft w:val="640"/>
          <w:marRight w:val="0"/>
          <w:marTop w:val="0"/>
          <w:marBottom w:val="0"/>
          <w:divBdr>
            <w:top w:val="none" w:sz="0" w:space="0" w:color="auto"/>
            <w:left w:val="none" w:sz="0" w:space="0" w:color="auto"/>
            <w:bottom w:val="none" w:sz="0" w:space="0" w:color="auto"/>
            <w:right w:val="none" w:sz="0" w:space="0" w:color="auto"/>
          </w:divBdr>
        </w:div>
        <w:div w:id="2106535982">
          <w:marLeft w:val="640"/>
          <w:marRight w:val="0"/>
          <w:marTop w:val="0"/>
          <w:marBottom w:val="0"/>
          <w:divBdr>
            <w:top w:val="none" w:sz="0" w:space="0" w:color="auto"/>
            <w:left w:val="none" w:sz="0" w:space="0" w:color="auto"/>
            <w:bottom w:val="none" w:sz="0" w:space="0" w:color="auto"/>
            <w:right w:val="none" w:sz="0" w:space="0" w:color="auto"/>
          </w:divBdr>
        </w:div>
        <w:div w:id="1919289015">
          <w:marLeft w:val="640"/>
          <w:marRight w:val="0"/>
          <w:marTop w:val="0"/>
          <w:marBottom w:val="0"/>
          <w:divBdr>
            <w:top w:val="none" w:sz="0" w:space="0" w:color="auto"/>
            <w:left w:val="none" w:sz="0" w:space="0" w:color="auto"/>
            <w:bottom w:val="none" w:sz="0" w:space="0" w:color="auto"/>
            <w:right w:val="none" w:sz="0" w:space="0" w:color="auto"/>
          </w:divBdr>
        </w:div>
        <w:div w:id="588656405">
          <w:marLeft w:val="640"/>
          <w:marRight w:val="0"/>
          <w:marTop w:val="0"/>
          <w:marBottom w:val="0"/>
          <w:divBdr>
            <w:top w:val="none" w:sz="0" w:space="0" w:color="auto"/>
            <w:left w:val="none" w:sz="0" w:space="0" w:color="auto"/>
            <w:bottom w:val="none" w:sz="0" w:space="0" w:color="auto"/>
            <w:right w:val="none" w:sz="0" w:space="0" w:color="auto"/>
          </w:divBdr>
        </w:div>
        <w:div w:id="1401369813">
          <w:marLeft w:val="640"/>
          <w:marRight w:val="0"/>
          <w:marTop w:val="0"/>
          <w:marBottom w:val="0"/>
          <w:divBdr>
            <w:top w:val="none" w:sz="0" w:space="0" w:color="auto"/>
            <w:left w:val="none" w:sz="0" w:space="0" w:color="auto"/>
            <w:bottom w:val="none" w:sz="0" w:space="0" w:color="auto"/>
            <w:right w:val="none" w:sz="0" w:space="0" w:color="auto"/>
          </w:divBdr>
        </w:div>
        <w:div w:id="1894270897">
          <w:marLeft w:val="640"/>
          <w:marRight w:val="0"/>
          <w:marTop w:val="0"/>
          <w:marBottom w:val="0"/>
          <w:divBdr>
            <w:top w:val="none" w:sz="0" w:space="0" w:color="auto"/>
            <w:left w:val="none" w:sz="0" w:space="0" w:color="auto"/>
            <w:bottom w:val="none" w:sz="0" w:space="0" w:color="auto"/>
            <w:right w:val="none" w:sz="0" w:space="0" w:color="auto"/>
          </w:divBdr>
        </w:div>
        <w:div w:id="1738627082">
          <w:marLeft w:val="640"/>
          <w:marRight w:val="0"/>
          <w:marTop w:val="0"/>
          <w:marBottom w:val="0"/>
          <w:divBdr>
            <w:top w:val="none" w:sz="0" w:space="0" w:color="auto"/>
            <w:left w:val="none" w:sz="0" w:space="0" w:color="auto"/>
            <w:bottom w:val="none" w:sz="0" w:space="0" w:color="auto"/>
            <w:right w:val="none" w:sz="0" w:space="0" w:color="auto"/>
          </w:divBdr>
        </w:div>
        <w:div w:id="386950302">
          <w:marLeft w:val="640"/>
          <w:marRight w:val="0"/>
          <w:marTop w:val="0"/>
          <w:marBottom w:val="0"/>
          <w:divBdr>
            <w:top w:val="none" w:sz="0" w:space="0" w:color="auto"/>
            <w:left w:val="none" w:sz="0" w:space="0" w:color="auto"/>
            <w:bottom w:val="none" w:sz="0" w:space="0" w:color="auto"/>
            <w:right w:val="none" w:sz="0" w:space="0" w:color="auto"/>
          </w:divBdr>
        </w:div>
        <w:div w:id="559828304">
          <w:marLeft w:val="640"/>
          <w:marRight w:val="0"/>
          <w:marTop w:val="0"/>
          <w:marBottom w:val="0"/>
          <w:divBdr>
            <w:top w:val="none" w:sz="0" w:space="0" w:color="auto"/>
            <w:left w:val="none" w:sz="0" w:space="0" w:color="auto"/>
            <w:bottom w:val="none" w:sz="0" w:space="0" w:color="auto"/>
            <w:right w:val="none" w:sz="0" w:space="0" w:color="auto"/>
          </w:divBdr>
        </w:div>
        <w:div w:id="84350094">
          <w:marLeft w:val="640"/>
          <w:marRight w:val="0"/>
          <w:marTop w:val="0"/>
          <w:marBottom w:val="0"/>
          <w:divBdr>
            <w:top w:val="none" w:sz="0" w:space="0" w:color="auto"/>
            <w:left w:val="none" w:sz="0" w:space="0" w:color="auto"/>
            <w:bottom w:val="none" w:sz="0" w:space="0" w:color="auto"/>
            <w:right w:val="none" w:sz="0" w:space="0" w:color="auto"/>
          </w:divBdr>
        </w:div>
        <w:div w:id="541601632">
          <w:marLeft w:val="640"/>
          <w:marRight w:val="0"/>
          <w:marTop w:val="0"/>
          <w:marBottom w:val="0"/>
          <w:divBdr>
            <w:top w:val="none" w:sz="0" w:space="0" w:color="auto"/>
            <w:left w:val="none" w:sz="0" w:space="0" w:color="auto"/>
            <w:bottom w:val="none" w:sz="0" w:space="0" w:color="auto"/>
            <w:right w:val="none" w:sz="0" w:space="0" w:color="auto"/>
          </w:divBdr>
        </w:div>
        <w:div w:id="226109150">
          <w:marLeft w:val="640"/>
          <w:marRight w:val="0"/>
          <w:marTop w:val="0"/>
          <w:marBottom w:val="0"/>
          <w:divBdr>
            <w:top w:val="none" w:sz="0" w:space="0" w:color="auto"/>
            <w:left w:val="none" w:sz="0" w:space="0" w:color="auto"/>
            <w:bottom w:val="none" w:sz="0" w:space="0" w:color="auto"/>
            <w:right w:val="none" w:sz="0" w:space="0" w:color="auto"/>
          </w:divBdr>
        </w:div>
        <w:div w:id="730933225">
          <w:marLeft w:val="640"/>
          <w:marRight w:val="0"/>
          <w:marTop w:val="0"/>
          <w:marBottom w:val="0"/>
          <w:divBdr>
            <w:top w:val="none" w:sz="0" w:space="0" w:color="auto"/>
            <w:left w:val="none" w:sz="0" w:space="0" w:color="auto"/>
            <w:bottom w:val="none" w:sz="0" w:space="0" w:color="auto"/>
            <w:right w:val="none" w:sz="0" w:space="0" w:color="auto"/>
          </w:divBdr>
        </w:div>
        <w:div w:id="947927873">
          <w:marLeft w:val="640"/>
          <w:marRight w:val="0"/>
          <w:marTop w:val="0"/>
          <w:marBottom w:val="0"/>
          <w:divBdr>
            <w:top w:val="none" w:sz="0" w:space="0" w:color="auto"/>
            <w:left w:val="none" w:sz="0" w:space="0" w:color="auto"/>
            <w:bottom w:val="none" w:sz="0" w:space="0" w:color="auto"/>
            <w:right w:val="none" w:sz="0" w:space="0" w:color="auto"/>
          </w:divBdr>
        </w:div>
        <w:div w:id="1310284855">
          <w:marLeft w:val="640"/>
          <w:marRight w:val="0"/>
          <w:marTop w:val="0"/>
          <w:marBottom w:val="0"/>
          <w:divBdr>
            <w:top w:val="none" w:sz="0" w:space="0" w:color="auto"/>
            <w:left w:val="none" w:sz="0" w:space="0" w:color="auto"/>
            <w:bottom w:val="none" w:sz="0" w:space="0" w:color="auto"/>
            <w:right w:val="none" w:sz="0" w:space="0" w:color="auto"/>
          </w:divBdr>
        </w:div>
        <w:div w:id="1103643883">
          <w:marLeft w:val="640"/>
          <w:marRight w:val="0"/>
          <w:marTop w:val="0"/>
          <w:marBottom w:val="0"/>
          <w:divBdr>
            <w:top w:val="none" w:sz="0" w:space="0" w:color="auto"/>
            <w:left w:val="none" w:sz="0" w:space="0" w:color="auto"/>
            <w:bottom w:val="none" w:sz="0" w:space="0" w:color="auto"/>
            <w:right w:val="none" w:sz="0" w:space="0" w:color="auto"/>
          </w:divBdr>
        </w:div>
        <w:div w:id="417678621">
          <w:marLeft w:val="640"/>
          <w:marRight w:val="0"/>
          <w:marTop w:val="0"/>
          <w:marBottom w:val="0"/>
          <w:divBdr>
            <w:top w:val="none" w:sz="0" w:space="0" w:color="auto"/>
            <w:left w:val="none" w:sz="0" w:space="0" w:color="auto"/>
            <w:bottom w:val="none" w:sz="0" w:space="0" w:color="auto"/>
            <w:right w:val="none" w:sz="0" w:space="0" w:color="auto"/>
          </w:divBdr>
        </w:div>
        <w:div w:id="335694390">
          <w:marLeft w:val="640"/>
          <w:marRight w:val="0"/>
          <w:marTop w:val="0"/>
          <w:marBottom w:val="0"/>
          <w:divBdr>
            <w:top w:val="none" w:sz="0" w:space="0" w:color="auto"/>
            <w:left w:val="none" w:sz="0" w:space="0" w:color="auto"/>
            <w:bottom w:val="none" w:sz="0" w:space="0" w:color="auto"/>
            <w:right w:val="none" w:sz="0" w:space="0" w:color="auto"/>
          </w:divBdr>
        </w:div>
        <w:div w:id="516698611">
          <w:marLeft w:val="640"/>
          <w:marRight w:val="0"/>
          <w:marTop w:val="0"/>
          <w:marBottom w:val="0"/>
          <w:divBdr>
            <w:top w:val="none" w:sz="0" w:space="0" w:color="auto"/>
            <w:left w:val="none" w:sz="0" w:space="0" w:color="auto"/>
            <w:bottom w:val="none" w:sz="0" w:space="0" w:color="auto"/>
            <w:right w:val="none" w:sz="0" w:space="0" w:color="auto"/>
          </w:divBdr>
        </w:div>
        <w:div w:id="1202135886">
          <w:marLeft w:val="640"/>
          <w:marRight w:val="0"/>
          <w:marTop w:val="0"/>
          <w:marBottom w:val="0"/>
          <w:divBdr>
            <w:top w:val="none" w:sz="0" w:space="0" w:color="auto"/>
            <w:left w:val="none" w:sz="0" w:space="0" w:color="auto"/>
            <w:bottom w:val="none" w:sz="0" w:space="0" w:color="auto"/>
            <w:right w:val="none" w:sz="0" w:space="0" w:color="auto"/>
          </w:divBdr>
        </w:div>
        <w:div w:id="73598262">
          <w:marLeft w:val="640"/>
          <w:marRight w:val="0"/>
          <w:marTop w:val="0"/>
          <w:marBottom w:val="0"/>
          <w:divBdr>
            <w:top w:val="none" w:sz="0" w:space="0" w:color="auto"/>
            <w:left w:val="none" w:sz="0" w:space="0" w:color="auto"/>
            <w:bottom w:val="none" w:sz="0" w:space="0" w:color="auto"/>
            <w:right w:val="none" w:sz="0" w:space="0" w:color="auto"/>
          </w:divBdr>
        </w:div>
        <w:div w:id="32460572">
          <w:marLeft w:val="640"/>
          <w:marRight w:val="0"/>
          <w:marTop w:val="0"/>
          <w:marBottom w:val="0"/>
          <w:divBdr>
            <w:top w:val="none" w:sz="0" w:space="0" w:color="auto"/>
            <w:left w:val="none" w:sz="0" w:space="0" w:color="auto"/>
            <w:bottom w:val="none" w:sz="0" w:space="0" w:color="auto"/>
            <w:right w:val="none" w:sz="0" w:space="0" w:color="auto"/>
          </w:divBdr>
        </w:div>
        <w:div w:id="2102414119">
          <w:marLeft w:val="640"/>
          <w:marRight w:val="0"/>
          <w:marTop w:val="0"/>
          <w:marBottom w:val="0"/>
          <w:divBdr>
            <w:top w:val="none" w:sz="0" w:space="0" w:color="auto"/>
            <w:left w:val="none" w:sz="0" w:space="0" w:color="auto"/>
            <w:bottom w:val="none" w:sz="0" w:space="0" w:color="auto"/>
            <w:right w:val="none" w:sz="0" w:space="0" w:color="auto"/>
          </w:divBdr>
        </w:div>
        <w:div w:id="995764913">
          <w:marLeft w:val="640"/>
          <w:marRight w:val="0"/>
          <w:marTop w:val="0"/>
          <w:marBottom w:val="0"/>
          <w:divBdr>
            <w:top w:val="none" w:sz="0" w:space="0" w:color="auto"/>
            <w:left w:val="none" w:sz="0" w:space="0" w:color="auto"/>
            <w:bottom w:val="none" w:sz="0" w:space="0" w:color="auto"/>
            <w:right w:val="none" w:sz="0" w:space="0" w:color="auto"/>
          </w:divBdr>
        </w:div>
        <w:div w:id="1260455009">
          <w:marLeft w:val="640"/>
          <w:marRight w:val="0"/>
          <w:marTop w:val="0"/>
          <w:marBottom w:val="0"/>
          <w:divBdr>
            <w:top w:val="none" w:sz="0" w:space="0" w:color="auto"/>
            <w:left w:val="none" w:sz="0" w:space="0" w:color="auto"/>
            <w:bottom w:val="none" w:sz="0" w:space="0" w:color="auto"/>
            <w:right w:val="none" w:sz="0" w:space="0" w:color="auto"/>
          </w:divBdr>
        </w:div>
        <w:div w:id="69697215">
          <w:marLeft w:val="640"/>
          <w:marRight w:val="0"/>
          <w:marTop w:val="0"/>
          <w:marBottom w:val="0"/>
          <w:divBdr>
            <w:top w:val="none" w:sz="0" w:space="0" w:color="auto"/>
            <w:left w:val="none" w:sz="0" w:space="0" w:color="auto"/>
            <w:bottom w:val="none" w:sz="0" w:space="0" w:color="auto"/>
            <w:right w:val="none" w:sz="0" w:space="0" w:color="auto"/>
          </w:divBdr>
        </w:div>
        <w:div w:id="206988579">
          <w:marLeft w:val="640"/>
          <w:marRight w:val="0"/>
          <w:marTop w:val="0"/>
          <w:marBottom w:val="0"/>
          <w:divBdr>
            <w:top w:val="none" w:sz="0" w:space="0" w:color="auto"/>
            <w:left w:val="none" w:sz="0" w:space="0" w:color="auto"/>
            <w:bottom w:val="none" w:sz="0" w:space="0" w:color="auto"/>
            <w:right w:val="none" w:sz="0" w:space="0" w:color="auto"/>
          </w:divBdr>
        </w:div>
        <w:div w:id="659114105">
          <w:marLeft w:val="640"/>
          <w:marRight w:val="0"/>
          <w:marTop w:val="0"/>
          <w:marBottom w:val="0"/>
          <w:divBdr>
            <w:top w:val="none" w:sz="0" w:space="0" w:color="auto"/>
            <w:left w:val="none" w:sz="0" w:space="0" w:color="auto"/>
            <w:bottom w:val="none" w:sz="0" w:space="0" w:color="auto"/>
            <w:right w:val="none" w:sz="0" w:space="0" w:color="auto"/>
          </w:divBdr>
        </w:div>
        <w:div w:id="1978073486">
          <w:marLeft w:val="640"/>
          <w:marRight w:val="0"/>
          <w:marTop w:val="0"/>
          <w:marBottom w:val="0"/>
          <w:divBdr>
            <w:top w:val="none" w:sz="0" w:space="0" w:color="auto"/>
            <w:left w:val="none" w:sz="0" w:space="0" w:color="auto"/>
            <w:bottom w:val="none" w:sz="0" w:space="0" w:color="auto"/>
            <w:right w:val="none" w:sz="0" w:space="0" w:color="auto"/>
          </w:divBdr>
        </w:div>
        <w:div w:id="641235492">
          <w:marLeft w:val="640"/>
          <w:marRight w:val="0"/>
          <w:marTop w:val="0"/>
          <w:marBottom w:val="0"/>
          <w:divBdr>
            <w:top w:val="none" w:sz="0" w:space="0" w:color="auto"/>
            <w:left w:val="none" w:sz="0" w:space="0" w:color="auto"/>
            <w:bottom w:val="none" w:sz="0" w:space="0" w:color="auto"/>
            <w:right w:val="none" w:sz="0" w:space="0" w:color="auto"/>
          </w:divBdr>
        </w:div>
        <w:div w:id="1475176941">
          <w:marLeft w:val="640"/>
          <w:marRight w:val="0"/>
          <w:marTop w:val="0"/>
          <w:marBottom w:val="0"/>
          <w:divBdr>
            <w:top w:val="none" w:sz="0" w:space="0" w:color="auto"/>
            <w:left w:val="none" w:sz="0" w:space="0" w:color="auto"/>
            <w:bottom w:val="none" w:sz="0" w:space="0" w:color="auto"/>
            <w:right w:val="none" w:sz="0" w:space="0" w:color="auto"/>
          </w:divBdr>
        </w:div>
        <w:div w:id="1561090655">
          <w:marLeft w:val="640"/>
          <w:marRight w:val="0"/>
          <w:marTop w:val="0"/>
          <w:marBottom w:val="0"/>
          <w:divBdr>
            <w:top w:val="none" w:sz="0" w:space="0" w:color="auto"/>
            <w:left w:val="none" w:sz="0" w:space="0" w:color="auto"/>
            <w:bottom w:val="none" w:sz="0" w:space="0" w:color="auto"/>
            <w:right w:val="none" w:sz="0" w:space="0" w:color="auto"/>
          </w:divBdr>
        </w:div>
        <w:div w:id="228541968">
          <w:marLeft w:val="640"/>
          <w:marRight w:val="0"/>
          <w:marTop w:val="0"/>
          <w:marBottom w:val="0"/>
          <w:divBdr>
            <w:top w:val="none" w:sz="0" w:space="0" w:color="auto"/>
            <w:left w:val="none" w:sz="0" w:space="0" w:color="auto"/>
            <w:bottom w:val="none" w:sz="0" w:space="0" w:color="auto"/>
            <w:right w:val="none" w:sz="0" w:space="0" w:color="auto"/>
          </w:divBdr>
        </w:div>
      </w:divsChild>
    </w:div>
    <w:div w:id="1602489800">
      <w:bodyDiv w:val="1"/>
      <w:marLeft w:val="0"/>
      <w:marRight w:val="0"/>
      <w:marTop w:val="0"/>
      <w:marBottom w:val="0"/>
      <w:divBdr>
        <w:top w:val="none" w:sz="0" w:space="0" w:color="auto"/>
        <w:left w:val="none" w:sz="0" w:space="0" w:color="auto"/>
        <w:bottom w:val="none" w:sz="0" w:space="0" w:color="auto"/>
        <w:right w:val="none" w:sz="0" w:space="0" w:color="auto"/>
      </w:divBdr>
      <w:divsChild>
        <w:div w:id="806583147">
          <w:marLeft w:val="640"/>
          <w:marRight w:val="0"/>
          <w:marTop w:val="0"/>
          <w:marBottom w:val="0"/>
          <w:divBdr>
            <w:top w:val="none" w:sz="0" w:space="0" w:color="auto"/>
            <w:left w:val="none" w:sz="0" w:space="0" w:color="auto"/>
            <w:bottom w:val="none" w:sz="0" w:space="0" w:color="auto"/>
            <w:right w:val="none" w:sz="0" w:space="0" w:color="auto"/>
          </w:divBdr>
        </w:div>
        <w:div w:id="1503855588">
          <w:marLeft w:val="640"/>
          <w:marRight w:val="0"/>
          <w:marTop w:val="0"/>
          <w:marBottom w:val="0"/>
          <w:divBdr>
            <w:top w:val="none" w:sz="0" w:space="0" w:color="auto"/>
            <w:left w:val="none" w:sz="0" w:space="0" w:color="auto"/>
            <w:bottom w:val="none" w:sz="0" w:space="0" w:color="auto"/>
            <w:right w:val="none" w:sz="0" w:space="0" w:color="auto"/>
          </w:divBdr>
        </w:div>
        <w:div w:id="1084718629">
          <w:marLeft w:val="640"/>
          <w:marRight w:val="0"/>
          <w:marTop w:val="0"/>
          <w:marBottom w:val="0"/>
          <w:divBdr>
            <w:top w:val="none" w:sz="0" w:space="0" w:color="auto"/>
            <w:left w:val="none" w:sz="0" w:space="0" w:color="auto"/>
            <w:bottom w:val="none" w:sz="0" w:space="0" w:color="auto"/>
            <w:right w:val="none" w:sz="0" w:space="0" w:color="auto"/>
          </w:divBdr>
        </w:div>
        <w:div w:id="2142578650">
          <w:marLeft w:val="640"/>
          <w:marRight w:val="0"/>
          <w:marTop w:val="0"/>
          <w:marBottom w:val="0"/>
          <w:divBdr>
            <w:top w:val="none" w:sz="0" w:space="0" w:color="auto"/>
            <w:left w:val="none" w:sz="0" w:space="0" w:color="auto"/>
            <w:bottom w:val="none" w:sz="0" w:space="0" w:color="auto"/>
            <w:right w:val="none" w:sz="0" w:space="0" w:color="auto"/>
          </w:divBdr>
        </w:div>
        <w:div w:id="1890534587">
          <w:marLeft w:val="640"/>
          <w:marRight w:val="0"/>
          <w:marTop w:val="0"/>
          <w:marBottom w:val="0"/>
          <w:divBdr>
            <w:top w:val="none" w:sz="0" w:space="0" w:color="auto"/>
            <w:left w:val="none" w:sz="0" w:space="0" w:color="auto"/>
            <w:bottom w:val="none" w:sz="0" w:space="0" w:color="auto"/>
            <w:right w:val="none" w:sz="0" w:space="0" w:color="auto"/>
          </w:divBdr>
        </w:div>
        <w:div w:id="1279097541">
          <w:marLeft w:val="640"/>
          <w:marRight w:val="0"/>
          <w:marTop w:val="0"/>
          <w:marBottom w:val="0"/>
          <w:divBdr>
            <w:top w:val="none" w:sz="0" w:space="0" w:color="auto"/>
            <w:left w:val="none" w:sz="0" w:space="0" w:color="auto"/>
            <w:bottom w:val="none" w:sz="0" w:space="0" w:color="auto"/>
            <w:right w:val="none" w:sz="0" w:space="0" w:color="auto"/>
          </w:divBdr>
        </w:div>
        <w:div w:id="223685770">
          <w:marLeft w:val="640"/>
          <w:marRight w:val="0"/>
          <w:marTop w:val="0"/>
          <w:marBottom w:val="0"/>
          <w:divBdr>
            <w:top w:val="none" w:sz="0" w:space="0" w:color="auto"/>
            <w:left w:val="none" w:sz="0" w:space="0" w:color="auto"/>
            <w:bottom w:val="none" w:sz="0" w:space="0" w:color="auto"/>
            <w:right w:val="none" w:sz="0" w:space="0" w:color="auto"/>
          </w:divBdr>
        </w:div>
        <w:div w:id="1185754607">
          <w:marLeft w:val="640"/>
          <w:marRight w:val="0"/>
          <w:marTop w:val="0"/>
          <w:marBottom w:val="0"/>
          <w:divBdr>
            <w:top w:val="none" w:sz="0" w:space="0" w:color="auto"/>
            <w:left w:val="none" w:sz="0" w:space="0" w:color="auto"/>
            <w:bottom w:val="none" w:sz="0" w:space="0" w:color="auto"/>
            <w:right w:val="none" w:sz="0" w:space="0" w:color="auto"/>
          </w:divBdr>
        </w:div>
        <w:div w:id="921643518">
          <w:marLeft w:val="640"/>
          <w:marRight w:val="0"/>
          <w:marTop w:val="0"/>
          <w:marBottom w:val="0"/>
          <w:divBdr>
            <w:top w:val="none" w:sz="0" w:space="0" w:color="auto"/>
            <w:left w:val="none" w:sz="0" w:space="0" w:color="auto"/>
            <w:bottom w:val="none" w:sz="0" w:space="0" w:color="auto"/>
            <w:right w:val="none" w:sz="0" w:space="0" w:color="auto"/>
          </w:divBdr>
        </w:div>
        <w:div w:id="190339946">
          <w:marLeft w:val="640"/>
          <w:marRight w:val="0"/>
          <w:marTop w:val="0"/>
          <w:marBottom w:val="0"/>
          <w:divBdr>
            <w:top w:val="none" w:sz="0" w:space="0" w:color="auto"/>
            <w:left w:val="none" w:sz="0" w:space="0" w:color="auto"/>
            <w:bottom w:val="none" w:sz="0" w:space="0" w:color="auto"/>
            <w:right w:val="none" w:sz="0" w:space="0" w:color="auto"/>
          </w:divBdr>
        </w:div>
        <w:div w:id="113717025">
          <w:marLeft w:val="640"/>
          <w:marRight w:val="0"/>
          <w:marTop w:val="0"/>
          <w:marBottom w:val="0"/>
          <w:divBdr>
            <w:top w:val="none" w:sz="0" w:space="0" w:color="auto"/>
            <w:left w:val="none" w:sz="0" w:space="0" w:color="auto"/>
            <w:bottom w:val="none" w:sz="0" w:space="0" w:color="auto"/>
            <w:right w:val="none" w:sz="0" w:space="0" w:color="auto"/>
          </w:divBdr>
        </w:div>
        <w:div w:id="743918721">
          <w:marLeft w:val="640"/>
          <w:marRight w:val="0"/>
          <w:marTop w:val="0"/>
          <w:marBottom w:val="0"/>
          <w:divBdr>
            <w:top w:val="none" w:sz="0" w:space="0" w:color="auto"/>
            <w:left w:val="none" w:sz="0" w:space="0" w:color="auto"/>
            <w:bottom w:val="none" w:sz="0" w:space="0" w:color="auto"/>
            <w:right w:val="none" w:sz="0" w:space="0" w:color="auto"/>
          </w:divBdr>
        </w:div>
        <w:div w:id="428891972">
          <w:marLeft w:val="640"/>
          <w:marRight w:val="0"/>
          <w:marTop w:val="0"/>
          <w:marBottom w:val="0"/>
          <w:divBdr>
            <w:top w:val="none" w:sz="0" w:space="0" w:color="auto"/>
            <w:left w:val="none" w:sz="0" w:space="0" w:color="auto"/>
            <w:bottom w:val="none" w:sz="0" w:space="0" w:color="auto"/>
            <w:right w:val="none" w:sz="0" w:space="0" w:color="auto"/>
          </w:divBdr>
        </w:div>
        <w:div w:id="1578586089">
          <w:marLeft w:val="640"/>
          <w:marRight w:val="0"/>
          <w:marTop w:val="0"/>
          <w:marBottom w:val="0"/>
          <w:divBdr>
            <w:top w:val="none" w:sz="0" w:space="0" w:color="auto"/>
            <w:left w:val="none" w:sz="0" w:space="0" w:color="auto"/>
            <w:bottom w:val="none" w:sz="0" w:space="0" w:color="auto"/>
            <w:right w:val="none" w:sz="0" w:space="0" w:color="auto"/>
          </w:divBdr>
        </w:div>
        <w:div w:id="1239361515">
          <w:marLeft w:val="640"/>
          <w:marRight w:val="0"/>
          <w:marTop w:val="0"/>
          <w:marBottom w:val="0"/>
          <w:divBdr>
            <w:top w:val="none" w:sz="0" w:space="0" w:color="auto"/>
            <w:left w:val="none" w:sz="0" w:space="0" w:color="auto"/>
            <w:bottom w:val="none" w:sz="0" w:space="0" w:color="auto"/>
            <w:right w:val="none" w:sz="0" w:space="0" w:color="auto"/>
          </w:divBdr>
        </w:div>
        <w:div w:id="110054173">
          <w:marLeft w:val="640"/>
          <w:marRight w:val="0"/>
          <w:marTop w:val="0"/>
          <w:marBottom w:val="0"/>
          <w:divBdr>
            <w:top w:val="none" w:sz="0" w:space="0" w:color="auto"/>
            <w:left w:val="none" w:sz="0" w:space="0" w:color="auto"/>
            <w:bottom w:val="none" w:sz="0" w:space="0" w:color="auto"/>
            <w:right w:val="none" w:sz="0" w:space="0" w:color="auto"/>
          </w:divBdr>
        </w:div>
        <w:div w:id="1157527469">
          <w:marLeft w:val="640"/>
          <w:marRight w:val="0"/>
          <w:marTop w:val="0"/>
          <w:marBottom w:val="0"/>
          <w:divBdr>
            <w:top w:val="none" w:sz="0" w:space="0" w:color="auto"/>
            <w:left w:val="none" w:sz="0" w:space="0" w:color="auto"/>
            <w:bottom w:val="none" w:sz="0" w:space="0" w:color="auto"/>
            <w:right w:val="none" w:sz="0" w:space="0" w:color="auto"/>
          </w:divBdr>
        </w:div>
        <w:div w:id="1284728730">
          <w:marLeft w:val="640"/>
          <w:marRight w:val="0"/>
          <w:marTop w:val="0"/>
          <w:marBottom w:val="0"/>
          <w:divBdr>
            <w:top w:val="none" w:sz="0" w:space="0" w:color="auto"/>
            <w:left w:val="none" w:sz="0" w:space="0" w:color="auto"/>
            <w:bottom w:val="none" w:sz="0" w:space="0" w:color="auto"/>
            <w:right w:val="none" w:sz="0" w:space="0" w:color="auto"/>
          </w:divBdr>
        </w:div>
        <w:div w:id="337122381">
          <w:marLeft w:val="640"/>
          <w:marRight w:val="0"/>
          <w:marTop w:val="0"/>
          <w:marBottom w:val="0"/>
          <w:divBdr>
            <w:top w:val="none" w:sz="0" w:space="0" w:color="auto"/>
            <w:left w:val="none" w:sz="0" w:space="0" w:color="auto"/>
            <w:bottom w:val="none" w:sz="0" w:space="0" w:color="auto"/>
            <w:right w:val="none" w:sz="0" w:space="0" w:color="auto"/>
          </w:divBdr>
        </w:div>
        <w:div w:id="1397166791">
          <w:marLeft w:val="640"/>
          <w:marRight w:val="0"/>
          <w:marTop w:val="0"/>
          <w:marBottom w:val="0"/>
          <w:divBdr>
            <w:top w:val="none" w:sz="0" w:space="0" w:color="auto"/>
            <w:left w:val="none" w:sz="0" w:space="0" w:color="auto"/>
            <w:bottom w:val="none" w:sz="0" w:space="0" w:color="auto"/>
            <w:right w:val="none" w:sz="0" w:space="0" w:color="auto"/>
          </w:divBdr>
        </w:div>
        <w:div w:id="2055078527">
          <w:marLeft w:val="640"/>
          <w:marRight w:val="0"/>
          <w:marTop w:val="0"/>
          <w:marBottom w:val="0"/>
          <w:divBdr>
            <w:top w:val="none" w:sz="0" w:space="0" w:color="auto"/>
            <w:left w:val="none" w:sz="0" w:space="0" w:color="auto"/>
            <w:bottom w:val="none" w:sz="0" w:space="0" w:color="auto"/>
            <w:right w:val="none" w:sz="0" w:space="0" w:color="auto"/>
          </w:divBdr>
        </w:div>
        <w:div w:id="1409500259">
          <w:marLeft w:val="640"/>
          <w:marRight w:val="0"/>
          <w:marTop w:val="0"/>
          <w:marBottom w:val="0"/>
          <w:divBdr>
            <w:top w:val="none" w:sz="0" w:space="0" w:color="auto"/>
            <w:left w:val="none" w:sz="0" w:space="0" w:color="auto"/>
            <w:bottom w:val="none" w:sz="0" w:space="0" w:color="auto"/>
            <w:right w:val="none" w:sz="0" w:space="0" w:color="auto"/>
          </w:divBdr>
        </w:div>
        <w:div w:id="598610371">
          <w:marLeft w:val="640"/>
          <w:marRight w:val="0"/>
          <w:marTop w:val="0"/>
          <w:marBottom w:val="0"/>
          <w:divBdr>
            <w:top w:val="none" w:sz="0" w:space="0" w:color="auto"/>
            <w:left w:val="none" w:sz="0" w:space="0" w:color="auto"/>
            <w:bottom w:val="none" w:sz="0" w:space="0" w:color="auto"/>
            <w:right w:val="none" w:sz="0" w:space="0" w:color="auto"/>
          </w:divBdr>
        </w:div>
        <w:div w:id="1857426984">
          <w:marLeft w:val="640"/>
          <w:marRight w:val="0"/>
          <w:marTop w:val="0"/>
          <w:marBottom w:val="0"/>
          <w:divBdr>
            <w:top w:val="none" w:sz="0" w:space="0" w:color="auto"/>
            <w:left w:val="none" w:sz="0" w:space="0" w:color="auto"/>
            <w:bottom w:val="none" w:sz="0" w:space="0" w:color="auto"/>
            <w:right w:val="none" w:sz="0" w:space="0" w:color="auto"/>
          </w:divBdr>
        </w:div>
        <w:div w:id="354576757">
          <w:marLeft w:val="640"/>
          <w:marRight w:val="0"/>
          <w:marTop w:val="0"/>
          <w:marBottom w:val="0"/>
          <w:divBdr>
            <w:top w:val="none" w:sz="0" w:space="0" w:color="auto"/>
            <w:left w:val="none" w:sz="0" w:space="0" w:color="auto"/>
            <w:bottom w:val="none" w:sz="0" w:space="0" w:color="auto"/>
            <w:right w:val="none" w:sz="0" w:space="0" w:color="auto"/>
          </w:divBdr>
        </w:div>
        <w:div w:id="1130131332">
          <w:marLeft w:val="640"/>
          <w:marRight w:val="0"/>
          <w:marTop w:val="0"/>
          <w:marBottom w:val="0"/>
          <w:divBdr>
            <w:top w:val="none" w:sz="0" w:space="0" w:color="auto"/>
            <w:left w:val="none" w:sz="0" w:space="0" w:color="auto"/>
            <w:bottom w:val="none" w:sz="0" w:space="0" w:color="auto"/>
            <w:right w:val="none" w:sz="0" w:space="0" w:color="auto"/>
          </w:divBdr>
        </w:div>
        <w:div w:id="1288976020">
          <w:marLeft w:val="640"/>
          <w:marRight w:val="0"/>
          <w:marTop w:val="0"/>
          <w:marBottom w:val="0"/>
          <w:divBdr>
            <w:top w:val="none" w:sz="0" w:space="0" w:color="auto"/>
            <w:left w:val="none" w:sz="0" w:space="0" w:color="auto"/>
            <w:bottom w:val="none" w:sz="0" w:space="0" w:color="auto"/>
            <w:right w:val="none" w:sz="0" w:space="0" w:color="auto"/>
          </w:divBdr>
        </w:div>
        <w:div w:id="1396776628">
          <w:marLeft w:val="640"/>
          <w:marRight w:val="0"/>
          <w:marTop w:val="0"/>
          <w:marBottom w:val="0"/>
          <w:divBdr>
            <w:top w:val="none" w:sz="0" w:space="0" w:color="auto"/>
            <w:left w:val="none" w:sz="0" w:space="0" w:color="auto"/>
            <w:bottom w:val="none" w:sz="0" w:space="0" w:color="auto"/>
            <w:right w:val="none" w:sz="0" w:space="0" w:color="auto"/>
          </w:divBdr>
        </w:div>
        <w:div w:id="1813477720">
          <w:marLeft w:val="640"/>
          <w:marRight w:val="0"/>
          <w:marTop w:val="0"/>
          <w:marBottom w:val="0"/>
          <w:divBdr>
            <w:top w:val="none" w:sz="0" w:space="0" w:color="auto"/>
            <w:left w:val="none" w:sz="0" w:space="0" w:color="auto"/>
            <w:bottom w:val="none" w:sz="0" w:space="0" w:color="auto"/>
            <w:right w:val="none" w:sz="0" w:space="0" w:color="auto"/>
          </w:divBdr>
        </w:div>
        <w:div w:id="1162744940">
          <w:marLeft w:val="640"/>
          <w:marRight w:val="0"/>
          <w:marTop w:val="0"/>
          <w:marBottom w:val="0"/>
          <w:divBdr>
            <w:top w:val="none" w:sz="0" w:space="0" w:color="auto"/>
            <w:left w:val="none" w:sz="0" w:space="0" w:color="auto"/>
            <w:bottom w:val="none" w:sz="0" w:space="0" w:color="auto"/>
            <w:right w:val="none" w:sz="0" w:space="0" w:color="auto"/>
          </w:divBdr>
        </w:div>
        <w:div w:id="124088286">
          <w:marLeft w:val="640"/>
          <w:marRight w:val="0"/>
          <w:marTop w:val="0"/>
          <w:marBottom w:val="0"/>
          <w:divBdr>
            <w:top w:val="none" w:sz="0" w:space="0" w:color="auto"/>
            <w:left w:val="none" w:sz="0" w:space="0" w:color="auto"/>
            <w:bottom w:val="none" w:sz="0" w:space="0" w:color="auto"/>
            <w:right w:val="none" w:sz="0" w:space="0" w:color="auto"/>
          </w:divBdr>
        </w:div>
        <w:div w:id="1258099976">
          <w:marLeft w:val="640"/>
          <w:marRight w:val="0"/>
          <w:marTop w:val="0"/>
          <w:marBottom w:val="0"/>
          <w:divBdr>
            <w:top w:val="none" w:sz="0" w:space="0" w:color="auto"/>
            <w:left w:val="none" w:sz="0" w:space="0" w:color="auto"/>
            <w:bottom w:val="none" w:sz="0" w:space="0" w:color="auto"/>
            <w:right w:val="none" w:sz="0" w:space="0" w:color="auto"/>
          </w:divBdr>
        </w:div>
        <w:div w:id="1331441726">
          <w:marLeft w:val="640"/>
          <w:marRight w:val="0"/>
          <w:marTop w:val="0"/>
          <w:marBottom w:val="0"/>
          <w:divBdr>
            <w:top w:val="none" w:sz="0" w:space="0" w:color="auto"/>
            <w:left w:val="none" w:sz="0" w:space="0" w:color="auto"/>
            <w:bottom w:val="none" w:sz="0" w:space="0" w:color="auto"/>
            <w:right w:val="none" w:sz="0" w:space="0" w:color="auto"/>
          </w:divBdr>
        </w:div>
        <w:div w:id="1242332418">
          <w:marLeft w:val="640"/>
          <w:marRight w:val="0"/>
          <w:marTop w:val="0"/>
          <w:marBottom w:val="0"/>
          <w:divBdr>
            <w:top w:val="none" w:sz="0" w:space="0" w:color="auto"/>
            <w:left w:val="none" w:sz="0" w:space="0" w:color="auto"/>
            <w:bottom w:val="none" w:sz="0" w:space="0" w:color="auto"/>
            <w:right w:val="none" w:sz="0" w:space="0" w:color="auto"/>
          </w:divBdr>
        </w:div>
        <w:div w:id="1405761920">
          <w:marLeft w:val="640"/>
          <w:marRight w:val="0"/>
          <w:marTop w:val="0"/>
          <w:marBottom w:val="0"/>
          <w:divBdr>
            <w:top w:val="none" w:sz="0" w:space="0" w:color="auto"/>
            <w:left w:val="none" w:sz="0" w:space="0" w:color="auto"/>
            <w:bottom w:val="none" w:sz="0" w:space="0" w:color="auto"/>
            <w:right w:val="none" w:sz="0" w:space="0" w:color="auto"/>
          </w:divBdr>
        </w:div>
        <w:div w:id="1958095492">
          <w:marLeft w:val="640"/>
          <w:marRight w:val="0"/>
          <w:marTop w:val="0"/>
          <w:marBottom w:val="0"/>
          <w:divBdr>
            <w:top w:val="none" w:sz="0" w:space="0" w:color="auto"/>
            <w:left w:val="none" w:sz="0" w:space="0" w:color="auto"/>
            <w:bottom w:val="none" w:sz="0" w:space="0" w:color="auto"/>
            <w:right w:val="none" w:sz="0" w:space="0" w:color="auto"/>
          </w:divBdr>
        </w:div>
        <w:div w:id="195966793">
          <w:marLeft w:val="640"/>
          <w:marRight w:val="0"/>
          <w:marTop w:val="0"/>
          <w:marBottom w:val="0"/>
          <w:divBdr>
            <w:top w:val="none" w:sz="0" w:space="0" w:color="auto"/>
            <w:left w:val="none" w:sz="0" w:space="0" w:color="auto"/>
            <w:bottom w:val="none" w:sz="0" w:space="0" w:color="auto"/>
            <w:right w:val="none" w:sz="0" w:space="0" w:color="auto"/>
          </w:divBdr>
        </w:div>
        <w:div w:id="135684819">
          <w:marLeft w:val="640"/>
          <w:marRight w:val="0"/>
          <w:marTop w:val="0"/>
          <w:marBottom w:val="0"/>
          <w:divBdr>
            <w:top w:val="none" w:sz="0" w:space="0" w:color="auto"/>
            <w:left w:val="none" w:sz="0" w:space="0" w:color="auto"/>
            <w:bottom w:val="none" w:sz="0" w:space="0" w:color="auto"/>
            <w:right w:val="none" w:sz="0" w:space="0" w:color="auto"/>
          </w:divBdr>
        </w:div>
        <w:div w:id="1427917412">
          <w:marLeft w:val="640"/>
          <w:marRight w:val="0"/>
          <w:marTop w:val="0"/>
          <w:marBottom w:val="0"/>
          <w:divBdr>
            <w:top w:val="none" w:sz="0" w:space="0" w:color="auto"/>
            <w:left w:val="none" w:sz="0" w:space="0" w:color="auto"/>
            <w:bottom w:val="none" w:sz="0" w:space="0" w:color="auto"/>
            <w:right w:val="none" w:sz="0" w:space="0" w:color="auto"/>
          </w:divBdr>
        </w:div>
        <w:div w:id="1867252509">
          <w:marLeft w:val="640"/>
          <w:marRight w:val="0"/>
          <w:marTop w:val="0"/>
          <w:marBottom w:val="0"/>
          <w:divBdr>
            <w:top w:val="none" w:sz="0" w:space="0" w:color="auto"/>
            <w:left w:val="none" w:sz="0" w:space="0" w:color="auto"/>
            <w:bottom w:val="none" w:sz="0" w:space="0" w:color="auto"/>
            <w:right w:val="none" w:sz="0" w:space="0" w:color="auto"/>
          </w:divBdr>
        </w:div>
        <w:div w:id="2120292306">
          <w:marLeft w:val="640"/>
          <w:marRight w:val="0"/>
          <w:marTop w:val="0"/>
          <w:marBottom w:val="0"/>
          <w:divBdr>
            <w:top w:val="none" w:sz="0" w:space="0" w:color="auto"/>
            <w:left w:val="none" w:sz="0" w:space="0" w:color="auto"/>
            <w:bottom w:val="none" w:sz="0" w:space="0" w:color="auto"/>
            <w:right w:val="none" w:sz="0" w:space="0" w:color="auto"/>
          </w:divBdr>
        </w:div>
        <w:div w:id="1400520086">
          <w:marLeft w:val="640"/>
          <w:marRight w:val="0"/>
          <w:marTop w:val="0"/>
          <w:marBottom w:val="0"/>
          <w:divBdr>
            <w:top w:val="none" w:sz="0" w:space="0" w:color="auto"/>
            <w:left w:val="none" w:sz="0" w:space="0" w:color="auto"/>
            <w:bottom w:val="none" w:sz="0" w:space="0" w:color="auto"/>
            <w:right w:val="none" w:sz="0" w:space="0" w:color="auto"/>
          </w:divBdr>
        </w:div>
        <w:div w:id="1196305463">
          <w:marLeft w:val="640"/>
          <w:marRight w:val="0"/>
          <w:marTop w:val="0"/>
          <w:marBottom w:val="0"/>
          <w:divBdr>
            <w:top w:val="none" w:sz="0" w:space="0" w:color="auto"/>
            <w:left w:val="none" w:sz="0" w:space="0" w:color="auto"/>
            <w:bottom w:val="none" w:sz="0" w:space="0" w:color="auto"/>
            <w:right w:val="none" w:sz="0" w:space="0" w:color="auto"/>
          </w:divBdr>
        </w:div>
        <w:div w:id="1570263366">
          <w:marLeft w:val="640"/>
          <w:marRight w:val="0"/>
          <w:marTop w:val="0"/>
          <w:marBottom w:val="0"/>
          <w:divBdr>
            <w:top w:val="none" w:sz="0" w:space="0" w:color="auto"/>
            <w:left w:val="none" w:sz="0" w:space="0" w:color="auto"/>
            <w:bottom w:val="none" w:sz="0" w:space="0" w:color="auto"/>
            <w:right w:val="none" w:sz="0" w:space="0" w:color="auto"/>
          </w:divBdr>
        </w:div>
        <w:div w:id="266542709">
          <w:marLeft w:val="640"/>
          <w:marRight w:val="0"/>
          <w:marTop w:val="0"/>
          <w:marBottom w:val="0"/>
          <w:divBdr>
            <w:top w:val="none" w:sz="0" w:space="0" w:color="auto"/>
            <w:left w:val="none" w:sz="0" w:space="0" w:color="auto"/>
            <w:bottom w:val="none" w:sz="0" w:space="0" w:color="auto"/>
            <w:right w:val="none" w:sz="0" w:space="0" w:color="auto"/>
          </w:divBdr>
        </w:div>
        <w:div w:id="2001495902">
          <w:marLeft w:val="640"/>
          <w:marRight w:val="0"/>
          <w:marTop w:val="0"/>
          <w:marBottom w:val="0"/>
          <w:divBdr>
            <w:top w:val="none" w:sz="0" w:space="0" w:color="auto"/>
            <w:left w:val="none" w:sz="0" w:space="0" w:color="auto"/>
            <w:bottom w:val="none" w:sz="0" w:space="0" w:color="auto"/>
            <w:right w:val="none" w:sz="0" w:space="0" w:color="auto"/>
          </w:divBdr>
        </w:div>
        <w:div w:id="542980942">
          <w:marLeft w:val="640"/>
          <w:marRight w:val="0"/>
          <w:marTop w:val="0"/>
          <w:marBottom w:val="0"/>
          <w:divBdr>
            <w:top w:val="none" w:sz="0" w:space="0" w:color="auto"/>
            <w:left w:val="none" w:sz="0" w:space="0" w:color="auto"/>
            <w:bottom w:val="none" w:sz="0" w:space="0" w:color="auto"/>
            <w:right w:val="none" w:sz="0" w:space="0" w:color="auto"/>
          </w:divBdr>
        </w:div>
        <w:div w:id="954403596">
          <w:marLeft w:val="640"/>
          <w:marRight w:val="0"/>
          <w:marTop w:val="0"/>
          <w:marBottom w:val="0"/>
          <w:divBdr>
            <w:top w:val="none" w:sz="0" w:space="0" w:color="auto"/>
            <w:left w:val="none" w:sz="0" w:space="0" w:color="auto"/>
            <w:bottom w:val="none" w:sz="0" w:space="0" w:color="auto"/>
            <w:right w:val="none" w:sz="0" w:space="0" w:color="auto"/>
          </w:divBdr>
        </w:div>
        <w:div w:id="1245994689">
          <w:marLeft w:val="640"/>
          <w:marRight w:val="0"/>
          <w:marTop w:val="0"/>
          <w:marBottom w:val="0"/>
          <w:divBdr>
            <w:top w:val="none" w:sz="0" w:space="0" w:color="auto"/>
            <w:left w:val="none" w:sz="0" w:space="0" w:color="auto"/>
            <w:bottom w:val="none" w:sz="0" w:space="0" w:color="auto"/>
            <w:right w:val="none" w:sz="0" w:space="0" w:color="auto"/>
          </w:divBdr>
        </w:div>
        <w:div w:id="1211108587">
          <w:marLeft w:val="640"/>
          <w:marRight w:val="0"/>
          <w:marTop w:val="0"/>
          <w:marBottom w:val="0"/>
          <w:divBdr>
            <w:top w:val="none" w:sz="0" w:space="0" w:color="auto"/>
            <w:left w:val="none" w:sz="0" w:space="0" w:color="auto"/>
            <w:bottom w:val="none" w:sz="0" w:space="0" w:color="auto"/>
            <w:right w:val="none" w:sz="0" w:space="0" w:color="auto"/>
          </w:divBdr>
        </w:div>
        <w:div w:id="346517548">
          <w:marLeft w:val="640"/>
          <w:marRight w:val="0"/>
          <w:marTop w:val="0"/>
          <w:marBottom w:val="0"/>
          <w:divBdr>
            <w:top w:val="none" w:sz="0" w:space="0" w:color="auto"/>
            <w:left w:val="none" w:sz="0" w:space="0" w:color="auto"/>
            <w:bottom w:val="none" w:sz="0" w:space="0" w:color="auto"/>
            <w:right w:val="none" w:sz="0" w:space="0" w:color="auto"/>
          </w:divBdr>
        </w:div>
        <w:div w:id="2004893733">
          <w:marLeft w:val="640"/>
          <w:marRight w:val="0"/>
          <w:marTop w:val="0"/>
          <w:marBottom w:val="0"/>
          <w:divBdr>
            <w:top w:val="none" w:sz="0" w:space="0" w:color="auto"/>
            <w:left w:val="none" w:sz="0" w:space="0" w:color="auto"/>
            <w:bottom w:val="none" w:sz="0" w:space="0" w:color="auto"/>
            <w:right w:val="none" w:sz="0" w:space="0" w:color="auto"/>
          </w:divBdr>
        </w:div>
        <w:div w:id="1843356175">
          <w:marLeft w:val="640"/>
          <w:marRight w:val="0"/>
          <w:marTop w:val="0"/>
          <w:marBottom w:val="0"/>
          <w:divBdr>
            <w:top w:val="none" w:sz="0" w:space="0" w:color="auto"/>
            <w:left w:val="none" w:sz="0" w:space="0" w:color="auto"/>
            <w:bottom w:val="none" w:sz="0" w:space="0" w:color="auto"/>
            <w:right w:val="none" w:sz="0" w:space="0" w:color="auto"/>
          </w:divBdr>
        </w:div>
        <w:div w:id="1918129826">
          <w:marLeft w:val="640"/>
          <w:marRight w:val="0"/>
          <w:marTop w:val="0"/>
          <w:marBottom w:val="0"/>
          <w:divBdr>
            <w:top w:val="none" w:sz="0" w:space="0" w:color="auto"/>
            <w:left w:val="none" w:sz="0" w:space="0" w:color="auto"/>
            <w:bottom w:val="none" w:sz="0" w:space="0" w:color="auto"/>
            <w:right w:val="none" w:sz="0" w:space="0" w:color="auto"/>
          </w:divBdr>
        </w:div>
        <w:div w:id="605234612">
          <w:marLeft w:val="640"/>
          <w:marRight w:val="0"/>
          <w:marTop w:val="0"/>
          <w:marBottom w:val="0"/>
          <w:divBdr>
            <w:top w:val="none" w:sz="0" w:space="0" w:color="auto"/>
            <w:left w:val="none" w:sz="0" w:space="0" w:color="auto"/>
            <w:bottom w:val="none" w:sz="0" w:space="0" w:color="auto"/>
            <w:right w:val="none" w:sz="0" w:space="0" w:color="auto"/>
          </w:divBdr>
        </w:div>
        <w:div w:id="34276127">
          <w:marLeft w:val="640"/>
          <w:marRight w:val="0"/>
          <w:marTop w:val="0"/>
          <w:marBottom w:val="0"/>
          <w:divBdr>
            <w:top w:val="none" w:sz="0" w:space="0" w:color="auto"/>
            <w:left w:val="none" w:sz="0" w:space="0" w:color="auto"/>
            <w:bottom w:val="none" w:sz="0" w:space="0" w:color="auto"/>
            <w:right w:val="none" w:sz="0" w:space="0" w:color="auto"/>
          </w:divBdr>
        </w:div>
        <w:div w:id="1217429108">
          <w:marLeft w:val="640"/>
          <w:marRight w:val="0"/>
          <w:marTop w:val="0"/>
          <w:marBottom w:val="0"/>
          <w:divBdr>
            <w:top w:val="none" w:sz="0" w:space="0" w:color="auto"/>
            <w:left w:val="none" w:sz="0" w:space="0" w:color="auto"/>
            <w:bottom w:val="none" w:sz="0" w:space="0" w:color="auto"/>
            <w:right w:val="none" w:sz="0" w:space="0" w:color="auto"/>
          </w:divBdr>
        </w:div>
        <w:div w:id="1643542801">
          <w:marLeft w:val="640"/>
          <w:marRight w:val="0"/>
          <w:marTop w:val="0"/>
          <w:marBottom w:val="0"/>
          <w:divBdr>
            <w:top w:val="none" w:sz="0" w:space="0" w:color="auto"/>
            <w:left w:val="none" w:sz="0" w:space="0" w:color="auto"/>
            <w:bottom w:val="none" w:sz="0" w:space="0" w:color="auto"/>
            <w:right w:val="none" w:sz="0" w:space="0" w:color="auto"/>
          </w:divBdr>
        </w:div>
        <w:div w:id="492722154">
          <w:marLeft w:val="640"/>
          <w:marRight w:val="0"/>
          <w:marTop w:val="0"/>
          <w:marBottom w:val="0"/>
          <w:divBdr>
            <w:top w:val="none" w:sz="0" w:space="0" w:color="auto"/>
            <w:left w:val="none" w:sz="0" w:space="0" w:color="auto"/>
            <w:bottom w:val="none" w:sz="0" w:space="0" w:color="auto"/>
            <w:right w:val="none" w:sz="0" w:space="0" w:color="auto"/>
          </w:divBdr>
        </w:div>
        <w:div w:id="1134828908">
          <w:marLeft w:val="640"/>
          <w:marRight w:val="0"/>
          <w:marTop w:val="0"/>
          <w:marBottom w:val="0"/>
          <w:divBdr>
            <w:top w:val="none" w:sz="0" w:space="0" w:color="auto"/>
            <w:left w:val="none" w:sz="0" w:space="0" w:color="auto"/>
            <w:bottom w:val="none" w:sz="0" w:space="0" w:color="auto"/>
            <w:right w:val="none" w:sz="0" w:space="0" w:color="auto"/>
          </w:divBdr>
        </w:div>
        <w:div w:id="1341467254">
          <w:marLeft w:val="640"/>
          <w:marRight w:val="0"/>
          <w:marTop w:val="0"/>
          <w:marBottom w:val="0"/>
          <w:divBdr>
            <w:top w:val="none" w:sz="0" w:space="0" w:color="auto"/>
            <w:left w:val="none" w:sz="0" w:space="0" w:color="auto"/>
            <w:bottom w:val="none" w:sz="0" w:space="0" w:color="auto"/>
            <w:right w:val="none" w:sz="0" w:space="0" w:color="auto"/>
          </w:divBdr>
        </w:div>
        <w:div w:id="1930967062">
          <w:marLeft w:val="640"/>
          <w:marRight w:val="0"/>
          <w:marTop w:val="0"/>
          <w:marBottom w:val="0"/>
          <w:divBdr>
            <w:top w:val="none" w:sz="0" w:space="0" w:color="auto"/>
            <w:left w:val="none" w:sz="0" w:space="0" w:color="auto"/>
            <w:bottom w:val="none" w:sz="0" w:space="0" w:color="auto"/>
            <w:right w:val="none" w:sz="0" w:space="0" w:color="auto"/>
          </w:divBdr>
        </w:div>
        <w:div w:id="1173107758">
          <w:marLeft w:val="640"/>
          <w:marRight w:val="0"/>
          <w:marTop w:val="0"/>
          <w:marBottom w:val="0"/>
          <w:divBdr>
            <w:top w:val="none" w:sz="0" w:space="0" w:color="auto"/>
            <w:left w:val="none" w:sz="0" w:space="0" w:color="auto"/>
            <w:bottom w:val="none" w:sz="0" w:space="0" w:color="auto"/>
            <w:right w:val="none" w:sz="0" w:space="0" w:color="auto"/>
          </w:divBdr>
        </w:div>
        <w:div w:id="1337612850">
          <w:marLeft w:val="640"/>
          <w:marRight w:val="0"/>
          <w:marTop w:val="0"/>
          <w:marBottom w:val="0"/>
          <w:divBdr>
            <w:top w:val="none" w:sz="0" w:space="0" w:color="auto"/>
            <w:left w:val="none" w:sz="0" w:space="0" w:color="auto"/>
            <w:bottom w:val="none" w:sz="0" w:space="0" w:color="auto"/>
            <w:right w:val="none" w:sz="0" w:space="0" w:color="auto"/>
          </w:divBdr>
        </w:div>
        <w:div w:id="1414626266">
          <w:marLeft w:val="640"/>
          <w:marRight w:val="0"/>
          <w:marTop w:val="0"/>
          <w:marBottom w:val="0"/>
          <w:divBdr>
            <w:top w:val="none" w:sz="0" w:space="0" w:color="auto"/>
            <w:left w:val="none" w:sz="0" w:space="0" w:color="auto"/>
            <w:bottom w:val="none" w:sz="0" w:space="0" w:color="auto"/>
            <w:right w:val="none" w:sz="0" w:space="0" w:color="auto"/>
          </w:divBdr>
        </w:div>
        <w:div w:id="2103717502">
          <w:marLeft w:val="640"/>
          <w:marRight w:val="0"/>
          <w:marTop w:val="0"/>
          <w:marBottom w:val="0"/>
          <w:divBdr>
            <w:top w:val="none" w:sz="0" w:space="0" w:color="auto"/>
            <w:left w:val="none" w:sz="0" w:space="0" w:color="auto"/>
            <w:bottom w:val="none" w:sz="0" w:space="0" w:color="auto"/>
            <w:right w:val="none" w:sz="0" w:space="0" w:color="auto"/>
          </w:divBdr>
        </w:div>
        <w:div w:id="1070344519">
          <w:marLeft w:val="640"/>
          <w:marRight w:val="0"/>
          <w:marTop w:val="0"/>
          <w:marBottom w:val="0"/>
          <w:divBdr>
            <w:top w:val="none" w:sz="0" w:space="0" w:color="auto"/>
            <w:left w:val="none" w:sz="0" w:space="0" w:color="auto"/>
            <w:bottom w:val="none" w:sz="0" w:space="0" w:color="auto"/>
            <w:right w:val="none" w:sz="0" w:space="0" w:color="auto"/>
          </w:divBdr>
        </w:div>
        <w:div w:id="570697783">
          <w:marLeft w:val="640"/>
          <w:marRight w:val="0"/>
          <w:marTop w:val="0"/>
          <w:marBottom w:val="0"/>
          <w:divBdr>
            <w:top w:val="none" w:sz="0" w:space="0" w:color="auto"/>
            <w:left w:val="none" w:sz="0" w:space="0" w:color="auto"/>
            <w:bottom w:val="none" w:sz="0" w:space="0" w:color="auto"/>
            <w:right w:val="none" w:sz="0" w:space="0" w:color="auto"/>
          </w:divBdr>
        </w:div>
        <w:div w:id="1288045935">
          <w:marLeft w:val="640"/>
          <w:marRight w:val="0"/>
          <w:marTop w:val="0"/>
          <w:marBottom w:val="0"/>
          <w:divBdr>
            <w:top w:val="none" w:sz="0" w:space="0" w:color="auto"/>
            <w:left w:val="none" w:sz="0" w:space="0" w:color="auto"/>
            <w:bottom w:val="none" w:sz="0" w:space="0" w:color="auto"/>
            <w:right w:val="none" w:sz="0" w:space="0" w:color="auto"/>
          </w:divBdr>
        </w:div>
        <w:div w:id="1793016772">
          <w:marLeft w:val="640"/>
          <w:marRight w:val="0"/>
          <w:marTop w:val="0"/>
          <w:marBottom w:val="0"/>
          <w:divBdr>
            <w:top w:val="none" w:sz="0" w:space="0" w:color="auto"/>
            <w:left w:val="none" w:sz="0" w:space="0" w:color="auto"/>
            <w:bottom w:val="none" w:sz="0" w:space="0" w:color="auto"/>
            <w:right w:val="none" w:sz="0" w:space="0" w:color="auto"/>
          </w:divBdr>
        </w:div>
        <w:div w:id="1522862627">
          <w:marLeft w:val="640"/>
          <w:marRight w:val="0"/>
          <w:marTop w:val="0"/>
          <w:marBottom w:val="0"/>
          <w:divBdr>
            <w:top w:val="none" w:sz="0" w:space="0" w:color="auto"/>
            <w:left w:val="none" w:sz="0" w:space="0" w:color="auto"/>
            <w:bottom w:val="none" w:sz="0" w:space="0" w:color="auto"/>
            <w:right w:val="none" w:sz="0" w:space="0" w:color="auto"/>
          </w:divBdr>
        </w:div>
        <w:div w:id="1491091626">
          <w:marLeft w:val="640"/>
          <w:marRight w:val="0"/>
          <w:marTop w:val="0"/>
          <w:marBottom w:val="0"/>
          <w:divBdr>
            <w:top w:val="none" w:sz="0" w:space="0" w:color="auto"/>
            <w:left w:val="none" w:sz="0" w:space="0" w:color="auto"/>
            <w:bottom w:val="none" w:sz="0" w:space="0" w:color="auto"/>
            <w:right w:val="none" w:sz="0" w:space="0" w:color="auto"/>
          </w:divBdr>
        </w:div>
        <w:div w:id="1540314060">
          <w:marLeft w:val="640"/>
          <w:marRight w:val="0"/>
          <w:marTop w:val="0"/>
          <w:marBottom w:val="0"/>
          <w:divBdr>
            <w:top w:val="none" w:sz="0" w:space="0" w:color="auto"/>
            <w:left w:val="none" w:sz="0" w:space="0" w:color="auto"/>
            <w:bottom w:val="none" w:sz="0" w:space="0" w:color="auto"/>
            <w:right w:val="none" w:sz="0" w:space="0" w:color="auto"/>
          </w:divBdr>
        </w:div>
        <w:div w:id="1402287833">
          <w:marLeft w:val="640"/>
          <w:marRight w:val="0"/>
          <w:marTop w:val="0"/>
          <w:marBottom w:val="0"/>
          <w:divBdr>
            <w:top w:val="none" w:sz="0" w:space="0" w:color="auto"/>
            <w:left w:val="none" w:sz="0" w:space="0" w:color="auto"/>
            <w:bottom w:val="none" w:sz="0" w:space="0" w:color="auto"/>
            <w:right w:val="none" w:sz="0" w:space="0" w:color="auto"/>
          </w:divBdr>
        </w:div>
        <w:div w:id="1257248468">
          <w:marLeft w:val="640"/>
          <w:marRight w:val="0"/>
          <w:marTop w:val="0"/>
          <w:marBottom w:val="0"/>
          <w:divBdr>
            <w:top w:val="none" w:sz="0" w:space="0" w:color="auto"/>
            <w:left w:val="none" w:sz="0" w:space="0" w:color="auto"/>
            <w:bottom w:val="none" w:sz="0" w:space="0" w:color="auto"/>
            <w:right w:val="none" w:sz="0" w:space="0" w:color="auto"/>
          </w:divBdr>
        </w:div>
        <w:div w:id="1114984216">
          <w:marLeft w:val="640"/>
          <w:marRight w:val="0"/>
          <w:marTop w:val="0"/>
          <w:marBottom w:val="0"/>
          <w:divBdr>
            <w:top w:val="none" w:sz="0" w:space="0" w:color="auto"/>
            <w:left w:val="none" w:sz="0" w:space="0" w:color="auto"/>
            <w:bottom w:val="none" w:sz="0" w:space="0" w:color="auto"/>
            <w:right w:val="none" w:sz="0" w:space="0" w:color="auto"/>
          </w:divBdr>
        </w:div>
        <w:div w:id="1704135630">
          <w:marLeft w:val="640"/>
          <w:marRight w:val="0"/>
          <w:marTop w:val="0"/>
          <w:marBottom w:val="0"/>
          <w:divBdr>
            <w:top w:val="none" w:sz="0" w:space="0" w:color="auto"/>
            <w:left w:val="none" w:sz="0" w:space="0" w:color="auto"/>
            <w:bottom w:val="none" w:sz="0" w:space="0" w:color="auto"/>
            <w:right w:val="none" w:sz="0" w:space="0" w:color="auto"/>
          </w:divBdr>
        </w:div>
        <w:div w:id="1533958650">
          <w:marLeft w:val="640"/>
          <w:marRight w:val="0"/>
          <w:marTop w:val="0"/>
          <w:marBottom w:val="0"/>
          <w:divBdr>
            <w:top w:val="none" w:sz="0" w:space="0" w:color="auto"/>
            <w:left w:val="none" w:sz="0" w:space="0" w:color="auto"/>
            <w:bottom w:val="none" w:sz="0" w:space="0" w:color="auto"/>
            <w:right w:val="none" w:sz="0" w:space="0" w:color="auto"/>
          </w:divBdr>
        </w:div>
        <w:div w:id="1568571170">
          <w:marLeft w:val="640"/>
          <w:marRight w:val="0"/>
          <w:marTop w:val="0"/>
          <w:marBottom w:val="0"/>
          <w:divBdr>
            <w:top w:val="none" w:sz="0" w:space="0" w:color="auto"/>
            <w:left w:val="none" w:sz="0" w:space="0" w:color="auto"/>
            <w:bottom w:val="none" w:sz="0" w:space="0" w:color="auto"/>
            <w:right w:val="none" w:sz="0" w:space="0" w:color="auto"/>
          </w:divBdr>
        </w:div>
        <w:div w:id="1867330332">
          <w:marLeft w:val="640"/>
          <w:marRight w:val="0"/>
          <w:marTop w:val="0"/>
          <w:marBottom w:val="0"/>
          <w:divBdr>
            <w:top w:val="none" w:sz="0" w:space="0" w:color="auto"/>
            <w:left w:val="none" w:sz="0" w:space="0" w:color="auto"/>
            <w:bottom w:val="none" w:sz="0" w:space="0" w:color="auto"/>
            <w:right w:val="none" w:sz="0" w:space="0" w:color="auto"/>
          </w:divBdr>
        </w:div>
        <w:div w:id="1226800439">
          <w:marLeft w:val="640"/>
          <w:marRight w:val="0"/>
          <w:marTop w:val="0"/>
          <w:marBottom w:val="0"/>
          <w:divBdr>
            <w:top w:val="none" w:sz="0" w:space="0" w:color="auto"/>
            <w:left w:val="none" w:sz="0" w:space="0" w:color="auto"/>
            <w:bottom w:val="none" w:sz="0" w:space="0" w:color="auto"/>
            <w:right w:val="none" w:sz="0" w:space="0" w:color="auto"/>
          </w:divBdr>
        </w:div>
        <w:div w:id="1510876899">
          <w:marLeft w:val="640"/>
          <w:marRight w:val="0"/>
          <w:marTop w:val="0"/>
          <w:marBottom w:val="0"/>
          <w:divBdr>
            <w:top w:val="none" w:sz="0" w:space="0" w:color="auto"/>
            <w:left w:val="none" w:sz="0" w:space="0" w:color="auto"/>
            <w:bottom w:val="none" w:sz="0" w:space="0" w:color="auto"/>
            <w:right w:val="none" w:sz="0" w:space="0" w:color="auto"/>
          </w:divBdr>
        </w:div>
        <w:div w:id="1727143736">
          <w:marLeft w:val="640"/>
          <w:marRight w:val="0"/>
          <w:marTop w:val="0"/>
          <w:marBottom w:val="0"/>
          <w:divBdr>
            <w:top w:val="none" w:sz="0" w:space="0" w:color="auto"/>
            <w:left w:val="none" w:sz="0" w:space="0" w:color="auto"/>
            <w:bottom w:val="none" w:sz="0" w:space="0" w:color="auto"/>
            <w:right w:val="none" w:sz="0" w:space="0" w:color="auto"/>
          </w:divBdr>
        </w:div>
        <w:div w:id="857156673">
          <w:marLeft w:val="640"/>
          <w:marRight w:val="0"/>
          <w:marTop w:val="0"/>
          <w:marBottom w:val="0"/>
          <w:divBdr>
            <w:top w:val="none" w:sz="0" w:space="0" w:color="auto"/>
            <w:left w:val="none" w:sz="0" w:space="0" w:color="auto"/>
            <w:bottom w:val="none" w:sz="0" w:space="0" w:color="auto"/>
            <w:right w:val="none" w:sz="0" w:space="0" w:color="auto"/>
          </w:divBdr>
        </w:div>
        <w:div w:id="1333289572">
          <w:marLeft w:val="640"/>
          <w:marRight w:val="0"/>
          <w:marTop w:val="0"/>
          <w:marBottom w:val="0"/>
          <w:divBdr>
            <w:top w:val="none" w:sz="0" w:space="0" w:color="auto"/>
            <w:left w:val="none" w:sz="0" w:space="0" w:color="auto"/>
            <w:bottom w:val="none" w:sz="0" w:space="0" w:color="auto"/>
            <w:right w:val="none" w:sz="0" w:space="0" w:color="auto"/>
          </w:divBdr>
        </w:div>
        <w:div w:id="1277755762">
          <w:marLeft w:val="640"/>
          <w:marRight w:val="0"/>
          <w:marTop w:val="0"/>
          <w:marBottom w:val="0"/>
          <w:divBdr>
            <w:top w:val="none" w:sz="0" w:space="0" w:color="auto"/>
            <w:left w:val="none" w:sz="0" w:space="0" w:color="auto"/>
            <w:bottom w:val="none" w:sz="0" w:space="0" w:color="auto"/>
            <w:right w:val="none" w:sz="0" w:space="0" w:color="auto"/>
          </w:divBdr>
        </w:div>
        <w:div w:id="146633539">
          <w:marLeft w:val="640"/>
          <w:marRight w:val="0"/>
          <w:marTop w:val="0"/>
          <w:marBottom w:val="0"/>
          <w:divBdr>
            <w:top w:val="none" w:sz="0" w:space="0" w:color="auto"/>
            <w:left w:val="none" w:sz="0" w:space="0" w:color="auto"/>
            <w:bottom w:val="none" w:sz="0" w:space="0" w:color="auto"/>
            <w:right w:val="none" w:sz="0" w:space="0" w:color="auto"/>
          </w:divBdr>
        </w:div>
        <w:div w:id="226184417">
          <w:marLeft w:val="640"/>
          <w:marRight w:val="0"/>
          <w:marTop w:val="0"/>
          <w:marBottom w:val="0"/>
          <w:divBdr>
            <w:top w:val="none" w:sz="0" w:space="0" w:color="auto"/>
            <w:left w:val="none" w:sz="0" w:space="0" w:color="auto"/>
            <w:bottom w:val="none" w:sz="0" w:space="0" w:color="auto"/>
            <w:right w:val="none" w:sz="0" w:space="0" w:color="auto"/>
          </w:divBdr>
        </w:div>
        <w:div w:id="2140344363">
          <w:marLeft w:val="640"/>
          <w:marRight w:val="0"/>
          <w:marTop w:val="0"/>
          <w:marBottom w:val="0"/>
          <w:divBdr>
            <w:top w:val="none" w:sz="0" w:space="0" w:color="auto"/>
            <w:left w:val="none" w:sz="0" w:space="0" w:color="auto"/>
            <w:bottom w:val="none" w:sz="0" w:space="0" w:color="auto"/>
            <w:right w:val="none" w:sz="0" w:space="0" w:color="auto"/>
          </w:divBdr>
        </w:div>
        <w:div w:id="1409616537">
          <w:marLeft w:val="640"/>
          <w:marRight w:val="0"/>
          <w:marTop w:val="0"/>
          <w:marBottom w:val="0"/>
          <w:divBdr>
            <w:top w:val="none" w:sz="0" w:space="0" w:color="auto"/>
            <w:left w:val="none" w:sz="0" w:space="0" w:color="auto"/>
            <w:bottom w:val="none" w:sz="0" w:space="0" w:color="auto"/>
            <w:right w:val="none" w:sz="0" w:space="0" w:color="auto"/>
          </w:divBdr>
        </w:div>
        <w:div w:id="377434015">
          <w:marLeft w:val="640"/>
          <w:marRight w:val="0"/>
          <w:marTop w:val="0"/>
          <w:marBottom w:val="0"/>
          <w:divBdr>
            <w:top w:val="none" w:sz="0" w:space="0" w:color="auto"/>
            <w:left w:val="none" w:sz="0" w:space="0" w:color="auto"/>
            <w:bottom w:val="none" w:sz="0" w:space="0" w:color="auto"/>
            <w:right w:val="none" w:sz="0" w:space="0" w:color="auto"/>
          </w:divBdr>
        </w:div>
        <w:div w:id="10686822">
          <w:marLeft w:val="640"/>
          <w:marRight w:val="0"/>
          <w:marTop w:val="0"/>
          <w:marBottom w:val="0"/>
          <w:divBdr>
            <w:top w:val="none" w:sz="0" w:space="0" w:color="auto"/>
            <w:left w:val="none" w:sz="0" w:space="0" w:color="auto"/>
            <w:bottom w:val="none" w:sz="0" w:space="0" w:color="auto"/>
            <w:right w:val="none" w:sz="0" w:space="0" w:color="auto"/>
          </w:divBdr>
        </w:div>
        <w:div w:id="271933979">
          <w:marLeft w:val="640"/>
          <w:marRight w:val="0"/>
          <w:marTop w:val="0"/>
          <w:marBottom w:val="0"/>
          <w:divBdr>
            <w:top w:val="none" w:sz="0" w:space="0" w:color="auto"/>
            <w:left w:val="none" w:sz="0" w:space="0" w:color="auto"/>
            <w:bottom w:val="none" w:sz="0" w:space="0" w:color="auto"/>
            <w:right w:val="none" w:sz="0" w:space="0" w:color="auto"/>
          </w:divBdr>
        </w:div>
        <w:div w:id="1329939396">
          <w:marLeft w:val="640"/>
          <w:marRight w:val="0"/>
          <w:marTop w:val="0"/>
          <w:marBottom w:val="0"/>
          <w:divBdr>
            <w:top w:val="none" w:sz="0" w:space="0" w:color="auto"/>
            <w:left w:val="none" w:sz="0" w:space="0" w:color="auto"/>
            <w:bottom w:val="none" w:sz="0" w:space="0" w:color="auto"/>
            <w:right w:val="none" w:sz="0" w:space="0" w:color="auto"/>
          </w:divBdr>
        </w:div>
        <w:div w:id="1266577188">
          <w:marLeft w:val="640"/>
          <w:marRight w:val="0"/>
          <w:marTop w:val="0"/>
          <w:marBottom w:val="0"/>
          <w:divBdr>
            <w:top w:val="none" w:sz="0" w:space="0" w:color="auto"/>
            <w:left w:val="none" w:sz="0" w:space="0" w:color="auto"/>
            <w:bottom w:val="none" w:sz="0" w:space="0" w:color="auto"/>
            <w:right w:val="none" w:sz="0" w:space="0" w:color="auto"/>
          </w:divBdr>
        </w:div>
        <w:div w:id="1328510583">
          <w:marLeft w:val="640"/>
          <w:marRight w:val="0"/>
          <w:marTop w:val="0"/>
          <w:marBottom w:val="0"/>
          <w:divBdr>
            <w:top w:val="none" w:sz="0" w:space="0" w:color="auto"/>
            <w:left w:val="none" w:sz="0" w:space="0" w:color="auto"/>
            <w:bottom w:val="none" w:sz="0" w:space="0" w:color="auto"/>
            <w:right w:val="none" w:sz="0" w:space="0" w:color="auto"/>
          </w:divBdr>
        </w:div>
        <w:div w:id="1344438261">
          <w:marLeft w:val="640"/>
          <w:marRight w:val="0"/>
          <w:marTop w:val="0"/>
          <w:marBottom w:val="0"/>
          <w:divBdr>
            <w:top w:val="none" w:sz="0" w:space="0" w:color="auto"/>
            <w:left w:val="none" w:sz="0" w:space="0" w:color="auto"/>
            <w:bottom w:val="none" w:sz="0" w:space="0" w:color="auto"/>
            <w:right w:val="none" w:sz="0" w:space="0" w:color="auto"/>
          </w:divBdr>
        </w:div>
        <w:div w:id="68843178">
          <w:marLeft w:val="640"/>
          <w:marRight w:val="0"/>
          <w:marTop w:val="0"/>
          <w:marBottom w:val="0"/>
          <w:divBdr>
            <w:top w:val="none" w:sz="0" w:space="0" w:color="auto"/>
            <w:left w:val="none" w:sz="0" w:space="0" w:color="auto"/>
            <w:bottom w:val="none" w:sz="0" w:space="0" w:color="auto"/>
            <w:right w:val="none" w:sz="0" w:space="0" w:color="auto"/>
          </w:divBdr>
        </w:div>
        <w:div w:id="1994946281">
          <w:marLeft w:val="640"/>
          <w:marRight w:val="0"/>
          <w:marTop w:val="0"/>
          <w:marBottom w:val="0"/>
          <w:divBdr>
            <w:top w:val="none" w:sz="0" w:space="0" w:color="auto"/>
            <w:left w:val="none" w:sz="0" w:space="0" w:color="auto"/>
            <w:bottom w:val="none" w:sz="0" w:space="0" w:color="auto"/>
            <w:right w:val="none" w:sz="0" w:space="0" w:color="auto"/>
          </w:divBdr>
        </w:div>
        <w:div w:id="1723357905">
          <w:marLeft w:val="640"/>
          <w:marRight w:val="0"/>
          <w:marTop w:val="0"/>
          <w:marBottom w:val="0"/>
          <w:divBdr>
            <w:top w:val="none" w:sz="0" w:space="0" w:color="auto"/>
            <w:left w:val="none" w:sz="0" w:space="0" w:color="auto"/>
            <w:bottom w:val="none" w:sz="0" w:space="0" w:color="auto"/>
            <w:right w:val="none" w:sz="0" w:space="0" w:color="auto"/>
          </w:divBdr>
        </w:div>
        <w:div w:id="713771285">
          <w:marLeft w:val="640"/>
          <w:marRight w:val="0"/>
          <w:marTop w:val="0"/>
          <w:marBottom w:val="0"/>
          <w:divBdr>
            <w:top w:val="none" w:sz="0" w:space="0" w:color="auto"/>
            <w:left w:val="none" w:sz="0" w:space="0" w:color="auto"/>
            <w:bottom w:val="none" w:sz="0" w:space="0" w:color="auto"/>
            <w:right w:val="none" w:sz="0" w:space="0" w:color="auto"/>
          </w:divBdr>
        </w:div>
        <w:div w:id="1173448083">
          <w:marLeft w:val="640"/>
          <w:marRight w:val="0"/>
          <w:marTop w:val="0"/>
          <w:marBottom w:val="0"/>
          <w:divBdr>
            <w:top w:val="none" w:sz="0" w:space="0" w:color="auto"/>
            <w:left w:val="none" w:sz="0" w:space="0" w:color="auto"/>
            <w:bottom w:val="none" w:sz="0" w:space="0" w:color="auto"/>
            <w:right w:val="none" w:sz="0" w:space="0" w:color="auto"/>
          </w:divBdr>
        </w:div>
        <w:div w:id="1778216180">
          <w:marLeft w:val="640"/>
          <w:marRight w:val="0"/>
          <w:marTop w:val="0"/>
          <w:marBottom w:val="0"/>
          <w:divBdr>
            <w:top w:val="none" w:sz="0" w:space="0" w:color="auto"/>
            <w:left w:val="none" w:sz="0" w:space="0" w:color="auto"/>
            <w:bottom w:val="none" w:sz="0" w:space="0" w:color="auto"/>
            <w:right w:val="none" w:sz="0" w:space="0" w:color="auto"/>
          </w:divBdr>
        </w:div>
        <w:div w:id="1711806980">
          <w:marLeft w:val="640"/>
          <w:marRight w:val="0"/>
          <w:marTop w:val="0"/>
          <w:marBottom w:val="0"/>
          <w:divBdr>
            <w:top w:val="none" w:sz="0" w:space="0" w:color="auto"/>
            <w:left w:val="none" w:sz="0" w:space="0" w:color="auto"/>
            <w:bottom w:val="none" w:sz="0" w:space="0" w:color="auto"/>
            <w:right w:val="none" w:sz="0" w:space="0" w:color="auto"/>
          </w:divBdr>
        </w:div>
        <w:div w:id="481119616">
          <w:marLeft w:val="640"/>
          <w:marRight w:val="0"/>
          <w:marTop w:val="0"/>
          <w:marBottom w:val="0"/>
          <w:divBdr>
            <w:top w:val="none" w:sz="0" w:space="0" w:color="auto"/>
            <w:left w:val="none" w:sz="0" w:space="0" w:color="auto"/>
            <w:bottom w:val="none" w:sz="0" w:space="0" w:color="auto"/>
            <w:right w:val="none" w:sz="0" w:space="0" w:color="auto"/>
          </w:divBdr>
        </w:div>
        <w:div w:id="1238905534">
          <w:marLeft w:val="640"/>
          <w:marRight w:val="0"/>
          <w:marTop w:val="0"/>
          <w:marBottom w:val="0"/>
          <w:divBdr>
            <w:top w:val="none" w:sz="0" w:space="0" w:color="auto"/>
            <w:left w:val="none" w:sz="0" w:space="0" w:color="auto"/>
            <w:bottom w:val="none" w:sz="0" w:space="0" w:color="auto"/>
            <w:right w:val="none" w:sz="0" w:space="0" w:color="auto"/>
          </w:divBdr>
        </w:div>
        <w:div w:id="851577097">
          <w:marLeft w:val="640"/>
          <w:marRight w:val="0"/>
          <w:marTop w:val="0"/>
          <w:marBottom w:val="0"/>
          <w:divBdr>
            <w:top w:val="none" w:sz="0" w:space="0" w:color="auto"/>
            <w:left w:val="none" w:sz="0" w:space="0" w:color="auto"/>
            <w:bottom w:val="none" w:sz="0" w:space="0" w:color="auto"/>
            <w:right w:val="none" w:sz="0" w:space="0" w:color="auto"/>
          </w:divBdr>
        </w:div>
        <w:div w:id="459031703">
          <w:marLeft w:val="640"/>
          <w:marRight w:val="0"/>
          <w:marTop w:val="0"/>
          <w:marBottom w:val="0"/>
          <w:divBdr>
            <w:top w:val="none" w:sz="0" w:space="0" w:color="auto"/>
            <w:left w:val="none" w:sz="0" w:space="0" w:color="auto"/>
            <w:bottom w:val="none" w:sz="0" w:space="0" w:color="auto"/>
            <w:right w:val="none" w:sz="0" w:space="0" w:color="auto"/>
          </w:divBdr>
        </w:div>
        <w:div w:id="1621185700">
          <w:marLeft w:val="640"/>
          <w:marRight w:val="0"/>
          <w:marTop w:val="0"/>
          <w:marBottom w:val="0"/>
          <w:divBdr>
            <w:top w:val="none" w:sz="0" w:space="0" w:color="auto"/>
            <w:left w:val="none" w:sz="0" w:space="0" w:color="auto"/>
            <w:bottom w:val="none" w:sz="0" w:space="0" w:color="auto"/>
            <w:right w:val="none" w:sz="0" w:space="0" w:color="auto"/>
          </w:divBdr>
        </w:div>
        <w:div w:id="1194615872">
          <w:marLeft w:val="640"/>
          <w:marRight w:val="0"/>
          <w:marTop w:val="0"/>
          <w:marBottom w:val="0"/>
          <w:divBdr>
            <w:top w:val="none" w:sz="0" w:space="0" w:color="auto"/>
            <w:left w:val="none" w:sz="0" w:space="0" w:color="auto"/>
            <w:bottom w:val="none" w:sz="0" w:space="0" w:color="auto"/>
            <w:right w:val="none" w:sz="0" w:space="0" w:color="auto"/>
          </w:divBdr>
        </w:div>
        <w:div w:id="338704478">
          <w:marLeft w:val="640"/>
          <w:marRight w:val="0"/>
          <w:marTop w:val="0"/>
          <w:marBottom w:val="0"/>
          <w:divBdr>
            <w:top w:val="none" w:sz="0" w:space="0" w:color="auto"/>
            <w:left w:val="none" w:sz="0" w:space="0" w:color="auto"/>
            <w:bottom w:val="none" w:sz="0" w:space="0" w:color="auto"/>
            <w:right w:val="none" w:sz="0" w:space="0" w:color="auto"/>
          </w:divBdr>
        </w:div>
        <w:div w:id="1999533008">
          <w:marLeft w:val="640"/>
          <w:marRight w:val="0"/>
          <w:marTop w:val="0"/>
          <w:marBottom w:val="0"/>
          <w:divBdr>
            <w:top w:val="none" w:sz="0" w:space="0" w:color="auto"/>
            <w:left w:val="none" w:sz="0" w:space="0" w:color="auto"/>
            <w:bottom w:val="none" w:sz="0" w:space="0" w:color="auto"/>
            <w:right w:val="none" w:sz="0" w:space="0" w:color="auto"/>
          </w:divBdr>
        </w:div>
        <w:div w:id="509881161">
          <w:marLeft w:val="640"/>
          <w:marRight w:val="0"/>
          <w:marTop w:val="0"/>
          <w:marBottom w:val="0"/>
          <w:divBdr>
            <w:top w:val="none" w:sz="0" w:space="0" w:color="auto"/>
            <w:left w:val="none" w:sz="0" w:space="0" w:color="auto"/>
            <w:bottom w:val="none" w:sz="0" w:space="0" w:color="auto"/>
            <w:right w:val="none" w:sz="0" w:space="0" w:color="auto"/>
          </w:divBdr>
        </w:div>
        <w:div w:id="326784038">
          <w:marLeft w:val="640"/>
          <w:marRight w:val="0"/>
          <w:marTop w:val="0"/>
          <w:marBottom w:val="0"/>
          <w:divBdr>
            <w:top w:val="none" w:sz="0" w:space="0" w:color="auto"/>
            <w:left w:val="none" w:sz="0" w:space="0" w:color="auto"/>
            <w:bottom w:val="none" w:sz="0" w:space="0" w:color="auto"/>
            <w:right w:val="none" w:sz="0" w:space="0" w:color="auto"/>
          </w:divBdr>
        </w:div>
      </w:divsChild>
    </w:div>
    <w:div w:id="1657105023">
      <w:bodyDiv w:val="1"/>
      <w:marLeft w:val="0"/>
      <w:marRight w:val="0"/>
      <w:marTop w:val="0"/>
      <w:marBottom w:val="0"/>
      <w:divBdr>
        <w:top w:val="none" w:sz="0" w:space="0" w:color="auto"/>
        <w:left w:val="none" w:sz="0" w:space="0" w:color="auto"/>
        <w:bottom w:val="none" w:sz="0" w:space="0" w:color="auto"/>
        <w:right w:val="none" w:sz="0" w:space="0" w:color="auto"/>
      </w:divBdr>
      <w:divsChild>
        <w:div w:id="8878465">
          <w:marLeft w:val="640"/>
          <w:marRight w:val="0"/>
          <w:marTop w:val="0"/>
          <w:marBottom w:val="0"/>
          <w:divBdr>
            <w:top w:val="none" w:sz="0" w:space="0" w:color="auto"/>
            <w:left w:val="none" w:sz="0" w:space="0" w:color="auto"/>
            <w:bottom w:val="none" w:sz="0" w:space="0" w:color="auto"/>
            <w:right w:val="none" w:sz="0" w:space="0" w:color="auto"/>
          </w:divBdr>
        </w:div>
        <w:div w:id="20012053">
          <w:marLeft w:val="640"/>
          <w:marRight w:val="0"/>
          <w:marTop w:val="0"/>
          <w:marBottom w:val="0"/>
          <w:divBdr>
            <w:top w:val="none" w:sz="0" w:space="0" w:color="auto"/>
            <w:left w:val="none" w:sz="0" w:space="0" w:color="auto"/>
            <w:bottom w:val="none" w:sz="0" w:space="0" w:color="auto"/>
            <w:right w:val="none" w:sz="0" w:space="0" w:color="auto"/>
          </w:divBdr>
        </w:div>
        <w:div w:id="63072290">
          <w:marLeft w:val="640"/>
          <w:marRight w:val="0"/>
          <w:marTop w:val="0"/>
          <w:marBottom w:val="0"/>
          <w:divBdr>
            <w:top w:val="none" w:sz="0" w:space="0" w:color="auto"/>
            <w:left w:val="none" w:sz="0" w:space="0" w:color="auto"/>
            <w:bottom w:val="none" w:sz="0" w:space="0" w:color="auto"/>
            <w:right w:val="none" w:sz="0" w:space="0" w:color="auto"/>
          </w:divBdr>
        </w:div>
        <w:div w:id="95490987">
          <w:marLeft w:val="640"/>
          <w:marRight w:val="0"/>
          <w:marTop w:val="0"/>
          <w:marBottom w:val="0"/>
          <w:divBdr>
            <w:top w:val="none" w:sz="0" w:space="0" w:color="auto"/>
            <w:left w:val="none" w:sz="0" w:space="0" w:color="auto"/>
            <w:bottom w:val="none" w:sz="0" w:space="0" w:color="auto"/>
            <w:right w:val="none" w:sz="0" w:space="0" w:color="auto"/>
          </w:divBdr>
        </w:div>
        <w:div w:id="97259737">
          <w:marLeft w:val="640"/>
          <w:marRight w:val="0"/>
          <w:marTop w:val="0"/>
          <w:marBottom w:val="0"/>
          <w:divBdr>
            <w:top w:val="none" w:sz="0" w:space="0" w:color="auto"/>
            <w:left w:val="none" w:sz="0" w:space="0" w:color="auto"/>
            <w:bottom w:val="none" w:sz="0" w:space="0" w:color="auto"/>
            <w:right w:val="none" w:sz="0" w:space="0" w:color="auto"/>
          </w:divBdr>
        </w:div>
        <w:div w:id="100804754">
          <w:marLeft w:val="640"/>
          <w:marRight w:val="0"/>
          <w:marTop w:val="0"/>
          <w:marBottom w:val="0"/>
          <w:divBdr>
            <w:top w:val="none" w:sz="0" w:space="0" w:color="auto"/>
            <w:left w:val="none" w:sz="0" w:space="0" w:color="auto"/>
            <w:bottom w:val="none" w:sz="0" w:space="0" w:color="auto"/>
            <w:right w:val="none" w:sz="0" w:space="0" w:color="auto"/>
          </w:divBdr>
        </w:div>
        <w:div w:id="101416368">
          <w:marLeft w:val="640"/>
          <w:marRight w:val="0"/>
          <w:marTop w:val="0"/>
          <w:marBottom w:val="0"/>
          <w:divBdr>
            <w:top w:val="none" w:sz="0" w:space="0" w:color="auto"/>
            <w:left w:val="none" w:sz="0" w:space="0" w:color="auto"/>
            <w:bottom w:val="none" w:sz="0" w:space="0" w:color="auto"/>
            <w:right w:val="none" w:sz="0" w:space="0" w:color="auto"/>
          </w:divBdr>
        </w:div>
        <w:div w:id="108164885">
          <w:marLeft w:val="640"/>
          <w:marRight w:val="0"/>
          <w:marTop w:val="0"/>
          <w:marBottom w:val="0"/>
          <w:divBdr>
            <w:top w:val="none" w:sz="0" w:space="0" w:color="auto"/>
            <w:left w:val="none" w:sz="0" w:space="0" w:color="auto"/>
            <w:bottom w:val="none" w:sz="0" w:space="0" w:color="auto"/>
            <w:right w:val="none" w:sz="0" w:space="0" w:color="auto"/>
          </w:divBdr>
        </w:div>
        <w:div w:id="119806415">
          <w:marLeft w:val="640"/>
          <w:marRight w:val="0"/>
          <w:marTop w:val="0"/>
          <w:marBottom w:val="0"/>
          <w:divBdr>
            <w:top w:val="none" w:sz="0" w:space="0" w:color="auto"/>
            <w:left w:val="none" w:sz="0" w:space="0" w:color="auto"/>
            <w:bottom w:val="none" w:sz="0" w:space="0" w:color="auto"/>
            <w:right w:val="none" w:sz="0" w:space="0" w:color="auto"/>
          </w:divBdr>
        </w:div>
        <w:div w:id="120344053">
          <w:marLeft w:val="640"/>
          <w:marRight w:val="0"/>
          <w:marTop w:val="0"/>
          <w:marBottom w:val="0"/>
          <w:divBdr>
            <w:top w:val="none" w:sz="0" w:space="0" w:color="auto"/>
            <w:left w:val="none" w:sz="0" w:space="0" w:color="auto"/>
            <w:bottom w:val="none" w:sz="0" w:space="0" w:color="auto"/>
            <w:right w:val="none" w:sz="0" w:space="0" w:color="auto"/>
          </w:divBdr>
        </w:div>
        <w:div w:id="138965409">
          <w:marLeft w:val="640"/>
          <w:marRight w:val="0"/>
          <w:marTop w:val="0"/>
          <w:marBottom w:val="0"/>
          <w:divBdr>
            <w:top w:val="none" w:sz="0" w:space="0" w:color="auto"/>
            <w:left w:val="none" w:sz="0" w:space="0" w:color="auto"/>
            <w:bottom w:val="none" w:sz="0" w:space="0" w:color="auto"/>
            <w:right w:val="none" w:sz="0" w:space="0" w:color="auto"/>
          </w:divBdr>
        </w:div>
        <w:div w:id="162857810">
          <w:marLeft w:val="640"/>
          <w:marRight w:val="0"/>
          <w:marTop w:val="0"/>
          <w:marBottom w:val="0"/>
          <w:divBdr>
            <w:top w:val="none" w:sz="0" w:space="0" w:color="auto"/>
            <w:left w:val="none" w:sz="0" w:space="0" w:color="auto"/>
            <w:bottom w:val="none" w:sz="0" w:space="0" w:color="auto"/>
            <w:right w:val="none" w:sz="0" w:space="0" w:color="auto"/>
          </w:divBdr>
        </w:div>
        <w:div w:id="184297372">
          <w:marLeft w:val="640"/>
          <w:marRight w:val="0"/>
          <w:marTop w:val="0"/>
          <w:marBottom w:val="0"/>
          <w:divBdr>
            <w:top w:val="none" w:sz="0" w:space="0" w:color="auto"/>
            <w:left w:val="none" w:sz="0" w:space="0" w:color="auto"/>
            <w:bottom w:val="none" w:sz="0" w:space="0" w:color="auto"/>
            <w:right w:val="none" w:sz="0" w:space="0" w:color="auto"/>
          </w:divBdr>
        </w:div>
        <w:div w:id="192230162">
          <w:marLeft w:val="640"/>
          <w:marRight w:val="0"/>
          <w:marTop w:val="0"/>
          <w:marBottom w:val="0"/>
          <w:divBdr>
            <w:top w:val="none" w:sz="0" w:space="0" w:color="auto"/>
            <w:left w:val="none" w:sz="0" w:space="0" w:color="auto"/>
            <w:bottom w:val="none" w:sz="0" w:space="0" w:color="auto"/>
            <w:right w:val="none" w:sz="0" w:space="0" w:color="auto"/>
          </w:divBdr>
        </w:div>
        <w:div w:id="199364740">
          <w:marLeft w:val="640"/>
          <w:marRight w:val="0"/>
          <w:marTop w:val="0"/>
          <w:marBottom w:val="0"/>
          <w:divBdr>
            <w:top w:val="none" w:sz="0" w:space="0" w:color="auto"/>
            <w:left w:val="none" w:sz="0" w:space="0" w:color="auto"/>
            <w:bottom w:val="none" w:sz="0" w:space="0" w:color="auto"/>
            <w:right w:val="none" w:sz="0" w:space="0" w:color="auto"/>
          </w:divBdr>
        </w:div>
        <w:div w:id="229510377">
          <w:marLeft w:val="640"/>
          <w:marRight w:val="0"/>
          <w:marTop w:val="0"/>
          <w:marBottom w:val="0"/>
          <w:divBdr>
            <w:top w:val="none" w:sz="0" w:space="0" w:color="auto"/>
            <w:left w:val="none" w:sz="0" w:space="0" w:color="auto"/>
            <w:bottom w:val="none" w:sz="0" w:space="0" w:color="auto"/>
            <w:right w:val="none" w:sz="0" w:space="0" w:color="auto"/>
          </w:divBdr>
        </w:div>
        <w:div w:id="258418100">
          <w:marLeft w:val="640"/>
          <w:marRight w:val="0"/>
          <w:marTop w:val="0"/>
          <w:marBottom w:val="0"/>
          <w:divBdr>
            <w:top w:val="none" w:sz="0" w:space="0" w:color="auto"/>
            <w:left w:val="none" w:sz="0" w:space="0" w:color="auto"/>
            <w:bottom w:val="none" w:sz="0" w:space="0" w:color="auto"/>
            <w:right w:val="none" w:sz="0" w:space="0" w:color="auto"/>
          </w:divBdr>
        </w:div>
        <w:div w:id="271060141">
          <w:marLeft w:val="640"/>
          <w:marRight w:val="0"/>
          <w:marTop w:val="0"/>
          <w:marBottom w:val="0"/>
          <w:divBdr>
            <w:top w:val="none" w:sz="0" w:space="0" w:color="auto"/>
            <w:left w:val="none" w:sz="0" w:space="0" w:color="auto"/>
            <w:bottom w:val="none" w:sz="0" w:space="0" w:color="auto"/>
            <w:right w:val="none" w:sz="0" w:space="0" w:color="auto"/>
          </w:divBdr>
        </w:div>
        <w:div w:id="282198937">
          <w:marLeft w:val="640"/>
          <w:marRight w:val="0"/>
          <w:marTop w:val="0"/>
          <w:marBottom w:val="0"/>
          <w:divBdr>
            <w:top w:val="none" w:sz="0" w:space="0" w:color="auto"/>
            <w:left w:val="none" w:sz="0" w:space="0" w:color="auto"/>
            <w:bottom w:val="none" w:sz="0" w:space="0" w:color="auto"/>
            <w:right w:val="none" w:sz="0" w:space="0" w:color="auto"/>
          </w:divBdr>
        </w:div>
        <w:div w:id="289946261">
          <w:marLeft w:val="640"/>
          <w:marRight w:val="0"/>
          <w:marTop w:val="0"/>
          <w:marBottom w:val="0"/>
          <w:divBdr>
            <w:top w:val="none" w:sz="0" w:space="0" w:color="auto"/>
            <w:left w:val="none" w:sz="0" w:space="0" w:color="auto"/>
            <w:bottom w:val="none" w:sz="0" w:space="0" w:color="auto"/>
            <w:right w:val="none" w:sz="0" w:space="0" w:color="auto"/>
          </w:divBdr>
        </w:div>
        <w:div w:id="297613585">
          <w:marLeft w:val="640"/>
          <w:marRight w:val="0"/>
          <w:marTop w:val="0"/>
          <w:marBottom w:val="0"/>
          <w:divBdr>
            <w:top w:val="none" w:sz="0" w:space="0" w:color="auto"/>
            <w:left w:val="none" w:sz="0" w:space="0" w:color="auto"/>
            <w:bottom w:val="none" w:sz="0" w:space="0" w:color="auto"/>
            <w:right w:val="none" w:sz="0" w:space="0" w:color="auto"/>
          </w:divBdr>
        </w:div>
        <w:div w:id="312103985">
          <w:marLeft w:val="640"/>
          <w:marRight w:val="0"/>
          <w:marTop w:val="0"/>
          <w:marBottom w:val="0"/>
          <w:divBdr>
            <w:top w:val="none" w:sz="0" w:space="0" w:color="auto"/>
            <w:left w:val="none" w:sz="0" w:space="0" w:color="auto"/>
            <w:bottom w:val="none" w:sz="0" w:space="0" w:color="auto"/>
            <w:right w:val="none" w:sz="0" w:space="0" w:color="auto"/>
          </w:divBdr>
        </w:div>
        <w:div w:id="351499351">
          <w:marLeft w:val="640"/>
          <w:marRight w:val="0"/>
          <w:marTop w:val="0"/>
          <w:marBottom w:val="0"/>
          <w:divBdr>
            <w:top w:val="none" w:sz="0" w:space="0" w:color="auto"/>
            <w:left w:val="none" w:sz="0" w:space="0" w:color="auto"/>
            <w:bottom w:val="none" w:sz="0" w:space="0" w:color="auto"/>
            <w:right w:val="none" w:sz="0" w:space="0" w:color="auto"/>
          </w:divBdr>
        </w:div>
        <w:div w:id="373895478">
          <w:marLeft w:val="640"/>
          <w:marRight w:val="0"/>
          <w:marTop w:val="0"/>
          <w:marBottom w:val="0"/>
          <w:divBdr>
            <w:top w:val="none" w:sz="0" w:space="0" w:color="auto"/>
            <w:left w:val="none" w:sz="0" w:space="0" w:color="auto"/>
            <w:bottom w:val="none" w:sz="0" w:space="0" w:color="auto"/>
            <w:right w:val="none" w:sz="0" w:space="0" w:color="auto"/>
          </w:divBdr>
        </w:div>
        <w:div w:id="431245676">
          <w:marLeft w:val="640"/>
          <w:marRight w:val="0"/>
          <w:marTop w:val="0"/>
          <w:marBottom w:val="0"/>
          <w:divBdr>
            <w:top w:val="none" w:sz="0" w:space="0" w:color="auto"/>
            <w:left w:val="none" w:sz="0" w:space="0" w:color="auto"/>
            <w:bottom w:val="none" w:sz="0" w:space="0" w:color="auto"/>
            <w:right w:val="none" w:sz="0" w:space="0" w:color="auto"/>
          </w:divBdr>
        </w:div>
        <w:div w:id="440078039">
          <w:marLeft w:val="640"/>
          <w:marRight w:val="0"/>
          <w:marTop w:val="0"/>
          <w:marBottom w:val="0"/>
          <w:divBdr>
            <w:top w:val="none" w:sz="0" w:space="0" w:color="auto"/>
            <w:left w:val="none" w:sz="0" w:space="0" w:color="auto"/>
            <w:bottom w:val="none" w:sz="0" w:space="0" w:color="auto"/>
            <w:right w:val="none" w:sz="0" w:space="0" w:color="auto"/>
          </w:divBdr>
        </w:div>
        <w:div w:id="454251152">
          <w:marLeft w:val="640"/>
          <w:marRight w:val="0"/>
          <w:marTop w:val="0"/>
          <w:marBottom w:val="0"/>
          <w:divBdr>
            <w:top w:val="none" w:sz="0" w:space="0" w:color="auto"/>
            <w:left w:val="none" w:sz="0" w:space="0" w:color="auto"/>
            <w:bottom w:val="none" w:sz="0" w:space="0" w:color="auto"/>
            <w:right w:val="none" w:sz="0" w:space="0" w:color="auto"/>
          </w:divBdr>
        </w:div>
        <w:div w:id="487408617">
          <w:marLeft w:val="640"/>
          <w:marRight w:val="0"/>
          <w:marTop w:val="0"/>
          <w:marBottom w:val="0"/>
          <w:divBdr>
            <w:top w:val="none" w:sz="0" w:space="0" w:color="auto"/>
            <w:left w:val="none" w:sz="0" w:space="0" w:color="auto"/>
            <w:bottom w:val="none" w:sz="0" w:space="0" w:color="auto"/>
            <w:right w:val="none" w:sz="0" w:space="0" w:color="auto"/>
          </w:divBdr>
        </w:div>
        <w:div w:id="497574686">
          <w:marLeft w:val="640"/>
          <w:marRight w:val="0"/>
          <w:marTop w:val="0"/>
          <w:marBottom w:val="0"/>
          <w:divBdr>
            <w:top w:val="none" w:sz="0" w:space="0" w:color="auto"/>
            <w:left w:val="none" w:sz="0" w:space="0" w:color="auto"/>
            <w:bottom w:val="none" w:sz="0" w:space="0" w:color="auto"/>
            <w:right w:val="none" w:sz="0" w:space="0" w:color="auto"/>
          </w:divBdr>
        </w:div>
        <w:div w:id="505168027">
          <w:marLeft w:val="640"/>
          <w:marRight w:val="0"/>
          <w:marTop w:val="0"/>
          <w:marBottom w:val="0"/>
          <w:divBdr>
            <w:top w:val="none" w:sz="0" w:space="0" w:color="auto"/>
            <w:left w:val="none" w:sz="0" w:space="0" w:color="auto"/>
            <w:bottom w:val="none" w:sz="0" w:space="0" w:color="auto"/>
            <w:right w:val="none" w:sz="0" w:space="0" w:color="auto"/>
          </w:divBdr>
        </w:div>
        <w:div w:id="507987134">
          <w:marLeft w:val="640"/>
          <w:marRight w:val="0"/>
          <w:marTop w:val="0"/>
          <w:marBottom w:val="0"/>
          <w:divBdr>
            <w:top w:val="none" w:sz="0" w:space="0" w:color="auto"/>
            <w:left w:val="none" w:sz="0" w:space="0" w:color="auto"/>
            <w:bottom w:val="none" w:sz="0" w:space="0" w:color="auto"/>
            <w:right w:val="none" w:sz="0" w:space="0" w:color="auto"/>
          </w:divBdr>
        </w:div>
        <w:div w:id="509028297">
          <w:marLeft w:val="640"/>
          <w:marRight w:val="0"/>
          <w:marTop w:val="0"/>
          <w:marBottom w:val="0"/>
          <w:divBdr>
            <w:top w:val="none" w:sz="0" w:space="0" w:color="auto"/>
            <w:left w:val="none" w:sz="0" w:space="0" w:color="auto"/>
            <w:bottom w:val="none" w:sz="0" w:space="0" w:color="auto"/>
            <w:right w:val="none" w:sz="0" w:space="0" w:color="auto"/>
          </w:divBdr>
        </w:div>
        <w:div w:id="552077675">
          <w:marLeft w:val="640"/>
          <w:marRight w:val="0"/>
          <w:marTop w:val="0"/>
          <w:marBottom w:val="0"/>
          <w:divBdr>
            <w:top w:val="none" w:sz="0" w:space="0" w:color="auto"/>
            <w:left w:val="none" w:sz="0" w:space="0" w:color="auto"/>
            <w:bottom w:val="none" w:sz="0" w:space="0" w:color="auto"/>
            <w:right w:val="none" w:sz="0" w:space="0" w:color="auto"/>
          </w:divBdr>
        </w:div>
        <w:div w:id="563369788">
          <w:marLeft w:val="640"/>
          <w:marRight w:val="0"/>
          <w:marTop w:val="0"/>
          <w:marBottom w:val="0"/>
          <w:divBdr>
            <w:top w:val="none" w:sz="0" w:space="0" w:color="auto"/>
            <w:left w:val="none" w:sz="0" w:space="0" w:color="auto"/>
            <w:bottom w:val="none" w:sz="0" w:space="0" w:color="auto"/>
            <w:right w:val="none" w:sz="0" w:space="0" w:color="auto"/>
          </w:divBdr>
        </w:div>
        <w:div w:id="574166151">
          <w:marLeft w:val="640"/>
          <w:marRight w:val="0"/>
          <w:marTop w:val="0"/>
          <w:marBottom w:val="0"/>
          <w:divBdr>
            <w:top w:val="none" w:sz="0" w:space="0" w:color="auto"/>
            <w:left w:val="none" w:sz="0" w:space="0" w:color="auto"/>
            <w:bottom w:val="none" w:sz="0" w:space="0" w:color="auto"/>
            <w:right w:val="none" w:sz="0" w:space="0" w:color="auto"/>
          </w:divBdr>
        </w:div>
        <w:div w:id="615019826">
          <w:marLeft w:val="640"/>
          <w:marRight w:val="0"/>
          <w:marTop w:val="0"/>
          <w:marBottom w:val="0"/>
          <w:divBdr>
            <w:top w:val="none" w:sz="0" w:space="0" w:color="auto"/>
            <w:left w:val="none" w:sz="0" w:space="0" w:color="auto"/>
            <w:bottom w:val="none" w:sz="0" w:space="0" w:color="auto"/>
            <w:right w:val="none" w:sz="0" w:space="0" w:color="auto"/>
          </w:divBdr>
        </w:div>
        <w:div w:id="661615778">
          <w:marLeft w:val="640"/>
          <w:marRight w:val="0"/>
          <w:marTop w:val="0"/>
          <w:marBottom w:val="0"/>
          <w:divBdr>
            <w:top w:val="none" w:sz="0" w:space="0" w:color="auto"/>
            <w:left w:val="none" w:sz="0" w:space="0" w:color="auto"/>
            <w:bottom w:val="none" w:sz="0" w:space="0" w:color="auto"/>
            <w:right w:val="none" w:sz="0" w:space="0" w:color="auto"/>
          </w:divBdr>
        </w:div>
        <w:div w:id="699207847">
          <w:marLeft w:val="640"/>
          <w:marRight w:val="0"/>
          <w:marTop w:val="0"/>
          <w:marBottom w:val="0"/>
          <w:divBdr>
            <w:top w:val="none" w:sz="0" w:space="0" w:color="auto"/>
            <w:left w:val="none" w:sz="0" w:space="0" w:color="auto"/>
            <w:bottom w:val="none" w:sz="0" w:space="0" w:color="auto"/>
            <w:right w:val="none" w:sz="0" w:space="0" w:color="auto"/>
          </w:divBdr>
        </w:div>
        <w:div w:id="735131704">
          <w:marLeft w:val="640"/>
          <w:marRight w:val="0"/>
          <w:marTop w:val="0"/>
          <w:marBottom w:val="0"/>
          <w:divBdr>
            <w:top w:val="none" w:sz="0" w:space="0" w:color="auto"/>
            <w:left w:val="none" w:sz="0" w:space="0" w:color="auto"/>
            <w:bottom w:val="none" w:sz="0" w:space="0" w:color="auto"/>
            <w:right w:val="none" w:sz="0" w:space="0" w:color="auto"/>
          </w:divBdr>
        </w:div>
        <w:div w:id="779566588">
          <w:marLeft w:val="640"/>
          <w:marRight w:val="0"/>
          <w:marTop w:val="0"/>
          <w:marBottom w:val="0"/>
          <w:divBdr>
            <w:top w:val="none" w:sz="0" w:space="0" w:color="auto"/>
            <w:left w:val="none" w:sz="0" w:space="0" w:color="auto"/>
            <w:bottom w:val="none" w:sz="0" w:space="0" w:color="auto"/>
            <w:right w:val="none" w:sz="0" w:space="0" w:color="auto"/>
          </w:divBdr>
        </w:div>
        <w:div w:id="808131630">
          <w:marLeft w:val="640"/>
          <w:marRight w:val="0"/>
          <w:marTop w:val="0"/>
          <w:marBottom w:val="0"/>
          <w:divBdr>
            <w:top w:val="none" w:sz="0" w:space="0" w:color="auto"/>
            <w:left w:val="none" w:sz="0" w:space="0" w:color="auto"/>
            <w:bottom w:val="none" w:sz="0" w:space="0" w:color="auto"/>
            <w:right w:val="none" w:sz="0" w:space="0" w:color="auto"/>
          </w:divBdr>
        </w:div>
        <w:div w:id="839387279">
          <w:marLeft w:val="640"/>
          <w:marRight w:val="0"/>
          <w:marTop w:val="0"/>
          <w:marBottom w:val="0"/>
          <w:divBdr>
            <w:top w:val="none" w:sz="0" w:space="0" w:color="auto"/>
            <w:left w:val="none" w:sz="0" w:space="0" w:color="auto"/>
            <w:bottom w:val="none" w:sz="0" w:space="0" w:color="auto"/>
            <w:right w:val="none" w:sz="0" w:space="0" w:color="auto"/>
          </w:divBdr>
        </w:div>
        <w:div w:id="873465462">
          <w:marLeft w:val="640"/>
          <w:marRight w:val="0"/>
          <w:marTop w:val="0"/>
          <w:marBottom w:val="0"/>
          <w:divBdr>
            <w:top w:val="none" w:sz="0" w:space="0" w:color="auto"/>
            <w:left w:val="none" w:sz="0" w:space="0" w:color="auto"/>
            <w:bottom w:val="none" w:sz="0" w:space="0" w:color="auto"/>
            <w:right w:val="none" w:sz="0" w:space="0" w:color="auto"/>
          </w:divBdr>
        </w:div>
        <w:div w:id="888034593">
          <w:marLeft w:val="640"/>
          <w:marRight w:val="0"/>
          <w:marTop w:val="0"/>
          <w:marBottom w:val="0"/>
          <w:divBdr>
            <w:top w:val="none" w:sz="0" w:space="0" w:color="auto"/>
            <w:left w:val="none" w:sz="0" w:space="0" w:color="auto"/>
            <w:bottom w:val="none" w:sz="0" w:space="0" w:color="auto"/>
            <w:right w:val="none" w:sz="0" w:space="0" w:color="auto"/>
          </w:divBdr>
        </w:div>
        <w:div w:id="919749067">
          <w:marLeft w:val="640"/>
          <w:marRight w:val="0"/>
          <w:marTop w:val="0"/>
          <w:marBottom w:val="0"/>
          <w:divBdr>
            <w:top w:val="none" w:sz="0" w:space="0" w:color="auto"/>
            <w:left w:val="none" w:sz="0" w:space="0" w:color="auto"/>
            <w:bottom w:val="none" w:sz="0" w:space="0" w:color="auto"/>
            <w:right w:val="none" w:sz="0" w:space="0" w:color="auto"/>
          </w:divBdr>
        </w:div>
        <w:div w:id="953832086">
          <w:marLeft w:val="640"/>
          <w:marRight w:val="0"/>
          <w:marTop w:val="0"/>
          <w:marBottom w:val="0"/>
          <w:divBdr>
            <w:top w:val="none" w:sz="0" w:space="0" w:color="auto"/>
            <w:left w:val="none" w:sz="0" w:space="0" w:color="auto"/>
            <w:bottom w:val="none" w:sz="0" w:space="0" w:color="auto"/>
            <w:right w:val="none" w:sz="0" w:space="0" w:color="auto"/>
          </w:divBdr>
        </w:div>
        <w:div w:id="1008214640">
          <w:marLeft w:val="640"/>
          <w:marRight w:val="0"/>
          <w:marTop w:val="0"/>
          <w:marBottom w:val="0"/>
          <w:divBdr>
            <w:top w:val="none" w:sz="0" w:space="0" w:color="auto"/>
            <w:left w:val="none" w:sz="0" w:space="0" w:color="auto"/>
            <w:bottom w:val="none" w:sz="0" w:space="0" w:color="auto"/>
            <w:right w:val="none" w:sz="0" w:space="0" w:color="auto"/>
          </w:divBdr>
        </w:div>
        <w:div w:id="1037394531">
          <w:marLeft w:val="640"/>
          <w:marRight w:val="0"/>
          <w:marTop w:val="0"/>
          <w:marBottom w:val="0"/>
          <w:divBdr>
            <w:top w:val="none" w:sz="0" w:space="0" w:color="auto"/>
            <w:left w:val="none" w:sz="0" w:space="0" w:color="auto"/>
            <w:bottom w:val="none" w:sz="0" w:space="0" w:color="auto"/>
            <w:right w:val="none" w:sz="0" w:space="0" w:color="auto"/>
          </w:divBdr>
        </w:div>
        <w:div w:id="1042439622">
          <w:marLeft w:val="640"/>
          <w:marRight w:val="0"/>
          <w:marTop w:val="0"/>
          <w:marBottom w:val="0"/>
          <w:divBdr>
            <w:top w:val="none" w:sz="0" w:space="0" w:color="auto"/>
            <w:left w:val="none" w:sz="0" w:space="0" w:color="auto"/>
            <w:bottom w:val="none" w:sz="0" w:space="0" w:color="auto"/>
            <w:right w:val="none" w:sz="0" w:space="0" w:color="auto"/>
          </w:divBdr>
        </w:div>
        <w:div w:id="1103498243">
          <w:marLeft w:val="640"/>
          <w:marRight w:val="0"/>
          <w:marTop w:val="0"/>
          <w:marBottom w:val="0"/>
          <w:divBdr>
            <w:top w:val="none" w:sz="0" w:space="0" w:color="auto"/>
            <w:left w:val="none" w:sz="0" w:space="0" w:color="auto"/>
            <w:bottom w:val="none" w:sz="0" w:space="0" w:color="auto"/>
            <w:right w:val="none" w:sz="0" w:space="0" w:color="auto"/>
          </w:divBdr>
        </w:div>
        <w:div w:id="1127964373">
          <w:marLeft w:val="640"/>
          <w:marRight w:val="0"/>
          <w:marTop w:val="0"/>
          <w:marBottom w:val="0"/>
          <w:divBdr>
            <w:top w:val="none" w:sz="0" w:space="0" w:color="auto"/>
            <w:left w:val="none" w:sz="0" w:space="0" w:color="auto"/>
            <w:bottom w:val="none" w:sz="0" w:space="0" w:color="auto"/>
            <w:right w:val="none" w:sz="0" w:space="0" w:color="auto"/>
          </w:divBdr>
        </w:div>
        <w:div w:id="1156871413">
          <w:marLeft w:val="640"/>
          <w:marRight w:val="0"/>
          <w:marTop w:val="0"/>
          <w:marBottom w:val="0"/>
          <w:divBdr>
            <w:top w:val="none" w:sz="0" w:space="0" w:color="auto"/>
            <w:left w:val="none" w:sz="0" w:space="0" w:color="auto"/>
            <w:bottom w:val="none" w:sz="0" w:space="0" w:color="auto"/>
            <w:right w:val="none" w:sz="0" w:space="0" w:color="auto"/>
          </w:divBdr>
        </w:div>
        <w:div w:id="1166241149">
          <w:marLeft w:val="640"/>
          <w:marRight w:val="0"/>
          <w:marTop w:val="0"/>
          <w:marBottom w:val="0"/>
          <w:divBdr>
            <w:top w:val="none" w:sz="0" w:space="0" w:color="auto"/>
            <w:left w:val="none" w:sz="0" w:space="0" w:color="auto"/>
            <w:bottom w:val="none" w:sz="0" w:space="0" w:color="auto"/>
            <w:right w:val="none" w:sz="0" w:space="0" w:color="auto"/>
          </w:divBdr>
        </w:div>
        <w:div w:id="1172447972">
          <w:marLeft w:val="640"/>
          <w:marRight w:val="0"/>
          <w:marTop w:val="0"/>
          <w:marBottom w:val="0"/>
          <w:divBdr>
            <w:top w:val="none" w:sz="0" w:space="0" w:color="auto"/>
            <w:left w:val="none" w:sz="0" w:space="0" w:color="auto"/>
            <w:bottom w:val="none" w:sz="0" w:space="0" w:color="auto"/>
            <w:right w:val="none" w:sz="0" w:space="0" w:color="auto"/>
          </w:divBdr>
        </w:div>
        <w:div w:id="1182624034">
          <w:marLeft w:val="640"/>
          <w:marRight w:val="0"/>
          <w:marTop w:val="0"/>
          <w:marBottom w:val="0"/>
          <w:divBdr>
            <w:top w:val="none" w:sz="0" w:space="0" w:color="auto"/>
            <w:left w:val="none" w:sz="0" w:space="0" w:color="auto"/>
            <w:bottom w:val="none" w:sz="0" w:space="0" w:color="auto"/>
            <w:right w:val="none" w:sz="0" w:space="0" w:color="auto"/>
          </w:divBdr>
        </w:div>
        <w:div w:id="1290629104">
          <w:marLeft w:val="640"/>
          <w:marRight w:val="0"/>
          <w:marTop w:val="0"/>
          <w:marBottom w:val="0"/>
          <w:divBdr>
            <w:top w:val="none" w:sz="0" w:space="0" w:color="auto"/>
            <w:left w:val="none" w:sz="0" w:space="0" w:color="auto"/>
            <w:bottom w:val="none" w:sz="0" w:space="0" w:color="auto"/>
            <w:right w:val="none" w:sz="0" w:space="0" w:color="auto"/>
          </w:divBdr>
        </w:div>
        <w:div w:id="1300764443">
          <w:marLeft w:val="640"/>
          <w:marRight w:val="0"/>
          <w:marTop w:val="0"/>
          <w:marBottom w:val="0"/>
          <w:divBdr>
            <w:top w:val="none" w:sz="0" w:space="0" w:color="auto"/>
            <w:left w:val="none" w:sz="0" w:space="0" w:color="auto"/>
            <w:bottom w:val="none" w:sz="0" w:space="0" w:color="auto"/>
            <w:right w:val="none" w:sz="0" w:space="0" w:color="auto"/>
          </w:divBdr>
        </w:div>
        <w:div w:id="1307510475">
          <w:marLeft w:val="640"/>
          <w:marRight w:val="0"/>
          <w:marTop w:val="0"/>
          <w:marBottom w:val="0"/>
          <w:divBdr>
            <w:top w:val="none" w:sz="0" w:space="0" w:color="auto"/>
            <w:left w:val="none" w:sz="0" w:space="0" w:color="auto"/>
            <w:bottom w:val="none" w:sz="0" w:space="0" w:color="auto"/>
            <w:right w:val="none" w:sz="0" w:space="0" w:color="auto"/>
          </w:divBdr>
        </w:div>
        <w:div w:id="1373964030">
          <w:marLeft w:val="640"/>
          <w:marRight w:val="0"/>
          <w:marTop w:val="0"/>
          <w:marBottom w:val="0"/>
          <w:divBdr>
            <w:top w:val="none" w:sz="0" w:space="0" w:color="auto"/>
            <w:left w:val="none" w:sz="0" w:space="0" w:color="auto"/>
            <w:bottom w:val="none" w:sz="0" w:space="0" w:color="auto"/>
            <w:right w:val="none" w:sz="0" w:space="0" w:color="auto"/>
          </w:divBdr>
        </w:div>
        <w:div w:id="1386828536">
          <w:marLeft w:val="640"/>
          <w:marRight w:val="0"/>
          <w:marTop w:val="0"/>
          <w:marBottom w:val="0"/>
          <w:divBdr>
            <w:top w:val="none" w:sz="0" w:space="0" w:color="auto"/>
            <w:left w:val="none" w:sz="0" w:space="0" w:color="auto"/>
            <w:bottom w:val="none" w:sz="0" w:space="0" w:color="auto"/>
            <w:right w:val="none" w:sz="0" w:space="0" w:color="auto"/>
          </w:divBdr>
        </w:div>
        <w:div w:id="1400589122">
          <w:marLeft w:val="640"/>
          <w:marRight w:val="0"/>
          <w:marTop w:val="0"/>
          <w:marBottom w:val="0"/>
          <w:divBdr>
            <w:top w:val="none" w:sz="0" w:space="0" w:color="auto"/>
            <w:left w:val="none" w:sz="0" w:space="0" w:color="auto"/>
            <w:bottom w:val="none" w:sz="0" w:space="0" w:color="auto"/>
            <w:right w:val="none" w:sz="0" w:space="0" w:color="auto"/>
          </w:divBdr>
        </w:div>
        <w:div w:id="1459762160">
          <w:marLeft w:val="640"/>
          <w:marRight w:val="0"/>
          <w:marTop w:val="0"/>
          <w:marBottom w:val="0"/>
          <w:divBdr>
            <w:top w:val="none" w:sz="0" w:space="0" w:color="auto"/>
            <w:left w:val="none" w:sz="0" w:space="0" w:color="auto"/>
            <w:bottom w:val="none" w:sz="0" w:space="0" w:color="auto"/>
            <w:right w:val="none" w:sz="0" w:space="0" w:color="auto"/>
          </w:divBdr>
        </w:div>
        <w:div w:id="1489399833">
          <w:marLeft w:val="640"/>
          <w:marRight w:val="0"/>
          <w:marTop w:val="0"/>
          <w:marBottom w:val="0"/>
          <w:divBdr>
            <w:top w:val="none" w:sz="0" w:space="0" w:color="auto"/>
            <w:left w:val="none" w:sz="0" w:space="0" w:color="auto"/>
            <w:bottom w:val="none" w:sz="0" w:space="0" w:color="auto"/>
            <w:right w:val="none" w:sz="0" w:space="0" w:color="auto"/>
          </w:divBdr>
        </w:div>
        <w:div w:id="1509170568">
          <w:marLeft w:val="640"/>
          <w:marRight w:val="0"/>
          <w:marTop w:val="0"/>
          <w:marBottom w:val="0"/>
          <w:divBdr>
            <w:top w:val="none" w:sz="0" w:space="0" w:color="auto"/>
            <w:left w:val="none" w:sz="0" w:space="0" w:color="auto"/>
            <w:bottom w:val="none" w:sz="0" w:space="0" w:color="auto"/>
            <w:right w:val="none" w:sz="0" w:space="0" w:color="auto"/>
          </w:divBdr>
        </w:div>
        <w:div w:id="1518151873">
          <w:marLeft w:val="640"/>
          <w:marRight w:val="0"/>
          <w:marTop w:val="0"/>
          <w:marBottom w:val="0"/>
          <w:divBdr>
            <w:top w:val="none" w:sz="0" w:space="0" w:color="auto"/>
            <w:left w:val="none" w:sz="0" w:space="0" w:color="auto"/>
            <w:bottom w:val="none" w:sz="0" w:space="0" w:color="auto"/>
            <w:right w:val="none" w:sz="0" w:space="0" w:color="auto"/>
          </w:divBdr>
        </w:div>
        <w:div w:id="1518278164">
          <w:marLeft w:val="640"/>
          <w:marRight w:val="0"/>
          <w:marTop w:val="0"/>
          <w:marBottom w:val="0"/>
          <w:divBdr>
            <w:top w:val="none" w:sz="0" w:space="0" w:color="auto"/>
            <w:left w:val="none" w:sz="0" w:space="0" w:color="auto"/>
            <w:bottom w:val="none" w:sz="0" w:space="0" w:color="auto"/>
            <w:right w:val="none" w:sz="0" w:space="0" w:color="auto"/>
          </w:divBdr>
        </w:div>
        <w:div w:id="1553729434">
          <w:marLeft w:val="640"/>
          <w:marRight w:val="0"/>
          <w:marTop w:val="0"/>
          <w:marBottom w:val="0"/>
          <w:divBdr>
            <w:top w:val="none" w:sz="0" w:space="0" w:color="auto"/>
            <w:left w:val="none" w:sz="0" w:space="0" w:color="auto"/>
            <w:bottom w:val="none" w:sz="0" w:space="0" w:color="auto"/>
            <w:right w:val="none" w:sz="0" w:space="0" w:color="auto"/>
          </w:divBdr>
        </w:div>
        <w:div w:id="1564364825">
          <w:marLeft w:val="640"/>
          <w:marRight w:val="0"/>
          <w:marTop w:val="0"/>
          <w:marBottom w:val="0"/>
          <w:divBdr>
            <w:top w:val="none" w:sz="0" w:space="0" w:color="auto"/>
            <w:left w:val="none" w:sz="0" w:space="0" w:color="auto"/>
            <w:bottom w:val="none" w:sz="0" w:space="0" w:color="auto"/>
            <w:right w:val="none" w:sz="0" w:space="0" w:color="auto"/>
          </w:divBdr>
        </w:div>
        <w:div w:id="1612590716">
          <w:marLeft w:val="640"/>
          <w:marRight w:val="0"/>
          <w:marTop w:val="0"/>
          <w:marBottom w:val="0"/>
          <w:divBdr>
            <w:top w:val="none" w:sz="0" w:space="0" w:color="auto"/>
            <w:left w:val="none" w:sz="0" w:space="0" w:color="auto"/>
            <w:bottom w:val="none" w:sz="0" w:space="0" w:color="auto"/>
            <w:right w:val="none" w:sz="0" w:space="0" w:color="auto"/>
          </w:divBdr>
        </w:div>
        <w:div w:id="1659307923">
          <w:marLeft w:val="640"/>
          <w:marRight w:val="0"/>
          <w:marTop w:val="0"/>
          <w:marBottom w:val="0"/>
          <w:divBdr>
            <w:top w:val="none" w:sz="0" w:space="0" w:color="auto"/>
            <w:left w:val="none" w:sz="0" w:space="0" w:color="auto"/>
            <w:bottom w:val="none" w:sz="0" w:space="0" w:color="auto"/>
            <w:right w:val="none" w:sz="0" w:space="0" w:color="auto"/>
          </w:divBdr>
        </w:div>
        <w:div w:id="1659383096">
          <w:marLeft w:val="640"/>
          <w:marRight w:val="0"/>
          <w:marTop w:val="0"/>
          <w:marBottom w:val="0"/>
          <w:divBdr>
            <w:top w:val="none" w:sz="0" w:space="0" w:color="auto"/>
            <w:left w:val="none" w:sz="0" w:space="0" w:color="auto"/>
            <w:bottom w:val="none" w:sz="0" w:space="0" w:color="auto"/>
            <w:right w:val="none" w:sz="0" w:space="0" w:color="auto"/>
          </w:divBdr>
        </w:div>
        <w:div w:id="1662350134">
          <w:marLeft w:val="640"/>
          <w:marRight w:val="0"/>
          <w:marTop w:val="0"/>
          <w:marBottom w:val="0"/>
          <w:divBdr>
            <w:top w:val="none" w:sz="0" w:space="0" w:color="auto"/>
            <w:left w:val="none" w:sz="0" w:space="0" w:color="auto"/>
            <w:bottom w:val="none" w:sz="0" w:space="0" w:color="auto"/>
            <w:right w:val="none" w:sz="0" w:space="0" w:color="auto"/>
          </w:divBdr>
        </w:div>
        <w:div w:id="1670908158">
          <w:marLeft w:val="640"/>
          <w:marRight w:val="0"/>
          <w:marTop w:val="0"/>
          <w:marBottom w:val="0"/>
          <w:divBdr>
            <w:top w:val="none" w:sz="0" w:space="0" w:color="auto"/>
            <w:left w:val="none" w:sz="0" w:space="0" w:color="auto"/>
            <w:bottom w:val="none" w:sz="0" w:space="0" w:color="auto"/>
            <w:right w:val="none" w:sz="0" w:space="0" w:color="auto"/>
          </w:divBdr>
        </w:div>
        <w:div w:id="1677731232">
          <w:marLeft w:val="640"/>
          <w:marRight w:val="0"/>
          <w:marTop w:val="0"/>
          <w:marBottom w:val="0"/>
          <w:divBdr>
            <w:top w:val="none" w:sz="0" w:space="0" w:color="auto"/>
            <w:left w:val="none" w:sz="0" w:space="0" w:color="auto"/>
            <w:bottom w:val="none" w:sz="0" w:space="0" w:color="auto"/>
            <w:right w:val="none" w:sz="0" w:space="0" w:color="auto"/>
          </w:divBdr>
        </w:div>
        <w:div w:id="1679696573">
          <w:marLeft w:val="640"/>
          <w:marRight w:val="0"/>
          <w:marTop w:val="0"/>
          <w:marBottom w:val="0"/>
          <w:divBdr>
            <w:top w:val="none" w:sz="0" w:space="0" w:color="auto"/>
            <w:left w:val="none" w:sz="0" w:space="0" w:color="auto"/>
            <w:bottom w:val="none" w:sz="0" w:space="0" w:color="auto"/>
            <w:right w:val="none" w:sz="0" w:space="0" w:color="auto"/>
          </w:divBdr>
        </w:div>
        <w:div w:id="1694765865">
          <w:marLeft w:val="640"/>
          <w:marRight w:val="0"/>
          <w:marTop w:val="0"/>
          <w:marBottom w:val="0"/>
          <w:divBdr>
            <w:top w:val="none" w:sz="0" w:space="0" w:color="auto"/>
            <w:left w:val="none" w:sz="0" w:space="0" w:color="auto"/>
            <w:bottom w:val="none" w:sz="0" w:space="0" w:color="auto"/>
            <w:right w:val="none" w:sz="0" w:space="0" w:color="auto"/>
          </w:divBdr>
        </w:div>
        <w:div w:id="1765304800">
          <w:marLeft w:val="640"/>
          <w:marRight w:val="0"/>
          <w:marTop w:val="0"/>
          <w:marBottom w:val="0"/>
          <w:divBdr>
            <w:top w:val="none" w:sz="0" w:space="0" w:color="auto"/>
            <w:left w:val="none" w:sz="0" w:space="0" w:color="auto"/>
            <w:bottom w:val="none" w:sz="0" w:space="0" w:color="auto"/>
            <w:right w:val="none" w:sz="0" w:space="0" w:color="auto"/>
          </w:divBdr>
        </w:div>
        <w:div w:id="1779175781">
          <w:marLeft w:val="640"/>
          <w:marRight w:val="0"/>
          <w:marTop w:val="0"/>
          <w:marBottom w:val="0"/>
          <w:divBdr>
            <w:top w:val="none" w:sz="0" w:space="0" w:color="auto"/>
            <w:left w:val="none" w:sz="0" w:space="0" w:color="auto"/>
            <w:bottom w:val="none" w:sz="0" w:space="0" w:color="auto"/>
            <w:right w:val="none" w:sz="0" w:space="0" w:color="auto"/>
          </w:divBdr>
        </w:div>
        <w:div w:id="1779982662">
          <w:marLeft w:val="640"/>
          <w:marRight w:val="0"/>
          <w:marTop w:val="0"/>
          <w:marBottom w:val="0"/>
          <w:divBdr>
            <w:top w:val="none" w:sz="0" w:space="0" w:color="auto"/>
            <w:left w:val="none" w:sz="0" w:space="0" w:color="auto"/>
            <w:bottom w:val="none" w:sz="0" w:space="0" w:color="auto"/>
            <w:right w:val="none" w:sz="0" w:space="0" w:color="auto"/>
          </w:divBdr>
        </w:div>
        <w:div w:id="1792091788">
          <w:marLeft w:val="640"/>
          <w:marRight w:val="0"/>
          <w:marTop w:val="0"/>
          <w:marBottom w:val="0"/>
          <w:divBdr>
            <w:top w:val="none" w:sz="0" w:space="0" w:color="auto"/>
            <w:left w:val="none" w:sz="0" w:space="0" w:color="auto"/>
            <w:bottom w:val="none" w:sz="0" w:space="0" w:color="auto"/>
            <w:right w:val="none" w:sz="0" w:space="0" w:color="auto"/>
          </w:divBdr>
        </w:div>
        <w:div w:id="1803187174">
          <w:marLeft w:val="640"/>
          <w:marRight w:val="0"/>
          <w:marTop w:val="0"/>
          <w:marBottom w:val="0"/>
          <w:divBdr>
            <w:top w:val="none" w:sz="0" w:space="0" w:color="auto"/>
            <w:left w:val="none" w:sz="0" w:space="0" w:color="auto"/>
            <w:bottom w:val="none" w:sz="0" w:space="0" w:color="auto"/>
            <w:right w:val="none" w:sz="0" w:space="0" w:color="auto"/>
          </w:divBdr>
        </w:div>
        <w:div w:id="1804273232">
          <w:marLeft w:val="640"/>
          <w:marRight w:val="0"/>
          <w:marTop w:val="0"/>
          <w:marBottom w:val="0"/>
          <w:divBdr>
            <w:top w:val="none" w:sz="0" w:space="0" w:color="auto"/>
            <w:left w:val="none" w:sz="0" w:space="0" w:color="auto"/>
            <w:bottom w:val="none" w:sz="0" w:space="0" w:color="auto"/>
            <w:right w:val="none" w:sz="0" w:space="0" w:color="auto"/>
          </w:divBdr>
        </w:div>
        <w:div w:id="1836874723">
          <w:marLeft w:val="640"/>
          <w:marRight w:val="0"/>
          <w:marTop w:val="0"/>
          <w:marBottom w:val="0"/>
          <w:divBdr>
            <w:top w:val="none" w:sz="0" w:space="0" w:color="auto"/>
            <w:left w:val="none" w:sz="0" w:space="0" w:color="auto"/>
            <w:bottom w:val="none" w:sz="0" w:space="0" w:color="auto"/>
            <w:right w:val="none" w:sz="0" w:space="0" w:color="auto"/>
          </w:divBdr>
        </w:div>
        <w:div w:id="1838766301">
          <w:marLeft w:val="640"/>
          <w:marRight w:val="0"/>
          <w:marTop w:val="0"/>
          <w:marBottom w:val="0"/>
          <w:divBdr>
            <w:top w:val="none" w:sz="0" w:space="0" w:color="auto"/>
            <w:left w:val="none" w:sz="0" w:space="0" w:color="auto"/>
            <w:bottom w:val="none" w:sz="0" w:space="0" w:color="auto"/>
            <w:right w:val="none" w:sz="0" w:space="0" w:color="auto"/>
          </w:divBdr>
        </w:div>
        <w:div w:id="1847472864">
          <w:marLeft w:val="640"/>
          <w:marRight w:val="0"/>
          <w:marTop w:val="0"/>
          <w:marBottom w:val="0"/>
          <w:divBdr>
            <w:top w:val="none" w:sz="0" w:space="0" w:color="auto"/>
            <w:left w:val="none" w:sz="0" w:space="0" w:color="auto"/>
            <w:bottom w:val="none" w:sz="0" w:space="0" w:color="auto"/>
            <w:right w:val="none" w:sz="0" w:space="0" w:color="auto"/>
          </w:divBdr>
        </w:div>
        <w:div w:id="1854343800">
          <w:marLeft w:val="640"/>
          <w:marRight w:val="0"/>
          <w:marTop w:val="0"/>
          <w:marBottom w:val="0"/>
          <w:divBdr>
            <w:top w:val="none" w:sz="0" w:space="0" w:color="auto"/>
            <w:left w:val="none" w:sz="0" w:space="0" w:color="auto"/>
            <w:bottom w:val="none" w:sz="0" w:space="0" w:color="auto"/>
            <w:right w:val="none" w:sz="0" w:space="0" w:color="auto"/>
          </w:divBdr>
        </w:div>
        <w:div w:id="1869442329">
          <w:marLeft w:val="640"/>
          <w:marRight w:val="0"/>
          <w:marTop w:val="0"/>
          <w:marBottom w:val="0"/>
          <w:divBdr>
            <w:top w:val="none" w:sz="0" w:space="0" w:color="auto"/>
            <w:left w:val="none" w:sz="0" w:space="0" w:color="auto"/>
            <w:bottom w:val="none" w:sz="0" w:space="0" w:color="auto"/>
            <w:right w:val="none" w:sz="0" w:space="0" w:color="auto"/>
          </w:divBdr>
        </w:div>
        <w:div w:id="1874800912">
          <w:marLeft w:val="640"/>
          <w:marRight w:val="0"/>
          <w:marTop w:val="0"/>
          <w:marBottom w:val="0"/>
          <w:divBdr>
            <w:top w:val="none" w:sz="0" w:space="0" w:color="auto"/>
            <w:left w:val="none" w:sz="0" w:space="0" w:color="auto"/>
            <w:bottom w:val="none" w:sz="0" w:space="0" w:color="auto"/>
            <w:right w:val="none" w:sz="0" w:space="0" w:color="auto"/>
          </w:divBdr>
        </w:div>
        <w:div w:id="1938715197">
          <w:marLeft w:val="640"/>
          <w:marRight w:val="0"/>
          <w:marTop w:val="0"/>
          <w:marBottom w:val="0"/>
          <w:divBdr>
            <w:top w:val="none" w:sz="0" w:space="0" w:color="auto"/>
            <w:left w:val="none" w:sz="0" w:space="0" w:color="auto"/>
            <w:bottom w:val="none" w:sz="0" w:space="0" w:color="auto"/>
            <w:right w:val="none" w:sz="0" w:space="0" w:color="auto"/>
          </w:divBdr>
        </w:div>
        <w:div w:id="1955600261">
          <w:marLeft w:val="640"/>
          <w:marRight w:val="0"/>
          <w:marTop w:val="0"/>
          <w:marBottom w:val="0"/>
          <w:divBdr>
            <w:top w:val="none" w:sz="0" w:space="0" w:color="auto"/>
            <w:left w:val="none" w:sz="0" w:space="0" w:color="auto"/>
            <w:bottom w:val="none" w:sz="0" w:space="0" w:color="auto"/>
            <w:right w:val="none" w:sz="0" w:space="0" w:color="auto"/>
          </w:divBdr>
        </w:div>
        <w:div w:id="1966041174">
          <w:marLeft w:val="640"/>
          <w:marRight w:val="0"/>
          <w:marTop w:val="0"/>
          <w:marBottom w:val="0"/>
          <w:divBdr>
            <w:top w:val="none" w:sz="0" w:space="0" w:color="auto"/>
            <w:left w:val="none" w:sz="0" w:space="0" w:color="auto"/>
            <w:bottom w:val="none" w:sz="0" w:space="0" w:color="auto"/>
            <w:right w:val="none" w:sz="0" w:space="0" w:color="auto"/>
          </w:divBdr>
        </w:div>
        <w:div w:id="1984430264">
          <w:marLeft w:val="640"/>
          <w:marRight w:val="0"/>
          <w:marTop w:val="0"/>
          <w:marBottom w:val="0"/>
          <w:divBdr>
            <w:top w:val="none" w:sz="0" w:space="0" w:color="auto"/>
            <w:left w:val="none" w:sz="0" w:space="0" w:color="auto"/>
            <w:bottom w:val="none" w:sz="0" w:space="0" w:color="auto"/>
            <w:right w:val="none" w:sz="0" w:space="0" w:color="auto"/>
          </w:divBdr>
        </w:div>
        <w:div w:id="1995791064">
          <w:marLeft w:val="640"/>
          <w:marRight w:val="0"/>
          <w:marTop w:val="0"/>
          <w:marBottom w:val="0"/>
          <w:divBdr>
            <w:top w:val="none" w:sz="0" w:space="0" w:color="auto"/>
            <w:left w:val="none" w:sz="0" w:space="0" w:color="auto"/>
            <w:bottom w:val="none" w:sz="0" w:space="0" w:color="auto"/>
            <w:right w:val="none" w:sz="0" w:space="0" w:color="auto"/>
          </w:divBdr>
        </w:div>
        <w:div w:id="2057507438">
          <w:marLeft w:val="640"/>
          <w:marRight w:val="0"/>
          <w:marTop w:val="0"/>
          <w:marBottom w:val="0"/>
          <w:divBdr>
            <w:top w:val="none" w:sz="0" w:space="0" w:color="auto"/>
            <w:left w:val="none" w:sz="0" w:space="0" w:color="auto"/>
            <w:bottom w:val="none" w:sz="0" w:space="0" w:color="auto"/>
            <w:right w:val="none" w:sz="0" w:space="0" w:color="auto"/>
          </w:divBdr>
        </w:div>
        <w:div w:id="2065986098">
          <w:marLeft w:val="640"/>
          <w:marRight w:val="0"/>
          <w:marTop w:val="0"/>
          <w:marBottom w:val="0"/>
          <w:divBdr>
            <w:top w:val="none" w:sz="0" w:space="0" w:color="auto"/>
            <w:left w:val="none" w:sz="0" w:space="0" w:color="auto"/>
            <w:bottom w:val="none" w:sz="0" w:space="0" w:color="auto"/>
            <w:right w:val="none" w:sz="0" w:space="0" w:color="auto"/>
          </w:divBdr>
        </w:div>
      </w:divsChild>
    </w:div>
    <w:div w:id="1662611455">
      <w:bodyDiv w:val="1"/>
      <w:marLeft w:val="0"/>
      <w:marRight w:val="0"/>
      <w:marTop w:val="0"/>
      <w:marBottom w:val="0"/>
      <w:divBdr>
        <w:top w:val="none" w:sz="0" w:space="0" w:color="auto"/>
        <w:left w:val="none" w:sz="0" w:space="0" w:color="auto"/>
        <w:bottom w:val="none" w:sz="0" w:space="0" w:color="auto"/>
        <w:right w:val="none" w:sz="0" w:space="0" w:color="auto"/>
      </w:divBdr>
      <w:divsChild>
        <w:div w:id="41443675">
          <w:marLeft w:val="640"/>
          <w:marRight w:val="0"/>
          <w:marTop w:val="0"/>
          <w:marBottom w:val="0"/>
          <w:divBdr>
            <w:top w:val="none" w:sz="0" w:space="0" w:color="auto"/>
            <w:left w:val="none" w:sz="0" w:space="0" w:color="auto"/>
            <w:bottom w:val="none" w:sz="0" w:space="0" w:color="auto"/>
            <w:right w:val="none" w:sz="0" w:space="0" w:color="auto"/>
          </w:divBdr>
        </w:div>
        <w:div w:id="79958803">
          <w:marLeft w:val="640"/>
          <w:marRight w:val="0"/>
          <w:marTop w:val="0"/>
          <w:marBottom w:val="0"/>
          <w:divBdr>
            <w:top w:val="none" w:sz="0" w:space="0" w:color="auto"/>
            <w:left w:val="none" w:sz="0" w:space="0" w:color="auto"/>
            <w:bottom w:val="none" w:sz="0" w:space="0" w:color="auto"/>
            <w:right w:val="none" w:sz="0" w:space="0" w:color="auto"/>
          </w:divBdr>
        </w:div>
        <w:div w:id="81219487">
          <w:marLeft w:val="640"/>
          <w:marRight w:val="0"/>
          <w:marTop w:val="0"/>
          <w:marBottom w:val="0"/>
          <w:divBdr>
            <w:top w:val="none" w:sz="0" w:space="0" w:color="auto"/>
            <w:left w:val="none" w:sz="0" w:space="0" w:color="auto"/>
            <w:bottom w:val="none" w:sz="0" w:space="0" w:color="auto"/>
            <w:right w:val="none" w:sz="0" w:space="0" w:color="auto"/>
          </w:divBdr>
        </w:div>
        <w:div w:id="143355621">
          <w:marLeft w:val="640"/>
          <w:marRight w:val="0"/>
          <w:marTop w:val="0"/>
          <w:marBottom w:val="0"/>
          <w:divBdr>
            <w:top w:val="none" w:sz="0" w:space="0" w:color="auto"/>
            <w:left w:val="none" w:sz="0" w:space="0" w:color="auto"/>
            <w:bottom w:val="none" w:sz="0" w:space="0" w:color="auto"/>
            <w:right w:val="none" w:sz="0" w:space="0" w:color="auto"/>
          </w:divBdr>
        </w:div>
        <w:div w:id="159856544">
          <w:marLeft w:val="640"/>
          <w:marRight w:val="0"/>
          <w:marTop w:val="0"/>
          <w:marBottom w:val="0"/>
          <w:divBdr>
            <w:top w:val="none" w:sz="0" w:space="0" w:color="auto"/>
            <w:left w:val="none" w:sz="0" w:space="0" w:color="auto"/>
            <w:bottom w:val="none" w:sz="0" w:space="0" w:color="auto"/>
            <w:right w:val="none" w:sz="0" w:space="0" w:color="auto"/>
          </w:divBdr>
        </w:div>
        <w:div w:id="224730179">
          <w:marLeft w:val="640"/>
          <w:marRight w:val="0"/>
          <w:marTop w:val="0"/>
          <w:marBottom w:val="0"/>
          <w:divBdr>
            <w:top w:val="none" w:sz="0" w:space="0" w:color="auto"/>
            <w:left w:val="none" w:sz="0" w:space="0" w:color="auto"/>
            <w:bottom w:val="none" w:sz="0" w:space="0" w:color="auto"/>
            <w:right w:val="none" w:sz="0" w:space="0" w:color="auto"/>
          </w:divBdr>
        </w:div>
        <w:div w:id="239796648">
          <w:marLeft w:val="640"/>
          <w:marRight w:val="0"/>
          <w:marTop w:val="0"/>
          <w:marBottom w:val="0"/>
          <w:divBdr>
            <w:top w:val="none" w:sz="0" w:space="0" w:color="auto"/>
            <w:left w:val="none" w:sz="0" w:space="0" w:color="auto"/>
            <w:bottom w:val="none" w:sz="0" w:space="0" w:color="auto"/>
            <w:right w:val="none" w:sz="0" w:space="0" w:color="auto"/>
          </w:divBdr>
        </w:div>
        <w:div w:id="250891445">
          <w:marLeft w:val="640"/>
          <w:marRight w:val="0"/>
          <w:marTop w:val="0"/>
          <w:marBottom w:val="0"/>
          <w:divBdr>
            <w:top w:val="none" w:sz="0" w:space="0" w:color="auto"/>
            <w:left w:val="none" w:sz="0" w:space="0" w:color="auto"/>
            <w:bottom w:val="none" w:sz="0" w:space="0" w:color="auto"/>
            <w:right w:val="none" w:sz="0" w:space="0" w:color="auto"/>
          </w:divBdr>
        </w:div>
        <w:div w:id="255066984">
          <w:marLeft w:val="640"/>
          <w:marRight w:val="0"/>
          <w:marTop w:val="0"/>
          <w:marBottom w:val="0"/>
          <w:divBdr>
            <w:top w:val="none" w:sz="0" w:space="0" w:color="auto"/>
            <w:left w:val="none" w:sz="0" w:space="0" w:color="auto"/>
            <w:bottom w:val="none" w:sz="0" w:space="0" w:color="auto"/>
            <w:right w:val="none" w:sz="0" w:space="0" w:color="auto"/>
          </w:divBdr>
        </w:div>
        <w:div w:id="280066189">
          <w:marLeft w:val="640"/>
          <w:marRight w:val="0"/>
          <w:marTop w:val="0"/>
          <w:marBottom w:val="0"/>
          <w:divBdr>
            <w:top w:val="none" w:sz="0" w:space="0" w:color="auto"/>
            <w:left w:val="none" w:sz="0" w:space="0" w:color="auto"/>
            <w:bottom w:val="none" w:sz="0" w:space="0" w:color="auto"/>
            <w:right w:val="none" w:sz="0" w:space="0" w:color="auto"/>
          </w:divBdr>
        </w:div>
        <w:div w:id="294607295">
          <w:marLeft w:val="640"/>
          <w:marRight w:val="0"/>
          <w:marTop w:val="0"/>
          <w:marBottom w:val="0"/>
          <w:divBdr>
            <w:top w:val="none" w:sz="0" w:space="0" w:color="auto"/>
            <w:left w:val="none" w:sz="0" w:space="0" w:color="auto"/>
            <w:bottom w:val="none" w:sz="0" w:space="0" w:color="auto"/>
            <w:right w:val="none" w:sz="0" w:space="0" w:color="auto"/>
          </w:divBdr>
        </w:div>
        <w:div w:id="295257672">
          <w:marLeft w:val="640"/>
          <w:marRight w:val="0"/>
          <w:marTop w:val="0"/>
          <w:marBottom w:val="0"/>
          <w:divBdr>
            <w:top w:val="none" w:sz="0" w:space="0" w:color="auto"/>
            <w:left w:val="none" w:sz="0" w:space="0" w:color="auto"/>
            <w:bottom w:val="none" w:sz="0" w:space="0" w:color="auto"/>
            <w:right w:val="none" w:sz="0" w:space="0" w:color="auto"/>
          </w:divBdr>
        </w:div>
        <w:div w:id="304705829">
          <w:marLeft w:val="640"/>
          <w:marRight w:val="0"/>
          <w:marTop w:val="0"/>
          <w:marBottom w:val="0"/>
          <w:divBdr>
            <w:top w:val="none" w:sz="0" w:space="0" w:color="auto"/>
            <w:left w:val="none" w:sz="0" w:space="0" w:color="auto"/>
            <w:bottom w:val="none" w:sz="0" w:space="0" w:color="auto"/>
            <w:right w:val="none" w:sz="0" w:space="0" w:color="auto"/>
          </w:divBdr>
        </w:div>
        <w:div w:id="337737540">
          <w:marLeft w:val="640"/>
          <w:marRight w:val="0"/>
          <w:marTop w:val="0"/>
          <w:marBottom w:val="0"/>
          <w:divBdr>
            <w:top w:val="none" w:sz="0" w:space="0" w:color="auto"/>
            <w:left w:val="none" w:sz="0" w:space="0" w:color="auto"/>
            <w:bottom w:val="none" w:sz="0" w:space="0" w:color="auto"/>
            <w:right w:val="none" w:sz="0" w:space="0" w:color="auto"/>
          </w:divBdr>
        </w:div>
        <w:div w:id="344214007">
          <w:marLeft w:val="640"/>
          <w:marRight w:val="0"/>
          <w:marTop w:val="0"/>
          <w:marBottom w:val="0"/>
          <w:divBdr>
            <w:top w:val="none" w:sz="0" w:space="0" w:color="auto"/>
            <w:left w:val="none" w:sz="0" w:space="0" w:color="auto"/>
            <w:bottom w:val="none" w:sz="0" w:space="0" w:color="auto"/>
            <w:right w:val="none" w:sz="0" w:space="0" w:color="auto"/>
          </w:divBdr>
        </w:div>
        <w:div w:id="349063206">
          <w:marLeft w:val="640"/>
          <w:marRight w:val="0"/>
          <w:marTop w:val="0"/>
          <w:marBottom w:val="0"/>
          <w:divBdr>
            <w:top w:val="none" w:sz="0" w:space="0" w:color="auto"/>
            <w:left w:val="none" w:sz="0" w:space="0" w:color="auto"/>
            <w:bottom w:val="none" w:sz="0" w:space="0" w:color="auto"/>
            <w:right w:val="none" w:sz="0" w:space="0" w:color="auto"/>
          </w:divBdr>
        </w:div>
        <w:div w:id="361443226">
          <w:marLeft w:val="640"/>
          <w:marRight w:val="0"/>
          <w:marTop w:val="0"/>
          <w:marBottom w:val="0"/>
          <w:divBdr>
            <w:top w:val="none" w:sz="0" w:space="0" w:color="auto"/>
            <w:left w:val="none" w:sz="0" w:space="0" w:color="auto"/>
            <w:bottom w:val="none" w:sz="0" w:space="0" w:color="auto"/>
            <w:right w:val="none" w:sz="0" w:space="0" w:color="auto"/>
          </w:divBdr>
        </w:div>
        <w:div w:id="429356537">
          <w:marLeft w:val="640"/>
          <w:marRight w:val="0"/>
          <w:marTop w:val="0"/>
          <w:marBottom w:val="0"/>
          <w:divBdr>
            <w:top w:val="none" w:sz="0" w:space="0" w:color="auto"/>
            <w:left w:val="none" w:sz="0" w:space="0" w:color="auto"/>
            <w:bottom w:val="none" w:sz="0" w:space="0" w:color="auto"/>
            <w:right w:val="none" w:sz="0" w:space="0" w:color="auto"/>
          </w:divBdr>
        </w:div>
        <w:div w:id="435559340">
          <w:marLeft w:val="640"/>
          <w:marRight w:val="0"/>
          <w:marTop w:val="0"/>
          <w:marBottom w:val="0"/>
          <w:divBdr>
            <w:top w:val="none" w:sz="0" w:space="0" w:color="auto"/>
            <w:left w:val="none" w:sz="0" w:space="0" w:color="auto"/>
            <w:bottom w:val="none" w:sz="0" w:space="0" w:color="auto"/>
            <w:right w:val="none" w:sz="0" w:space="0" w:color="auto"/>
          </w:divBdr>
        </w:div>
        <w:div w:id="451434854">
          <w:marLeft w:val="640"/>
          <w:marRight w:val="0"/>
          <w:marTop w:val="0"/>
          <w:marBottom w:val="0"/>
          <w:divBdr>
            <w:top w:val="none" w:sz="0" w:space="0" w:color="auto"/>
            <w:left w:val="none" w:sz="0" w:space="0" w:color="auto"/>
            <w:bottom w:val="none" w:sz="0" w:space="0" w:color="auto"/>
            <w:right w:val="none" w:sz="0" w:space="0" w:color="auto"/>
          </w:divBdr>
        </w:div>
        <w:div w:id="466094246">
          <w:marLeft w:val="640"/>
          <w:marRight w:val="0"/>
          <w:marTop w:val="0"/>
          <w:marBottom w:val="0"/>
          <w:divBdr>
            <w:top w:val="none" w:sz="0" w:space="0" w:color="auto"/>
            <w:left w:val="none" w:sz="0" w:space="0" w:color="auto"/>
            <w:bottom w:val="none" w:sz="0" w:space="0" w:color="auto"/>
            <w:right w:val="none" w:sz="0" w:space="0" w:color="auto"/>
          </w:divBdr>
        </w:div>
        <w:div w:id="489908020">
          <w:marLeft w:val="640"/>
          <w:marRight w:val="0"/>
          <w:marTop w:val="0"/>
          <w:marBottom w:val="0"/>
          <w:divBdr>
            <w:top w:val="none" w:sz="0" w:space="0" w:color="auto"/>
            <w:left w:val="none" w:sz="0" w:space="0" w:color="auto"/>
            <w:bottom w:val="none" w:sz="0" w:space="0" w:color="auto"/>
            <w:right w:val="none" w:sz="0" w:space="0" w:color="auto"/>
          </w:divBdr>
        </w:div>
        <w:div w:id="502549928">
          <w:marLeft w:val="640"/>
          <w:marRight w:val="0"/>
          <w:marTop w:val="0"/>
          <w:marBottom w:val="0"/>
          <w:divBdr>
            <w:top w:val="none" w:sz="0" w:space="0" w:color="auto"/>
            <w:left w:val="none" w:sz="0" w:space="0" w:color="auto"/>
            <w:bottom w:val="none" w:sz="0" w:space="0" w:color="auto"/>
            <w:right w:val="none" w:sz="0" w:space="0" w:color="auto"/>
          </w:divBdr>
        </w:div>
        <w:div w:id="526866188">
          <w:marLeft w:val="640"/>
          <w:marRight w:val="0"/>
          <w:marTop w:val="0"/>
          <w:marBottom w:val="0"/>
          <w:divBdr>
            <w:top w:val="none" w:sz="0" w:space="0" w:color="auto"/>
            <w:left w:val="none" w:sz="0" w:space="0" w:color="auto"/>
            <w:bottom w:val="none" w:sz="0" w:space="0" w:color="auto"/>
            <w:right w:val="none" w:sz="0" w:space="0" w:color="auto"/>
          </w:divBdr>
        </w:div>
        <w:div w:id="550652506">
          <w:marLeft w:val="640"/>
          <w:marRight w:val="0"/>
          <w:marTop w:val="0"/>
          <w:marBottom w:val="0"/>
          <w:divBdr>
            <w:top w:val="none" w:sz="0" w:space="0" w:color="auto"/>
            <w:left w:val="none" w:sz="0" w:space="0" w:color="auto"/>
            <w:bottom w:val="none" w:sz="0" w:space="0" w:color="auto"/>
            <w:right w:val="none" w:sz="0" w:space="0" w:color="auto"/>
          </w:divBdr>
        </w:div>
        <w:div w:id="559167963">
          <w:marLeft w:val="640"/>
          <w:marRight w:val="0"/>
          <w:marTop w:val="0"/>
          <w:marBottom w:val="0"/>
          <w:divBdr>
            <w:top w:val="none" w:sz="0" w:space="0" w:color="auto"/>
            <w:left w:val="none" w:sz="0" w:space="0" w:color="auto"/>
            <w:bottom w:val="none" w:sz="0" w:space="0" w:color="auto"/>
            <w:right w:val="none" w:sz="0" w:space="0" w:color="auto"/>
          </w:divBdr>
        </w:div>
        <w:div w:id="560141135">
          <w:marLeft w:val="640"/>
          <w:marRight w:val="0"/>
          <w:marTop w:val="0"/>
          <w:marBottom w:val="0"/>
          <w:divBdr>
            <w:top w:val="none" w:sz="0" w:space="0" w:color="auto"/>
            <w:left w:val="none" w:sz="0" w:space="0" w:color="auto"/>
            <w:bottom w:val="none" w:sz="0" w:space="0" w:color="auto"/>
            <w:right w:val="none" w:sz="0" w:space="0" w:color="auto"/>
          </w:divBdr>
        </w:div>
        <w:div w:id="648829858">
          <w:marLeft w:val="640"/>
          <w:marRight w:val="0"/>
          <w:marTop w:val="0"/>
          <w:marBottom w:val="0"/>
          <w:divBdr>
            <w:top w:val="none" w:sz="0" w:space="0" w:color="auto"/>
            <w:left w:val="none" w:sz="0" w:space="0" w:color="auto"/>
            <w:bottom w:val="none" w:sz="0" w:space="0" w:color="auto"/>
            <w:right w:val="none" w:sz="0" w:space="0" w:color="auto"/>
          </w:divBdr>
        </w:div>
        <w:div w:id="650989052">
          <w:marLeft w:val="640"/>
          <w:marRight w:val="0"/>
          <w:marTop w:val="0"/>
          <w:marBottom w:val="0"/>
          <w:divBdr>
            <w:top w:val="none" w:sz="0" w:space="0" w:color="auto"/>
            <w:left w:val="none" w:sz="0" w:space="0" w:color="auto"/>
            <w:bottom w:val="none" w:sz="0" w:space="0" w:color="auto"/>
            <w:right w:val="none" w:sz="0" w:space="0" w:color="auto"/>
          </w:divBdr>
        </w:div>
        <w:div w:id="659844028">
          <w:marLeft w:val="640"/>
          <w:marRight w:val="0"/>
          <w:marTop w:val="0"/>
          <w:marBottom w:val="0"/>
          <w:divBdr>
            <w:top w:val="none" w:sz="0" w:space="0" w:color="auto"/>
            <w:left w:val="none" w:sz="0" w:space="0" w:color="auto"/>
            <w:bottom w:val="none" w:sz="0" w:space="0" w:color="auto"/>
            <w:right w:val="none" w:sz="0" w:space="0" w:color="auto"/>
          </w:divBdr>
        </w:div>
        <w:div w:id="661395564">
          <w:marLeft w:val="640"/>
          <w:marRight w:val="0"/>
          <w:marTop w:val="0"/>
          <w:marBottom w:val="0"/>
          <w:divBdr>
            <w:top w:val="none" w:sz="0" w:space="0" w:color="auto"/>
            <w:left w:val="none" w:sz="0" w:space="0" w:color="auto"/>
            <w:bottom w:val="none" w:sz="0" w:space="0" w:color="auto"/>
            <w:right w:val="none" w:sz="0" w:space="0" w:color="auto"/>
          </w:divBdr>
        </w:div>
        <w:div w:id="740249558">
          <w:marLeft w:val="640"/>
          <w:marRight w:val="0"/>
          <w:marTop w:val="0"/>
          <w:marBottom w:val="0"/>
          <w:divBdr>
            <w:top w:val="none" w:sz="0" w:space="0" w:color="auto"/>
            <w:left w:val="none" w:sz="0" w:space="0" w:color="auto"/>
            <w:bottom w:val="none" w:sz="0" w:space="0" w:color="auto"/>
            <w:right w:val="none" w:sz="0" w:space="0" w:color="auto"/>
          </w:divBdr>
        </w:div>
        <w:div w:id="751585811">
          <w:marLeft w:val="640"/>
          <w:marRight w:val="0"/>
          <w:marTop w:val="0"/>
          <w:marBottom w:val="0"/>
          <w:divBdr>
            <w:top w:val="none" w:sz="0" w:space="0" w:color="auto"/>
            <w:left w:val="none" w:sz="0" w:space="0" w:color="auto"/>
            <w:bottom w:val="none" w:sz="0" w:space="0" w:color="auto"/>
            <w:right w:val="none" w:sz="0" w:space="0" w:color="auto"/>
          </w:divBdr>
        </w:div>
        <w:div w:id="759956395">
          <w:marLeft w:val="640"/>
          <w:marRight w:val="0"/>
          <w:marTop w:val="0"/>
          <w:marBottom w:val="0"/>
          <w:divBdr>
            <w:top w:val="none" w:sz="0" w:space="0" w:color="auto"/>
            <w:left w:val="none" w:sz="0" w:space="0" w:color="auto"/>
            <w:bottom w:val="none" w:sz="0" w:space="0" w:color="auto"/>
            <w:right w:val="none" w:sz="0" w:space="0" w:color="auto"/>
          </w:divBdr>
        </w:div>
        <w:div w:id="859928204">
          <w:marLeft w:val="640"/>
          <w:marRight w:val="0"/>
          <w:marTop w:val="0"/>
          <w:marBottom w:val="0"/>
          <w:divBdr>
            <w:top w:val="none" w:sz="0" w:space="0" w:color="auto"/>
            <w:left w:val="none" w:sz="0" w:space="0" w:color="auto"/>
            <w:bottom w:val="none" w:sz="0" w:space="0" w:color="auto"/>
            <w:right w:val="none" w:sz="0" w:space="0" w:color="auto"/>
          </w:divBdr>
        </w:div>
        <w:div w:id="888031170">
          <w:marLeft w:val="640"/>
          <w:marRight w:val="0"/>
          <w:marTop w:val="0"/>
          <w:marBottom w:val="0"/>
          <w:divBdr>
            <w:top w:val="none" w:sz="0" w:space="0" w:color="auto"/>
            <w:left w:val="none" w:sz="0" w:space="0" w:color="auto"/>
            <w:bottom w:val="none" w:sz="0" w:space="0" w:color="auto"/>
            <w:right w:val="none" w:sz="0" w:space="0" w:color="auto"/>
          </w:divBdr>
        </w:div>
        <w:div w:id="909657057">
          <w:marLeft w:val="640"/>
          <w:marRight w:val="0"/>
          <w:marTop w:val="0"/>
          <w:marBottom w:val="0"/>
          <w:divBdr>
            <w:top w:val="none" w:sz="0" w:space="0" w:color="auto"/>
            <w:left w:val="none" w:sz="0" w:space="0" w:color="auto"/>
            <w:bottom w:val="none" w:sz="0" w:space="0" w:color="auto"/>
            <w:right w:val="none" w:sz="0" w:space="0" w:color="auto"/>
          </w:divBdr>
        </w:div>
        <w:div w:id="911082865">
          <w:marLeft w:val="640"/>
          <w:marRight w:val="0"/>
          <w:marTop w:val="0"/>
          <w:marBottom w:val="0"/>
          <w:divBdr>
            <w:top w:val="none" w:sz="0" w:space="0" w:color="auto"/>
            <w:left w:val="none" w:sz="0" w:space="0" w:color="auto"/>
            <w:bottom w:val="none" w:sz="0" w:space="0" w:color="auto"/>
            <w:right w:val="none" w:sz="0" w:space="0" w:color="auto"/>
          </w:divBdr>
        </w:div>
        <w:div w:id="930357220">
          <w:marLeft w:val="640"/>
          <w:marRight w:val="0"/>
          <w:marTop w:val="0"/>
          <w:marBottom w:val="0"/>
          <w:divBdr>
            <w:top w:val="none" w:sz="0" w:space="0" w:color="auto"/>
            <w:left w:val="none" w:sz="0" w:space="0" w:color="auto"/>
            <w:bottom w:val="none" w:sz="0" w:space="0" w:color="auto"/>
            <w:right w:val="none" w:sz="0" w:space="0" w:color="auto"/>
          </w:divBdr>
        </w:div>
        <w:div w:id="957032139">
          <w:marLeft w:val="640"/>
          <w:marRight w:val="0"/>
          <w:marTop w:val="0"/>
          <w:marBottom w:val="0"/>
          <w:divBdr>
            <w:top w:val="none" w:sz="0" w:space="0" w:color="auto"/>
            <w:left w:val="none" w:sz="0" w:space="0" w:color="auto"/>
            <w:bottom w:val="none" w:sz="0" w:space="0" w:color="auto"/>
            <w:right w:val="none" w:sz="0" w:space="0" w:color="auto"/>
          </w:divBdr>
        </w:div>
        <w:div w:id="958803121">
          <w:marLeft w:val="640"/>
          <w:marRight w:val="0"/>
          <w:marTop w:val="0"/>
          <w:marBottom w:val="0"/>
          <w:divBdr>
            <w:top w:val="none" w:sz="0" w:space="0" w:color="auto"/>
            <w:left w:val="none" w:sz="0" w:space="0" w:color="auto"/>
            <w:bottom w:val="none" w:sz="0" w:space="0" w:color="auto"/>
            <w:right w:val="none" w:sz="0" w:space="0" w:color="auto"/>
          </w:divBdr>
        </w:div>
        <w:div w:id="967123755">
          <w:marLeft w:val="640"/>
          <w:marRight w:val="0"/>
          <w:marTop w:val="0"/>
          <w:marBottom w:val="0"/>
          <w:divBdr>
            <w:top w:val="none" w:sz="0" w:space="0" w:color="auto"/>
            <w:left w:val="none" w:sz="0" w:space="0" w:color="auto"/>
            <w:bottom w:val="none" w:sz="0" w:space="0" w:color="auto"/>
            <w:right w:val="none" w:sz="0" w:space="0" w:color="auto"/>
          </w:divBdr>
        </w:div>
        <w:div w:id="1007101730">
          <w:marLeft w:val="640"/>
          <w:marRight w:val="0"/>
          <w:marTop w:val="0"/>
          <w:marBottom w:val="0"/>
          <w:divBdr>
            <w:top w:val="none" w:sz="0" w:space="0" w:color="auto"/>
            <w:left w:val="none" w:sz="0" w:space="0" w:color="auto"/>
            <w:bottom w:val="none" w:sz="0" w:space="0" w:color="auto"/>
            <w:right w:val="none" w:sz="0" w:space="0" w:color="auto"/>
          </w:divBdr>
        </w:div>
        <w:div w:id="1016079678">
          <w:marLeft w:val="640"/>
          <w:marRight w:val="0"/>
          <w:marTop w:val="0"/>
          <w:marBottom w:val="0"/>
          <w:divBdr>
            <w:top w:val="none" w:sz="0" w:space="0" w:color="auto"/>
            <w:left w:val="none" w:sz="0" w:space="0" w:color="auto"/>
            <w:bottom w:val="none" w:sz="0" w:space="0" w:color="auto"/>
            <w:right w:val="none" w:sz="0" w:space="0" w:color="auto"/>
          </w:divBdr>
        </w:div>
        <w:div w:id="1021929034">
          <w:marLeft w:val="640"/>
          <w:marRight w:val="0"/>
          <w:marTop w:val="0"/>
          <w:marBottom w:val="0"/>
          <w:divBdr>
            <w:top w:val="none" w:sz="0" w:space="0" w:color="auto"/>
            <w:left w:val="none" w:sz="0" w:space="0" w:color="auto"/>
            <w:bottom w:val="none" w:sz="0" w:space="0" w:color="auto"/>
            <w:right w:val="none" w:sz="0" w:space="0" w:color="auto"/>
          </w:divBdr>
        </w:div>
        <w:div w:id="1032612655">
          <w:marLeft w:val="640"/>
          <w:marRight w:val="0"/>
          <w:marTop w:val="0"/>
          <w:marBottom w:val="0"/>
          <w:divBdr>
            <w:top w:val="none" w:sz="0" w:space="0" w:color="auto"/>
            <w:left w:val="none" w:sz="0" w:space="0" w:color="auto"/>
            <w:bottom w:val="none" w:sz="0" w:space="0" w:color="auto"/>
            <w:right w:val="none" w:sz="0" w:space="0" w:color="auto"/>
          </w:divBdr>
        </w:div>
        <w:div w:id="1078094504">
          <w:marLeft w:val="640"/>
          <w:marRight w:val="0"/>
          <w:marTop w:val="0"/>
          <w:marBottom w:val="0"/>
          <w:divBdr>
            <w:top w:val="none" w:sz="0" w:space="0" w:color="auto"/>
            <w:left w:val="none" w:sz="0" w:space="0" w:color="auto"/>
            <w:bottom w:val="none" w:sz="0" w:space="0" w:color="auto"/>
            <w:right w:val="none" w:sz="0" w:space="0" w:color="auto"/>
          </w:divBdr>
        </w:div>
        <w:div w:id="1154183783">
          <w:marLeft w:val="640"/>
          <w:marRight w:val="0"/>
          <w:marTop w:val="0"/>
          <w:marBottom w:val="0"/>
          <w:divBdr>
            <w:top w:val="none" w:sz="0" w:space="0" w:color="auto"/>
            <w:left w:val="none" w:sz="0" w:space="0" w:color="auto"/>
            <w:bottom w:val="none" w:sz="0" w:space="0" w:color="auto"/>
            <w:right w:val="none" w:sz="0" w:space="0" w:color="auto"/>
          </w:divBdr>
        </w:div>
        <w:div w:id="1157379058">
          <w:marLeft w:val="640"/>
          <w:marRight w:val="0"/>
          <w:marTop w:val="0"/>
          <w:marBottom w:val="0"/>
          <w:divBdr>
            <w:top w:val="none" w:sz="0" w:space="0" w:color="auto"/>
            <w:left w:val="none" w:sz="0" w:space="0" w:color="auto"/>
            <w:bottom w:val="none" w:sz="0" w:space="0" w:color="auto"/>
            <w:right w:val="none" w:sz="0" w:space="0" w:color="auto"/>
          </w:divBdr>
        </w:div>
        <w:div w:id="1161240387">
          <w:marLeft w:val="640"/>
          <w:marRight w:val="0"/>
          <w:marTop w:val="0"/>
          <w:marBottom w:val="0"/>
          <w:divBdr>
            <w:top w:val="none" w:sz="0" w:space="0" w:color="auto"/>
            <w:left w:val="none" w:sz="0" w:space="0" w:color="auto"/>
            <w:bottom w:val="none" w:sz="0" w:space="0" w:color="auto"/>
            <w:right w:val="none" w:sz="0" w:space="0" w:color="auto"/>
          </w:divBdr>
        </w:div>
        <w:div w:id="1175074319">
          <w:marLeft w:val="640"/>
          <w:marRight w:val="0"/>
          <w:marTop w:val="0"/>
          <w:marBottom w:val="0"/>
          <w:divBdr>
            <w:top w:val="none" w:sz="0" w:space="0" w:color="auto"/>
            <w:left w:val="none" w:sz="0" w:space="0" w:color="auto"/>
            <w:bottom w:val="none" w:sz="0" w:space="0" w:color="auto"/>
            <w:right w:val="none" w:sz="0" w:space="0" w:color="auto"/>
          </w:divBdr>
        </w:div>
        <w:div w:id="1211529050">
          <w:marLeft w:val="640"/>
          <w:marRight w:val="0"/>
          <w:marTop w:val="0"/>
          <w:marBottom w:val="0"/>
          <w:divBdr>
            <w:top w:val="none" w:sz="0" w:space="0" w:color="auto"/>
            <w:left w:val="none" w:sz="0" w:space="0" w:color="auto"/>
            <w:bottom w:val="none" w:sz="0" w:space="0" w:color="auto"/>
            <w:right w:val="none" w:sz="0" w:space="0" w:color="auto"/>
          </w:divBdr>
        </w:div>
        <w:div w:id="1224679487">
          <w:marLeft w:val="640"/>
          <w:marRight w:val="0"/>
          <w:marTop w:val="0"/>
          <w:marBottom w:val="0"/>
          <w:divBdr>
            <w:top w:val="none" w:sz="0" w:space="0" w:color="auto"/>
            <w:left w:val="none" w:sz="0" w:space="0" w:color="auto"/>
            <w:bottom w:val="none" w:sz="0" w:space="0" w:color="auto"/>
            <w:right w:val="none" w:sz="0" w:space="0" w:color="auto"/>
          </w:divBdr>
        </w:div>
        <w:div w:id="1231690706">
          <w:marLeft w:val="640"/>
          <w:marRight w:val="0"/>
          <w:marTop w:val="0"/>
          <w:marBottom w:val="0"/>
          <w:divBdr>
            <w:top w:val="none" w:sz="0" w:space="0" w:color="auto"/>
            <w:left w:val="none" w:sz="0" w:space="0" w:color="auto"/>
            <w:bottom w:val="none" w:sz="0" w:space="0" w:color="auto"/>
            <w:right w:val="none" w:sz="0" w:space="0" w:color="auto"/>
          </w:divBdr>
        </w:div>
        <w:div w:id="1244995818">
          <w:marLeft w:val="640"/>
          <w:marRight w:val="0"/>
          <w:marTop w:val="0"/>
          <w:marBottom w:val="0"/>
          <w:divBdr>
            <w:top w:val="none" w:sz="0" w:space="0" w:color="auto"/>
            <w:left w:val="none" w:sz="0" w:space="0" w:color="auto"/>
            <w:bottom w:val="none" w:sz="0" w:space="0" w:color="auto"/>
            <w:right w:val="none" w:sz="0" w:space="0" w:color="auto"/>
          </w:divBdr>
        </w:div>
        <w:div w:id="1267929106">
          <w:marLeft w:val="640"/>
          <w:marRight w:val="0"/>
          <w:marTop w:val="0"/>
          <w:marBottom w:val="0"/>
          <w:divBdr>
            <w:top w:val="none" w:sz="0" w:space="0" w:color="auto"/>
            <w:left w:val="none" w:sz="0" w:space="0" w:color="auto"/>
            <w:bottom w:val="none" w:sz="0" w:space="0" w:color="auto"/>
            <w:right w:val="none" w:sz="0" w:space="0" w:color="auto"/>
          </w:divBdr>
        </w:div>
        <w:div w:id="1272128046">
          <w:marLeft w:val="640"/>
          <w:marRight w:val="0"/>
          <w:marTop w:val="0"/>
          <w:marBottom w:val="0"/>
          <w:divBdr>
            <w:top w:val="none" w:sz="0" w:space="0" w:color="auto"/>
            <w:left w:val="none" w:sz="0" w:space="0" w:color="auto"/>
            <w:bottom w:val="none" w:sz="0" w:space="0" w:color="auto"/>
            <w:right w:val="none" w:sz="0" w:space="0" w:color="auto"/>
          </w:divBdr>
        </w:div>
        <w:div w:id="1275554232">
          <w:marLeft w:val="640"/>
          <w:marRight w:val="0"/>
          <w:marTop w:val="0"/>
          <w:marBottom w:val="0"/>
          <w:divBdr>
            <w:top w:val="none" w:sz="0" w:space="0" w:color="auto"/>
            <w:left w:val="none" w:sz="0" w:space="0" w:color="auto"/>
            <w:bottom w:val="none" w:sz="0" w:space="0" w:color="auto"/>
            <w:right w:val="none" w:sz="0" w:space="0" w:color="auto"/>
          </w:divBdr>
        </w:div>
        <w:div w:id="1279796405">
          <w:marLeft w:val="640"/>
          <w:marRight w:val="0"/>
          <w:marTop w:val="0"/>
          <w:marBottom w:val="0"/>
          <w:divBdr>
            <w:top w:val="none" w:sz="0" w:space="0" w:color="auto"/>
            <w:left w:val="none" w:sz="0" w:space="0" w:color="auto"/>
            <w:bottom w:val="none" w:sz="0" w:space="0" w:color="auto"/>
            <w:right w:val="none" w:sz="0" w:space="0" w:color="auto"/>
          </w:divBdr>
        </w:div>
        <w:div w:id="1297762968">
          <w:marLeft w:val="640"/>
          <w:marRight w:val="0"/>
          <w:marTop w:val="0"/>
          <w:marBottom w:val="0"/>
          <w:divBdr>
            <w:top w:val="none" w:sz="0" w:space="0" w:color="auto"/>
            <w:left w:val="none" w:sz="0" w:space="0" w:color="auto"/>
            <w:bottom w:val="none" w:sz="0" w:space="0" w:color="auto"/>
            <w:right w:val="none" w:sz="0" w:space="0" w:color="auto"/>
          </w:divBdr>
        </w:div>
        <w:div w:id="1322152759">
          <w:marLeft w:val="640"/>
          <w:marRight w:val="0"/>
          <w:marTop w:val="0"/>
          <w:marBottom w:val="0"/>
          <w:divBdr>
            <w:top w:val="none" w:sz="0" w:space="0" w:color="auto"/>
            <w:left w:val="none" w:sz="0" w:space="0" w:color="auto"/>
            <w:bottom w:val="none" w:sz="0" w:space="0" w:color="auto"/>
            <w:right w:val="none" w:sz="0" w:space="0" w:color="auto"/>
          </w:divBdr>
        </w:div>
        <w:div w:id="1351107986">
          <w:marLeft w:val="640"/>
          <w:marRight w:val="0"/>
          <w:marTop w:val="0"/>
          <w:marBottom w:val="0"/>
          <w:divBdr>
            <w:top w:val="none" w:sz="0" w:space="0" w:color="auto"/>
            <w:left w:val="none" w:sz="0" w:space="0" w:color="auto"/>
            <w:bottom w:val="none" w:sz="0" w:space="0" w:color="auto"/>
            <w:right w:val="none" w:sz="0" w:space="0" w:color="auto"/>
          </w:divBdr>
        </w:div>
        <w:div w:id="1365714363">
          <w:marLeft w:val="640"/>
          <w:marRight w:val="0"/>
          <w:marTop w:val="0"/>
          <w:marBottom w:val="0"/>
          <w:divBdr>
            <w:top w:val="none" w:sz="0" w:space="0" w:color="auto"/>
            <w:left w:val="none" w:sz="0" w:space="0" w:color="auto"/>
            <w:bottom w:val="none" w:sz="0" w:space="0" w:color="auto"/>
            <w:right w:val="none" w:sz="0" w:space="0" w:color="auto"/>
          </w:divBdr>
        </w:div>
        <w:div w:id="1368793942">
          <w:marLeft w:val="640"/>
          <w:marRight w:val="0"/>
          <w:marTop w:val="0"/>
          <w:marBottom w:val="0"/>
          <w:divBdr>
            <w:top w:val="none" w:sz="0" w:space="0" w:color="auto"/>
            <w:left w:val="none" w:sz="0" w:space="0" w:color="auto"/>
            <w:bottom w:val="none" w:sz="0" w:space="0" w:color="auto"/>
            <w:right w:val="none" w:sz="0" w:space="0" w:color="auto"/>
          </w:divBdr>
        </w:div>
        <w:div w:id="1374113134">
          <w:marLeft w:val="640"/>
          <w:marRight w:val="0"/>
          <w:marTop w:val="0"/>
          <w:marBottom w:val="0"/>
          <w:divBdr>
            <w:top w:val="none" w:sz="0" w:space="0" w:color="auto"/>
            <w:left w:val="none" w:sz="0" w:space="0" w:color="auto"/>
            <w:bottom w:val="none" w:sz="0" w:space="0" w:color="auto"/>
            <w:right w:val="none" w:sz="0" w:space="0" w:color="auto"/>
          </w:divBdr>
        </w:div>
        <w:div w:id="1378819178">
          <w:marLeft w:val="640"/>
          <w:marRight w:val="0"/>
          <w:marTop w:val="0"/>
          <w:marBottom w:val="0"/>
          <w:divBdr>
            <w:top w:val="none" w:sz="0" w:space="0" w:color="auto"/>
            <w:left w:val="none" w:sz="0" w:space="0" w:color="auto"/>
            <w:bottom w:val="none" w:sz="0" w:space="0" w:color="auto"/>
            <w:right w:val="none" w:sz="0" w:space="0" w:color="auto"/>
          </w:divBdr>
        </w:div>
        <w:div w:id="1398283220">
          <w:marLeft w:val="640"/>
          <w:marRight w:val="0"/>
          <w:marTop w:val="0"/>
          <w:marBottom w:val="0"/>
          <w:divBdr>
            <w:top w:val="none" w:sz="0" w:space="0" w:color="auto"/>
            <w:left w:val="none" w:sz="0" w:space="0" w:color="auto"/>
            <w:bottom w:val="none" w:sz="0" w:space="0" w:color="auto"/>
            <w:right w:val="none" w:sz="0" w:space="0" w:color="auto"/>
          </w:divBdr>
        </w:div>
        <w:div w:id="1408647252">
          <w:marLeft w:val="640"/>
          <w:marRight w:val="0"/>
          <w:marTop w:val="0"/>
          <w:marBottom w:val="0"/>
          <w:divBdr>
            <w:top w:val="none" w:sz="0" w:space="0" w:color="auto"/>
            <w:left w:val="none" w:sz="0" w:space="0" w:color="auto"/>
            <w:bottom w:val="none" w:sz="0" w:space="0" w:color="auto"/>
            <w:right w:val="none" w:sz="0" w:space="0" w:color="auto"/>
          </w:divBdr>
        </w:div>
        <w:div w:id="1471828900">
          <w:marLeft w:val="640"/>
          <w:marRight w:val="0"/>
          <w:marTop w:val="0"/>
          <w:marBottom w:val="0"/>
          <w:divBdr>
            <w:top w:val="none" w:sz="0" w:space="0" w:color="auto"/>
            <w:left w:val="none" w:sz="0" w:space="0" w:color="auto"/>
            <w:bottom w:val="none" w:sz="0" w:space="0" w:color="auto"/>
            <w:right w:val="none" w:sz="0" w:space="0" w:color="auto"/>
          </w:divBdr>
        </w:div>
        <w:div w:id="1492982579">
          <w:marLeft w:val="640"/>
          <w:marRight w:val="0"/>
          <w:marTop w:val="0"/>
          <w:marBottom w:val="0"/>
          <w:divBdr>
            <w:top w:val="none" w:sz="0" w:space="0" w:color="auto"/>
            <w:left w:val="none" w:sz="0" w:space="0" w:color="auto"/>
            <w:bottom w:val="none" w:sz="0" w:space="0" w:color="auto"/>
            <w:right w:val="none" w:sz="0" w:space="0" w:color="auto"/>
          </w:divBdr>
        </w:div>
        <w:div w:id="1496873064">
          <w:marLeft w:val="640"/>
          <w:marRight w:val="0"/>
          <w:marTop w:val="0"/>
          <w:marBottom w:val="0"/>
          <w:divBdr>
            <w:top w:val="none" w:sz="0" w:space="0" w:color="auto"/>
            <w:left w:val="none" w:sz="0" w:space="0" w:color="auto"/>
            <w:bottom w:val="none" w:sz="0" w:space="0" w:color="auto"/>
            <w:right w:val="none" w:sz="0" w:space="0" w:color="auto"/>
          </w:divBdr>
        </w:div>
        <w:div w:id="1501389517">
          <w:marLeft w:val="640"/>
          <w:marRight w:val="0"/>
          <w:marTop w:val="0"/>
          <w:marBottom w:val="0"/>
          <w:divBdr>
            <w:top w:val="none" w:sz="0" w:space="0" w:color="auto"/>
            <w:left w:val="none" w:sz="0" w:space="0" w:color="auto"/>
            <w:bottom w:val="none" w:sz="0" w:space="0" w:color="auto"/>
            <w:right w:val="none" w:sz="0" w:space="0" w:color="auto"/>
          </w:divBdr>
        </w:div>
        <w:div w:id="1522940161">
          <w:marLeft w:val="640"/>
          <w:marRight w:val="0"/>
          <w:marTop w:val="0"/>
          <w:marBottom w:val="0"/>
          <w:divBdr>
            <w:top w:val="none" w:sz="0" w:space="0" w:color="auto"/>
            <w:left w:val="none" w:sz="0" w:space="0" w:color="auto"/>
            <w:bottom w:val="none" w:sz="0" w:space="0" w:color="auto"/>
            <w:right w:val="none" w:sz="0" w:space="0" w:color="auto"/>
          </w:divBdr>
        </w:div>
        <w:div w:id="1532914006">
          <w:marLeft w:val="640"/>
          <w:marRight w:val="0"/>
          <w:marTop w:val="0"/>
          <w:marBottom w:val="0"/>
          <w:divBdr>
            <w:top w:val="none" w:sz="0" w:space="0" w:color="auto"/>
            <w:left w:val="none" w:sz="0" w:space="0" w:color="auto"/>
            <w:bottom w:val="none" w:sz="0" w:space="0" w:color="auto"/>
            <w:right w:val="none" w:sz="0" w:space="0" w:color="auto"/>
          </w:divBdr>
        </w:div>
        <w:div w:id="1550334291">
          <w:marLeft w:val="640"/>
          <w:marRight w:val="0"/>
          <w:marTop w:val="0"/>
          <w:marBottom w:val="0"/>
          <w:divBdr>
            <w:top w:val="none" w:sz="0" w:space="0" w:color="auto"/>
            <w:left w:val="none" w:sz="0" w:space="0" w:color="auto"/>
            <w:bottom w:val="none" w:sz="0" w:space="0" w:color="auto"/>
            <w:right w:val="none" w:sz="0" w:space="0" w:color="auto"/>
          </w:divBdr>
        </w:div>
        <w:div w:id="1578590464">
          <w:marLeft w:val="640"/>
          <w:marRight w:val="0"/>
          <w:marTop w:val="0"/>
          <w:marBottom w:val="0"/>
          <w:divBdr>
            <w:top w:val="none" w:sz="0" w:space="0" w:color="auto"/>
            <w:left w:val="none" w:sz="0" w:space="0" w:color="auto"/>
            <w:bottom w:val="none" w:sz="0" w:space="0" w:color="auto"/>
            <w:right w:val="none" w:sz="0" w:space="0" w:color="auto"/>
          </w:divBdr>
        </w:div>
        <w:div w:id="1594702091">
          <w:marLeft w:val="640"/>
          <w:marRight w:val="0"/>
          <w:marTop w:val="0"/>
          <w:marBottom w:val="0"/>
          <w:divBdr>
            <w:top w:val="none" w:sz="0" w:space="0" w:color="auto"/>
            <w:left w:val="none" w:sz="0" w:space="0" w:color="auto"/>
            <w:bottom w:val="none" w:sz="0" w:space="0" w:color="auto"/>
            <w:right w:val="none" w:sz="0" w:space="0" w:color="auto"/>
          </w:divBdr>
        </w:div>
        <w:div w:id="1595282918">
          <w:marLeft w:val="640"/>
          <w:marRight w:val="0"/>
          <w:marTop w:val="0"/>
          <w:marBottom w:val="0"/>
          <w:divBdr>
            <w:top w:val="none" w:sz="0" w:space="0" w:color="auto"/>
            <w:left w:val="none" w:sz="0" w:space="0" w:color="auto"/>
            <w:bottom w:val="none" w:sz="0" w:space="0" w:color="auto"/>
            <w:right w:val="none" w:sz="0" w:space="0" w:color="auto"/>
          </w:divBdr>
        </w:div>
        <w:div w:id="1663510686">
          <w:marLeft w:val="640"/>
          <w:marRight w:val="0"/>
          <w:marTop w:val="0"/>
          <w:marBottom w:val="0"/>
          <w:divBdr>
            <w:top w:val="none" w:sz="0" w:space="0" w:color="auto"/>
            <w:left w:val="none" w:sz="0" w:space="0" w:color="auto"/>
            <w:bottom w:val="none" w:sz="0" w:space="0" w:color="auto"/>
            <w:right w:val="none" w:sz="0" w:space="0" w:color="auto"/>
          </w:divBdr>
        </w:div>
        <w:div w:id="1735540222">
          <w:marLeft w:val="640"/>
          <w:marRight w:val="0"/>
          <w:marTop w:val="0"/>
          <w:marBottom w:val="0"/>
          <w:divBdr>
            <w:top w:val="none" w:sz="0" w:space="0" w:color="auto"/>
            <w:left w:val="none" w:sz="0" w:space="0" w:color="auto"/>
            <w:bottom w:val="none" w:sz="0" w:space="0" w:color="auto"/>
            <w:right w:val="none" w:sz="0" w:space="0" w:color="auto"/>
          </w:divBdr>
        </w:div>
        <w:div w:id="1761290165">
          <w:marLeft w:val="640"/>
          <w:marRight w:val="0"/>
          <w:marTop w:val="0"/>
          <w:marBottom w:val="0"/>
          <w:divBdr>
            <w:top w:val="none" w:sz="0" w:space="0" w:color="auto"/>
            <w:left w:val="none" w:sz="0" w:space="0" w:color="auto"/>
            <w:bottom w:val="none" w:sz="0" w:space="0" w:color="auto"/>
            <w:right w:val="none" w:sz="0" w:space="0" w:color="auto"/>
          </w:divBdr>
        </w:div>
        <w:div w:id="1804881520">
          <w:marLeft w:val="640"/>
          <w:marRight w:val="0"/>
          <w:marTop w:val="0"/>
          <w:marBottom w:val="0"/>
          <w:divBdr>
            <w:top w:val="none" w:sz="0" w:space="0" w:color="auto"/>
            <w:left w:val="none" w:sz="0" w:space="0" w:color="auto"/>
            <w:bottom w:val="none" w:sz="0" w:space="0" w:color="auto"/>
            <w:right w:val="none" w:sz="0" w:space="0" w:color="auto"/>
          </w:divBdr>
        </w:div>
        <w:div w:id="1831099357">
          <w:marLeft w:val="640"/>
          <w:marRight w:val="0"/>
          <w:marTop w:val="0"/>
          <w:marBottom w:val="0"/>
          <w:divBdr>
            <w:top w:val="none" w:sz="0" w:space="0" w:color="auto"/>
            <w:left w:val="none" w:sz="0" w:space="0" w:color="auto"/>
            <w:bottom w:val="none" w:sz="0" w:space="0" w:color="auto"/>
            <w:right w:val="none" w:sz="0" w:space="0" w:color="auto"/>
          </w:divBdr>
        </w:div>
        <w:div w:id="1838837014">
          <w:marLeft w:val="640"/>
          <w:marRight w:val="0"/>
          <w:marTop w:val="0"/>
          <w:marBottom w:val="0"/>
          <w:divBdr>
            <w:top w:val="none" w:sz="0" w:space="0" w:color="auto"/>
            <w:left w:val="none" w:sz="0" w:space="0" w:color="auto"/>
            <w:bottom w:val="none" w:sz="0" w:space="0" w:color="auto"/>
            <w:right w:val="none" w:sz="0" w:space="0" w:color="auto"/>
          </w:divBdr>
        </w:div>
        <w:div w:id="1861971189">
          <w:marLeft w:val="640"/>
          <w:marRight w:val="0"/>
          <w:marTop w:val="0"/>
          <w:marBottom w:val="0"/>
          <w:divBdr>
            <w:top w:val="none" w:sz="0" w:space="0" w:color="auto"/>
            <w:left w:val="none" w:sz="0" w:space="0" w:color="auto"/>
            <w:bottom w:val="none" w:sz="0" w:space="0" w:color="auto"/>
            <w:right w:val="none" w:sz="0" w:space="0" w:color="auto"/>
          </w:divBdr>
        </w:div>
        <w:div w:id="1891573034">
          <w:marLeft w:val="640"/>
          <w:marRight w:val="0"/>
          <w:marTop w:val="0"/>
          <w:marBottom w:val="0"/>
          <w:divBdr>
            <w:top w:val="none" w:sz="0" w:space="0" w:color="auto"/>
            <w:left w:val="none" w:sz="0" w:space="0" w:color="auto"/>
            <w:bottom w:val="none" w:sz="0" w:space="0" w:color="auto"/>
            <w:right w:val="none" w:sz="0" w:space="0" w:color="auto"/>
          </w:divBdr>
        </w:div>
        <w:div w:id="1910581088">
          <w:marLeft w:val="640"/>
          <w:marRight w:val="0"/>
          <w:marTop w:val="0"/>
          <w:marBottom w:val="0"/>
          <w:divBdr>
            <w:top w:val="none" w:sz="0" w:space="0" w:color="auto"/>
            <w:left w:val="none" w:sz="0" w:space="0" w:color="auto"/>
            <w:bottom w:val="none" w:sz="0" w:space="0" w:color="auto"/>
            <w:right w:val="none" w:sz="0" w:space="0" w:color="auto"/>
          </w:divBdr>
        </w:div>
        <w:div w:id="1963345308">
          <w:marLeft w:val="640"/>
          <w:marRight w:val="0"/>
          <w:marTop w:val="0"/>
          <w:marBottom w:val="0"/>
          <w:divBdr>
            <w:top w:val="none" w:sz="0" w:space="0" w:color="auto"/>
            <w:left w:val="none" w:sz="0" w:space="0" w:color="auto"/>
            <w:bottom w:val="none" w:sz="0" w:space="0" w:color="auto"/>
            <w:right w:val="none" w:sz="0" w:space="0" w:color="auto"/>
          </w:divBdr>
        </w:div>
        <w:div w:id="1980912446">
          <w:marLeft w:val="640"/>
          <w:marRight w:val="0"/>
          <w:marTop w:val="0"/>
          <w:marBottom w:val="0"/>
          <w:divBdr>
            <w:top w:val="none" w:sz="0" w:space="0" w:color="auto"/>
            <w:left w:val="none" w:sz="0" w:space="0" w:color="auto"/>
            <w:bottom w:val="none" w:sz="0" w:space="0" w:color="auto"/>
            <w:right w:val="none" w:sz="0" w:space="0" w:color="auto"/>
          </w:divBdr>
        </w:div>
        <w:div w:id="1991395767">
          <w:marLeft w:val="640"/>
          <w:marRight w:val="0"/>
          <w:marTop w:val="0"/>
          <w:marBottom w:val="0"/>
          <w:divBdr>
            <w:top w:val="none" w:sz="0" w:space="0" w:color="auto"/>
            <w:left w:val="none" w:sz="0" w:space="0" w:color="auto"/>
            <w:bottom w:val="none" w:sz="0" w:space="0" w:color="auto"/>
            <w:right w:val="none" w:sz="0" w:space="0" w:color="auto"/>
          </w:divBdr>
        </w:div>
        <w:div w:id="2003972330">
          <w:marLeft w:val="640"/>
          <w:marRight w:val="0"/>
          <w:marTop w:val="0"/>
          <w:marBottom w:val="0"/>
          <w:divBdr>
            <w:top w:val="none" w:sz="0" w:space="0" w:color="auto"/>
            <w:left w:val="none" w:sz="0" w:space="0" w:color="auto"/>
            <w:bottom w:val="none" w:sz="0" w:space="0" w:color="auto"/>
            <w:right w:val="none" w:sz="0" w:space="0" w:color="auto"/>
          </w:divBdr>
        </w:div>
        <w:div w:id="2045326631">
          <w:marLeft w:val="640"/>
          <w:marRight w:val="0"/>
          <w:marTop w:val="0"/>
          <w:marBottom w:val="0"/>
          <w:divBdr>
            <w:top w:val="none" w:sz="0" w:space="0" w:color="auto"/>
            <w:left w:val="none" w:sz="0" w:space="0" w:color="auto"/>
            <w:bottom w:val="none" w:sz="0" w:space="0" w:color="auto"/>
            <w:right w:val="none" w:sz="0" w:space="0" w:color="auto"/>
          </w:divBdr>
        </w:div>
        <w:div w:id="2052530223">
          <w:marLeft w:val="640"/>
          <w:marRight w:val="0"/>
          <w:marTop w:val="0"/>
          <w:marBottom w:val="0"/>
          <w:divBdr>
            <w:top w:val="none" w:sz="0" w:space="0" w:color="auto"/>
            <w:left w:val="none" w:sz="0" w:space="0" w:color="auto"/>
            <w:bottom w:val="none" w:sz="0" w:space="0" w:color="auto"/>
            <w:right w:val="none" w:sz="0" w:space="0" w:color="auto"/>
          </w:divBdr>
        </w:div>
        <w:div w:id="2125348360">
          <w:marLeft w:val="640"/>
          <w:marRight w:val="0"/>
          <w:marTop w:val="0"/>
          <w:marBottom w:val="0"/>
          <w:divBdr>
            <w:top w:val="none" w:sz="0" w:space="0" w:color="auto"/>
            <w:left w:val="none" w:sz="0" w:space="0" w:color="auto"/>
            <w:bottom w:val="none" w:sz="0" w:space="0" w:color="auto"/>
            <w:right w:val="none" w:sz="0" w:space="0" w:color="auto"/>
          </w:divBdr>
        </w:div>
      </w:divsChild>
    </w:div>
    <w:div w:id="1670476839">
      <w:bodyDiv w:val="1"/>
      <w:marLeft w:val="0"/>
      <w:marRight w:val="0"/>
      <w:marTop w:val="0"/>
      <w:marBottom w:val="0"/>
      <w:divBdr>
        <w:top w:val="none" w:sz="0" w:space="0" w:color="auto"/>
        <w:left w:val="none" w:sz="0" w:space="0" w:color="auto"/>
        <w:bottom w:val="none" w:sz="0" w:space="0" w:color="auto"/>
        <w:right w:val="none" w:sz="0" w:space="0" w:color="auto"/>
      </w:divBdr>
      <w:divsChild>
        <w:div w:id="392122969">
          <w:marLeft w:val="640"/>
          <w:marRight w:val="0"/>
          <w:marTop w:val="0"/>
          <w:marBottom w:val="0"/>
          <w:divBdr>
            <w:top w:val="none" w:sz="0" w:space="0" w:color="auto"/>
            <w:left w:val="none" w:sz="0" w:space="0" w:color="auto"/>
            <w:bottom w:val="none" w:sz="0" w:space="0" w:color="auto"/>
            <w:right w:val="none" w:sz="0" w:space="0" w:color="auto"/>
          </w:divBdr>
        </w:div>
        <w:div w:id="1199271286">
          <w:marLeft w:val="640"/>
          <w:marRight w:val="0"/>
          <w:marTop w:val="0"/>
          <w:marBottom w:val="0"/>
          <w:divBdr>
            <w:top w:val="none" w:sz="0" w:space="0" w:color="auto"/>
            <w:left w:val="none" w:sz="0" w:space="0" w:color="auto"/>
            <w:bottom w:val="none" w:sz="0" w:space="0" w:color="auto"/>
            <w:right w:val="none" w:sz="0" w:space="0" w:color="auto"/>
          </w:divBdr>
        </w:div>
        <w:div w:id="2121488690">
          <w:marLeft w:val="640"/>
          <w:marRight w:val="0"/>
          <w:marTop w:val="0"/>
          <w:marBottom w:val="0"/>
          <w:divBdr>
            <w:top w:val="none" w:sz="0" w:space="0" w:color="auto"/>
            <w:left w:val="none" w:sz="0" w:space="0" w:color="auto"/>
            <w:bottom w:val="none" w:sz="0" w:space="0" w:color="auto"/>
            <w:right w:val="none" w:sz="0" w:space="0" w:color="auto"/>
          </w:divBdr>
        </w:div>
        <w:div w:id="2143039267">
          <w:marLeft w:val="640"/>
          <w:marRight w:val="0"/>
          <w:marTop w:val="0"/>
          <w:marBottom w:val="0"/>
          <w:divBdr>
            <w:top w:val="none" w:sz="0" w:space="0" w:color="auto"/>
            <w:left w:val="none" w:sz="0" w:space="0" w:color="auto"/>
            <w:bottom w:val="none" w:sz="0" w:space="0" w:color="auto"/>
            <w:right w:val="none" w:sz="0" w:space="0" w:color="auto"/>
          </w:divBdr>
        </w:div>
        <w:div w:id="1457260661">
          <w:marLeft w:val="640"/>
          <w:marRight w:val="0"/>
          <w:marTop w:val="0"/>
          <w:marBottom w:val="0"/>
          <w:divBdr>
            <w:top w:val="none" w:sz="0" w:space="0" w:color="auto"/>
            <w:left w:val="none" w:sz="0" w:space="0" w:color="auto"/>
            <w:bottom w:val="none" w:sz="0" w:space="0" w:color="auto"/>
            <w:right w:val="none" w:sz="0" w:space="0" w:color="auto"/>
          </w:divBdr>
        </w:div>
        <w:div w:id="192770161">
          <w:marLeft w:val="640"/>
          <w:marRight w:val="0"/>
          <w:marTop w:val="0"/>
          <w:marBottom w:val="0"/>
          <w:divBdr>
            <w:top w:val="none" w:sz="0" w:space="0" w:color="auto"/>
            <w:left w:val="none" w:sz="0" w:space="0" w:color="auto"/>
            <w:bottom w:val="none" w:sz="0" w:space="0" w:color="auto"/>
            <w:right w:val="none" w:sz="0" w:space="0" w:color="auto"/>
          </w:divBdr>
        </w:div>
        <w:div w:id="968900155">
          <w:marLeft w:val="640"/>
          <w:marRight w:val="0"/>
          <w:marTop w:val="0"/>
          <w:marBottom w:val="0"/>
          <w:divBdr>
            <w:top w:val="none" w:sz="0" w:space="0" w:color="auto"/>
            <w:left w:val="none" w:sz="0" w:space="0" w:color="auto"/>
            <w:bottom w:val="none" w:sz="0" w:space="0" w:color="auto"/>
            <w:right w:val="none" w:sz="0" w:space="0" w:color="auto"/>
          </w:divBdr>
        </w:div>
        <w:div w:id="2107386610">
          <w:marLeft w:val="640"/>
          <w:marRight w:val="0"/>
          <w:marTop w:val="0"/>
          <w:marBottom w:val="0"/>
          <w:divBdr>
            <w:top w:val="none" w:sz="0" w:space="0" w:color="auto"/>
            <w:left w:val="none" w:sz="0" w:space="0" w:color="auto"/>
            <w:bottom w:val="none" w:sz="0" w:space="0" w:color="auto"/>
            <w:right w:val="none" w:sz="0" w:space="0" w:color="auto"/>
          </w:divBdr>
        </w:div>
        <w:div w:id="599796672">
          <w:marLeft w:val="640"/>
          <w:marRight w:val="0"/>
          <w:marTop w:val="0"/>
          <w:marBottom w:val="0"/>
          <w:divBdr>
            <w:top w:val="none" w:sz="0" w:space="0" w:color="auto"/>
            <w:left w:val="none" w:sz="0" w:space="0" w:color="auto"/>
            <w:bottom w:val="none" w:sz="0" w:space="0" w:color="auto"/>
            <w:right w:val="none" w:sz="0" w:space="0" w:color="auto"/>
          </w:divBdr>
        </w:div>
        <w:div w:id="2035111999">
          <w:marLeft w:val="640"/>
          <w:marRight w:val="0"/>
          <w:marTop w:val="0"/>
          <w:marBottom w:val="0"/>
          <w:divBdr>
            <w:top w:val="none" w:sz="0" w:space="0" w:color="auto"/>
            <w:left w:val="none" w:sz="0" w:space="0" w:color="auto"/>
            <w:bottom w:val="none" w:sz="0" w:space="0" w:color="auto"/>
            <w:right w:val="none" w:sz="0" w:space="0" w:color="auto"/>
          </w:divBdr>
        </w:div>
        <w:div w:id="303896897">
          <w:marLeft w:val="640"/>
          <w:marRight w:val="0"/>
          <w:marTop w:val="0"/>
          <w:marBottom w:val="0"/>
          <w:divBdr>
            <w:top w:val="none" w:sz="0" w:space="0" w:color="auto"/>
            <w:left w:val="none" w:sz="0" w:space="0" w:color="auto"/>
            <w:bottom w:val="none" w:sz="0" w:space="0" w:color="auto"/>
            <w:right w:val="none" w:sz="0" w:space="0" w:color="auto"/>
          </w:divBdr>
        </w:div>
        <w:div w:id="1666742959">
          <w:marLeft w:val="640"/>
          <w:marRight w:val="0"/>
          <w:marTop w:val="0"/>
          <w:marBottom w:val="0"/>
          <w:divBdr>
            <w:top w:val="none" w:sz="0" w:space="0" w:color="auto"/>
            <w:left w:val="none" w:sz="0" w:space="0" w:color="auto"/>
            <w:bottom w:val="none" w:sz="0" w:space="0" w:color="auto"/>
            <w:right w:val="none" w:sz="0" w:space="0" w:color="auto"/>
          </w:divBdr>
        </w:div>
        <w:div w:id="1222715196">
          <w:marLeft w:val="640"/>
          <w:marRight w:val="0"/>
          <w:marTop w:val="0"/>
          <w:marBottom w:val="0"/>
          <w:divBdr>
            <w:top w:val="none" w:sz="0" w:space="0" w:color="auto"/>
            <w:left w:val="none" w:sz="0" w:space="0" w:color="auto"/>
            <w:bottom w:val="none" w:sz="0" w:space="0" w:color="auto"/>
            <w:right w:val="none" w:sz="0" w:space="0" w:color="auto"/>
          </w:divBdr>
        </w:div>
        <w:div w:id="1048535530">
          <w:marLeft w:val="640"/>
          <w:marRight w:val="0"/>
          <w:marTop w:val="0"/>
          <w:marBottom w:val="0"/>
          <w:divBdr>
            <w:top w:val="none" w:sz="0" w:space="0" w:color="auto"/>
            <w:left w:val="none" w:sz="0" w:space="0" w:color="auto"/>
            <w:bottom w:val="none" w:sz="0" w:space="0" w:color="auto"/>
            <w:right w:val="none" w:sz="0" w:space="0" w:color="auto"/>
          </w:divBdr>
        </w:div>
        <w:div w:id="1955162873">
          <w:marLeft w:val="640"/>
          <w:marRight w:val="0"/>
          <w:marTop w:val="0"/>
          <w:marBottom w:val="0"/>
          <w:divBdr>
            <w:top w:val="none" w:sz="0" w:space="0" w:color="auto"/>
            <w:left w:val="none" w:sz="0" w:space="0" w:color="auto"/>
            <w:bottom w:val="none" w:sz="0" w:space="0" w:color="auto"/>
            <w:right w:val="none" w:sz="0" w:space="0" w:color="auto"/>
          </w:divBdr>
        </w:div>
        <w:div w:id="2086295516">
          <w:marLeft w:val="640"/>
          <w:marRight w:val="0"/>
          <w:marTop w:val="0"/>
          <w:marBottom w:val="0"/>
          <w:divBdr>
            <w:top w:val="none" w:sz="0" w:space="0" w:color="auto"/>
            <w:left w:val="none" w:sz="0" w:space="0" w:color="auto"/>
            <w:bottom w:val="none" w:sz="0" w:space="0" w:color="auto"/>
            <w:right w:val="none" w:sz="0" w:space="0" w:color="auto"/>
          </w:divBdr>
        </w:div>
        <w:div w:id="1084256954">
          <w:marLeft w:val="640"/>
          <w:marRight w:val="0"/>
          <w:marTop w:val="0"/>
          <w:marBottom w:val="0"/>
          <w:divBdr>
            <w:top w:val="none" w:sz="0" w:space="0" w:color="auto"/>
            <w:left w:val="none" w:sz="0" w:space="0" w:color="auto"/>
            <w:bottom w:val="none" w:sz="0" w:space="0" w:color="auto"/>
            <w:right w:val="none" w:sz="0" w:space="0" w:color="auto"/>
          </w:divBdr>
        </w:div>
        <w:div w:id="2110008865">
          <w:marLeft w:val="640"/>
          <w:marRight w:val="0"/>
          <w:marTop w:val="0"/>
          <w:marBottom w:val="0"/>
          <w:divBdr>
            <w:top w:val="none" w:sz="0" w:space="0" w:color="auto"/>
            <w:left w:val="none" w:sz="0" w:space="0" w:color="auto"/>
            <w:bottom w:val="none" w:sz="0" w:space="0" w:color="auto"/>
            <w:right w:val="none" w:sz="0" w:space="0" w:color="auto"/>
          </w:divBdr>
        </w:div>
        <w:div w:id="971911171">
          <w:marLeft w:val="640"/>
          <w:marRight w:val="0"/>
          <w:marTop w:val="0"/>
          <w:marBottom w:val="0"/>
          <w:divBdr>
            <w:top w:val="none" w:sz="0" w:space="0" w:color="auto"/>
            <w:left w:val="none" w:sz="0" w:space="0" w:color="auto"/>
            <w:bottom w:val="none" w:sz="0" w:space="0" w:color="auto"/>
            <w:right w:val="none" w:sz="0" w:space="0" w:color="auto"/>
          </w:divBdr>
        </w:div>
        <w:div w:id="2101370929">
          <w:marLeft w:val="640"/>
          <w:marRight w:val="0"/>
          <w:marTop w:val="0"/>
          <w:marBottom w:val="0"/>
          <w:divBdr>
            <w:top w:val="none" w:sz="0" w:space="0" w:color="auto"/>
            <w:left w:val="none" w:sz="0" w:space="0" w:color="auto"/>
            <w:bottom w:val="none" w:sz="0" w:space="0" w:color="auto"/>
            <w:right w:val="none" w:sz="0" w:space="0" w:color="auto"/>
          </w:divBdr>
        </w:div>
        <w:div w:id="1737701803">
          <w:marLeft w:val="640"/>
          <w:marRight w:val="0"/>
          <w:marTop w:val="0"/>
          <w:marBottom w:val="0"/>
          <w:divBdr>
            <w:top w:val="none" w:sz="0" w:space="0" w:color="auto"/>
            <w:left w:val="none" w:sz="0" w:space="0" w:color="auto"/>
            <w:bottom w:val="none" w:sz="0" w:space="0" w:color="auto"/>
            <w:right w:val="none" w:sz="0" w:space="0" w:color="auto"/>
          </w:divBdr>
        </w:div>
        <w:div w:id="2022465675">
          <w:marLeft w:val="640"/>
          <w:marRight w:val="0"/>
          <w:marTop w:val="0"/>
          <w:marBottom w:val="0"/>
          <w:divBdr>
            <w:top w:val="none" w:sz="0" w:space="0" w:color="auto"/>
            <w:left w:val="none" w:sz="0" w:space="0" w:color="auto"/>
            <w:bottom w:val="none" w:sz="0" w:space="0" w:color="auto"/>
            <w:right w:val="none" w:sz="0" w:space="0" w:color="auto"/>
          </w:divBdr>
        </w:div>
        <w:div w:id="1689024054">
          <w:marLeft w:val="640"/>
          <w:marRight w:val="0"/>
          <w:marTop w:val="0"/>
          <w:marBottom w:val="0"/>
          <w:divBdr>
            <w:top w:val="none" w:sz="0" w:space="0" w:color="auto"/>
            <w:left w:val="none" w:sz="0" w:space="0" w:color="auto"/>
            <w:bottom w:val="none" w:sz="0" w:space="0" w:color="auto"/>
            <w:right w:val="none" w:sz="0" w:space="0" w:color="auto"/>
          </w:divBdr>
        </w:div>
        <w:div w:id="292754203">
          <w:marLeft w:val="640"/>
          <w:marRight w:val="0"/>
          <w:marTop w:val="0"/>
          <w:marBottom w:val="0"/>
          <w:divBdr>
            <w:top w:val="none" w:sz="0" w:space="0" w:color="auto"/>
            <w:left w:val="none" w:sz="0" w:space="0" w:color="auto"/>
            <w:bottom w:val="none" w:sz="0" w:space="0" w:color="auto"/>
            <w:right w:val="none" w:sz="0" w:space="0" w:color="auto"/>
          </w:divBdr>
        </w:div>
        <w:div w:id="217522816">
          <w:marLeft w:val="640"/>
          <w:marRight w:val="0"/>
          <w:marTop w:val="0"/>
          <w:marBottom w:val="0"/>
          <w:divBdr>
            <w:top w:val="none" w:sz="0" w:space="0" w:color="auto"/>
            <w:left w:val="none" w:sz="0" w:space="0" w:color="auto"/>
            <w:bottom w:val="none" w:sz="0" w:space="0" w:color="auto"/>
            <w:right w:val="none" w:sz="0" w:space="0" w:color="auto"/>
          </w:divBdr>
        </w:div>
        <w:div w:id="244992557">
          <w:marLeft w:val="640"/>
          <w:marRight w:val="0"/>
          <w:marTop w:val="0"/>
          <w:marBottom w:val="0"/>
          <w:divBdr>
            <w:top w:val="none" w:sz="0" w:space="0" w:color="auto"/>
            <w:left w:val="none" w:sz="0" w:space="0" w:color="auto"/>
            <w:bottom w:val="none" w:sz="0" w:space="0" w:color="auto"/>
            <w:right w:val="none" w:sz="0" w:space="0" w:color="auto"/>
          </w:divBdr>
        </w:div>
        <w:div w:id="1007905933">
          <w:marLeft w:val="640"/>
          <w:marRight w:val="0"/>
          <w:marTop w:val="0"/>
          <w:marBottom w:val="0"/>
          <w:divBdr>
            <w:top w:val="none" w:sz="0" w:space="0" w:color="auto"/>
            <w:left w:val="none" w:sz="0" w:space="0" w:color="auto"/>
            <w:bottom w:val="none" w:sz="0" w:space="0" w:color="auto"/>
            <w:right w:val="none" w:sz="0" w:space="0" w:color="auto"/>
          </w:divBdr>
        </w:div>
        <w:div w:id="1943294513">
          <w:marLeft w:val="640"/>
          <w:marRight w:val="0"/>
          <w:marTop w:val="0"/>
          <w:marBottom w:val="0"/>
          <w:divBdr>
            <w:top w:val="none" w:sz="0" w:space="0" w:color="auto"/>
            <w:left w:val="none" w:sz="0" w:space="0" w:color="auto"/>
            <w:bottom w:val="none" w:sz="0" w:space="0" w:color="auto"/>
            <w:right w:val="none" w:sz="0" w:space="0" w:color="auto"/>
          </w:divBdr>
        </w:div>
        <w:div w:id="1330330874">
          <w:marLeft w:val="640"/>
          <w:marRight w:val="0"/>
          <w:marTop w:val="0"/>
          <w:marBottom w:val="0"/>
          <w:divBdr>
            <w:top w:val="none" w:sz="0" w:space="0" w:color="auto"/>
            <w:left w:val="none" w:sz="0" w:space="0" w:color="auto"/>
            <w:bottom w:val="none" w:sz="0" w:space="0" w:color="auto"/>
            <w:right w:val="none" w:sz="0" w:space="0" w:color="auto"/>
          </w:divBdr>
        </w:div>
        <w:div w:id="1545171118">
          <w:marLeft w:val="640"/>
          <w:marRight w:val="0"/>
          <w:marTop w:val="0"/>
          <w:marBottom w:val="0"/>
          <w:divBdr>
            <w:top w:val="none" w:sz="0" w:space="0" w:color="auto"/>
            <w:left w:val="none" w:sz="0" w:space="0" w:color="auto"/>
            <w:bottom w:val="none" w:sz="0" w:space="0" w:color="auto"/>
            <w:right w:val="none" w:sz="0" w:space="0" w:color="auto"/>
          </w:divBdr>
        </w:div>
        <w:div w:id="1613901153">
          <w:marLeft w:val="640"/>
          <w:marRight w:val="0"/>
          <w:marTop w:val="0"/>
          <w:marBottom w:val="0"/>
          <w:divBdr>
            <w:top w:val="none" w:sz="0" w:space="0" w:color="auto"/>
            <w:left w:val="none" w:sz="0" w:space="0" w:color="auto"/>
            <w:bottom w:val="none" w:sz="0" w:space="0" w:color="auto"/>
            <w:right w:val="none" w:sz="0" w:space="0" w:color="auto"/>
          </w:divBdr>
        </w:div>
        <w:div w:id="1714890907">
          <w:marLeft w:val="640"/>
          <w:marRight w:val="0"/>
          <w:marTop w:val="0"/>
          <w:marBottom w:val="0"/>
          <w:divBdr>
            <w:top w:val="none" w:sz="0" w:space="0" w:color="auto"/>
            <w:left w:val="none" w:sz="0" w:space="0" w:color="auto"/>
            <w:bottom w:val="none" w:sz="0" w:space="0" w:color="auto"/>
            <w:right w:val="none" w:sz="0" w:space="0" w:color="auto"/>
          </w:divBdr>
        </w:div>
        <w:div w:id="1400177933">
          <w:marLeft w:val="640"/>
          <w:marRight w:val="0"/>
          <w:marTop w:val="0"/>
          <w:marBottom w:val="0"/>
          <w:divBdr>
            <w:top w:val="none" w:sz="0" w:space="0" w:color="auto"/>
            <w:left w:val="none" w:sz="0" w:space="0" w:color="auto"/>
            <w:bottom w:val="none" w:sz="0" w:space="0" w:color="auto"/>
            <w:right w:val="none" w:sz="0" w:space="0" w:color="auto"/>
          </w:divBdr>
        </w:div>
        <w:div w:id="1431849233">
          <w:marLeft w:val="640"/>
          <w:marRight w:val="0"/>
          <w:marTop w:val="0"/>
          <w:marBottom w:val="0"/>
          <w:divBdr>
            <w:top w:val="none" w:sz="0" w:space="0" w:color="auto"/>
            <w:left w:val="none" w:sz="0" w:space="0" w:color="auto"/>
            <w:bottom w:val="none" w:sz="0" w:space="0" w:color="auto"/>
            <w:right w:val="none" w:sz="0" w:space="0" w:color="auto"/>
          </w:divBdr>
        </w:div>
        <w:div w:id="731536627">
          <w:marLeft w:val="640"/>
          <w:marRight w:val="0"/>
          <w:marTop w:val="0"/>
          <w:marBottom w:val="0"/>
          <w:divBdr>
            <w:top w:val="none" w:sz="0" w:space="0" w:color="auto"/>
            <w:left w:val="none" w:sz="0" w:space="0" w:color="auto"/>
            <w:bottom w:val="none" w:sz="0" w:space="0" w:color="auto"/>
            <w:right w:val="none" w:sz="0" w:space="0" w:color="auto"/>
          </w:divBdr>
        </w:div>
        <w:div w:id="1884753922">
          <w:marLeft w:val="640"/>
          <w:marRight w:val="0"/>
          <w:marTop w:val="0"/>
          <w:marBottom w:val="0"/>
          <w:divBdr>
            <w:top w:val="none" w:sz="0" w:space="0" w:color="auto"/>
            <w:left w:val="none" w:sz="0" w:space="0" w:color="auto"/>
            <w:bottom w:val="none" w:sz="0" w:space="0" w:color="auto"/>
            <w:right w:val="none" w:sz="0" w:space="0" w:color="auto"/>
          </w:divBdr>
        </w:div>
        <w:div w:id="449518362">
          <w:marLeft w:val="640"/>
          <w:marRight w:val="0"/>
          <w:marTop w:val="0"/>
          <w:marBottom w:val="0"/>
          <w:divBdr>
            <w:top w:val="none" w:sz="0" w:space="0" w:color="auto"/>
            <w:left w:val="none" w:sz="0" w:space="0" w:color="auto"/>
            <w:bottom w:val="none" w:sz="0" w:space="0" w:color="auto"/>
            <w:right w:val="none" w:sz="0" w:space="0" w:color="auto"/>
          </w:divBdr>
        </w:div>
        <w:div w:id="1465392488">
          <w:marLeft w:val="640"/>
          <w:marRight w:val="0"/>
          <w:marTop w:val="0"/>
          <w:marBottom w:val="0"/>
          <w:divBdr>
            <w:top w:val="none" w:sz="0" w:space="0" w:color="auto"/>
            <w:left w:val="none" w:sz="0" w:space="0" w:color="auto"/>
            <w:bottom w:val="none" w:sz="0" w:space="0" w:color="auto"/>
            <w:right w:val="none" w:sz="0" w:space="0" w:color="auto"/>
          </w:divBdr>
        </w:div>
        <w:div w:id="710499210">
          <w:marLeft w:val="640"/>
          <w:marRight w:val="0"/>
          <w:marTop w:val="0"/>
          <w:marBottom w:val="0"/>
          <w:divBdr>
            <w:top w:val="none" w:sz="0" w:space="0" w:color="auto"/>
            <w:left w:val="none" w:sz="0" w:space="0" w:color="auto"/>
            <w:bottom w:val="none" w:sz="0" w:space="0" w:color="auto"/>
            <w:right w:val="none" w:sz="0" w:space="0" w:color="auto"/>
          </w:divBdr>
        </w:div>
        <w:div w:id="1737894226">
          <w:marLeft w:val="640"/>
          <w:marRight w:val="0"/>
          <w:marTop w:val="0"/>
          <w:marBottom w:val="0"/>
          <w:divBdr>
            <w:top w:val="none" w:sz="0" w:space="0" w:color="auto"/>
            <w:left w:val="none" w:sz="0" w:space="0" w:color="auto"/>
            <w:bottom w:val="none" w:sz="0" w:space="0" w:color="auto"/>
            <w:right w:val="none" w:sz="0" w:space="0" w:color="auto"/>
          </w:divBdr>
        </w:div>
        <w:div w:id="1032070161">
          <w:marLeft w:val="640"/>
          <w:marRight w:val="0"/>
          <w:marTop w:val="0"/>
          <w:marBottom w:val="0"/>
          <w:divBdr>
            <w:top w:val="none" w:sz="0" w:space="0" w:color="auto"/>
            <w:left w:val="none" w:sz="0" w:space="0" w:color="auto"/>
            <w:bottom w:val="none" w:sz="0" w:space="0" w:color="auto"/>
            <w:right w:val="none" w:sz="0" w:space="0" w:color="auto"/>
          </w:divBdr>
        </w:div>
        <w:div w:id="540285927">
          <w:marLeft w:val="640"/>
          <w:marRight w:val="0"/>
          <w:marTop w:val="0"/>
          <w:marBottom w:val="0"/>
          <w:divBdr>
            <w:top w:val="none" w:sz="0" w:space="0" w:color="auto"/>
            <w:left w:val="none" w:sz="0" w:space="0" w:color="auto"/>
            <w:bottom w:val="none" w:sz="0" w:space="0" w:color="auto"/>
            <w:right w:val="none" w:sz="0" w:space="0" w:color="auto"/>
          </w:divBdr>
        </w:div>
        <w:div w:id="172573728">
          <w:marLeft w:val="640"/>
          <w:marRight w:val="0"/>
          <w:marTop w:val="0"/>
          <w:marBottom w:val="0"/>
          <w:divBdr>
            <w:top w:val="none" w:sz="0" w:space="0" w:color="auto"/>
            <w:left w:val="none" w:sz="0" w:space="0" w:color="auto"/>
            <w:bottom w:val="none" w:sz="0" w:space="0" w:color="auto"/>
            <w:right w:val="none" w:sz="0" w:space="0" w:color="auto"/>
          </w:divBdr>
        </w:div>
        <w:div w:id="340008526">
          <w:marLeft w:val="640"/>
          <w:marRight w:val="0"/>
          <w:marTop w:val="0"/>
          <w:marBottom w:val="0"/>
          <w:divBdr>
            <w:top w:val="none" w:sz="0" w:space="0" w:color="auto"/>
            <w:left w:val="none" w:sz="0" w:space="0" w:color="auto"/>
            <w:bottom w:val="none" w:sz="0" w:space="0" w:color="auto"/>
            <w:right w:val="none" w:sz="0" w:space="0" w:color="auto"/>
          </w:divBdr>
        </w:div>
        <w:div w:id="710496020">
          <w:marLeft w:val="640"/>
          <w:marRight w:val="0"/>
          <w:marTop w:val="0"/>
          <w:marBottom w:val="0"/>
          <w:divBdr>
            <w:top w:val="none" w:sz="0" w:space="0" w:color="auto"/>
            <w:left w:val="none" w:sz="0" w:space="0" w:color="auto"/>
            <w:bottom w:val="none" w:sz="0" w:space="0" w:color="auto"/>
            <w:right w:val="none" w:sz="0" w:space="0" w:color="auto"/>
          </w:divBdr>
        </w:div>
        <w:div w:id="1207260059">
          <w:marLeft w:val="640"/>
          <w:marRight w:val="0"/>
          <w:marTop w:val="0"/>
          <w:marBottom w:val="0"/>
          <w:divBdr>
            <w:top w:val="none" w:sz="0" w:space="0" w:color="auto"/>
            <w:left w:val="none" w:sz="0" w:space="0" w:color="auto"/>
            <w:bottom w:val="none" w:sz="0" w:space="0" w:color="auto"/>
            <w:right w:val="none" w:sz="0" w:space="0" w:color="auto"/>
          </w:divBdr>
        </w:div>
        <w:div w:id="83186324">
          <w:marLeft w:val="640"/>
          <w:marRight w:val="0"/>
          <w:marTop w:val="0"/>
          <w:marBottom w:val="0"/>
          <w:divBdr>
            <w:top w:val="none" w:sz="0" w:space="0" w:color="auto"/>
            <w:left w:val="none" w:sz="0" w:space="0" w:color="auto"/>
            <w:bottom w:val="none" w:sz="0" w:space="0" w:color="auto"/>
            <w:right w:val="none" w:sz="0" w:space="0" w:color="auto"/>
          </w:divBdr>
        </w:div>
        <w:div w:id="240872691">
          <w:marLeft w:val="640"/>
          <w:marRight w:val="0"/>
          <w:marTop w:val="0"/>
          <w:marBottom w:val="0"/>
          <w:divBdr>
            <w:top w:val="none" w:sz="0" w:space="0" w:color="auto"/>
            <w:left w:val="none" w:sz="0" w:space="0" w:color="auto"/>
            <w:bottom w:val="none" w:sz="0" w:space="0" w:color="auto"/>
            <w:right w:val="none" w:sz="0" w:space="0" w:color="auto"/>
          </w:divBdr>
        </w:div>
        <w:div w:id="1148743861">
          <w:marLeft w:val="640"/>
          <w:marRight w:val="0"/>
          <w:marTop w:val="0"/>
          <w:marBottom w:val="0"/>
          <w:divBdr>
            <w:top w:val="none" w:sz="0" w:space="0" w:color="auto"/>
            <w:left w:val="none" w:sz="0" w:space="0" w:color="auto"/>
            <w:bottom w:val="none" w:sz="0" w:space="0" w:color="auto"/>
            <w:right w:val="none" w:sz="0" w:space="0" w:color="auto"/>
          </w:divBdr>
        </w:div>
        <w:div w:id="2081709918">
          <w:marLeft w:val="640"/>
          <w:marRight w:val="0"/>
          <w:marTop w:val="0"/>
          <w:marBottom w:val="0"/>
          <w:divBdr>
            <w:top w:val="none" w:sz="0" w:space="0" w:color="auto"/>
            <w:left w:val="none" w:sz="0" w:space="0" w:color="auto"/>
            <w:bottom w:val="none" w:sz="0" w:space="0" w:color="auto"/>
            <w:right w:val="none" w:sz="0" w:space="0" w:color="auto"/>
          </w:divBdr>
        </w:div>
        <w:div w:id="920676943">
          <w:marLeft w:val="640"/>
          <w:marRight w:val="0"/>
          <w:marTop w:val="0"/>
          <w:marBottom w:val="0"/>
          <w:divBdr>
            <w:top w:val="none" w:sz="0" w:space="0" w:color="auto"/>
            <w:left w:val="none" w:sz="0" w:space="0" w:color="auto"/>
            <w:bottom w:val="none" w:sz="0" w:space="0" w:color="auto"/>
            <w:right w:val="none" w:sz="0" w:space="0" w:color="auto"/>
          </w:divBdr>
        </w:div>
        <w:div w:id="1859342765">
          <w:marLeft w:val="640"/>
          <w:marRight w:val="0"/>
          <w:marTop w:val="0"/>
          <w:marBottom w:val="0"/>
          <w:divBdr>
            <w:top w:val="none" w:sz="0" w:space="0" w:color="auto"/>
            <w:left w:val="none" w:sz="0" w:space="0" w:color="auto"/>
            <w:bottom w:val="none" w:sz="0" w:space="0" w:color="auto"/>
            <w:right w:val="none" w:sz="0" w:space="0" w:color="auto"/>
          </w:divBdr>
        </w:div>
        <w:div w:id="16124471">
          <w:marLeft w:val="640"/>
          <w:marRight w:val="0"/>
          <w:marTop w:val="0"/>
          <w:marBottom w:val="0"/>
          <w:divBdr>
            <w:top w:val="none" w:sz="0" w:space="0" w:color="auto"/>
            <w:left w:val="none" w:sz="0" w:space="0" w:color="auto"/>
            <w:bottom w:val="none" w:sz="0" w:space="0" w:color="auto"/>
            <w:right w:val="none" w:sz="0" w:space="0" w:color="auto"/>
          </w:divBdr>
        </w:div>
        <w:div w:id="1702853967">
          <w:marLeft w:val="640"/>
          <w:marRight w:val="0"/>
          <w:marTop w:val="0"/>
          <w:marBottom w:val="0"/>
          <w:divBdr>
            <w:top w:val="none" w:sz="0" w:space="0" w:color="auto"/>
            <w:left w:val="none" w:sz="0" w:space="0" w:color="auto"/>
            <w:bottom w:val="none" w:sz="0" w:space="0" w:color="auto"/>
            <w:right w:val="none" w:sz="0" w:space="0" w:color="auto"/>
          </w:divBdr>
        </w:div>
        <w:div w:id="1824854971">
          <w:marLeft w:val="640"/>
          <w:marRight w:val="0"/>
          <w:marTop w:val="0"/>
          <w:marBottom w:val="0"/>
          <w:divBdr>
            <w:top w:val="none" w:sz="0" w:space="0" w:color="auto"/>
            <w:left w:val="none" w:sz="0" w:space="0" w:color="auto"/>
            <w:bottom w:val="none" w:sz="0" w:space="0" w:color="auto"/>
            <w:right w:val="none" w:sz="0" w:space="0" w:color="auto"/>
          </w:divBdr>
        </w:div>
        <w:div w:id="2115665828">
          <w:marLeft w:val="640"/>
          <w:marRight w:val="0"/>
          <w:marTop w:val="0"/>
          <w:marBottom w:val="0"/>
          <w:divBdr>
            <w:top w:val="none" w:sz="0" w:space="0" w:color="auto"/>
            <w:left w:val="none" w:sz="0" w:space="0" w:color="auto"/>
            <w:bottom w:val="none" w:sz="0" w:space="0" w:color="auto"/>
            <w:right w:val="none" w:sz="0" w:space="0" w:color="auto"/>
          </w:divBdr>
        </w:div>
        <w:div w:id="1890723805">
          <w:marLeft w:val="640"/>
          <w:marRight w:val="0"/>
          <w:marTop w:val="0"/>
          <w:marBottom w:val="0"/>
          <w:divBdr>
            <w:top w:val="none" w:sz="0" w:space="0" w:color="auto"/>
            <w:left w:val="none" w:sz="0" w:space="0" w:color="auto"/>
            <w:bottom w:val="none" w:sz="0" w:space="0" w:color="auto"/>
            <w:right w:val="none" w:sz="0" w:space="0" w:color="auto"/>
          </w:divBdr>
        </w:div>
        <w:div w:id="1751586809">
          <w:marLeft w:val="640"/>
          <w:marRight w:val="0"/>
          <w:marTop w:val="0"/>
          <w:marBottom w:val="0"/>
          <w:divBdr>
            <w:top w:val="none" w:sz="0" w:space="0" w:color="auto"/>
            <w:left w:val="none" w:sz="0" w:space="0" w:color="auto"/>
            <w:bottom w:val="none" w:sz="0" w:space="0" w:color="auto"/>
            <w:right w:val="none" w:sz="0" w:space="0" w:color="auto"/>
          </w:divBdr>
        </w:div>
        <w:div w:id="684013962">
          <w:marLeft w:val="640"/>
          <w:marRight w:val="0"/>
          <w:marTop w:val="0"/>
          <w:marBottom w:val="0"/>
          <w:divBdr>
            <w:top w:val="none" w:sz="0" w:space="0" w:color="auto"/>
            <w:left w:val="none" w:sz="0" w:space="0" w:color="auto"/>
            <w:bottom w:val="none" w:sz="0" w:space="0" w:color="auto"/>
            <w:right w:val="none" w:sz="0" w:space="0" w:color="auto"/>
          </w:divBdr>
        </w:div>
        <w:div w:id="36393487">
          <w:marLeft w:val="640"/>
          <w:marRight w:val="0"/>
          <w:marTop w:val="0"/>
          <w:marBottom w:val="0"/>
          <w:divBdr>
            <w:top w:val="none" w:sz="0" w:space="0" w:color="auto"/>
            <w:left w:val="none" w:sz="0" w:space="0" w:color="auto"/>
            <w:bottom w:val="none" w:sz="0" w:space="0" w:color="auto"/>
            <w:right w:val="none" w:sz="0" w:space="0" w:color="auto"/>
          </w:divBdr>
        </w:div>
        <w:div w:id="989019092">
          <w:marLeft w:val="640"/>
          <w:marRight w:val="0"/>
          <w:marTop w:val="0"/>
          <w:marBottom w:val="0"/>
          <w:divBdr>
            <w:top w:val="none" w:sz="0" w:space="0" w:color="auto"/>
            <w:left w:val="none" w:sz="0" w:space="0" w:color="auto"/>
            <w:bottom w:val="none" w:sz="0" w:space="0" w:color="auto"/>
            <w:right w:val="none" w:sz="0" w:space="0" w:color="auto"/>
          </w:divBdr>
        </w:div>
        <w:div w:id="1014723189">
          <w:marLeft w:val="640"/>
          <w:marRight w:val="0"/>
          <w:marTop w:val="0"/>
          <w:marBottom w:val="0"/>
          <w:divBdr>
            <w:top w:val="none" w:sz="0" w:space="0" w:color="auto"/>
            <w:left w:val="none" w:sz="0" w:space="0" w:color="auto"/>
            <w:bottom w:val="none" w:sz="0" w:space="0" w:color="auto"/>
            <w:right w:val="none" w:sz="0" w:space="0" w:color="auto"/>
          </w:divBdr>
        </w:div>
        <w:div w:id="376244806">
          <w:marLeft w:val="640"/>
          <w:marRight w:val="0"/>
          <w:marTop w:val="0"/>
          <w:marBottom w:val="0"/>
          <w:divBdr>
            <w:top w:val="none" w:sz="0" w:space="0" w:color="auto"/>
            <w:left w:val="none" w:sz="0" w:space="0" w:color="auto"/>
            <w:bottom w:val="none" w:sz="0" w:space="0" w:color="auto"/>
            <w:right w:val="none" w:sz="0" w:space="0" w:color="auto"/>
          </w:divBdr>
        </w:div>
        <w:div w:id="987321030">
          <w:marLeft w:val="640"/>
          <w:marRight w:val="0"/>
          <w:marTop w:val="0"/>
          <w:marBottom w:val="0"/>
          <w:divBdr>
            <w:top w:val="none" w:sz="0" w:space="0" w:color="auto"/>
            <w:left w:val="none" w:sz="0" w:space="0" w:color="auto"/>
            <w:bottom w:val="none" w:sz="0" w:space="0" w:color="auto"/>
            <w:right w:val="none" w:sz="0" w:space="0" w:color="auto"/>
          </w:divBdr>
        </w:div>
        <w:div w:id="294220938">
          <w:marLeft w:val="640"/>
          <w:marRight w:val="0"/>
          <w:marTop w:val="0"/>
          <w:marBottom w:val="0"/>
          <w:divBdr>
            <w:top w:val="none" w:sz="0" w:space="0" w:color="auto"/>
            <w:left w:val="none" w:sz="0" w:space="0" w:color="auto"/>
            <w:bottom w:val="none" w:sz="0" w:space="0" w:color="auto"/>
            <w:right w:val="none" w:sz="0" w:space="0" w:color="auto"/>
          </w:divBdr>
        </w:div>
        <w:div w:id="163403776">
          <w:marLeft w:val="640"/>
          <w:marRight w:val="0"/>
          <w:marTop w:val="0"/>
          <w:marBottom w:val="0"/>
          <w:divBdr>
            <w:top w:val="none" w:sz="0" w:space="0" w:color="auto"/>
            <w:left w:val="none" w:sz="0" w:space="0" w:color="auto"/>
            <w:bottom w:val="none" w:sz="0" w:space="0" w:color="auto"/>
            <w:right w:val="none" w:sz="0" w:space="0" w:color="auto"/>
          </w:divBdr>
        </w:div>
        <w:div w:id="663897920">
          <w:marLeft w:val="640"/>
          <w:marRight w:val="0"/>
          <w:marTop w:val="0"/>
          <w:marBottom w:val="0"/>
          <w:divBdr>
            <w:top w:val="none" w:sz="0" w:space="0" w:color="auto"/>
            <w:left w:val="none" w:sz="0" w:space="0" w:color="auto"/>
            <w:bottom w:val="none" w:sz="0" w:space="0" w:color="auto"/>
            <w:right w:val="none" w:sz="0" w:space="0" w:color="auto"/>
          </w:divBdr>
        </w:div>
        <w:div w:id="1868907842">
          <w:marLeft w:val="640"/>
          <w:marRight w:val="0"/>
          <w:marTop w:val="0"/>
          <w:marBottom w:val="0"/>
          <w:divBdr>
            <w:top w:val="none" w:sz="0" w:space="0" w:color="auto"/>
            <w:left w:val="none" w:sz="0" w:space="0" w:color="auto"/>
            <w:bottom w:val="none" w:sz="0" w:space="0" w:color="auto"/>
            <w:right w:val="none" w:sz="0" w:space="0" w:color="auto"/>
          </w:divBdr>
        </w:div>
        <w:div w:id="55520113">
          <w:marLeft w:val="640"/>
          <w:marRight w:val="0"/>
          <w:marTop w:val="0"/>
          <w:marBottom w:val="0"/>
          <w:divBdr>
            <w:top w:val="none" w:sz="0" w:space="0" w:color="auto"/>
            <w:left w:val="none" w:sz="0" w:space="0" w:color="auto"/>
            <w:bottom w:val="none" w:sz="0" w:space="0" w:color="auto"/>
            <w:right w:val="none" w:sz="0" w:space="0" w:color="auto"/>
          </w:divBdr>
        </w:div>
        <w:div w:id="298875929">
          <w:marLeft w:val="640"/>
          <w:marRight w:val="0"/>
          <w:marTop w:val="0"/>
          <w:marBottom w:val="0"/>
          <w:divBdr>
            <w:top w:val="none" w:sz="0" w:space="0" w:color="auto"/>
            <w:left w:val="none" w:sz="0" w:space="0" w:color="auto"/>
            <w:bottom w:val="none" w:sz="0" w:space="0" w:color="auto"/>
            <w:right w:val="none" w:sz="0" w:space="0" w:color="auto"/>
          </w:divBdr>
        </w:div>
        <w:div w:id="180630369">
          <w:marLeft w:val="640"/>
          <w:marRight w:val="0"/>
          <w:marTop w:val="0"/>
          <w:marBottom w:val="0"/>
          <w:divBdr>
            <w:top w:val="none" w:sz="0" w:space="0" w:color="auto"/>
            <w:left w:val="none" w:sz="0" w:space="0" w:color="auto"/>
            <w:bottom w:val="none" w:sz="0" w:space="0" w:color="auto"/>
            <w:right w:val="none" w:sz="0" w:space="0" w:color="auto"/>
          </w:divBdr>
        </w:div>
        <w:div w:id="928274889">
          <w:marLeft w:val="640"/>
          <w:marRight w:val="0"/>
          <w:marTop w:val="0"/>
          <w:marBottom w:val="0"/>
          <w:divBdr>
            <w:top w:val="none" w:sz="0" w:space="0" w:color="auto"/>
            <w:left w:val="none" w:sz="0" w:space="0" w:color="auto"/>
            <w:bottom w:val="none" w:sz="0" w:space="0" w:color="auto"/>
            <w:right w:val="none" w:sz="0" w:space="0" w:color="auto"/>
          </w:divBdr>
        </w:div>
        <w:div w:id="694160255">
          <w:marLeft w:val="640"/>
          <w:marRight w:val="0"/>
          <w:marTop w:val="0"/>
          <w:marBottom w:val="0"/>
          <w:divBdr>
            <w:top w:val="none" w:sz="0" w:space="0" w:color="auto"/>
            <w:left w:val="none" w:sz="0" w:space="0" w:color="auto"/>
            <w:bottom w:val="none" w:sz="0" w:space="0" w:color="auto"/>
            <w:right w:val="none" w:sz="0" w:space="0" w:color="auto"/>
          </w:divBdr>
        </w:div>
        <w:div w:id="129632787">
          <w:marLeft w:val="640"/>
          <w:marRight w:val="0"/>
          <w:marTop w:val="0"/>
          <w:marBottom w:val="0"/>
          <w:divBdr>
            <w:top w:val="none" w:sz="0" w:space="0" w:color="auto"/>
            <w:left w:val="none" w:sz="0" w:space="0" w:color="auto"/>
            <w:bottom w:val="none" w:sz="0" w:space="0" w:color="auto"/>
            <w:right w:val="none" w:sz="0" w:space="0" w:color="auto"/>
          </w:divBdr>
        </w:div>
        <w:div w:id="1394898">
          <w:marLeft w:val="640"/>
          <w:marRight w:val="0"/>
          <w:marTop w:val="0"/>
          <w:marBottom w:val="0"/>
          <w:divBdr>
            <w:top w:val="none" w:sz="0" w:space="0" w:color="auto"/>
            <w:left w:val="none" w:sz="0" w:space="0" w:color="auto"/>
            <w:bottom w:val="none" w:sz="0" w:space="0" w:color="auto"/>
            <w:right w:val="none" w:sz="0" w:space="0" w:color="auto"/>
          </w:divBdr>
        </w:div>
        <w:div w:id="975835862">
          <w:marLeft w:val="640"/>
          <w:marRight w:val="0"/>
          <w:marTop w:val="0"/>
          <w:marBottom w:val="0"/>
          <w:divBdr>
            <w:top w:val="none" w:sz="0" w:space="0" w:color="auto"/>
            <w:left w:val="none" w:sz="0" w:space="0" w:color="auto"/>
            <w:bottom w:val="none" w:sz="0" w:space="0" w:color="auto"/>
            <w:right w:val="none" w:sz="0" w:space="0" w:color="auto"/>
          </w:divBdr>
        </w:div>
        <w:div w:id="676156559">
          <w:marLeft w:val="640"/>
          <w:marRight w:val="0"/>
          <w:marTop w:val="0"/>
          <w:marBottom w:val="0"/>
          <w:divBdr>
            <w:top w:val="none" w:sz="0" w:space="0" w:color="auto"/>
            <w:left w:val="none" w:sz="0" w:space="0" w:color="auto"/>
            <w:bottom w:val="none" w:sz="0" w:space="0" w:color="auto"/>
            <w:right w:val="none" w:sz="0" w:space="0" w:color="auto"/>
          </w:divBdr>
        </w:div>
        <w:div w:id="154882978">
          <w:marLeft w:val="640"/>
          <w:marRight w:val="0"/>
          <w:marTop w:val="0"/>
          <w:marBottom w:val="0"/>
          <w:divBdr>
            <w:top w:val="none" w:sz="0" w:space="0" w:color="auto"/>
            <w:left w:val="none" w:sz="0" w:space="0" w:color="auto"/>
            <w:bottom w:val="none" w:sz="0" w:space="0" w:color="auto"/>
            <w:right w:val="none" w:sz="0" w:space="0" w:color="auto"/>
          </w:divBdr>
        </w:div>
        <w:div w:id="346836540">
          <w:marLeft w:val="640"/>
          <w:marRight w:val="0"/>
          <w:marTop w:val="0"/>
          <w:marBottom w:val="0"/>
          <w:divBdr>
            <w:top w:val="none" w:sz="0" w:space="0" w:color="auto"/>
            <w:left w:val="none" w:sz="0" w:space="0" w:color="auto"/>
            <w:bottom w:val="none" w:sz="0" w:space="0" w:color="auto"/>
            <w:right w:val="none" w:sz="0" w:space="0" w:color="auto"/>
          </w:divBdr>
        </w:div>
        <w:div w:id="22949920">
          <w:marLeft w:val="640"/>
          <w:marRight w:val="0"/>
          <w:marTop w:val="0"/>
          <w:marBottom w:val="0"/>
          <w:divBdr>
            <w:top w:val="none" w:sz="0" w:space="0" w:color="auto"/>
            <w:left w:val="none" w:sz="0" w:space="0" w:color="auto"/>
            <w:bottom w:val="none" w:sz="0" w:space="0" w:color="auto"/>
            <w:right w:val="none" w:sz="0" w:space="0" w:color="auto"/>
          </w:divBdr>
        </w:div>
        <w:div w:id="1465541917">
          <w:marLeft w:val="640"/>
          <w:marRight w:val="0"/>
          <w:marTop w:val="0"/>
          <w:marBottom w:val="0"/>
          <w:divBdr>
            <w:top w:val="none" w:sz="0" w:space="0" w:color="auto"/>
            <w:left w:val="none" w:sz="0" w:space="0" w:color="auto"/>
            <w:bottom w:val="none" w:sz="0" w:space="0" w:color="auto"/>
            <w:right w:val="none" w:sz="0" w:space="0" w:color="auto"/>
          </w:divBdr>
        </w:div>
        <w:div w:id="883757320">
          <w:marLeft w:val="640"/>
          <w:marRight w:val="0"/>
          <w:marTop w:val="0"/>
          <w:marBottom w:val="0"/>
          <w:divBdr>
            <w:top w:val="none" w:sz="0" w:space="0" w:color="auto"/>
            <w:left w:val="none" w:sz="0" w:space="0" w:color="auto"/>
            <w:bottom w:val="none" w:sz="0" w:space="0" w:color="auto"/>
            <w:right w:val="none" w:sz="0" w:space="0" w:color="auto"/>
          </w:divBdr>
        </w:div>
        <w:div w:id="1704091023">
          <w:marLeft w:val="640"/>
          <w:marRight w:val="0"/>
          <w:marTop w:val="0"/>
          <w:marBottom w:val="0"/>
          <w:divBdr>
            <w:top w:val="none" w:sz="0" w:space="0" w:color="auto"/>
            <w:left w:val="none" w:sz="0" w:space="0" w:color="auto"/>
            <w:bottom w:val="none" w:sz="0" w:space="0" w:color="auto"/>
            <w:right w:val="none" w:sz="0" w:space="0" w:color="auto"/>
          </w:divBdr>
        </w:div>
        <w:div w:id="1299459217">
          <w:marLeft w:val="640"/>
          <w:marRight w:val="0"/>
          <w:marTop w:val="0"/>
          <w:marBottom w:val="0"/>
          <w:divBdr>
            <w:top w:val="none" w:sz="0" w:space="0" w:color="auto"/>
            <w:left w:val="none" w:sz="0" w:space="0" w:color="auto"/>
            <w:bottom w:val="none" w:sz="0" w:space="0" w:color="auto"/>
            <w:right w:val="none" w:sz="0" w:space="0" w:color="auto"/>
          </w:divBdr>
        </w:div>
        <w:div w:id="1113745671">
          <w:marLeft w:val="640"/>
          <w:marRight w:val="0"/>
          <w:marTop w:val="0"/>
          <w:marBottom w:val="0"/>
          <w:divBdr>
            <w:top w:val="none" w:sz="0" w:space="0" w:color="auto"/>
            <w:left w:val="none" w:sz="0" w:space="0" w:color="auto"/>
            <w:bottom w:val="none" w:sz="0" w:space="0" w:color="auto"/>
            <w:right w:val="none" w:sz="0" w:space="0" w:color="auto"/>
          </w:divBdr>
        </w:div>
        <w:div w:id="1806847203">
          <w:marLeft w:val="640"/>
          <w:marRight w:val="0"/>
          <w:marTop w:val="0"/>
          <w:marBottom w:val="0"/>
          <w:divBdr>
            <w:top w:val="none" w:sz="0" w:space="0" w:color="auto"/>
            <w:left w:val="none" w:sz="0" w:space="0" w:color="auto"/>
            <w:bottom w:val="none" w:sz="0" w:space="0" w:color="auto"/>
            <w:right w:val="none" w:sz="0" w:space="0" w:color="auto"/>
          </w:divBdr>
        </w:div>
        <w:div w:id="1253129484">
          <w:marLeft w:val="640"/>
          <w:marRight w:val="0"/>
          <w:marTop w:val="0"/>
          <w:marBottom w:val="0"/>
          <w:divBdr>
            <w:top w:val="none" w:sz="0" w:space="0" w:color="auto"/>
            <w:left w:val="none" w:sz="0" w:space="0" w:color="auto"/>
            <w:bottom w:val="none" w:sz="0" w:space="0" w:color="auto"/>
            <w:right w:val="none" w:sz="0" w:space="0" w:color="auto"/>
          </w:divBdr>
        </w:div>
        <w:div w:id="291597774">
          <w:marLeft w:val="640"/>
          <w:marRight w:val="0"/>
          <w:marTop w:val="0"/>
          <w:marBottom w:val="0"/>
          <w:divBdr>
            <w:top w:val="none" w:sz="0" w:space="0" w:color="auto"/>
            <w:left w:val="none" w:sz="0" w:space="0" w:color="auto"/>
            <w:bottom w:val="none" w:sz="0" w:space="0" w:color="auto"/>
            <w:right w:val="none" w:sz="0" w:space="0" w:color="auto"/>
          </w:divBdr>
        </w:div>
        <w:div w:id="659890612">
          <w:marLeft w:val="640"/>
          <w:marRight w:val="0"/>
          <w:marTop w:val="0"/>
          <w:marBottom w:val="0"/>
          <w:divBdr>
            <w:top w:val="none" w:sz="0" w:space="0" w:color="auto"/>
            <w:left w:val="none" w:sz="0" w:space="0" w:color="auto"/>
            <w:bottom w:val="none" w:sz="0" w:space="0" w:color="auto"/>
            <w:right w:val="none" w:sz="0" w:space="0" w:color="auto"/>
          </w:divBdr>
        </w:div>
        <w:div w:id="2034071977">
          <w:marLeft w:val="640"/>
          <w:marRight w:val="0"/>
          <w:marTop w:val="0"/>
          <w:marBottom w:val="0"/>
          <w:divBdr>
            <w:top w:val="none" w:sz="0" w:space="0" w:color="auto"/>
            <w:left w:val="none" w:sz="0" w:space="0" w:color="auto"/>
            <w:bottom w:val="none" w:sz="0" w:space="0" w:color="auto"/>
            <w:right w:val="none" w:sz="0" w:space="0" w:color="auto"/>
          </w:divBdr>
        </w:div>
        <w:div w:id="87391951">
          <w:marLeft w:val="640"/>
          <w:marRight w:val="0"/>
          <w:marTop w:val="0"/>
          <w:marBottom w:val="0"/>
          <w:divBdr>
            <w:top w:val="none" w:sz="0" w:space="0" w:color="auto"/>
            <w:left w:val="none" w:sz="0" w:space="0" w:color="auto"/>
            <w:bottom w:val="none" w:sz="0" w:space="0" w:color="auto"/>
            <w:right w:val="none" w:sz="0" w:space="0" w:color="auto"/>
          </w:divBdr>
        </w:div>
        <w:div w:id="1765832837">
          <w:marLeft w:val="640"/>
          <w:marRight w:val="0"/>
          <w:marTop w:val="0"/>
          <w:marBottom w:val="0"/>
          <w:divBdr>
            <w:top w:val="none" w:sz="0" w:space="0" w:color="auto"/>
            <w:left w:val="none" w:sz="0" w:space="0" w:color="auto"/>
            <w:bottom w:val="none" w:sz="0" w:space="0" w:color="auto"/>
            <w:right w:val="none" w:sz="0" w:space="0" w:color="auto"/>
          </w:divBdr>
        </w:div>
        <w:div w:id="835805354">
          <w:marLeft w:val="640"/>
          <w:marRight w:val="0"/>
          <w:marTop w:val="0"/>
          <w:marBottom w:val="0"/>
          <w:divBdr>
            <w:top w:val="none" w:sz="0" w:space="0" w:color="auto"/>
            <w:left w:val="none" w:sz="0" w:space="0" w:color="auto"/>
            <w:bottom w:val="none" w:sz="0" w:space="0" w:color="auto"/>
            <w:right w:val="none" w:sz="0" w:space="0" w:color="auto"/>
          </w:divBdr>
        </w:div>
        <w:div w:id="25640435">
          <w:marLeft w:val="640"/>
          <w:marRight w:val="0"/>
          <w:marTop w:val="0"/>
          <w:marBottom w:val="0"/>
          <w:divBdr>
            <w:top w:val="none" w:sz="0" w:space="0" w:color="auto"/>
            <w:left w:val="none" w:sz="0" w:space="0" w:color="auto"/>
            <w:bottom w:val="none" w:sz="0" w:space="0" w:color="auto"/>
            <w:right w:val="none" w:sz="0" w:space="0" w:color="auto"/>
          </w:divBdr>
        </w:div>
        <w:div w:id="1040277265">
          <w:marLeft w:val="640"/>
          <w:marRight w:val="0"/>
          <w:marTop w:val="0"/>
          <w:marBottom w:val="0"/>
          <w:divBdr>
            <w:top w:val="none" w:sz="0" w:space="0" w:color="auto"/>
            <w:left w:val="none" w:sz="0" w:space="0" w:color="auto"/>
            <w:bottom w:val="none" w:sz="0" w:space="0" w:color="auto"/>
            <w:right w:val="none" w:sz="0" w:space="0" w:color="auto"/>
          </w:divBdr>
        </w:div>
        <w:div w:id="740174125">
          <w:marLeft w:val="640"/>
          <w:marRight w:val="0"/>
          <w:marTop w:val="0"/>
          <w:marBottom w:val="0"/>
          <w:divBdr>
            <w:top w:val="none" w:sz="0" w:space="0" w:color="auto"/>
            <w:left w:val="none" w:sz="0" w:space="0" w:color="auto"/>
            <w:bottom w:val="none" w:sz="0" w:space="0" w:color="auto"/>
            <w:right w:val="none" w:sz="0" w:space="0" w:color="auto"/>
          </w:divBdr>
        </w:div>
        <w:div w:id="638923874">
          <w:marLeft w:val="640"/>
          <w:marRight w:val="0"/>
          <w:marTop w:val="0"/>
          <w:marBottom w:val="0"/>
          <w:divBdr>
            <w:top w:val="none" w:sz="0" w:space="0" w:color="auto"/>
            <w:left w:val="none" w:sz="0" w:space="0" w:color="auto"/>
            <w:bottom w:val="none" w:sz="0" w:space="0" w:color="auto"/>
            <w:right w:val="none" w:sz="0" w:space="0" w:color="auto"/>
          </w:divBdr>
        </w:div>
        <w:div w:id="774593954">
          <w:marLeft w:val="640"/>
          <w:marRight w:val="0"/>
          <w:marTop w:val="0"/>
          <w:marBottom w:val="0"/>
          <w:divBdr>
            <w:top w:val="none" w:sz="0" w:space="0" w:color="auto"/>
            <w:left w:val="none" w:sz="0" w:space="0" w:color="auto"/>
            <w:bottom w:val="none" w:sz="0" w:space="0" w:color="auto"/>
            <w:right w:val="none" w:sz="0" w:space="0" w:color="auto"/>
          </w:divBdr>
        </w:div>
        <w:div w:id="670377308">
          <w:marLeft w:val="640"/>
          <w:marRight w:val="0"/>
          <w:marTop w:val="0"/>
          <w:marBottom w:val="0"/>
          <w:divBdr>
            <w:top w:val="none" w:sz="0" w:space="0" w:color="auto"/>
            <w:left w:val="none" w:sz="0" w:space="0" w:color="auto"/>
            <w:bottom w:val="none" w:sz="0" w:space="0" w:color="auto"/>
            <w:right w:val="none" w:sz="0" w:space="0" w:color="auto"/>
          </w:divBdr>
        </w:div>
        <w:div w:id="1080055195">
          <w:marLeft w:val="640"/>
          <w:marRight w:val="0"/>
          <w:marTop w:val="0"/>
          <w:marBottom w:val="0"/>
          <w:divBdr>
            <w:top w:val="none" w:sz="0" w:space="0" w:color="auto"/>
            <w:left w:val="none" w:sz="0" w:space="0" w:color="auto"/>
            <w:bottom w:val="none" w:sz="0" w:space="0" w:color="auto"/>
            <w:right w:val="none" w:sz="0" w:space="0" w:color="auto"/>
          </w:divBdr>
        </w:div>
        <w:div w:id="1329094134">
          <w:marLeft w:val="640"/>
          <w:marRight w:val="0"/>
          <w:marTop w:val="0"/>
          <w:marBottom w:val="0"/>
          <w:divBdr>
            <w:top w:val="none" w:sz="0" w:space="0" w:color="auto"/>
            <w:left w:val="none" w:sz="0" w:space="0" w:color="auto"/>
            <w:bottom w:val="none" w:sz="0" w:space="0" w:color="auto"/>
            <w:right w:val="none" w:sz="0" w:space="0" w:color="auto"/>
          </w:divBdr>
        </w:div>
        <w:div w:id="1206017510">
          <w:marLeft w:val="640"/>
          <w:marRight w:val="0"/>
          <w:marTop w:val="0"/>
          <w:marBottom w:val="0"/>
          <w:divBdr>
            <w:top w:val="none" w:sz="0" w:space="0" w:color="auto"/>
            <w:left w:val="none" w:sz="0" w:space="0" w:color="auto"/>
            <w:bottom w:val="none" w:sz="0" w:space="0" w:color="auto"/>
            <w:right w:val="none" w:sz="0" w:space="0" w:color="auto"/>
          </w:divBdr>
        </w:div>
        <w:div w:id="1815021269">
          <w:marLeft w:val="640"/>
          <w:marRight w:val="0"/>
          <w:marTop w:val="0"/>
          <w:marBottom w:val="0"/>
          <w:divBdr>
            <w:top w:val="none" w:sz="0" w:space="0" w:color="auto"/>
            <w:left w:val="none" w:sz="0" w:space="0" w:color="auto"/>
            <w:bottom w:val="none" w:sz="0" w:space="0" w:color="auto"/>
            <w:right w:val="none" w:sz="0" w:space="0" w:color="auto"/>
          </w:divBdr>
        </w:div>
        <w:div w:id="292254431">
          <w:marLeft w:val="640"/>
          <w:marRight w:val="0"/>
          <w:marTop w:val="0"/>
          <w:marBottom w:val="0"/>
          <w:divBdr>
            <w:top w:val="none" w:sz="0" w:space="0" w:color="auto"/>
            <w:left w:val="none" w:sz="0" w:space="0" w:color="auto"/>
            <w:bottom w:val="none" w:sz="0" w:space="0" w:color="auto"/>
            <w:right w:val="none" w:sz="0" w:space="0" w:color="auto"/>
          </w:divBdr>
        </w:div>
        <w:div w:id="1996834743">
          <w:marLeft w:val="640"/>
          <w:marRight w:val="0"/>
          <w:marTop w:val="0"/>
          <w:marBottom w:val="0"/>
          <w:divBdr>
            <w:top w:val="none" w:sz="0" w:space="0" w:color="auto"/>
            <w:left w:val="none" w:sz="0" w:space="0" w:color="auto"/>
            <w:bottom w:val="none" w:sz="0" w:space="0" w:color="auto"/>
            <w:right w:val="none" w:sz="0" w:space="0" w:color="auto"/>
          </w:divBdr>
        </w:div>
        <w:div w:id="1463617845">
          <w:marLeft w:val="640"/>
          <w:marRight w:val="0"/>
          <w:marTop w:val="0"/>
          <w:marBottom w:val="0"/>
          <w:divBdr>
            <w:top w:val="none" w:sz="0" w:space="0" w:color="auto"/>
            <w:left w:val="none" w:sz="0" w:space="0" w:color="auto"/>
            <w:bottom w:val="none" w:sz="0" w:space="0" w:color="auto"/>
            <w:right w:val="none" w:sz="0" w:space="0" w:color="auto"/>
          </w:divBdr>
        </w:div>
        <w:div w:id="993483888">
          <w:marLeft w:val="640"/>
          <w:marRight w:val="0"/>
          <w:marTop w:val="0"/>
          <w:marBottom w:val="0"/>
          <w:divBdr>
            <w:top w:val="none" w:sz="0" w:space="0" w:color="auto"/>
            <w:left w:val="none" w:sz="0" w:space="0" w:color="auto"/>
            <w:bottom w:val="none" w:sz="0" w:space="0" w:color="auto"/>
            <w:right w:val="none" w:sz="0" w:space="0" w:color="auto"/>
          </w:divBdr>
        </w:div>
        <w:div w:id="1787113260">
          <w:marLeft w:val="640"/>
          <w:marRight w:val="0"/>
          <w:marTop w:val="0"/>
          <w:marBottom w:val="0"/>
          <w:divBdr>
            <w:top w:val="none" w:sz="0" w:space="0" w:color="auto"/>
            <w:left w:val="none" w:sz="0" w:space="0" w:color="auto"/>
            <w:bottom w:val="none" w:sz="0" w:space="0" w:color="auto"/>
            <w:right w:val="none" w:sz="0" w:space="0" w:color="auto"/>
          </w:divBdr>
        </w:div>
        <w:div w:id="1064335628">
          <w:marLeft w:val="640"/>
          <w:marRight w:val="0"/>
          <w:marTop w:val="0"/>
          <w:marBottom w:val="0"/>
          <w:divBdr>
            <w:top w:val="none" w:sz="0" w:space="0" w:color="auto"/>
            <w:left w:val="none" w:sz="0" w:space="0" w:color="auto"/>
            <w:bottom w:val="none" w:sz="0" w:space="0" w:color="auto"/>
            <w:right w:val="none" w:sz="0" w:space="0" w:color="auto"/>
          </w:divBdr>
        </w:div>
        <w:div w:id="1907835395">
          <w:marLeft w:val="640"/>
          <w:marRight w:val="0"/>
          <w:marTop w:val="0"/>
          <w:marBottom w:val="0"/>
          <w:divBdr>
            <w:top w:val="none" w:sz="0" w:space="0" w:color="auto"/>
            <w:left w:val="none" w:sz="0" w:space="0" w:color="auto"/>
            <w:bottom w:val="none" w:sz="0" w:space="0" w:color="auto"/>
            <w:right w:val="none" w:sz="0" w:space="0" w:color="auto"/>
          </w:divBdr>
        </w:div>
        <w:div w:id="2115709020">
          <w:marLeft w:val="640"/>
          <w:marRight w:val="0"/>
          <w:marTop w:val="0"/>
          <w:marBottom w:val="0"/>
          <w:divBdr>
            <w:top w:val="none" w:sz="0" w:space="0" w:color="auto"/>
            <w:left w:val="none" w:sz="0" w:space="0" w:color="auto"/>
            <w:bottom w:val="none" w:sz="0" w:space="0" w:color="auto"/>
            <w:right w:val="none" w:sz="0" w:space="0" w:color="auto"/>
          </w:divBdr>
        </w:div>
      </w:divsChild>
    </w:div>
    <w:div w:id="1712881033">
      <w:bodyDiv w:val="1"/>
      <w:marLeft w:val="0"/>
      <w:marRight w:val="0"/>
      <w:marTop w:val="0"/>
      <w:marBottom w:val="0"/>
      <w:divBdr>
        <w:top w:val="none" w:sz="0" w:space="0" w:color="auto"/>
        <w:left w:val="none" w:sz="0" w:space="0" w:color="auto"/>
        <w:bottom w:val="none" w:sz="0" w:space="0" w:color="auto"/>
        <w:right w:val="none" w:sz="0" w:space="0" w:color="auto"/>
      </w:divBdr>
      <w:divsChild>
        <w:div w:id="84466">
          <w:marLeft w:val="640"/>
          <w:marRight w:val="0"/>
          <w:marTop w:val="0"/>
          <w:marBottom w:val="0"/>
          <w:divBdr>
            <w:top w:val="none" w:sz="0" w:space="0" w:color="auto"/>
            <w:left w:val="none" w:sz="0" w:space="0" w:color="auto"/>
            <w:bottom w:val="none" w:sz="0" w:space="0" w:color="auto"/>
            <w:right w:val="none" w:sz="0" w:space="0" w:color="auto"/>
          </w:divBdr>
        </w:div>
        <w:div w:id="10642809">
          <w:marLeft w:val="640"/>
          <w:marRight w:val="0"/>
          <w:marTop w:val="0"/>
          <w:marBottom w:val="0"/>
          <w:divBdr>
            <w:top w:val="none" w:sz="0" w:space="0" w:color="auto"/>
            <w:left w:val="none" w:sz="0" w:space="0" w:color="auto"/>
            <w:bottom w:val="none" w:sz="0" w:space="0" w:color="auto"/>
            <w:right w:val="none" w:sz="0" w:space="0" w:color="auto"/>
          </w:divBdr>
        </w:div>
        <w:div w:id="13919266">
          <w:marLeft w:val="640"/>
          <w:marRight w:val="0"/>
          <w:marTop w:val="0"/>
          <w:marBottom w:val="0"/>
          <w:divBdr>
            <w:top w:val="none" w:sz="0" w:space="0" w:color="auto"/>
            <w:left w:val="none" w:sz="0" w:space="0" w:color="auto"/>
            <w:bottom w:val="none" w:sz="0" w:space="0" w:color="auto"/>
            <w:right w:val="none" w:sz="0" w:space="0" w:color="auto"/>
          </w:divBdr>
        </w:div>
        <w:div w:id="18513706">
          <w:marLeft w:val="640"/>
          <w:marRight w:val="0"/>
          <w:marTop w:val="0"/>
          <w:marBottom w:val="0"/>
          <w:divBdr>
            <w:top w:val="none" w:sz="0" w:space="0" w:color="auto"/>
            <w:left w:val="none" w:sz="0" w:space="0" w:color="auto"/>
            <w:bottom w:val="none" w:sz="0" w:space="0" w:color="auto"/>
            <w:right w:val="none" w:sz="0" w:space="0" w:color="auto"/>
          </w:divBdr>
        </w:div>
        <w:div w:id="20714730">
          <w:marLeft w:val="640"/>
          <w:marRight w:val="0"/>
          <w:marTop w:val="0"/>
          <w:marBottom w:val="0"/>
          <w:divBdr>
            <w:top w:val="none" w:sz="0" w:space="0" w:color="auto"/>
            <w:left w:val="none" w:sz="0" w:space="0" w:color="auto"/>
            <w:bottom w:val="none" w:sz="0" w:space="0" w:color="auto"/>
            <w:right w:val="none" w:sz="0" w:space="0" w:color="auto"/>
          </w:divBdr>
        </w:div>
        <w:div w:id="36244979">
          <w:marLeft w:val="640"/>
          <w:marRight w:val="0"/>
          <w:marTop w:val="0"/>
          <w:marBottom w:val="0"/>
          <w:divBdr>
            <w:top w:val="none" w:sz="0" w:space="0" w:color="auto"/>
            <w:left w:val="none" w:sz="0" w:space="0" w:color="auto"/>
            <w:bottom w:val="none" w:sz="0" w:space="0" w:color="auto"/>
            <w:right w:val="none" w:sz="0" w:space="0" w:color="auto"/>
          </w:divBdr>
        </w:div>
        <w:div w:id="56053423">
          <w:marLeft w:val="640"/>
          <w:marRight w:val="0"/>
          <w:marTop w:val="0"/>
          <w:marBottom w:val="0"/>
          <w:divBdr>
            <w:top w:val="none" w:sz="0" w:space="0" w:color="auto"/>
            <w:left w:val="none" w:sz="0" w:space="0" w:color="auto"/>
            <w:bottom w:val="none" w:sz="0" w:space="0" w:color="auto"/>
            <w:right w:val="none" w:sz="0" w:space="0" w:color="auto"/>
          </w:divBdr>
        </w:div>
        <w:div w:id="97335390">
          <w:marLeft w:val="640"/>
          <w:marRight w:val="0"/>
          <w:marTop w:val="0"/>
          <w:marBottom w:val="0"/>
          <w:divBdr>
            <w:top w:val="none" w:sz="0" w:space="0" w:color="auto"/>
            <w:left w:val="none" w:sz="0" w:space="0" w:color="auto"/>
            <w:bottom w:val="none" w:sz="0" w:space="0" w:color="auto"/>
            <w:right w:val="none" w:sz="0" w:space="0" w:color="auto"/>
          </w:divBdr>
        </w:div>
        <w:div w:id="197545048">
          <w:marLeft w:val="640"/>
          <w:marRight w:val="0"/>
          <w:marTop w:val="0"/>
          <w:marBottom w:val="0"/>
          <w:divBdr>
            <w:top w:val="none" w:sz="0" w:space="0" w:color="auto"/>
            <w:left w:val="none" w:sz="0" w:space="0" w:color="auto"/>
            <w:bottom w:val="none" w:sz="0" w:space="0" w:color="auto"/>
            <w:right w:val="none" w:sz="0" w:space="0" w:color="auto"/>
          </w:divBdr>
        </w:div>
        <w:div w:id="204873908">
          <w:marLeft w:val="640"/>
          <w:marRight w:val="0"/>
          <w:marTop w:val="0"/>
          <w:marBottom w:val="0"/>
          <w:divBdr>
            <w:top w:val="none" w:sz="0" w:space="0" w:color="auto"/>
            <w:left w:val="none" w:sz="0" w:space="0" w:color="auto"/>
            <w:bottom w:val="none" w:sz="0" w:space="0" w:color="auto"/>
            <w:right w:val="none" w:sz="0" w:space="0" w:color="auto"/>
          </w:divBdr>
        </w:div>
        <w:div w:id="223416440">
          <w:marLeft w:val="640"/>
          <w:marRight w:val="0"/>
          <w:marTop w:val="0"/>
          <w:marBottom w:val="0"/>
          <w:divBdr>
            <w:top w:val="none" w:sz="0" w:space="0" w:color="auto"/>
            <w:left w:val="none" w:sz="0" w:space="0" w:color="auto"/>
            <w:bottom w:val="none" w:sz="0" w:space="0" w:color="auto"/>
            <w:right w:val="none" w:sz="0" w:space="0" w:color="auto"/>
          </w:divBdr>
        </w:div>
        <w:div w:id="239752969">
          <w:marLeft w:val="640"/>
          <w:marRight w:val="0"/>
          <w:marTop w:val="0"/>
          <w:marBottom w:val="0"/>
          <w:divBdr>
            <w:top w:val="none" w:sz="0" w:space="0" w:color="auto"/>
            <w:left w:val="none" w:sz="0" w:space="0" w:color="auto"/>
            <w:bottom w:val="none" w:sz="0" w:space="0" w:color="auto"/>
            <w:right w:val="none" w:sz="0" w:space="0" w:color="auto"/>
          </w:divBdr>
        </w:div>
        <w:div w:id="246575635">
          <w:marLeft w:val="640"/>
          <w:marRight w:val="0"/>
          <w:marTop w:val="0"/>
          <w:marBottom w:val="0"/>
          <w:divBdr>
            <w:top w:val="none" w:sz="0" w:space="0" w:color="auto"/>
            <w:left w:val="none" w:sz="0" w:space="0" w:color="auto"/>
            <w:bottom w:val="none" w:sz="0" w:space="0" w:color="auto"/>
            <w:right w:val="none" w:sz="0" w:space="0" w:color="auto"/>
          </w:divBdr>
        </w:div>
        <w:div w:id="321546150">
          <w:marLeft w:val="640"/>
          <w:marRight w:val="0"/>
          <w:marTop w:val="0"/>
          <w:marBottom w:val="0"/>
          <w:divBdr>
            <w:top w:val="none" w:sz="0" w:space="0" w:color="auto"/>
            <w:left w:val="none" w:sz="0" w:space="0" w:color="auto"/>
            <w:bottom w:val="none" w:sz="0" w:space="0" w:color="auto"/>
            <w:right w:val="none" w:sz="0" w:space="0" w:color="auto"/>
          </w:divBdr>
        </w:div>
        <w:div w:id="346181966">
          <w:marLeft w:val="640"/>
          <w:marRight w:val="0"/>
          <w:marTop w:val="0"/>
          <w:marBottom w:val="0"/>
          <w:divBdr>
            <w:top w:val="none" w:sz="0" w:space="0" w:color="auto"/>
            <w:left w:val="none" w:sz="0" w:space="0" w:color="auto"/>
            <w:bottom w:val="none" w:sz="0" w:space="0" w:color="auto"/>
            <w:right w:val="none" w:sz="0" w:space="0" w:color="auto"/>
          </w:divBdr>
        </w:div>
        <w:div w:id="369645438">
          <w:marLeft w:val="640"/>
          <w:marRight w:val="0"/>
          <w:marTop w:val="0"/>
          <w:marBottom w:val="0"/>
          <w:divBdr>
            <w:top w:val="none" w:sz="0" w:space="0" w:color="auto"/>
            <w:left w:val="none" w:sz="0" w:space="0" w:color="auto"/>
            <w:bottom w:val="none" w:sz="0" w:space="0" w:color="auto"/>
            <w:right w:val="none" w:sz="0" w:space="0" w:color="auto"/>
          </w:divBdr>
        </w:div>
        <w:div w:id="372923412">
          <w:marLeft w:val="640"/>
          <w:marRight w:val="0"/>
          <w:marTop w:val="0"/>
          <w:marBottom w:val="0"/>
          <w:divBdr>
            <w:top w:val="none" w:sz="0" w:space="0" w:color="auto"/>
            <w:left w:val="none" w:sz="0" w:space="0" w:color="auto"/>
            <w:bottom w:val="none" w:sz="0" w:space="0" w:color="auto"/>
            <w:right w:val="none" w:sz="0" w:space="0" w:color="auto"/>
          </w:divBdr>
        </w:div>
        <w:div w:id="390538569">
          <w:marLeft w:val="640"/>
          <w:marRight w:val="0"/>
          <w:marTop w:val="0"/>
          <w:marBottom w:val="0"/>
          <w:divBdr>
            <w:top w:val="none" w:sz="0" w:space="0" w:color="auto"/>
            <w:left w:val="none" w:sz="0" w:space="0" w:color="auto"/>
            <w:bottom w:val="none" w:sz="0" w:space="0" w:color="auto"/>
            <w:right w:val="none" w:sz="0" w:space="0" w:color="auto"/>
          </w:divBdr>
        </w:div>
        <w:div w:id="410156709">
          <w:marLeft w:val="640"/>
          <w:marRight w:val="0"/>
          <w:marTop w:val="0"/>
          <w:marBottom w:val="0"/>
          <w:divBdr>
            <w:top w:val="none" w:sz="0" w:space="0" w:color="auto"/>
            <w:left w:val="none" w:sz="0" w:space="0" w:color="auto"/>
            <w:bottom w:val="none" w:sz="0" w:space="0" w:color="auto"/>
            <w:right w:val="none" w:sz="0" w:space="0" w:color="auto"/>
          </w:divBdr>
        </w:div>
        <w:div w:id="428745669">
          <w:marLeft w:val="640"/>
          <w:marRight w:val="0"/>
          <w:marTop w:val="0"/>
          <w:marBottom w:val="0"/>
          <w:divBdr>
            <w:top w:val="none" w:sz="0" w:space="0" w:color="auto"/>
            <w:left w:val="none" w:sz="0" w:space="0" w:color="auto"/>
            <w:bottom w:val="none" w:sz="0" w:space="0" w:color="auto"/>
            <w:right w:val="none" w:sz="0" w:space="0" w:color="auto"/>
          </w:divBdr>
        </w:div>
        <w:div w:id="472993100">
          <w:marLeft w:val="640"/>
          <w:marRight w:val="0"/>
          <w:marTop w:val="0"/>
          <w:marBottom w:val="0"/>
          <w:divBdr>
            <w:top w:val="none" w:sz="0" w:space="0" w:color="auto"/>
            <w:left w:val="none" w:sz="0" w:space="0" w:color="auto"/>
            <w:bottom w:val="none" w:sz="0" w:space="0" w:color="auto"/>
            <w:right w:val="none" w:sz="0" w:space="0" w:color="auto"/>
          </w:divBdr>
        </w:div>
        <w:div w:id="477695183">
          <w:marLeft w:val="640"/>
          <w:marRight w:val="0"/>
          <w:marTop w:val="0"/>
          <w:marBottom w:val="0"/>
          <w:divBdr>
            <w:top w:val="none" w:sz="0" w:space="0" w:color="auto"/>
            <w:left w:val="none" w:sz="0" w:space="0" w:color="auto"/>
            <w:bottom w:val="none" w:sz="0" w:space="0" w:color="auto"/>
            <w:right w:val="none" w:sz="0" w:space="0" w:color="auto"/>
          </w:divBdr>
        </w:div>
        <w:div w:id="478812884">
          <w:marLeft w:val="640"/>
          <w:marRight w:val="0"/>
          <w:marTop w:val="0"/>
          <w:marBottom w:val="0"/>
          <w:divBdr>
            <w:top w:val="none" w:sz="0" w:space="0" w:color="auto"/>
            <w:left w:val="none" w:sz="0" w:space="0" w:color="auto"/>
            <w:bottom w:val="none" w:sz="0" w:space="0" w:color="auto"/>
            <w:right w:val="none" w:sz="0" w:space="0" w:color="auto"/>
          </w:divBdr>
        </w:div>
        <w:div w:id="487093862">
          <w:marLeft w:val="640"/>
          <w:marRight w:val="0"/>
          <w:marTop w:val="0"/>
          <w:marBottom w:val="0"/>
          <w:divBdr>
            <w:top w:val="none" w:sz="0" w:space="0" w:color="auto"/>
            <w:left w:val="none" w:sz="0" w:space="0" w:color="auto"/>
            <w:bottom w:val="none" w:sz="0" w:space="0" w:color="auto"/>
            <w:right w:val="none" w:sz="0" w:space="0" w:color="auto"/>
          </w:divBdr>
        </w:div>
        <w:div w:id="487215142">
          <w:marLeft w:val="640"/>
          <w:marRight w:val="0"/>
          <w:marTop w:val="0"/>
          <w:marBottom w:val="0"/>
          <w:divBdr>
            <w:top w:val="none" w:sz="0" w:space="0" w:color="auto"/>
            <w:left w:val="none" w:sz="0" w:space="0" w:color="auto"/>
            <w:bottom w:val="none" w:sz="0" w:space="0" w:color="auto"/>
            <w:right w:val="none" w:sz="0" w:space="0" w:color="auto"/>
          </w:divBdr>
        </w:div>
        <w:div w:id="523830863">
          <w:marLeft w:val="640"/>
          <w:marRight w:val="0"/>
          <w:marTop w:val="0"/>
          <w:marBottom w:val="0"/>
          <w:divBdr>
            <w:top w:val="none" w:sz="0" w:space="0" w:color="auto"/>
            <w:left w:val="none" w:sz="0" w:space="0" w:color="auto"/>
            <w:bottom w:val="none" w:sz="0" w:space="0" w:color="auto"/>
            <w:right w:val="none" w:sz="0" w:space="0" w:color="auto"/>
          </w:divBdr>
        </w:div>
        <w:div w:id="524177449">
          <w:marLeft w:val="640"/>
          <w:marRight w:val="0"/>
          <w:marTop w:val="0"/>
          <w:marBottom w:val="0"/>
          <w:divBdr>
            <w:top w:val="none" w:sz="0" w:space="0" w:color="auto"/>
            <w:left w:val="none" w:sz="0" w:space="0" w:color="auto"/>
            <w:bottom w:val="none" w:sz="0" w:space="0" w:color="auto"/>
            <w:right w:val="none" w:sz="0" w:space="0" w:color="auto"/>
          </w:divBdr>
        </w:div>
        <w:div w:id="531696216">
          <w:marLeft w:val="640"/>
          <w:marRight w:val="0"/>
          <w:marTop w:val="0"/>
          <w:marBottom w:val="0"/>
          <w:divBdr>
            <w:top w:val="none" w:sz="0" w:space="0" w:color="auto"/>
            <w:left w:val="none" w:sz="0" w:space="0" w:color="auto"/>
            <w:bottom w:val="none" w:sz="0" w:space="0" w:color="auto"/>
            <w:right w:val="none" w:sz="0" w:space="0" w:color="auto"/>
          </w:divBdr>
        </w:div>
        <w:div w:id="583295268">
          <w:marLeft w:val="640"/>
          <w:marRight w:val="0"/>
          <w:marTop w:val="0"/>
          <w:marBottom w:val="0"/>
          <w:divBdr>
            <w:top w:val="none" w:sz="0" w:space="0" w:color="auto"/>
            <w:left w:val="none" w:sz="0" w:space="0" w:color="auto"/>
            <w:bottom w:val="none" w:sz="0" w:space="0" w:color="auto"/>
            <w:right w:val="none" w:sz="0" w:space="0" w:color="auto"/>
          </w:divBdr>
        </w:div>
        <w:div w:id="636692173">
          <w:marLeft w:val="640"/>
          <w:marRight w:val="0"/>
          <w:marTop w:val="0"/>
          <w:marBottom w:val="0"/>
          <w:divBdr>
            <w:top w:val="none" w:sz="0" w:space="0" w:color="auto"/>
            <w:left w:val="none" w:sz="0" w:space="0" w:color="auto"/>
            <w:bottom w:val="none" w:sz="0" w:space="0" w:color="auto"/>
            <w:right w:val="none" w:sz="0" w:space="0" w:color="auto"/>
          </w:divBdr>
        </w:div>
        <w:div w:id="670959492">
          <w:marLeft w:val="640"/>
          <w:marRight w:val="0"/>
          <w:marTop w:val="0"/>
          <w:marBottom w:val="0"/>
          <w:divBdr>
            <w:top w:val="none" w:sz="0" w:space="0" w:color="auto"/>
            <w:left w:val="none" w:sz="0" w:space="0" w:color="auto"/>
            <w:bottom w:val="none" w:sz="0" w:space="0" w:color="auto"/>
            <w:right w:val="none" w:sz="0" w:space="0" w:color="auto"/>
          </w:divBdr>
        </w:div>
        <w:div w:id="716969786">
          <w:marLeft w:val="640"/>
          <w:marRight w:val="0"/>
          <w:marTop w:val="0"/>
          <w:marBottom w:val="0"/>
          <w:divBdr>
            <w:top w:val="none" w:sz="0" w:space="0" w:color="auto"/>
            <w:left w:val="none" w:sz="0" w:space="0" w:color="auto"/>
            <w:bottom w:val="none" w:sz="0" w:space="0" w:color="auto"/>
            <w:right w:val="none" w:sz="0" w:space="0" w:color="auto"/>
          </w:divBdr>
        </w:div>
        <w:div w:id="739056372">
          <w:marLeft w:val="640"/>
          <w:marRight w:val="0"/>
          <w:marTop w:val="0"/>
          <w:marBottom w:val="0"/>
          <w:divBdr>
            <w:top w:val="none" w:sz="0" w:space="0" w:color="auto"/>
            <w:left w:val="none" w:sz="0" w:space="0" w:color="auto"/>
            <w:bottom w:val="none" w:sz="0" w:space="0" w:color="auto"/>
            <w:right w:val="none" w:sz="0" w:space="0" w:color="auto"/>
          </w:divBdr>
        </w:div>
        <w:div w:id="739447293">
          <w:marLeft w:val="640"/>
          <w:marRight w:val="0"/>
          <w:marTop w:val="0"/>
          <w:marBottom w:val="0"/>
          <w:divBdr>
            <w:top w:val="none" w:sz="0" w:space="0" w:color="auto"/>
            <w:left w:val="none" w:sz="0" w:space="0" w:color="auto"/>
            <w:bottom w:val="none" w:sz="0" w:space="0" w:color="auto"/>
            <w:right w:val="none" w:sz="0" w:space="0" w:color="auto"/>
          </w:divBdr>
        </w:div>
        <w:div w:id="740442699">
          <w:marLeft w:val="640"/>
          <w:marRight w:val="0"/>
          <w:marTop w:val="0"/>
          <w:marBottom w:val="0"/>
          <w:divBdr>
            <w:top w:val="none" w:sz="0" w:space="0" w:color="auto"/>
            <w:left w:val="none" w:sz="0" w:space="0" w:color="auto"/>
            <w:bottom w:val="none" w:sz="0" w:space="0" w:color="auto"/>
            <w:right w:val="none" w:sz="0" w:space="0" w:color="auto"/>
          </w:divBdr>
        </w:div>
        <w:div w:id="760949733">
          <w:marLeft w:val="640"/>
          <w:marRight w:val="0"/>
          <w:marTop w:val="0"/>
          <w:marBottom w:val="0"/>
          <w:divBdr>
            <w:top w:val="none" w:sz="0" w:space="0" w:color="auto"/>
            <w:left w:val="none" w:sz="0" w:space="0" w:color="auto"/>
            <w:bottom w:val="none" w:sz="0" w:space="0" w:color="auto"/>
            <w:right w:val="none" w:sz="0" w:space="0" w:color="auto"/>
          </w:divBdr>
        </w:div>
        <w:div w:id="768505177">
          <w:marLeft w:val="640"/>
          <w:marRight w:val="0"/>
          <w:marTop w:val="0"/>
          <w:marBottom w:val="0"/>
          <w:divBdr>
            <w:top w:val="none" w:sz="0" w:space="0" w:color="auto"/>
            <w:left w:val="none" w:sz="0" w:space="0" w:color="auto"/>
            <w:bottom w:val="none" w:sz="0" w:space="0" w:color="auto"/>
            <w:right w:val="none" w:sz="0" w:space="0" w:color="auto"/>
          </w:divBdr>
        </w:div>
        <w:div w:id="785581083">
          <w:marLeft w:val="640"/>
          <w:marRight w:val="0"/>
          <w:marTop w:val="0"/>
          <w:marBottom w:val="0"/>
          <w:divBdr>
            <w:top w:val="none" w:sz="0" w:space="0" w:color="auto"/>
            <w:left w:val="none" w:sz="0" w:space="0" w:color="auto"/>
            <w:bottom w:val="none" w:sz="0" w:space="0" w:color="auto"/>
            <w:right w:val="none" w:sz="0" w:space="0" w:color="auto"/>
          </w:divBdr>
        </w:div>
        <w:div w:id="790785172">
          <w:marLeft w:val="640"/>
          <w:marRight w:val="0"/>
          <w:marTop w:val="0"/>
          <w:marBottom w:val="0"/>
          <w:divBdr>
            <w:top w:val="none" w:sz="0" w:space="0" w:color="auto"/>
            <w:left w:val="none" w:sz="0" w:space="0" w:color="auto"/>
            <w:bottom w:val="none" w:sz="0" w:space="0" w:color="auto"/>
            <w:right w:val="none" w:sz="0" w:space="0" w:color="auto"/>
          </w:divBdr>
        </w:div>
        <w:div w:id="799226886">
          <w:marLeft w:val="640"/>
          <w:marRight w:val="0"/>
          <w:marTop w:val="0"/>
          <w:marBottom w:val="0"/>
          <w:divBdr>
            <w:top w:val="none" w:sz="0" w:space="0" w:color="auto"/>
            <w:left w:val="none" w:sz="0" w:space="0" w:color="auto"/>
            <w:bottom w:val="none" w:sz="0" w:space="0" w:color="auto"/>
            <w:right w:val="none" w:sz="0" w:space="0" w:color="auto"/>
          </w:divBdr>
        </w:div>
        <w:div w:id="812455250">
          <w:marLeft w:val="640"/>
          <w:marRight w:val="0"/>
          <w:marTop w:val="0"/>
          <w:marBottom w:val="0"/>
          <w:divBdr>
            <w:top w:val="none" w:sz="0" w:space="0" w:color="auto"/>
            <w:left w:val="none" w:sz="0" w:space="0" w:color="auto"/>
            <w:bottom w:val="none" w:sz="0" w:space="0" w:color="auto"/>
            <w:right w:val="none" w:sz="0" w:space="0" w:color="auto"/>
          </w:divBdr>
        </w:div>
        <w:div w:id="812600795">
          <w:marLeft w:val="640"/>
          <w:marRight w:val="0"/>
          <w:marTop w:val="0"/>
          <w:marBottom w:val="0"/>
          <w:divBdr>
            <w:top w:val="none" w:sz="0" w:space="0" w:color="auto"/>
            <w:left w:val="none" w:sz="0" w:space="0" w:color="auto"/>
            <w:bottom w:val="none" w:sz="0" w:space="0" w:color="auto"/>
            <w:right w:val="none" w:sz="0" w:space="0" w:color="auto"/>
          </w:divBdr>
        </w:div>
        <w:div w:id="864172272">
          <w:marLeft w:val="640"/>
          <w:marRight w:val="0"/>
          <w:marTop w:val="0"/>
          <w:marBottom w:val="0"/>
          <w:divBdr>
            <w:top w:val="none" w:sz="0" w:space="0" w:color="auto"/>
            <w:left w:val="none" w:sz="0" w:space="0" w:color="auto"/>
            <w:bottom w:val="none" w:sz="0" w:space="0" w:color="auto"/>
            <w:right w:val="none" w:sz="0" w:space="0" w:color="auto"/>
          </w:divBdr>
        </w:div>
        <w:div w:id="873152561">
          <w:marLeft w:val="640"/>
          <w:marRight w:val="0"/>
          <w:marTop w:val="0"/>
          <w:marBottom w:val="0"/>
          <w:divBdr>
            <w:top w:val="none" w:sz="0" w:space="0" w:color="auto"/>
            <w:left w:val="none" w:sz="0" w:space="0" w:color="auto"/>
            <w:bottom w:val="none" w:sz="0" w:space="0" w:color="auto"/>
            <w:right w:val="none" w:sz="0" w:space="0" w:color="auto"/>
          </w:divBdr>
        </w:div>
        <w:div w:id="922565047">
          <w:marLeft w:val="640"/>
          <w:marRight w:val="0"/>
          <w:marTop w:val="0"/>
          <w:marBottom w:val="0"/>
          <w:divBdr>
            <w:top w:val="none" w:sz="0" w:space="0" w:color="auto"/>
            <w:left w:val="none" w:sz="0" w:space="0" w:color="auto"/>
            <w:bottom w:val="none" w:sz="0" w:space="0" w:color="auto"/>
            <w:right w:val="none" w:sz="0" w:space="0" w:color="auto"/>
          </w:divBdr>
        </w:div>
        <w:div w:id="947738336">
          <w:marLeft w:val="640"/>
          <w:marRight w:val="0"/>
          <w:marTop w:val="0"/>
          <w:marBottom w:val="0"/>
          <w:divBdr>
            <w:top w:val="none" w:sz="0" w:space="0" w:color="auto"/>
            <w:left w:val="none" w:sz="0" w:space="0" w:color="auto"/>
            <w:bottom w:val="none" w:sz="0" w:space="0" w:color="auto"/>
            <w:right w:val="none" w:sz="0" w:space="0" w:color="auto"/>
          </w:divBdr>
        </w:div>
        <w:div w:id="1014723530">
          <w:marLeft w:val="640"/>
          <w:marRight w:val="0"/>
          <w:marTop w:val="0"/>
          <w:marBottom w:val="0"/>
          <w:divBdr>
            <w:top w:val="none" w:sz="0" w:space="0" w:color="auto"/>
            <w:left w:val="none" w:sz="0" w:space="0" w:color="auto"/>
            <w:bottom w:val="none" w:sz="0" w:space="0" w:color="auto"/>
            <w:right w:val="none" w:sz="0" w:space="0" w:color="auto"/>
          </w:divBdr>
        </w:div>
        <w:div w:id="1040477169">
          <w:marLeft w:val="640"/>
          <w:marRight w:val="0"/>
          <w:marTop w:val="0"/>
          <w:marBottom w:val="0"/>
          <w:divBdr>
            <w:top w:val="none" w:sz="0" w:space="0" w:color="auto"/>
            <w:left w:val="none" w:sz="0" w:space="0" w:color="auto"/>
            <w:bottom w:val="none" w:sz="0" w:space="0" w:color="auto"/>
            <w:right w:val="none" w:sz="0" w:space="0" w:color="auto"/>
          </w:divBdr>
        </w:div>
        <w:div w:id="1095709625">
          <w:marLeft w:val="640"/>
          <w:marRight w:val="0"/>
          <w:marTop w:val="0"/>
          <w:marBottom w:val="0"/>
          <w:divBdr>
            <w:top w:val="none" w:sz="0" w:space="0" w:color="auto"/>
            <w:left w:val="none" w:sz="0" w:space="0" w:color="auto"/>
            <w:bottom w:val="none" w:sz="0" w:space="0" w:color="auto"/>
            <w:right w:val="none" w:sz="0" w:space="0" w:color="auto"/>
          </w:divBdr>
        </w:div>
        <w:div w:id="1162936707">
          <w:marLeft w:val="640"/>
          <w:marRight w:val="0"/>
          <w:marTop w:val="0"/>
          <w:marBottom w:val="0"/>
          <w:divBdr>
            <w:top w:val="none" w:sz="0" w:space="0" w:color="auto"/>
            <w:left w:val="none" w:sz="0" w:space="0" w:color="auto"/>
            <w:bottom w:val="none" w:sz="0" w:space="0" w:color="auto"/>
            <w:right w:val="none" w:sz="0" w:space="0" w:color="auto"/>
          </w:divBdr>
        </w:div>
        <w:div w:id="1179271720">
          <w:marLeft w:val="640"/>
          <w:marRight w:val="0"/>
          <w:marTop w:val="0"/>
          <w:marBottom w:val="0"/>
          <w:divBdr>
            <w:top w:val="none" w:sz="0" w:space="0" w:color="auto"/>
            <w:left w:val="none" w:sz="0" w:space="0" w:color="auto"/>
            <w:bottom w:val="none" w:sz="0" w:space="0" w:color="auto"/>
            <w:right w:val="none" w:sz="0" w:space="0" w:color="auto"/>
          </w:divBdr>
        </w:div>
        <w:div w:id="1183930807">
          <w:marLeft w:val="640"/>
          <w:marRight w:val="0"/>
          <w:marTop w:val="0"/>
          <w:marBottom w:val="0"/>
          <w:divBdr>
            <w:top w:val="none" w:sz="0" w:space="0" w:color="auto"/>
            <w:left w:val="none" w:sz="0" w:space="0" w:color="auto"/>
            <w:bottom w:val="none" w:sz="0" w:space="0" w:color="auto"/>
            <w:right w:val="none" w:sz="0" w:space="0" w:color="auto"/>
          </w:divBdr>
        </w:div>
        <w:div w:id="1214074853">
          <w:marLeft w:val="640"/>
          <w:marRight w:val="0"/>
          <w:marTop w:val="0"/>
          <w:marBottom w:val="0"/>
          <w:divBdr>
            <w:top w:val="none" w:sz="0" w:space="0" w:color="auto"/>
            <w:left w:val="none" w:sz="0" w:space="0" w:color="auto"/>
            <w:bottom w:val="none" w:sz="0" w:space="0" w:color="auto"/>
            <w:right w:val="none" w:sz="0" w:space="0" w:color="auto"/>
          </w:divBdr>
        </w:div>
        <w:div w:id="1298222541">
          <w:marLeft w:val="640"/>
          <w:marRight w:val="0"/>
          <w:marTop w:val="0"/>
          <w:marBottom w:val="0"/>
          <w:divBdr>
            <w:top w:val="none" w:sz="0" w:space="0" w:color="auto"/>
            <w:left w:val="none" w:sz="0" w:space="0" w:color="auto"/>
            <w:bottom w:val="none" w:sz="0" w:space="0" w:color="auto"/>
            <w:right w:val="none" w:sz="0" w:space="0" w:color="auto"/>
          </w:divBdr>
        </w:div>
        <w:div w:id="1298225290">
          <w:marLeft w:val="640"/>
          <w:marRight w:val="0"/>
          <w:marTop w:val="0"/>
          <w:marBottom w:val="0"/>
          <w:divBdr>
            <w:top w:val="none" w:sz="0" w:space="0" w:color="auto"/>
            <w:left w:val="none" w:sz="0" w:space="0" w:color="auto"/>
            <w:bottom w:val="none" w:sz="0" w:space="0" w:color="auto"/>
            <w:right w:val="none" w:sz="0" w:space="0" w:color="auto"/>
          </w:divBdr>
        </w:div>
        <w:div w:id="1316035128">
          <w:marLeft w:val="640"/>
          <w:marRight w:val="0"/>
          <w:marTop w:val="0"/>
          <w:marBottom w:val="0"/>
          <w:divBdr>
            <w:top w:val="none" w:sz="0" w:space="0" w:color="auto"/>
            <w:left w:val="none" w:sz="0" w:space="0" w:color="auto"/>
            <w:bottom w:val="none" w:sz="0" w:space="0" w:color="auto"/>
            <w:right w:val="none" w:sz="0" w:space="0" w:color="auto"/>
          </w:divBdr>
        </w:div>
        <w:div w:id="1319771816">
          <w:marLeft w:val="640"/>
          <w:marRight w:val="0"/>
          <w:marTop w:val="0"/>
          <w:marBottom w:val="0"/>
          <w:divBdr>
            <w:top w:val="none" w:sz="0" w:space="0" w:color="auto"/>
            <w:left w:val="none" w:sz="0" w:space="0" w:color="auto"/>
            <w:bottom w:val="none" w:sz="0" w:space="0" w:color="auto"/>
            <w:right w:val="none" w:sz="0" w:space="0" w:color="auto"/>
          </w:divBdr>
        </w:div>
        <w:div w:id="1320383580">
          <w:marLeft w:val="640"/>
          <w:marRight w:val="0"/>
          <w:marTop w:val="0"/>
          <w:marBottom w:val="0"/>
          <w:divBdr>
            <w:top w:val="none" w:sz="0" w:space="0" w:color="auto"/>
            <w:left w:val="none" w:sz="0" w:space="0" w:color="auto"/>
            <w:bottom w:val="none" w:sz="0" w:space="0" w:color="auto"/>
            <w:right w:val="none" w:sz="0" w:space="0" w:color="auto"/>
          </w:divBdr>
        </w:div>
        <w:div w:id="1337003151">
          <w:marLeft w:val="640"/>
          <w:marRight w:val="0"/>
          <w:marTop w:val="0"/>
          <w:marBottom w:val="0"/>
          <w:divBdr>
            <w:top w:val="none" w:sz="0" w:space="0" w:color="auto"/>
            <w:left w:val="none" w:sz="0" w:space="0" w:color="auto"/>
            <w:bottom w:val="none" w:sz="0" w:space="0" w:color="auto"/>
            <w:right w:val="none" w:sz="0" w:space="0" w:color="auto"/>
          </w:divBdr>
        </w:div>
        <w:div w:id="1350377481">
          <w:marLeft w:val="640"/>
          <w:marRight w:val="0"/>
          <w:marTop w:val="0"/>
          <w:marBottom w:val="0"/>
          <w:divBdr>
            <w:top w:val="none" w:sz="0" w:space="0" w:color="auto"/>
            <w:left w:val="none" w:sz="0" w:space="0" w:color="auto"/>
            <w:bottom w:val="none" w:sz="0" w:space="0" w:color="auto"/>
            <w:right w:val="none" w:sz="0" w:space="0" w:color="auto"/>
          </w:divBdr>
        </w:div>
        <w:div w:id="1371762994">
          <w:marLeft w:val="640"/>
          <w:marRight w:val="0"/>
          <w:marTop w:val="0"/>
          <w:marBottom w:val="0"/>
          <w:divBdr>
            <w:top w:val="none" w:sz="0" w:space="0" w:color="auto"/>
            <w:left w:val="none" w:sz="0" w:space="0" w:color="auto"/>
            <w:bottom w:val="none" w:sz="0" w:space="0" w:color="auto"/>
            <w:right w:val="none" w:sz="0" w:space="0" w:color="auto"/>
          </w:divBdr>
        </w:div>
        <w:div w:id="1373921772">
          <w:marLeft w:val="640"/>
          <w:marRight w:val="0"/>
          <w:marTop w:val="0"/>
          <w:marBottom w:val="0"/>
          <w:divBdr>
            <w:top w:val="none" w:sz="0" w:space="0" w:color="auto"/>
            <w:left w:val="none" w:sz="0" w:space="0" w:color="auto"/>
            <w:bottom w:val="none" w:sz="0" w:space="0" w:color="auto"/>
            <w:right w:val="none" w:sz="0" w:space="0" w:color="auto"/>
          </w:divBdr>
        </w:div>
        <w:div w:id="1413427540">
          <w:marLeft w:val="640"/>
          <w:marRight w:val="0"/>
          <w:marTop w:val="0"/>
          <w:marBottom w:val="0"/>
          <w:divBdr>
            <w:top w:val="none" w:sz="0" w:space="0" w:color="auto"/>
            <w:left w:val="none" w:sz="0" w:space="0" w:color="auto"/>
            <w:bottom w:val="none" w:sz="0" w:space="0" w:color="auto"/>
            <w:right w:val="none" w:sz="0" w:space="0" w:color="auto"/>
          </w:divBdr>
        </w:div>
        <w:div w:id="1435201818">
          <w:marLeft w:val="640"/>
          <w:marRight w:val="0"/>
          <w:marTop w:val="0"/>
          <w:marBottom w:val="0"/>
          <w:divBdr>
            <w:top w:val="none" w:sz="0" w:space="0" w:color="auto"/>
            <w:left w:val="none" w:sz="0" w:space="0" w:color="auto"/>
            <w:bottom w:val="none" w:sz="0" w:space="0" w:color="auto"/>
            <w:right w:val="none" w:sz="0" w:space="0" w:color="auto"/>
          </w:divBdr>
        </w:div>
        <w:div w:id="1455098393">
          <w:marLeft w:val="640"/>
          <w:marRight w:val="0"/>
          <w:marTop w:val="0"/>
          <w:marBottom w:val="0"/>
          <w:divBdr>
            <w:top w:val="none" w:sz="0" w:space="0" w:color="auto"/>
            <w:left w:val="none" w:sz="0" w:space="0" w:color="auto"/>
            <w:bottom w:val="none" w:sz="0" w:space="0" w:color="auto"/>
            <w:right w:val="none" w:sz="0" w:space="0" w:color="auto"/>
          </w:divBdr>
        </w:div>
        <w:div w:id="1465851734">
          <w:marLeft w:val="640"/>
          <w:marRight w:val="0"/>
          <w:marTop w:val="0"/>
          <w:marBottom w:val="0"/>
          <w:divBdr>
            <w:top w:val="none" w:sz="0" w:space="0" w:color="auto"/>
            <w:left w:val="none" w:sz="0" w:space="0" w:color="auto"/>
            <w:bottom w:val="none" w:sz="0" w:space="0" w:color="auto"/>
            <w:right w:val="none" w:sz="0" w:space="0" w:color="auto"/>
          </w:divBdr>
        </w:div>
        <w:div w:id="1467972011">
          <w:marLeft w:val="640"/>
          <w:marRight w:val="0"/>
          <w:marTop w:val="0"/>
          <w:marBottom w:val="0"/>
          <w:divBdr>
            <w:top w:val="none" w:sz="0" w:space="0" w:color="auto"/>
            <w:left w:val="none" w:sz="0" w:space="0" w:color="auto"/>
            <w:bottom w:val="none" w:sz="0" w:space="0" w:color="auto"/>
            <w:right w:val="none" w:sz="0" w:space="0" w:color="auto"/>
          </w:divBdr>
        </w:div>
        <w:div w:id="1478952390">
          <w:marLeft w:val="640"/>
          <w:marRight w:val="0"/>
          <w:marTop w:val="0"/>
          <w:marBottom w:val="0"/>
          <w:divBdr>
            <w:top w:val="none" w:sz="0" w:space="0" w:color="auto"/>
            <w:left w:val="none" w:sz="0" w:space="0" w:color="auto"/>
            <w:bottom w:val="none" w:sz="0" w:space="0" w:color="auto"/>
            <w:right w:val="none" w:sz="0" w:space="0" w:color="auto"/>
          </w:divBdr>
        </w:div>
        <w:div w:id="1500077462">
          <w:marLeft w:val="640"/>
          <w:marRight w:val="0"/>
          <w:marTop w:val="0"/>
          <w:marBottom w:val="0"/>
          <w:divBdr>
            <w:top w:val="none" w:sz="0" w:space="0" w:color="auto"/>
            <w:left w:val="none" w:sz="0" w:space="0" w:color="auto"/>
            <w:bottom w:val="none" w:sz="0" w:space="0" w:color="auto"/>
            <w:right w:val="none" w:sz="0" w:space="0" w:color="auto"/>
          </w:divBdr>
        </w:div>
        <w:div w:id="1526749002">
          <w:marLeft w:val="640"/>
          <w:marRight w:val="0"/>
          <w:marTop w:val="0"/>
          <w:marBottom w:val="0"/>
          <w:divBdr>
            <w:top w:val="none" w:sz="0" w:space="0" w:color="auto"/>
            <w:left w:val="none" w:sz="0" w:space="0" w:color="auto"/>
            <w:bottom w:val="none" w:sz="0" w:space="0" w:color="auto"/>
            <w:right w:val="none" w:sz="0" w:space="0" w:color="auto"/>
          </w:divBdr>
        </w:div>
        <w:div w:id="1533417797">
          <w:marLeft w:val="640"/>
          <w:marRight w:val="0"/>
          <w:marTop w:val="0"/>
          <w:marBottom w:val="0"/>
          <w:divBdr>
            <w:top w:val="none" w:sz="0" w:space="0" w:color="auto"/>
            <w:left w:val="none" w:sz="0" w:space="0" w:color="auto"/>
            <w:bottom w:val="none" w:sz="0" w:space="0" w:color="auto"/>
            <w:right w:val="none" w:sz="0" w:space="0" w:color="auto"/>
          </w:divBdr>
        </w:div>
        <w:div w:id="1539203502">
          <w:marLeft w:val="640"/>
          <w:marRight w:val="0"/>
          <w:marTop w:val="0"/>
          <w:marBottom w:val="0"/>
          <w:divBdr>
            <w:top w:val="none" w:sz="0" w:space="0" w:color="auto"/>
            <w:left w:val="none" w:sz="0" w:space="0" w:color="auto"/>
            <w:bottom w:val="none" w:sz="0" w:space="0" w:color="auto"/>
            <w:right w:val="none" w:sz="0" w:space="0" w:color="auto"/>
          </w:divBdr>
        </w:div>
        <w:div w:id="1553154914">
          <w:marLeft w:val="640"/>
          <w:marRight w:val="0"/>
          <w:marTop w:val="0"/>
          <w:marBottom w:val="0"/>
          <w:divBdr>
            <w:top w:val="none" w:sz="0" w:space="0" w:color="auto"/>
            <w:left w:val="none" w:sz="0" w:space="0" w:color="auto"/>
            <w:bottom w:val="none" w:sz="0" w:space="0" w:color="auto"/>
            <w:right w:val="none" w:sz="0" w:space="0" w:color="auto"/>
          </w:divBdr>
        </w:div>
        <w:div w:id="1554658497">
          <w:marLeft w:val="640"/>
          <w:marRight w:val="0"/>
          <w:marTop w:val="0"/>
          <w:marBottom w:val="0"/>
          <w:divBdr>
            <w:top w:val="none" w:sz="0" w:space="0" w:color="auto"/>
            <w:left w:val="none" w:sz="0" w:space="0" w:color="auto"/>
            <w:bottom w:val="none" w:sz="0" w:space="0" w:color="auto"/>
            <w:right w:val="none" w:sz="0" w:space="0" w:color="auto"/>
          </w:divBdr>
        </w:div>
        <w:div w:id="1558474100">
          <w:marLeft w:val="640"/>
          <w:marRight w:val="0"/>
          <w:marTop w:val="0"/>
          <w:marBottom w:val="0"/>
          <w:divBdr>
            <w:top w:val="none" w:sz="0" w:space="0" w:color="auto"/>
            <w:left w:val="none" w:sz="0" w:space="0" w:color="auto"/>
            <w:bottom w:val="none" w:sz="0" w:space="0" w:color="auto"/>
            <w:right w:val="none" w:sz="0" w:space="0" w:color="auto"/>
          </w:divBdr>
        </w:div>
        <w:div w:id="1629240536">
          <w:marLeft w:val="640"/>
          <w:marRight w:val="0"/>
          <w:marTop w:val="0"/>
          <w:marBottom w:val="0"/>
          <w:divBdr>
            <w:top w:val="none" w:sz="0" w:space="0" w:color="auto"/>
            <w:left w:val="none" w:sz="0" w:space="0" w:color="auto"/>
            <w:bottom w:val="none" w:sz="0" w:space="0" w:color="auto"/>
            <w:right w:val="none" w:sz="0" w:space="0" w:color="auto"/>
          </w:divBdr>
        </w:div>
        <w:div w:id="1703433763">
          <w:marLeft w:val="640"/>
          <w:marRight w:val="0"/>
          <w:marTop w:val="0"/>
          <w:marBottom w:val="0"/>
          <w:divBdr>
            <w:top w:val="none" w:sz="0" w:space="0" w:color="auto"/>
            <w:left w:val="none" w:sz="0" w:space="0" w:color="auto"/>
            <w:bottom w:val="none" w:sz="0" w:space="0" w:color="auto"/>
            <w:right w:val="none" w:sz="0" w:space="0" w:color="auto"/>
          </w:divBdr>
        </w:div>
        <w:div w:id="1709918009">
          <w:marLeft w:val="640"/>
          <w:marRight w:val="0"/>
          <w:marTop w:val="0"/>
          <w:marBottom w:val="0"/>
          <w:divBdr>
            <w:top w:val="none" w:sz="0" w:space="0" w:color="auto"/>
            <w:left w:val="none" w:sz="0" w:space="0" w:color="auto"/>
            <w:bottom w:val="none" w:sz="0" w:space="0" w:color="auto"/>
            <w:right w:val="none" w:sz="0" w:space="0" w:color="auto"/>
          </w:divBdr>
        </w:div>
        <w:div w:id="1742561261">
          <w:marLeft w:val="640"/>
          <w:marRight w:val="0"/>
          <w:marTop w:val="0"/>
          <w:marBottom w:val="0"/>
          <w:divBdr>
            <w:top w:val="none" w:sz="0" w:space="0" w:color="auto"/>
            <w:left w:val="none" w:sz="0" w:space="0" w:color="auto"/>
            <w:bottom w:val="none" w:sz="0" w:space="0" w:color="auto"/>
            <w:right w:val="none" w:sz="0" w:space="0" w:color="auto"/>
          </w:divBdr>
        </w:div>
        <w:div w:id="1776975512">
          <w:marLeft w:val="640"/>
          <w:marRight w:val="0"/>
          <w:marTop w:val="0"/>
          <w:marBottom w:val="0"/>
          <w:divBdr>
            <w:top w:val="none" w:sz="0" w:space="0" w:color="auto"/>
            <w:left w:val="none" w:sz="0" w:space="0" w:color="auto"/>
            <w:bottom w:val="none" w:sz="0" w:space="0" w:color="auto"/>
            <w:right w:val="none" w:sz="0" w:space="0" w:color="auto"/>
          </w:divBdr>
        </w:div>
        <w:div w:id="1784885594">
          <w:marLeft w:val="640"/>
          <w:marRight w:val="0"/>
          <w:marTop w:val="0"/>
          <w:marBottom w:val="0"/>
          <w:divBdr>
            <w:top w:val="none" w:sz="0" w:space="0" w:color="auto"/>
            <w:left w:val="none" w:sz="0" w:space="0" w:color="auto"/>
            <w:bottom w:val="none" w:sz="0" w:space="0" w:color="auto"/>
            <w:right w:val="none" w:sz="0" w:space="0" w:color="auto"/>
          </w:divBdr>
        </w:div>
        <w:div w:id="1856116428">
          <w:marLeft w:val="640"/>
          <w:marRight w:val="0"/>
          <w:marTop w:val="0"/>
          <w:marBottom w:val="0"/>
          <w:divBdr>
            <w:top w:val="none" w:sz="0" w:space="0" w:color="auto"/>
            <w:left w:val="none" w:sz="0" w:space="0" w:color="auto"/>
            <w:bottom w:val="none" w:sz="0" w:space="0" w:color="auto"/>
            <w:right w:val="none" w:sz="0" w:space="0" w:color="auto"/>
          </w:divBdr>
        </w:div>
        <w:div w:id="1857036956">
          <w:marLeft w:val="640"/>
          <w:marRight w:val="0"/>
          <w:marTop w:val="0"/>
          <w:marBottom w:val="0"/>
          <w:divBdr>
            <w:top w:val="none" w:sz="0" w:space="0" w:color="auto"/>
            <w:left w:val="none" w:sz="0" w:space="0" w:color="auto"/>
            <w:bottom w:val="none" w:sz="0" w:space="0" w:color="auto"/>
            <w:right w:val="none" w:sz="0" w:space="0" w:color="auto"/>
          </w:divBdr>
        </w:div>
        <w:div w:id="1867981001">
          <w:marLeft w:val="640"/>
          <w:marRight w:val="0"/>
          <w:marTop w:val="0"/>
          <w:marBottom w:val="0"/>
          <w:divBdr>
            <w:top w:val="none" w:sz="0" w:space="0" w:color="auto"/>
            <w:left w:val="none" w:sz="0" w:space="0" w:color="auto"/>
            <w:bottom w:val="none" w:sz="0" w:space="0" w:color="auto"/>
            <w:right w:val="none" w:sz="0" w:space="0" w:color="auto"/>
          </w:divBdr>
        </w:div>
        <w:div w:id="1890216019">
          <w:marLeft w:val="640"/>
          <w:marRight w:val="0"/>
          <w:marTop w:val="0"/>
          <w:marBottom w:val="0"/>
          <w:divBdr>
            <w:top w:val="none" w:sz="0" w:space="0" w:color="auto"/>
            <w:left w:val="none" w:sz="0" w:space="0" w:color="auto"/>
            <w:bottom w:val="none" w:sz="0" w:space="0" w:color="auto"/>
            <w:right w:val="none" w:sz="0" w:space="0" w:color="auto"/>
          </w:divBdr>
        </w:div>
        <w:div w:id="1900089474">
          <w:marLeft w:val="640"/>
          <w:marRight w:val="0"/>
          <w:marTop w:val="0"/>
          <w:marBottom w:val="0"/>
          <w:divBdr>
            <w:top w:val="none" w:sz="0" w:space="0" w:color="auto"/>
            <w:left w:val="none" w:sz="0" w:space="0" w:color="auto"/>
            <w:bottom w:val="none" w:sz="0" w:space="0" w:color="auto"/>
            <w:right w:val="none" w:sz="0" w:space="0" w:color="auto"/>
          </w:divBdr>
        </w:div>
        <w:div w:id="1912613265">
          <w:marLeft w:val="640"/>
          <w:marRight w:val="0"/>
          <w:marTop w:val="0"/>
          <w:marBottom w:val="0"/>
          <w:divBdr>
            <w:top w:val="none" w:sz="0" w:space="0" w:color="auto"/>
            <w:left w:val="none" w:sz="0" w:space="0" w:color="auto"/>
            <w:bottom w:val="none" w:sz="0" w:space="0" w:color="auto"/>
            <w:right w:val="none" w:sz="0" w:space="0" w:color="auto"/>
          </w:divBdr>
        </w:div>
        <w:div w:id="1928535103">
          <w:marLeft w:val="640"/>
          <w:marRight w:val="0"/>
          <w:marTop w:val="0"/>
          <w:marBottom w:val="0"/>
          <w:divBdr>
            <w:top w:val="none" w:sz="0" w:space="0" w:color="auto"/>
            <w:left w:val="none" w:sz="0" w:space="0" w:color="auto"/>
            <w:bottom w:val="none" w:sz="0" w:space="0" w:color="auto"/>
            <w:right w:val="none" w:sz="0" w:space="0" w:color="auto"/>
          </w:divBdr>
        </w:div>
        <w:div w:id="1936089685">
          <w:marLeft w:val="640"/>
          <w:marRight w:val="0"/>
          <w:marTop w:val="0"/>
          <w:marBottom w:val="0"/>
          <w:divBdr>
            <w:top w:val="none" w:sz="0" w:space="0" w:color="auto"/>
            <w:left w:val="none" w:sz="0" w:space="0" w:color="auto"/>
            <w:bottom w:val="none" w:sz="0" w:space="0" w:color="auto"/>
            <w:right w:val="none" w:sz="0" w:space="0" w:color="auto"/>
          </w:divBdr>
        </w:div>
        <w:div w:id="1973293358">
          <w:marLeft w:val="640"/>
          <w:marRight w:val="0"/>
          <w:marTop w:val="0"/>
          <w:marBottom w:val="0"/>
          <w:divBdr>
            <w:top w:val="none" w:sz="0" w:space="0" w:color="auto"/>
            <w:left w:val="none" w:sz="0" w:space="0" w:color="auto"/>
            <w:bottom w:val="none" w:sz="0" w:space="0" w:color="auto"/>
            <w:right w:val="none" w:sz="0" w:space="0" w:color="auto"/>
          </w:divBdr>
        </w:div>
        <w:div w:id="2032148682">
          <w:marLeft w:val="640"/>
          <w:marRight w:val="0"/>
          <w:marTop w:val="0"/>
          <w:marBottom w:val="0"/>
          <w:divBdr>
            <w:top w:val="none" w:sz="0" w:space="0" w:color="auto"/>
            <w:left w:val="none" w:sz="0" w:space="0" w:color="auto"/>
            <w:bottom w:val="none" w:sz="0" w:space="0" w:color="auto"/>
            <w:right w:val="none" w:sz="0" w:space="0" w:color="auto"/>
          </w:divBdr>
        </w:div>
        <w:div w:id="2045327893">
          <w:marLeft w:val="640"/>
          <w:marRight w:val="0"/>
          <w:marTop w:val="0"/>
          <w:marBottom w:val="0"/>
          <w:divBdr>
            <w:top w:val="none" w:sz="0" w:space="0" w:color="auto"/>
            <w:left w:val="none" w:sz="0" w:space="0" w:color="auto"/>
            <w:bottom w:val="none" w:sz="0" w:space="0" w:color="auto"/>
            <w:right w:val="none" w:sz="0" w:space="0" w:color="auto"/>
          </w:divBdr>
        </w:div>
        <w:div w:id="2046783466">
          <w:marLeft w:val="640"/>
          <w:marRight w:val="0"/>
          <w:marTop w:val="0"/>
          <w:marBottom w:val="0"/>
          <w:divBdr>
            <w:top w:val="none" w:sz="0" w:space="0" w:color="auto"/>
            <w:left w:val="none" w:sz="0" w:space="0" w:color="auto"/>
            <w:bottom w:val="none" w:sz="0" w:space="0" w:color="auto"/>
            <w:right w:val="none" w:sz="0" w:space="0" w:color="auto"/>
          </w:divBdr>
        </w:div>
        <w:div w:id="2051177122">
          <w:marLeft w:val="640"/>
          <w:marRight w:val="0"/>
          <w:marTop w:val="0"/>
          <w:marBottom w:val="0"/>
          <w:divBdr>
            <w:top w:val="none" w:sz="0" w:space="0" w:color="auto"/>
            <w:left w:val="none" w:sz="0" w:space="0" w:color="auto"/>
            <w:bottom w:val="none" w:sz="0" w:space="0" w:color="auto"/>
            <w:right w:val="none" w:sz="0" w:space="0" w:color="auto"/>
          </w:divBdr>
        </w:div>
        <w:div w:id="2063403202">
          <w:marLeft w:val="640"/>
          <w:marRight w:val="0"/>
          <w:marTop w:val="0"/>
          <w:marBottom w:val="0"/>
          <w:divBdr>
            <w:top w:val="none" w:sz="0" w:space="0" w:color="auto"/>
            <w:left w:val="none" w:sz="0" w:space="0" w:color="auto"/>
            <w:bottom w:val="none" w:sz="0" w:space="0" w:color="auto"/>
            <w:right w:val="none" w:sz="0" w:space="0" w:color="auto"/>
          </w:divBdr>
        </w:div>
        <w:div w:id="2090074504">
          <w:marLeft w:val="640"/>
          <w:marRight w:val="0"/>
          <w:marTop w:val="0"/>
          <w:marBottom w:val="0"/>
          <w:divBdr>
            <w:top w:val="none" w:sz="0" w:space="0" w:color="auto"/>
            <w:left w:val="none" w:sz="0" w:space="0" w:color="auto"/>
            <w:bottom w:val="none" w:sz="0" w:space="0" w:color="auto"/>
            <w:right w:val="none" w:sz="0" w:space="0" w:color="auto"/>
          </w:divBdr>
        </w:div>
        <w:div w:id="2127389150">
          <w:marLeft w:val="640"/>
          <w:marRight w:val="0"/>
          <w:marTop w:val="0"/>
          <w:marBottom w:val="0"/>
          <w:divBdr>
            <w:top w:val="none" w:sz="0" w:space="0" w:color="auto"/>
            <w:left w:val="none" w:sz="0" w:space="0" w:color="auto"/>
            <w:bottom w:val="none" w:sz="0" w:space="0" w:color="auto"/>
            <w:right w:val="none" w:sz="0" w:space="0" w:color="auto"/>
          </w:divBdr>
        </w:div>
      </w:divsChild>
    </w:div>
    <w:div w:id="1750156426">
      <w:bodyDiv w:val="1"/>
      <w:marLeft w:val="0"/>
      <w:marRight w:val="0"/>
      <w:marTop w:val="0"/>
      <w:marBottom w:val="0"/>
      <w:divBdr>
        <w:top w:val="none" w:sz="0" w:space="0" w:color="auto"/>
        <w:left w:val="none" w:sz="0" w:space="0" w:color="auto"/>
        <w:bottom w:val="none" w:sz="0" w:space="0" w:color="auto"/>
        <w:right w:val="none" w:sz="0" w:space="0" w:color="auto"/>
      </w:divBdr>
      <w:divsChild>
        <w:div w:id="1871994137">
          <w:marLeft w:val="640"/>
          <w:marRight w:val="0"/>
          <w:marTop w:val="0"/>
          <w:marBottom w:val="0"/>
          <w:divBdr>
            <w:top w:val="none" w:sz="0" w:space="0" w:color="auto"/>
            <w:left w:val="none" w:sz="0" w:space="0" w:color="auto"/>
            <w:bottom w:val="none" w:sz="0" w:space="0" w:color="auto"/>
            <w:right w:val="none" w:sz="0" w:space="0" w:color="auto"/>
          </w:divBdr>
        </w:div>
        <w:div w:id="957029909">
          <w:marLeft w:val="640"/>
          <w:marRight w:val="0"/>
          <w:marTop w:val="0"/>
          <w:marBottom w:val="0"/>
          <w:divBdr>
            <w:top w:val="none" w:sz="0" w:space="0" w:color="auto"/>
            <w:left w:val="none" w:sz="0" w:space="0" w:color="auto"/>
            <w:bottom w:val="none" w:sz="0" w:space="0" w:color="auto"/>
            <w:right w:val="none" w:sz="0" w:space="0" w:color="auto"/>
          </w:divBdr>
        </w:div>
        <w:div w:id="297565230">
          <w:marLeft w:val="640"/>
          <w:marRight w:val="0"/>
          <w:marTop w:val="0"/>
          <w:marBottom w:val="0"/>
          <w:divBdr>
            <w:top w:val="none" w:sz="0" w:space="0" w:color="auto"/>
            <w:left w:val="none" w:sz="0" w:space="0" w:color="auto"/>
            <w:bottom w:val="none" w:sz="0" w:space="0" w:color="auto"/>
            <w:right w:val="none" w:sz="0" w:space="0" w:color="auto"/>
          </w:divBdr>
        </w:div>
        <w:div w:id="549540902">
          <w:marLeft w:val="640"/>
          <w:marRight w:val="0"/>
          <w:marTop w:val="0"/>
          <w:marBottom w:val="0"/>
          <w:divBdr>
            <w:top w:val="none" w:sz="0" w:space="0" w:color="auto"/>
            <w:left w:val="none" w:sz="0" w:space="0" w:color="auto"/>
            <w:bottom w:val="none" w:sz="0" w:space="0" w:color="auto"/>
            <w:right w:val="none" w:sz="0" w:space="0" w:color="auto"/>
          </w:divBdr>
        </w:div>
        <w:div w:id="1575583037">
          <w:marLeft w:val="640"/>
          <w:marRight w:val="0"/>
          <w:marTop w:val="0"/>
          <w:marBottom w:val="0"/>
          <w:divBdr>
            <w:top w:val="none" w:sz="0" w:space="0" w:color="auto"/>
            <w:left w:val="none" w:sz="0" w:space="0" w:color="auto"/>
            <w:bottom w:val="none" w:sz="0" w:space="0" w:color="auto"/>
            <w:right w:val="none" w:sz="0" w:space="0" w:color="auto"/>
          </w:divBdr>
        </w:div>
        <w:div w:id="1072000622">
          <w:marLeft w:val="640"/>
          <w:marRight w:val="0"/>
          <w:marTop w:val="0"/>
          <w:marBottom w:val="0"/>
          <w:divBdr>
            <w:top w:val="none" w:sz="0" w:space="0" w:color="auto"/>
            <w:left w:val="none" w:sz="0" w:space="0" w:color="auto"/>
            <w:bottom w:val="none" w:sz="0" w:space="0" w:color="auto"/>
            <w:right w:val="none" w:sz="0" w:space="0" w:color="auto"/>
          </w:divBdr>
        </w:div>
        <w:div w:id="620889676">
          <w:marLeft w:val="640"/>
          <w:marRight w:val="0"/>
          <w:marTop w:val="0"/>
          <w:marBottom w:val="0"/>
          <w:divBdr>
            <w:top w:val="none" w:sz="0" w:space="0" w:color="auto"/>
            <w:left w:val="none" w:sz="0" w:space="0" w:color="auto"/>
            <w:bottom w:val="none" w:sz="0" w:space="0" w:color="auto"/>
            <w:right w:val="none" w:sz="0" w:space="0" w:color="auto"/>
          </w:divBdr>
        </w:div>
        <w:div w:id="363949419">
          <w:marLeft w:val="640"/>
          <w:marRight w:val="0"/>
          <w:marTop w:val="0"/>
          <w:marBottom w:val="0"/>
          <w:divBdr>
            <w:top w:val="none" w:sz="0" w:space="0" w:color="auto"/>
            <w:left w:val="none" w:sz="0" w:space="0" w:color="auto"/>
            <w:bottom w:val="none" w:sz="0" w:space="0" w:color="auto"/>
            <w:right w:val="none" w:sz="0" w:space="0" w:color="auto"/>
          </w:divBdr>
        </w:div>
        <w:div w:id="1442073480">
          <w:marLeft w:val="640"/>
          <w:marRight w:val="0"/>
          <w:marTop w:val="0"/>
          <w:marBottom w:val="0"/>
          <w:divBdr>
            <w:top w:val="none" w:sz="0" w:space="0" w:color="auto"/>
            <w:left w:val="none" w:sz="0" w:space="0" w:color="auto"/>
            <w:bottom w:val="none" w:sz="0" w:space="0" w:color="auto"/>
            <w:right w:val="none" w:sz="0" w:space="0" w:color="auto"/>
          </w:divBdr>
        </w:div>
        <w:div w:id="1308121277">
          <w:marLeft w:val="640"/>
          <w:marRight w:val="0"/>
          <w:marTop w:val="0"/>
          <w:marBottom w:val="0"/>
          <w:divBdr>
            <w:top w:val="none" w:sz="0" w:space="0" w:color="auto"/>
            <w:left w:val="none" w:sz="0" w:space="0" w:color="auto"/>
            <w:bottom w:val="none" w:sz="0" w:space="0" w:color="auto"/>
            <w:right w:val="none" w:sz="0" w:space="0" w:color="auto"/>
          </w:divBdr>
        </w:div>
        <w:div w:id="2060014232">
          <w:marLeft w:val="640"/>
          <w:marRight w:val="0"/>
          <w:marTop w:val="0"/>
          <w:marBottom w:val="0"/>
          <w:divBdr>
            <w:top w:val="none" w:sz="0" w:space="0" w:color="auto"/>
            <w:left w:val="none" w:sz="0" w:space="0" w:color="auto"/>
            <w:bottom w:val="none" w:sz="0" w:space="0" w:color="auto"/>
            <w:right w:val="none" w:sz="0" w:space="0" w:color="auto"/>
          </w:divBdr>
        </w:div>
        <w:div w:id="787894244">
          <w:marLeft w:val="640"/>
          <w:marRight w:val="0"/>
          <w:marTop w:val="0"/>
          <w:marBottom w:val="0"/>
          <w:divBdr>
            <w:top w:val="none" w:sz="0" w:space="0" w:color="auto"/>
            <w:left w:val="none" w:sz="0" w:space="0" w:color="auto"/>
            <w:bottom w:val="none" w:sz="0" w:space="0" w:color="auto"/>
            <w:right w:val="none" w:sz="0" w:space="0" w:color="auto"/>
          </w:divBdr>
        </w:div>
        <w:div w:id="1961106990">
          <w:marLeft w:val="640"/>
          <w:marRight w:val="0"/>
          <w:marTop w:val="0"/>
          <w:marBottom w:val="0"/>
          <w:divBdr>
            <w:top w:val="none" w:sz="0" w:space="0" w:color="auto"/>
            <w:left w:val="none" w:sz="0" w:space="0" w:color="auto"/>
            <w:bottom w:val="none" w:sz="0" w:space="0" w:color="auto"/>
            <w:right w:val="none" w:sz="0" w:space="0" w:color="auto"/>
          </w:divBdr>
        </w:div>
        <w:div w:id="1225291417">
          <w:marLeft w:val="640"/>
          <w:marRight w:val="0"/>
          <w:marTop w:val="0"/>
          <w:marBottom w:val="0"/>
          <w:divBdr>
            <w:top w:val="none" w:sz="0" w:space="0" w:color="auto"/>
            <w:left w:val="none" w:sz="0" w:space="0" w:color="auto"/>
            <w:bottom w:val="none" w:sz="0" w:space="0" w:color="auto"/>
            <w:right w:val="none" w:sz="0" w:space="0" w:color="auto"/>
          </w:divBdr>
        </w:div>
        <w:div w:id="1853686345">
          <w:marLeft w:val="640"/>
          <w:marRight w:val="0"/>
          <w:marTop w:val="0"/>
          <w:marBottom w:val="0"/>
          <w:divBdr>
            <w:top w:val="none" w:sz="0" w:space="0" w:color="auto"/>
            <w:left w:val="none" w:sz="0" w:space="0" w:color="auto"/>
            <w:bottom w:val="none" w:sz="0" w:space="0" w:color="auto"/>
            <w:right w:val="none" w:sz="0" w:space="0" w:color="auto"/>
          </w:divBdr>
        </w:div>
        <w:div w:id="822891260">
          <w:marLeft w:val="640"/>
          <w:marRight w:val="0"/>
          <w:marTop w:val="0"/>
          <w:marBottom w:val="0"/>
          <w:divBdr>
            <w:top w:val="none" w:sz="0" w:space="0" w:color="auto"/>
            <w:left w:val="none" w:sz="0" w:space="0" w:color="auto"/>
            <w:bottom w:val="none" w:sz="0" w:space="0" w:color="auto"/>
            <w:right w:val="none" w:sz="0" w:space="0" w:color="auto"/>
          </w:divBdr>
        </w:div>
        <w:div w:id="595359761">
          <w:marLeft w:val="640"/>
          <w:marRight w:val="0"/>
          <w:marTop w:val="0"/>
          <w:marBottom w:val="0"/>
          <w:divBdr>
            <w:top w:val="none" w:sz="0" w:space="0" w:color="auto"/>
            <w:left w:val="none" w:sz="0" w:space="0" w:color="auto"/>
            <w:bottom w:val="none" w:sz="0" w:space="0" w:color="auto"/>
            <w:right w:val="none" w:sz="0" w:space="0" w:color="auto"/>
          </w:divBdr>
        </w:div>
        <w:div w:id="1577011922">
          <w:marLeft w:val="640"/>
          <w:marRight w:val="0"/>
          <w:marTop w:val="0"/>
          <w:marBottom w:val="0"/>
          <w:divBdr>
            <w:top w:val="none" w:sz="0" w:space="0" w:color="auto"/>
            <w:left w:val="none" w:sz="0" w:space="0" w:color="auto"/>
            <w:bottom w:val="none" w:sz="0" w:space="0" w:color="auto"/>
            <w:right w:val="none" w:sz="0" w:space="0" w:color="auto"/>
          </w:divBdr>
        </w:div>
        <w:div w:id="2069760882">
          <w:marLeft w:val="640"/>
          <w:marRight w:val="0"/>
          <w:marTop w:val="0"/>
          <w:marBottom w:val="0"/>
          <w:divBdr>
            <w:top w:val="none" w:sz="0" w:space="0" w:color="auto"/>
            <w:left w:val="none" w:sz="0" w:space="0" w:color="auto"/>
            <w:bottom w:val="none" w:sz="0" w:space="0" w:color="auto"/>
            <w:right w:val="none" w:sz="0" w:space="0" w:color="auto"/>
          </w:divBdr>
        </w:div>
        <w:div w:id="526917043">
          <w:marLeft w:val="640"/>
          <w:marRight w:val="0"/>
          <w:marTop w:val="0"/>
          <w:marBottom w:val="0"/>
          <w:divBdr>
            <w:top w:val="none" w:sz="0" w:space="0" w:color="auto"/>
            <w:left w:val="none" w:sz="0" w:space="0" w:color="auto"/>
            <w:bottom w:val="none" w:sz="0" w:space="0" w:color="auto"/>
            <w:right w:val="none" w:sz="0" w:space="0" w:color="auto"/>
          </w:divBdr>
        </w:div>
        <w:div w:id="2027292072">
          <w:marLeft w:val="640"/>
          <w:marRight w:val="0"/>
          <w:marTop w:val="0"/>
          <w:marBottom w:val="0"/>
          <w:divBdr>
            <w:top w:val="none" w:sz="0" w:space="0" w:color="auto"/>
            <w:left w:val="none" w:sz="0" w:space="0" w:color="auto"/>
            <w:bottom w:val="none" w:sz="0" w:space="0" w:color="auto"/>
            <w:right w:val="none" w:sz="0" w:space="0" w:color="auto"/>
          </w:divBdr>
        </w:div>
        <w:div w:id="96948170">
          <w:marLeft w:val="640"/>
          <w:marRight w:val="0"/>
          <w:marTop w:val="0"/>
          <w:marBottom w:val="0"/>
          <w:divBdr>
            <w:top w:val="none" w:sz="0" w:space="0" w:color="auto"/>
            <w:left w:val="none" w:sz="0" w:space="0" w:color="auto"/>
            <w:bottom w:val="none" w:sz="0" w:space="0" w:color="auto"/>
            <w:right w:val="none" w:sz="0" w:space="0" w:color="auto"/>
          </w:divBdr>
        </w:div>
        <w:div w:id="130946755">
          <w:marLeft w:val="640"/>
          <w:marRight w:val="0"/>
          <w:marTop w:val="0"/>
          <w:marBottom w:val="0"/>
          <w:divBdr>
            <w:top w:val="none" w:sz="0" w:space="0" w:color="auto"/>
            <w:left w:val="none" w:sz="0" w:space="0" w:color="auto"/>
            <w:bottom w:val="none" w:sz="0" w:space="0" w:color="auto"/>
            <w:right w:val="none" w:sz="0" w:space="0" w:color="auto"/>
          </w:divBdr>
        </w:div>
        <w:div w:id="1275211237">
          <w:marLeft w:val="640"/>
          <w:marRight w:val="0"/>
          <w:marTop w:val="0"/>
          <w:marBottom w:val="0"/>
          <w:divBdr>
            <w:top w:val="none" w:sz="0" w:space="0" w:color="auto"/>
            <w:left w:val="none" w:sz="0" w:space="0" w:color="auto"/>
            <w:bottom w:val="none" w:sz="0" w:space="0" w:color="auto"/>
            <w:right w:val="none" w:sz="0" w:space="0" w:color="auto"/>
          </w:divBdr>
        </w:div>
        <w:div w:id="882982495">
          <w:marLeft w:val="640"/>
          <w:marRight w:val="0"/>
          <w:marTop w:val="0"/>
          <w:marBottom w:val="0"/>
          <w:divBdr>
            <w:top w:val="none" w:sz="0" w:space="0" w:color="auto"/>
            <w:left w:val="none" w:sz="0" w:space="0" w:color="auto"/>
            <w:bottom w:val="none" w:sz="0" w:space="0" w:color="auto"/>
            <w:right w:val="none" w:sz="0" w:space="0" w:color="auto"/>
          </w:divBdr>
        </w:div>
        <w:div w:id="1655791818">
          <w:marLeft w:val="640"/>
          <w:marRight w:val="0"/>
          <w:marTop w:val="0"/>
          <w:marBottom w:val="0"/>
          <w:divBdr>
            <w:top w:val="none" w:sz="0" w:space="0" w:color="auto"/>
            <w:left w:val="none" w:sz="0" w:space="0" w:color="auto"/>
            <w:bottom w:val="none" w:sz="0" w:space="0" w:color="auto"/>
            <w:right w:val="none" w:sz="0" w:space="0" w:color="auto"/>
          </w:divBdr>
        </w:div>
        <w:div w:id="1529293897">
          <w:marLeft w:val="640"/>
          <w:marRight w:val="0"/>
          <w:marTop w:val="0"/>
          <w:marBottom w:val="0"/>
          <w:divBdr>
            <w:top w:val="none" w:sz="0" w:space="0" w:color="auto"/>
            <w:left w:val="none" w:sz="0" w:space="0" w:color="auto"/>
            <w:bottom w:val="none" w:sz="0" w:space="0" w:color="auto"/>
            <w:right w:val="none" w:sz="0" w:space="0" w:color="auto"/>
          </w:divBdr>
        </w:div>
        <w:div w:id="2057119487">
          <w:marLeft w:val="640"/>
          <w:marRight w:val="0"/>
          <w:marTop w:val="0"/>
          <w:marBottom w:val="0"/>
          <w:divBdr>
            <w:top w:val="none" w:sz="0" w:space="0" w:color="auto"/>
            <w:left w:val="none" w:sz="0" w:space="0" w:color="auto"/>
            <w:bottom w:val="none" w:sz="0" w:space="0" w:color="auto"/>
            <w:right w:val="none" w:sz="0" w:space="0" w:color="auto"/>
          </w:divBdr>
        </w:div>
        <w:div w:id="498663662">
          <w:marLeft w:val="640"/>
          <w:marRight w:val="0"/>
          <w:marTop w:val="0"/>
          <w:marBottom w:val="0"/>
          <w:divBdr>
            <w:top w:val="none" w:sz="0" w:space="0" w:color="auto"/>
            <w:left w:val="none" w:sz="0" w:space="0" w:color="auto"/>
            <w:bottom w:val="none" w:sz="0" w:space="0" w:color="auto"/>
            <w:right w:val="none" w:sz="0" w:space="0" w:color="auto"/>
          </w:divBdr>
        </w:div>
        <w:div w:id="640813085">
          <w:marLeft w:val="640"/>
          <w:marRight w:val="0"/>
          <w:marTop w:val="0"/>
          <w:marBottom w:val="0"/>
          <w:divBdr>
            <w:top w:val="none" w:sz="0" w:space="0" w:color="auto"/>
            <w:left w:val="none" w:sz="0" w:space="0" w:color="auto"/>
            <w:bottom w:val="none" w:sz="0" w:space="0" w:color="auto"/>
            <w:right w:val="none" w:sz="0" w:space="0" w:color="auto"/>
          </w:divBdr>
        </w:div>
        <w:div w:id="1013458725">
          <w:marLeft w:val="640"/>
          <w:marRight w:val="0"/>
          <w:marTop w:val="0"/>
          <w:marBottom w:val="0"/>
          <w:divBdr>
            <w:top w:val="none" w:sz="0" w:space="0" w:color="auto"/>
            <w:left w:val="none" w:sz="0" w:space="0" w:color="auto"/>
            <w:bottom w:val="none" w:sz="0" w:space="0" w:color="auto"/>
            <w:right w:val="none" w:sz="0" w:space="0" w:color="auto"/>
          </w:divBdr>
        </w:div>
        <w:div w:id="991563570">
          <w:marLeft w:val="640"/>
          <w:marRight w:val="0"/>
          <w:marTop w:val="0"/>
          <w:marBottom w:val="0"/>
          <w:divBdr>
            <w:top w:val="none" w:sz="0" w:space="0" w:color="auto"/>
            <w:left w:val="none" w:sz="0" w:space="0" w:color="auto"/>
            <w:bottom w:val="none" w:sz="0" w:space="0" w:color="auto"/>
            <w:right w:val="none" w:sz="0" w:space="0" w:color="auto"/>
          </w:divBdr>
        </w:div>
        <w:div w:id="1848400246">
          <w:marLeft w:val="640"/>
          <w:marRight w:val="0"/>
          <w:marTop w:val="0"/>
          <w:marBottom w:val="0"/>
          <w:divBdr>
            <w:top w:val="none" w:sz="0" w:space="0" w:color="auto"/>
            <w:left w:val="none" w:sz="0" w:space="0" w:color="auto"/>
            <w:bottom w:val="none" w:sz="0" w:space="0" w:color="auto"/>
            <w:right w:val="none" w:sz="0" w:space="0" w:color="auto"/>
          </w:divBdr>
        </w:div>
        <w:div w:id="801271355">
          <w:marLeft w:val="640"/>
          <w:marRight w:val="0"/>
          <w:marTop w:val="0"/>
          <w:marBottom w:val="0"/>
          <w:divBdr>
            <w:top w:val="none" w:sz="0" w:space="0" w:color="auto"/>
            <w:left w:val="none" w:sz="0" w:space="0" w:color="auto"/>
            <w:bottom w:val="none" w:sz="0" w:space="0" w:color="auto"/>
            <w:right w:val="none" w:sz="0" w:space="0" w:color="auto"/>
          </w:divBdr>
        </w:div>
        <w:div w:id="114374375">
          <w:marLeft w:val="640"/>
          <w:marRight w:val="0"/>
          <w:marTop w:val="0"/>
          <w:marBottom w:val="0"/>
          <w:divBdr>
            <w:top w:val="none" w:sz="0" w:space="0" w:color="auto"/>
            <w:left w:val="none" w:sz="0" w:space="0" w:color="auto"/>
            <w:bottom w:val="none" w:sz="0" w:space="0" w:color="auto"/>
            <w:right w:val="none" w:sz="0" w:space="0" w:color="auto"/>
          </w:divBdr>
        </w:div>
        <w:div w:id="1300187198">
          <w:marLeft w:val="640"/>
          <w:marRight w:val="0"/>
          <w:marTop w:val="0"/>
          <w:marBottom w:val="0"/>
          <w:divBdr>
            <w:top w:val="none" w:sz="0" w:space="0" w:color="auto"/>
            <w:left w:val="none" w:sz="0" w:space="0" w:color="auto"/>
            <w:bottom w:val="none" w:sz="0" w:space="0" w:color="auto"/>
            <w:right w:val="none" w:sz="0" w:space="0" w:color="auto"/>
          </w:divBdr>
        </w:div>
        <w:div w:id="256331529">
          <w:marLeft w:val="640"/>
          <w:marRight w:val="0"/>
          <w:marTop w:val="0"/>
          <w:marBottom w:val="0"/>
          <w:divBdr>
            <w:top w:val="none" w:sz="0" w:space="0" w:color="auto"/>
            <w:left w:val="none" w:sz="0" w:space="0" w:color="auto"/>
            <w:bottom w:val="none" w:sz="0" w:space="0" w:color="auto"/>
            <w:right w:val="none" w:sz="0" w:space="0" w:color="auto"/>
          </w:divBdr>
        </w:div>
        <w:div w:id="910970758">
          <w:marLeft w:val="640"/>
          <w:marRight w:val="0"/>
          <w:marTop w:val="0"/>
          <w:marBottom w:val="0"/>
          <w:divBdr>
            <w:top w:val="none" w:sz="0" w:space="0" w:color="auto"/>
            <w:left w:val="none" w:sz="0" w:space="0" w:color="auto"/>
            <w:bottom w:val="none" w:sz="0" w:space="0" w:color="auto"/>
            <w:right w:val="none" w:sz="0" w:space="0" w:color="auto"/>
          </w:divBdr>
        </w:div>
        <w:div w:id="1806583748">
          <w:marLeft w:val="640"/>
          <w:marRight w:val="0"/>
          <w:marTop w:val="0"/>
          <w:marBottom w:val="0"/>
          <w:divBdr>
            <w:top w:val="none" w:sz="0" w:space="0" w:color="auto"/>
            <w:left w:val="none" w:sz="0" w:space="0" w:color="auto"/>
            <w:bottom w:val="none" w:sz="0" w:space="0" w:color="auto"/>
            <w:right w:val="none" w:sz="0" w:space="0" w:color="auto"/>
          </w:divBdr>
        </w:div>
        <w:div w:id="1065642015">
          <w:marLeft w:val="640"/>
          <w:marRight w:val="0"/>
          <w:marTop w:val="0"/>
          <w:marBottom w:val="0"/>
          <w:divBdr>
            <w:top w:val="none" w:sz="0" w:space="0" w:color="auto"/>
            <w:left w:val="none" w:sz="0" w:space="0" w:color="auto"/>
            <w:bottom w:val="none" w:sz="0" w:space="0" w:color="auto"/>
            <w:right w:val="none" w:sz="0" w:space="0" w:color="auto"/>
          </w:divBdr>
        </w:div>
        <w:div w:id="342169806">
          <w:marLeft w:val="640"/>
          <w:marRight w:val="0"/>
          <w:marTop w:val="0"/>
          <w:marBottom w:val="0"/>
          <w:divBdr>
            <w:top w:val="none" w:sz="0" w:space="0" w:color="auto"/>
            <w:left w:val="none" w:sz="0" w:space="0" w:color="auto"/>
            <w:bottom w:val="none" w:sz="0" w:space="0" w:color="auto"/>
            <w:right w:val="none" w:sz="0" w:space="0" w:color="auto"/>
          </w:divBdr>
        </w:div>
        <w:div w:id="561335964">
          <w:marLeft w:val="640"/>
          <w:marRight w:val="0"/>
          <w:marTop w:val="0"/>
          <w:marBottom w:val="0"/>
          <w:divBdr>
            <w:top w:val="none" w:sz="0" w:space="0" w:color="auto"/>
            <w:left w:val="none" w:sz="0" w:space="0" w:color="auto"/>
            <w:bottom w:val="none" w:sz="0" w:space="0" w:color="auto"/>
            <w:right w:val="none" w:sz="0" w:space="0" w:color="auto"/>
          </w:divBdr>
        </w:div>
        <w:div w:id="1581525233">
          <w:marLeft w:val="640"/>
          <w:marRight w:val="0"/>
          <w:marTop w:val="0"/>
          <w:marBottom w:val="0"/>
          <w:divBdr>
            <w:top w:val="none" w:sz="0" w:space="0" w:color="auto"/>
            <w:left w:val="none" w:sz="0" w:space="0" w:color="auto"/>
            <w:bottom w:val="none" w:sz="0" w:space="0" w:color="auto"/>
            <w:right w:val="none" w:sz="0" w:space="0" w:color="auto"/>
          </w:divBdr>
        </w:div>
        <w:div w:id="1057364924">
          <w:marLeft w:val="640"/>
          <w:marRight w:val="0"/>
          <w:marTop w:val="0"/>
          <w:marBottom w:val="0"/>
          <w:divBdr>
            <w:top w:val="none" w:sz="0" w:space="0" w:color="auto"/>
            <w:left w:val="none" w:sz="0" w:space="0" w:color="auto"/>
            <w:bottom w:val="none" w:sz="0" w:space="0" w:color="auto"/>
            <w:right w:val="none" w:sz="0" w:space="0" w:color="auto"/>
          </w:divBdr>
        </w:div>
        <w:div w:id="482895680">
          <w:marLeft w:val="640"/>
          <w:marRight w:val="0"/>
          <w:marTop w:val="0"/>
          <w:marBottom w:val="0"/>
          <w:divBdr>
            <w:top w:val="none" w:sz="0" w:space="0" w:color="auto"/>
            <w:left w:val="none" w:sz="0" w:space="0" w:color="auto"/>
            <w:bottom w:val="none" w:sz="0" w:space="0" w:color="auto"/>
            <w:right w:val="none" w:sz="0" w:space="0" w:color="auto"/>
          </w:divBdr>
        </w:div>
        <w:div w:id="890261992">
          <w:marLeft w:val="640"/>
          <w:marRight w:val="0"/>
          <w:marTop w:val="0"/>
          <w:marBottom w:val="0"/>
          <w:divBdr>
            <w:top w:val="none" w:sz="0" w:space="0" w:color="auto"/>
            <w:left w:val="none" w:sz="0" w:space="0" w:color="auto"/>
            <w:bottom w:val="none" w:sz="0" w:space="0" w:color="auto"/>
            <w:right w:val="none" w:sz="0" w:space="0" w:color="auto"/>
          </w:divBdr>
        </w:div>
        <w:div w:id="1223712703">
          <w:marLeft w:val="640"/>
          <w:marRight w:val="0"/>
          <w:marTop w:val="0"/>
          <w:marBottom w:val="0"/>
          <w:divBdr>
            <w:top w:val="none" w:sz="0" w:space="0" w:color="auto"/>
            <w:left w:val="none" w:sz="0" w:space="0" w:color="auto"/>
            <w:bottom w:val="none" w:sz="0" w:space="0" w:color="auto"/>
            <w:right w:val="none" w:sz="0" w:space="0" w:color="auto"/>
          </w:divBdr>
        </w:div>
        <w:div w:id="911887060">
          <w:marLeft w:val="640"/>
          <w:marRight w:val="0"/>
          <w:marTop w:val="0"/>
          <w:marBottom w:val="0"/>
          <w:divBdr>
            <w:top w:val="none" w:sz="0" w:space="0" w:color="auto"/>
            <w:left w:val="none" w:sz="0" w:space="0" w:color="auto"/>
            <w:bottom w:val="none" w:sz="0" w:space="0" w:color="auto"/>
            <w:right w:val="none" w:sz="0" w:space="0" w:color="auto"/>
          </w:divBdr>
        </w:div>
        <w:div w:id="1346399879">
          <w:marLeft w:val="640"/>
          <w:marRight w:val="0"/>
          <w:marTop w:val="0"/>
          <w:marBottom w:val="0"/>
          <w:divBdr>
            <w:top w:val="none" w:sz="0" w:space="0" w:color="auto"/>
            <w:left w:val="none" w:sz="0" w:space="0" w:color="auto"/>
            <w:bottom w:val="none" w:sz="0" w:space="0" w:color="auto"/>
            <w:right w:val="none" w:sz="0" w:space="0" w:color="auto"/>
          </w:divBdr>
        </w:div>
        <w:div w:id="1298530800">
          <w:marLeft w:val="640"/>
          <w:marRight w:val="0"/>
          <w:marTop w:val="0"/>
          <w:marBottom w:val="0"/>
          <w:divBdr>
            <w:top w:val="none" w:sz="0" w:space="0" w:color="auto"/>
            <w:left w:val="none" w:sz="0" w:space="0" w:color="auto"/>
            <w:bottom w:val="none" w:sz="0" w:space="0" w:color="auto"/>
            <w:right w:val="none" w:sz="0" w:space="0" w:color="auto"/>
          </w:divBdr>
        </w:div>
        <w:div w:id="1688366274">
          <w:marLeft w:val="640"/>
          <w:marRight w:val="0"/>
          <w:marTop w:val="0"/>
          <w:marBottom w:val="0"/>
          <w:divBdr>
            <w:top w:val="none" w:sz="0" w:space="0" w:color="auto"/>
            <w:left w:val="none" w:sz="0" w:space="0" w:color="auto"/>
            <w:bottom w:val="none" w:sz="0" w:space="0" w:color="auto"/>
            <w:right w:val="none" w:sz="0" w:space="0" w:color="auto"/>
          </w:divBdr>
        </w:div>
        <w:div w:id="7290404">
          <w:marLeft w:val="640"/>
          <w:marRight w:val="0"/>
          <w:marTop w:val="0"/>
          <w:marBottom w:val="0"/>
          <w:divBdr>
            <w:top w:val="none" w:sz="0" w:space="0" w:color="auto"/>
            <w:left w:val="none" w:sz="0" w:space="0" w:color="auto"/>
            <w:bottom w:val="none" w:sz="0" w:space="0" w:color="auto"/>
            <w:right w:val="none" w:sz="0" w:space="0" w:color="auto"/>
          </w:divBdr>
        </w:div>
        <w:div w:id="162163068">
          <w:marLeft w:val="640"/>
          <w:marRight w:val="0"/>
          <w:marTop w:val="0"/>
          <w:marBottom w:val="0"/>
          <w:divBdr>
            <w:top w:val="none" w:sz="0" w:space="0" w:color="auto"/>
            <w:left w:val="none" w:sz="0" w:space="0" w:color="auto"/>
            <w:bottom w:val="none" w:sz="0" w:space="0" w:color="auto"/>
            <w:right w:val="none" w:sz="0" w:space="0" w:color="auto"/>
          </w:divBdr>
        </w:div>
        <w:div w:id="1943493327">
          <w:marLeft w:val="640"/>
          <w:marRight w:val="0"/>
          <w:marTop w:val="0"/>
          <w:marBottom w:val="0"/>
          <w:divBdr>
            <w:top w:val="none" w:sz="0" w:space="0" w:color="auto"/>
            <w:left w:val="none" w:sz="0" w:space="0" w:color="auto"/>
            <w:bottom w:val="none" w:sz="0" w:space="0" w:color="auto"/>
            <w:right w:val="none" w:sz="0" w:space="0" w:color="auto"/>
          </w:divBdr>
        </w:div>
        <w:div w:id="1457719039">
          <w:marLeft w:val="640"/>
          <w:marRight w:val="0"/>
          <w:marTop w:val="0"/>
          <w:marBottom w:val="0"/>
          <w:divBdr>
            <w:top w:val="none" w:sz="0" w:space="0" w:color="auto"/>
            <w:left w:val="none" w:sz="0" w:space="0" w:color="auto"/>
            <w:bottom w:val="none" w:sz="0" w:space="0" w:color="auto"/>
            <w:right w:val="none" w:sz="0" w:space="0" w:color="auto"/>
          </w:divBdr>
        </w:div>
        <w:div w:id="1814133219">
          <w:marLeft w:val="640"/>
          <w:marRight w:val="0"/>
          <w:marTop w:val="0"/>
          <w:marBottom w:val="0"/>
          <w:divBdr>
            <w:top w:val="none" w:sz="0" w:space="0" w:color="auto"/>
            <w:left w:val="none" w:sz="0" w:space="0" w:color="auto"/>
            <w:bottom w:val="none" w:sz="0" w:space="0" w:color="auto"/>
            <w:right w:val="none" w:sz="0" w:space="0" w:color="auto"/>
          </w:divBdr>
        </w:div>
        <w:div w:id="809902615">
          <w:marLeft w:val="640"/>
          <w:marRight w:val="0"/>
          <w:marTop w:val="0"/>
          <w:marBottom w:val="0"/>
          <w:divBdr>
            <w:top w:val="none" w:sz="0" w:space="0" w:color="auto"/>
            <w:left w:val="none" w:sz="0" w:space="0" w:color="auto"/>
            <w:bottom w:val="none" w:sz="0" w:space="0" w:color="auto"/>
            <w:right w:val="none" w:sz="0" w:space="0" w:color="auto"/>
          </w:divBdr>
        </w:div>
        <w:div w:id="1437676448">
          <w:marLeft w:val="640"/>
          <w:marRight w:val="0"/>
          <w:marTop w:val="0"/>
          <w:marBottom w:val="0"/>
          <w:divBdr>
            <w:top w:val="none" w:sz="0" w:space="0" w:color="auto"/>
            <w:left w:val="none" w:sz="0" w:space="0" w:color="auto"/>
            <w:bottom w:val="none" w:sz="0" w:space="0" w:color="auto"/>
            <w:right w:val="none" w:sz="0" w:space="0" w:color="auto"/>
          </w:divBdr>
        </w:div>
        <w:div w:id="414665616">
          <w:marLeft w:val="640"/>
          <w:marRight w:val="0"/>
          <w:marTop w:val="0"/>
          <w:marBottom w:val="0"/>
          <w:divBdr>
            <w:top w:val="none" w:sz="0" w:space="0" w:color="auto"/>
            <w:left w:val="none" w:sz="0" w:space="0" w:color="auto"/>
            <w:bottom w:val="none" w:sz="0" w:space="0" w:color="auto"/>
            <w:right w:val="none" w:sz="0" w:space="0" w:color="auto"/>
          </w:divBdr>
        </w:div>
        <w:div w:id="1966347901">
          <w:marLeft w:val="640"/>
          <w:marRight w:val="0"/>
          <w:marTop w:val="0"/>
          <w:marBottom w:val="0"/>
          <w:divBdr>
            <w:top w:val="none" w:sz="0" w:space="0" w:color="auto"/>
            <w:left w:val="none" w:sz="0" w:space="0" w:color="auto"/>
            <w:bottom w:val="none" w:sz="0" w:space="0" w:color="auto"/>
            <w:right w:val="none" w:sz="0" w:space="0" w:color="auto"/>
          </w:divBdr>
        </w:div>
        <w:div w:id="1340347851">
          <w:marLeft w:val="640"/>
          <w:marRight w:val="0"/>
          <w:marTop w:val="0"/>
          <w:marBottom w:val="0"/>
          <w:divBdr>
            <w:top w:val="none" w:sz="0" w:space="0" w:color="auto"/>
            <w:left w:val="none" w:sz="0" w:space="0" w:color="auto"/>
            <w:bottom w:val="none" w:sz="0" w:space="0" w:color="auto"/>
            <w:right w:val="none" w:sz="0" w:space="0" w:color="auto"/>
          </w:divBdr>
        </w:div>
        <w:div w:id="652563845">
          <w:marLeft w:val="640"/>
          <w:marRight w:val="0"/>
          <w:marTop w:val="0"/>
          <w:marBottom w:val="0"/>
          <w:divBdr>
            <w:top w:val="none" w:sz="0" w:space="0" w:color="auto"/>
            <w:left w:val="none" w:sz="0" w:space="0" w:color="auto"/>
            <w:bottom w:val="none" w:sz="0" w:space="0" w:color="auto"/>
            <w:right w:val="none" w:sz="0" w:space="0" w:color="auto"/>
          </w:divBdr>
        </w:div>
        <w:div w:id="1842773417">
          <w:marLeft w:val="640"/>
          <w:marRight w:val="0"/>
          <w:marTop w:val="0"/>
          <w:marBottom w:val="0"/>
          <w:divBdr>
            <w:top w:val="none" w:sz="0" w:space="0" w:color="auto"/>
            <w:left w:val="none" w:sz="0" w:space="0" w:color="auto"/>
            <w:bottom w:val="none" w:sz="0" w:space="0" w:color="auto"/>
            <w:right w:val="none" w:sz="0" w:space="0" w:color="auto"/>
          </w:divBdr>
        </w:div>
        <w:div w:id="1573544867">
          <w:marLeft w:val="640"/>
          <w:marRight w:val="0"/>
          <w:marTop w:val="0"/>
          <w:marBottom w:val="0"/>
          <w:divBdr>
            <w:top w:val="none" w:sz="0" w:space="0" w:color="auto"/>
            <w:left w:val="none" w:sz="0" w:space="0" w:color="auto"/>
            <w:bottom w:val="none" w:sz="0" w:space="0" w:color="auto"/>
            <w:right w:val="none" w:sz="0" w:space="0" w:color="auto"/>
          </w:divBdr>
        </w:div>
        <w:div w:id="295375849">
          <w:marLeft w:val="640"/>
          <w:marRight w:val="0"/>
          <w:marTop w:val="0"/>
          <w:marBottom w:val="0"/>
          <w:divBdr>
            <w:top w:val="none" w:sz="0" w:space="0" w:color="auto"/>
            <w:left w:val="none" w:sz="0" w:space="0" w:color="auto"/>
            <w:bottom w:val="none" w:sz="0" w:space="0" w:color="auto"/>
            <w:right w:val="none" w:sz="0" w:space="0" w:color="auto"/>
          </w:divBdr>
        </w:div>
        <w:div w:id="1759330349">
          <w:marLeft w:val="640"/>
          <w:marRight w:val="0"/>
          <w:marTop w:val="0"/>
          <w:marBottom w:val="0"/>
          <w:divBdr>
            <w:top w:val="none" w:sz="0" w:space="0" w:color="auto"/>
            <w:left w:val="none" w:sz="0" w:space="0" w:color="auto"/>
            <w:bottom w:val="none" w:sz="0" w:space="0" w:color="auto"/>
            <w:right w:val="none" w:sz="0" w:space="0" w:color="auto"/>
          </w:divBdr>
        </w:div>
        <w:div w:id="659113464">
          <w:marLeft w:val="640"/>
          <w:marRight w:val="0"/>
          <w:marTop w:val="0"/>
          <w:marBottom w:val="0"/>
          <w:divBdr>
            <w:top w:val="none" w:sz="0" w:space="0" w:color="auto"/>
            <w:left w:val="none" w:sz="0" w:space="0" w:color="auto"/>
            <w:bottom w:val="none" w:sz="0" w:space="0" w:color="auto"/>
            <w:right w:val="none" w:sz="0" w:space="0" w:color="auto"/>
          </w:divBdr>
        </w:div>
        <w:div w:id="1530021234">
          <w:marLeft w:val="640"/>
          <w:marRight w:val="0"/>
          <w:marTop w:val="0"/>
          <w:marBottom w:val="0"/>
          <w:divBdr>
            <w:top w:val="none" w:sz="0" w:space="0" w:color="auto"/>
            <w:left w:val="none" w:sz="0" w:space="0" w:color="auto"/>
            <w:bottom w:val="none" w:sz="0" w:space="0" w:color="auto"/>
            <w:right w:val="none" w:sz="0" w:space="0" w:color="auto"/>
          </w:divBdr>
        </w:div>
        <w:div w:id="1394814617">
          <w:marLeft w:val="640"/>
          <w:marRight w:val="0"/>
          <w:marTop w:val="0"/>
          <w:marBottom w:val="0"/>
          <w:divBdr>
            <w:top w:val="none" w:sz="0" w:space="0" w:color="auto"/>
            <w:left w:val="none" w:sz="0" w:space="0" w:color="auto"/>
            <w:bottom w:val="none" w:sz="0" w:space="0" w:color="auto"/>
            <w:right w:val="none" w:sz="0" w:space="0" w:color="auto"/>
          </w:divBdr>
        </w:div>
        <w:div w:id="904755492">
          <w:marLeft w:val="640"/>
          <w:marRight w:val="0"/>
          <w:marTop w:val="0"/>
          <w:marBottom w:val="0"/>
          <w:divBdr>
            <w:top w:val="none" w:sz="0" w:space="0" w:color="auto"/>
            <w:left w:val="none" w:sz="0" w:space="0" w:color="auto"/>
            <w:bottom w:val="none" w:sz="0" w:space="0" w:color="auto"/>
            <w:right w:val="none" w:sz="0" w:space="0" w:color="auto"/>
          </w:divBdr>
        </w:div>
        <w:div w:id="2033913405">
          <w:marLeft w:val="640"/>
          <w:marRight w:val="0"/>
          <w:marTop w:val="0"/>
          <w:marBottom w:val="0"/>
          <w:divBdr>
            <w:top w:val="none" w:sz="0" w:space="0" w:color="auto"/>
            <w:left w:val="none" w:sz="0" w:space="0" w:color="auto"/>
            <w:bottom w:val="none" w:sz="0" w:space="0" w:color="auto"/>
            <w:right w:val="none" w:sz="0" w:space="0" w:color="auto"/>
          </w:divBdr>
        </w:div>
        <w:div w:id="1236361500">
          <w:marLeft w:val="640"/>
          <w:marRight w:val="0"/>
          <w:marTop w:val="0"/>
          <w:marBottom w:val="0"/>
          <w:divBdr>
            <w:top w:val="none" w:sz="0" w:space="0" w:color="auto"/>
            <w:left w:val="none" w:sz="0" w:space="0" w:color="auto"/>
            <w:bottom w:val="none" w:sz="0" w:space="0" w:color="auto"/>
            <w:right w:val="none" w:sz="0" w:space="0" w:color="auto"/>
          </w:divBdr>
        </w:div>
        <w:div w:id="447893447">
          <w:marLeft w:val="640"/>
          <w:marRight w:val="0"/>
          <w:marTop w:val="0"/>
          <w:marBottom w:val="0"/>
          <w:divBdr>
            <w:top w:val="none" w:sz="0" w:space="0" w:color="auto"/>
            <w:left w:val="none" w:sz="0" w:space="0" w:color="auto"/>
            <w:bottom w:val="none" w:sz="0" w:space="0" w:color="auto"/>
            <w:right w:val="none" w:sz="0" w:space="0" w:color="auto"/>
          </w:divBdr>
        </w:div>
        <w:div w:id="766577720">
          <w:marLeft w:val="640"/>
          <w:marRight w:val="0"/>
          <w:marTop w:val="0"/>
          <w:marBottom w:val="0"/>
          <w:divBdr>
            <w:top w:val="none" w:sz="0" w:space="0" w:color="auto"/>
            <w:left w:val="none" w:sz="0" w:space="0" w:color="auto"/>
            <w:bottom w:val="none" w:sz="0" w:space="0" w:color="auto"/>
            <w:right w:val="none" w:sz="0" w:space="0" w:color="auto"/>
          </w:divBdr>
        </w:div>
        <w:div w:id="1586724315">
          <w:marLeft w:val="640"/>
          <w:marRight w:val="0"/>
          <w:marTop w:val="0"/>
          <w:marBottom w:val="0"/>
          <w:divBdr>
            <w:top w:val="none" w:sz="0" w:space="0" w:color="auto"/>
            <w:left w:val="none" w:sz="0" w:space="0" w:color="auto"/>
            <w:bottom w:val="none" w:sz="0" w:space="0" w:color="auto"/>
            <w:right w:val="none" w:sz="0" w:space="0" w:color="auto"/>
          </w:divBdr>
        </w:div>
        <w:div w:id="1436319608">
          <w:marLeft w:val="640"/>
          <w:marRight w:val="0"/>
          <w:marTop w:val="0"/>
          <w:marBottom w:val="0"/>
          <w:divBdr>
            <w:top w:val="none" w:sz="0" w:space="0" w:color="auto"/>
            <w:left w:val="none" w:sz="0" w:space="0" w:color="auto"/>
            <w:bottom w:val="none" w:sz="0" w:space="0" w:color="auto"/>
            <w:right w:val="none" w:sz="0" w:space="0" w:color="auto"/>
          </w:divBdr>
        </w:div>
        <w:div w:id="1320960317">
          <w:marLeft w:val="640"/>
          <w:marRight w:val="0"/>
          <w:marTop w:val="0"/>
          <w:marBottom w:val="0"/>
          <w:divBdr>
            <w:top w:val="none" w:sz="0" w:space="0" w:color="auto"/>
            <w:left w:val="none" w:sz="0" w:space="0" w:color="auto"/>
            <w:bottom w:val="none" w:sz="0" w:space="0" w:color="auto"/>
            <w:right w:val="none" w:sz="0" w:space="0" w:color="auto"/>
          </w:divBdr>
        </w:div>
        <w:div w:id="1530879124">
          <w:marLeft w:val="640"/>
          <w:marRight w:val="0"/>
          <w:marTop w:val="0"/>
          <w:marBottom w:val="0"/>
          <w:divBdr>
            <w:top w:val="none" w:sz="0" w:space="0" w:color="auto"/>
            <w:left w:val="none" w:sz="0" w:space="0" w:color="auto"/>
            <w:bottom w:val="none" w:sz="0" w:space="0" w:color="auto"/>
            <w:right w:val="none" w:sz="0" w:space="0" w:color="auto"/>
          </w:divBdr>
        </w:div>
        <w:div w:id="953947000">
          <w:marLeft w:val="640"/>
          <w:marRight w:val="0"/>
          <w:marTop w:val="0"/>
          <w:marBottom w:val="0"/>
          <w:divBdr>
            <w:top w:val="none" w:sz="0" w:space="0" w:color="auto"/>
            <w:left w:val="none" w:sz="0" w:space="0" w:color="auto"/>
            <w:bottom w:val="none" w:sz="0" w:space="0" w:color="auto"/>
            <w:right w:val="none" w:sz="0" w:space="0" w:color="auto"/>
          </w:divBdr>
        </w:div>
        <w:div w:id="1632174574">
          <w:marLeft w:val="640"/>
          <w:marRight w:val="0"/>
          <w:marTop w:val="0"/>
          <w:marBottom w:val="0"/>
          <w:divBdr>
            <w:top w:val="none" w:sz="0" w:space="0" w:color="auto"/>
            <w:left w:val="none" w:sz="0" w:space="0" w:color="auto"/>
            <w:bottom w:val="none" w:sz="0" w:space="0" w:color="auto"/>
            <w:right w:val="none" w:sz="0" w:space="0" w:color="auto"/>
          </w:divBdr>
        </w:div>
        <w:div w:id="182061884">
          <w:marLeft w:val="640"/>
          <w:marRight w:val="0"/>
          <w:marTop w:val="0"/>
          <w:marBottom w:val="0"/>
          <w:divBdr>
            <w:top w:val="none" w:sz="0" w:space="0" w:color="auto"/>
            <w:left w:val="none" w:sz="0" w:space="0" w:color="auto"/>
            <w:bottom w:val="none" w:sz="0" w:space="0" w:color="auto"/>
            <w:right w:val="none" w:sz="0" w:space="0" w:color="auto"/>
          </w:divBdr>
        </w:div>
        <w:div w:id="250359792">
          <w:marLeft w:val="640"/>
          <w:marRight w:val="0"/>
          <w:marTop w:val="0"/>
          <w:marBottom w:val="0"/>
          <w:divBdr>
            <w:top w:val="none" w:sz="0" w:space="0" w:color="auto"/>
            <w:left w:val="none" w:sz="0" w:space="0" w:color="auto"/>
            <w:bottom w:val="none" w:sz="0" w:space="0" w:color="auto"/>
            <w:right w:val="none" w:sz="0" w:space="0" w:color="auto"/>
          </w:divBdr>
        </w:div>
        <w:div w:id="245850208">
          <w:marLeft w:val="640"/>
          <w:marRight w:val="0"/>
          <w:marTop w:val="0"/>
          <w:marBottom w:val="0"/>
          <w:divBdr>
            <w:top w:val="none" w:sz="0" w:space="0" w:color="auto"/>
            <w:left w:val="none" w:sz="0" w:space="0" w:color="auto"/>
            <w:bottom w:val="none" w:sz="0" w:space="0" w:color="auto"/>
            <w:right w:val="none" w:sz="0" w:space="0" w:color="auto"/>
          </w:divBdr>
        </w:div>
        <w:div w:id="1648895452">
          <w:marLeft w:val="640"/>
          <w:marRight w:val="0"/>
          <w:marTop w:val="0"/>
          <w:marBottom w:val="0"/>
          <w:divBdr>
            <w:top w:val="none" w:sz="0" w:space="0" w:color="auto"/>
            <w:left w:val="none" w:sz="0" w:space="0" w:color="auto"/>
            <w:bottom w:val="none" w:sz="0" w:space="0" w:color="auto"/>
            <w:right w:val="none" w:sz="0" w:space="0" w:color="auto"/>
          </w:divBdr>
        </w:div>
        <w:div w:id="2062248277">
          <w:marLeft w:val="640"/>
          <w:marRight w:val="0"/>
          <w:marTop w:val="0"/>
          <w:marBottom w:val="0"/>
          <w:divBdr>
            <w:top w:val="none" w:sz="0" w:space="0" w:color="auto"/>
            <w:left w:val="none" w:sz="0" w:space="0" w:color="auto"/>
            <w:bottom w:val="none" w:sz="0" w:space="0" w:color="auto"/>
            <w:right w:val="none" w:sz="0" w:space="0" w:color="auto"/>
          </w:divBdr>
        </w:div>
        <w:div w:id="266815443">
          <w:marLeft w:val="640"/>
          <w:marRight w:val="0"/>
          <w:marTop w:val="0"/>
          <w:marBottom w:val="0"/>
          <w:divBdr>
            <w:top w:val="none" w:sz="0" w:space="0" w:color="auto"/>
            <w:left w:val="none" w:sz="0" w:space="0" w:color="auto"/>
            <w:bottom w:val="none" w:sz="0" w:space="0" w:color="auto"/>
            <w:right w:val="none" w:sz="0" w:space="0" w:color="auto"/>
          </w:divBdr>
        </w:div>
        <w:div w:id="46927247">
          <w:marLeft w:val="640"/>
          <w:marRight w:val="0"/>
          <w:marTop w:val="0"/>
          <w:marBottom w:val="0"/>
          <w:divBdr>
            <w:top w:val="none" w:sz="0" w:space="0" w:color="auto"/>
            <w:left w:val="none" w:sz="0" w:space="0" w:color="auto"/>
            <w:bottom w:val="none" w:sz="0" w:space="0" w:color="auto"/>
            <w:right w:val="none" w:sz="0" w:space="0" w:color="auto"/>
          </w:divBdr>
        </w:div>
        <w:div w:id="895550181">
          <w:marLeft w:val="640"/>
          <w:marRight w:val="0"/>
          <w:marTop w:val="0"/>
          <w:marBottom w:val="0"/>
          <w:divBdr>
            <w:top w:val="none" w:sz="0" w:space="0" w:color="auto"/>
            <w:left w:val="none" w:sz="0" w:space="0" w:color="auto"/>
            <w:bottom w:val="none" w:sz="0" w:space="0" w:color="auto"/>
            <w:right w:val="none" w:sz="0" w:space="0" w:color="auto"/>
          </w:divBdr>
        </w:div>
        <w:div w:id="198594938">
          <w:marLeft w:val="640"/>
          <w:marRight w:val="0"/>
          <w:marTop w:val="0"/>
          <w:marBottom w:val="0"/>
          <w:divBdr>
            <w:top w:val="none" w:sz="0" w:space="0" w:color="auto"/>
            <w:left w:val="none" w:sz="0" w:space="0" w:color="auto"/>
            <w:bottom w:val="none" w:sz="0" w:space="0" w:color="auto"/>
            <w:right w:val="none" w:sz="0" w:space="0" w:color="auto"/>
          </w:divBdr>
        </w:div>
        <w:div w:id="1200893331">
          <w:marLeft w:val="640"/>
          <w:marRight w:val="0"/>
          <w:marTop w:val="0"/>
          <w:marBottom w:val="0"/>
          <w:divBdr>
            <w:top w:val="none" w:sz="0" w:space="0" w:color="auto"/>
            <w:left w:val="none" w:sz="0" w:space="0" w:color="auto"/>
            <w:bottom w:val="none" w:sz="0" w:space="0" w:color="auto"/>
            <w:right w:val="none" w:sz="0" w:space="0" w:color="auto"/>
          </w:divBdr>
        </w:div>
        <w:div w:id="1948850135">
          <w:marLeft w:val="640"/>
          <w:marRight w:val="0"/>
          <w:marTop w:val="0"/>
          <w:marBottom w:val="0"/>
          <w:divBdr>
            <w:top w:val="none" w:sz="0" w:space="0" w:color="auto"/>
            <w:left w:val="none" w:sz="0" w:space="0" w:color="auto"/>
            <w:bottom w:val="none" w:sz="0" w:space="0" w:color="auto"/>
            <w:right w:val="none" w:sz="0" w:space="0" w:color="auto"/>
          </w:divBdr>
        </w:div>
        <w:div w:id="427703004">
          <w:marLeft w:val="640"/>
          <w:marRight w:val="0"/>
          <w:marTop w:val="0"/>
          <w:marBottom w:val="0"/>
          <w:divBdr>
            <w:top w:val="none" w:sz="0" w:space="0" w:color="auto"/>
            <w:left w:val="none" w:sz="0" w:space="0" w:color="auto"/>
            <w:bottom w:val="none" w:sz="0" w:space="0" w:color="auto"/>
            <w:right w:val="none" w:sz="0" w:space="0" w:color="auto"/>
          </w:divBdr>
        </w:div>
        <w:div w:id="479925715">
          <w:marLeft w:val="640"/>
          <w:marRight w:val="0"/>
          <w:marTop w:val="0"/>
          <w:marBottom w:val="0"/>
          <w:divBdr>
            <w:top w:val="none" w:sz="0" w:space="0" w:color="auto"/>
            <w:left w:val="none" w:sz="0" w:space="0" w:color="auto"/>
            <w:bottom w:val="none" w:sz="0" w:space="0" w:color="auto"/>
            <w:right w:val="none" w:sz="0" w:space="0" w:color="auto"/>
          </w:divBdr>
        </w:div>
        <w:div w:id="1537231074">
          <w:marLeft w:val="640"/>
          <w:marRight w:val="0"/>
          <w:marTop w:val="0"/>
          <w:marBottom w:val="0"/>
          <w:divBdr>
            <w:top w:val="none" w:sz="0" w:space="0" w:color="auto"/>
            <w:left w:val="none" w:sz="0" w:space="0" w:color="auto"/>
            <w:bottom w:val="none" w:sz="0" w:space="0" w:color="auto"/>
            <w:right w:val="none" w:sz="0" w:space="0" w:color="auto"/>
          </w:divBdr>
        </w:div>
        <w:div w:id="315842234">
          <w:marLeft w:val="640"/>
          <w:marRight w:val="0"/>
          <w:marTop w:val="0"/>
          <w:marBottom w:val="0"/>
          <w:divBdr>
            <w:top w:val="none" w:sz="0" w:space="0" w:color="auto"/>
            <w:left w:val="none" w:sz="0" w:space="0" w:color="auto"/>
            <w:bottom w:val="none" w:sz="0" w:space="0" w:color="auto"/>
            <w:right w:val="none" w:sz="0" w:space="0" w:color="auto"/>
          </w:divBdr>
        </w:div>
        <w:div w:id="610279586">
          <w:marLeft w:val="640"/>
          <w:marRight w:val="0"/>
          <w:marTop w:val="0"/>
          <w:marBottom w:val="0"/>
          <w:divBdr>
            <w:top w:val="none" w:sz="0" w:space="0" w:color="auto"/>
            <w:left w:val="none" w:sz="0" w:space="0" w:color="auto"/>
            <w:bottom w:val="none" w:sz="0" w:space="0" w:color="auto"/>
            <w:right w:val="none" w:sz="0" w:space="0" w:color="auto"/>
          </w:divBdr>
        </w:div>
        <w:div w:id="2031106431">
          <w:marLeft w:val="640"/>
          <w:marRight w:val="0"/>
          <w:marTop w:val="0"/>
          <w:marBottom w:val="0"/>
          <w:divBdr>
            <w:top w:val="none" w:sz="0" w:space="0" w:color="auto"/>
            <w:left w:val="none" w:sz="0" w:space="0" w:color="auto"/>
            <w:bottom w:val="none" w:sz="0" w:space="0" w:color="auto"/>
            <w:right w:val="none" w:sz="0" w:space="0" w:color="auto"/>
          </w:divBdr>
        </w:div>
        <w:div w:id="1316954398">
          <w:marLeft w:val="640"/>
          <w:marRight w:val="0"/>
          <w:marTop w:val="0"/>
          <w:marBottom w:val="0"/>
          <w:divBdr>
            <w:top w:val="none" w:sz="0" w:space="0" w:color="auto"/>
            <w:left w:val="none" w:sz="0" w:space="0" w:color="auto"/>
            <w:bottom w:val="none" w:sz="0" w:space="0" w:color="auto"/>
            <w:right w:val="none" w:sz="0" w:space="0" w:color="auto"/>
          </w:divBdr>
        </w:div>
        <w:div w:id="391932284">
          <w:marLeft w:val="640"/>
          <w:marRight w:val="0"/>
          <w:marTop w:val="0"/>
          <w:marBottom w:val="0"/>
          <w:divBdr>
            <w:top w:val="none" w:sz="0" w:space="0" w:color="auto"/>
            <w:left w:val="none" w:sz="0" w:space="0" w:color="auto"/>
            <w:bottom w:val="none" w:sz="0" w:space="0" w:color="auto"/>
            <w:right w:val="none" w:sz="0" w:space="0" w:color="auto"/>
          </w:divBdr>
        </w:div>
        <w:div w:id="1584146788">
          <w:marLeft w:val="640"/>
          <w:marRight w:val="0"/>
          <w:marTop w:val="0"/>
          <w:marBottom w:val="0"/>
          <w:divBdr>
            <w:top w:val="none" w:sz="0" w:space="0" w:color="auto"/>
            <w:left w:val="none" w:sz="0" w:space="0" w:color="auto"/>
            <w:bottom w:val="none" w:sz="0" w:space="0" w:color="auto"/>
            <w:right w:val="none" w:sz="0" w:space="0" w:color="auto"/>
          </w:divBdr>
        </w:div>
        <w:div w:id="1824658510">
          <w:marLeft w:val="640"/>
          <w:marRight w:val="0"/>
          <w:marTop w:val="0"/>
          <w:marBottom w:val="0"/>
          <w:divBdr>
            <w:top w:val="none" w:sz="0" w:space="0" w:color="auto"/>
            <w:left w:val="none" w:sz="0" w:space="0" w:color="auto"/>
            <w:bottom w:val="none" w:sz="0" w:space="0" w:color="auto"/>
            <w:right w:val="none" w:sz="0" w:space="0" w:color="auto"/>
          </w:divBdr>
        </w:div>
        <w:div w:id="1886601359">
          <w:marLeft w:val="640"/>
          <w:marRight w:val="0"/>
          <w:marTop w:val="0"/>
          <w:marBottom w:val="0"/>
          <w:divBdr>
            <w:top w:val="none" w:sz="0" w:space="0" w:color="auto"/>
            <w:left w:val="none" w:sz="0" w:space="0" w:color="auto"/>
            <w:bottom w:val="none" w:sz="0" w:space="0" w:color="auto"/>
            <w:right w:val="none" w:sz="0" w:space="0" w:color="auto"/>
          </w:divBdr>
        </w:div>
        <w:div w:id="1159345442">
          <w:marLeft w:val="640"/>
          <w:marRight w:val="0"/>
          <w:marTop w:val="0"/>
          <w:marBottom w:val="0"/>
          <w:divBdr>
            <w:top w:val="none" w:sz="0" w:space="0" w:color="auto"/>
            <w:left w:val="none" w:sz="0" w:space="0" w:color="auto"/>
            <w:bottom w:val="none" w:sz="0" w:space="0" w:color="auto"/>
            <w:right w:val="none" w:sz="0" w:space="0" w:color="auto"/>
          </w:divBdr>
        </w:div>
        <w:div w:id="1986855943">
          <w:marLeft w:val="640"/>
          <w:marRight w:val="0"/>
          <w:marTop w:val="0"/>
          <w:marBottom w:val="0"/>
          <w:divBdr>
            <w:top w:val="none" w:sz="0" w:space="0" w:color="auto"/>
            <w:left w:val="none" w:sz="0" w:space="0" w:color="auto"/>
            <w:bottom w:val="none" w:sz="0" w:space="0" w:color="auto"/>
            <w:right w:val="none" w:sz="0" w:space="0" w:color="auto"/>
          </w:divBdr>
        </w:div>
        <w:div w:id="74059886">
          <w:marLeft w:val="640"/>
          <w:marRight w:val="0"/>
          <w:marTop w:val="0"/>
          <w:marBottom w:val="0"/>
          <w:divBdr>
            <w:top w:val="none" w:sz="0" w:space="0" w:color="auto"/>
            <w:left w:val="none" w:sz="0" w:space="0" w:color="auto"/>
            <w:bottom w:val="none" w:sz="0" w:space="0" w:color="auto"/>
            <w:right w:val="none" w:sz="0" w:space="0" w:color="auto"/>
          </w:divBdr>
        </w:div>
        <w:div w:id="1264994082">
          <w:marLeft w:val="640"/>
          <w:marRight w:val="0"/>
          <w:marTop w:val="0"/>
          <w:marBottom w:val="0"/>
          <w:divBdr>
            <w:top w:val="none" w:sz="0" w:space="0" w:color="auto"/>
            <w:left w:val="none" w:sz="0" w:space="0" w:color="auto"/>
            <w:bottom w:val="none" w:sz="0" w:space="0" w:color="auto"/>
            <w:right w:val="none" w:sz="0" w:space="0" w:color="auto"/>
          </w:divBdr>
        </w:div>
        <w:div w:id="1993753424">
          <w:marLeft w:val="640"/>
          <w:marRight w:val="0"/>
          <w:marTop w:val="0"/>
          <w:marBottom w:val="0"/>
          <w:divBdr>
            <w:top w:val="none" w:sz="0" w:space="0" w:color="auto"/>
            <w:left w:val="none" w:sz="0" w:space="0" w:color="auto"/>
            <w:bottom w:val="none" w:sz="0" w:space="0" w:color="auto"/>
            <w:right w:val="none" w:sz="0" w:space="0" w:color="auto"/>
          </w:divBdr>
        </w:div>
      </w:divsChild>
    </w:div>
    <w:div w:id="1750157651">
      <w:bodyDiv w:val="1"/>
      <w:marLeft w:val="0"/>
      <w:marRight w:val="0"/>
      <w:marTop w:val="0"/>
      <w:marBottom w:val="0"/>
      <w:divBdr>
        <w:top w:val="none" w:sz="0" w:space="0" w:color="auto"/>
        <w:left w:val="none" w:sz="0" w:space="0" w:color="auto"/>
        <w:bottom w:val="none" w:sz="0" w:space="0" w:color="auto"/>
        <w:right w:val="none" w:sz="0" w:space="0" w:color="auto"/>
      </w:divBdr>
      <w:divsChild>
        <w:div w:id="1476220811">
          <w:marLeft w:val="640"/>
          <w:marRight w:val="0"/>
          <w:marTop w:val="0"/>
          <w:marBottom w:val="0"/>
          <w:divBdr>
            <w:top w:val="none" w:sz="0" w:space="0" w:color="auto"/>
            <w:left w:val="none" w:sz="0" w:space="0" w:color="auto"/>
            <w:bottom w:val="none" w:sz="0" w:space="0" w:color="auto"/>
            <w:right w:val="none" w:sz="0" w:space="0" w:color="auto"/>
          </w:divBdr>
        </w:div>
        <w:div w:id="421686492">
          <w:marLeft w:val="640"/>
          <w:marRight w:val="0"/>
          <w:marTop w:val="0"/>
          <w:marBottom w:val="0"/>
          <w:divBdr>
            <w:top w:val="none" w:sz="0" w:space="0" w:color="auto"/>
            <w:left w:val="none" w:sz="0" w:space="0" w:color="auto"/>
            <w:bottom w:val="none" w:sz="0" w:space="0" w:color="auto"/>
            <w:right w:val="none" w:sz="0" w:space="0" w:color="auto"/>
          </w:divBdr>
        </w:div>
        <w:div w:id="1554076672">
          <w:marLeft w:val="640"/>
          <w:marRight w:val="0"/>
          <w:marTop w:val="0"/>
          <w:marBottom w:val="0"/>
          <w:divBdr>
            <w:top w:val="none" w:sz="0" w:space="0" w:color="auto"/>
            <w:left w:val="none" w:sz="0" w:space="0" w:color="auto"/>
            <w:bottom w:val="none" w:sz="0" w:space="0" w:color="auto"/>
            <w:right w:val="none" w:sz="0" w:space="0" w:color="auto"/>
          </w:divBdr>
        </w:div>
        <w:div w:id="864056221">
          <w:marLeft w:val="640"/>
          <w:marRight w:val="0"/>
          <w:marTop w:val="0"/>
          <w:marBottom w:val="0"/>
          <w:divBdr>
            <w:top w:val="none" w:sz="0" w:space="0" w:color="auto"/>
            <w:left w:val="none" w:sz="0" w:space="0" w:color="auto"/>
            <w:bottom w:val="none" w:sz="0" w:space="0" w:color="auto"/>
            <w:right w:val="none" w:sz="0" w:space="0" w:color="auto"/>
          </w:divBdr>
        </w:div>
        <w:div w:id="2132937136">
          <w:marLeft w:val="640"/>
          <w:marRight w:val="0"/>
          <w:marTop w:val="0"/>
          <w:marBottom w:val="0"/>
          <w:divBdr>
            <w:top w:val="none" w:sz="0" w:space="0" w:color="auto"/>
            <w:left w:val="none" w:sz="0" w:space="0" w:color="auto"/>
            <w:bottom w:val="none" w:sz="0" w:space="0" w:color="auto"/>
            <w:right w:val="none" w:sz="0" w:space="0" w:color="auto"/>
          </w:divBdr>
        </w:div>
        <w:div w:id="856651931">
          <w:marLeft w:val="640"/>
          <w:marRight w:val="0"/>
          <w:marTop w:val="0"/>
          <w:marBottom w:val="0"/>
          <w:divBdr>
            <w:top w:val="none" w:sz="0" w:space="0" w:color="auto"/>
            <w:left w:val="none" w:sz="0" w:space="0" w:color="auto"/>
            <w:bottom w:val="none" w:sz="0" w:space="0" w:color="auto"/>
            <w:right w:val="none" w:sz="0" w:space="0" w:color="auto"/>
          </w:divBdr>
        </w:div>
        <w:div w:id="1910532667">
          <w:marLeft w:val="640"/>
          <w:marRight w:val="0"/>
          <w:marTop w:val="0"/>
          <w:marBottom w:val="0"/>
          <w:divBdr>
            <w:top w:val="none" w:sz="0" w:space="0" w:color="auto"/>
            <w:left w:val="none" w:sz="0" w:space="0" w:color="auto"/>
            <w:bottom w:val="none" w:sz="0" w:space="0" w:color="auto"/>
            <w:right w:val="none" w:sz="0" w:space="0" w:color="auto"/>
          </w:divBdr>
        </w:div>
        <w:div w:id="75051839">
          <w:marLeft w:val="640"/>
          <w:marRight w:val="0"/>
          <w:marTop w:val="0"/>
          <w:marBottom w:val="0"/>
          <w:divBdr>
            <w:top w:val="none" w:sz="0" w:space="0" w:color="auto"/>
            <w:left w:val="none" w:sz="0" w:space="0" w:color="auto"/>
            <w:bottom w:val="none" w:sz="0" w:space="0" w:color="auto"/>
            <w:right w:val="none" w:sz="0" w:space="0" w:color="auto"/>
          </w:divBdr>
        </w:div>
        <w:div w:id="487138597">
          <w:marLeft w:val="640"/>
          <w:marRight w:val="0"/>
          <w:marTop w:val="0"/>
          <w:marBottom w:val="0"/>
          <w:divBdr>
            <w:top w:val="none" w:sz="0" w:space="0" w:color="auto"/>
            <w:left w:val="none" w:sz="0" w:space="0" w:color="auto"/>
            <w:bottom w:val="none" w:sz="0" w:space="0" w:color="auto"/>
            <w:right w:val="none" w:sz="0" w:space="0" w:color="auto"/>
          </w:divBdr>
        </w:div>
        <w:div w:id="473448112">
          <w:marLeft w:val="640"/>
          <w:marRight w:val="0"/>
          <w:marTop w:val="0"/>
          <w:marBottom w:val="0"/>
          <w:divBdr>
            <w:top w:val="none" w:sz="0" w:space="0" w:color="auto"/>
            <w:left w:val="none" w:sz="0" w:space="0" w:color="auto"/>
            <w:bottom w:val="none" w:sz="0" w:space="0" w:color="auto"/>
            <w:right w:val="none" w:sz="0" w:space="0" w:color="auto"/>
          </w:divBdr>
        </w:div>
        <w:div w:id="42676802">
          <w:marLeft w:val="640"/>
          <w:marRight w:val="0"/>
          <w:marTop w:val="0"/>
          <w:marBottom w:val="0"/>
          <w:divBdr>
            <w:top w:val="none" w:sz="0" w:space="0" w:color="auto"/>
            <w:left w:val="none" w:sz="0" w:space="0" w:color="auto"/>
            <w:bottom w:val="none" w:sz="0" w:space="0" w:color="auto"/>
            <w:right w:val="none" w:sz="0" w:space="0" w:color="auto"/>
          </w:divBdr>
        </w:div>
        <w:div w:id="543374694">
          <w:marLeft w:val="640"/>
          <w:marRight w:val="0"/>
          <w:marTop w:val="0"/>
          <w:marBottom w:val="0"/>
          <w:divBdr>
            <w:top w:val="none" w:sz="0" w:space="0" w:color="auto"/>
            <w:left w:val="none" w:sz="0" w:space="0" w:color="auto"/>
            <w:bottom w:val="none" w:sz="0" w:space="0" w:color="auto"/>
            <w:right w:val="none" w:sz="0" w:space="0" w:color="auto"/>
          </w:divBdr>
        </w:div>
        <w:div w:id="128209060">
          <w:marLeft w:val="640"/>
          <w:marRight w:val="0"/>
          <w:marTop w:val="0"/>
          <w:marBottom w:val="0"/>
          <w:divBdr>
            <w:top w:val="none" w:sz="0" w:space="0" w:color="auto"/>
            <w:left w:val="none" w:sz="0" w:space="0" w:color="auto"/>
            <w:bottom w:val="none" w:sz="0" w:space="0" w:color="auto"/>
            <w:right w:val="none" w:sz="0" w:space="0" w:color="auto"/>
          </w:divBdr>
        </w:div>
        <w:div w:id="1288781349">
          <w:marLeft w:val="640"/>
          <w:marRight w:val="0"/>
          <w:marTop w:val="0"/>
          <w:marBottom w:val="0"/>
          <w:divBdr>
            <w:top w:val="none" w:sz="0" w:space="0" w:color="auto"/>
            <w:left w:val="none" w:sz="0" w:space="0" w:color="auto"/>
            <w:bottom w:val="none" w:sz="0" w:space="0" w:color="auto"/>
            <w:right w:val="none" w:sz="0" w:space="0" w:color="auto"/>
          </w:divBdr>
        </w:div>
        <w:div w:id="927152036">
          <w:marLeft w:val="640"/>
          <w:marRight w:val="0"/>
          <w:marTop w:val="0"/>
          <w:marBottom w:val="0"/>
          <w:divBdr>
            <w:top w:val="none" w:sz="0" w:space="0" w:color="auto"/>
            <w:left w:val="none" w:sz="0" w:space="0" w:color="auto"/>
            <w:bottom w:val="none" w:sz="0" w:space="0" w:color="auto"/>
            <w:right w:val="none" w:sz="0" w:space="0" w:color="auto"/>
          </w:divBdr>
        </w:div>
        <w:div w:id="455609016">
          <w:marLeft w:val="640"/>
          <w:marRight w:val="0"/>
          <w:marTop w:val="0"/>
          <w:marBottom w:val="0"/>
          <w:divBdr>
            <w:top w:val="none" w:sz="0" w:space="0" w:color="auto"/>
            <w:left w:val="none" w:sz="0" w:space="0" w:color="auto"/>
            <w:bottom w:val="none" w:sz="0" w:space="0" w:color="auto"/>
            <w:right w:val="none" w:sz="0" w:space="0" w:color="auto"/>
          </w:divBdr>
        </w:div>
        <w:div w:id="867181786">
          <w:marLeft w:val="640"/>
          <w:marRight w:val="0"/>
          <w:marTop w:val="0"/>
          <w:marBottom w:val="0"/>
          <w:divBdr>
            <w:top w:val="none" w:sz="0" w:space="0" w:color="auto"/>
            <w:left w:val="none" w:sz="0" w:space="0" w:color="auto"/>
            <w:bottom w:val="none" w:sz="0" w:space="0" w:color="auto"/>
            <w:right w:val="none" w:sz="0" w:space="0" w:color="auto"/>
          </w:divBdr>
        </w:div>
        <w:div w:id="1244757545">
          <w:marLeft w:val="640"/>
          <w:marRight w:val="0"/>
          <w:marTop w:val="0"/>
          <w:marBottom w:val="0"/>
          <w:divBdr>
            <w:top w:val="none" w:sz="0" w:space="0" w:color="auto"/>
            <w:left w:val="none" w:sz="0" w:space="0" w:color="auto"/>
            <w:bottom w:val="none" w:sz="0" w:space="0" w:color="auto"/>
            <w:right w:val="none" w:sz="0" w:space="0" w:color="auto"/>
          </w:divBdr>
        </w:div>
        <w:div w:id="402291778">
          <w:marLeft w:val="640"/>
          <w:marRight w:val="0"/>
          <w:marTop w:val="0"/>
          <w:marBottom w:val="0"/>
          <w:divBdr>
            <w:top w:val="none" w:sz="0" w:space="0" w:color="auto"/>
            <w:left w:val="none" w:sz="0" w:space="0" w:color="auto"/>
            <w:bottom w:val="none" w:sz="0" w:space="0" w:color="auto"/>
            <w:right w:val="none" w:sz="0" w:space="0" w:color="auto"/>
          </w:divBdr>
        </w:div>
        <w:div w:id="411394162">
          <w:marLeft w:val="640"/>
          <w:marRight w:val="0"/>
          <w:marTop w:val="0"/>
          <w:marBottom w:val="0"/>
          <w:divBdr>
            <w:top w:val="none" w:sz="0" w:space="0" w:color="auto"/>
            <w:left w:val="none" w:sz="0" w:space="0" w:color="auto"/>
            <w:bottom w:val="none" w:sz="0" w:space="0" w:color="auto"/>
            <w:right w:val="none" w:sz="0" w:space="0" w:color="auto"/>
          </w:divBdr>
        </w:div>
        <w:div w:id="760377228">
          <w:marLeft w:val="640"/>
          <w:marRight w:val="0"/>
          <w:marTop w:val="0"/>
          <w:marBottom w:val="0"/>
          <w:divBdr>
            <w:top w:val="none" w:sz="0" w:space="0" w:color="auto"/>
            <w:left w:val="none" w:sz="0" w:space="0" w:color="auto"/>
            <w:bottom w:val="none" w:sz="0" w:space="0" w:color="auto"/>
            <w:right w:val="none" w:sz="0" w:space="0" w:color="auto"/>
          </w:divBdr>
        </w:div>
        <w:div w:id="1807770633">
          <w:marLeft w:val="640"/>
          <w:marRight w:val="0"/>
          <w:marTop w:val="0"/>
          <w:marBottom w:val="0"/>
          <w:divBdr>
            <w:top w:val="none" w:sz="0" w:space="0" w:color="auto"/>
            <w:left w:val="none" w:sz="0" w:space="0" w:color="auto"/>
            <w:bottom w:val="none" w:sz="0" w:space="0" w:color="auto"/>
            <w:right w:val="none" w:sz="0" w:space="0" w:color="auto"/>
          </w:divBdr>
        </w:div>
        <w:div w:id="1573076016">
          <w:marLeft w:val="640"/>
          <w:marRight w:val="0"/>
          <w:marTop w:val="0"/>
          <w:marBottom w:val="0"/>
          <w:divBdr>
            <w:top w:val="none" w:sz="0" w:space="0" w:color="auto"/>
            <w:left w:val="none" w:sz="0" w:space="0" w:color="auto"/>
            <w:bottom w:val="none" w:sz="0" w:space="0" w:color="auto"/>
            <w:right w:val="none" w:sz="0" w:space="0" w:color="auto"/>
          </w:divBdr>
        </w:div>
        <w:div w:id="550120980">
          <w:marLeft w:val="640"/>
          <w:marRight w:val="0"/>
          <w:marTop w:val="0"/>
          <w:marBottom w:val="0"/>
          <w:divBdr>
            <w:top w:val="none" w:sz="0" w:space="0" w:color="auto"/>
            <w:left w:val="none" w:sz="0" w:space="0" w:color="auto"/>
            <w:bottom w:val="none" w:sz="0" w:space="0" w:color="auto"/>
            <w:right w:val="none" w:sz="0" w:space="0" w:color="auto"/>
          </w:divBdr>
        </w:div>
        <w:div w:id="1070234638">
          <w:marLeft w:val="640"/>
          <w:marRight w:val="0"/>
          <w:marTop w:val="0"/>
          <w:marBottom w:val="0"/>
          <w:divBdr>
            <w:top w:val="none" w:sz="0" w:space="0" w:color="auto"/>
            <w:left w:val="none" w:sz="0" w:space="0" w:color="auto"/>
            <w:bottom w:val="none" w:sz="0" w:space="0" w:color="auto"/>
            <w:right w:val="none" w:sz="0" w:space="0" w:color="auto"/>
          </w:divBdr>
        </w:div>
        <w:div w:id="1237935486">
          <w:marLeft w:val="640"/>
          <w:marRight w:val="0"/>
          <w:marTop w:val="0"/>
          <w:marBottom w:val="0"/>
          <w:divBdr>
            <w:top w:val="none" w:sz="0" w:space="0" w:color="auto"/>
            <w:left w:val="none" w:sz="0" w:space="0" w:color="auto"/>
            <w:bottom w:val="none" w:sz="0" w:space="0" w:color="auto"/>
            <w:right w:val="none" w:sz="0" w:space="0" w:color="auto"/>
          </w:divBdr>
        </w:div>
        <w:div w:id="721247743">
          <w:marLeft w:val="640"/>
          <w:marRight w:val="0"/>
          <w:marTop w:val="0"/>
          <w:marBottom w:val="0"/>
          <w:divBdr>
            <w:top w:val="none" w:sz="0" w:space="0" w:color="auto"/>
            <w:left w:val="none" w:sz="0" w:space="0" w:color="auto"/>
            <w:bottom w:val="none" w:sz="0" w:space="0" w:color="auto"/>
            <w:right w:val="none" w:sz="0" w:space="0" w:color="auto"/>
          </w:divBdr>
        </w:div>
        <w:div w:id="463236189">
          <w:marLeft w:val="640"/>
          <w:marRight w:val="0"/>
          <w:marTop w:val="0"/>
          <w:marBottom w:val="0"/>
          <w:divBdr>
            <w:top w:val="none" w:sz="0" w:space="0" w:color="auto"/>
            <w:left w:val="none" w:sz="0" w:space="0" w:color="auto"/>
            <w:bottom w:val="none" w:sz="0" w:space="0" w:color="auto"/>
            <w:right w:val="none" w:sz="0" w:space="0" w:color="auto"/>
          </w:divBdr>
        </w:div>
        <w:div w:id="1117289028">
          <w:marLeft w:val="640"/>
          <w:marRight w:val="0"/>
          <w:marTop w:val="0"/>
          <w:marBottom w:val="0"/>
          <w:divBdr>
            <w:top w:val="none" w:sz="0" w:space="0" w:color="auto"/>
            <w:left w:val="none" w:sz="0" w:space="0" w:color="auto"/>
            <w:bottom w:val="none" w:sz="0" w:space="0" w:color="auto"/>
            <w:right w:val="none" w:sz="0" w:space="0" w:color="auto"/>
          </w:divBdr>
        </w:div>
        <w:div w:id="865482720">
          <w:marLeft w:val="640"/>
          <w:marRight w:val="0"/>
          <w:marTop w:val="0"/>
          <w:marBottom w:val="0"/>
          <w:divBdr>
            <w:top w:val="none" w:sz="0" w:space="0" w:color="auto"/>
            <w:left w:val="none" w:sz="0" w:space="0" w:color="auto"/>
            <w:bottom w:val="none" w:sz="0" w:space="0" w:color="auto"/>
            <w:right w:val="none" w:sz="0" w:space="0" w:color="auto"/>
          </w:divBdr>
        </w:div>
        <w:div w:id="932318721">
          <w:marLeft w:val="640"/>
          <w:marRight w:val="0"/>
          <w:marTop w:val="0"/>
          <w:marBottom w:val="0"/>
          <w:divBdr>
            <w:top w:val="none" w:sz="0" w:space="0" w:color="auto"/>
            <w:left w:val="none" w:sz="0" w:space="0" w:color="auto"/>
            <w:bottom w:val="none" w:sz="0" w:space="0" w:color="auto"/>
            <w:right w:val="none" w:sz="0" w:space="0" w:color="auto"/>
          </w:divBdr>
        </w:div>
        <w:div w:id="931352327">
          <w:marLeft w:val="640"/>
          <w:marRight w:val="0"/>
          <w:marTop w:val="0"/>
          <w:marBottom w:val="0"/>
          <w:divBdr>
            <w:top w:val="none" w:sz="0" w:space="0" w:color="auto"/>
            <w:left w:val="none" w:sz="0" w:space="0" w:color="auto"/>
            <w:bottom w:val="none" w:sz="0" w:space="0" w:color="auto"/>
            <w:right w:val="none" w:sz="0" w:space="0" w:color="auto"/>
          </w:divBdr>
        </w:div>
        <w:div w:id="1287850698">
          <w:marLeft w:val="640"/>
          <w:marRight w:val="0"/>
          <w:marTop w:val="0"/>
          <w:marBottom w:val="0"/>
          <w:divBdr>
            <w:top w:val="none" w:sz="0" w:space="0" w:color="auto"/>
            <w:left w:val="none" w:sz="0" w:space="0" w:color="auto"/>
            <w:bottom w:val="none" w:sz="0" w:space="0" w:color="auto"/>
            <w:right w:val="none" w:sz="0" w:space="0" w:color="auto"/>
          </w:divBdr>
        </w:div>
        <w:div w:id="2044789508">
          <w:marLeft w:val="640"/>
          <w:marRight w:val="0"/>
          <w:marTop w:val="0"/>
          <w:marBottom w:val="0"/>
          <w:divBdr>
            <w:top w:val="none" w:sz="0" w:space="0" w:color="auto"/>
            <w:left w:val="none" w:sz="0" w:space="0" w:color="auto"/>
            <w:bottom w:val="none" w:sz="0" w:space="0" w:color="auto"/>
            <w:right w:val="none" w:sz="0" w:space="0" w:color="auto"/>
          </w:divBdr>
        </w:div>
        <w:div w:id="786003693">
          <w:marLeft w:val="640"/>
          <w:marRight w:val="0"/>
          <w:marTop w:val="0"/>
          <w:marBottom w:val="0"/>
          <w:divBdr>
            <w:top w:val="none" w:sz="0" w:space="0" w:color="auto"/>
            <w:left w:val="none" w:sz="0" w:space="0" w:color="auto"/>
            <w:bottom w:val="none" w:sz="0" w:space="0" w:color="auto"/>
            <w:right w:val="none" w:sz="0" w:space="0" w:color="auto"/>
          </w:divBdr>
        </w:div>
        <w:div w:id="2117552298">
          <w:marLeft w:val="640"/>
          <w:marRight w:val="0"/>
          <w:marTop w:val="0"/>
          <w:marBottom w:val="0"/>
          <w:divBdr>
            <w:top w:val="none" w:sz="0" w:space="0" w:color="auto"/>
            <w:left w:val="none" w:sz="0" w:space="0" w:color="auto"/>
            <w:bottom w:val="none" w:sz="0" w:space="0" w:color="auto"/>
            <w:right w:val="none" w:sz="0" w:space="0" w:color="auto"/>
          </w:divBdr>
        </w:div>
        <w:div w:id="967467185">
          <w:marLeft w:val="640"/>
          <w:marRight w:val="0"/>
          <w:marTop w:val="0"/>
          <w:marBottom w:val="0"/>
          <w:divBdr>
            <w:top w:val="none" w:sz="0" w:space="0" w:color="auto"/>
            <w:left w:val="none" w:sz="0" w:space="0" w:color="auto"/>
            <w:bottom w:val="none" w:sz="0" w:space="0" w:color="auto"/>
            <w:right w:val="none" w:sz="0" w:space="0" w:color="auto"/>
          </w:divBdr>
        </w:div>
        <w:div w:id="28841976">
          <w:marLeft w:val="640"/>
          <w:marRight w:val="0"/>
          <w:marTop w:val="0"/>
          <w:marBottom w:val="0"/>
          <w:divBdr>
            <w:top w:val="none" w:sz="0" w:space="0" w:color="auto"/>
            <w:left w:val="none" w:sz="0" w:space="0" w:color="auto"/>
            <w:bottom w:val="none" w:sz="0" w:space="0" w:color="auto"/>
            <w:right w:val="none" w:sz="0" w:space="0" w:color="auto"/>
          </w:divBdr>
        </w:div>
        <w:div w:id="237523393">
          <w:marLeft w:val="640"/>
          <w:marRight w:val="0"/>
          <w:marTop w:val="0"/>
          <w:marBottom w:val="0"/>
          <w:divBdr>
            <w:top w:val="none" w:sz="0" w:space="0" w:color="auto"/>
            <w:left w:val="none" w:sz="0" w:space="0" w:color="auto"/>
            <w:bottom w:val="none" w:sz="0" w:space="0" w:color="auto"/>
            <w:right w:val="none" w:sz="0" w:space="0" w:color="auto"/>
          </w:divBdr>
        </w:div>
        <w:div w:id="1867599321">
          <w:marLeft w:val="640"/>
          <w:marRight w:val="0"/>
          <w:marTop w:val="0"/>
          <w:marBottom w:val="0"/>
          <w:divBdr>
            <w:top w:val="none" w:sz="0" w:space="0" w:color="auto"/>
            <w:left w:val="none" w:sz="0" w:space="0" w:color="auto"/>
            <w:bottom w:val="none" w:sz="0" w:space="0" w:color="auto"/>
            <w:right w:val="none" w:sz="0" w:space="0" w:color="auto"/>
          </w:divBdr>
        </w:div>
        <w:div w:id="566721487">
          <w:marLeft w:val="640"/>
          <w:marRight w:val="0"/>
          <w:marTop w:val="0"/>
          <w:marBottom w:val="0"/>
          <w:divBdr>
            <w:top w:val="none" w:sz="0" w:space="0" w:color="auto"/>
            <w:left w:val="none" w:sz="0" w:space="0" w:color="auto"/>
            <w:bottom w:val="none" w:sz="0" w:space="0" w:color="auto"/>
            <w:right w:val="none" w:sz="0" w:space="0" w:color="auto"/>
          </w:divBdr>
        </w:div>
        <w:div w:id="1803034025">
          <w:marLeft w:val="640"/>
          <w:marRight w:val="0"/>
          <w:marTop w:val="0"/>
          <w:marBottom w:val="0"/>
          <w:divBdr>
            <w:top w:val="none" w:sz="0" w:space="0" w:color="auto"/>
            <w:left w:val="none" w:sz="0" w:space="0" w:color="auto"/>
            <w:bottom w:val="none" w:sz="0" w:space="0" w:color="auto"/>
            <w:right w:val="none" w:sz="0" w:space="0" w:color="auto"/>
          </w:divBdr>
        </w:div>
        <w:div w:id="1986280187">
          <w:marLeft w:val="640"/>
          <w:marRight w:val="0"/>
          <w:marTop w:val="0"/>
          <w:marBottom w:val="0"/>
          <w:divBdr>
            <w:top w:val="none" w:sz="0" w:space="0" w:color="auto"/>
            <w:left w:val="none" w:sz="0" w:space="0" w:color="auto"/>
            <w:bottom w:val="none" w:sz="0" w:space="0" w:color="auto"/>
            <w:right w:val="none" w:sz="0" w:space="0" w:color="auto"/>
          </w:divBdr>
        </w:div>
        <w:div w:id="1406411947">
          <w:marLeft w:val="640"/>
          <w:marRight w:val="0"/>
          <w:marTop w:val="0"/>
          <w:marBottom w:val="0"/>
          <w:divBdr>
            <w:top w:val="none" w:sz="0" w:space="0" w:color="auto"/>
            <w:left w:val="none" w:sz="0" w:space="0" w:color="auto"/>
            <w:bottom w:val="none" w:sz="0" w:space="0" w:color="auto"/>
            <w:right w:val="none" w:sz="0" w:space="0" w:color="auto"/>
          </w:divBdr>
        </w:div>
        <w:div w:id="1158762302">
          <w:marLeft w:val="640"/>
          <w:marRight w:val="0"/>
          <w:marTop w:val="0"/>
          <w:marBottom w:val="0"/>
          <w:divBdr>
            <w:top w:val="none" w:sz="0" w:space="0" w:color="auto"/>
            <w:left w:val="none" w:sz="0" w:space="0" w:color="auto"/>
            <w:bottom w:val="none" w:sz="0" w:space="0" w:color="auto"/>
            <w:right w:val="none" w:sz="0" w:space="0" w:color="auto"/>
          </w:divBdr>
        </w:div>
        <w:div w:id="397635074">
          <w:marLeft w:val="640"/>
          <w:marRight w:val="0"/>
          <w:marTop w:val="0"/>
          <w:marBottom w:val="0"/>
          <w:divBdr>
            <w:top w:val="none" w:sz="0" w:space="0" w:color="auto"/>
            <w:left w:val="none" w:sz="0" w:space="0" w:color="auto"/>
            <w:bottom w:val="none" w:sz="0" w:space="0" w:color="auto"/>
            <w:right w:val="none" w:sz="0" w:space="0" w:color="auto"/>
          </w:divBdr>
        </w:div>
        <w:div w:id="1942838078">
          <w:marLeft w:val="640"/>
          <w:marRight w:val="0"/>
          <w:marTop w:val="0"/>
          <w:marBottom w:val="0"/>
          <w:divBdr>
            <w:top w:val="none" w:sz="0" w:space="0" w:color="auto"/>
            <w:left w:val="none" w:sz="0" w:space="0" w:color="auto"/>
            <w:bottom w:val="none" w:sz="0" w:space="0" w:color="auto"/>
            <w:right w:val="none" w:sz="0" w:space="0" w:color="auto"/>
          </w:divBdr>
        </w:div>
        <w:div w:id="2142258979">
          <w:marLeft w:val="640"/>
          <w:marRight w:val="0"/>
          <w:marTop w:val="0"/>
          <w:marBottom w:val="0"/>
          <w:divBdr>
            <w:top w:val="none" w:sz="0" w:space="0" w:color="auto"/>
            <w:left w:val="none" w:sz="0" w:space="0" w:color="auto"/>
            <w:bottom w:val="none" w:sz="0" w:space="0" w:color="auto"/>
            <w:right w:val="none" w:sz="0" w:space="0" w:color="auto"/>
          </w:divBdr>
        </w:div>
        <w:div w:id="652107258">
          <w:marLeft w:val="640"/>
          <w:marRight w:val="0"/>
          <w:marTop w:val="0"/>
          <w:marBottom w:val="0"/>
          <w:divBdr>
            <w:top w:val="none" w:sz="0" w:space="0" w:color="auto"/>
            <w:left w:val="none" w:sz="0" w:space="0" w:color="auto"/>
            <w:bottom w:val="none" w:sz="0" w:space="0" w:color="auto"/>
            <w:right w:val="none" w:sz="0" w:space="0" w:color="auto"/>
          </w:divBdr>
        </w:div>
        <w:div w:id="1753163416">
          <w:marLeft w:val="640"/>
          <w:marRight w:val="0"/>
          <w:marTop w:val="0"/>
          <w:marBottom w:val="0"/>
          <w:divBdr>
            <w:top w:val="none" w:sz="0" w:space="0" w:color="auto"/>
            <w:left w:val="none" w:sz="0" w:space="0" w:color="auto"/>
            <w:bottom w:val="none" w:sz="0" w:space="0" w:color="auto"/>
            <w:right w:val="none" w:sz="0" w:space="0" w:color="auto"/>
          </w:divBdr>
        </w:div>
        <w:div w:id="757363627">
          <w:marLeft w:val="640"/>
          <w:marRight w:val="0"/>
          <w:marTop w:val="0"/>
          <w:marBottom w:val="0"/>
          <w:divBdr>
            <w:top w:val="none" w:sz="0" w:space="0" w:color="auto"/>
            <w:left w:val="none" w:sz="0" w:space="0" w:color="auto"/>
            <w:bottom w:val="none" w:sz="0" w:space="0" w:color="auto"/>
            <w:right w:val="none" w:sz="0" w:space="0" w:color="auto"/>
          </w:divBdr>
        </w:div>
        <w:div w:id="2145930309">
          <w:marLeft w:val="640"/>
          <w:marRight w:val="0"/>
          <w:marTop w:val="0"/>
          <w:marBottom w:val="0"/>
          <w:divBdr>
            <w:top w:val="none" w:sz="0" w:space="0" w:color="auto"/>
            <w:left w:val="none" w:sz="0" w:space="0" w:color="auto"/>
            <w:bottom w:val="none" w:sz="0" w:space="0" w:color="auto"/>
            <w:right w:val="none" w:sz="0" w:space="0" w:color="auto"/>
          </w:divBdr>
        </w:div>
        <w:div w:id="310141313">
          <w:marLeft w:val="640"/>
          <w:marRight w:val="0"/>
          <w:marTop w:val="0"/>
          <w:marBottom w:val="0"/>
          <w:divBdr>
            <w:top w:val="none" w:sz="0" w:space="0" w:color="auto"/>
            <w:left w:val="none" w:sz="0" w:space="0" w:color="auto"/>
            <w:bottom w:val="none" w:sz="0" w:space="0" w:color="auto"/>
            <w:right w:val="none" w:sz="0" w:space="0" w:color="auto"/>
          </w:divBdr>
        </w:div>
        <w:div w:id="706612423">
          <w:marLeft w:val="640"/>
          <w:marRight w:val="0"/>
          <w:marTop w:val="0"/>
          <w:marBottom w:val="0"/>
          <w:divBdr>
            <w:top w:val="none" w:sz="0" w:space="0" w:color="auto"/>
            <w:left w:val="none" w:sz="0" w:space="0" w:color="auto"/>
            <w:bottom w:val="none" w:sz="0" w:space="0" w:color="auto"/>
            <w:right w:val="none" w:sz="0" w:space="0" w:color="auto"/>
          </w:divBdr>
        </w:div>
        <w:div w:id="1055859300">
          <w:marLeft w:val="640"/>
          <w:marRight w:val="0"/>
          <w:marTop w:val="0"/>
          <w:marBottom w:val="0"/>
          <w:divBdr>
            <w:top w:val="none" w:sz="0" w:space="0" w:color="auto"/>
            <w:left w:val="none" w:sz="0" w:space="0" w:color="auto"/>
            <w:bottom w:val="none" w:sz="0" w:space="0" w:color="auto"/>
            <w:right w:val="none" w:sz="0" w:space="0" w:color="auto"/>
          </w:divBdr>
        </w:div>
        <w:div w:id="1553081348">
          <w:marLeft w:val="640"/>
          <w:marRight w:val="0"/>
          <w:marTop w:val="0"/>
          <w:marBottom w:val="0"/>
          <w:divBdr>
            <w:top w:val="none" w:sz="0" w:space="0" w:color="auto"/>
            <w:left w:val="none" w:sz="0" w:space="0" w:color="auto"/>
            <w:bottom w:val="none" w:sz="0" w:space="0" w:color="auto"/>
            <w:right w:val="none" w:sz="0" w:space="0" w:color="auto"/>
          </w:divBdr>
        </w:div>
        <w:div w:id="761953146">
          <w:marLeft w:val="640"/>
          <w:marRight w:val="0"/>
          <w:marTop w:val="0"/>
          <w:marBottom w:val="0"/>
          <w:divBdr>
            <w:top w:val="none" w:sz="0" w:space="0" w:color="auto"/>
            <w:left w:val="none" w:sz="0" w:space="0" w:color="auto"/>
            <w:bottom w:val="none" w:sz="0" w:space="0" w:color="auto"/>
            <w:right w:val="none" w:sz="0" w:space="0" w:color="auto"/>
          </w:divBdr>
        </w:div>
        <w:div w:id="616718183">
          <w:marLeft w:val="640"/>
          <w:marRight w:val="0"/>
          <w:marTop w:val="0"/>
          <w:marBottom w:val="0"/>
          <w:divBdr>
            <w:top w:val="none" w:sz="0" w:space="0" w:color="auto"/>
            <w:left w:val="none" w:sz="0" w:space="0" w:color="auto"/>
            <w:bottom w:val="none" w:sz="0" w:space="0" w:color="auto"/>
            <w:right w:val="none" w:sz="0" w:space="0" w:color="auto"/>
          </w:divBdr>
        </w:div>
        <w:div w:id="553614859">
          <w:marLeft w:val="640"/>
          <w:marRight w:val="0"/>
          <w:marTop w:val="0"/>
          <w:marBottom w:val="0"/>
          <w:divBdr>
            <w:top w:val="none" w:sz="0" w:space="0" w:color="auto"/>
            <w:left w:val="none" w:sz="0" w:space="0" w:color="auto"/>
            <w:bottom w:val="none" w:sz="0" w:space="0" w:color="auto"/>
            <w:right w:val="none" w:sz="0" w:space="0" w:color="auto"/>
          </w:divBdr>
        </w:div>
        <w:div w:id="395856024">
          <w:marLeft w:val="640"/>
          <w:marRight w:val="0"/>
          <w:marTop w:val="0"/>
          <w:marBottom w:val="0"/>
          <w:divBdr>
            <w:top w:val="none" w:sz="0" w:space="0" w:color="auto"/>
            <w:left w:val="none" w:sz="0" w:space="0" w:color="auto"/>
            <w:bottom w:val="none" w:sz="0" w:space="0" w:color="auto"/>
            <w:right w:val="none" w:sz="0" w:space="0" w:color="auto"/>
          </w:divBdr>
        </w:div>
        <w:div w:id="276714353">
          <w:marLeft w:val="640"/>
          <w:marRight w:val="0"/>
          <w:marTop w:val="0"/>
          <w:marBottom w:val="0"/>
          <w:divBdr>
            <w:top w:val="none" w:sz="0" w:space="0" w:color="auto"/>
            <w:left w:val="none" w:sz="0" w:space="0" w:color="auto"/>
            <w:bottom w:val="none" w:sz="0" w:space="0" w:color="auto"/>
            <w:right w:val="none" w:sz="0" w:space="0" w:color="auto"/>
          </w:divBdr>
        </w:div>
        <w:div w:id="778454568">
          <w:marLeft w:val="640"/>
          <w:marRight w:val="0"/>
          <w:marTop w:val="0"/>
          <w:marBottom w:val="0"/>
          <w:divBdr>
            <w:top w:val="none" w:sz="0" w:space="0" w:color="auto"/>
            <w:left w:val="none" w:sz="0" w:space="0" w:color="auto"/>
            <w:bottom w:val="none" w:sz="0" w:space="0" w:color="auto"/>
            <w:right w:val="none" w:sz="0" w:space="0" w:color="auto"/>
          </w:divBdr>
        </w:div>
        <w:div w:id="59450148">
          <w:marLeft w:val="640"/>
          <w:marRight w:val="0"/>
          <w:marTop w:val="0"/>
          <w:marBottom w:val="0"/>
          <w:divBdr>
            <w:top w:val="none" w:sz="0" w:space="0" w:color="auto"/>
            <w:left w:val="none" w:sz="0" w:space="0" w:color="auto"/>
            <w:bottom w:val="none" w:sz="0" w:space="0" w:color="auto"/>
            <w:right w:val="none" w:sz="0" w:space="0" w:color="auto"/>
          </w:divBdr>
        </w:div>
        <w:div w:id="687175032">
          <w:marLeft w:val="640"/>
          <w:marRight w:val="0"/>
          <w:marTop w:val="0"/>
          <w:marBottom w:val="0"/>
          <w:divBdr>
            <w:top w:val="none" w:sz="0" w:space="0" w:color="auto"/>
            <w:left w:val="none" w:sz="0" w:space="0" w:color="auto"/>
            <w:bottom w:val="none" w:sz="0" w:space="0" w:color="auto"/>
            <w:right w:val="none" w:sz="0" w:space="0" w:color="auto"/>
          </w:divBdr>
        </w:div>
        <w:div w:id="824933714">
          <w:marLeft w:val="640"/>
          <w:marRight w:val="0"/>
          <w:marTop w:val="0"/>
          <w:marBottom w:val="0"/>
          <w:divBdr>
            <w:top w:val="none" w:sz="0" w:space="0" w:color="auto"/>
            <w:left w:val="none" w:sz="0" w:space="0" w:color="auto"/>
            <w:bottom w:val="none" w:sz="0" w:space="0" w:color="auto"/>
            <w:right w:val="none" w:sz="0" w:space="0" w:color="auto"/>
          </w:divBdr>
        </w:div>
        <w:div w:id="1615555598">
          <w:marLeft w:val="640"/>
          <w:marRight w:val="0"/>
          <w:marTop w:val="0"/>
          <w:marBottom w:val="0"/>
          <w:divBdr>
            <w:top w:val="none" w:sz="0" w:space="0" w:color="auto"/>
            <w:left w:val="none" w:sz="0" w:space="0" w:color="auto"/>
            <w:bottom w:val="none" w:sz="0" w:space="0" w:color="auto"/>
            <w:right w:val="none" w:sz="0" w:space="0" w:color="auto"/>
          </w:divBdr>
        </w:div>
        <w:div w:id="2079472085">
          <w:marLeft w:val="640"/>
          <w:marRight w:val="0"/>
          <w:marTop w:val="0"/>
          <w:marBottom w:val="0"/>
          <w:divBdr>
            <w:top w:val="none" w:sz="0" w:space="0" w:color="auto"/>
            <w:left w:val="none" w:sz="0" w:space="0" w:color="auto"/>
            <w:bottom w:val="none" w:sz="0" w:space="0" w:color="auto"/>
            <w:right w:val="none" w:sz="0" w:space="0" w:color="auto"/>
          </w:divBdr>
        </w:div>
        <w:div w:id="1049181636">
          <w:marLeft w:val="640"/>
          <w:marRight w:val="0"/>
          <w:marTop w:val="0"/>
          <w:marBottom w:val="0"/>
          <w:divBdr>
            <w:top w:val="none" w:sz="0" w:space="0" w:color="auto"/>
            <w:left w:val="none" w:sz="0" w:space="0" w:color="auto"/>
            <w:bottom w:val="none" w:sz="0" w:space="0" w:color="auto"/>
            <w:right w:val="none" w:sz="0" w:space="0" w:color="auto"/>
          </w:divBdr>
        </w:div>
        <w:div w:id="594172098">
          <w:marLeft w:val="640"/>
          <w:marRight w:val="0"/>
          <w:marTop w:val="0"/>
          <w:marBottom w:val="0"/>
          <w:divBdr>
            <w:top w:val="none" w:sz="0" w:space="0" w:color="auto"/>
            <w:left w:val="none" w:sz="0" w:space="0" w:color="auto"/>
            <w:bottom w:val="none" w:sz="0" w:space="0" w:color="auto"/>
            <w:right w:val="none" w:sz="0" w:space="0" w:color="auto"/>
          </w:divBdr>
        </w:div>
        <w:div w:id="931010975">
          <w:marLeft w:val="640"/>
          <w:marRight w:val="0"/>
          <w:marTop w:val="0"/>
          <w:marBottom w:val="0"/>
          <w:divBdr>
            <w:top w:val="none" w:sz="0" w:space="0" w:color="auto"/>
            <w:left w:val="none" w:sz="0" w:space="0" w:color="auto"/>
            <w:bottom w:val="none" w:sz="0" w:space="0" w:color="auto"/>
            <w:right w:val="none" w:sz="0" w:space="0" w:color="auto"/>
          </w:divBdr>
        </w:div>
        <w:div w:id="1722244920">
          <w:marLeft w:val="640"/>
          <w:marRight w:val="0"/>
          <w:marTop w:val="0"/>
          <w:marBottom w:val="0"/>
          <w:divBdr>
            <w:top w:val="none" w:sz="0" w:space="0" w:color="auto"/>
            <w:left w:val="none" w:sz="0" w:space="0" w:color="auto"/>
            <w:bottom w:val="none" w:sz="0" w:space="0" w:color="auto"/>
            <w:right w:val="none" w:sz="0" w:space="0" w:color="auto"/>
          </w:divBdr>
        </w:div>
        <w:div w:id="2046559245">
          <w:marLeft w:val="640"/>
          <w:marRight w:val="0"/>
          <w:marTop w:val="0"/>
          <w:marBottom w:val="0"/>
          <w:divBdr>
            <w:top w:val="none" w:sz="0" w:space="0" w:color="auto"/>
            <w:left w:val="none" w:sz="0" w:space="0" w:color="auto"/>
            <w:bottom w:val="none" w:sz="0" w:space="0" w:color="auto"/>
            <w:right w:val="none" w:sz="0" w:space="0" w:color="auto"/>
          </w:divBdr>
        </w:div>
        <w:div w:id="30304698">
          <w:marLeft w:val="640"/>
          <w:marRight w:val="0"/>
          <w:marTop w:val="0"/>
          <w:marBottom w:val="0"/>
          <w:divBdr>
            <w:top w:val="none" w:sz="0" w:space="0" w:color="auto"/>
            <w:left w:val="none" w:sz="0" w:space="0" w:color="auto"/>
            <w:bottom w:val="none" w:sz="0" w:space="0" w:color="auto"/>
            <w:right w:val="none" w:sz="0" w:space="0" w:color="auto"/>
          </w:divBdr>
        </w:div>
        <w:div w:id="503013712">
          <w:marLeft w:val="640"/>
          <w:marRight w:val="0"/>
          <w:marTop w:val="0"/>
          <w:marBottom w:val="0"/>
          <w:divBdr>
            <w:top w:val="none" w:sz="0" w:space="0" w:color="auto"/>
            <w:left w:val="none" w:sz="0" w:space="0" w:color="auto"/>
            <w:bottom w:val="none" w:sz="0" w:space="0" w:color="auto"/>
            <w:right w:val="none" w:sz="0" w:space="0" w:color="auto"/>
          </w:divBdr>
        </w:div>
        <w:div w:id="1381319447">
          <w:marLeft w:val="640"/>
          <w:marRight w:val="0"/>
          <w:marTop w:val="0"/>
          <w:marBottom w:val="0"/>
          <w:divBdr>
            <w:top w:val="none" w:sz="0" w:space="0" w:color="auto"/>
            <w:left w:val="none" w:sz="0" w:space="0" w:color="auto"/>
            <w:bottom w:val="none" w:sz="0" w:space="0" w:color="auto"/>
            <w:right w:val="none" w:sz="0" w:space="0" w:color="auto"/>
          </w:divBdr>
        </w:div>
        <w:div w:id="1462262363">
          <w:marLeft w:val="640"/>
          <w:marRight w:val="0"/>
          <w:marTop w:val="0"/>
          <w:marBottom w:val="0"/>
          <w:divBdr>
            <w:top w:val="none" w:sz="0" w:space="0" w:color="auto"/>
            <w:left w:val="none" w:sz="0" w:space="0" w:color="auto"/>
            <w:bottom w:val="none" w:sz="0" w:space="0" w:color="auto"/>
            <w:right w:val="none" w:sz="0" w:space="0" w:color="auto"/>
          </w:divBdr>
        </w:div>
        <w:div w:id="1793666300">
          <w:marLeft w:val="640"/>
          <w:marRight w:val="0"/>
          <w:marTop w:val="0"/>
          <w:marBottom w:val="0"/>
          <w:divBdr>
            <w:top w:val="none" w:sz="0" w:space="0" w:color="auto"/>
            <w:left w:val="none" w:sz="0" w:space="0" w:color="auto"/>
            <w:bottom w:val="none" w:sz="0" w:space="0" w:color="auto"/>
            <w:right w:val="none" w:sz="0" w:space="0" w:color="auto"/>
          </w:divBdr>
        </w:div>
        <w:div w:id="1108113678">
          <w:marLeft w:val="640"/>
          <w:marRight w:val="0"/>
          <w:marTop w:val="0"/>
          <w:marBottom w:val="0"/>
          <w:divBdr>
            <w:top w:val="none" w:sz="0" w:space="0" w:color="auto"/>
            <w:left w:val="none" w:sz="0" w:space="0" w:color="auto"/>
            <w:bottom w:val="none" w:sz="0" w:space="0" w:color="auto"/>
            <w:right w:val="none" w:sz="0" w:space="0" w:color="auto"/>
          </w:divBdr>
        </w:div>
        <w:div w:id="805707865">
          <w:marLeft w:val="640"/>
          <w:marRight w:val="0"/>
          <w:marTop w:val="0"/>
          <w:marBottom w:val="0"/>
          <w:divBdr>
            <w:top w:val="none" w:sz="0" w:space="0" w:color="auto"/>
            <w:left w:val="none" w:sz="0" w:space="0" w:color="auto"/>
            <w:bottom w:val="none" w:sz="0" w:space="0" w:color="auto"/>
            <w:right w:val="none" w:sz="0" w:space="0" w:color="auto"/>
          </w:divBdr>
        </w:div>
        <w:div w:id="332533594">
          <w:marLeft w:val="640"/>
          <w:marRight w:val="0"/>
          <w:marTop w:val="0"/>
          <w:marBottom w:val="0"/>
          <w:divBdr>
            <w:top w:val="none" w:sz="0" w:space="0" w:color="auto"/>
            <w:left w:val="none" w:sz="0" w:space="0" w:color="auto"/>
            <w:bottom w:val="none" w:sz="0" w:space="0" w:color="auto"/>
            <w:right w:val="none" w:sz="0" w:space="0" w:color="auto"/>
          </w:divBdr>
        </w:div>
        <w:div w:id="1858886751">
          <w:marLeft w:val="640"/>
          <w:marRight w:val="0"/>
          <w:marTop w:val="0"/>
          <w:marBottom w:val="0"/>
          <w:divBdr>
            <w:top w:val="none" w:sz="0" w:space="0" w:color="auto"/>
            <w:left w:val="none" w:sz="0" w:space="0" w:color="auto"/>
            <w:bottom w:val="none" w:sz="0" w:space="0" w:color="auto"/>
            <w:right w:val="none" w:sz="0" w:space="0" w:color="auto"/>
          </w:divBdr>
        </w:div>
        <w:div w:id="1075786684">
          <w:marLeft w:val="640"/>
          <w:marRight w:val="0"/>
          <w:marTop w:val="0"/>
          <w:marBottom w:val="0"/>
          <w:divBdr>
            <w:top w:val="none" w:sz="0" w:space="0" w:color="auto"/>
            <w:left w:val="none" w:sz="0" w:space="0" w:color="auto"/>
            <w:bottom w:val="none" w:sz="0" w:space="0" w:color="auto"/>
            <w:right w:val="none" w:sz="0" w:space="0" w:color="auto"/>
          </w:divBdr>
        </w:div>
        <w:div w:id="1250851474">
          <w:marLeft w:val="640"/>
          <w:marRight w:val="0"/>
          <w:marTop w:val="0"/>
          <w:marBottom w:val="0"/>
          <w:divBdr>
            <w:top w:val="none" w:sz="0" w:space="0" w:color="auto"/>
            <w:left w:val="none" w:sz="0" w:space="0" w:color="auto"/>
            <w:bottom w:val="none" w:sz="0" w:space="0" w:color="auto"/>
            <w:right w:val="none" w:sz="0" w:space="0" w:color="auto"/>
          </w:divBdr>
        </w:div>
        <w:div w:id="1874925999">
          <w:marLeft w:val="640"/>
          <w:marRight w:val="0"/>
          <w:marTop w:val="0"/>
          <w:marBottom w:val="0"/>
          <w:divBdr>
            <w:top w:val="none" w:sz="0" w:space="0" w:color="auto"/>
            <w:left w:val="none" w:sz="0" w:space="0" w:color="auto"/>
            <w:bottom w:val="none" w:sz="0" w:space="0" w:color="auto"/>
            <w:right w:val="none" w:sz="0" w:space="0" w:color="auto"/>
          </w:divBdr>
        </w:div>
        <w:div w:id="1532525174">
          <w:marLeft w:val="640"/>
          <w:marRight w:val="0"/>
          <w:marTop w:val="0"/>
          <w:marBottom w:val="0"/>
          <w:divBdr>
            <w:top w:val="none" w:sz="0" w:space="0" w:color="auto"/>
            <w:left w:val="none" w:sz="0" w:space="0" w:color="auto"/>
            <w:bottom w:val="none" w:sz="0" w:space="0" w:color="auto"/>
            <w:right w:val="none" w:sz="0" w:space="0" w:color="auto"/>
          </w:divBdr>
        </w:div>
        <w:div w:id="1042513594">
          <w:marLeft w:val="640"/>
          <w:marRight w:val="0"/>
          <w:marTop w:val="0"/>
          <w:marBottom w:val="0"/>
          <w:divBdr>
            <w:top w:val="none" w:sz="0" w:space="0" w:color="auto"/>
            <w:left w:val="none" w:sz="0" w:space="0" w:color="auto"/>
            <w:bottom w:val="none" w:sz="0" w:space="0" w:color="auto"/>
            <w:right w:val="none" w:sz="0" w:space="0" w:color="auto"/>
          </w:divBdr>
        </w:div>
        <w:div w:id="1567565344">
          <w:marLeft w:val="640"/>
          <w:marRight w:val="0"/>
          <w:marTop w:val="0"/>
          <w:marBottom w:val="0"/>
          <w:divBdr>
            <w:top w:val="none" w:sz="0" w:space="0" w:color="auto"/>
            <w:left w:val="none" w:sz="0" w:space="0" w:color="auto"/>
            <w:bottom w:val="none" w:sz="0" w:space="0" w:color="auto"/>
            <w:right w:val="none" w:sz="0" w:space="0" w:color="auto"/>
          </w:divBdr>
        </w:div>
        <w:div w:id="637881014">
          <w:marLeft w:val="640"/>
          <w:marRight w:val="0"/>
          <w:marTop w:val="0"/>
          <w:marBottom w:val="0"/>
          <w:divBdr>
            <w:top w:val="none" w:sz="0" w:space="0" w:color="auto"/>
            <w:left w:val="none" w:sz="0" w:space="0" w:color="auto"/>
            <w:bottom w:val="none" w:sz="0" w:space="0" w:color="auto"/>
            <w:right w:val="none" w:sz="0" w:space="0" w:color="auto"/>
          </w:divBdr>
        </w:div>
        <w:div w:id="1223171489">
          <w:marLeft w:val="640"/>
          <w:marRight w:val="0"/>
          <w:marTop w:val="0"/>
          <w:marBottom w:val="0"/>
          <w:divBdr>
            <w:top w:val="none" w:sz="0" w:space="0" w:color="auto"/>
            <w:left w:val="none" w:sz="0" w:space="0" w:color="auto"/>
            <w:bottom w:val="none" w:sz="0" w:space="0" w:color="auto"/>
            <w:right w:val="none" w:sz="0" w:space="0" w:color="auto"/>
          </w:divBdr>
        </w:div>
        <w:div w:id="1148353754">
          <w:marLeft w:val="640"/>
          <w:marRight w:val="0"/>
          <w:marTop w:val="0"/>
          <w:marBottom w:val="0"/>
          <w:divBdr>
            <w:top w:val="none" w:sz="0" w:space="0" w:color="auto"/>
            <w:left w:val="none" w:sz="0" w:space="0" w:color="auto"/>
            <w:bottom w:val="none" w:sz="0" w:space="0" w:color="auto"/>
            <w:right w:val="none" w:sz="0" w:space="0" w:color="auto"/>
          </w:divBdr>
        </w:div>
        <w:div w:id="1743135734">
          <w:marLeft w:val="640"/>
          <w:marRight w:val="0"/>
          <w:marTop w:val="0"/>
          <w:marBottom w:val="0"/>
          <w:divBdr>
            <w:top w:val="none" w:sz="0" w:space="0" w:color="auto"/>
            <w:left w:val="none" w:sz="0" w:space="0" w:color="auto"/>
            <w:bottom w:val="none" w:sz="0" w:space="0" w:color="auto"/>
            <w:right w:val="none" w:sz="0" w:space="0" w:color="auto"/>
          </w:divBdr>
        </w:div>
        <w:div w:id="840697919">
          <w:marLeft w:val="640"/>
          <w:marRight w:val="0"/>
          <w:marTop w:val="0"/>
          <w:marBottom w:val="0"/>
          <w:divBdr>
            <w:top w:val="none" w:sz="0" w:space="0" w:color="auto"/>
            <w:left w:val="none" w:sz="0" w:space="0" w:color="auto"/>
            <w:bottom w:val="none" w:sz="0" w:space="0" w:color="auto"/>
            <w:right w:val="none" w:sz="0" w:space="0" w:color="auto"/>
          </w:divBdr>
        </w:div>
        <w:div w:id="1791393332">
          <w:marLeft w:val="640"/>
          <w:marRight w:val="0"/>
          <w:marTop w:val="0"/>
          <w:marBottom w:val="0"/>
          <w:divBdr>
            <w:top w:val="none" w:sz="0" w:space="0" w:color="auto"/>
            <w:left w:val="none" w:sz="0" w:space="0" w:color="auto"/>
            <w:bottom w:val="none" w:sz="0" w:space="0" w:color="auto"/>
            <w:right w:val="none" w:sz="0" w:space="0" w:color="auto"/>
          </w:divBdr>
        </w:div>
        <w:div w:id="916354965">
          <w:marLeft w:val="640"/>
          <w:marRight w:val="0"/>
          <w:marTop w:val="0"/>
          <w:marBottom w:val="0"/>
          <w:divBdr>
            <w:top w:val="none" w:sz="0" w:space="0" w:color="auto"/>
            <w:left w:val="none" w:sz="0" w:space="0" w:color="auto"/>
            <w:bottom w:val="none" w:sz="0" w:space="0" w:color="auto"/>
            <w:right w:val="none" w:sz="0" w:space="0" w:color="auto"/>
          </w:divBdr>
        </w:div>
        <w:div w:id="834495300">
          <w:marLeft w:val="640"/>
          <w:marRight w:val="0"/>
          <w:marTop w:val="0"/>
          <w:marBottom w:val="0"/>
          <w:divBdr>
            <w:top w:val="none" w:sz="0" w:space="0" w:color="auto"/>
            <w:left w:val="none" w:sz="0" w:space="0" w:color="auto"/>
            <w:bottom w:val="none" w:sz="0" w:space="0" w:color="auto"/>
            <w:right w:val="none" w:sz="0" w:space="0" w:color="auto"/>
          </w:divBdr>
        </w:div>
        <w:div w:id="1514370303">
          <w:marLeft w:val="640"/>
          <w:marRight w:val="0"/>
          <w:marTop w:val="0"/>
          <w:marBottom w:val="0"/>
          <w:divBdr>
            <w:top w:val="none" w:sz="0" w:space="0" w:color="auto"/>
            <w:left w:val="none" w:sz="0" w:space="0" w:color="auto"/>
            <w:bottom w:val="none" w:sz="0" w:space="0" w:color="auto"/>
            <w:right w:val="none" w:sz="0" w:space="0" w:color="auto"/>
          </w:divBdr>
        </w:div>
        <w:div w:id="62534818">
          <w:marLeft w:val="640"/>
          <w:marRight w:val="0"/>
          <w:marTop w:val="0"/>
          <w:marBottom w:val="0"/>
          <w:divBdr>
            <w:top w:val="none" w:sz="0" w:space="0" w:color="auto"/>
            <w:left w:val="none" w:sz="0" w:space="0" w:color="auto"/>
            <w:bottom w:val="none" w:sz="0" w:space="0" w:color="auto"/>
            <w:right w:val="none" w:sz="0" w:space="0" w:color="auto"/>
          </w:divBdr>
        </w:div>
        <w:div w:id="970328689">
          <w:marLeft w:val="640"/>
          <w:marRight w:val="0"/>
          <w:marTop w:val="0"/>
          <w:marBottom w:val="0"/>
          <w:divBdr>
            <w:top w:val="none" w:sz="0" w:space="0" w:color="auto"/>
            <w:left w:val="none" w:sz="0" w:space="0" w:color="auto"/>
            <w:bottom w:val="none" w:sz="0" w:space="0" w:color="auto"/>
            <w:right w:val="none" w:sz="0" w:space="0" w:color="auto"/>
          </w:divBdr>
        </w:div>
        <w:div w:id="745417624">
          <w:marLeft w:val="640"/>
          <w:marRight w:val="0"/>
          <w:marTop w:val="0"/>
          <w:marBottom w:val="0"/>
          <w:divBdr>
            <w:top w:val="none" w:sz="0" w:space="0" w:color="auto"/>
            <w:left w:val="none" w:sz="0" w:space="0" w:color="auto"/>
            <w:bottom w:val="none" w:sz="0" w:space="0" w:color="auto"/>
            <w:right w:val="none" w:sz="0" w:space="0" w:color="auto"/>
          </w:divBdr>
        </w:div>
        <w:div w:id="2103259446">
          <w:marLeft w:val="640"/>
          <w:marRight w:val="0"/>
          <w:marTop w:val="0"/>
          <w:marBottom w:val="0"/>
          <w:divBdr>
            <w:top w:val="none" w:sz="0" w:space="0" w:color="auto"/>
            <w:left w:val="none" w:sz="0" w:space="0" w:color="auto"/>
            <w:bottom w:val="none" w:sz="0" w:space="0" w:color="auto"/>
            <w:right w:val="none" w:sz="0" w:space="0" w:color="auto"/>
          </w:divBdr>
        </w:div>
        <w:div w:id="2123760824">
          <w:marLeft w:val="640"/>
          <w:marRight w:val="0"/>
          <w:marTop w:val="0"/>
          <w:marBottom w:val="0"/>
          <w:divBdr>
            <w:top w:val="none" w:sz="0" w:space="0" w:color="auto"/>
            <w:left w:val="none" w:sz="0" w:space="0" w:color="auto"/>
            <w:bottom w:val="none" w:sz="0" w:space="0" w:color="auto"/>
            <w:right w:val="none" w:sz="0" w:space="0" w:color="auto"/>
          </w:divBdr>
        </w:div>
        <w:div w:id="318314922">
          <w:marLeft w:val="640"/>
          <w:marRight w:val="0"/>
          <w:marTop w:val="0"/>
          <w:marBottom w:val="0"/>
          <w:divBdr>
            <w:top w:val="none" w:sz="0" w:space="0" w:color="auto"/>
            <w:left w:val="none" w:sz="0" w:space="0" w:color="auto"/>
            <w:bottom w:val="none" w:sz="0" w:space="0" w:color="auto"/>
            <w:right w:val="none" w:sz="0" w:space="0" w:color="auto"/>
          </w:divBdr>
        </w:div>
        <w:div w:id="565183267">
          <w:marLeft w:val="640"/>
          <w:marRight w:val="0"/>
          <w:marTop w:val="0"/>
          <w:marBottom w:val="0"/>
          <w:divBdr>
            <w:top w:val="none" w:sz="0" w:space="0" w:color="auto"/>
            <w:left w:val="none" w:sz="0" w:space="0" w:color="auto"/>
            <w:bottom w:val="none" w:sz="0" w:space="0" w:color="auto"/>
            <w:right w:val="none" w:sz="0" w:space="0" w:color="auto"/>
          </w:divBdr>
        </w:div>
        <w:div w:id="1702391350">
          <w:marLeft w:val="640"/>
          <w:marRight w:val="0"/>
          <w:marTop w:val="0"/>
          <w:marBottom w:val="0"/>
          <w:divBdr>
            <w:top w:val="none" w:sz="0" w:space="0" w:color="auto"/>
            <w:left w:val="none" w:sz="0" w:space="0" w:color="auto"/>
            <w:bottom w:val="none" w:sz="0" w:space="0" w:color="auto"/>
            <w:right w:val="none" w:sz="0" w:space="0" w:color="auto"/>
          </w:divBdr>
        </w:div>
        <w:div w:id="975836817">
          <w:marLeft w:val="640"/>
          <w:marRight w:val="0"/>
          <w:marTop w:val="0"/>
          <w:marBottom w:val="0"/>
          <w:divBdr>
            <w:top w:val="none" w:sz="0" w:space="0" w:color="auto"/>
            <w:left w:val="none" w:sz="0" w:space="0" w:color="auto"/>
            <w:bottom w:val="none" w:sz="0" w:space="0" w:color="auto"/>
            <w:right w:val="none" w:sz="0" w:space="0" w:color="auto"/>
          </w:divBdr>
        </w:div>
        <w:div w:id="1336180197">
          <w:marLeft w:val="640"/>
          <w:marRight w:val="0"/>
          <w:marTop w:val="0"/>
          <w:marBottom w:val="0"/>
          <w:divBdr>
            <w:top w:val="none" w:sz="0" w:space="0" w:color="auto"/>
            <w:left w:val="none" w:sz="0" w:space="0" w:color="auto"/>
            <w:bottom w:val="none" w:sz="0" w:space="0" w:color="auto"/>
            <w:right w:val="none" w:sz="0" w:space="0" w:color="auto"/>
          </w:divBdr>
        </w:div>
        <w:div w:id="1981761484">
          <w:marLeft w:val="640"/>
          <w:marRight w:val="0"/>
          <w:marTop w:val="0"/>
          <w:marBottom w:val="0"/>
          <w:divBdr>
            <w:top w:val="none" w:sz="0" w:space="0" w:color="auto"/>
            <w:left w:val="none" w:sz="0" w:space="0" w:color="auto"/>
            <w:bottom w:val="none" w:sz="0" w:space="0" w:color="auto"/>
            <w:right w:val="none" w:sz="0" w:space="0" w:color="auto"/>
          </w:divBdr>
        </w:div>
        <w:div w:id="1963655836">
          <w:marLeft w:val="640"/>
          <w:marRight w:val="0"/>
          <w:marTop w:val="0"/>
          <w:marBottom w:val="0"/>
          <w:divBdr>
            <w:top w:val="none" w:sz="0" w:space="0" w:color="auto"/>
            <w:left w:val="none" w:sz="0" w:space="0" w:color="auto"/>
            <w:bottom w:val="none" w:sz="0" w:space="0" w:color="auto"/>
            <w:right w:val="none" w:sz="0" w:space="0" w:color="auto"/>
          </w:divBdr>
        </w:div>
        <w:div w:id="613220511">
          <w:marLeft w:val="640"/>
          <w:marRight w:val="0"/>
          <w:marTop w:val="0"/>
          <w:marBottom w:val="0"/>
          <w:divBdr>
            <w:top w:val="none" w:sz="0" w:space="0" w:color="auto"/>
            <w:left w:val="none" w:sz="0" w:space="0" w:color="auto"/>
            <w:bottom w:val="none" w:sz="0" w:space="0" w:color="auto"/>
            <w:right w:val="none" w:sz="0" w:space="0" w:color="auto"/>
          </w:divBdr>
        </w:div>
        <w:div w:id="1803117146">
          <w:marLeft w:val="640"/>
          <w:marRight w:val="0"/>
          <w:marTop w:val="0"/>
          <w:marBottom w:val="0"/>
          <w:divBdr>
            <w:top w:val="none" w:sz="0" w:space="0" w:color="auto"/>
            <w:left w:val="none" w:sz="0" w:space="0" w:color="auto"/>
            <w:bottom w:val="none" w:sz="0" w:space="0" w:color="auto"/>
            <w:right w:val="none" w:sz="0" w:space="0" w:color="auto"/>
          </w:divBdr>
        </w:div>
        <w:div w:id="1187871378">
          <w:marLeft w:val="640"/>
          <w:marRight w:val="0"/>
          <w:marTop w:val="0"/>
          <w:marBottom w:val="0"/>
          <w:divBdr>
            <w:top w:val="none" w:sz="0" w:space="0" w:color="auto"/>
            <w:left w:val="none" w:sz="0" w:space="0" w:color="auto"/>
            <w:bottom w:val="none" w:sz="0" w:space="0" w:color="auto"/>
            <w:right w:val="none" w:sz="0" w:space="0" w:color="auto"/>
          </w:divBdr>
        </w:div>
        <w:div w:id="1748650218">
          <w:marLeft w:val="640"/>
          <w:marRight w:val="0"/>
          <w:marTop w:val="0"/>
          <w:marBottom w:val="0"/>
          <w:divBdr>
            <w:top w:val="none" w:sz="0" w:space="0" w:color="auto"/>
            <w:left w:val="none" w:sz="0" w:space="0" w:color="auto"/>
            <w:bottom w:val="none" w:sz="0" w:space="0" w:color="auto"/>
            <w:right w:val="none" w:sz="0" w:space="0" w:color="auto"/>
          </w:divBdr>
        </w:div>
        <w:div w:id="1476684336">
          <w:marLeft w:val="640"/>
          <w:marRight w:val="0"/>
          <w:marTop w:val="0"/>
          <w:marBottom w:val="0"/>
          <w:divBdr>
            <w:top w:val="none" w:sz="0" w:space="0" w:color="auto"/>
            <w:left w:val="none" w:sz="0" w:space="0" w:color="auto"/>
            <w:bottom w:val="none" w:sz="0" w:space="0" w:color="auto"/>
            <w:right w:val="none" w:sz="0" w:space="0" w:color="auto"/>
          </w:divBdr>
        </w:div>
        <w:div w:id="1335689230">
          <w:marLeft w:val="640"/>
          <w:marRight w:val="0"/>
          <w:marTop w:val="0"/>
          <w:marBottom w:val="0"/>
          <w:divBdr>
            <w:top w:val="none" w:sz="0" w:space="0" w:color="auto"/>
            <w:left w:val="none" w:sz="0" w:space="0" w:color="auto"/>
            <w:bottom w:val="none" w:sz="0" w:space="0" w:color="auto"/>
            <w:right w:val="none" w:sz="0" w:space="0" w:color="auto"/>
          </w:divBdr>
        </w:div>
        <w:div w:id="854079518">
          <w:marLeft w:val="640"/>
          <w:marRight w:val="0"/>
          <w:marTop w:val="0"/>
          <w:marBottom w:val="0"/>
          <w:divBdr>
            <w:top w:val="none" w:sz="0" w:space="0" w:color="auto"/>
            <w:left w:val="none" w:sz="0" w:space="0" w:color="auto"/>
            <w:bottom w:val="none" w:sz="0" w:space="0" w:color="auto"/>
            <w:right w:val="none" w:sz="0" w:space="0" w:color="auto"/>
          </w:divBdr>
        </w:div>
        <w:div w:id="2118594467">
          <w:marLeft w:val="640"/>
          <w:marRight w:val="0"/>
          <w:marTop w:val="0"/>
          <w:marBottom w:val="0"/>
          <w:divBdr>
            <w:top w:val="none" w:sz="0" w:space="0" w:color="auto"/>
            <w:left w:val="none" w:sz="0" w:space="0" w:color="auto"/>
            <w:bottom w:val="none" w:sz="0" w:space="0" w:color="auto"/>
            <w:right w:val="none" w:sz="0" w:space="0" w:color="auto"/>
          </w:divBdr>
        </w:div>
        <w:div w:id="181626915">
          <w:marLeft w:val="640"/>
          <w:marRight w:val="0"/>
          <w:marTop w:val="0"/>
          <w:marBottom w:val="0"/>
          <w:divBdr>
            <w:top w:val="none" w:sz="0" w:space="0" w:color="auto"/>
            <w:left w:val="none" w:sz="0" w:space="0" w:color="auto"/>
            <w:bottom w:val="none" w:sz="0" w:space="0" w:color="auto"/>
            <w:right w:val="none" w:sz="0" w:space="0" w:color="auto"/>
          </w:divBdr>
        </w:div>
        <w:div w:id="899637200">
          <w:marLeft w:val="640"/>
          <w:marRight w:val="0"/>
          <w:marTop w:val="0"/>
          <w:marBottom w:val="0"/>
          <w:divBdr>
            <w:top w:val="none" w:sz="0" w:space="0" w:color="auto"/>
            <w:left w:val="none" w:sz="0" w:space="0" w:color="auto"/>
            <w:bottom w:val="none" w:sz="0" w:space="0" w:color="auto"/>
            <w:right w:val="none" w:sz="0" w:space="0" w:color="auto"/>
          </w:divBdr>
        </w:div>
        <w:div w:id="1697733660">
          <w:marLeft w:val="640"/>
          <w:marRight w:val="0"/>
          <w:marTop w:val="0"/>
          <w:marBottom w:val="0"/>
          <w:divBdr>
            <w:top w:val="none" w:sz="0" w:space="0" w:color="auto"/>
            <w:left w:val="none" w:sz="0" w:space="0" w:color="auto"/>
            <w:bottom w:val="none" w:sz="0" w:space="0" w:color="auto"/>
            <w:right w:val="none" w:sz="0" w:space="0" w:color="auto"/>
          </w:divBdr>
        </w:div>
        <w:div w:id="834419776">
          <w:marLeft w:val="640"/>
          <w:marRight w:val="0"/>
          <w:marTop w:val="0"/>
          <w:marBottom w:val="0"/>
          <w:divBdr>
            <w:top w:val="none" w:sz="0" w:space="0" w:color="auto"/>
            <w:left w:val="none" w:sz="0" w:space="0" w:color="auto"/>
            <w:bottom w:val="none" w:sz="0" w:space="0" w:color="auto"/>
            <w:right w:val="none" w:sz="0" w:space="0" w:color="auto"/>
          </w:divBdr>
        </w:div>
        <w:div w:id="1829781279">
          <w:marLeft w:val="640"/>
          <w:marRight w:val="0"/>
          <w:marTop w:val="0"/>
          <w:marBottom w:val="0"/>
          <w:divBdr>
            <w:top w:val="none" w:sz="0" w:space="0" w:color="auto"/>
            <w:left w:val="none" w:sz="0" w:space="0" w:color="auto"/>
            <w:bottom w:val="none" w:sz="0" w:space="0" w:color="auto"/>
            <w:right w:val="none" w:sz="0" w:space="0" w:color="auto"/>
          </w:divBdr>
        </w:div>
        <w:div w:id="273245978">
          <w:marLeft w:val="640"/>
          <w:marRight w:val="0"/>
          <w:marTop w:val="0"/>
          <w:marBottom w:val="0"/>
          <w:divBdr>
            <w:top w:val="none" w:sz="0" w:space="0" w:color="auto"/>
            <w:left w:val="none" w:sz="0" w:space="0" w:color="auto"/>
            <w:bottom w:val="none" w:sz="0" w:space="0" w:color="auto"/>
            <w:right w:val="none" w:sz="0" w:space="0" w:color="auto"/>
          </w:divBdr>
        </w:div>
      </w:divsChild>
    </w:div>
    <w:div w:id="1751459096">
      <w:bodyDiv w:val="1"/>
      <w:marLeft w:val="0"/>
      <w:marRight w:val="0"/>
      <w:marTop w:val="0"/>
      <w:marBottom w:val="0"/>
      <w:divBdr>
        <w:top w:val="none" w:sz="0" w:space="0" w:color="auto"/>
        <w:left w:val="none" w:sz="0" w:space="0" w:color="auto"/>
        <w:bottom w:val="none" w:sz="0" w:space="0" w:color="auto"/>
        <w:right w:val="none" w:sz="0" w:space="0" w:color="auto"/>
      </w:divBdr>
      <w:divsChild>
        <w:div w:id="2074768631">
          <w:marLeft w:val="640"/>
          <w:marRight w:val="0"/>
          <w:marTop w:val="0"/>
          <w:marBottom w:val="0"/>
          <w:divBdr>
            <w:top w:val="none" w:sz="0" w:space="0" w:color="auto"/>
            <w:left w:val="none" w:sz="0" w:space="0" w:color="auto"/>
            <w:bottom w:val="none" w:sz="0" w:space="0" w:color="auto"/>
            <w:right w:val="none" w:sz="0" w:space="0" w:color="auto"/>
          </w:divBdr>
        </w:div>
        <w:div w:id="1264805560">
          <w:marLeft w:val="640"/>
          <w:marRight w:val="0"/>
          <w:marTop w:val="0"/>
          <w:marBottom w:val="0"/>
          <w:divBdr>
            <w:top w:val="none" w:sz="0" w:space="0" w:color="auto"/>
            <w:left w:val="none" w:sz="0" w:space="0" w:color="auto"/>
            <w:bottom w:val="none" w:sz="0" w:space="0" w:color="auto"/>
            <w:right w:val="none" w:sz="0" w:space="0" w:color="auto"/>
          </w:divBdr>
        </w:div>
        <w:div w:id="1509558836">
          <w:marLeft w:val="640"/>
          <w:marRight w:val="0"/>
          <w:marTop w:val="0"/>
          <w:marBottom w:val="0"/>
          <w:divBdr>
            <w:top w:val="none" w:sz="0" w:space="0" w:color="auto"/>
            <w:left w:val="none" w:sz="0" w:space="0" w:color="auto"/>
            <w:bottom w:val="none" w:sz="0" w:space="0" w:color="auto"/>
            <w:right w:val="none" w:sz="0" w:space="0" w:color="auto"/>
          </w:divBdr>
        </w:div>
        <w:div w:id="1803382678">
          <w:marLeft w:val="640"/>
          <w:marRight w:val="0"/>
          <w:marTop w:val="0"/>
          <w:marBottom w:val="0"/>
          <w:divBdr>
            <w:top w:val="none" w:sz="0" w:space="0" w:color="auto"/>
            <w:left w:val="none" w:sz="0" w:space="0" w:color="auto"/>
            <w:bottom w:val="none" w:sz="0" w:space="0" w:color="auto"/>
            <w:right w:val="none" w:sz="0" w:space="0" w:color="auto"/>
          </w:divBdr>
        </w:div>
        <w:div w:id="1768429951">
          <w:marLeft w:val="640"/>
          <w:marRight w:val="0"/>
          <w:marTop w:val="0"/>
          <w:marBottom w:val="0"/>
          <w:divBdr>
            <w:top w:val="none" w:sz="0" w:space="0" w:color="auto"/>
            <w:left w:val="none" w:sz="0" w:space="0" w:color="auto"/>
            <w:bottom w:val="none" w:sz="0" w:space="0" w:color="auto"/>
            <w:right w:val="none" w:sz="0" w:space="0" w:color="auto"/>
          </w:divBdr>
        </w:div>
        <w:div w:id="700665547">
          <w:marLeft w:val="640"/>
          <w:marRight w:val="0"/>
          <w:marTop w:val="0"/>
          <w:marBottom w:val="0"/>
          <w:divBdr>
            <w:top w:val="none" w:sz="0" w:space="0" w:color="auto"/>
            <w:left w:val="none" w:sz="0" w:space="0" w:color="auto"/>
            <w:bottom w:val="none" w:sz="0" w:space="0" w:color="auto"/>
            <w:right w:val="none" w:sz="0" w:space="0" w:color="auto"/>
          </w:divBdr>
        </w:div>
        <w:div w:id="1784107204">
          <w:marLeft w:val="640"/>
          <w:marRight w:val="0"/>
          <w:marTop w:val="0"/>
          <w:marBottom w:val="0"/>
          <w:divBdr>
            <w:top w:val="none" w:sz="0" w:space="0" w:color="auto"/>
            <w:left w:val="none" w:sz="0" w:space="0" w:color="auto"/>
            <w:bottom w:val="none" w:sz="0" w:space="0" w:color="auto"/>
            <w:right w:val="none" w:sz="0" w:space="0" w:color="auto"/>
          </w:divBdr>
        </w:div>
        <w:div w:id="215511791">
          <w:marLeft w:val="640"/>
          <w:marRight w:val="0"/>
          <w:marTop w:val="0"/>
          <w:marBottom w:val="0"/>
          <w:divBdr>
            <w:top w:val="none" w:sz="0" w:space="0" w:color="auto"/>
            <w:left w:val="none" w:sz="0" w:space="0" w:color="auto"/>
            <w:bottom w:val="none" w:sz="0" w:space="0" w:color="auto"/>
            <w:right w:val="none" w:sz="0" w:space="0" w:color="auto"/>
          </w:divBdr>
        </w:div>
        <w:div w:id="1491942598">
          <w:marLeft w:val="640"/>
          <w:marRight w:val="0"/>
          <w:marTop w:val="0"/>
          <w:marBottom w:val="0"/>
          <w:divBdr>
            <w:top w:val="none" w:sz="0" w:space="0" w:color="auto"/>
            <w:left w:val="none" w:sz="0" w:space="0" w:color="auto"/>
            <w:bottom w:val="none" w:sz="0" w:space="0" w:color="auto"/>
            <w:right w:val="none" w:sz="0" w:space="0" w:color="auto"/>
          </w:divBdr>
        </w:div>
        <w:div w:id="185095168">
          <w:marLeft w:val="640"/>
          <w:marRight w:val="0"/>
          <w:marTop w:val="0"/>
          <w:marBottom w:val="0"/>
          <w:divBdr>
            <w:top w:val="none" w:sz="0" w:space="0" w:color="auto"/>
            <w:left w:val="none" w:sz="0" w:space="0" w:color="auto"/>
            <w:bottom w:val="none" w:sz="0" w:space="0" w:color="auto"/>
            <w:right w:val="none" w:sz="0" w:space="0" w:color="auto"/>
          </w:divBdr>
        </w:div>
        <w:div w:id="727802741">
          <w:marLeft w:val="640"/>
          <w:marRight w:val="0"/>
          <w:marTop w:val="0"/>
          <w:marBottom w:val="0"/>
          <w:divBdr>
            <w:top w:val="none" w:sz="0" w:space="0" w:color="auto"/>
            <w:left w:val="none" w:sz="0" w:space="0" w:color="auto"/>
            <w:bottom w:val="none" w:sz="0" w:space="0" w:color="auto"/>
            <w:right w:val="none" w:sz="0" w:space="0" w:color="auto"/>
          </w:divBdr>
        </w:div>
        <w:div w:id="638151074">
          <w:marLeft w:val="640"/>
          <w:marRight w:val="0"/>
          <w:marTop w:val="0"/>
          <w:marBottom w:val="0"/>
          <w:divBdr>
            <w:top w:val="none" w:sz="0" w:space="0" w:color="auto"/>
            <w:left w:val="none" w:sz="0" w:space="0" w:color="auto"/>
            <w:bottom w:val="none" w:sz="0" w:space="0" w:color="auto"/>
            <w:right w:val="none" w:sz="0" w:space="0" w:color="auto"/>
          </w:divBdr>
        </w:div>
        <w:div w:id="288828339">
          <w:marLeft w:val="640"/>
          <w:marRight w:val="0"/>
          <w:marTop w:val="0"/>
          <w:marBottom w:val="0"/>
          <w:divBdr>
            <w:top w:val="none" w:sz="0" w:space="0" w:color="auto"/>
            <w:left w:val="none" w:sz="0" w:space="0" w:color="auto"/>
            <w:bottom w:val="none" w:sz="0" w:space="0" w:color="auto"/>
            <w:right w:val="none" w:sz="0" w:space="0" w:color="auto"/>
          </w:divBdr>
        </w:div>
        <w:div w:id="325938410">
          <w:marLeft w:val="640"/>
          <w:marRight w:val="0"/>
          <w:marTop w:val="0"/>
          <w:marBottom w:val="0"/>
          <w:divBdr>
            <w:top w:val="none" w:sz="0" w:space="0" w:color="auto"/>
            <w:left w:val="none" w:sz="0" w:space="0" w:color="auto"/>
            <w:bottom w:val="none" w:sz="0" w:space="0" w:color="auto"/>
            <w:right w:val="none" w:sz="0" w:space="0" w:color="auto"/>
          </w:divBdr>
        </w:div>
        <w:div w:id="2092459176">
          <w:marLeft w:val="640"/>
          <w:marRight w:val="0"/>
          <w:marTop w:val="0"/>
          <w:marBottom w:val="0"/>
          <w:divBdr>
            <w:top w:val="none" w:sz="0" w:space="0" w:color="auto"/>
            <w:left w:val="none" w:sz="0" w:space="0" w:color="auto"/>
            <w:bottom w:val="none" w:sz="0" w:space="0" w:color="auto"/>
            <w:right w:val="none" w:sz="0" w:space="0" w:color="auto"/>
          </w:divBdr>
        </w:div>
        <w:div w:id="647906117">
          <w:marLeft w:val="640"/>
          <w:marRight w:val="0"/>
          <w:marTop w:val="0"/>
          <w:marBottom w:val="0"/>
          <w:divBdr>
            <w:top w:val="none" w:sz="0" w:space="0" w:color="auto"/>
            <w:left w:val="none" w:sz="0" w:space="0" w:color="auto"/>
            <w:bottom w:val="none" w:sz="0" w:space="0" w:color="auto"/>
            <w:right w:val="none" w:sz="0" w:space="0" w:color="auto"/>
          </w:divBdr>
        </w:div>
        <w:div w:id="960917312">
          <w:marLeft w:val="640"/>
          <w:marRight w:val="0"/>
          <w:marTop w:val="0"/>
          <w:marBottom w:val="0"/>
          <w:divBdr>
            <w:top w:val="none" w:sz="0" w:space="0" w:color="auto"/>
            <w:left w:val="none" w:sz="0" w:space="0" w:color="auto"/>
            <w:bottom w:val="none" w:sz="0" w:space="0" w:color="auto"/>
            <w:right w:val="none" w:sz="0" w:space="0" w:color="auto"/>
          </w:divBdr>
        </w:div>
        <w:div w:id="398139297">
          <w:marLeft w:val="640"/>
          <w:marRight w:val="0"/>
          <w:marTop w:val="0"/>
          <w:marBottom w:val="0"/>
          <w:divBdr>
            <w:top w:val="none" w:sz="0" w:space="0" w:color="auto"/>
            <w:left w:val="none" w:sz="0" w:space="0" w:color="auto"/>
            <w:bottom w:val="none" w:sz="0" w:space="0" w:color="auto"/>
            <w:right w:val="none" w:sz="0" w:space="0" w:color="auto"/>
          </w:divBdr>
        </w:div>
        <w:div w:id="1649047824">
          <w:marLeft w:val="640"/>
          <w:marRight w:val="0"/>
          <w:marTop w:val="0"/>
          <w:marBottom w:val="0"/>
          <w:divBdr>
            <w:top w:val="none" w:sz="0" w:space="0" w:color="auto"/>
            <w:left w:val="none" w:sz="0" w:space="0" w:color="auto"/>
            <w:bottom w:val="none" w:sz="0" w:space="0" w:color="auto"/>
            <w:right w:val="none" w:sz="0" w:space="0" w:color="auto"/>
          </w:divBdr>
        </w:div>
        <w:div w:id="219637938">
          <w:marLeft w:val="640"/>
          <w:marRight w:val="0"/>
          <w:marTop w:val="0"/>
          <w:marBottom w:val="0"/>
          <w:divBdr>
            <w:top w:val="none" w:sz="0" w:space="0" w:color="auto"/>
            <w:left w:val="none" w:sz="0" w:space="0" w:color="auto"/>
            <w:bottom w:val="none" w:sz="0" w:space="0" w:color="auto"/>
            <w:right w:val="none" w:sz="0" w:space="0" w:color="auto"/>
          </w:divBdr>
        </w:div>
        <w:div w:id="699285420">
          <w:marLeft w:val="640"/>
          <w:marRight w:val="0"/>
          <w:marTop w:val="0"/>
          <w:marBottom w:val="0"/>
          <w:divBdr>
            <w:top w:val="none" w:sz="0" w:space="0" w:color="auto"/>
            <w:left w:val="none" w:sz="0" w:space="0" w:color="auto"/>
            <w:bottom w:val="none" w:sz="0" w:space="0" w:color="auto"/>
            <w:right w:val="none" w:sz="0" w:space="0" w:color="auto"/>
          </w:divBdr>
        </w:div>
        <w:div w:id="1181313322">
          <w:marLeft w:val="640"/>
          <w:marRight w:val="0"/>
          <w:marTop w:val="0"/>
          <w:marBottom w:val="0"/>
          <w:divBdr>
            <w:top w:val="none" w:sz="0" w:space="0" w:color="auto"/>
            <w:left w:val="none" w:sz="0" w:space="0" w:color="auto"/>
            <w:bottom w:val="none" w:sz="0" w:space="0" w:color="auto"/>
            <w:right w:val="none" w:sz="0" w:space="0" w:color="auto"/>
          </w:divBdr>
        </w:div>
        <w:div w:id="441849235">
          <w:marLeft w:val="640"/>
          <w:marRight w:val="0"/>
          <w:marTop w:val="0"/>
          <w:marBottom w:val="0"/>
          <w:divBdr>
            <w:top w:val="none" w:sz="0" w:space="0" w:color="auto"/>
            <w:left w:val="none" w:sz="0" w:space="0" w:color="auto"/>
            <w:bottom w:val="none" w:sz="0" w:space="0" w:color="auto"/>
            <w:right w:val="none" w:sz="0" w:space="0" w:color="auto"/>
          </w:divBdr>
        </w:div>
        <w:div w:id="910624093">
          <w:marLeft w:val="640"/>
          <w:marRight w:val="0"/>
          <w:marTop w:val="0"/>
          <w:marBottom w:val="0"/>
          <w:divBdr>
            <w:top w:val="none" w:sz="0" w:space="0" w:color="auto"/>
            <w:left w:val="none" w:sz="0" w:space="0" w:color="auto"/>
            <w:bottom w:val="none" w:sz="0" w:space="0" w:color="auto"/>
            <w:right w:val="none" w:sz="0" w:space="0" w:color="auto"/>
          </w:divBdr>
        </w:div>
        <w:div w:id="1506631765">
          <w:marLeft w:val="640"/>
          <w:marRight w:val="0"/>
          <w:marTop w:val="0"/>
          <w:marBottom w:val="0"/>
          <w:divBdr>
            <w:top w:val="none" w:sz="0" w:space="0" w:color="auto"/>
            <w:left w:val="none" w:sz="0" w:space="0" w:color="auto"/>
            <w:bottom w:val="none" w:sz="0" w:space="0" w:color="auto"/>
            <w:right w:val="none" w:sz="0" w:space="0" w:color="auto"/>
          </w:divBdr>
        </w:div>
        <w:div w:id="1241134045">
          <w:marLeft w:val="640"/>
          <w:marRight w:val="0"/>
          <w:marTop w:val="0"/>
          <w:marBottom w:val="0"/>
          <w:divBdr>
            <w:top w:val="none" w:sz="0" w:space="0" w:color="auto"/>
            <w:left w:val="none" w:sz="0" w:space="0" w:color="auto"/>
            <w:bottom w:val="none" w:sz="0" w:space="0" w:color="auto"/>
            <w:right w:val="none" w:sz="0" w:space="0" w:color="auto"/>
          </w:divBdr>
        </w:div>
        <w:div w:id="1134103279">
          <w:marLeft w:val="640"/>
          <w:marRight w:val="0"/>
          <w:marTop w:val="0"/>
          <w:marBottom w:val="0"/>
          <w:divBdr>
            <w:top w:val="none" w:sz="0" w:space="0" w:color="auto"/>
            <w:left w:val="none" w:sz="0" w:space="0" w:color="auto"/>
            <w:bottom w:val="none" w:sz="0" w:space="0" w:color="auto"/>
            <w:right w:val="none" w:sz="0" w:space="0" w:color="auto"/>
          </w:divBdr>
        </w:div>
        <w:div w:id="286589742">
          <w:marLeft w:val="640"/>
          <w:marRight w:val="0"/>
          <w:marTop w:val="0"/>
          <w:marBottom w:val="0"/>
          <w:divBdr>
            <w:top w:val="none" w:sz="0" w:space="0" w:color="auto"/>
            <w:left w:val="none" w:sz="0" w:space="0" w:color="auto"/>
            <w:bottom w:val="none" w:sz="0" w:space="0" w:color="auto"/>
            <w:right w:val="none" w:sz="0" w:space="0" w:color="auto"/>
          </w:divBdr>
        </w:div>
        <w:div w:id="367990606">
          <w:marLeft w:val="640"/>
          <w:marRight w:val="0"/>
          <w:marTop w:val="0"/>
          <w:marBottom w:val="0"/>
          <w:divBdr>
            <w:top w:val="none" w:sz="0" w:space="0" w:color="auto"/>
            <w:left w:val="none" w:sz="0" w:space="0" w:color="auto"/>
            <w:bottom w:val="none" w:sz="0" w:space="0" w:color="auto"/>
            <w:right w:val="none" w:sz="0" w:space="0" w:color="auto"/>
          </w:divBdr>
        </w:div>
        <w:div w:id="759570654">
          <w:marLeft w:val="640"/>
          <w:marRight w:val="0"/>
          <w:marTop w:val="0"/>
          <w:marBottom w:val="0"/>
          <w:divBdr>
            <w:top w:val="none" w:sz="0" w:space="0" w:color="auto"/>
            <w:left w:val="none" w:sz="0" w:space="0" w:color="auto"/>
            <w:bottom w:val="none" w:sz="0" w:space="0" w:color="auto"/>
            <w:right w:val="none" w:sz="0" w:space="0" w:color="auto"/>
          </w:divBdr>
        </w:div>
        <w:div w:id="27878010">
          <w:marLeft w:val="640"/>
          <w:marRight w:val="0"/>
          <w:marTop w:val="0"/>
          <w:marBottom w:val="0"/>
          <w:divBdr>
            <w:top w:val="none" w:sz="0" w:space="0" w:color="auto"/>
            <w:left w:val="none" w:sz="0" w:space="0" w:color="auto"/>
            <w:bottom w:val="none" w:sz="0" w:space="0" w:color="auto"/>
            <w:right w:val="none" w:sz="0" w:space="0" w:color="auto"/>
          </w:divBdr>
        </w:div>
        <w:div w:id="198513557">
          <w:marLeft w:val="640"/>
          <w:marRight w:val="0"/>
          <w:marTop w:val="0"/>
          <w:marBottom w:val="0"/>
          <w:divBdr>
            <w:top w:val="none" w:sz="0" w:space="0" w:color="auto"/>
            <w:left w:val="none" w:sz="0" w:space="0" w:color="auto"/>
            <w:bottom w:val="none" w:sz="0" w:space="0" w:color="auto"/>
            <w:right w:val="none" w:sz="0" w:space="0" w:color="auto"/>
          </w:divBdr>
        </w:div>
        <w:div w:id="1050882162">
          <w:marLeft w:val="640"/>
          <w:marRight w:val="0"/>
          <w:marTop w:val="0"/>
          <w:marBottom w:val="0"/>
          <w:divBdr>
            <w:top w:val="none" w:sz="0" w:space="0" w:color="auto"/>
            <w:left w:val="none" w:sz="0" w:space="0" w:color="auto"/>
            <w:bottom w:val="none" w:sz="0" w:space="0" w:color="auto"/>
            <w:right w:val="none" w:sz="0" w:space="0" w:color="auto"/>
          </w:divBdr>
        </w:div>
        <w:div w:id="399137253">
          <w:marLeft w:val="640"/>
          <w:marRight w:val="0"/>
          <w:marTop w:val="0"/>
          <w:marBottom w:val="0"/>
          <w:divBdr>
            <w:top w:val="none" w:sz="0" w:space="0" w:color="auto"/>
            <w:left w:val="none" w:sz="0" w:space="0" w:color="auto"/>
            <w:bottom w:val="none" w:sz="0" w:space="0" w:color="auto"/>
            <w:right w:val="none" w:sz="0" w:space="0" w:color="auto"/>
          </w:divBdr>
        </w:div>
        <w:div w:id="1450395777">
          <w:marLeft w:val="640"/>
          <w:marRight w:val="0"/>
          <w:marTop w:val="0"/>
          <w:marBottom w:val="0"/>
          <w:divBdr>
            <w:top w:val="none" w:sz="0" w:space="0" w:color="auto"/>
            <w:left w:val="none" w:sz="0" w:space="0" w:color="auto"/>
            <w:bottom w:val="none" w:sz="0" w:space="0" w:color="auto"/>
            <w:right w:val="none" w:sz="0" w:space="0" w:color="auto"/>
          </w:divBdr>
        </w:div>
        <w:div w:id="712919980">
          <w:marLeft w:val="640"/>
          <w:marRight w:val="0"/>
          <w:marTop w:val="0"/>
          <w:marBottom w:val="0"/>
          <w:divBdr>
            <w:top w:val="none" w:sz="0" w:space="0" w:color="auto"/>
            <w:left w:val="none" w:sz="0" w:space="0" w:color="auto"/>
            <w:bottom w:val="none" w:sz="0" w:space="0" w:color="auto"/>
            <w:right w:val="none" w:sz="0" w:space="0" w:color="auto"/>
          </w:divBdr>
        </w:div>
        <w:div w:id="916524079">
          <w:marLeft w:val="640"/>
          <w:marRight w:val="0"/>
          <w:marTop w:val="0"/>
          <w:marBottom w:val="0"/>
          <w:divBdr>
            <w:top w:val="none" w:sz="0" w:space="0" w:color="auto"/>
            <w:left w:val="none" w:sz="0" w:space="0" w:color="auto"/>
            <w:bottom w:val="none" w:sz="0" w:space="0" w:color="auto"/>
            <w:right w:val="none" w:sz="0" w:space="0" w:color="auto"/>
          </w:divBdr>
        </w:div>
        <w:div w:id="1687444634">
          <w:marLeft w:val="640"/>
          <w:marRight w:val="0"/>
          <w:marTop w:val="0"/>
          <w:marBottom w:val="0"/>
          <w:divBdr>
            <w:top w:val="none" w:sz="0" w:space="0" w:color="auto"/>
            <w:left w:val="none" w:sz="0" w:space="0" w:color="auto"/>
            <w:bottom w:val="none" w:sz="0" w:space="0" w:color="auto"/>
            <w:right w:val="none" w:sz="0" w:space="0" w:color="auto"/>
          </w:divBdr>
        </w:div>
        <w:div w:id="482935559">
          <w:marLeft w:val="640"/>
          <w:marRight w:val="0"/>
          <w:marTop w:val="0"/>
          <w:marBottom w:val="0"/>
          <w:divBdr>
            <w:top w:val="none" w:sz="0" w:space="0" w:color="auto"/>
            <w:left w:val="none" w:sz="0" w:space="0" w:color="auto"/>
            <w:bottom w:val="none" w:sz="0" w:space="0" w:color="auto"/>
            <w:right w:val="none" w:sz="0" w:space="0" w:color="auto"/>
          </w:divBdr>
        </w:div>
        <w:div w:id="682822393">
          <w:marLeft w:val="640"/>
          <w:marRight w:val="0"/>
          <w:marTop w:val="0"/>
          <w:marBottom w:val="0"/>
          <w:divBdr>
            <w:top w:val="none" w:sz="0" w:space="0" w:color="auto"/>
            <w:left w:val="none" w:sz="0" w:space="0" w:color="auto"/>
            <w:bottom w:val="none" w:sz="0" w:space="0" w:color="auto"/>
            <w:right w:val="none" w:sz="0" w:space="0" w:color="auto"/>
          </w:divBdr>
        </w:div>
        <w:div w:id="1892419866">
          <w:marLeft w:val="640"/>
          <w:marRight w:val="0"/>
          <w:marTop w:val="0"/>
          <w:marBottom w:val="0"/>
          <w:divBdr>
            <w:top w:val="none" w:sz="0" w:space="0" w:color="auto"/>
            <w:left w:val="none" w:sz="0" w:space="0" w:color="auto"/>
            <w:bottom w:val="none" w:sz="0" w:space="0" w:color="auto"/>
            <w:right w:val="none" w:sz="0" w:space="0" w:color="auto"/>
          </w:divBdr>
        </w:div>
        <w:div w:id="812915643">
          <w:marLeft w:val="640"/>
          <w:marRight w:val="0"/>
          <w:marTop w:val="0"/>
          <w:marBottom w:val="0"/>
          <w:divBdr>
            <w:top w:val="none" w:sz="0" w:space="0" w:color="auto"/>
            <w:left w:val="none" w:sz="0" w:space="0" w:color="auto"/>
            <w:bottom w:val="none" w:sz="0" w:space="0" w:color="auto"/>
            <w:right w:val="none" w:sz="0" w:space="0" w:color="auto"/>
          </w:divBdr>
        </w:div>
        <w:div w:id="1850291116">
          <w:marLeft w:val="640"/>
          <w:marRight w:val="0"/>
          <w:marTop w:val="0"/>
          <w:marBottom w:val="0"/>
          <w:divBdr>
            <w:top w:val="none" w:sz="0" w:space="0" w:color="auto"/>
            <w:left w:val="none" w:sz="0" w:space="0" w:color="auto"/>
            <w:bottom w:val="none" w:sz="0" w:space="0" w:color="auto"/>
            <w:right w:val="none" w:sz="0" w:space="0" w:color="auto"/>
          </w:divBdr>
        </w:div>
        <w:div w:id="1378429862">
          <w:marLeft w:val="640"/>
          <w:marRight w:val="0"/>
          <w:marTop w:val="0"/>
          <w:marBottom w:val="0"/>
          <w:divBdr>
            <w:top w:val="none" w:sz="0" w:space="0" w:color="auto"/>
            <w:left w:val="none" w:sz="0" w:space="0" w:color="auto"/>
            <w:bottom w:val="none" w:sz="0" w:space="0" w:color="auto"/>
            <w:right w:val="none" w:sz="0" w:space="0" w:color="auto"/>
          </w:divBdr>
        </w:div>
        <w:div w:id="183255771">
          <w:marLeft w:val="640"/>
          <w:marRight w:val="0"/>
          <w:marTop w:val="0"/>
          <w:marBottom w:val="0"/>
          <w:divBdr>
            <w:top w:val="none" w:sz="0" w:space="0" w:color="auto"/>
            <w:left w:val="none" w:sz="0" w:space="0" w:color="auto"/>
            <w:bottom w:val="none" w:sz="0" w:space="0" w:color="auto"/>
            <w:right w:val="none" w:sz="0" w:space="0" w:color="auto"/>
          </w:divBdr>
        </w:div>
        <w:div w:id="1700551144">
          <w:marLeft w:val="640"/>
          <w:marRight w:val="0"/>
          <w:marTop w:val="0"/>
          <w:marBottom w:val="0"/>
          <w:divBdr>
            <w:top w:val="none" w:sz="0" w:space="0" w:color="auto"/>
            <w:left w:val="none" w:sz="0" w:space="0" w:color="auto"/>
            <w:bottom w:val="none" w:sz="0" w:space="0" w:color="auto"/>
            <w:right w:val="none" w:sz="0" w:space="0" w:color="auto"/>
          </w:divBdr>
        </w:div>
        <w:div w:id="1104769860">
          <w:marLeft w:val="640"/>
          <w:marRight w:val="0"/>
          <w:marTop w:val="0"/>
          <w:marBottom w:val="0"/>
          <w:divBdr>
            <w:top w:val="none" w:sz="0" w:space="0" w:color="auto"/>
            <w:left w:val="none" w:sz="0" w:space="0" w:color="auto"/>
            <w:bottom w:val="none" w:sz="0" w:space="0" w:color="auto"/>
            <w:right w:val="none" w:sz="0" w:space="0" w:color="auto"/>
          </w:divBdr>
        </w:div>
        <w:div w:id="618604570">
          <w:marLeft w:val="640"/>
          <w:marRight w:val="0"/>
          <w:marTop w:val="0"/>
          <w:marBottom w:val="0"/>
          <w:divBdr>
            <w:top w:val="none" w:sz="0" w:space="0" w:color="auto"/>
            <w:left w:val="none" w:sz="0" w:space="0" w:color="auto"/>
            <w:bottom w:val="none" w:sz="0" w:space="0" w:color="auto"/>
            <w:right w:val="none" w:sz="0" w:space="0" w:color="auto"/>
          </w:divBdr>
        </w:div>
        <w:div w:id="23673866">
          <w:marLeft w:val="640"/>
          <w:marRight w:val="0"/>
          <w:marTop w:val="0"/>
          <w:marBottom w:val="0"/>
          <w:divBdr>
            <w:top w:val="none" w:sz="0" w:space="0" w:color="auto"/>
            <w:left w:val="none" w:sz="0" w:space="0" w:color="auto"/>
            <w:bottom w:val="none" w:sz="0" w:space="0" w:color="auto"/>
            <w:right w:val="none" w:sz="0" w:space="0" w:color="auto"/>
          </w:divBdr>
        </w:div>
        <w:div w:id="1941794140">
          <w:marLeft w:val="640"/>
          <w:marRight w:val="0"/>
          <w:marTop w:val="0"/>
          <w:marBottom w:val="0"/>
          <w:divBdr>
            <w:top w:val="none" w:sz="0" w:space="0" w:color="auto"/>
            <w:left w:val="none" w:sz="0" w:space="0" w:color="auto"/>
            <w:bottom w:val="none" w:sz="0" w:space="0" w:color="auto"/>
            <w:right w:val="none" w:sz="0" w:space="0" w:color="auto"/>
          </w:divBdr>
        </w:div>
        <w:div w:id="412974065">
          <w:marLeft w:val="640"/>
          <w:marRight w:val="0"/>
          <w:marTop w:val="0"/>
          <w:marBottom w:val="0"/>
          <w:divBdr>
            <w:top w:val="none" w:sz="0" w:space="0" w:color="auto"/>
            <w:left w:val="none" w:sz="0" w:space="0" w:color="auto"/>
            <w:bottom w:val="none" w:sz="0" w:space="0" w:color="auto"/>
            <w:right w:val="none" w:sz="0" w:space="0" w:color="auto"/>
          </w:divBdr>
        </w:div>
        <w:div w:id="153451244">
          <w:marLeft w:val="640"/>
          <w:marRight w:val="0"/>
          <w:marTop w:val="0"/>
          <w:marBottom w:val="0"/>
          <w:divBdr>
            <w:top w:val="none" w:sz="0" w:space="0" w:color="auto"/>
            <w:left w:val="none" w:sz="0" w:space="0" w:color="auto"/>
            <w:bottom w:val="none" w:sz="0" w:space="0" w:color="auto"/>
            <w:right w:val="none" w:sz="0" w:space="0" w:color="auto"/>
          </w:divBdr>
        </w:div>
        <w:div w:id="1848250290">
          <w:marLeft w:val="640"/>
          <w:marRight w:val="0"/>
          <w:marTop w:val="0"/>
          <w:marBottom w:val="0"/>
          <w:divBdr>
            <w:top w:val="none" w:sz="0" w:space="0" w:color="auto"/>
            <w:left w:val="none" w:sz="0" w:space="0" w:color="auto"/>
            <w:bottom w:val="none" w:sz="0" w:space="0" w:color="auto"/>
            <w:right w:val="none" w:sz="0" w:space="0" w:color="auto"/>
          </w:divBdr>
        </w:div>
        <w:div w:id="719279559">
          <w:marLeft w:val="640"/>
          <w:marRight w:val="0"/>
          <w:marTop w:val="0"/>
          <w:marBottom w:val="0"/>
          <w:divBdr>
            <w:top w:val="none" w:sz="0" w:space="0" w:color="auto"/>
            <w:left w:val="none" w:sz="0" w:space="0" w:color="auto"/>
            <w:bottom w:val="none" w:sz="0" w:space="0" w:color="auto"/>
            <w:right w:val="none" w:sz="0" w:space="0" w:color="auto"/>
          </w:divBdr>
        </w:div>
        <w:div w:id="1721589045">
          <w:marLeft w:val="640"/>
          <w:marRight w:val="0"/>
          <w:marTop w:val="0"/>
          <w:marBottom w:val="0"/>
          <w:divBdr>
            <w:top w:val="none" w:sz="0" w:space="0" w:color="auto"/>
            <w:left w:val="none" w:sz="0" w:space="0" w:color="auto"/>
            <w:bottom w:val="none" w:sz="0" w:space="0" w:color="auto"/>
            <w:right w:val="none" w:sz="0" w:space="0" w:color="auto"/>
          </w:divBdr>
        </w:div>
        <w:div w:id="1896970240">
          <w:marLeft w:val="640"/>
          <w:marRight w:val="0"/>
          <w:marTop w:val="0"/>
          <w:marBottom w:val="0"/>
          <w:divBdr>
            <w:top w:val="none" w:sz="0" w:space="0" w:color="auto"/>
            <w:left w:val="none" w:sz="0" w:space="0" w:color="auto"/>
            <w:bottom w:val="none" w:sz="0" w:space="0" w:color="auto"/>
            <w:right w:val="none" w:sz="0" w:space="0" w:color="auto"/>
          </w:divBdr>
        </w:div>
        <w:div w:id="1123499848">
          <w:marLeft w:val="640"/>
          <w:marRight w:val="0"/>
          <w:marTop w:val="0"/>
          <w:marBottom w:val="0"/>
          <w:divBdr>
            <w:top w:val="none" w:sz="0" w:space="0" w:color="auto"/>
            <w:left w:val="none" w:sz="0" w:space="0" w:color="auto"/>
            <w:bottom w:val="none" w:sz="0" w:space="0" w:color="auto"/>
            <w:right w:val="none" w:sz="0" w:space="0" w:color="auto"/>
          </w:divBdr>
        </w:div>
        <w:div w:id="1324703163">
          <w:marLeft w:val="640"/>
          <w:marRight w:val="0"/>
          <w:marTop w:val="0"/>
          <w:marBottom w:val="0"/>
          <w:divBdr>
            <w:top w:val="none" w:sz="0" w:space="0" w:color="auto"/>
            <w:left w:val="none" w:sz="0" w:space="0" w:color="auto"/>
            <w:bottom w:val="none" w:sz="0" w:space="0" w:color="auto"/>
            <w:right w:val="none" w:sz="0" w:space="0" w:color="auto"/>
          </w:divBdr>
        </w:div>
        <w:div w:id="1651326096">
          <w:marLeft w:val="640"/>
          <w:marRight w:val="0"/>
          <w:marTop w:val="0"/>
          <w:marBottom w:val="0"/>
          <w:divBdr>
            <w:top w:val="none" w:sz="0" w:space="0" w:color="auto"/>
            <w:left w:val="none" w:sz="0" w:space="0" w:color="auto"/>
            <w:bottom w:val="none" w:sz="0" w:space="0" w:color="auto"/>
            <w:right w:val="none" w:sz="0" w:space="0" w:color="auto"/>
          </w:divBdr>
        </w:div>
        <w:div w:id="2097363726">
          <w:marLeft w:val="640"/>
          <w:marRight w:val="0"/>
          <w:marTop w:val="0"/>
          <w:marBottom w:val="0"/>
          <w:divBdr>
            <w:top w:val="none" w:sz="0" w:space="0" w:color="auto"/>
            <w:left w:val="none" w:sz="0" w:space="0" w:color="auto"/>
            <w:bottom w:val="none" w:sz="0" w:space="0" w:color="auto"/>
            <w:right w:val="none" w:sz="0" w:space="0" w:color="auto"/>
          </w:divBdr>
        </w:div>
        <w:div w:id="468743594">
          <w:marLeft w:val="640"/>
          <w:marRight w:val="0"/>
          <w:marTop w:val="0"/>
          <w:marBottom w:val="0"/>
          <w:divBdr>
            <w:top w:val="none" w:sz="0" w:space="0" w:color="auto"/>
            <w:left w:val="none" w:sz="0" w:space="0" w:color="auto"/>
            <w:bottom w:val="none" w:sz="0" w:space="0" w:color="auto"/>
            <w:right w:val="none" w:sz="0" w:space="0" w:color="auto"/>
          </w:divBdr>
        </w:div>
        <w:div w:id="335807875">
          <w:marLeft w:val="640"/>
          <w:marRight w:val="0"/>
          <w:marTop w:val="0"/>
          <w:marBottom w:val="0"/>
          <w:divBdr>
            <w:top w:val="none" w:sz="0" w:space="0" w:color="auto"/>
            <w:left w:val="none" w:sz="0" w:space="0" w:color="auto"/>
            <w:bottom w:val="none" w:sz="0" w:space="0" w:color="auto"/>
            <w:right w:val="none" w:sz="0" w:space="0" w:color="auto"/>
          </w:divBdr>
        </w:div>
        <w:div w:id="1899903135">
          <w:marLeft w:val="640"/>
          <w:marRight w:val="0"/>
          <w:marTop w:val="0"/>
          <w:marBottom w:val="0"/>
          <w:divBdr>
            <w:top w:val="none" w:sz="0" w:space="0" w:color="auto"/>
            <w:left w:val="none" w:sz="0" w:space="0" w:color="auto"/>
            <w:bottom w:val="none" w:sz="0" w:space="0" w:color="auto"/>
            <w:right w:val="none" w:sz="0" w:space="0" w:color="auto"/>
          </w:divBdr>
        </w:div>
        <w:div w:id="912815931">
          <w:marLeft w:val="640"/>
          <w:marRight w:val="0"/>
          <w:marTop w:val="0"/>
          <w:marBottom w:val="0"/>
          <w:divBdr>
            <w:top w:val="none" w:sz="0" w:space="0" w:color="auto"/>
            <w:left w:val="none" w:sz="0" w:space="0" w:color="auto"/>
            <w:bottom w:val="none" w:sz="0" w:space="0" w:color="auto"/>
            <w:right w:val="none" w:sz="0" w:space="0" w:color="auto"/>
          </w:divBdr>
        </w:div>
        <w:div w:id="1230001754">
          <w:marLeft w:val="640"/>
          <w:marRight w:val="0"/>
          <w:marTop w:val="0"/>
          <w:marBottom w:val="0"/>
          <w:divBdr>
            <w:top w:val="none" w:sz="0" w:space="0" w:color="auto"/>
            <w:left w:val="none" w:sz="0" w:space="0" w:color="auto"/>
            <w:bottom w:val="none" w:sz="0" w:space="0" w:color="auto"/>
            <w:right w:val="none" w:sz="0" w:space="0" w:color="auto"/>
          </w:divBdr>
        </w:div>
        <w:div w:id="1790707966">
          <w:marLeft w:val="640"/>
          <w:marRight w:val="0"/>
          <w:marTop w:val="0"/>
          <w:marBottom w:val="0"/>
          <w:divBdr>
            <w:top w:val="none" w:sz="0" w:space="0" w:color="auto"/>
            <w:left w:val="none" w:sz="0" w:space="0" w:color="auto"/>
            <w:bottom w:val="none" w:sz="0" w:space="0" w:color="auto"/>
            <w:right w:val="none" w:sz="0" w:space="0" w:color="auto"/>
          </w:divBdr>
        </w:div>
        <w:div w:id="67847353">
          <w:marLeft w:val="640"/>
          <w:marRight w:val="0"/>
          <w:marTop w:val="0"/>
          <w:marBottom w:val="0"/>
          <w:divBdr>
            <w:top w:val="none" w:sz="0" w:space="0" w:color="auto"/>
            <w:left w:val="none" w:sz="0" w:space="0" w:color="auto"/>
            <w:bottom w:val="none" w:sz="0" w:space="0" w:color="auto"/>
            <w:right w:val="none" w:sz="0" w:space="0" w:color="auto"/>
          </w:divBdr>
        </w:div>
        <w:div w:id="380641549">
          <w:marLeft w:val="640"/>
          <w:marRight w:val="0"/>
          <w:marTop w:val="0"/>
          <w:marBottom w:val="0"/>
          <w:divBdr>
            <w:top w:val="none" w:sz="0" w:space="0" w:color="auto"/>
            <w:left w:val="none" w:sz="0" w:space="0" w:color="auto"/>
            <w:bottom w:val="none" w:sz="0" w:space="0" w:color="auto"/>
            <w:right w:val="none" w:sz="0" w:space="0" w:color="auto"/>
          </w:divBdr>
        </w:div>
        <w:div w:id="250703839">
          <w:marLeft w:val="640"/>
          <w:marRight w:val="0"/>
          <w:marTop w:val="0"/>
          <w:marBottom w:val="0"/>
          <w:divBdr>
            <w:top w:val="none" w:sz="0" w:space="0" w:color="auto"/>
            <w:left w:val="none" w:sz="0" w:space="0" w:color="auto"/>
            <w:bottom w:val="none" w:sz="0" w:space="0" w:color="auto"/>
            <w:right w:val="none" w:sz="0" w:space="0" w:color="auto"/>
          </w:divBdr>
        </w:div>
        <w:div w:id="1721980793">
          <w:marLeft w:val="640"/>
          <w:marRight w:val="0"/>
          <w:marTop w:val="0"/>
          <w:marBottom w:val="0"/>
          <w:divBdr>
            <w:top w:val="none" w:sz="0" w:space="0" w:color="auto"/>
            <w:left w:val="none" w:sz="0" w:space="0" w:color="auto"/>
            <w:bottom w:val="none" w:sz="0" w:space="0" w:color="auto"/>
            <w:right w:val="none" w:sz="0" w:space="0" w:color="auto"/>
          </w:divBdr>
        </w:div>
        <w:div w:id="1779597295">
          <w:marLeft w:val="640"/>
          <w:marRight w:val="0"/>
          <w:marTop w:val="0"/>
          <w:marBottom w:val="0"/>
          <w:divBdr>
            <w:top w:val="none" w:sz="0" w:space="0" w:color="auto"/>
            <w:left w:val="none" w:sz="0" w:space="0" w:color="auto"/>
            <w:bottom w:val="none" w:sz="0" w:space="0" w:color="auto"/>
            <w:right w:val="none" w:sz="0" w:space="0" w:color="auto"/>
          </w:divBdr>
        </w:div>
        <w:div w:id="610210065">
          <w:marLeft w:val="640"/>
          <w:marRight w:val="0"/>
          <w:marTop w:val="0"/>
          <w:marBottom w:val="0"/>
          <w:divBdr>
            <w:top w:val="none" w:sz="0" w:space="0" w:color="auto"/>
            <w:left w:val="none" w:sz="0" w:space="0" w:color="auto"/>
            <w:bottom w:val="none" w:sz="0" w:space="0" w:color="auto"/>
            <w:right w:val="none" w:sz="0" w:space="0" w:color="auto"/>
          </w:divBdr>
        </w:div>
        <w:div w:id="1186748764">
          <w:marLeft w:val="640"/>
          <w:marRight w:val="0"/>
          <w:marTop w:val="0"/>
          <w:marBottom w:val="0"/>
          <w:divBdr>
            <w:top w:val="none" w:sz="0" w:space="0" w:color="auto"/>
            <w:left w:val="none" w:sz="0" w:space="0" w:color="auto"/>
            <w:bottom w:val="none" w:sz="0" w:space="0" w:color="auto"/>
            <w:right w:val="none" w:sz="0" w:space="0" w:color="auto"/>
          </w:divBdr>
        </w:div>
        <w:div w:id="1096441168">
          <w:marLeft w:val="640"/>
          <w:marRight w:val="0"/>
          <w:marTop w:val="0"/>
          <w:marBottom w:val="0"/>
          <w:divBdr>
            <w:top w:val="none" w:sz="0" w:space="0" w:color="auto"/>
            <w:left w:val="none" w:sz="0" w:space="0" w:color="auto"/>
            <w:bottom w:val="none" w:sz="0" w:space="0" w:color="auto"/>
            <w:right w:val="none" w:sz="0" w:space="0" w:color="auto"/>
          </w:divBdr>
        </w:div>
        <w:div w:id="1520000734">
          <w:marLeft w:val="640"/>
          <w:marRight w:val="0"/>
          <w:marTop w:val="0"/>
          <w:marBottom w:val="0"/>
          <w:divBdr>
            <w:top w:val="none" w:sz="0" w:space="0" w:color="auto"/>
            <w:left w:val="none" w:sz="0" w:space="0" w:color="auto"/>
            <w:bottom w:val="none" w:sz="0" w:space="0" w:color="auto"/>
            <w:right w:val="none" w:sz="0" w:space="0" w:color="auto"/>
          </w:divBdr>
        </w:div>
        <w:div w:id="139271393">
          <w:marLeft w:val="640"/>
          <w:marRight w:val="0"/>
          <w:marTop w:val="0"/>
          <w:marBottom w:val="0"/>
          <w:divBdr>
            <w:top w:val="none" w:sz="0" w:space="0" w:color="auto"/>
            <w:left w:val="none" w:sz="0" w:space="0" w:color="auto"/>
            <w:bottom w:val="none" w:sz="0" w:space="0" w:color="auto"/>
            <w:right w:val="none" w:sz="0" w:space="0" w:color="auto"/>
          </w:divBdr>
        </w:div>
        <w:div w:id="1651979113">
          <w:marLeft w:val="640"/>
          <w:marRight w:val="0"/>
          <w:marTop w:val="0"/>
          <w:marBottom w:val="0"/>
          <w:divBdr>
            <w:top w:val="none" w:sz="0" w:space="0" w:color="auto"/>
            <w:left w:val="none" w:sz="0" w:space="0" w:color="auto"/>
            <w:bottom w:val="none" w:sz="0" w:space="0" w:color="auto"/>
            <w:right w:val="none" w:sz="0" w:space="0" w:color="auto"/>
          </w:divBdr>
        </w:div>
        <w:div w:id="1309671538">
          <w:marLeft w:val="640"/>
          <w:marRight w:val="0"/>
          <w:marTop w:val="0"/>
          <w:marBottom w:val="0"/>
          <w:divBdr>
            <w:top w:val="none" w:sz="0" w:space="0" w:color="auto"/>
            <w:left w:val="none" w:sz="0" w:space="0" w:color="auto"/>
            <w:bottom w:val="none" w:sz="0" w:space="0" w:color="auto"/>
            <w:right w:val="none" w:sz="0" w:space="0" w:color="auto"/>
          </w:divBdr>
        </w:div>
        <w:div w:id="476995961">
          <w:marLeft w:val="640"/>
          <w:marRight w:val="0"/>
          <w:marTop w:val="0"/>
          <w:marBottom w:val="0"/>
          <w:divBdr>
            <w:top w:val="none" w:sz="0" w:space="0" w:color="auto"/>
            <w:left w:val="none" w:sz="0" w:space="0" w:color="auto"/>
            <w:bottom w:val="none" w:sz="0" w:space="0" w:color="auto"/>
            <w:right w:val="none" w:sz="0" w:space="0" w:color="auto"/>
          </w:divBdr>
        </w:div>
        <w:div w:id="2045209441">
          <w:marLeft w:val="640"/>
          <w:marRight w:val="0"/>
          <w:marTop w:val="0"/>
          <w:marBottom w:val="0"/>
          <w:divBdr>
            <w:top w:val="none" w:sz="0" w:space="0" w:color="auto"/>
            <w:left w:val="none" w:sz="0" w:space="0" w:color="auto"/>
            <w:bottom w:val="none" w:sz="0" w:space="0" w:color="auto"/>
            <w:right w:val="none" w:sz="0" w:space="0" w:color="auto"/>
          </w:divBdr>
        </w:div>
        <w:div w:id="466511400">
          <w:marLeft w:val="640"/>
          <w:marRight w:val="0"/>
          <w:marTop w:val="0"/>
          <w:marBottom w:val="0"/>
          <w:divBdr>
            <w:top w:val="none" w:sz="0" w:space="0" w:color="auto"/>
            <w:left w:val="none" w:sz="0" w:space="0" w:color="auto"/>
            <w:bottom w:val="none" w:sz="0" w:space="0" w:color="auto"/>
            <w:right w:val="none" w:sz="0" w:space="0" w:color="auto"/>
          </w:divBdr>
        </w:div>
        <w:div w:id="953441449">
          <w:marLeft w:val="640"/>
          <w:marRight w:val="0"/>
          <w:marTop w:val="0"/>
          <w:marBottom w:val="0"/>
          <w:divBdr>
            <w:top w:val="none" w:sz="0" w:space="0" w:color="auto"/>
            <w:left w:val="none" w:sz="0" w:space="0" w:color="auto"/>
            <w:bottom w:val="none" w:sz="0" w:space="0" w:color="auto"/>
            <w:right w:val="none" w:sz="0" w:space="0" w:color="auto"/>
          </w:divBdr>
        </w:div>
        <w:div w:id="1724677047">
          <w:marLeft w:val="640"/>
          <w:marRight w:val="0"/>
          <w:marTop w:val="0"/>
          <w:marBottom w:val="0"/>
          <w:divBdr>
            <w:top w:val="none" w:sz="0" w:space="0" w:color="auto"/>
            <w:left w:val="none" w:sz="0" w:space="0" w:color="auto"/>
            <w:bottom w:val="none" w:sz="0" w:space="0" w:color="auto"/>
            <w:right w:val="none" w:sz="0" w:space="0" w:color="auto"/>
          </w:divBdr>
        </w:div>
        <w:div w:id="1227767129">
          <w:marLeft w:val="640"/>
          <w:marRight w:val="0"/>
          <w:marTop w:val="0"/>
          <w:marBottom w:val="0"/>
          <w:divBdr>
            <w:top w:val="none" w:sz="0" w:space="0" w:color="auto"/>
            <w:left w:val="none" w:sz="0" w:space="0" w:color="auto"/>
            <w:bottom w:val="none" w:sz="0" w:space="0" w:color="auto"/>
            <w:right w:val="none" w:sz="0" w:space="0" w:color="auto"/>
          </w:divBdr>
        </w:div>
        <w:div w:id="629894576">
          <w:marLeft w:val="640"/>
          <w:marRight w:val="0"/>
          <w:marTop w:val="0"/>
          <w:marBottom w:val="0"/>
          <w:divBdr>
            <w:top w:val="none" w:sz="0" w:space="0" w:color="auto"/>
            <w:left w:val="none" w:sz="0" w:space="0" w:color="auto"/>
            <w:bottom w:val="none" w:sz="0" w:space="0" w:color="auto"/>
            <w:right w:val="none" w:sz="0" w:space="0" w:color="auto"/>
          </w:divBdr>
        </w:div>
        <w:div w:id="642933840">
          <w:marLeft w:val="640"/>
          <w:marRight w:val="0"/>
          <w:marTop w:val="0"/>
          <w:marBottom w:val="0"/>
          <w:divBdr>
            <w:top w:val="none" w:sz="0" w:space="0" w:color="auto"/>
            <w:left w:val="none" w:sz="0" w:space="0" w:color="auto"/>
            <w:bottom w:val="none" w:sz="0" w:space="0" w:color="auto"/>
            <w:right w:val="none" w:sz="0" w:space="0" w:color="auto"/>
          </w:divBdr>
        </w:div>
        <w:div w:id="94980192">
          <w:marLeft w:val="640"/>
          <w:marRight w:val="0"/>
          <w:marTop w:val="0"/>
          <w:marBottom w:val="0"/>
          <w:divBdr>
            <w:top w:val="none" w:sz="0" w:space="0" w:color="auto"/>
            <w:left w:val="none" w:sz="0" w:space="0" w:color="auto"/>
            <w:bottom w:val="none" w:sz="0" w:space="0" w:color="auto"/>
            <w:right w:val="none" w:sz="0" w:space="0" w:color="auto"/>
          </w:divBdr>
        </w:div>
        <w:div w:id="846554982">
          <w:marLeft w:val="640"/>
          <w:marRight w:val="0"/>
          <w:marTop w:val="0"/>
          <w:marBottom w:val="0"/>
          <w:divBdr>
            <w:top w:val="none" w:sz="0" w:space="0" w:color="auto"/>
            <w:left w:val="none" w:sz="0" w:space="0" w:color="auto"/>
            <w:bottom w:val="none" w:sz="0" w:space="0" w:color="auto"/>
            <w:right w:val="none" w:sz="0" w:space="0" w:color="auto"/>
          </w:divBdr>
        </w:div>
        <w:div w:id="1540893006">
          <w:marLeft w:val="640"/>
          <w:marRight w:val="0"/>
          <w:marTop w:val="0"/>
          <w:marBottom w:val="0"/>
          <w:divBdr>
            <w:top w:val="none" w:sz="0" w:space="0" w:color="auto"/>
            <w:left w:val="none" w:sz="0" w:space="0" w:color="auto"/>
            <w:bottom w:val="none" w:sz="0" w:space="0" w:color="auto"/>
            <w:right w:val="none" w:sz="0" w:space="0" w:color="auto"/>
          </w:divBdr>
        </w:div>
        <w:div w:id="999768361">
          <w:marLeft w:val="640"/>
          <w:marRight w:val="0"/>
          <w:marTop w:val="0"/>
          <w:marBottom w:val="0"/>
          <w:divBdr>
            <w:top w:val="none" w:sz="0" w:space="0" w:color="auto"/>
            <w:left w:val="none" w:sz="0" w:space="0" w:color="auto"/>
            <w:bottom w:val="none" w:sz="0" w:space="0" w:color="auto"/>
            <w:right w:val="none" w:sz="0" w:space="0" w:color="auto"/>
          </w:divBdr>
        </w:div>
        <w:div w:id="1451244938">
          <w:marLeft w:val="640"/>
          <w:marRight w:val="0"/>
          <w:marTop w:val="0"/>
          <w:marBottom w:val="0"/>
          <w:divBdr>
            <w:top w:val="none" w:sz="0" w:space="0" w:color="auto"/>
            <w:left w:val="none" w:sz="0" w:space="0" w:color="auto"/>
            <w:bottom w:val="none" w:sz="0" w:space="0" w:color="auto"/>
            <w:right w:val="none" w:sz="0" w:space="0" w:color="auto"/>
          </w:divBdr>
        </w:div>
        <w:div w:id="2045058076">
          <w:marLeft w:val="640"/>
          <w:marRight w:val="0"/>
          <w:marTop w:val="0"/>
          <w:marBottom w:val="0"/>
          <w:divBdr>
            <w:top w:val="none" w:sz="0" w:space="0" w:color="auto"/>
            <w:left w:val="none" w:sz="0" w:space="0" w:color="auto"/>
            <w:bottom w:val="none" w:sz="0" w:space="0" w:color="auto"/>
            <w:right w:val="none" w:sz="0" w:space="0" w:color="auto"/>
          </w:divBdr>
        </w:div>
        <w:div w:id="1856532850">
          <w:marLeft w:val="640"/>
          <w:marRight w:val="0"/>
          <w:marTop w:val="0"/>
          <w:marBottom w:val="0"/>
          <w:divBdr>
            <w:top w:val="none" w:sz="0" w:space="0" w:color="auto"/>
            <w:left w:val="none" w:sz="0" w:space="0" w:color="auto"/>
            <w:bottom w:val="none" w:sz="0" w:space="0" w:color="auto"/>
            <w:right w:val="none" w:sz="0" w:space="0" w:color="auto"/>
          </w:divBdr>
        </w:div>
        <w:div w:id="1429697989">
          <w:marLeft w:val="640"/>
          <w:marRight w:val="0"/>
          <w:marTop w:val="0"/>
          <w:marBottom w:val="0"/>
          <w:divBdr>
            <w:top w:val="none" w:sz="0" w:space="0" w:color="auto"/>
            <w:left w:val="none" w:sz="0" w:space="0" w:color="auto"/>
            <w:bottom w:val="none" w:sz="0" w:space="0" w:color="auto"/>
            <w:right w:val="none" w:sz="0" w:space="0" w:color="auto"/>
          </w:divBdr>
        </w:div>
        <w:div w:id="1126389127">
          <w:marLeft w:val="640"/>
          <w:marRight w:val="0"/>
          <w:marTop w:val="0"/>
          <w:marBottom w:val="0"/>
          <w:divBdr>
            <w:top w:val="none" w:sz="0" w:space="0" w:color="auto"/>
            <w:left w:val="none" w:sz="0" w:space="0" w:color="auto"/>
            <w:bottom w:val="none" w:sz="0" w:space="0" w:color="auto"/>
            <w:right w:val="none" w:sz="0" w:space="0" w:color="auto"/>
          </w:divBdr>
        </w:div>
        <w:div w:id="1129394466">
          <w:marLeft w:val="640"/>
          <w:marRight w:val="0"/>
          <w:marTop w:val="0"/>
          <w:marBottom w:val="0"/>
          <w:divBdr>
            <w:top w:val="none" w:sz="0" w:space="0" w:color="auto"/>
            <w:left w:val="none" w:sz="0" w:space="0" w:color="auto"/>
            <w:bottom w:val="none" w:sz="0" w:space="0" w:color="auto"/>
            <w:right w:val="none" w:sz="0" w:space="0" w:color="auto"/>
          </w:divBdr>
        </w:div>
        <w:div w:id="234707199">
          <w:marLeft w:val="640"/>
          <w:marRight w:val="0"/>
          <w:marTop w:val="0"/>
          <w:marBottom w:val="0"/>
          <w:divBdr>
            <w:top w:val="none" w:sz="0" w:space="0" w:color="auto"/>
            <w:left w:val="none" w:sz="0" w:space="0" w:color="auto"/>
            <w:bottom w:val="none" w:sz="0" w:space="0" w:color="auto"/>
            <w:right w:val="none" w:sz="0" w:space="0" w:color="auto"/>
          </w:divBdr>
        </w:div>
        <w:div w:id="1081679888">
          <w:marLeft w:val="640"/>
          <w:marRight w:val="0"/>
          <w:marTop w:val="0"/>
          <w:marBottom w:val="0"/>
          <w:divBdr>
            <w:top w:val="none" w:sz="0" w:space="0" w:color="auto"/>
            <w:left w:val="none" w:sz="0" w:space="0" w:color="auto"/>
            <w:bottom w:val="none" w:sz="0" w:space="0" w:color="auto"/>
            <w:right w:val="none" w:sz="0" w:space="0" w:color="auto"/>
          </w:divBdr>
        </w:div>
        <w:div w:id="412095397">
          <w:marLeft w:val="640"/>
          <w:marRight w:val="0"/>
          <w:marTop w:val="0"/>
          <w:marBottom w:val="0"/>
          <w:divBdr>
            <w:top w:val="none" w:sz="0" w:space="0" w:color="auto"/>
            <w:left w:val="none" w:sz="0" w:space="0" w:color="auto"/>
            <w:bottom w:val="none" w:sz="0" w:space="0" w:color="auto"/>
            <w:right w:val="none" w:sz="0" w:space="0" w:color="auto"/>
          </w:divBdr>
        </w:div>
        <w:div w:id="514617286">
          <w:marLeft w:val="640"/>
          <w:marRight w:val="0"/>
          <w:marTop w:val="0"/>
          <w:marBottom w:val="0"/>
          <w:divBdr>
            <w:top w:val="none" w:sz="0" w:space="0" w:color="auto"/>
            <w:left w:val="none" w:sz="0" w:space="0" w:color="auto"/>
            <w:bottom w:val="none" w:sz="0" w:space="0" w:color="auto"/>
            <w:right w:val="none" w:sz="0" w:space="0" w:color="auto"/>
          </w:divBdr>
        </w:div>
        <w:div w:id="917440871">
          <w:marLeft w:val="640"/>
          <w:marRight w:val="0"/>
          <w:marTop w:val="0"/>
          <w:marBottom w:val="0"/>
          <w:divBdr>
            <w:top w:val="none" w:sz="0" w:space="0" w:color="auto"/>
            <w:left w:val="none" w:sz="0" w:space="0" w:color="auto"/>
            <w:bottom w:val="none" w:sz="0" w:space="0" w:color="auto"/>
            <w:right w:val="none" w:sz="0" w:space="0" w:color="auto"/>
          </w:divBdr>
        </w:div>
        <w:div w:id="914630069">
          <w:marLeft w:val="640"/>
          <w:marRight w:val="0"/>
          <w:marTop w:val="0"/>
          <w:marBottom w:val="0"/>
          <w:divBdr>
            <w:top w:val="none" w:sz="0" w:space="0" w:color="auto"/>
            <w:left w:val="none" w:sz="0" w:space="0" w:color="auto"/>
            <w:bottom w:val="none" w:sz="0" w:space="0" w:color="auto"/>
            <w:right w:val="none" w:sz="0" w:space="0" w:color="auto"/>
          </w:divBdr>
        </w:div>
        <w:div w:id="570581618">
          <w:marLeft w:val="640"/>
          <w:marRight w:val="0"/>
          <w:marTop w:val="0"/>
          <w:marBottom w:val="0"/>
          <w:divBdr>
            <w:top w:val="none" w:sz="0" w:space="0" w:color="auto"/>
            <w:left w:val="none" w:sz="0" w:space="0" w:color="auto"/>
            <w:bottom w:val="none" w:sz="0" w:space="0" w:color="auto"/>
            <w:right w:val="none" w:sz="0" w:space="0" w:color="auto"/>
          </w:divBdr>
        </w:div>
        <w:div w:id="1129788079">
          <w:marLeft w:val="640"/>
          <w:marRight w:val="0"/>
          <w:marTop w:val="0"/>
          <w:marBottom w:val="0"/>
          <w:divBdr>
            <w:top w:val="none" w:sz="0" w:space="0" w:color="auto"/>
            <w:left w:val="none" w:sz="0" w:space="0" w:color="auto"/>
            <w:bottom w:val="none" w:sz="0" w:space="0" w:color="auto"/>
            <w:right w:val="none" w:sz="0" w:space="0" w:color="auto"/>
          </w:divBdr>
        </w:div>
        <w:div w:id="2109959929">
          <w:marLeft w:val="640"/>
          <w:marRight w:val="0"/>
          <w:marTop w:val="0"/>
          <w:marBottom w:val="0"/>
          <w:divBdr>
            <w:top w:val="none" w:sz="0" w:space="0" w:color="auto"/>
            <w:left w:val="none" w:sz="0" w:space="0" w:color="auto"/>
            <w:bottom w:val="none" w:sz="0" w:space="0" w:color="auto"/>
            <w:right w:val="none" w:sz="0" w:space="0" w:color="auto"/>
          </w:divBdr>
        </w:div>
      </w:divsChild>
    </w:div>
    <w:div w:id="1766223395">
      <w:bodyDiv w:val="1"/>
      <w:marLeft w:val="0"/>
      <w:marRight w:val="0"/>
      <w:marTop w:val="0"/>
      <w:marBottom w:val="0"/>
      <w:divBdr>
        <w:top w:val="none" w:sz="0" w:space="0" w:color="auto"/>
        <w:left w:val="none" w:sz="0" w:space="0" w:color="auto"/>
        <w:bottom w:val="none" w:sz="0" w:space="0" w:color="auto"/>
        <w:right w:val="none" w:sz="0" w:space="0" w:color="auto"/>
      </w:divBdr>
      <w:divsChild>
        <w:div w:id="1266646096">
          <w:marLeft w:val="640"/>
          <w:marRight w:val="0"/>
          <w:marTop w:val="0"/>
          <w:marBottom w:val="0"/>
          <w:divBdr>
            <w:top w:val="none" w:sz="0" w:space="0" w:color="auto"/>
            <w:left w:val="none" w:sz="0" w:space="0" w:color="auto"/>
            <w:bottom w:val="none" w:sz="0" w:space="0" w:color="auto"/>
            <w:right w:val="none" w:sz="0" w:space="0" w:color="auto"/>
          </w:divBdr>
        </w:div>
        <w:div w:id="1026949904">
          <w:marLeft w:val="640"/>
          <w:marRight w:val="0"/>
          <w:marTop w:val="0"/>
          <w:marBottom w:val="0"/>
          <w:divBdr>
            <w:top w:val="none" w:sz="0" w:space="0" w:color="auto"/>
            <w:left w:val="none" w:sz="0" w:space="0" w:color="auto"/>
            <w:bottom w:val="none" w:sz="0" w:space="0" w:color="auto"/>
            <w:right w:val="none" w:sz="0" w:space="0" w:color="auto"/>
          </w:divBdr>
        </w:div>
        <w:div w:id="365716222">
          <w:marLeft w:val="640"/>
          <w:marRight w:val="0"/>
          <w:marTop w:val="0"/>
          <w:marBottom w:val="0"/>
          <w:divBdr>
            <w:top w:val="none" w:sz="0" w:space="0" w:color="auto"/>
            <w:left w:val="none" w:sz="0" w:space="0" w:color="auto"/>
            <w:bottom w:val="none" w:sz="0" w:space="0" w:color="auto"/>
            <w:right w:val="none" w:sz="0" w:space="0" w:color="auto"/>
          </w:divBdr>
        </w:div>
        <w:div w:id="1067849456">
          <w:marLeft w:val="640"/>
          <w:marRight w:val="0"/>
          <w:marTop w:val="0"/>
          <w:marBottom w:val="0"/>
          <w:divBdr>
            <w:top w:val="none" w:sz="0" w:space="0" w:color="auto"/>
            <w:left w:val="none" w:sz="0" w:space="0" w:color="auto"/>
            <w:bottom w:val="none" w:sz="0" w:space="0" w:color="auto"/>
            <w:right w:val="none" w:sz="0" w:space="0" w:color="auto"/>
          </w:divBdr>
        </w:div>
        <w:div w:id="2058433337">
          <w:marLeft w:val="640"/>
          <w:marRight w:val="0"/>
          <w:marTop w:val="0"/>
          <w:marBottom w:val="0"/>
          <w:divBdr>
            <w:top w:val="none" w:sz="0" w:space="0" w:color="auto"/>
            <w:left w:val="none" w:sz="0" w:space="0" w:color="auto"/>
            <w:bottom w:val="none" w:sz="0" w:space="0" w:color="auto"/>
            <w:right w:val="none" w:sz="0" w:space="0" w:color="auto"/>
          </w:divBdr>
        </w:div>
        <w:div w:id="480269052">
          <w:marLeft w:val="640"/>
          <w:marRight w:val="0"/>
          <w:marTop w:val="0"/>
          <w:marBottom w:val="0"/>
          <w:divBdr>
            <w:top w:val="none" w:sz="0" w:space="0" w:color="auto"/>
            <w:left w:val="none" w:sz="0" w:space="0" w:color="auto"/>
            <w:bottom w:val="none" w:sz="0" w:space="0" w:color="auto"/>
            <w:right w:val="none" w:sz="0" w:space="0" w:color="auto"/>
          </w:divBdr>
        </w:div>
        <w:div w:id="791946294">
          <w:marLeft w:val="640"/>
          <w:marRight w:val="0"/>
          <w:marTop w:val="0"/>
          <w:marBottom w:val="0"/>
          <w:divBdr>
            <w:top w:val="none" w:sz="0" w:space="0" w:color="auto"/>
            <w:left w:val="none" w:sz="0" w:space="0" w:color="auto"/>
            <w:bottom w:val="none" w:sz="0" w:space="0" w:color="auto"/>
            <w:right w:val="none" w:sz="0" w:space="0" w:color="auto"/>
          </w:divBdr>
        </w:div>
        <w:div w:id="1029910353">
          <w:marLeft w:val="640"/>
          <w:marRight w:val="0"/>
          <w:marTop w:val="0"/>
          <w:marBottom w:val="0"/>
          <w:divBdr>
            <w:top w:val="none" w:sz="0" w:space="0" w:color="auto"/>
            <w:left w:val="none" w:sz="0" w:space="0" w:color="auto"/>
            <w:bottom w:val="none" w:sz="0" w:space="0" w:color="auto"/>
            <w:right w:val="none" w:sz="0" w:space="0" w:color="auto"/>
          </w:divBdr>
        </w:div>
        <w:div w:id="1443761203">
          <w:marLeft w:val="640"/>
          <w:marRight w:val="0"/>
          <w:marTop w:val="0"/>
          <w:marBottom w:val="0"/>
          <w:divBdr>
            <w:top w:val="none" w:sz="0" w:space="0" w:color="auto"/>
            <w:left w:val="none" w:sz="0" w:space="0" w:color="auto"/>
            <w:bottom w:val="none" w:sz="0" w:space="0" w:color="auto"/>
            <w:right w:val="none" w:sz="0" w:space="0" w:color="auto"/>
          </w:divBdr>
        </w:div>
        <w:div w:id="349263224">
          <w:marLeft w:val="640"/>
          <w:marRight w:val="0"/>
          <w:marTop w:val="0"/>
          <w:marBottom w:val="0"/>
          <w:divBdr>
            <w:top w:val="none" w:sz="0" w:space="0" w:color="auto"/>
            <w:left w:val="none" w:sz="0" w:space="0" w:color="auto"/>
            <w:bottom w:val="none" w:sz="0" w:space="0" w:color="auto"/>
            <w:right w:val="none" w:sz="0" w:space="0" w:color="auto"/>
          </w:divBdr>
        </w:div>
        <w:div w:id="1794209403">
          <w:marLeft w:val="640"/>
          <w:marRight w:val="0"/>
          <w:marTop w:val="0"/>
          <w:marBottom w:val="0"/>
          <w:divBdr>
            <w:top w:val="none" w:sz="0" w:space="0" w:color="auto"/>
            <w:left w:val="none" w:sz="0" w:space="0" w:color="auto"/>
            <w:bottom w:val="none" w:sz="0" w:space="0" w:color="auto"/>
            <w:right w:val="none" w:sz="0" w:space="0" w:color="auto"/>
          </w:divBdr>
        </w:div>
        <w:div w:id="2130078448">
          <w:marLeft w:val="640"/>
          <w:marRight w:val="0"/>
          <w:marTop w:val="0"/>
          <w:marBottom w:val="0"/>
          <w:divBdr>
            <w:top w:val="none" w:sz="0" w:space="0" w:color="auto"/>
            <w:left w:val="none" w:sz="0" w:space="0" w:color="auto"/>
            <w:bottom w:val="none" w:sz="0" w:space="0" w:color="auto"/>
            <w:right w:val="none" w:sz="0" w:space="0" w:color="auto"/>
          </w:divBdr>
        </w:div>
        <w:div w:id="559635426">
          <w:marLeft w:val="640"/>
          <w:marRight w:val="0"/>
          <w:marTop w:val="0"/>
          <w:marBottom w:val="0"/>
          <w:divBdr>
            <w:top w:val="none" w:sz="0" w:space="0" w:color="auto"/>
            <w:left w:val="none" w:sz="0" w:space="0" w:color="auto"/>
            <w:bottom w:val="none" w:sz="0" w:space="0" w:color="auto"/>
            <w:right w:val="none" w:sz="0" w:space="0" w:color="auto"/>
          </w:divBdr>
        </w:div>
        <w:div w:id="2120955065">
          <w:marLeft w:val="640"/>
          <w:marRight w:val="0"/>
          <w:marTop w:val="0"/>
          <w:marBottom w:val="0"/>
          <w:divBdr>
            <w:top w:val="none" w:sz="0" w:space="0" w:color="auto"/>
            <w:left w:val="none" w:sz="0" w:space="0" w:color="auto"/>
            <w:bottom w:val="none" w:sz="0" w:space="0" w:color="auto"/>
            <w:right w:val="none" w:sz="0" w:space="0" w:color="auto"/>
          </w:divBdr>
        </w:div>
        <w:div w:id="977806533">
          <w:marLeft w:val="640"/>
          <w:marRight w:val="0"/>
          <w:marTop w:val="0"/>
          <w:marBottom w:val="0"/>
          <w:divBdr>
            <w:top w:val="none" w:sz="0" w:space="0" w:color="auto"/>
            <w:left w:val="none" w:sz="0" w:space="0" w:color="auto"/>
            <w:bottom w:val="none" w:sz="0" w:space="0" w:color="auto"/>
            <w:right w:val="none" w:sz="0" w:space="0" w:color="auto"/>
          </w:divBdr>
        </w:div>
        <w:div w:id="720176187">
          <w:marLeft w:val="640"/>
          <w:marRight w:val="0"/>
          <w:marTop w:val="0"/>
          <w:marBottom w:val="0"/>
          <w:divBdr>
            <w:top w:val="none" w:sz="0" w:space="0" w:color="auto"/>
            <w:left w:val="none" w:sz="0" w:space="0" w:color="auto"/>
            <w:bottom w:val="none" w:sz="0" w:space="0" w:color="auto"/>
            <w:right w:val="none" w:sz="0" w:space="0" w:color="auto"/>
          </w:divBdr>
        </w:div>
        <w:div w:id="1223104219">
          <w:marLeft w:val="640"/>
          <w:marRight w:val="0"/>
          <w:marTop w:val="0"/>
          <w:marBottom w:val="0"/>
          <w:divBdr>
            <w:top w:val="none" w:sz="0" w:space="0" w:color="auto"/>
            <w:left w:val="none" w:sz="0" w:space="0" w:color="auto"/>
            <w:bottom w:val="none" w:sz="0" w:space="0" w:color="auto"/>
            <w:right w:val="none" w:sz="0" w:space="0" w:color="auto"/>
          </w:divBdr>
        </w:div>
        <w:div w:id="1724864169">
          <w:marLeft w:val="640"/>
          <w:marRight w:val="0"/>
          <w:marTop w:val="0"/>
          <w:marBottom w:val="0"/>
          <w:divBdr>
            <w:top w:val="none" w:sz="0" w:space="0" w:color="auto"/>
            <w:left w:val="none" w:sz="0" w:space="0" w:color="auto"/>
            <w:bottom w:val="none" w:sz="0" w:space="0" w:color="auto"/>
            <w:right w:val="none" w:sz="0" w:space="0" w:color="auto"/>
          </w:divBdr>
        </w:div>
        <w:div w:id="545026271">
          <w:marLeft w:val="640"/>
          <w:marRight w:val="0"/>
          <w:marTop w:val="0"/>
          <w:marBottom w:val="0"/>
          <w:divBdr>
            <w:top w:val="none" w:sz="0" w:space="0" w:color="auto"/>
            <w:left w:val="none" w:sz="0" w:space="0" w:color="auto"/>
            <w:bottom w:val="none" w:sz="0" w:space="0" w:color="auto"/>
            <w:right w:val="none" w:sz="0" w:space="0" w:color="auto"/>
          </w:divBdr>
        </w:div>
        <w:div w:id="1155411804">
          <w:marLeft w:val="640"/>
          <w:marRight w:val="0"/>
          <w:marTop w:val="0"/>
          <w:marBottom w:val="0"/>
          <w:divBdr>
            <w:top w:val="none" w:sz="0" w:space="0" w:color="auto"/>
            <w:left w:val="none" w:sz="0" w:space="0" w:color="auto"/>
            <w:bottom w:val="none" w:sz="0" w:space="0" w:color="auto"/>
            <w:right w:val="none" w:sz="0" w:space="0" w:color="auto"/>
          </w:divBdr>
        </w:div>
        <w:div w:id="1905529700">
          <w:marLeft w:val="640"/>
          <w:marRight w:val="0"/>
          <w:marTop w:val="0"/>
          <w:marBottom w:val="0"/>
          <w:divBdr>
            <w:top w:val="none" w:sz="0" w:space="0" w:color="auto"/>
            <w:left w:val="none" w:sz="0" w:space="0" w:color="auto"/>
            <w:bottom w:val="none" w:sz="0" w:space="0" w:color="auto"/>
            <w:right w:val="none" w:sz="0" w:space="0" w:color="auto"/>
          </w:divBdr>
        </w:div>
        <w:div w:id="1794975843">
          <w:marLeft w:val="640"/>
          <w:marRight w:val="0"/>
          <w:marTop w:val="0"/>
          <w:marBottom w:val="0"/>
          <w:divBdr>
            <w:top w:val="none" w:sz="0" w:space="0" w:color="auto"/>
            <w:left w:val="none" w:sz="0" w:space="0" w:color="auto"/>
            <w:bottom w:val="none" w:sz="0" w:space="0" w:color="auto"/>
            <w:right w:val="none" w:sz="0" w:space="0" w:color="auto"/>
          </w:divBdr>
        </w:div>
        <w:div w:id="1837066456">
          <w:marLeft w:val="640"/>
          <w:marRight w:val="0"/>
          <w:marTop w:val="0"/>
          <w:marBottom w:val="0"/>
          <w:divBdr>
            <w:top w:val="none" w:sz="0" w:space="0" w:color="auto"/>
            <w:left w:val="none" w:sz="0" w:space="0" w:color="auto"/>
            <w:bottom w:val="none" w:sz="0" w:space="0" w:color="auto"/>
            <w:right w:val="none" w:sz="0" w:space="0" w:color="auto"/>
          </w:divBdr>
        </w:div>
        <w:div w:id="1140343914">
          <w:marLeft w:val="640"/>
          <w:marRight w:val="0"/>
          <w:marTop w:val="0"/>
          <w:marBottom w:val="0"/>
          <w:divBdr>
            <w:top w:val="none" w:sz="0" w:space="0" w:color="auto"/>
            <w:left w:val="none" w:sz="0" w:space="0" w:color="auto"/>
            <w:bottom w:val="none" w:sz="0" w:space="0" w:color="auto"/>
            <w:right w:val="none" w:sz="0" w:space="0" w:color="auto"/>
          </w:divBdr>
        </w:div>
        <w:div w:id="575359694">
          <w:marLeft w:val="640"/>
          <w:marRight w:val="0"/>
          <w:marTop w:val="0"/>
          <w:marBottom w:val="0"/>
          <w:divBdr>
            <w:top w:val="none" w:sz="0" w:space="0" w:color="auto"/>
            <w:left w:val="none" w:sz="0" w:space="0" w:color="auto"/>
            <w:bottom w:val="none" w:sz="0" w:space="0" w:color="auto"/>
            <w:right w:val="none" w:sz="0" w:space="0" w:color="auto"/>
          </w:divBdr>
        </w:div>
        <w:div w:id="1831095205">
          <w:marLeft w:val="640"/>
          <w:marRight w:val="0"/>
          <w:marTop w:val="0"/>
          <w:marBottom w:val="0"/>
          <w:divBdr>
            <w:top w:val="none" w:sz="0" w:space="0" w:color="auto"/>
            <w:left w:val="none" w:sz="0" w:space="0" w:color="auto"/>
            <w:bottom w:val="none" w:sz="0" w:space="0" w:color="auto"/>
            <w:right w:val="none" w:sz="0" w:space="0" w:color="auto"/>
          </w:divBdr>
        </w:div>
        <w:div w:id="411857616">
          <w:marLeft w:val="640"/>
          <w:marRight w:val="0"/>
          <w:marTop w:val="0"/>
          <w:marBottom w:val="0"/>
          <w:divBdr>
            <w:top w:val="none" w:sz="0" w:space="0" w:color="auto"/>
            <w:left w:val="none" w:sz="0" w:space="0" w:color="auto"/>
            <w:bottom w:val="none" w:sz="0" w:space="0" w:color="auto"/>
            <w:right w:val="none" w:sz="0" w:space="0" w:color="auto"/>
          </w:divBdr>
        </w:div>
        <w:div w:id="1100028156">
          <w:marLeft w:val="640"/>
          <w:marRight w:val="0"/>
          <w:marTop w:val="0"/>
          <w:marBottom w:val="0"/>
          <w:divBdr>
            <w:top w:val="none" w:sz="0" w:space="0" w:color="auto"/>
            <w:left w:val="none" w:sz="0" w:space="0" w:color="auto"/>
            <w:bottom w:val="none" w:sz="0" w:space="0" w:color="auto"/>
            <w:right w:val="none" w:sz="0" w:space="0" w:color="auto"/>
          </w:divBdr>
        </w:div>
        <w:div w:id="264732144">
          <w:marLeft w:val="640"/>
          <w:marRight w:val="0"/>
          <w:marTop w:val="0"/>
          <w:marBottom w:val="0"/>
          <w:divBdr>
            <w:top w:val="none" w:sz="0" w:space="0" w:color="auto"/>
            <w:left w:val="none" w:sz="0" w:space="0" w:color="auto"/>
            <w:bottom w:val="none" w:sz="0" w:space="0" w:color="auto"/>
            <w:right w:val="none" w:sz="0" w:space="0" w:color="auto"/>
          </w:divBdr>
        </w:div>
        <w:div w:id="399055945">
          <w:marLeft w:val="640"/>
          <w:marRight w:val="0"/>
          <w:marTop w:val="0"/>
          <w:marBottom w:val="0"/>
          <w:divBdr>
            <w:top w:val="none" w:sz="0" w:space="0" w:color="auto"/>
            <w:left w:val="none" w:sz="0" w:space="0" w:color="auto"/>
            <w:bottom w:val="none" w:sz="0" w:space="0" w:color="auto"/>
            <w:right w:val="none" w:sz="0" w:space="0" w:color="auto"/>
          </w:divBdr>
        </w:div>
        <w:div w:id="507671041">
          <w:marLeft w:val="640"/>
          <w:marRight w:val="0"/>
          <w:marTop w:val="0"/>
          <w:marBottom w:val="0"/>
          <w:divBdr>
            <w:top w:val="none" w:sz="0" w:space="0" w:color="auto"/>
            <w:left w:val="none" w:sz="0" w:space="0" w:color="auto"/>
            <w:bottom w:val="none" w:sz="0" w:space="0" w:color="auto"/>
            <w:right w:val="none" w:sz="0" w:space="0" w:color="auto"/>
          </w:divBdr>
        </w:div>
        <w:div w:id="1116829841">
          <w:marLeft w:val="640"/>
          <w:marRight w:val="0"/>
          <w:marTop w:val="0"/>
          <w:marBottom w:val="0"/>
          <w:divBdr>
            <w:top w:val="none" w:sz="0" w:space="0" w:color="auto"/>
            <w:left w:val="none" w:sz="0" w:space="0" w:color="auto"/>
            <w:bottom w:val="none" w:sz="0" w:space="0" w:color="auto"/>
            <w:right w:val="none" w:sz="0" w:space="0" w:color="auto"/>
          </w:divBdr>
        </w:div>
        <w:div w:id="128591395">
          <w:marLeft w:val="640"/>
          <w:marRight w:val="0"/>
          <w:marTop w:val="0"/>
          <w:marBottom w:val="0"/>
          <w:divBdr>
            <w:top w:val="none" w:sz="0" w:space="0" w:color="auto"/>
            <w:left w:val="none" w:sz="0" w:space="0" w:color="auto"/>
            <w:bottom w:val="none" w:sz="0" w:space="0" w:color="auto"/>
            <w:right w:val="none" w:sz="0" w:space="0" w:color="auto"/>
          </w:divBdr>
        </w:div>
        <w:div w:id="245572427">
          <w:marLeft w:val="640"/>
          <w:marRight w:val="0"/>
          <w:marTop w:val="0"/>
          <w:marBottom w:val="0"/>
          <w:divBdr>
            <w:top w:val="none" w:sz="0" w:space="0" w:color="auto"/>
            <w:left w:val="none" w:sz="0" w:space="0" w:color="auto"/>
            <w:bottom w:val="none" w:sz="0" w:space="0" w:color="auto"/>
            <w:right w:val="none" w:sz="0" w:space="0" w:color="auto"/>
          </w:divBdr>
        </w:div>
        <w:div w:id="153379634">
          <w:marLeft w:val="640"/>
          <w:marRight w:val="0"/>
          <w:marTop w:val="0"/>
          <w:marBottom w:val="0"/>
          <w:divBdr>
            <w:top w:val="none" w:sz="0" w:space="0" w:color="auto"/>
            <w:left w:val="none" w:sz="0" w:space="0" w:color="auto"/>
            <w:bottom w:val="none" w:sz="0" w:space="0" w:color="auto"/>
            <w:right w:val="none" w:sz="0" w:space="0" w:color="auto"/>
          </w:divBdr>
        </w:div>
        <w:div w:id="467481252">
          <w:marLeft w:val="640"/>
          <w:marRight w:val="0"/>
          <w:marTop w:val="0"/>
          <w:marBottom w:val="0"/>
          <w:divBdr>
            <w:top w:val="none" w:sz="0" w:space="0" w:color="auto"/>
            <w:left w:val="none" w:sz="0" w:space="0" w:color="auto"/>
            <w:bottom w:val="none" w:sz="0" w:space="0" w:color="auto"/>
            <w:right w:val="none" w:sz="0" w:space="0" w:color="auto"/>
          </w:divBdr>
        </w:div>
        <w:div w:id="1111434799">
          <w:marLeft w:val="640"/>
          <w:marRight w:val="0"/>
          <w:marTop w:val="0"/>
          <w:marBottom w:val="0"/>
          <w:divBdr>
            <w:top w:val="none" w:sz="0" w:space="0" w:color="auto"/>
            <w:left w:val="none" w:sz="0" w:space="0" w:color="auto"/>
            <w:bottom w:val="none" w:sz="0" w:space="0" w:color="auto"/>
            <w:right w:val="none" w:sz="0" w:space="0" w:color="auto"/>
          </w:divBdr>
        </w:div>
        <w:div w:id="1620213417">
          <w:marLeft w:val="640"/>
          <w:marRight w:val="0"/>
          <w:marTop w:val="0"/>
          <w:marBottom w:val="0"/>
          <w:divBdr>
            <w:top w:val="none" w:sz="0" w:space="0" w:color="auto"/>
            <w:left w:val="none" w:sz="0" w:space="0" w:color="auto"/>
            <w:bottom w:val="none" w:sz="0" w:space="0" w:color="auto"/>
            <w:right w:val="none" w:sz="0" w:space="0" w:color="auto"/>
          </w:divBdr>
        </w:div>
        <w:div w:id="1211304627">
          <w:marLeft w:val="640"/>
          <w:marRight w:val="0"/>
          <w:marTop w:val="0"/>
          <w:marBottom w:val="0"/>
          <w:divBdr>
            <w:top w:val="none" w:sz="0" w:space="0" w:color="auto"/>
            <w:left w:val="none" w:sz="0" w:space="0" w:color="auto"/>
            <w:bottom w:val="none" w:sz="0" w:space="0" w:color="auto"/>
            <w:right w:val="none" w:sz="0" w:space="0" w:color="auto"/>
          </w:divBdr>
        </w:div>
        <w:div w:id="2127196640">
          <w:marLeft w:val="640"/>
          <w:marRight w:val="0"/>
          <w:marTop w:val="0"/>
          <w:marBottom w:val="0"/>
          <w:divBdr>
            <w:top w:val="none" w:sz="0" w:space="0" w:color="auto"/>
            <w:left w:val="none" w:sz="0" w:space="0" w:color="auto"/>
            <w:bottom w:val="none" w:sz="0" w:space="0" w:color="auto"/>
            <w:right w:val="none" w:sz="0" w:space="0" w:color="auto"/>
          </w:divBdr>
        </w:div>
        <w:div w:id="1027100794">
          <w:marLeft w:val="640"/>
          <w:marRight w:val="0"/>
          <w:marTop w:val="0"/>
          <w:marBottom w:val="0"/>
          <w:divBdr>
            <w:top w:val="none" w:sz="0" w:space="0" w:color="auto"/>
            <w:left w:val="none" w:sz="0" w:space="0" w:color="auto"/>
            <w:bottom w:val="none" w:sz="0" w:space="0" w:color="auto"/>
            <w:right w:val="none" w:sz="0" w:space="0" w:color="auto"/>
          </w:divBdr>
        </w:div>
        <w:div w:id="2011716695">
          <w:marLeft w:val="640"/>
          <w:marRight w:val="0"/>
          <w:marTop w:val="0"/>
          <w:marBottom w:val="0"/>
          <w:divBdr>
            <w:top w:val="none" w:sz="0" w:space="0" w:color="auto"/>
            <w:left w:val="none" w:sz="0" w:space="0" w:color="auto"/>
            <w:bottom w:val="none" w:sz="0" w:space="0" w:color="auto"/>
            <w:right w:val="none" w:sz="0" w:space="0" w:color="auto"/>
          </w:divBdr>
        </w:div>
        <w:div w:id="367922468">
          <w:marLeft w:val="640"/>
          <w:marRight w:val="0"/>
          <w:marTop w:val="0"/>
          <w:marBottom w:val="0"/>
          <w:divBdr>
            <w:top w:val="none" w:sz="0" w:space="0" w:color="auto"/>
            <w:left w:val="none" w:sz="0" w:space="0" w:color="auto"/>
            <w:bottom w:val="none" w:sz="0" w:space="0" w:color="auto"/>
            <w:right w:val="none" w:sz="0" w:space="0" w:color="auto"/>
          </w:divBdr>
        </w:div>
        <w:div w:id="817653558">
          <w:marLeft w:val="640"/>
          <w:marRight w:val="0"/>
          <w:marTop w:val="0"/>
          <w:marBottom w:val="0"/>
          <w:divBdr>
            <w:top w:val="none" w:sz="0" w:space="0" w:color="auto"/>
            <w:left w:val="none" w:sz="0" w:space="0" w:color="auto"/>
            <w:bottom w:val="none" w:sz="0" w:space="0" w:color="auto"/>
            <w:right w:val="none" w:sz="0" w:space="0" w:color="auto"/>
          </w:divBdr>
        </w:div>
        <w:div w:id="738017201">
          <w:marLeft w:val="640"/>
          <w:marRight w:val="0"/>
          <w:marTop w:val="0"/>
          <w:marBottom w:val="0"/>
          <w:divBdr>
            <w:top w:val="none" w:sz="0" w:space="0" w:color="auto"/>
            <w:left w:val="none" w:sz="0" w:space="0" w:color="auto"/>
            <w:bottom w:val="none" w:sz="0" w:space="0" w:color="auto"/>
            <w:right w:val="none" w:sz="0" w:space="0" w:color="auto"/>
          </w:divBdr>
        </w:div>
        <w:div w:id="308823293">
          <w:marLeft w:val="640"/>
          <w:marRight w:val="0"/>
          <w:marTop w:val="0"/>
          <w:marBottom w:val="0"/>
          <w:divBdr>
            <w:top w:val="none" w:sz="0" w:space="0" w:color="auto"/>
            <w:left w:val="none" w:sz="0" w:space="0" w:color="auto"/>
            <w:bottom w:val="none" w:sz="0" w:space="0" w:color="auto"/>
            <w:right w:val="none" w:sz="0" w:space="0" w:color="auto"/>
          </w:divBdr>
        </w:div>
        <w:div w:id="1132409059">
          <w:marLeft w:val="640"/>
          <w:marRight w:val="0"/>
          <w:marTop w:val="0"/>
          <w:marBottom w:val="0"/>
          <w:divBdr>
            <w:top w:val="none" w:sz="0" w:space="0" w:color="auto"/>
            <w:left w:val="none" w:sz="0" w:space="0" w:color="auto"/>
            <w:bottom w:val="none" w:sz="0" w:space="0" w:color="auto"/>
            <w:right w:val="none" w:sz="0" w:space="0" w:color="auto"/>
          </w:divBdr>
        </w:div>
        <w:div w:id="352001529">
          <w:marLeft w:val="640"/>
          <w:marRight w:val="0"/>
          <w:marTop w:val="0"/>
          <w:marBottom w:val="0"/>
          <w:divBdr>
            <w:top w:val="none" w:sz="0" w:space="0" w:color="auto"/>
            <w:left w:val="none" w:sz="0" w:space="0" w:color="auto"/>
            <w:bottom w:val="none" w:sz="0" w:space="0" w:color="auto"/>
            <w:right w:val="none" w:sz="0" w:space="0" w:color="auto"/>
          </w:divBdr>
        </w:div>
        <w:div w:id="2068871027">
          <w:marLeft w:val="640"/>
          <w:marRight w:val="0"/>
          <w:marTop w:val="0"/>
          <w:marBottom w:val="0"/>
          <w:divBdr>
            <w:top w:val="none" w:sz="0" w:space="0" w:color="auto"/>
            <w:left w:val="none" w:sz="0" w:space="0" w:color="auto"/>
            <w:bottom w:val="none" w:sz="0" w:space="0" w:color="auto"/>
            <w:right w:val="none" w:sz="0" w:space="0" w:color="auto"/>
          </w:divBdr>
        </w:div>
        <w:div w:id="462773799">
          <w:marLeft w:val="640"/>
          <w:marRight w:val="0"/>
          <w:marTop w:val="0"/>
          <w:marBottom w:val="0"/>
          <w:divBdr>
            <w:top w:val="none" w:sz="0" w:space="0" w:color="auto"/>
            <w:left w:val="none" w:sz="0" w:space="0" w:color="auto"/>
            <w:bottom w:val="none" w:sz="0" w:space="0" w:color="auto"/>
            <w:right w:val="none" w:sz="0" w:space="0" w:color="auto"/>
          </w:divBdr>
        </w:div>
        <w:div w:id="657542237">
          <w:marLeft w:val="640"/>
          <w:marRight w:val="0"/>
          <w:marTop w:val="0"/>
          <w:marBottom w:val="0"/>
          <w:divBdr>
            <w:top w:val="none" w:sz="0" w:space="0" w:color="auto"/>
            <w:left w:val="none" w:sz="0" w:space="0" w:color="auto"/>
            <w:bottom w:val="none" w:sz="0" w:space="0" w:color="auto"/>
            <w:right w:val="none" w:sz="0" w:space="0" w:color="auto"/>
          </w:divBdr>
        </w:div>
        <w:div w:id="497116461">
          <w:marLeft w:val="640"/>
          <w:marRight w:val="0"/>
          <w:marTop w:val="0"/>
          <w:marBottom w:val="0"/>
          <w:divBdr>
            <w:top w:val="none" w:sz="0" w:space="0" w:color="auto"/>
            <w:left w:val="none" w:sz="0" w:space="0" w:color="auto"/>
            <w:bottom w:val="none" w:sz="0" w:space="0" w:color="auto"/>
            <w:right w:val="none" w:sz="0" w:space="0" w:color="auto"/>
          </w:divBdr>
        </w:div>
        <w:div w:id="297031731">
          <w:marLeft w:val="640"/>
          <w:marRight w:val="0"/>
          <w:marTop w:val="0"/>
          <w:marBottom w:val="0"/>
          <w:divBdr>
            <w:top w:val="none" w:sz="0" w:space="0" w:color="auto"/>
            <w:left w:val="none" w:sz="0" w:space="0" w:color="auto"/>
            <w:bottom w:val="none" w:sz="0" w:space="0" w:color="auto"/>
            <w:right w:val="none" w:sz="0" w:space="0" w:color="auto"/>
          </w:divBdr>
        </w:div>
        <w:div w:id="1320302482">
          <w:marLeft w:val="640"/>
          <w:marRight w:val="0"/>
          <w:marTop w:val="0"/>
          <w:marBottom w:val="0"/>
          <w:divBdr>
            <w:top w:val="none" w:sz="0" w:space="0" w:color="auto"/>
            <w:left w:val="none" w:sz="0" w:space="0" w:color="auto"/>
            <w:bottom w:val="none" w:sz="0" w:space="0" w:color="auto"/>
            <w:right w:val="none" w:sz="0" w:space="0" w:color="auto"/>
          </w:divBdr>
        </w:div>
        <w:div w:id="97868480">
          <w:marLeft w:val="640"/>
          <w:marRight w:val="0"/>
          <w:marTop w:val="0"/>
          <w:marBottom w:val="0"/>
          <w:divBdr>
            <w:top w:val="none" w:sz="0" w:space="0" w:color="auto"/>
            <w:left w:val="none" w:sz="0" w:space="0" w:color="auto"/>
            <w:bottom w:val="none" w:sz="0" w:space="0" w:color="auto"/>
            <w:right w:val="none" w:sz="0" w:space="0" w:color="auto"/>
          </w:divBdr>
        </w:div>
        <w:div w:id="754397543">
          <w:marLeft w:val="640"/>
          <w:marRight w:val="0"/>
          <w:marTop w:val="0"/>
          <w:marBottom w:val="0"/>
          <w:divBdr>
            <w:top w:val="none" w:sz="0" w:space="0" w:color="auto"/>
            <w:left w:val="none" w:sz="0" w:space="0" w:color="auto"/>
            <w:bottom w:val="none" w:sz="0" w:space="0" w:color="auto"/>
            <w:right w:val="none" w:sz="0" w:space="0" w:color="auto"/>
          </w:divBdr>
        </w:div>
        <w:div w:id="1308820175">
          <w:marLeft w:val="640"/>
          <w:marRight w:val="0"/>
          <w:marTop w:val="0"/>
          <w:marBottom w:val="0"/>
          <w:divBdr>
            <w:top w:val="none" w:sz="0" w:space="0" w:color="auto"/>
            <w:left w:val="none" w:sz="0" w:space="0" w:color="auto"/>
            <w:bottom w:val="none" w:sz="0" w:space="0" w:color="auto"/>
            <w:right w:val="none" w:sz="0" w:space="0" w:color="auto"/>
          </w:divBdr>
        </w:div>
        <w:div w:id="1187644934">
          <w:marLeft w:val="640"/>
          <w:marRight w:val="0"/>
          <w:marTop w:val="0"/>
          <w:marBottom w:val="0"/>
          <w:divBdr>
            <w:top w:val="none" w:sz="0" w:space="0" w:color="auto"/>
            <w:left w:val="none" w:sz="0" w:space="0" w:color="auto"/>
            <w:bottom w:val="none" w:sz="0" w:space="0" w:color="auto"/>
            <w:right w:val="none" w:sz="0" w:space="0" w:color="auto"/>
          </w:divBdr>
        </w:div>
        <w:div w:id="403378257">
          <w:marLeft w:val="640"/>
          <w:marRight w:val="0"/>
          <w:marTop w:val="0"/>
          <w:marBottom w:val="0"/>
          <w:divBdr>
            <w:top w:val="none" w:sz="0" w:space="0" w:color="auto"/>
            <w:left w:val="none" w:sz="0" w:space="0" w:color="auto"/>
            <w:bottom w:val="none" w:sz="0" w:space="0" w:color="auto"/>
            <w:right w:val="none" w:sz="0" w:space="0" w:color="auto"/>
          </w:divBdr>
        </w:div>
        <w:div w:id="129712280">
          <w:marLeft w:val="640"/>
          <w:marRight w:val="0"/>
          <w:marTop w:val="0"/>
          <w:marBottom w:val="0"/>
          <w:divBdr>
            <w:top w:val="none" w:sz="0" w:space="0" w:color="auto"/>
            <w:left w:val="none" w:sz="0" w:space="0" w:color="auto"/>
            <w:bottom w:val="none" w:sz="0" w:space="0" w:color="auto"/>
            <w:right w:val="none" w:sz="0" w:space="0" w:color="auto"/>
          </w:divBdr>
        </w:div>
        <w:div w:id="561790280">
          <w:marLeft w:val="640"/>
          <w:marRight w:val="0"/>
          <w:marTop w:val="0"/>
          <w:marBottom w:val="0"/>
          <w:divBdr>
            <w:top w:val="none" w:sz="0" w:space="0" w:color="auto"/>
            <w:left w:val="none" w:sz="0" w:space="0" w:color="auto"/>
            <w:bottom w:val="none" w:sz="0" w:space="0" w:color="auto"/>
            <w:right w:val="none" w:sz="0" w:space="0" w:color="auto"/>
          </w:divBdr>
        </w:div>
        <w:div w:id="276836361">
          <w:marLeft w:val="640"/>
          <w:marRight w:val="0"/>
          <w:marTop w:val="0"/>
          <w:marBottom w:val="0"/>
          <w:divBdr>
            <w:top w:val="none" w:sz="0" w:space="0" w:color="auto"/>
            <w:left w:val="none" w:sz="0" w:space="0" w:color="auto"/>
            <w:bottom w:val="none" w:sz="0" w:space="0" w:color="auto"/>
            <w:right w:val="none" w:sz="0" w:space="0" w:color="auto"/>
          </w:divBdr>
        </w:div>
        <w:div w:id="1323972271">
          <w:marLeft w:val="640"/>
          <w:marRight w:val="0"/>
          <w:marTop w:val="0"/>
          <w:marBottom w:val="0"/>
          <w:divBdr>
            <w:top w:val="none" w:sz="0" w:space="0" w:color="auto"/>
            <w:left w:val="none" w:sz="0" w:space="0" w:color="auto"/>
            <w:bottom w:val="none" w:sz="0" w:space="0" w:color="auto"/>
            <w:right w:val="none" w:sz="0" w:space="0" w:color="auto"/>
          </w:divBdr>
        </w:div>
        <w:div w:id="1568805442">
          <w:marLeft w:val="640"/>
          <w:marRight w:val="0"/>
          <w:marTop w:val="0"/>
          <w:marBottom w:val="0"/>
          <w:divBdr>
            <w:top w:val="none" w:sz="0" w:space="0" w:color="auto"/>
            <w:left w:val="none" w:sz="0" w:space="0" w:color="auto"/>
            <w:bottom w:val="none" w:sz="0" w:space="0" w:color="auto"/>
            <w:right w:val="none" w:sz="0" w:space="0" w:color="auto"/>
          </w:divBdr>
        </w:div>
        <w:div w:id="2009211899">
          <w:marLeft w:val="640"/>
          <w:marRight w:val="0"/>
          <w:marTop w:val="0"/>
          <w:marBottom w:val="0"/>
          <w:divBdr>
            <w:top w:val="none" w:sz="0" w:space="0" w:color="auto"/>
            <w:left w:val="none" w:sz="0" w:space="0" w:color="auto"/>
            <w:bottom w:val="none" w:sz="0" w:space="0" w:color="auto"/>
            <w:right w:val="none" w:sz="0" w:space="0" w:color="auto"/>
          </w:divBdr>
        </w:div>
        <w:div w:id="1746027044">
          <w:marLeft w:val="640"/>
          <w:marRight w:val="0"/>
          <w:marTop w:val="0"/>
          <w:marBottom w:val="0"/>
          <w:divBdr>
            <w:top w:val="none" w:sz="0" w:space="0" w:color="auto"/>
            <w:left w:val="none" w:sz="0" w:space="0" w:color="auto"/>
            <w:bottom w:val="none" w:sz="0" w:space="0" w:color="auto"/>
            <w:right w:val="none" w:sz="0" w:space="0" w:color="auto"/>
          </w:divBdr>
        </w:div>
        <w:div w:id="2102943450">
          <w:marLeft w:val="640"/>
          <w:marRight w:val="0"/>
          <w:marTop w:val="0"/>
          <w:marBottom w:val="0"/>
          <w:divBdr>
            <w:top w:val="none" w:sz="0" w:space="0" w:color="auto"/>
            <w:left w:val="none" w:sz="0" w:space="0" w:color="auto"/>
            <w:bottom w:val="none" w:sz="0" w:space="0" w:color="auto"/>
            <w:right w:val="none" w:sz="0" w:space="0" w:color="auto"/>
          </w:divBdr>
        </w:div>
        <w:div w:id="1778482911">
          <w:marLeft w:val="640"/>
          <w:marRight w:val="0"/>
          <w:marTop w:val="0"/>
          <w:marBottom w:val="0"/>
          <w:divBdr>
            <w:top w:val="none" w:sz="0" w:space="0" w:color="auto"/>
            <w:left w:val="none" w:sz="0" w:space="0" w:color="auto"/>
            <w:bottom w:val="none" w:sz="0" w:space="0" w:color="auto"/>
            <w:right w:val="none" w:sz="0" w:space="0" w:color="auto"/>
          </w:divBdr>
        </w:div>
        <w:div w:id="1378507281">
          <w:marLeft w:val="640"/>
          <w:marRight w:val="0"/>
          <w:marTop w:val="0"/>
          <w:marBottom w:val="0"/>
          <w:divBdr>
            <w:top w:val="none" w:sz="0" w:space="0" w:color="auto"/>
            <w:left w:val="none" w:sz="0" w:space="0" w:color="auto"/>
            <w:bottom w:val="none" w:sz="0" w:space="0" w:color="auto"/>
            <w:right w:val="none" w:sz="0" w:space="0" w:color="auto"/>
          </w:divBdr>
        </w:div>
        <w:div w:id="1483891279">
          <w:marLeft w:val="640"/>
          <w:marRight w:val="0"/>
          <w:marTop w:val="0"/>
          <w:marBottom w:val="0"/>
          <w:divBdr>
            <w:top w:val="none" w:sz="0" w:space="0" w:color="auto"/>
            <w:left w:val="none" w:sz="0" w:space="0" w:color="auto"/>
            <w:bottom w:val="none" w:sz="0" w:space="0" w:color="auto"/>
            <w:right w:val="none" w:sz="0" w:space="0" w:color="auto"/>
          </w:divBdr>
        </w:div>
        <w:div w:id="573275230">
          <w:marLeft w:val="640"/>
          <w:marRight w:val="0"/>
          <w:marTop w:val="0"/>
          <w:marBottom w:val="0"/>
          <w:divBdr>
            <w:top w:val="none" w:sz="0" w:space="0" w:color="auto"/>
            <w:left w:val="none" w:sz="0" w:space="0" w:color="auto"/>
            <w:bottom w:val="none" w:sz="0" w:space="0" w:color="auto"/>
            <w:right w:val="none" w:sz="0" w:space="0" w:color="auto"/>
          </w:divBdr>
        </w:div>
        <w:div w:id="1203444336">
          <w:marLeft w:val="640"/>
          <w:marRight w:val="0"/>
          <w:marTop w:val="0"/>
          <w:marBottom w:val="0"/>
          <w:divBdr>
            <w:top w:val="none" w:sz="0" w:space="0" w:color="auto"/>
            <w:left w:val="none" w:sz="0" w:space="0" w:color="auto"/>
            <w:bottom w:val="none" w:sz="0" w:space="0" w:color="auto"/>
            <w:right w:val="none" w:sz="0" w:space="0" w:color="auto"/>
          </w:divBdr>
        </w:div>
        <w:div w:id="1512136897">
          <w:marLeft w:val="640"/>
          <w:marRight w:val="0"/>
          <w:marTop w:val="0"/>
          <w:marBottom w:val="0"/>
          <w:divBdr>
            <w:top w:val="none" w:sz="0" w:space="0" w:color="auto"/>
            <w:left w:val="none" w:sz="0" w:space="0" w:color="auto"/>
            <w:bottom w:val="none" w:sz="0" w:space="0" w:color="auto"/>
            <w:right w:val="none" w:sz="0" w:space="0" w:color="auto"/>
          </w:divBdr>
        </w:div>
        <w:div w:id="35274181">
          <w:marLeft w:val="640"/>
          <w:marRight w:val="0"/>
          <w:marTop w:val="0"/>
          <w:marBottom w:val="0"/>
          <w:divBdr>
            <w:top w:val="none" w:sz="0" w:space="0" w:color="auto"/>
            <w:left w:val="none" w:sz="0" w:space="0" w:color="auto"/>
            <w:bottom w:val="none" w:sz="0" w:space="0" w:color="auto"/>
            <w:right w:val="none" w:sz="0" w:space="0" w:color="auto"/>
          </w:divBdr>
        </w:div>
        <w:div w:id="1477603061">
          <w:marLeft w:val="640"/>
          <w:marRight w:val="0"/>
          <w:marTop w:val="0"/>
          <w:marBottom w:val="0"/>
          <w:divBdr>
            <w:top w:val="none" w:sz="0" w:space="0" w:color="auto"/>
            <w:left w:val="none" w:sz="0" w:space="0" w:color="auto"/>
            <w:bottom w:val="none" w:sz="0" w:space="0" w:color="auto"/>
            <w:right w:val="none" w:sz="0" w:space="0" w:color="auto"/>
          </w:divBdr>
        </w:div>
        <w:div w:id="1713335991">
          <w:marLeft w:val="640"/>
          <w:marRight w:val="0"/>
          <w:marTop w:val="0"/>
          <w:marBottom w:val="0"/>
          <w:divBdr>
            <w:top w:val="none" w:sz="0" w:space="0" w:color="auto"/>
            <w:left w:val="none" w:sz="0" w:space="0" w:color="auto"/>
            <w:bottom w:val="none" w:sz="0" w:space="0" w:color="auto"/>
            <w:right w:val="none" w:sz="0" w:space="0" w:color="auto"/>
          </w:divBdr>
        </w:div>
        <w:div w:id="67581450">
          <w:marLeft w:val="640"/>
          <w:marRight w:val="0"/>
          <w:marTop w:val="0"/>
          <w:marBottom w:val="0"/>
          <w:divBdr>
            <w:top w:val="none" w:sz="0" w:space="0" w:color="auto"/>
            <w:left w:val="none" w:sz="0" w:space="0" w:color="auto"/>
            <w:bottom w:val="none" w:sz="0" w:space="0" w:color="auto"/>
            <w:right w:val="none" w:sz="0" w:space="0" w:color="auto"/>
          </w:divBdr>
        </w:div>
        <w:div w:id="1091512157">
          <w:marLeft w:val="640"/>
          <w:marRight w:val="0"/>
          <w:marTop w:val="0"/>
          <w:marBottom w:val="0"/>
          <w:divBdr>
            <w:top w:val="none" w:sz="0" w:space="0" w:color="auto"/>
            <w:left w:val="none" w:sz="0" w:space="0" w:color="auto"/>
            <w:bottom w:val="none" w:sz="0" w:space="0" w:color="auto"/>
            <w:right w:val="none" w:sz="0" w:space="0" w:color="auto"/>
          </w:divBdr>
        </w:div>
        <w:div w:id="613943844">
          <w:marLeft w:val="640"/>
          <w:marRight w:val="0"/>
          <w:marTop w:val="0"/>
          <w:marBottom w:val="0"/>
          <w:divBdr>
            <w:top w:val="none" w:sz="0" w:space="0" w:color="auto"/>
            <w:left w:val="none" w:sz="0" w:space="0" w:color="auto"/>
            <w:bottom w:val="none" w:sz="0" w:space="0" w:color="auto"/>
            <w:right w:val="none" w:sz="0" w:space="0" w:color="auto"/>
          </w:divBdr>
        </w:div>
        <w:div w:id="339086776">
          <w:marLeft w:val="640"/>
          <w:marRight w:val="0"/>
          <w:marTop w:val="0"/>
          <w:marBottom w:val="0"/>
          <w:divBdr>
            <w:top w:val="none" w:sz="0" w:space="0" w:color="auto"/>
            <w:left w:val="none" w:sz="0" w:space="0" w:color="auto"/>
            <w:bottom w:val="none" w:sz="0" w:space="0" w:color="auto"/>
            <w:right w:val="none" w:sz="0" w:space="0" w:color="auto"/>
          </w:divBdr>
        </w:div>
        <w:div w:id="1354377176">
          <w:marLeft w:val="640"/>
          <w:marRight w:val="0"/>
          <w:marTop w:val="0"/>
          <w:marBottom w:val="0"/>
          <w:divBdr>
            <w:top w:val="none" w:sz="0" w:space="0" w:color="auto"/>
            <w:left w:val="none" w:sz="0" w:space="0" w:color="auto"/>
            <w:bottom w:val="none" w:sz="0" w:space="0" w:color="auto"/>
            <w:right w:val="none" w:sz="0" w:space="0" w:color="auto"/>
          </w:divBdr>
        </w:div>
        <w:div w:id="739138161">
          <w:marLeft w:val="640"/>
          <w:marRight w:val="0"/>
          <w:marTop w:val="0"/>
          <w:marBottom w:val="0"/>
          <w:divBdr>
            <w:top w:val="none" w:sz="0" w:space="0" w:color="auto"/>
            <w:left w:val="none" w:sz="0" w:space="0" w:color="auto"/>
            <w:bottom w:val="none" w:sz="0" w:space="0" w:color="auto"/>
            <w:right w:val="none" w:sz="0" w:space="0" w:color="auto"/>
          </w:divBdr>
        </w:div>
        <w:div w:id="937253792">
          <w:marLeft w:val="640"/>
          <w:marRight w:val="0"/>
          <w:marTop w:val="0"/>
          <w:marBottom w:val="0"/>
          <w:divBdr>
            <w:top w:val="none" w:sz="0" w:space="0" w:color="auto"/>
            <w:left w:val="none" w:sz="0" w:space="0" w:color="auto"/>
            <w:bottom w:val="none" w:sz="0" w:space="0" w:color="auto"/>
            <w:right w:val="none" w:sz="0" w:space="0" w:color="auto"/>
          </w:divBdr>
        </w:div>
        <w:div w:id="558714710">
          <w:marLeft w:val="640"/>
          <w:marRight w:val="0"/>
          <w:marTop w:val="0"/>
          <w:marBottom w:val="0"/>
          <w:divBdr>
            <w:top w:val="none" w:sz="0" w:space="0" w:color="auto"/>
            <w:left w:val="none" w:sz="0" w:space="0" w:color="auto"/>
            <w:bottom w:val="none" w:sz="0" w:space="0" w:color="auto"/>
            <w:right w:val="none" w:sz="0" w:space="0" w:color="auto"/>
          </w:divBdr>
        </w:div>
        <w:div w:id="847409332">
          <w:marLeft w:val="640"/>
          <w:marRight w:val="0"/>
          <w:marTop w:val="0"/>
          <w:marBottom w:val="0"/>
          <w:divBdr>
            <w:top w:val="none" w:sz="0" w:space="0" w:color="auto"/>
            <w:left w:val="none" w:sz="0" w:space="0" w:color="auto"/>
            <w:bottom w:val="none" w:sz="0" w:space="0" w:color="auto"/>
            <w:right w:val="none" w:sz="0" w:space="0" w:color="auto"/>
          </w:divBdr>
        </w:div>
        <w:div w:id="1485782072">
          <w:marLeft w:val="640"/>
          <w:marRight w:val="0"/>
          <w:marTop w:val="0"/>
          <w:marBottom w:val="0"/>
          <w:divBdr>
            <w:top w:val="none" w:sz="0" w:space="0" w:color="auto"/>
            <w:left w:val="none" w:sz="0" w:space="0" w:color="auto"/>
            <w:bottom w:val="none" w:sz="0" w:space="0" w:color="auto"/>
            <w:right w:val="none" w:sz="0" w:space="0" w:color="auto"/>
          </w:divBdr>
        </w:div>
        <w:div w:id="1070730043">
          <w:marLeft w:val="640"/>
          <w:marRight w:val="0"/>
          <w:marTop w:val="0"/>
          <w:marBottom w:val="0"/>
          <w:divBdr>
            <w:top w:val="none" w:sz="0" w:space="0" w:color="auto"/>
            <w:left w:val="none" w:sz="0" w:space="0" w:color="auto"/>
            <w:bottom w:val="none" w:sz="0" w:space="0" w:color="auto"/>
            <w:right w:val="none" w:sz="0" w:space="0" w:color="auto"/>
          </w:divBdr>
        </w:div>
        <w:div w:id="1853761420">
          <w:marLeft w:val="640"/>
          <w:marRight w:val="0"/>
          <w:marTop w:val="0"/>
          <w:marBottom w:val="0"/>
          <w:divBdr>
            <w:top w:val="none" w:sz="0" w:space="0" w:color="auto"/>
            <w:left w:val="none" w:sz="0" w:space="0" w:color="auto"/>
            <w:bottom w:val="none" w:sz="0" w:space="0" w:color="auto"/>
            <w:right w:val="none" w:sz="0" w:space="0" w:color="auto"/>
          </w:divBdr>
        </w:div>
        <w:div w:id="1235823482">
          <w:marLeft w:val="640"/>
          <w:marRight w:val="0"/>
          <w:marTop w:val="0"/>
          <w:marBottom w:val="0"/>
          <w:divBdr>
            <w:top w:val="none" w:sz="0" w:space="0" w:color="auto"/>
            <w:left w:val="none" w:sz="0" w:space="0" w:color="auto"/>
            <w:bottom w:val="none" w:sz="0" w:space="0" w:color="auto"/>
            <w:right w:val="none" w:sz="0" w:space="0" w:color="auto"/>
          </w:divBdr>
        </w:div>
        <w:div w:id="1776975259">
          <w:marLeft w:val="640"/>
          <w:marRight w:val="0"/>
          <w:marTop w:val="0"/>
          <w:marBottom w:val="0"/>
          <w:divBdr>
            <w:top w:val="none" w:sz="0" w:space="0" w:color="auto"/>
            <w:left w:val="none" w:sz="0" w:space="0" w:color="auto"/>
            <w:bottom w:val="none" w:sz="0" w:space="0" w:color="auto"/>
            <w:right w:val="none" w:sz="0" w:space="0" w:color="auto"/>
          </w:divBdr>
        </w:div>
        <w:div w:id="1249147335">
          <w:marLeft w:val="640"/>
          <w:marRight w:val="0"/>
          <w:marTop w:val="0"/>
          <w:marBottom w:val="0"/>
          <w:divBdr>
            <w:top w:val="none" w:sz="0" w:space="0" w:color="auto"/>
            <w:left w:val="none" w:sz="0" w:space="0" w:color="auto"/>
            <w:bottom w:val="none" w:sz="0" w:space="0" w:color="auto"/>
            <w:right w:val="none" w:sz="0" w:space="0" w:color="auto"/>
          </w:divBdr>
        </w:div>
        <w:div w:id="2123187260">
          <w:marLeft w:val="640"/>
          <w:marRight w:val="0"/>
          <w:marTop w:val="0"/>
          <w:marBottom w:val="0"/>
          <w:divBdr>
            <w:top w:val="none" w:sz="0" w:space="0" w:color="auto"/>
            <w:left w:val="none" w:sz="0" w:space="0" w:color="auto"/>
            <w:bottom w:val="none" w:sz="0" w:space="0" w:color="auto"/>
            <w:right w:val="none" w:sz="0" w:space="0" w:color="auto"/>
          </w:divBdr>
        </w:div>
        <w:div w:id="1520042271">
          <w:marLeft w:val="640"/>
          <w:marRight w:val="0"/>
          <w:marTop w:val="0"/>
          <w:marBottom w:val="0"/>
          <w:divBdr>
            <w:top w:val="none" w:sz="0" w:space="0" w:color="auto"/>
            <w:left w:val="none" w:sz="0" w:space="0" w:color="auto"/>
            <w:bottom w:val="none" w:sz="0" w:space="0" w:color="auto"/>
            <w:right w:val="none" w:sz="0" w:space="0" w:color="auto"/>
          </w:divBdr>
        </w:div>
        <w:div w:id="130170167">
          <w:marLeft w:val="640"/>
          <w:marRight w:val="0"/>
          <w:marTop w:val="0"/>
          <w:marBottom w:val="0"/>
          <w:divBdr>
            <w:top w:val="none" w:sz="0" w:space="0" w:color="auto"/>
            <w:left w:val="none" w:sz="0" w:space="0" w:color="auto"/>
            <w:bottom w:val="none" w:sz="0" w:space="0" w:color="auto"/>
            <w:right w:val="none" w:sz="0" w:space="0" w:color="auto"/>
          </w:divBdr>
        </w:div>
        <w:div w:id="1984658916">
          <w:marLeft w:val="640"/>
          <w:marRight w:val="0"/>
          <w:marTop w:val="0"/>
          <w:marBottom w:val="0"/>
          <w:divBdr>
            <w:top w:val="none" w:sz="0" w:space="0" w:color="auto"/>
            <w:left w:val="none" w:sz="0" w:space="0" w:color="auto"/>
            <w:bottom w:val="none" w:sz="0" w:space="0" w:color="auto"/>
            <w:right w:val="none" w:sz="0" w:space="0" w:color="auto"/>
          </w:divBdr>
        </w:div>
        <w:div w:id="992608557">
          <w:marLeft w:val="640"/>
          <w:marRight w:val="0"/>
          <w:marTop w:val="0"/>
          <w:marBottom w:val="0"/>
          <w:divBdr>
            <w:top w:val="none" w:sz="0" w:space="0" w:color="auto"/>
            <w:left w:val="none" w:sz="0" w:space="0" w:color="auto"/>
            <w:bottom w:val="none" w:sz="0" w:space="0" w:color="auto"/>
            <w:right w:val="none" w:sz="0" w:space="0" w:color="auto"/>
          </w:divBdr>
        </w:div>
        <w:div w:id="516424505">
          <w:marLeft w:val="640"/>
          <w:marRight w:val="0"/>
          <w:marTop w:val="0"/>
          <w:marBottom w:val="0"/>
          <w:divBdr>
            <w:top w:val="none" w:sz="0" w:space="0" w:color="auto"/>
            <w:left w:val="none" w:sz="0" w:space="0" w:color="auto"/>
            <w:bottom w:val="none" w:sz="0" w:space="0" w:color="auto"/>
            <w:right w:val="none" w:sz="0" w:space="0" w:color="auto"/>
          </w:divBdr>
        </w:div>
        <w:div w:id="811753141">
          <w:marLeft w:val="640"/>
          <w:marRight w:val="0"/>
          <w:marTop w:val="0"/>
          <w:marBottom w:val="0"/>
          <w:divBdr>
            <w:top w:val="none" w:sz="0" w:space="0" w:color="auto"/>
            <w:left w:val="none" w:sz="0" w:space="0" w:color="auto"/>
            <w:bottom w:val="none" w:sz="0" w:space="0" w:color="auto"/>
            <w:right w:val="none" w:sz="0" w:space="0" w:color="auto"/>
          </w:divBdr>
        </w:div>
        <w:div w:id="1708605850">
          <w:marLeft w:val="640"/>
          <w:marRight w:val="0"/>
          <w:marTop w:val="0"/>
          <w:marBottom w:val="0"/>
          <w:divBdr>
            <w:top w:val="none" w:sz="0" w:space="0" w:color="auto"/>
            <w:left w:val="none" w:sz="0" w:space="0" w:color="auto"/>
            <w:bottom w:val="none" w:sz="0" w:space="0" w:color="auto"/>
            <w:right w:val="none" w:sz="0" w:space="0" w:color="auto"/>
          </w:divBdr>
        </w:div>
        <w:div w:id="1341278160">
          <w:marLeft w:val="640"/>
          <w:marRight w:val="0"/>
          <w:marTop w:val="0"/>
          <w:marBottom w:val="0"/>
          <w:divBdr>
            <w:top w:val="none" w:sz="0" w:space="0" w:color="auto"/>
            <w:left w:val="none" w:sz="0" w:space="0" w:color="auto"/>
            <w:bottom w:val="none" w:sz="0" w:space="0" w:color="auto"/>
            <w:right w:val="none" w:sz="0" w:space="0" w:color="auto"/>
          </w:divBdr>
        </w:div>
        <w:div w:id="429937090">
          <w:marLeft w:val="640"/>
          <w:marRight w:val="0"/>
          <w:marTop w:val="0"/>
          <w:marBottom w:val="0"/>
          <w:divBdr>
            <w:top w:val="none" w:sz="0" w:space="0" w:color="auto"/>
            <w:left w:val="none" w:sz="0" w:space="0" w:color="auto"/>
            <w:bottom w:val="none" w:sz="0" w:space="0" w:color="auto"/>
            <w:right w:val="none" w:sz="0" w:space="0" w:color="auto"/>
          </w:divBdr>
        </w:div>
        <w:div w:id="809052412">
          <w:marLeft w:val="640"/>
          <w:marRight w:val="0"/>
          <w:marTop w:val="0"/>
          <w:marBottom w:val="0"/>
          <w:divBdr>
            <w:top w:val="none" w:sz="0" w:space="0" w:color="auto"/>
            <w:left w:val="none" w:sz="0" w:space="0" w:color="auto"/>
            <w:bottom w:val="none" w:sz="0" w:space="0" w:color="auto"/>
            <w:right w:val="none" w:sz="0" w:space="0" w:color="auto"/>
          </w:divBdr>
        </w:div>
      </w:divsChild>
    </w:div>
    <w:div w:id="1769622687">
      <w:bodyDiv w:val="1"/>
      <w:marLeft w:val="0"/>
      <w:marRight w:val="0"/>
      <w:marTop w:val="0"/>
      <w:marBottom w:val="0"/>
      <w:divBdr>
        <w:top w:val="none" w:sz="0" w:space="0" w:color="auto"/>
        <w:left w:val="none" w:sz="0" w:space="0" w:color="auto"/>
        <w:bottom w:val="none" w:sz="0" w:space="0" w:color="auto"/>
        <w:right w:val="none" w:sz="0" w:space="0" w:color="auto"/>
      </w:divBdr>
      <w:divsChild>
        <w:div w:id="2065519146">
          <w:marLeft w:val="640"/>
          <w:marRight w:val="0"/>
          <w:marTop w:val="0"/>
          <w:marBottom w:val="0"/>
          <w:divBdr>
            <w:top w:val="none" w:sz="0" w:space="0" w:color="auto"/>
            <w:left w:val="none" w:sz="0" w:space="0" w:color="auto"/>
            <w:bottom w:val="none" w:sz="0" w:space="0" w:color="auto"/>
            <w:right w:val="none" w:sz="0" w:space="0" w:color="auto"/>
          </w:divBdr>
        </w:div>
        <w:div w:id="854805490">
          <w:marLeft w:val="640"/>
          <w:marRight w:val="0"/>
          <w:marTop w:val="0"/>
          <w:marBottom w:val="0"/>
          <w:divBdr>
            <w:top w:val="none" w:sz="0" w:space="0" w:color="auto"/>
            <w:left w:val="none" w:sz="0" w:space="0" w:color="auto"/>
            <w:bottom w:val="none" w:sz="0" w:space="0" w:color="auto"/>
            <w:right w:val="none" w:sz="0" w:space="0" w:color="auto"/>
          </w:divBdr>
        </w:div>
        <w:div w:id="858274109">
          <w:marLeft w:val="640"/>
          <w:marRight w:val="0"/>
          <w:marTop w:val="0"/>
          <w:marBottom w:val="0"/>
          <w:divBdr>
            <w:top w:val="none" w:sz="0" w:space="0" w:color="auto"/>
            <w:left w:val="none" w:sz="0" w:space="0" w:color="auto"/>
            <w:bottom w:val="none" w:sz="0" w:space="0" w:color="auto"/>
            <w:right w:val="none" w:sz="0" w:space="0" w:color="auto"/>
          </w:divBdr>
        </w:div>
        <w:div w:id="1775243506">
          <w:marLeft w:val="640"/>
          <w:marRight w:val="0"/>
          <w:marTop w:val="0"/>
          <w:marBottom w:val="0"/>
          <w:divBdr>
            <w:top w:val="none" w:sz="0" w:space="0" w:color="auto"/>
            <w:left w:val="none" w:sz="0" w:space="0" w:color="auto"/>
            <w:bottom w:val="none" w:sz="0" w:space="0" w:color="auto"/>
            <w:right w:val="none" w:sz="0" w:space="0" w:color="auto"/>
          </w:divBdr>
        </w:div>
        <w:div w:id="808985333">
          <w:marLeft w:val="640"/>
          <w:marRight w:val="0"/>
          <w:marTop w:val="0"/>
          <w:marBottom w:val="0"/>
          <w:divBdr>
            <w:top w:val="none" w:sz="0" w:space="0" w:color="auto"/>
            <w:left w:val="none" w:sz="0" w:space="0" w:color="auto"/>
            <w:bottom w:val="none" w:sz="0" w:space="0" w:color="auto"/>
            <w:right w:val="none" w:sz="0" w:space="0" w:color="auto"/>
          </w:divBdr>
        </w:div>
        <w:div w:id="416437143">
          <w:marLeft w:val="640"/>
          <w:marRight w:val="0"/>
          <w:marTop w:val="0"/>
          <w:marBottom w:val="0"/>
          <w:divBdr>
            <w:top w:val="none" w:sz="0" w:space="0" w:color="auto"/>
            <w:left w:val="none" w:sz="0" w:space="0" w:color="auto"/>
            <w:bottom w:val="none" w:sz="0" w:space="0" w:color="auto"/>
            <w:right w:val="none" w:sz="0" w:space="0" w:color="auto"/>
          </w:divBdr>
        </w:div>
        <w:div w:id="1686781506">
          <w:marLeft w:val="640"/>
          <w:marRight w:val="0"/>
          <w:marTop w:val="0"/>
          <w:marBottom w:val="0"/>
          <w:divBdr>
            <w:top w:val="none" w:sz="0" w:space="0" w:color="auto"/>
            <w:left w:val="none" w:sz="0" w:space="0" w:color="auto"/>
            <w:bottom w:val="none" w:sz="0" w:space="0" w:color="auto"/>
            <w:right w:val="none" w:sz="0" w:space="0" w:color="auto"/>
          </w:divBdr>
        </w:div>
        <w:div w:id="347408781">
          <w:marLeft w:val="640"/>
          <w:marRight w:val="0"/>
          <w:marTop w:val="0"/>
          <w:marBottom w:val="0"/>
          <w:divBdr>
            <w:top w:val="none" w:sz="0" w:space="0" w:color="auto"/>
            <w:left w:val="none" w:sz="0" w:space="0" w:color="auto"/>
            <w:bottom w:val="none" w:sz="0" w:space="0" w:color="auto"/>
            <w:right w:val="none" w:sz="0" w:space="0" w:color="auto"/>
          </w:divBdr>
        </w:div>
        <w:div w:id="1836875616">
          <w:marLeft w:val="640"/>
          <w:marRight w:val="0"/>
          <w:marTop w:val="0"/>
          <w:marBottom w:val="0"/>
          <w:divBdr>
            <w:top w:val="none" w:sz="0" w:space="0" w:color="auto"/>
            <w:left w:val="none" w:sz="0" w:space="0" w:color="auto"/>
            <w:bottom w:val="none" w:sz="0" w:space="0" w:color="auto"/>
            <w:right w:val="none" w:sz="0" w:space="0" w:color="auto"/>
          </w:divBdr>
        </w:div>
        <w:div w:id="753866635">
          <w:marLeft w:val="640"/>
          <w:marRight w:val="0"/>
          <w:marTop w:val="0"/>
          <w:marBottom w:val="0"/>
          <w:divBdr>
            <w:top w:val="none" w:sz="0" w:space="0" w:color="auto"/>
            <w:left w:val="none" w:sz="0" w:space="0" w:color="auto"/>
            <w:bottom w:val="none" w:sz="0" w:space="0" w:color="auto"/>
            <w:right w:val="none" w:sz="0" w:space="0" w:color="auto"/>
          </w:divBdr>
        </w:div>
        <w:div w:id="1095518721">
          <w:marLeft w:val="640"/>
          <w:marRight w:val="0"/>
          <w:marTop w:val="0"/>
          <w:marBottom w:val="0"/>
          <w:divBdr>
            <w:top w:val="none" w:sz="0" w:space="0" w:color="auto"/>
            <w:left w:val="none" w:sz="0" w:space="0" w:color="auto"/>
            <w:bottom w:val="none" w:sz="0" w:space="0" w:color="auto"/>
            <w:right w:val="none" w:sz="0" w:space="0" w:color="auto"/>
          </w:divBdr>
        </w:div>
        <w:div w:id="471680330">
          <w:marLeft w:val="640"/>
          <w:marRight w:val="0"/>
          <w:marTop w:val="0"/>
          <w:marBottom w:val="0"/>
          <w:divBdr>
            <w:top w:val="none" w:sz="0" w:space="0" w:color="auto"/>
            <w:left w:val="none" w:sz="0" w:space="0" w:color="auto"/>
            <w:bottom w:val="none" w:sz="0" w:space="0" w:color="auto"/>
            <w:right w:val="none" w:sz="0" w:space="0" w:color="auto"/>
          </w:divBdr>
        </w:div>
        <w:div w:id="914973173">
          <w:marLeft w:val="640"/>
          <w:marRight w:val="0"/>
          <w:marTop w:val="0"/>
          <w:marBottom w:val="0"/>
          <w:divBdr>
            <w:top w:val="none" w:sz="0" w:space="0" w:color="auto"/>
            <w:left w:val="none" w:sz="0" w:space="0" w:color="auto"/>
            <w:bottom w:val="none" w:sz="0" w:space="0" w:color="auto"/>
            <w:right w:val="none" w:sz="0" w:space="0" w:color="auto"/>
          </w:divBdr>
        </w:div>
        <w:div w:id="288707111">
          <w:marLeft w:val="640"/>
          <w:marRight w:val="0"/>
          <w:marTop w:val="0"/>
          <w:marBottom w:val="0"/>
          <w:divBdr>
            <w:top w:val="none" w:sz="0" w:space="0" w:color="auto"/>
            <w:left w:val="none" w:sz="0" w:space="0" w:color="auto"/>
            <w:bottom w:val="none" w:sz="0" w:space="0" w:color="auto"/>
            <w:right w:val="none" w:sz="0" w:space="0" w:color="auto"/>
          </w:divBdr>
        </w:div>
        <w:div w:id="928276291">
          <w:marLeft w:val="640"/>
          <w:marRight w:val="0"/>
          <w:marTop w:val="0"/>
          <w:marBottom w:val="0"/>
          <w:divBdr>
            <w:top w:val="none" w:sz="0" w:space="0" w:color="auto"/>
            <w:left w:val="none" w:sz="0" w:space="0" w:color="auto"/>
            <w:bottom w:val="none" w:sz="0" w:space="0" w:color="auto"/>
            <w:right w:val="none" w:sz="0" w:space="0" w:color="auto"/>
          </w:divBdr>
        </w:div>
        <w:div w:id="843663066">
          <w:marLeft w:val="640"/>
          <w:marRight w:val="0"/>
          <w:marTop w:val="0"/>
          <w:marBottom w:val="0"/>
          <w:divBdr>
            <w:top w:val="none" w:sz="0" w:space="0" w:color="auto"/>
            <w:left w:val="none" w:sz="0" w:space="0" w:color="auto"/>
            <w:bottom w:val="none" w:sz="0" w:space="0" w:color="auto"/>
            <w:right w:val="none" w:sz="0" w:space="0" w:color="auto"/>
          </w:divBdr>
        </w:div>
        <w:div w:id="724766015">
          <w:marLeft w:val="640"/>
          <w:marRight w:val="0"/>
          <w:marTop w:val="0"/>
          <w:marBottom w:val="0"/>
          <w:divBdr>
            <w:top w:val="none" w:sz="0" w:space="0" w:color="auto"/>
            <w:left w:val="none" w:sz="0" w:space="0" w:color="auto"/>
            <w:bottom w:val="none" w:sz="0" w:space="0" w:color="auto"/>
            <w:right w:val="none" w:sz="0" w:space="0" w:color="auto"/>
          </w:divBdr>
        </w:div>
        <w:div w:id="862743438">
          <w:marLeft w:val="640"/>
          <w:marRight w:val="0"/>
          <w:marTop w:val="0"/>
          <w:marBottom w:val="0"/>
          <w:divBdr>
            <w:top w:val="none" w:sz="0" w:space="0" w:color="auto"/>
            <w:left w:val="none" w:sz="0" w:space="0" w:color="auto"/>
            <w:bottom w:val="none" w:sz="0" w:space="0" w:color="auto"/>
            <w:right w:val="none" w:sz="0" w:space="0" w:color="auto"/>
          </w:divBdr>
        </w:div>
        <w:div w:id="1209881916">
          <w:marLeft w:val="640"/>
          <w:marRight w:val="0"/>
          <w:marTop w:val="0"/>
          <w:marBottom w:val="0"/>
          <w:divBdr>
            <w:top w:val="none" w:sz="0" w:space="0" w:color="auto"/>
            <w:left w:val="none" w:sz="0" w:space="0" w:color="auto"/>
            <w:bottom w:val="none" w:sz="0" w:space="0" w:color="auto"/>
            <w:right w:val="none" w:sz="0" w:space="0" w:color="auto"/>
          </w:divBdr>
        </w:div>
        <w:div w:id="182864866">
          <w:marLeft w:val="640"/>
          <w:marRight w:val="0"/>
          <w:marTop w:val="0"/>
          <w:marBottom w:val="0"/>
          <w:divBdr>
            <w:top w:val="none" w:sz="0" w:space="0" w:color="auto"/>
            <w:left w:val="none" w:sz="0" w:space="0" w:color="auto"/>
            <w:bottom w:val="none" w:sz="0" w:space="0" w:color="auto"/>
            <w:right w:val="none" w:sz="0" w:space="0" w:color="auto"/>
          </w:divBdr>
        </w:div>
        <w:div w:id="1084299593">
          <w:marLeft w:val="640"/>
          <w:marRight w:val="0"/>
          <w:marTop w:val="0"/>
          <w:marBottom w:val="0"/>
          <w:divBdr>
            <w:top w:val="none" w:sz="0" w:space="0" w:color="auto"/>
            <w:left w:val="none" w:sz="0" w:space="0" w:color="auto"/>
            <w:bottom w:val="none" w:sz="0" w:space="0" w:color="auto"/>
            <w:right w:val="none" w:sz="0" w:space="0" w:color="auto"/>
          </w:divBdr>
        </w:div>
        <w:div w:id="57175312">
          <w:marLeft w:val="640"/>
          <w:marRight w:val="0"/>
          <w:marTop w:val="0"/>
          <w:marBottom w:val="0"/>
          <w:divBdr>
            <w:top w:val="none" w:sz="0" w:space="0" w:color="auto"/>
            <w:left w:val="none" w:sz="0" w:space="0" w:color="auto"/>
            <w:bottom w:val="none" w:sz="0" w:space="0" w:color="auto"/>
            <w:right w:val="none" w:sz="0" w:space="0" w:color="auto"/>
          </w:divBdr>
        </w:div>
        <w:div w:id="655185862">
          <w:marLeft w:val="640"/>
          <w:marRight w:val="0"/>
          <w:marTop w:val="0"/>
          <w:marBottom w:val="0"/>
          <w:divBdr>
            <w:top w:val="none" w:sz="0" w:space="0" w:color="auto"/>
            <w:left w:val="none" w:sz="0" w:space="0" w:color="auto"/>
            <w:bottom w:val="none" w:sz="0" w:space="0" w:color="auto"/>
            <w:right w:val="none" w:sz="0" w:space="0" w:color="auto"/>
          </w:divBdr>
        </w:div>
        <w:div w:id="1729374016">
          <w:marLeft w:val="640"/>
          <w:marRight w:val="0"/>
          <w:marTop w:val="0"/>
          <w:marBottom w:val="0"/>
          <w:divBdr>
            <w:top w:val="none" w:sz="0" w:space="0" w:color="auto"/>
            <w:left w:val="none" w:sz="0" w:space="0" w:color="auto"/>
            <w:bottom w:val="none" w:sz="0" w:space="0" w:color="auto"/>
            <w:right w:val="none" w:sz="0" w:space="0" w:color="auto"/>
          </w:divBdr>
        </w:div>
        <w:div w:id="1750151791">
          <w:marLeft w:val="640"/>
          <w:marRight w:val="0"/>
          <w:marTop w:val="0"/>
          <w:marBottom w:val="0"/>
          <w:divBdr>
            <w:top w:val="none" w:sz="0" w:space="0" w:color="auto"/>
            <w:left w:val="none" w:sz="0" w:space="0" w:color="auto"/>
            <w:bottom w:val="none" w:sz="0" w:space="0" w:color="auto"/>
            <w:right w:val="none" w:sz="0" w:space="0" w:color="auto"/>
          </w:divBdr>
        </w:div>
        <w:div w:id="1543440135">
          <w:marLeft w:val="640"/>
          <w:marRight w:val="0"/>
          <w:marTop w:val="0"/>
          <w:marBottom w:val="0"/>
          <w:divBdr>
            <w:top w:val="none" w:sz="0" w:space="0" w:color="auto"/>
            <w:left w:val="none" w:sz="0" w:space="0" w:color="auto"/>
            <w:bottom w:val="none" w:sz="0" w:space="0" w:color="auto"/>
            <w:right w:val="none" w:sz="0" w:space="0" w:color="auto"/>
          </w:divBdr>
        </w:div>
        <w:div w:id="744105706">
          <w:marLeft w:val="640"/>
          <w:marRight w:val="0"/>
          <w:marTop w:val="0"/>
          <w:marBottom w:val="0"/>
          <w:divBdr>
            <w:top w:val="none" w:sz="0" w:space="0" w:color="auto"/>
            <w:left w:val="none" w:sz="0" w:space="0" w:color="auto"/>
            <w:bottom w:val="none" w:sz="0" w:space="0" w:color="auto"/>
            <w:right w:val="none" w:sz="0" w:space="0" w:color="auto"/>
          </w:divBdr>
        </w:div>
        <w:div w:id="1897161490">
          <w:marLeft w:val="640"/>
          <w:marRight w:val="0"/>
          <w:marTop w:val="0"/>
          <w:marBottom w:val="0"/>
          <w:divBdr>
            <w:top w:val="none" w:sz="0" w:space="0" w:color="auto"/>
            <w:left w:val="none" w:sz="0" w:space="0" w:color="auto"/>
            <w:bottom w:val="none" w:sz="0" w:space="0" w:color="auto"/>
            <w:right w:val="none" w:sz="0" w:space="0" w:color="auto"/>
          </w:divBdr>
        </w:div>
        <w:div w:id="1545016931">
          <w:marLeft w:val="640"/>
          <w:marRight w:val="0"/>
          <w:marTop w:val="0"/>
          <w:marBottom w:val="0"/>
          <w:divBdr>
            <w:top w:val="none" w:sz="0" w:space="0" w:color="auto"/>
            <w:left w:val="none" w:sz="0" w:space="0" w:color="auto"/>
            <w:bottom w:val="none" w:sz="0" w:space="0" w:color="auto"/>
            <w:right w:val="none" w:sz="0" w:space="0" w:color="auto"/>
          </w:divBdr>
        </w:div>
        <w:div w:id="1843932470">
          <w:marLeft w:val="640"/>
          <w:marRight w:val="0"/>
          <w:marTop w:val="0"/>
          <w:marBottom w:val="0"/>
          <w:divBdr>
            <w:top w:val="none" w:sz="0" w:space="0" w:color="auto"/>
            <w:left w:val="none" w:sz="0" w:space="0" w:color="auto"/>
            <w:bottom w:val="none" w:sz="0" w:space="0" w:color="auto"/>
            <w:right w:val="none" w:sz="0" w:space="0" w:color="auto"/>
          </w:divBdr>
        </w:div>
        <w:div w:id="1967660471">
          <w:marLeft w:val="640"/>
          <w:marRight w:val="0"/>
          <w:marTop w:val="0"/>
          <w:marBottom w:val="0"/>
          <w:divBdr>
            <w:top w:val="none" w:sz="0" w:space="0" w:color="auto"/>
            <w:left w:val="none" w:sz="0" w:space="0" w:color="auto"/>
            <w:bottom w:val="none" w:sz="0" w:space="0" w:color="auto"/>
            <w:right w:val="none" w:sz="0" w:space="0" w:color="auto"/>
          </w:divBdr>
        </w:div>
        <w:div w:id="1970895343">
          <w:marLeft w:val="640"/>
          <w:marRight w:val="0"/>
          <w:marTop w:val="0"/>
          <w:marBottom w:val="0"/>
          <w:divBdr>
            <w:top w:val="none" w:sz="0" w:space="0" w:color="auto"/>
            <w:left w:val="none" w:sz="0" w:space="0" w:color="auto"/>
            <w:bottom w:val="none" w:sz="0" w:space="0" w:color="auto"/>
            <w:right w:val="none" w:sz="0" w:space="0" w:color="auto"/>
          </w:divBdr>
        </w:div>
        <w:div w:id="48187469">
          <w:marLeft w:val="640"/>
          <w:marRight w:val="0"/>
          <w:marTop w:val="0"/>
          <w:marBottom w:val="0"/>
          <w:divBdr>
            <w:top w:val="none" w:sz="0" w:space="0" w:color="auto"/>
            <w:left w:val="none" w:sz="0" w:space="0" w:color="auto"/>
            <w:bottom w:val="none" w:sz="0" w:space="0" w:color="auto"/>
            <w:right w:val="none" w:sz="0" w:space="0" w:color="auto"/>
          </w:divBdr>
        </w:div>
        <w:div w:id="1553031170">
          <w:marLeft w:val="640"/>
          <w:marRight w:val="0"/>
          <w:marTop w:val="0"/>
          <w:marBottom w:val="0"/>
          <w:divBdr>
            <w:top w:val="none" w:sz="0" w:space="0" w:color="auto"/>
            <w:left w:val="none" w:sz="0" w:space="0" w:color="auto"/>
            <w:bottom w:val="none" w:sz="0" w:space="0" w:color="auto"/>
            <w:right w:val="none" w:sz="0" w:space="0" w:color="auto"/>
          </w:divBdr>
        </w:div>
        <w:div w:id="1352217226">
          <w:marLeft w:val="640"/>
          <w:marRight w:val="0"/>
          <w:marTop w:val="0"/>
          <w:marBottom w:val="0"/>
          <w:divBdr>
            <w:top w:val="none" w:sz="0" w:space="0" w:color="auto"/>
            <w:left w:val="none" w:sz="0" w:space="0" w:color="auto"/>
            <w:bottom w:val="none" w:sz="0" w:space="0" w:color="auto"/>
            <w:right w:val="none" w:sz="0" w:space="0" w:color="auto"/>
          </w:divBdr>
        </w:div>
        <w:div w:id="1707101420">
          <w:marLeft w:val="640"/>
          <w:marRight w:val="0"/>
          <w:marTop w:val="0"/>
          <w:marBottom w:val="0"/>
          <w:divBdr>
            <w:top w:val="none" w:sz="0" w:space="0" w:color="auto"/>
            <w:left w:val="none" w:sz="0" w:space="0" w:color="auto"/>
            <w:bottom w:val="none" w:sz="0" w:space="0" w:color="auto"/>
            <w:right w:val="none" w:sz="0" w:space="0" w:color="auto"/>
          </w:divBdr>
        </w:div>
        <w:div w:id="284894170">
          <w:marLeft w:val="640"/>
          <w:marRight w:val="0"/>
          <w:marTop w:val="0"/>
          <w:marBottom w:val="0"/>
          <w:divBdr>
            <w:top w:val="none" w:sz="0" w:space="0" w:color="auto"/>
            <w:left w:val="none" w:sz="0" w:space="0" w:color="auto"/>
            <w:bottom w:val="none" w:sz="0" w:space="0" w:color="auto"/>
            <w:right w:val="none" w:sz="0" w:space="0" w:color="auto"/>
          </w:divBdr>
        </w:div>
        <w:div w:id="1772894621">
          <w:marLeft w:val="640"/>
          <w:marRight w:val="0"/>
          <w:marTop w:val="0"/>
          <w:marBottom w:val="0"/>
          <w:divBdr>
            <w:top w:val="none" w:sz="0" w:space="0" w:color="auto"/>
            <w:left w:val="none" w:sz="0" w:space="0" w:color="auto"/>
            <w:bottom w:val="none" w:sz="0" w:space="0" w:color="auto"/>
            <w:right w:val="none" w:sz="0" w:space="0" w:color="auto"/>
          </w:divBdr>
        </w:div>
        <w:div w:id="1478642454">
          <w:marLeft w:val="640"/>
          <w:marRight w:val="0"/>
          <w:marTop w:val="0"/>
          <w:marBottom w:val="0"/>
          <w:divBdr>
            <w:top w:val="none" w:sz="0" w:space="0" w:color="auto"/>
            <w:left w:val="none" w:sz="0" w:space="0" w:color="auto"/>
            <w:bottom w:val="none" w:sz="0" w:space="0" w:color="auto"/>
            <w:right w:val="none" w:sz="0" w:space="0" w:color="auto"/>
          </w:divBdr>
        </w:div>
        <w:div w:id="715858645">
          <w:marLeft w:val="640"/>
          <w:marRight w:val="0"/>
          <w:marTop w:val="0"/>
          <w:marBottom w:val="0"/>
          <w:divBdr>
            <w:top w:val="none" w:sz="0" w:space="0" w:color="auto"/>
            <w:left w:val="none" w:sz="0" w:space="0" w:color="auto"/>
            <w:bottom w:val="none" w:sz="0" w:space="0" w:color="auto"/>
            <w:right w:val="none" w:sz="0" w:space="0" w:color="auto"/>
          </w:divBdr>
        </w:div>
        <w:div w:id="1353991677">
          <w:marLeft w:val="640"/>
          <w:marRight w:val="0"/>
          <w:marTop w:val="0"/>
          <w:marBottom w:val="0"/>
          <w:divBdr>
            <w:top w:val="none" w:sz="0" w:space="0" w:color="auto"/>
            <w:left w:val="none" w:sz="0" w:space="0" w:color="auto"/>
            <w:bottom w:val="none" w:sz="0" w:space="0" w:color="auto"/>
            <w:right w:val="none" w:sz="0" w:space="0" w:color="auto"/>
          </w:divBdr>
        </w:div>
        <w:div w:id="343167682">
          <w:marLeft w:val="640"/>
          <w:marRight w:val="0"/>
          <w:marTop w:val="0"/>
          <w:marBottom w:val="0"/>
          <w:divBdr>
            <w:top w:val="none" w:sz="0" w:space="0" w:color="auto"/>
            <w:left w:val="none" w:sz="0" w:space="0" w:color="auto"/>
            <w:bottom w:val="none" w:sz="0" w:space="0" w:color="auto"/>
            <w:right w:val="none" w:sz="0" w:space="0" w:color="auto"/>
          </w:divBdr>
        </w:div>
        <w:div w:id="1880897421">
          <w:marLeft w:val="640"/>
          <w:marRight w:val="0"/>
          <w:marTop w:val="0"/>
          <w:marBottom w:val="0"/>
          <w:divBdr>
            <w:top w:val="none" w:sz="0" w:space="0" w:color="auto"/>
            <w:left w:val="none" w:sz="0" w:space="0" w:color="auto"/>
            <w:bottom w:val="none" w:sz="0" w:space="0" w:color="auto"/>
            <w:right w:val="none" w:sz="0" w:space="0" w:color="auto"/>
          </w:divBdr>
        </w:div>
        <w:div w:id="1026250911">
          <w:marLeft w:val="640"/>
          <w:marRight w:val="0"/>
          <w:marTop w:val="0"/>
          <w:marBottom w:val="0"/>
          <w:divBdr>
            <w:top w:val="none" w:sz="0" w:space="0" w:color="auto"/>
            <w:left w:val="none" w:sz="0" w:space="0" w:color="auto"/>
            <w:bottom w:val="none" w:sz="0" w:space="0" w:color="auto"/>
            <w:right w:val="none" w:sz="0" w:space="0" w:color="auto"/>
          </w:divBdr>
        </w:div>
        <w:div w:id="2055276983">
          <w:marLeft w:val="640"/>
          <w:marRight w:val="0"/>
          <w:marTop w:val="0"/>
          <w:marBottom w:val="0"/>
          <w:divBdr>
            <w:top w:val="none" w:sz="0" w:space="0" w:color="auto"/>
            <w:left w:val="none" w:sz="0" w:space="0" w:color="auto"/>
            <w:bottom w:val="none" w:sz="0" w:space="0" w:color="auto"/>
            <w:right w:val="none" w:sz="0" w:space="0" w:color="auto"/>
          </w:divBdr>
        </w:div>
        <w:div w:id="891498171">
          <w:marLeft w:val="640"/>
          <w:marRight w:val="0"/>
          <w:marTop w:val="0"/>
          <w:marBottom w:val="0"/>
          <w:divBdr>
            <w:top w:val="none" w:sz="0" w:space="0" w:color="auto"/>
            <w:left w:val="none" w:sz="0" w:space="0" w:color="auto"/>
            <w:bottom w:val="none" w:sz="0" w:space="0" w:color="auto"/>
            <w:right w:val="none" w:sz="0" w:space="0" w:color="auto"/>
          </w:divBdr>
        </w:div>
        <w:div w:id="1588415930">
          <w:marLeft w:val="640"/>
          <w:marRight w:val="0"/>
          <w:marTop w:val="0"/>
          <w:marBottom w:val="0"/>
          <w:divBdr>
            <w:top w:val="none" w:sz="0" w:space="0" w:color="auto"/>
            <w:left w:val="none" w:sz="0" w:space="0" w:color="auto"/>
            <w:bottom w:val="none" w:sz="0" w:space="0" w:color="auto"/>
            <w:right w:val="none" w:sz="0" w:space="0" w:color="auto"/>
          </w:divBdr>
        </w:div>
        <w:div w:id="1905096242">
          <w:marLeft w:val="640"/>
          <w:marRight w:val="0"/>
          <w:marTop w:val="0"/>
          <w:marBottom w:val="0"/>
          <w:divBdr>
            <w:top w:val="none" w:sz="0" w:space="0" w:color="auto"/>
            <w:left w:val="none" w:sz="0" w:space="0" w:color="auto"/>
            <w:bottom w:val="none" w:sz="0" w:space="0" w:color="auto"/>
            <w:right w:val="none" w:sz="0" w:space="0" w:color="auto"/>
          </w:divBdr>
        </w:div>
        <w:div w:id="90246763">
          <w:marLeft w:val="640"/>
          <w:marRight w:val="0"/>
          <w:marTop w:val="0"/>
          <w:marBottom w:val="0"/>
          <w:divBdr>
            <w:top w:val="none" w:sz="0" w:space="0" w:color="auto"/>
            <w:left w:val="none" w:sz="0" w:space="0" w:color="auto"/>
            <w:bottom w:val="none" w:sz="0" w:space="0" w:color="auto"/>
            <w:right w:val="none" w:sz="0" w:space="0" w:color="auto"/>
          </w:divBdr>
        </w:div>
        <w:div w:id="665135735">
          <w:marLeft w:val="640"/>
          <w:marRight w:val="0"/>
          <w:marTop w:val="0"/>
          <w:marBottom w:val="0"/>
          <w:divBdr>
            <w:top w:val="none" w:sz="0" w:space="0" w:color="auto"/>
            <w:left w:val="none" w:sz="0" w:space="0" w:color="auto"/>
            <w:bottom w:val="none" w:sz="0" w:space="0" w:color="auto"/>
            <w:right w:val="none" w:sz="0" w:space="0" w:color="auto"/>
          </w:divBdr>
        </w:div>
        <w:div w:id="1010258398">
          <w:marLeft w:val="640"/>
          <w:marRight w:val="0"/>
          <w:marTop w:val="0"/>
          <w:marBottom w:val="0"/>
          <w:divBdr>
            <w:top w:val="none" w:sz="0" w:space="0" w:color="auto"/>
            <w:left w:val="none" w:sz="0" w:space="0" w:color="auto"/>
            <w:bottom w:val="none" w:sz="0" w:space="0" w:color="auto"/>
            <w:right w:val="none" w:sz="0" w:space="0" w:color="auto"/>
          </w:divBdr>
        </w:div>
        <w:div w:id="1135290131">
          <w:marLeft w:val="640"/>
          <w:marRight w:val="0"/>
          <w:marTop w:val="0"/>
          <w:marBottom w:val="0"/>
          <w:divBdr>
            <w:top w:val="none" w:sz="0" w:space="0" w:color="auto"/>
            <w:left w:val="none" w:sz="0" w:space="0" w:color="auto"/>
            <w:bottom w:val="none" w:sz="0" w:space="0" w:color="auto"/>
            <w:right w:val="none" w:sz="0" w:space="0" w:color="auto"/>
          </w:divBdr>
        </w:div>
        <w:div w:id="711460813">
          <w:marLeft w:val="640"/>
          <w:marRight w:val="0"/>
          <w:marTop w:val="0"/>
          <w:marBottom w:val="0"/>
          <w:divBdr>
            <w:top w:val="none" w:sz="0" w:space="0" w:color="auto"/>
            <w:left w:val="none" w:sz="0" w:space="0" w:color="auto"/>
            <w:bottom w:val="none" w:sz="0" w:space="0" w:color="auto"/>
            <w:right w:val="none" w:sz="0" w:space="0" w:color="auto"/>
          </w:divBdr>
        </w:div>
        <w:div w:id="1538279236">
          <w:marLeft w:val="640"/>
          <w:marRight w:val="0"/>
          <w:marTop w:val="0"/>
          <w:marBottom w:val="0"/>
          <w:divBdr>
            <w:top w:val="none" w:sz="0" w:space="0" w:color="auto"/>
            <w:left w:val="none" w:sz="0" w:space="0" w:color="auto"/>
            <w:bottom w:val="none" w:sz="0" w:space="0" w:color="auto"/>
            <w:right w:val="none" w:sz="0" w:space="0" w:color="auto"/>
          </w:divBdr>
        </w:div>
        <w:div w:id="737941807">
          <w:marLeft w:val="640"/>
          <w:marRight w:val="0"/>
          <w:marTop w:val="0"/>
          <w:marBottom w:val="0"/>
          <w:divBdr>
            <w:top w:val="none" w:sz="0" w:space="0" w:color="auto"/>
            <w:left w:val="none" w:sz="0" w:space="0" w:color="auto"/>
            <w:bottom w:val="none" w:sz="0" w:space="0" w:color="auto"/>
            <w:right w:val="none" w:sz="0" w:space="0" w:color="auto"/>
          </w:divBdr>
        </w:div>
        <w:div w:id="967591050">
          <w:marLeft w:val="640"/>
          <w:marRight w:val="0"/>
          <w:marTop w:val="0"/>
          <w:marBottom w:val="0"/>
          <w:divBdr>
            <w:top w:val="none" w:sz="0" w:space="0" w:color="auto"/>
            <w:left w:val="none" w:sz="0" w:space="0" w:color="auto"/>
            <w:bottom w:val="none" w:sz="0" w:space="0" w:color="auto"/>
            <w:right w:val="none" w:sz="0" w:space="0" w:color="auto"/>
          </w:divBdr>
        </w:div>
        <w:div w:id="1931812382">
          <w:marLeft w:val="640"/>
          <w:marRight w:val="0"/>
          <w:marTop w:val="0"/>
          <w:marBottom w:val="0"/>
          <w:divBdr>
            <w:top w:val="none" w:sz="0" w:space="0" w:color="auto"/>
            <w:left w:val="none" w:sz="0" w:space="0" w:color="auto"/>
            <w:bottom w:val="none" w:sz="0" w:space="0" w:color="auto"/>
            <w:right w:val="none" w:sz="0" w:space="0" w:color="auto"/>
          </w:divBdr>
        </w:div>
        <w:div w:id="68769592">
          <w:marLeft w:val="640"/>
          <w:marRight w:val="0"/>
          <w:marTop w:val="0"/>
          <w:marBottom w:val="0"/>
          <w:divBdr>
            <w:top w:val="none" w:sz="0" w:space="0" w:color="auto"/>
            <w:left w:val="none" w:sz="0" w:space="0" w:color="auto"/>
            <w:bottom w:val="none" w:sz="0" w:space="0" w:color="auto"/>
            <w:right w:val="none" w:sz="0" w:space="0" w:color="auto"/>
          </w:divBdr>
        </w:div>
        <w:div w:id="247886803">
          <w:marLeft w:val="640"/>
          <w:marRight w:val="0"/>
          <w:marTop w:val="0"/>
          <w:marBottom w:val="0"/>
          <w:divBdr>
            <w:top w:val="none" w:sz="0" w:space="0" w:color="auto"/>
            <w:left w:val="none" w:sz="0" w:space="0" w:color="auto"/>
            <w:bottom w:val="none" w:sz="0" w:space="0" w:color="auto"/>
            <w:right w:val="none" w:sz="0" w:space="0" w:color="auto"/>
          </w:divBdr>
        </w:div>
        <w:div w:id="443694506">
          <w:marLeft w:val="640"/>
          <w:marRight w:val="0"/>
          <w:marTop w:val="0"/>
          <w:marBottom w:val="0"/>
          <w:divBdr>
            <w:top w:val="none" w:sz="0" w:space="0" w:color="auto"/>
            <w:left w:val="none" w:sz="0" w:space="0" w:color="auto"/>
            <w:bottom w:val="none" w:sz="0" w:space="0" w:color="auto"/>
            <w:right w:val="none" w:sz="0" w:space="0" w:color="auto"/>
          </w:divBdr>
        </w:div>
        <w:div w:id="1088618714">
          <w:marLeft w:val="640"/>
          <w:marRight w:val="0"/>
          <w:marTop w:val="0"/>
          <w:marBottom w:val="0"/>
          <w:divBdr>
            <w:top w:val="none" w:sz="0" w:space="0" w:color="auto"/>
            <w:left w:val="none" w:sz="0" w:space="0" w:color="auto"/>
            <w:bottom w:val="none" w:sz="0" w:space="0" w:color="auto"/>
            <w:right w:val="none" w:sz="0" w:space="0" w:color="auto"/>
          </w:divBdr>
        </w:div>
        <w:div w:id="633947424">
          <w:marLeft w:val="640"/>
          <w:marRight w:val="0"/>
          <w:marTop w:val="0"/>
          <w:marBottom w:val="0"/>
          <w:divBdr>
            <w:top w:val="none" w:sz="0" w:space="0" w:color="auto"/>
            <w:left w:val="none" w:sz="0" w:space="0" w:color="auto"/>
            <w:bottom w:val="none" w:sz="0" w:space="0" w:color="auto"/>
            <w:right w:val="none" w:sz="0" w:space="0" w:color="auto"/>
          </w:divBdr>
        </w:div>
        <w:div w:id="77023820">
          <w:marLeft w:val="640"/>
          <w:marRight w:val="0"/>
          <w:marTop w:val="0"/>
          <w:marBottom w:val="0"/>
          <w:divBdr>
            <w:top w:val="none" w:sz="0" w:space="0" w:color="auto"/>
            <w:left w:val="none" w:sz="0" w:space="0" w:color="auto"/>
            <w:bottom w:val="none" w:sz="0" w:space="0" w:color="auto"/>
            <w:right w:val="none" w:sz="0" w:space="0" w:color="auto"/>
          </w:divBdr>
        </w:div>
        <w:div w:id="1764691815">
          <w:marLeft w:val="640"/>
          <w:marRight w:val="0"/>
          <w:marTop w:val="0"/>
          <w:marBottom w:val="0"/>
          <w:divBdr>
            <w:top w:val="none" w:sz="0" w:space="0" w:color="auto"/>
            <w:left w:val="none" w:sz="0" w:space="0" w:color="auto"/>
            <w:bottom w:val="none" w:sz="0" w:space="0" w:color="auto"/>
            <w:right w:val="none" w:sz="0" w:space="0" w:color="auto"/>
          </w:divBdr>
        </w:div>
        <w:div w:id="2052993390">
          <w:marLeft w:val="640"/>
          <w:marRight w:val="0"/>
          <w:marTop w:val="0"/>
          <w:marBottom w:val="0"/>
          <w:divBdr>
            <w:top w:val="none" w:sz="0" w:space="0" w:color="auto"/>
            <w:left w:val="none" w:sz="0" w:space="0" w:color="auto"/>
            <w:bottom w:val="none" w:sz="0" w:space="0" w:color="auto"/>
            <w:right w:val="none" w:sz="0" w:space="0" w:color="auto"/>
          </w:divBdr>
        </w:div>
        <w:div w:id="1821531254">
          <w:marLeft w:val="640"/>
          <w:marRight w:val="0"/>
          <w:marTop w:val="0"/>
          <w:marBottom w:val="0"/>
          <w:divBdr>
            <w:top w:val="none" w:sz="0" w:space="0" w:color="auto"/>
            <w:left w:val="none" w:sz="0" w:space="0" w:color="auto"/>
            <w:bottom w:val="none" w:sz="0" w:space="0" w:color="auto"/>
            <w:right w:val="none" w:sz="0" w:space="0" w:color="auto"/>
          </w:divBdr>
        </w:div>
        <w:div w:id="1110973838">
          <w:marLeft w:val="640"/>
          <w:marRight w:val="0"/>
          <w:marTop w:val="0"/>
          <w:marBottom w:val="0"/>
          <w:divBdr>
            <w:top w:val="none" w:sz="0" w:space="0" w:color="auto"/>
            <w:left w:val="none" w:sz="0" w:space="0" w:color="auto"/>
            <w:bottom w:val="none" w:sz="0" w:space="0" w:color="auto"/>
            <w:right w:val="none" w:sz="0" w:space="0" w:color="auto"/>
          </w:divBdr>
        </w:div>
        <w:div w:id="1372537207">
          <w:marLeft w:val="640"/>
          <w:marRight w:val="0"/>
          <w:marTop w:val="0"/>
          <w:marBottom w:val="0"/>
          <w:divBdr>
            <w:top w:val="none" w:sz="0" w:space="0" w:color="auto"/>
            <w:left w:val="none" w:sz="0" w:space="0" w:color="auto"/>
            <w:bottom w:val="none" w:sz="0" w:space="0" w:color="auto"/>
            <w:right w:val="none" w:sz="0" w:space="0" w:color="auto"/>
          </w:divBdr>
        </w:div>
        <w:div w:id="90706838">
          <w:marLeft w:val="640"/>
          <w:marRight w:val="0"/>
          <w:marTop w:val="0"/>
          <w:marBottom w:val="0"/>
          <w:divBdr>
            <w:top w:val="none" w:sz="0" w:space="0" w:color="auto"/>
            <w:left w:val="none" w:sz="0" w:space="0" w:color="auto"/>
            <w:bottom w:val="none" w:sz="0" w:space="0" w:color="auto"/>
            <w:right w:val="none" w:sz="0" w:space="0" w:color="auto"/>
          </w:divBdr>
        </w:div>
        <w:div w:id="1716586863">
          <w:marLeft w:val="640"/>
          <w:marRight w:val="0"/>
          <w:marTop w:val="0"/>
          <w:marBottom w:val="0"/>
          <w:divBdr>
            <w:top w:val="none" w:sz="0" w:space="0" w:color="auto"/>
            <w:left w:val="none" w:sz="0" w:space="0" w:color="auto"/>
            <w:bottom w:val="none" w:sz="0" w:space="0" w:color="auto"/>
            <w:right w:val="none" w:sz="0" w:space="0" w:color="auto"/>
          </w:divBdr>
        </w:div>
        <w:div w:id="1887182553">
          <w:marLeft w:val="640"/>
          <w:marRight w:val="0"/>
          <w:marTop w:val="0"/>
          <w:marBottom w:val="0"/>
          <w:divBdr>
            <w:top w:val="none" w:sz="0" w:space="0" w:color="auto"/>
            <w:left w:val="none" w:sz="0" w:space="0" w:color="auto"/>
            <w:bottom w:val="none" w:sz="0" w:space="0" w:color="auto"/>
            <w:right w:val="none" w:sz="0" w:space="0" w:color="auto"/>
          </w:divBdr>
        </w:div>
        <w:div w:id="1826703194">
          <w:marLeft w:val="640"/>
          <w:marRight w:val="0"/>
          <w:marTop w:val="0"/>
          <w:marBottom w:val="0"/>
          <w:divBdr>
            <w:top w:val="none" w:sz="0" w:space="0" w:color="auto"/>
            <w:left w:val="none" w:sz="0" w:space="0" w:color="auto"/>
            <w:bottom w:val="none" w:sz="0" w:space="0" w:color="auto"/>
            <w:right w:val="none" w:sz="0" w:space="0" w:color="auto"/>
          </w:divBdr>
        </w:div>
        <w:div w:id="1762219140">
          <w:marLeft w:val="640"/>
          <w:marRight w:val="0"/>
          <w:marTop w:val="0"/>
          <w:marBottom w:val="0"/>
          <w:divBdr>
            <w:top w:val="none" w:sz="0" w:space="0" w:color="auto"/>
            <w:left w:val="none" w:sz="0" w:space="0" w:color="auto"/>
            <w:bottom w:val="none" w:sz="0" w:space="0" w:color="auto"/>
            <w:right w:val="none" w:sz="0" w:space="0" w:color="auto"/>
          </w:divBdr>
        </w:div>
        <w:div w:id="2112318901">
          <w:marLeft w:val="640"/>
          <w:marRight w:val="0"/>
          <w:marTop w:val="0"/>
          <w:marBottom w:val="0"/>
          <w:divBdr>
            <w:top w:val="none" w:sz="0" w:space="0" w:color="auto"/>
            <w:left w:val="none" w:sz="0" w:space="0" w:color="auto"/>
            <w:bottom w:val="none" w:sz="0" w:space="0" w:color="auto"/>
            <w:right w:val="none" w:sz="0" w:space="0" w:color="auto"/>
          </w:divBdr>
        </w:div>
        <w:div w:id="1837644824">
          <w:marLeft w:val="640"/>
          <w:marRight w:val="0"/>
          <w:marTop w:val="0"/>
          <w:marBottom w:val="0"/>
          <w:divBdr>
            <w:top w:val="none" w:sz="0" w:space="0" w:color="auto"/>
            <w:left w:val="none" w:sz="0" w:space="0" w:color="auto"/>
            <w:bottom w:val="none" w:sz="0" w:space="0" w:color="auto"/>
            <w:right w:val="none" w:sz="0" w:space="0" w:color="auto"/>
          </w:divBdr>
        </w:div>
        <w:div w:id="1802337795">
          <w:marLeft w:val="640"/>
          <w:marRight w:val="0"/>
          <w:marTop w:val="0"/>
          <w:marBottom w:val="0"/>
          <w:divBdr>
            <w:top w:val="none" w:sz="0" w:space="0" w:color="auto"/>
            <w:left w:val="none" w:sz="0" w:space="0" w:color="auto"/>
            <w:bottom w:val="none" w:sz="0" w:space="0" w:color="auto"/>
            <w:right w:val="none" w:sz="0" w:space="0" w:color="auto"/>
          </w:divBdr>
        </w:div>
        <w:div w:id="1740133163">
          <w:marLeft w:val="640"/>
          <w:marRight w:val="0"/>
          <w:marTop w:val="0"/>
          <w:marBottom w:val="0"/>
          <w:divBdr>
            <w:top w:val="none" w:sz="0" w:space="0" w:color="auto"/>
            <w:left w:val="none" w:sz="0" w:space="0" w:color="auto"/>
            <w:bottom w:val="none" w:sz="0" w:space="0" w:color="auto"/>
            <w:right w:val="none" w:sz="0" w:space="0" w:color="auto"/>
          </w:divBdr>
        </w:div>
        <w:div w:id="740056707">
          <w:marLeft w:val="640"/>
          <w:marRight w:val="0"/>
          <w:marTop w:val="0"/>
          <w:marBottom w:val="0"/>
          <w:divBdr>
            <w:top w:val="none" w:sz="0" w:space="0" w:color="auto"/>
            <w:left w:val="none" w:sz="0" w:space="0" w:color="auto"/>
            <w:bottom w:val="none" w:sz="0" w:space="0" w:color="auto"/>
            <w:right w:val="none" w:sz="0" w:space="0" w:color="auto"/>
          </w:divBdr>
        </w:div>
        <w:div w:id="1530679049">
          <w:marLeft w:val="640"/>
          <w:marRight w:val="0"/>
          <w:marTop w:val="0"/>
          <w:marBottom w:val="0"/>
          <w:divBdr>
            <w:top w:val="none" w:sz="0" w:space="0" w:color="auto"/>
            <w:left w:val="none" w:sz="0" w:space="0" w:color="auto"/>
            <w:bottom w:val="none" w:sz="0" w:space="0" w:color="auto"/>
            <w:right w:val="none" w:sz="0" w:space="0" w:color="auto"/>
          </w:divBdr>
        </w:div>
        <w:div w:id="474295916">
          <w:marLeft w:val="640"/>
          <w:marRight w:val="0"/>
          <w:marTop w:val="0"/>
          <w:marBottom w:val="0"/>
          <w:divBdr>
            <w:top w:val="none" w:sz="0" w:space="0" w:color="auto"/>
            <w:left w:val="none" w:sz="0" w:space="0" w:color="auto"/>
            <w:bottom w:val="none" w:sz="0" w:space="0" w:color="auto"/>
            <w:right w:val="none" w:sz="0" w:space="0" w:color="auto"/>
          </w:divBdr>
        </w:div>
        <w:div w:id="2052462166">
          <w:marLeft w:val="640"/>
          <w:marRight w:val="0"/>
          <w:marTop w:val="0"/>
          <w:marBottom w:val="0"/>
          <w:divBdr>
            <w:top w:val="none" w:sz="0" w:space="0" w:color="auto"/>
            <w:left w:val="none" w:sz="0" w:space="0" w:color="auto"/>
            <w:bottom w:val="none" w:sz="0" w:space="0" w:color="auto"/>
            <w:right w:val="none" w:sz="0" w:space="0" w:color="auto"/>
          </w:divBdr>
        </w:div>
        <w:div w:id="2102874253">
          <w:marLeft w:val="640"/>
          <w:marRight w:val="0"/>
          <w:marTop w:val="0"/>
          <w:marBottom w:val="0"/>
          <w:divBdr>
            <w:top w:val="none" w:sz="0" w:space="0" w:color="auto"/>
            <w:left w:val="none" w:sz="0" w:space="0" w:color="auto"/>
            <w:bottom w:val="none" w:sz="0" w:space="0" w:color="auto"/>
            <w:right w:val="none" w:sz="0" w:space="0" w:color="auto"/>
          </w:divBdr>
        </w:div>
        <w:div w:id="1624845242">
          <w:marLeft w:val="640"/>
          <w:marRight w:val="0"/>
          <w:marTop w:val="0"/>
          <w:marBottom w:val="0"/>
          <w:divBdr>
            <w:top w:val="none" w:sz="0" w:space="0" w:color="auto"/>
            <w:left w:val="none" w:sz="0" w:space="0" w:color="auto"/>
            <w:bottom w:val="none" w:sz="0" w:space="0" w:color="auto"/>
            <w:right w:val="none" w:sz="0" w:space="0" w:color="auto"/>
          </w:divBdr>
        </w:div>
        <w:div w:id="315887451">
          <w:marLeft w:val="640"/>
          <w:marRight w:val="0"/>
          <w:marTop w:val="0"/>
          <w:marBottom w:val="0"/>
          <w:divBdr>
            <w:top w:val="none" w:sz="0" w:space="0" w:color="auto"/>
            <w:left w:val="none" w:sz="0" w:space="0" w:color="auto"/>
            <w:bottom w:val="none" w:sz="0" w:space="0" w:color="auto"/>
            <w:right w:val="none" w:sz="0" w:space="0" w:color="auto"/>
          </w:divBdr>
        </w:div>
        <w:div w:id="303320046">
          <w:marLeft w:val="640"/>
          <w:marRight w:val="0"/>
          <w:marTop w:val="0"/>
          <w:marBottom w:val="0"/>
          <w:divBdr>
            <w:top w:val="none" w:sz="0" w:space="0" w:color="auto"/>
            <w:left w:val="none" w:sz="0" w:space="0" w:color="auto"/>
            <w:bottom w:val="none" w:sz="0" w:space="0" w:color="auto"/>
            <w:right w:val="none" w:sz="0" w:space="0" w:color="auto"/>
          </w:divBdr>
        </w:div>
        <w:div w:id="1989817622">
          <w:marLeft w:val="640"/>
          <w:marRight w:val="0"/>
          <w:marTop w:val="0"/>
          <w:marBottom w:val="0"/>
          <w:divBdr>
            <w:top w:val="none" w:sz="0" w:space="0" w:color="auto"/>
            <w:left w:val="none" w:sz="0" w:space="0" w:color="auto"/>
            <w:bottom w:val="none" w:sz="0" w:space="0" w:color="auto"/>
            <w:right w:val="none" w:sz="0" w:space="0" w:color="auto"/>
          </w:divBdr>
        </w:div>
        <w:div w:id="883178031">
          <w:marLeft w:val="640"/>
          <w:marRight w:val="0"/>
          <w:marTop w:val="0"/>
          <w:marBottom w:val="0"/>
          <w:divBdr>
            <w:top w:val="none" w:sz="0" w:space="0" w:color="auto"/>
            <w:left w:val="none" w:sz="0" w:space="0" w:color="auto"/>
            <w:bottom w:val="none" w:sz="0" w:space="0" w:color="auto"/>
            <w:right w:val="none" w:sz="0" w:space="0" w:color="auto"/>
          </w:divBdr>
        </w:div>
        <w:div w:id="618800908">
          <w:marLeft w:val="640"/>
          <w:marRight w:val="0"/>
          <w:marTop w:val="0"/>
          <w:marBottom w:val="0"/>
          <w:divBdr>
            <w:top w:val="none" w:sz="0" w:space="0" w:color="auto"/>
            <w:left w:val="none" w:sz="0" w:space="0" w:color="auto"/>
            <w:bottom w:val="none" w:sz="0" w:space="0" w:color="auto"/>
            <w:right w:val="none" w:sz="0" w:space="0" w:color="auto"/>
          </w:divBdr>
        </w:div>
        <w:div w:id="2102870020">
          <w:marLeft w:val="640"/>
          <w:marRight w:val="0"/>
          <w:marTop w:val="0"/>
          <w:marBottom w:val="0"/>
          <w:divBdr>
            <w:top w:val="none" w:sz="0" w:space="0" w:color="auto"/>
            <w:left w:val="none" w:sz="0" w:space="0" w:color="auto"/>
            <w:bottom w:val="none" w:sz="0" w:space="0" w:color="auto"/>
            <w:right w:val="none" w:sz="0" w:space="0" w:color="auto"/>
          </w:divBdr>
        </w:div>
        <w:div w:id="1868253257">
          <w:marLeft w:val="640"/>
          <w:marRight w:val="0"/>
          <w:marTop w:val="0"/>
          <w:marBottom w:val="0"/>
          <w:divBdr>
            <w:top w:val="none" w:sz="0" w:space="0" w:color="auto"/>
            <w:left w:val="none" w:sz="0" w:space="0" w:color="auto"/>
            <w:bottom w:val="none" w:sz="0" w:space="0" w:color="auto"/>
            <w:right w:val="none" w:sz="0" w:space="0" w:color="auto"/>
          </w:divBdr>
        </w:div>
        <w:div w:id="860239172">
          <w:marLeft w:val="640"/>
          <w:marRight w:val="0"/>
          <w:marTop w:val="0"/>
          <w:marBottom w:val="0"/>
          <w:divBdr>
            <w:top w:val="none" w:sz="0" w:space="0" w:color="auto"/>
            <w:left w:val="none" w:sz="0" w:space="0" w:color="auto"/>
            <w:bottom w:val="none" w:sz="0" w:space="0" w:color="auto"/>
            <w:right w:val="none" w:sz="0" w:space="0" w:color="auto"/>
          </w:divBdr>
        </w:div>
        <w:div w:id="412431317">
          <w:marLeft w:val="640"/>
          <w:marRight w:val="0"/>
          <w:marTop w:val="0"/>
          <w:marBottom w:val="0"/>
          <w:divBdr>
            <w:top w:val="none" w:sz="0" w:space="0" w:color="auto"/>
            <w:left w:val="none" w:sz="0" w:space="0" w:color="auto"/>
            <w:bottom w:val="none" w:sz="0" w:space="0" w:color="auto"/>
            <w:right w:val="none" w:sz="0" w:space="0" w:color="auto"/>
          </w:divBdr>
        </w:div>
        <w:div w:id="212280576">
          <w:marLeft w:val="640"/>
          <w:marRight w:val="0"/>
          <w:marTop w:val="0"/>
          <w:marBottom w:val="0"/>
          <w:divBdr>
            <w:top w:val="none" w:sz="0" w:space="0" w:color="auto"/>
            <w:left w:val="none" w:sz="0" w:space="0" w:color="auto"/>
            <w:bottom w:val="none" w:sz="0" w:space="0" w:color="auto"/>
            <w:right w:val="none" w:sz="0" w:space="0" w:color="auto"/>
          </w:divBdr>
        </w:div>
        <w:div w:id="1911117806">
          <w:marLeft w:val="640"/>
          <w:marRight w:val="0"/>
          <w:marTop w:val="0"/>
          <w:marBottom w:val="0"/>
          <w:divBdr>
            <w:top w:val="none" w:sz="0" w:space="0" w:color="auto"/>
            <w:left w:val="none" w:sz="0" w:space="0" w:color="auto"/>
            <w:bottom w:val="none" w:sz="0" w:space="0" w:color="auto"/>
            <w:right w:val="none" w:sz="0" w:space="0" w:color="auto"/>
          </w:divBdr>
        </w:div>
        <w:div w:id="2010789587">
          <w:marLeft w:val="640"/>
          <w:marRight w:val="0"/>
          <w:marTop w:val="0"/>
          <w:marBottom w:val="0"/>
          <w:divBdr>
            <w:top w:val="none" w:sz="0" w:space="0" w:color="auto"/>
            <w:left w:val="none" w:sz="0" w:space="0" w:color="auto"/>
            <w:bottom w:val="none" w:sz="0" w:space="0" w:color="auto"/>
            <w:right w:val="none" w:sz="0" w:space="0" w:color="auto"/>
          </w:divBdr>
        </w:div>
        <w:div w:id="1394352640">
          <w:marLeft w:val="640"/>
          <w:marRight w:val="0"/>
          <w:marTop w:val="0"/>
          <w:marBottom w:val="0"/>
          <w:divBdr>
            <w:top w:val="none" w:sz="0" w:space="0" w:color="auto"/>
            <w:left w:val="none" w:sz="0" w:space="0" w:color="auto"/>
            <w:bottom w:val="none" w:sz="0" w:space="0" w:color="auto"/>
            <w:right w:val="none" w:sz="0" w:space="0" w:color="auto"/>
          </w:divBdr>
        </w:div>
        <w:div w:id="1528566900">
          <w:marLeft w:val="640"/>
          <w:marRight w:val="0"/>
          <w:marTop w:val="0"/>
          <w:marBottom w:val="0"/>
          <w:divBdr>
            <w:top w:val="none" w:sz="0" w:space="0" w:color="auto"/>
            <w:left w:val="none" w:sz="0" w:space="0" w:color="auto"/>
            <w:bottom w:val="none" w:sz="0" w:space="0" w:color="auto"/>
            <w:right w:val="none" w:sz="0" w:space="0" w:color="auto"/>
          </w:divBdr>
        </w:div>
        <w:div w:id="558248230">
          <w:marLeft w:val="640"/>
          <w:marRight w:val="0"/>
          <w:marTop w:val="0"/>
          <w:marBottom w:val="0"/>
          <w:divBdr>
            <w:top w:val="none" w:sz="0" w:space="0" w:color="auto"/>
            <w:left w:val="none" w:sz="0" w:space="0" w:color="auto"/>
            <w:bottom w:val="none" w:sz="0" w:space="0" w:color="auto"/>
            <w:right w:val="none" w:sz="0" w:space="0" w:color="auto"/>
          </w:divBdr>
        </w:div>
        <w:div w:id="418212974">
          <w:marLeft w:val="640"/>
          <w:marRight w:val="0"/>
          <w:marTop w:val="0"/>
          <w:marBottom w:val="0"/>
          <w:divBdr>
            <w:top w:val="none" w:sz="0" w:space="0" w:color="auto"/>
            <w:left w:val="none" w:sz="0" w:space="0" w:color="auto"/>
            <w:bottom w:val="none" w:sz="0" w:space="0" w:color="auto"/>
            <w:right w:val="none" w:sz="0" w:space="0" w:color="auto"/>
          </w:divBdr>
        </w:div>
        <w:div w:id="1838182768">
          <w:marLeft w:val="640"/>
          <w:marRight w:val="0"/>
          <w:marTop w:val="0"/>
          <w:marBottom w:val="0"/>
          <w:divBdr>
            <w:top w:val="none" w:sz="0" w:space="0" w:color="auto"/>
            <w:left w:val="none" w:sz="0" w:space="0" w:color="auto"/>
            <w:bottom w:val="none" w:sz="0" w:space="0" w:color="auto"/>
            <w:right w:val="none" w:sz="0" w:space="0" w:color="auto"/>
          </w:divBdr>
        </w:div>
        <w:div w:id="2004039438">
          <w:marLeft w:val="640"/>
          <w:marRight w:val="0"/>
          <w:marTop w:val="0"/>
          <w:marBottom w:val="0"/>
          <w:divBdr>
            <w:top w:val="none" w:sz="0" w:space="0" w:color="auto"/>
            <w:left w:val="none" w:sz="0" w:space="0" w:color="auto"/>
            <w:bottom w:val="none" w:sz="0" w:space="0" w:color="auto"/>
            <w:right w:val="none" w:sz="0" w:space="0" w:color="auto"/>
          </w:divBdr>
        </w:div>
        <w:div w:id="583805683">
          <w:marLeft w:val="640"/>
          <w:marRight w:val="0"/>
          <w:marTop w:val="0"/>
          <w:marBottom w:val="0"/>
          <w:divBdr>
            <w:top w:val="none" w:sz="0" w:space="0" w:color="auto"/>
            <w:left w:val="none" w:sz="0" w:space="0" w:color="auto"/>
            <w:bottom w:val="none" w:sz="0" w:space="0" w:color="auto"/>
            <w:right w:val="none" w:sz="0" w:space="0" w:color="auto"/>
          </w:divBdr>
        </w:div>
        <w:div w:id="824662472">
          <w:marLeft w:val="640"/>
          <w:marRight w:val="0"/>
          <w:marTop w:val="0"/>
          <w:marBottom w:val="0"/>
          <w:divBdr>
            <w:top w:val="none" w:sz="0" w:space="0" w:color="auto"/>
            <w:left w:val="none" w:sz="0" w:space="0" w:color="auto"/>
            <w:bottom w:val="none" w:sz="0" w:space="0" w:color="auto"/>
            <w:right w:val="none" w:sz="0" w:space="0" w:color="auto"/>
          </w:divBdr>
        </w:div>
        <w:div w:id="52050309">
          <w:marLeft w:val="640"/>
          <w:marRight w:val="0"/>
          <w:marTop w:val="0"/>
          <w:marBottom w:val="0"/>
          <w:divBdr>
            <w:top w:val="none" w:sz="0" w:space="0" w:color="auto"/>
            <w:left w:val="none" w:sz="0" w:space="0" w:color="auto"/>
            <w:bottom w:val="none" w:sz="0" w:space="0" w:color="auto"/>
            <w:right w:val="none" w:sz="0" w:space="0" w:color="auto"/>
          </w:divBdr>
        </w:div>
        <w:div w:id="1066730154">
          <w:marLeft w:val="640"/>
          <w:marRight w:val="0"/>
          <w:marTop w:val="0"/>
          <w:marBottom w:val="0"/>
          <w:divBdr>
            <w:top w:val="none" w:sz="0" w:space="0" w:color="auto"/>
            <w:left w:val="none" w:sz="0" w:space="0" w:color="auto"/>
            <w:bottom w:val="none" w:sz="0" w:space="0" w:color="auto"/>
            <w:right w:val="none" w:sz="0" w:space="0" w:color="auto"/>
          </w:divBdr>
        </w:div>
        <w:div w:id="1313678469">
          <w:marLeft w:val="640"/>
          <w:marRight w:val="0"/>
          <w:marTop w:val="0"/>
          <w:marBottom w:val="0"/>
          <w:divBdr>
            <w:top w:val="none" w:sz="0" w:space="0" w:color="auto"/>
            <w:left w:val="none" w:sz="0" w:space="0" w:color="auto"/>
            <w:bottom w:val="none" w:sz="0" w:space="0" w:color="auto"/>
            <w:right w:val="none" w:sz="0" w:space="0" w:color="auto"/>
          </w:divBdr>
        </w:div>
        <w:div w:id="653729177">
          <w:marLeft w:val="640"/>
          <w:marRight w:val="0"/>
          <w:marTop w:val="0"/>
          <w:marBottom w:val="0"/>
          <w:divBdr>
            <w:top w:val="none" w:sz="0" w:space="0" w:color="auto"/>
            <w:left w:val="none" w:sz="0" w:space="0" w:color="auto"/>
            <w:bottom w:val="none" w:sz="0" w:space="0" w:color="auto"/>
            <w:right w:val="none" w:sz="0" w:space="0" w:color="auto"/>
          </w:divBdr>
        </w:div>
        <w:div w:id="389812111">
          <w:marLeft w:val="640"/>
          <w:marRight w:val="0"/>
          <w:marTop w:val="0"/>
          <w:marBottom w:val="0"/>
          <w:divBdr>
            <w:top w:val="none" w:sz="0" w:space="0" w:color="auto"/>
            <w:left w:val="none" w:sz="0" w:space="0" w:color="auto"/>
            <w:bottom w:val="none" w:sz="0" w:space="0" w:color="auto"/>
            <w:right w:val="none" w:sz="0" w:space="0" w:color="auto"/>
          </w:divBdr>
        </w:div>
        <w:div w:id="1783569641">
          <w:marLeft w:val="640"/>
          <w:marRight w:val="0"/>
          <w:marTop w:val="0"/>
          <w:marBottom w:val="0"/>
          <w:divBdr>
            <w:top w:val="none" w:sz="0" w:space="0" w:color="auto"/>
            <w:left w:val="none" w:sz="0" w:space="0" w:color="auto"/>
            <w:bottom w:val="none" w:sz="0" w:space="0" w:color="auto"/>
            <w:right w:val="none" w:sz="0" w:space="0" w:color="auto"/>
          </w:divBdr>
        </w:div>
        <w:div w:id="701054216">
          <w:marLeft w:val="640"/>
          <w:marRight w:val="0"/>
          <w:marTop w:val="0"/>
          <w:marBottom w:val="0"/>
          <w:divBdr>
            <w:top w:val="none" w:sz="0" w:space="0" w:color="auto"/>
            <w:left w:val="none" w:sz="0" w:space="0" w:color="auto"/>
            <w:bottom w:val="none" w:sz="0" w:space="0" w:color="auto"/>
            <w:right w:val="none" w:sz="0" w:space="0" w:color="auto"/>
          </w:divBdr>
        </w:div>
        <w:div w:id="2095737675">
          <w:marLeft w:val="640"/>
          <w:marRight w:val="0"/>
          <w:marTop w:val="0"/>
          <w:marBottom w:val="0"/>
          <w:divBdr>
            <w:top w:val="none" w:sz="0" w:space="0" w:color="auto"/>
            <w:left w:val="none" w:sz="0" w:space="0" w:color="auto"/>
            <w:bottom w:val="none" w:sz="0" w:space="0" w:color="auto"/>
            <w:right w:val="none" w:sz="0" w:space="0" w:color="auto"/>
          </w:divBdr>
        </w:div>
        <w:div w:id="1355576387">
          <w:marLeft w:val="640"/>
          <w:marRight w:val="0"/>
          <w:marTop w:val="0"/>
          <w:marBottom w:val="0"/>
          <w:divBdr>
            <w:top w:val="none" w:sz="0" w:space="0" w:color="auto"/>
            <w:left w:val="none" w:sz="0" w:space="0" w:color="auto"/>
            <w:bottom w:val="none" w:sz="0" w:space="0" w:color="auto"/>
            <w:right w:val="none" w:sz="0" w:space="0" w:color="auto"/>
          </w:divBdr>
        </w:div>
      </w:divsChild>
    </w:div>
    <w:div w:id="1793130730">
      <w:bodyDiv w:val="1"/>
      <w:marLeft w:val="0"/>
      <w:marRight w:val="0"/>
      <w:marTop w:val="0"/>
      <w:marBottom w:val="0"/>
      <w:divBdr>
        <w:top w:val="none" w:sz="0" w:space="0" w:color="auto"/>
        <w:left w:val="none" w:sz="0" w:space="0" w:color="auto"/>
        <w:bottom w:val="none" w:sz="0" w:space="0" w:color="auto"/>
        <w:right w:val="none" w:sz="0" w:space="0" w:color="auto"/>
      </w:divBdr>
      <w:divsChild>
        <w:div w:id="929507224">
          <w:marLeft w:val="640"/>
          <w:marRight w:val="0"/>
          <w:marTop w:val="0"/>
          <w:marBottom w:val="0"/>
          <w:divBdr>
            <w:top w:val="none" w:sz="0" w:space="0" w:color="auto"/>
            <w:left w:val="none" w:sz="0" w:space="0" w:color="auto"/>
            <w:bottom w:val="none" w:sz="0" w:space="0" w:color="auto"/>
            <w:right w:val="none" w:sz="0" w:space="0" w:color="auto"/>
          </w:divBdr>
        </w:div>
        <w:div w:id="78137537">
          <w:marLeft w:val="640"/>
          <w:marRight w:val="0"/>
          <w:marTop w:val="0"/>
          <w:marBottom w:val="0"/>
          <w:divBdr>
            <w:top w:val="none" w:sz="0" w:space="0" w:color="auto"/>
            <w:left w:val="none" w:sz="0" w:space="0" w:color="auto"/>
            <w:bottom w:val="none" w:sz="0" w:space="0" w:color="auto"/>
            <w:right w:val="none" w:sz="0" w:space="0" w:color="auto"/>
          </w:divBdr>
        </w:div>
        <w:div w:id="541864681">
          <w:marLeft w:val="640"/>
          <w:marRight w:val="0"/>
          <w:marTop w:val="0"/>
          <w:marBottom w:val="0"/>
          <w:divBdr>
            <w:top w:val="none" w:sz="0" w:space="0" w:color="auto"/>
            <w:left w:val="none" w:sz="0" w:space="0" w:color="auto"/>
            <w:bottom w:val="none" w:sz="0" w:space="0" w:color="auto"/>
            <w:right w:val="none" w:sz="0" w:space="0" w:color="auto"/>
          </w:divBdr>
        </w:div>
        <w:div w:id="1018964490">
          <w:marLeft w:val="640"/>
          <w:marRight w:val="0"/>
          <w:marTop w:val="0"/>
          <w:marBottom w:val="0"/>
          <w:divBdr>
            <w:top w:val="none" w:sz="0" w:space="0" w:color="auto"/>
            <w:left w:val="none" w:sz="0" w:space="0" w:color="auto"/>
            <w:bottom w:val="none" w:sz="0" w:space="0" w:color="auto"/>
            <w:right w:val="none" w:sz="0" w:space="0" w:color="auto"/>
          </w:divBdr>
        </w:div>
        <w:div w:id="1213616218">
          <w:marLeft w:val="640"/>
          <w:marRight w:val="0"/>
          <w:marTop w:val="0"/>
          <w:marBottom w:val="0"/>
          <w:divBdr>
            <w:top w:val="none" w:sz="0" w:space="0" w:color="auto"/>
            <w:left w:val="none" w:sz="0" w:space="0" w:color="auto"/>
            <w:bottom w:val="none" w:sz="0" w:space="0" w:color="auto"/>
            <w:right w:val="none" w:sz="0" w:space="0" w:color="auto"/>
          </w:divBdr>
        </w:div>
        <w:div w:id="943685360">
          <w:marLeft w:val="640"/>
          <w:marRight w:val="0"/>
          <w:marTop w:val="0"/>
          <w:marBottom w:val="0"/>
          <w:divBdr>
            <w:top w:val="none" w:sz="0" w:space="0" w:color="auto"/>
            <w:left w:val="none" w:sz="0" w:space="0" w:color="auto"/>
            <w:bottom w:val="none" w:sz="0" w:space="0" w:color="auto"/>
            <w:right w:val="none" w:sz="0" w:space="0" w:color="auto"/>
          </w:divBdr>
        </w:div>
        <w:div w:id="1830361173">
          <w:marLeft w:val="640"/>
          <w:marRight w:val="0"/>
          <w:marTop w:val="0"/>
          <w:marBottom w:val="0"/>
          <w:divBdr>
            <w:top w:val="none" w:sz="0" w:space="0" w:color="auto"/>
            <w:left w:val="none" w:sz="0" w:space="0" w:color="auto"/>
            <w:bottom w:val="none" w:sz="0" w:space="0" w:color="auto"/>
            <w:right w:val="none" w:sz="0" w:space="0" w:color="auto"/>
          </w:divBdr>
        </w:div>
        <w:div w:id="25643624">
          <w:marLeft w:val="640"/>
          <w:marRight w:val="0"/>
          <w:marTop w:val="0"/>
          <w:marBottom w:val="0"/>
          <w:divBdr>
            <w:top w:val="none" w:sz="0" w:space="0" w:color="auto"/>
            <w:left w:val="none" w:sz="0" w:space="0" w:color="auto"/>
            <w:bottom w:val="none" w:sz="0" w:space="0" w:color="auto"/>
            <w:right w:val="none" w:sz="0" w:space="0" w:color="auto"/>
          </w:divBdr>
        </w:div>
        <w:div w:id="192884420">
          <w:marLeft w:val="640"/>
          <w:marRight w:val="0"/>
          <w:marTop w:val="0"/>
          <w:marBottom w:val="0"/>
          <w:divBdr>
            <w:top w:val="none" w:sz="0" w:space="0" w:color="auto"/>
            <w:left w:val="none" w:sz="0" w:space="0" w:color="auto"/>
            <w:bottom w:val="none" w:sz="0" w:space="0" w:color="auto"/>
            <w:right w:val="none" w:sz="0" w:space="0" w:color="auto"/>
          </w:divBdr>
        </w:div>
        <w:div w:id="655692991">
          <w:marLeft w:val="640"/>
          <w:marRight w:val="0"/>
          <w:marTop w:val="0"/>
          <w:marBottom w:val="0"/>
          <w:divBdr>
            <w:top w:val="none" w:sz="0" w:space="0" w:color="auto"/>
            <w:left w:val="none" w:sz="0" w:space="0" w:color="auto"/>
            <w:bottom w:val="none" w:sz="0" w:space="0" w:color="auto"/>
            <w:right w:val="none" w:sz="0" w:space="0" w:color="auto"/>
          </w:divBdr>
        </w:div>
        <w:div w:id="1977905511">
          <w:marLeft w:val="640"/>
          <w:marRight w:val="0"/>
          <w:marTop w:val="0"/>
          <w:marBottom w:val="0"/>
          <w:divBdr>
            <w:top w:val="none" w:sz="0" w:space="0" w:color="auto"/>
            <w:left w:val="none" w:sz="0" w:space="0" w:color="auto"/>
            <w:bottom w:val="none" w:sz="0" w:space="0" w:color="auto"/>
            <w:right w:val="none" w:sz="0" w:space="0" w:color="auto"/>
          </w:divBdr>
        </w:div>
        <w:div w:id="588319381">
          <w:marLeft w:val="640"/>
          <w:marRight w:val="0"/>
          <w:marTop w:val="0"/>
          <w:marBottom w:val="0"/>
          <w:divBdr>
            <w:top w:val="none" w:sz="0" w:space="0" w:color="auto"/>
            <w:left w:val="none" w:sz="0" w:space="0" w:color="auto"/>
            <w:bottom w:val="none" w:sz="0" w:space="0" w:color="auto"/>
            <w:right w:val="none" w:sz="0" w:space="0" w:color="auto"/>
          </w:divBdr>
        </w:div>
        <w:div w:id="215819244">
          <w:marLeft w:val="640"/>
          <w:marRight w:val="0"/>
          <w:marTop w:val="0"/>
          <w:marBottom w:val="0"/>
          <w:divBdr>
            <w:top w:val="none" w:sz="0" w:space="0" w:color="auto"/>
            <w:left w:val="none" w:sz="0" w:space="0" w:color="auto"/>
            <w:bottom w:val="none" w:sz="0" w:space="0" w:color="auto"/>
            <w:right w:val="none" w:sz="0" w:space="0" w:color="auto"/>
          </w:divBdr>
        </w:div>
        <w:div w:id="838036281">
          <w:marLeft w:val="640"/>
          <w:marRight w:val="0"/>
          <w:marTop w:val="0"/>
          <w:marBottom w:val="0"/>
          <w:divBdr>
            <w:top w:val="none" w:sz="0" w:space="0" w:color="auto"/>
            <w:left w:val="none" w:sz="0" w:space="0" w:color="auto"/>
            <w:bottom w:val="none" w:sz="0" w:space="0" w:color="auto"/>
            <w:right w:val="none" w:sz="0" w:space="0" w:color="auto"/>
          </w:divBdr>
        </w:div>
        <w:div w:id="26031519">
          <w:marLeft w:val="640"/>
          <w:marRight w:val="0"/>
          <w:marTop w:val="0"/>
          <w:marBottom w:val="0"/>
          <w:divBdr>
            <w:top w:val="none" w:sz="0" w:space="0" w:color="auto"/>
            <w:left w:val="none" w:sz="0" w:space="0" w:color="auto"/>
            <w:bottom w:val="none" w:sz="0" w:space="0" w:color="auto"/>
            <w:right w:val="none" w:sz="0" w:space="0" w:color="auto"/>
          </w:divBdr>
        </w:div>
        <w:div w:id="644241413">
          <w:marLeft w:val="640"/>
          <w:marRight w:val="0"/>
          <w:marTop w:val="0"/>
          <w:marBottom w:val="0"/>
          <w:divBdr>
            <w:top w:val="none" w:sz="0" w:space="0" w:color="auto"/>
            <w:left w:val="none" w:sz="0" w:space="0" w:color="auto"/>
            <w:bottom w:val="none" w:sz="0" w:space="0" w:color="auto"/>
            <w:right w:val="none" w:sz="0" w:space="0" w:color="auto"/>
          </w:divBdr>
        </w:div>
        <w:div w:id="1213687691">
          <w:marLeft w:val="640"/>
          <w:marRight w:val="0"/>
          <w:marTop w:val="0"/>
          <w:marBottom w:val="0"/>
          <w:divBdr>
            <w:top w:val="none" w:sz="0" w:space="0" w:color="auto"/>
            <w:left w:val="none" w:sz="0" w:space="0" w:color="auto"/>
            <w:bottom w:val="none" w:sz="0" w:space="0" w:color="auto"/>
            <w:right w:val="none" w:sz="0" w:space="0" w:color="auto"/>
          </w:divBdr>
        </w:div>
        <w:div w:id="1654600438">
          <w:marLeft w:val="640"/>
          <w:marRight w:val="0"/>
          <w:marTop w:val="0"/>
          <w:marBottom w:val="0"/>
          <w:divBdr>
            <w:top w:val="none" w:sz="0" w:space="0" w:color="auto"/>
            <w:left w:val="none" w:sz="0" w:space="0" w:color="auto"/>
            <w:bottom w:val="none" w:sz="0" w:space="0" w:color="auto"/>
            <w:right w:val="none" w:sz="0" w:space="0" w:color="auto"/>
          </w:divBdr>
        </w:div>
        <w:div w:id="631636861">
          <w:marLeft w:val="640"/>
          <w:marRight w:val="0"/>
          <w:marTop w:val="0"/>
          <w:marBottom w:val="0"/>
          <w:divBdr>
            <w:top w:val="none" w:sz="0" w:space="0" w:color="auto"/>
            <w:left w:val="none" w:sz="0" w:space="0" w:color="auto"/>
            <w:bottom w:val="none" w:sz="0" w:space="0" w:color="auto"/>
            <w:right w:val="none" w:sz="0" w:space="0" w:color="auto"/>
          </w:divBdr>
        </w:div>
        <w:div w:id="1787432773">
          <w:marLeft w:val="640"/>
          <w:marRight w:val="0"/>
          <w:marTop w:val="0"/>
          <w:marBottom w:val="0"/>
          <w:divBdr>
            <w:top w:val="none" w:sz="0" w:space="0" w:color="auto"/>
            <w:left w:val="none" w:sz="0" w:space="0" w:color="auto"/>
            <w:bottom w:val="none" w:sz="0" w:space="0" w:color="auto"/>
            <w:right w:val="none" w:sz="0" w:space="0" w:color="auto"/>
          </w:divBdr>
        </w:div>
        <w:div w:id="1756976364">
          <w:marLeft w:val="640"/>
          <w:marRight w:val="0"/>
          <w:marTop w:val="0"/>
          <w:marBottom w:val="0"/>
          <w:divBdr>
            <w:top w:val="none" w:sz="0" w:space="0" w:color="auto"/>
            <w:left w:val="none" w:sz="0" w:space="0" w:color="auto"/>
            <w:bottom w:val="none" w:sz="0" w:space="0" w:color="auto"/>
            <w:right w:val="none" w:sz="0" w:space="0" w:color="auto"/>
          </w:divBdr>
        </w:div>
        <w:div w:id="87509377">
          <w:marLeft w:val="640"/>
          <w:marRight w:val="0"/>
          <w:marTop w:val="0"/>
          <w:marBottom w:val="0"/>
          <w:divBdr>
            <w:top w:val="none" w:sz="0" w:space="0" w:color="auto"/>
            <w:left w:val="none" w:sz="0" w:space="0" w:color="auto"/>
            <w:bottom w:val="none" w:sz="0" w:space="0" w:color="auto"/>
            <w:right w:val="none" w:sz="0" w:space="0" w:color="auto"/>
          </w:divBdr>
        </w:div>
        <w:div w:id="135077218">
          <w:marLeft w:val="640"/>
          <w:marRight w:val="0"/>
          <w:marTop w:val="0"/>
          <w:marBottom w:val="0"/>
          <w:divBdr>
            <w:top w:val="none" w:sz="0" w:space="0" w:color="auto"/>
            <w:left w:val="none" w:sz="0" w:space="0" w:color="auto"/>
            <w:bottom w:val="none" w:sz="0" w:space="0" w:color="auto"/>
            <w:right w:val="none" w:sz="0" w:space="0" w:color="auto"/>
          </w:divBdr>
        </w:div>
        <w:div w:id="1358198239">
          <w:marLeft w:val="640"/>
          <w:marRight w:val="0"/>
          <w:marTop w:val="0"/>
          <w:marBottom w:val="0"/>
          <w:divBdr>
            <w:top w:val="none" w:sz="0" w:space="0" w:color="auto"/>
            <w:left w:val="none" w:sz="0" w:space="0" w:color="auto"/>
            <w:bottom w:val="none" w:sz="0" w:space="0" w:color="auto"/>
            <w:right w:val="none" w:sz="0" w:space="0" w:color="auto"/>
          </w:divBdr>
        </w:div>
        <w:div w:id="220213889">
          <w:marLeft w:val="640"/>
          <w:marRight w:val="0"/>
          <w:marTop w:val="0"/>
          <w:marBottom w:val="0"/>
          <w:divBdr>
            <w:top w:val="none" w:sz="0" w:space="0" w:color="auto"/>
            <w:left w:val="none" w:sz="0" w:space="0" w:color="auto"/>
            <w:bottom w:val="none" w:sz="0" w:space="0" w:color="auto"/>
            <w:right w:val="none" w:sz="0" w:space="0" w:color="auto"/>
          </w:divBdr>
        </w:div>
        <w:div w:id="609357760">
          <w:marLeft w:val="640"/>
          <w:marRight w:val="0"/>
          <w:marTop w:val="0"/>
          <w:marBottom w:val="0"/>
          <w:divBdr>
            <w:top w:val="none" w:sz="0" w:space="0" w:color="auto"/>
            <w:left w:val="none" w:sz="0" w:space="0" w:color="auto"/>
            <w:bottom w:val="none" w:sz="0" w:space="0" w:color="auto"/>
            <w:right w:val="none" w:sz="0" w:space="0" w:color="auto"/>
          </w:divBdr>
        </w:div>
        <w:div w:id="1345133511">
          <w:marLeft w:val="640"/>
          <w:marRight w:val="0"/>
          <w:marTop w:val="0"/>
          <w:marBottom w:val="0"/>
          <w:divBdr>
            <w:top w:val="none" w:sz="0" w:space="0" w:color="auto"/>
            <w:left w:val="none" w:sz="0" w:space="0" w:color="auto"/>
            <w:bottom w:val="none" w:sz="0" w:space="0" w:color="auto"/>
            <w:right w:val="none" w:sz="0" w:space="0" w:color="auto"/>
          </w:divBdr>
        </w:div>
        <w:div w:id="1137801302">
          <w:marLeft w:val="640"/>
          <w:marRight w:val="0"/>
          <w:marTop w:val="0"/>
          <w:marBottom w:val="0"/>
          <w:divBdr>
            <w:top w:val="none" w:sz="0" w:space="0" w:color="auto"/>
            <w:left w:val="none" w:sz="0" w:space="0" w:color="auto"/>
            <w:bottom w:val="none" w:sz="0" w:space="0" w:color="auto"/>
            <w:right w:val="none" w:sz="0" w:space="0" w:color="auto"/>
          </w:divBdr>
        </w:div>
        <w:div w:id="569077753">
          <w:marLeft w:val="640"/>
          <w:marRight w:val="0"/>
          <w:marTop w:val="0"/>
          <w:marBottom w:val="0"/>
          <w:divBdr>
            <w:top w:val="none" w:sz="0" w:space="0" w:color="auto"/>
            <w:left w:val="none" w:sz="0" w:space="0" w:color="auto"/>
            <w:bottom w:val="none" w:sz="0" w:space="0" w:color="auto"/>
            <w:right w:val="none" w:sz="0" w:space="0" w:color="auto"/>
          </w:divBdr>
        </w:div>
        <w:div w:id="1185052504">
          <w:marLeft w:val="640"/>
          <w:marRight w:val="0"/>
          <w:marTop w:val="0"/>
          <w:marBottom w:val="0"/>
          <w:divBdr>
            <w:top w:val="none" w:sz="0" w:space="0" w:color="auto"/>
            <w:left w:val="none" w:sz="0" w:space="0" w:color="auto"/>
            <w:bottom w:val="none" w:sz="0" w:space="0" w:color="auto"/>
            <w:right w:val="none" w:sz="0" w:space="0" w:color="auto"/>
          </w:divBdr>
        </w:div>
        <w:div w:id="676077916">
          <w:marLeft w:val="640"/>
          <w:marRight w:val="0"/>
          <w:marTop w:val="0"/>
          <w:marBottom w:val="0"/>
          <w:divBdr>
            <w:top w:val="none" w:sz="0" w:space="0" w:color="auto"/>
            <w:left w:val="none" w:sz="0" w:space="0" w:color="auto"/>
            <w:bottom w:val="none" w:sz="0" w:space="0" w:color="auto"/>
            <w:right w:val="none" w:sz="0" w:space="0" w:color="auto"/>
          </w:divBdr>
        </w:div>
        <w:div w:id="1267421669">
          <w:marLeft w:val="640"/>
          <w:marRight w:val="0"/>
          <w:marTop w:val="0"/>
          <w:marBottom w:val="0"/>
          <w:divBdr>
            <w:top w:val="none" w:sz="0" w:space="0" w:color="auto"/>
            <w:left w:val="none" w:sz="0" w:space="0" w:color="auto"/>
            <w:bottom w:val="none" w:sz="0" w:space="0" w:color="auto"/>
            <w:right w:val="none" w:sz="0" w:space="0" w:color="auto"/>
          </w:divBdr>
        </w:div>
        <w:div w:id="1423338357">
          <w:marLeft w:val="640"/>
          <w:marRight w:val="0"/>
          <w:marTop w:val="0"/>
          <w:marBottom w:val="0"/>
          <w:divBdr>
            <w:top w:val="none" w:sz="0" w:space="0" w:color="auto"/>
            <w:left w:val="none" w:sz="0" w:space="0" w:color="auto"/>
            <w:bottom w:val="none" w:sz="0" w:space="0" w:color="auto"/>
            <w:right w:val="none" w:sz="0" w:space="0" w:color="auto"/>
          </w:divBdr>
        </w:div>
        <w:div w:id="539165868">
          <w:marLeft w:val="640"/>
          <w:marRight w:val="0"/>
          <w:marTop w:val="0"/>
          <w:marBottom w:val="0"/>
          <w:divBdr>
            <w:top w:val="none" w:sz="0" w:space="0" w:color="auto"/>
            <w:left w:val="none" w:sz="0" w:space="0" w:color="auto"/>
            <w:bottom w:val="none" w:sz="0" w:space="0" w:color="auto"/>
            <w:right w:val="none" w:sz="0" w:space="0" w:color="auto"/>
          </w:divBdr>
        </w:div>
        <w:div w:id="1296763652">
          <w:marLeft w:val="640"/>
          <w:marRight w:val="0"/>
          <w:marTop w:val="0"/>
          <w:marBottom w:val="0"/>
          <w:divBdr>
            <w:top w:val="none" w:sz="0" w:space="0" w:color="auto"/>
            <w:left w:val="none" w:sz="0" w:space="0" w:color="auto"/>
            <w:bottom w:val="none" w:sz="0" w:space="0" w:color="auto"/>
            <w:right w:val="none" w:sz="0" w:space="0" w:color="auto"/>
          </w:divBdr>
        </w:div>
        <w:div w:id="858391354">
          <w:marLeft w:val="640"/>
          <w:marRight w:val="0"/>
          <w:marTop w:val="0"/>
          <w:marBottom w:val="0"/>
          <w:divBdr>
            <w:top w:val="none" w:sz="0" w:space="0" w:color="auto"/>
            <w:left w:val="none" w:sz="0" w:space="0" w:color="auto"/>
            <w:bottom w:val="none" w:sz="0" w:space="0" w:color="auto"/>
            <w:right w:val="none" w:sz="0" w:space="0" w:color="auto"/>
          </w:divBdr>
        </w:div>
        <w:div w:id="1446273697">
          <w:marLeft w:val="640"/>
          <w:marRight w:val="0"/>
          <w:marTop w:val="0"/>
          <w:marBottom w:val="0"/>
          <w:divBdr>
            <w:top w:val="none" w:sz="0" w:space="0" w:color="auto"/>
            <w:left w:val="none" w:sz="0" w:space="0" w:color="auto"/>
            <w:bottom w:val="none" w:sz="0" w:space="0" w:color="auto"/>
            <w:right w:val="none" w:sz="0" w:space="0" w:color="auto"/>
          </w:divBdr>
        </w:div>
        <w:div w:id="1617831080">
          <w:marLeft w:val="640"/>
          <w:marRight w:val="0"/>
          <w:marTop w:val="0"/>
          <w:marBottom w:val="0"/>
          <w:divBdr>
            <w:top w:val="none" w:sz="0" w:space="0" w:color="auto"/>
            <w:left w:val="none" w:sz="0" w:space="0" w:color="auto"/>
            <w:bottom w:val="none" w:sz="0" w:space="0" w:color="auto"/>
            <w:right w:val="none" w:sz="0" w:space="0" w:color="auto"/>
          </w:divBdr>
        </w:div>
        <w:div w:id="1213034110">
          <w:marLeft w:val="640"/>
          <w:marRight w:val="0"/>
          <w:marTop w:val="0"/>
          <w:marBottom w:val="0"/>
          <w:divBdr>
            <w:top w:val="none" w:sz="0" w:space="0" w:color="auto"/>
            <w:left w:val="none" w:sz="0" w:space="0" w:color="auto"/>
            <w:bottom w:val="none" w:sz="0" w:space="0" w:color="auto"/>
            <w:right w:val="none" w:sz="0" w:space="0" w:color="auto"/>
          </w:divBdr>
        </w:div>
        <w:div w:id="2117746206">
          <w:marLeft w:val="640"/>
          <w:marRight w:val="0"/>
          <w:marTop w:val="0"/>
          <w:marBottom w:val="0"/>
          <w:divBdr>
            <w:top w:val="none" w:sz="0" w:space="0" w:color="auto"/>
            <w:left w:val="none" w:sz="0" w:space="0" w:color="auto"/>
            <w:bottom w:val="none" w:sz="0" w:space="0" w:color="auto"/>
            <w:right w:val="none" w:sz="0" w:space="0" w:color="auto"/>
          </w:divBdr>
        </w:div>
        <w:div w:id="506021108">
          <w:marLeft w:val="640"/>
          <w:marRight w:val="0"/>
          <w:marTop w:val="0"/>
          <w:marBottom w:val="0"/>
          <w:divBdr>
            <w:top w:val="none" w:sz="0" w:space="0" w:color="auto"/>
            <w:left w:val="none" w:sz="0" w:space="0" w:color="auto"/>
            <w:bottom w:val="none" w:sz="0" w:space="0" w:color="auto"/>
            <w:right w:val="none" w:sz="0" w:space="0" w:color="auto"/>
          </w:divBdr>
        </w:div>
        <w:div w:id="1749305729">
          <w:marLeft w:val="640"/>
          <w:marRight w:val="0"/>
          <w:marTop w:val="0"/>
          <w:marBottom w:val="0"/>
          <w:divBdr>
            <w:top w:val="none" w:sz="0" w:space="0" w:color="auto"/>
            <w:left w:val="none" w:sz="0" w:space="0" w:color="auto"/>
            <w:bottom w:val="none" w:sz="0" w:space="0" w:color="auto"/>
            <w:right w:val="none" w:sz="0" w:space="0" w:color="auto"/>
          </w:divBdr>
        </w:div>
        <w:div w:id="1887402292">
          <w:marLeft w:val="640"/>
          <w:marRight w:val="0"/>
          <w:marTop w:val="0"/>
          <w:marBottom w:val="0"/>
          <w:divBdr>
            <w:top w:val="none" w:sz="0" w:space="0" w:color="auto"/>
            <w:left w:val="none" w:sz="0" w:space="0" w:color="auto"/>
            <w:bottom w:val="none" w:sz="0" w:space="0" w:color="auto"/>
            <w:right w:val="none" w:sz="0" w:space="0" w:color="auto"/>
          </w:divBdr>
        </w:div>
        <w:div w:id="1527787606">
          <w:marLeft w:val="640"/>
          <w:marRight w:val="0"/>
          <w:marTop w:val="0"/>
          <w:marBottom w:val="0"/>
          <w:divBdr>
            <w:top w:val="none" w:sz="0" w:space="0" w:color="auto"/>
            <w:left w:val="none" w:sz="0" w:space="0" w:color="auto"/>
            <w:bottom w:val="none" w:sz="0" w:space="0" w:color="auto"/>
            <w:right w:val="none" w:sz="0" w:space="0" w:color="auto"/>
          </w:divBdr>
        </w:div>
        <w:div w:id="1944530053">
          <w:marLeft w:val="640"/>
          <w:marRight w:val="0"/>
          <w:marTop w:val="0"/>
          <w:marBottom w:val="0"/>
          <w:divBdr>
            <w:top w:val="none" w:sz="0" w:space="0" w:color="auto"/>
            <w:left w:val="none" w:sz="0" w:space="0" w:color="auto"/>
            <w:bottom w:val="none" w:sz="0" w:space="0" w:color="auto"/>
            <w:right w:val="none" w:sz="0" w:space="0" w:color="auto"/>
          </w:divBdr>
        </w:div>
        <w:div w:id="2047102791">
          <w:marLeft w:val="640"/>
          <w:marRight w:val="0"/>
          <w:marTop w:val="0"/>
          <w:marBottom w:val="0"/>
          <w:divBdr>
            <w:top w:val="none" w:sz="0" w:space="0" w:color="auto"/>
            <w:left w:val="none" w:sz="0" w:space="0" w:color="auto"/>
            <w:bottom w:val="none" w:sz="0" w:space="0" w:color="auto"/>
            <w:right w:val="none" w:sz="0" w:space="0" w:color="auto"/>
          </w:divBdr>
        </w:div>
        <w:div w:id="2122993017">
          <w:marLeft w:val="640"/>
          <w:marRight w:val="0"/>
          <w:marTop w:val="0"/>
          <w:marBottom w:val="0"/>
          <w:divBdr>
            <w:top w:val="none" w:sz="0" w:space="0" w:color="auto"/>
            <w:left w:val="none" w:sz="0" w:space="0" w:color="auto"/>
            <w:bottom w:val="none" w:sz="0" w:space="0" w:color="auto"/>
            <w:right w:val="none" w:sz="0" w:space="0" w:color="auto"/>
          </w:divBdr>
        </w:div>
        <w:div w:id="1115636180">
          <w:marLeft w:val="640"/>
          <w:marRight w:val="0"/>
          <w:marTop w:val="0"/>
          <w:marBottom w:val="0"/>
          <w:divBdr>
            <w:top w:val="none" w:sz="0" w:space="0" w:color="auto"/>
            <w:left w:val="none" w:sz="0" w:space="0" w:color="auto"/>
            <w:bottom w:val="none" w:sz="0" w:space="0" w:color="auto"/>
            <w:right w:val="none" w:sz="0" w:space="0" w:color="auto"/>
          </w:divBdr>
        </w:div>
        <w:div w:id="245044747">
          <w:marLeft w:val="640"/>
          <w:marRight w:val="0"/>
          <w:marTop w:val="0"/>
          <w:marBottom w:val="0"/>
          <w:divBdr>
            <w:top w:val="none" w:sz="0" w:space="0" w:color="auto"/>
            <w:left w:val="none" w:sz="0" w:space="0" w:color="auto"/>
            <w:bottom w:val="none" w:sz="0" w:space="0" w:color="auto"/>
            <w:right w:val="none" w:sz="0" w:space="0" w:color="auto"/>
          </w:divBdr>
        </w:div>
        <w:div w:id="558056457">
          <w:marLeft w:val="640"/>
          <w:marRight w:val="0"/>
          <w:marTop w:val="0"/>
          <w:marBottom w:val="0"/>
          <w:divBdr>
            <w:top w:val="none" w:sz="0" w:space="0" w:color="auto"/>
            <w:left w:val="none" w:sz="0" w:space="0" w:color="auto"/>
            <w:bottom w:val="none" w:sz="0" w:space="0" w:color="auto"/>
            <w:right w:val="none" w:sz="0" w:space="0" w:color="auto"/>
          </w:divBdr>
        </w:div>
        <w:div w:id="556431583">
          <w:marLeft w:val="640"/>
          <w:marRight w:val="0"/>
          <w:marTop w:val="0"/>
          <w:marBottom w:val="0"/>
          <w:divBdr>
            <w:top w:val="none" w:sz="0" w:space="0" w:color="auto"/>
            <w:left w:val="none" w:sz="0" w:space="0" w:color="auto"/>
            <w:bottom w:val="none" w:sz="0" w:space="0" w:color="auto"/>
            <w:right w:val="none" w:sz="0" w:space="0" w:color="auto"/>
          </w:divBdr>
        </w:div>
        <w:div w:id="772166907">
          <w:marLeft w:val="640"/>
          <w:marRight w:val="0"/>
          <w:marTop w:val="0"/>
          <w:marBottom w:val="0"/>
          <w:divBdr>
            <w:top w:val="none" w:sz="0" w:space="0" w:color="auto"/>
            <w:left w:val="none" w:sz="0" w:space="0" w:color="auto"/>
            <w:bottom w:val="none" w:sz="0" w:space="0" w:color="auto"/>
            <w:right w:val="none" w:sz="0" w:space="0" w:color="auto"/>
          </w:divBdr>
        </w:div>
        <w:div w:id="1240823378">
          <w:marLeft w:val="640"/>
          <w:marRight w:val="0"/>
          <w:marTop w:val="0"/>
          <w:marBottom w:val="0"/>
          <w:divBdr>
            <w:top w:val="none" w:sz="0" w:space="0" w:color="auto"/>
            <w:left w:val="none" w:sz="0" w:space="0" w:color="auto"/>
            <w:bottom w:val="none" w:sz="0" w:space="0" w:color="auto"/>
            <w:right w:val="none" w:sz="0" w:space="0" w:color="auto"/>
          </w:divBdr>
        </w:div>
        <w:div w:id="1384981647">
          <w:marLeft w:val="640"/>
          <w:marRight w:val="0"/>
          <w:marTop w:val="0"/>
          <w:marBottom w:val="0"/>
          <w:divBdr>
            <w:top w:val="none" w:sz="0" w:space="0" w:color="auto"/>
            <w:left w:val="none" w:sz="0" w:space="0" w:color="auto"/>
            <w:bottom w:val="none" w:sz="0" w:space="0" w:color="auto"/>
            <w:right w:val="none" w:sz="0" w:space="0" w:color="auto"/>
          </w:divBdr>
        </w:div>
        <w:div w:id="275530257">
          <w:marLeft w:val="640"/>
          <w:marRight w:val="0"/>
          <w:marTop w:val="0"/>
          <w:marBottom w:val="0"/>
          <w:divBdr>
            <w:top w:val="none" w:sz="0" w:space="0" w:color="auto"/>
            <w:left w:val="none" w:sz="0" w:space="0" w:color="auto"/>
            <w:bottom w:val="none" w:sz="0" w:space="0" w:color="auto"/>
            <w:right w:val="none" w:sz="0" w:space="0" w:color="auto"/>
          </w:divBdr>
        </w:div>
        <w:div w:id="334116495">
          <w:marLeft w:val="640"/>
          <w:marRight w:val="0"/>
          <w:marTop w:val="0"/>
          <w:marBottom w:val="0"/>
          <w:divBdr>
            <w:top w:val="none" w:sz="0" w:space="0" w:color="auto"/>
            <w:left w:val="none" w:sz="0" w:space="0" w:color="auto"/>
            <w:bottom w:val="none" w:sz="0" w:space="0" w:color="auto"/>
            <w:right w:val="none" w:sz="0" w:space="0" w:color="auto"/>
          </w:divBdr>
        </w:div>
        <w:div w:id="707529984">
          <w:marLeft w:val="640"/>
          <w:marRight w:val="0"/>
          <w:marTop w:val="0"/>
          <w:marBottom w:val="0"/>
          <w:divBdr>
            <w:top w:val="none" w:sz="0" w:space="0" w:color="auto"/>
            <w:left w:val="none" w:sz="0" w:space="0" w:color="auto"/>
            <w:bottom w:val="none" w:sz="0" w:space="0" w:color="auto"/>
            <w:right w:val="none" w:sz="0" w:space="0" w:color="auto"/>
          </w:divBdr>
        </w:div>
        <w:div w:id="1185825273">
          <w:marLeft w:val="640"/>
          <w:marRight w:val="0"/>
          <w:marTop w:val="0"/>
          <w:marBottom w:val="0"/>
          <w:divBdr>
            <w:top w:val="none" w:sz="0" w:space="0" w:color="auto"/>
            <w:left w:val="none" w:sz="0" w:space="0" w:color="auto"/>
            <w:bottom w:val="none" w:sz="0" w:space="0" w:color="auto"/>
            <w:right w:val="none" w:sz="0" w:space="0" w:color="auto"/>
          </w:divBdr>
        </w:div>
        <w:div w:id="382872725">
          <w:marLeft w:val="640"/>
          <w:marRight w:val="0"/>
          <w:marTop w:val="0"/>
          <w:marBottom w:val="0"/>
          <w:divBdr>
            <w:top w:val="none" w:sz="0" w:space="0" w:color="auto"/>
            <w:left w:val="none" w:sz="0" w:space="0" w:color="auto"/>
            <w:bottom w:val="none" w:sz="0" w:space="0" w:color="auto"/>
            <w:right w:val="none" w:sz="0" w:space="0" w:color="auto"/>
          </w:divBdr>
        </w:div>
        <w:div w:id="1454127658">
          <w:marLeft w:val="640"/>
          <w:marRight w:val="0"/>
          <w:marTop w:val="0"/>
          <w:marBottom w:val="0"/>
          <w:divBdr>
            <w:top w:val="none" w:sz="0" w:space="0" w:color="auto"/>
            <w:left w:val="none" w:sz="0" w:space="0" w:color="auto"/>
            <w:bottom w:val="none" w:sz="0" w:space="0" w:color="auto"/>
            <w:right w:val="none" w:sz="0" w:space="0" w:color="auto"/>
          </w:divBdr>
        </w:div>
        <w:div w:id="1867324123">
          <w:marLeft w:val="640"/>
          <w:marRight w:val="0"/>
          <w:marTop w:val="0"/>
          <w:marBottom w:val="0"/>
          <w:divBdr>
            <w:top w:val="none" w:sz="0" w:space="0" w:color="auto"/>
            <w:left w:val="none" w:sz="0" w:space="0" w:color="auto"/>
            <w:bottom w:val="none" w:sz="0" w:space="0" w:color="auto"/>
            <w:right w:val="none" w:sz="0" w:space="0" w:color="auto"/>
          </w:divBdr>
        </w:div>
        <w:div w:id="1468814983">
          <w:marLeft w:val="640"/>
          <w:marRight w:val="0"/>
          <w:marTop w:val="0"/>
          <w:marBottom w:val="0"/>
          <w:divBdr>
            <w:top w:val="none" w:sz="0" w:space="0" w:color="auto"/>
            <w:left w:val="none" w:sz="0" w:space="0" w:color="auto"/>
            <w:bottom w:val="none" w:sz="0" w:space="0" w:color="auto"/>
            <w:right w:val="none" w:sz="0" w:space="0" w:color="auto"/>
          </w:divBdr>
        </w:div>
        <w:div w:id="189072951">
          <w:marLeft w:val="640"/>
          <w:marRight w:val="0"/>
          <w:marTop w:val="0"/>
          <w:marBottom w:val="0"/>
          <w:divBdr>
            <w:top w:val="none" w:sz="0" w:space="0" w:color="auto"/>
            <w:left w:val="none" w:sz="0" w:space="0" w:color="auto"/>
            <w:bottom w:val="none" w:sz="0" w:space="0" w:color="auto"/>
            <w:right w:val="none" w:sz="0" w:space="0" w:color="auto"/>
          </w:divBdr>
        </w:div>
        <w:div w:id="2064019602">
          <w:marLeft w:val="640"/>
          <w:marRight w:val="0"/>
          <w:marTop w:val="0"/>
          <w:marBottom w:val="0"/>
          <w:divBdr>
            <w:top w:val="none" w:sz="0" w:space="0" w:color="auto"/>
            <w:left w:val="none" w:sz="0" w:space="0" w:color="auto"/>
            <w:bottom w:val="none" w:sz="0" w:space="0" w:color="auto"/>
            <w:right w:val="none" w:sz="0" w:space="0" w:color="auto"/>
          </w:divBdr>
        </w:div>
        <w:div w:id="854075518">
          <w:marLeft w:val="640"/>
          <w:marRight w:val="0"/>
          <w:marTop w:val="0"/>
          <w:marBottom w:val="0"/>
          <w:divBdr>
            <w:top w:val="none" w:sz="0" w:space="0" w:color="auto"/>
            <w:left w:val="none" w:sz="0" w:space="0" w:color="auto"/>
            <w:bottom w:val="none" w:sz="0" w:space="0" w:color="auto"/>
            <w:right w:val="none" w:sz="0" w:space="0" w:color="auto"/>
          </w:divBdr>
        </w:div>
        <w:div w:id="2131435965">
          <w:marLeft w:val="640"/>
          <w:marRight w:val="0"/>
          <w:marTop w:val="0"/>
          <w:marBottom w:val="0"/>
          <w:divBdr>
            <w:top w:val="none" w:sz="0" w:space="0" w:color="auto"/>
            <w:left w:val="none" w:sz="0" w:space="0" w:color="auto"/>
            <w:bottom w:val="none" w:sz="0" w:space="0" w:color="auto"/>
            <w:right w:val="none" w:sz="0" w:space="0" w:color="auto"/>
          </w:divBdr>
        </w:div>
        <w:div w:id="1748720217">
          <w:marLeft w:val="640"/>
          <w:marRight w:val="0"/>
          <w:marTop w:val="0"/>
          <w:marBottom w:val="0"/>
          <w:divBdr>
            <w:top w:val="none" w:sz="0" w:space="0" w:color="auto"/>
            <w:left w:val="none" w:sz="0" w:space="0" w:color="auto"/>
            <w:bottom w:val="none" w:sz="0" w:space="0" w:color="auto"/>
            <w:right w:val="none" w:sz="0" w:space="0" w:color="auto"/>
          </w:divBdr>
        </w:div>
        <w:div w:id="874388556">
          <w:marLeft w:val="640"/>
          <w:marRight w:val="0"/>
          <w:marTop w:val="0"/>
          <w:marBottom w:val="0"/>
          <w:divBdr>
            <w:top w:val="none" w:sz="0" w:space="0" w:color="auto"/>
            <w:left w:val="none" w:sz="0" w:space="0" w:color="auto"/>
            <w:bottom w:val="none" w:sz="0" w:space="0" w:color="auto"/>
            <w:right w:val="none" w:sz="0" w:space="0" w:color="auto"/>
          </w:divBdr>
        </w:div>
        <w:div w:id="769471081">
          <w:marLeft w:val="640"/>
          <w:marRight w:val="0"/>
          <w:marTop w:val="0"/>
          <w:marBottom w:val="0"/>
          <w:divBdr>
            <w:top w:val="none" w:sz="0" w:space="0" w:color="auto"/>
            <w:left w:val="none" w:sz="0" w:space="0" w:color="auto"/>
            <w:bottom w:val="none" w:sz="0" w:space="0" w:color="auto"/>
            <w:right w:val="none" w:sz="0" w:space="0" w:color="auto"/>
          </w:divBdr>
        </w:div>
        <w:div w:id="1912425584">
          <w:marLeft w:val="640"/>
          <w:marRight w:val="0"/>
          <w:marTop w:val="0"/>
          <w:marBottom w:val="0"/>
          <w:divBdr>
            <w:top w:val="none" w:sz="0" w:space="0" w:color="auto"/>
            <w:left w:val="none" w:sz="0" w:space="0" w:color="auto"/>
            <w:bottom w:val="none" w:sz="0" w:space="0" w:color="auto"/>
            <w:right w:val="none" w:sz="0" w:space="0" w:color="auto"/>
          </w:divBdr>
        </w:div>
        <w:div w:id="2002610909">
          <w:marLeft w:val="640"/>
          <w:marRight w:val="0"/>
          <w:marTop w:val="0"/>
          <w:marBottom w:val="0"/>
          <w:divBdr>
            <w:top w:val="none" w:sz="0" w:space="0" w:color="auto"/>
            <w:left w:val="none" w:sz="0" w:space="0" w:color="auto"/>
            <w:bottom w:val="none" w:sz="0" w:space="0" w:color="auto"/>
            <w:right w:val="none" w:sz="0" w:space="0" w:color="auto"/>
          </w:divBdr>
        </w:div>
        <w:div w:id="1304962949">
          <w:marLeft w:val="640"/>
          <w:marRight w:val="0"/>
          <w:marTop w:val="0"/>
          <w:marBottom w:val="0"/>
          <w:divBdr>
            <w:top w:val="none" w:sz="0" w:space="0" w:color="auto"/>
            <w:left w:val="none" w:sz="0" w:space="0" w:color="auto"/>
            <w:bottom w:val="none" w:sz="0" w:space="0" w:color="auto"/>
            <w:right w:val="none" w:sz="0" w:space="0" w:color="auto"/>
          </w:divBdr>
        </w:div>
        <w:div w:id="722173632">
          <w:marLeft w:val="640"/>
          <w:marRight w:val="0"/>
          <w:marTop w:val="0"/>
          <w:marBottom w:val="0"/>
          <w:divBdr>
            <w:top w:val="none" w:sz="0" w:space="0" w:color="auto"/>
            <w:left w:val="none" w:sz="0" w:space="0" w:color="auto"/>
            <w:bottom w:val="none" w:sz="0" w:space="0" w:color="auto"/>
            <w:right w:val="none" w:sz="0" w:space="0" w:color="auto"/>
          </w:divBdr>
        </w:div>
        <w:div w:id="1170482190">
          <w:marLeft w:val="640"/>
          <w:marRight w:val="0"/>
          <w:marTop w:val="0"/>
          <w:marBottom w:val="0"/>
          <w:divBdr>
            <w:top w:val="none" w:sz="0" w:space="0" w:color="auto"/>
            <w:left w:val="none" w:sz="0" w:space="0" w:color="auto"/>
            <w:bottom w:val="none" w:sz="0" w:space="0" w:color="auto"/>
            <w:right w:val="none" w:sz="0" w:space="0" w:color="auto"/>
          </w:divBdr>
        </w:div>
        <w:div w:id="1150515733">
          <w:marLeft w:val="640"/>
          <w:marRight w:val="0"/>
          <w:marTop w:val="0"/>
          <w:marBottom w:val="0"/>
          <w:divBdr>
            <w:top w:val="none" w:sz="0" w:space="0" w:color="auto"/>
            <w:left w:val="none" w:sz="0" w:space="0" w:color="auto"/>
            <w:bottom w:val="none" w:sz="0" w:space="0" w:color="auto"/>
            <w:right w:val="none" w:sz="0" w:space="0" w:color="auto"/>
          </w:divBdr>
        </w:div>
        <w:div w:id="469517871">
          <w:marLeft w:val="640"/>
          <w:marRight w:val="0"/>
          <w:marTop w:val="0"/>
          <w:marBottom w:val="0"/>
          <w:divBdr>
            <w:top w:val="none" w:sz="0" w:space="0" w:color="auto"/>
            <w:left w:val="none" w:sz="0" w:space="0" w:color="auto"/>
            <w:bottom w:val="none" w:sz="0" w:space="0" w:color="auto"/>
            <w:right w:val="none" w:sz="0" w:space="0" w:color="auto"/>
          </w:divBdr>
        </w:div>
        <w:div w:id="376785791">
          <w:marLeft w:val="640"/>
          <w:marRight w:val="0"/>
          <w:marTop w:val="0"/>
          <w:marBottom w:val="0"/>
          <w:divBdr>
            <w:top w:val="none" w:sz="0" w:space="0" w:color="auto"/>
            <w:left w:val="none" w:sz="0" w:space="0" w:color="auto"/>
            <w:bottom w:val="none" w:sz="0" w:space="0" w:color="auto"/>
            <w:right w:val="none" w:sz="0" w:space="0" w:color="auto"/>
          </w:divBdr>
        </w:div>
        <w:div w:id="1603300024">
          <w:marLeft w:val="640"/>
          <w:marRight w:val="0"/>
          <w:marTop w:val="0"/>
          <w:marBottom w:val="0"/>
          <w:divBdr>
            <w:top w:val="none" w:sz="0" w:space="0" w:color="auto"/>
            <w:left w:val="none" w:sz="0" w:space="0" w:color="auto"/>
            <w:bottom w:val="none" w:sz="0" w:space="0" w:color="auto"/>
            <w:right w:val="none" w:sz="0" w:space="0" w:color="auto"/>
          </w:divBdr>
        </w:div>
        <w:div w:id="1010253049">
          <w:marLeft w:val="640"/>
          <w:marRight w:val="0"/>
          <w:marTop w:val="0"/>
          <w:marBottom w:val="0"/>
          <w:divBdr>
            <w:top w:val="none" w:sz="0" w:space="0" w:color="auto"/>
            <w:left w:val="none" w:sz="0" w:space="0" w:color="auto"/>
            <w:bottom w:val="none" w:sz="0" w:space="0" w:color="auto"/>
            <w:right w:val="none" w:sz="0" w:space="0" w:color="auto"/>
          </w:divBdr>
        </w:div>
        <w:div w:id="848561264">
          <w:marLeft w:val="640"/>
          <w:marRight w:val="0"/>
          <w:marTop w:val="0"/>
          <w:marBottom w:val="0"/>
          <w:divBdr>
            <w:top w:val="none" w:sz="0" w:space="0" w:color="auto"/>
            <w:left w:val="none" w:sz="0" w:space="0" w:color="auto"/>
            <w:bottom w:val="none" w:sz="0" w:space="0" w:color="auto"/>
            <w:right w:val="none" w:sz="0" w:space="0" w:color="auto"/>
          </w:divBdr>
        </w:div>
        <w:div w:id="1408378206">
          <w:marLeft w:val="640"/>
          <w:marRight w:val="0"/>
          <w:marTop w:val="0"/>
          <w:marBottom w:val="0"/>
          <w:divBdr>
            <w:top w:val="none" w:sz="0" w:space="0" w:color="auto"/>
            <w:left w:val="none" w:sz="0" w:space="0" w:color="auto"/>
            <w:bottom w:val="none" w:sz="0" w:space="0" w:color="auto"/>
            <w:right w:val="none" w:sz="0" w:space="0" w:color="auto"/>
          </w:divBdr>
        </w:div>
        <w:div w:id="423497050">
          <w:marLeft w:val="640"/>
          <w:marRight w:val="0"/>
          <w:marTop w:val="0"/>
          <w:marBottom w:val="0"/>
          <w:divBdr>
            <w:top w:val="none" w:sz="0" w:space="0" w:color="auto"/>
            <w:left w:val="none" w:sz="0" w:space="0" w:color="auto"/>
            <w:bottom w:val="none" w:sz="0" w:space="0" w:color="auto"/>
            <w:right w:val="none" w:sz="0" w:space="0" w:color="auto"/>
          </w:divBdr>
        </w:div>
        <w:div w:id="1258296331">
          <w:marLeft w:val="640"/>
          <w:marRight w:val="0"/>
          <w:marTop w:val="0"/>
          <w:marBottom w:val="0"/>
          <w:divBdr>
            <w:top w:val="none" w:sz="0" w:space="0" w:color="auto"/>
            <w:left w:val="none" w:sz="0" w:space="0" w:color="auto"/>
            <w:bottom w:val="none" w:sz="0" w:space="0" w:color="auto"/>
            <w:right w:val="none" w:sz="0" w:space="0" w:color="auto"/>
          </w:divBdr>
        </w:div>
        <w:div w:id="128327197">
          <w:marLeft w:val="640"/>
          <w:marRight w:val="0"/>
          <w:marTop w:val="0"/>
          <w:marBottom w:val="0"/>
          <w:divBdr>
            <w:top w:val="none" w:sz="0" w:space="0" w:color="auto"/>
            <w:left w:val="none" w:sz="0" w:space="0" w:color="auto"/>
            <w:bottom w:val="none" w:sz="0" w:space="0" w:color="auto"/>
            <w:right w:val="none" w:sz="0" w:space="0" w:color="auto"/>
          </w:divBdr>
        </w:div>
        <w:div w:id="1442531842">
          <w:marLeft w:val="640"/>
          <w:marRight w:val="0"/>
          <w:marTop w:val="0"/>
          <w:marBottom w:val="0"/>
          <w:divBdr>
            <w:top w:val="none" w:sz="0" w:space="0" w:color="auto"/>
            <w:left w:val="none" w:sz="0" w:space="0" w:color="auto"/>
            <w:bottom w:val="none" w:sz="0" w:space="0" w:color="auto"/>
            <w:right w:val="none" w:sz="0" w:space="0" w:color="auto"/>
          </w:divBdr>
        </w:div>
        <w:div w:id="1326013198">
          <w:marLeft w:val="640"/>
          <w:marRight w:val="0"/>
          <w:marTop w:val="0"/>
          <w:marBottom w:val="0"/>
          <w:divBdr>
            <w:top w:val="none" w:sz="0" w:space="0" w:color="auto"/>
            <w:left w:val="none" w:sz="0" w:space="0" w:color="auto"/>
            <w:bottom w:val="none" w:sz="0" w:space="0" w:color="auto"/>
            <w:right w:val="none" w:sz="0" w:space="0" w:color="auto"/>
          </w:divBdr>
        </w:div>
        <w:div w:id="1429157346">
          <w:marLeft w:val="640"/>
          <w:marRight w:val="0"/>
          <w:marTop w:val="0"/>
          <w:marBottom w:val="0"/>
          <w:divBdr>
            <w:top w:val="none" w:sz="0" w:space="0" w:color="auto"/>
            <w:left w:val="none" w:sz="0" w:space="0" w:color="auto"/>
            <w:bottom w:val="none" w:sz="0" w:space="0" w:color="auto"/>
            <w:right w:val="none" w:sz="0" w:space="0" w:color="auto"/>
          </w:divBdr>
        </w:div>
        <w:div w:id="676924560">
          <w:marLeft w:val="640"/>
          <w:marRight w:val="0"/>
          <w:marTop w:val="0"/>
          <w:marBottom w:val="0"/>
          <w:divBdr>
            <w:top w:val="none" w:sz="0" w:space="0" w:color="auto"/>
            <w:left w:val="none" w:sz="0" w:space="0" w:color="auto"/>
            <w:bottom w:val="none" w:sz="0" w:space="0" w:color="auto"/>
            <w:right w:val="none" w:sz="0" w:space="0" w:color="auto"/>
          </w:divBdr>
        </w:div>
        <w:div w:id="5060401">
          <w:marLeft w:val="640"/>
          <w:marRight w:val="0"/>
          <w:marTop w:val="0"/>
          <w:marBottom w:val="0"/>
          <w:divBdr>
            <w:top w:val="none" w:sz="0" w:space="0" w:color="auto"/>
            <w:left w:val="none" w:sz="0" w:space="0" w:color="auto"/>
            <w:bottom w:val="none" w:sz="0" w:space="0" w:color="auto"/>
            <w:right w:val="none" w:sz="0" w:space="0" w:color="auto"/>
          </w:divBdr>
        </w:div>
        <w:div w:id="1482111110">
          <w:marLeft w:val="640"/>
          <w:marRight w:val="0"/>
          <w:marTop w:val="0"/>
          <w:marBottom w:val="0"/>
          <w:divBdr>
            <w:top w:val="none" w:sz="0" w:space="0" w:color="auto"/>
            <w:left w:val="none" w:sz="0" w:space="0" w:color="auto"/>
            <w:bottom w:val="none" w:sz="0" w:space="0" w:color="auto"/>
            <w:right w:val="none" w:sz="0" w:space="0" w:color="auto"/>
          </w:divBdr>
        </w:div>
        <w:div w:id="30956389">
          <w:marLeft w:val="640"/>
          <w:marRight w:val="0"/>
          <w:marTop w:val="0"/>
          <w:marBottom w:val="0"/>
          <w:divBdr>
            <w:top w:val="none" w:sz="0" w:space="0" w:color="auto"/>
            <w:left w:val="none" w:sz="0" w:space="0" w:color="auto"/>
            <w:bottom w:val="none" w:sz="0" w:space="0" w:color="auto"/>
            <w:right w:val="none" w:sz="0" w:space="0" w:color="auto"/>
          </w:divBdr>
        </w:div>
        <w:div w:id="1669399929">
          <w:marLeft w:val="640"/>
          <w:marRight w:val="0"/>
          <w:marTop w:val="0"/>
          <w:marBottom w:val="0"/>
          <w:divBdr>
            <w:top w:val="none" w:sz="0" w:space="0" w:color="auto"/>
            <w:left w:val="none" w:sz="0" w:space="0" w:color="auto"/>
            <w:bottom w:val="none" w:sz="0" w:space="0" w:color="auto"/>
            <w:right w:val="none" w:sz="0" w:space="0" w:color="auto"/>
          </w:divBdr>
        </w:div>
        <w:div w:id="124465593">
          <w:marLeft w:val="640"/>
          <w:marRight w:val="0"/>
          <w:marTop w:val="0"/>
          <w:marBottom w:val="0"/>
          <w:divBdr>
            <w:top w:val="none" w:sz="0" w:space="0" w:color="auto"/>
            <w:left w:val="none" w:sz="0" w:space="0" w:color="auto"/>
            <w:bottom w:val="none" w:sz="0" w:space="0" w:color="auto"/>
            <w:right w:val="none" w:sz="0" w:space="0" w:color="auto"/>
          </w:divBdr>
        </w:div>
        <w:div w:id="552155015">
          <w:marLeft w:val="640"/>
          <w:marRight w:val="0"/>
          <w:marTop w:val="0"/>
          <w:marBottom w:val="0"/>
          <w:divBdr>
            <w:top w:val="none" w:sz="0" w:space="0" w:color="auto"/>
            <w:left w:val="none" w:sz="0" w:space="0" w:color="auto"/>
            <w:bottom w:val="none" w:sz="0" w:space="0" w:color="auto"/>
            <w:right w:val="none" w:sz="0" w:space="0" w:color="auto"/>
          </w:divBdr>
        </w:div>
        <w:div w:id="1311708924">
          <w:marLeft w:val="640"/>
          <w:marRight w:val="0"/>
          <w:marTop w:val="0"/>
          <w:marBottom w:val="0"/>
          <w:divBdr>
            <w:top w:val="none" w:sz="0" w:space="0" w:color="auto"/>
            <w:left w:val="none" w:sz="0" w:space="0" w:color="auto"/>
            <w:bottom w:val="none" w:sz="0" w:space="0" w:color="auto"/>
            <w:right w:val="none" w:sz="0" w:space="0" w:color="auto"/>
          </w:divBdr>
        </w:div>
        <w:div w:id="1245189627">
          <w:marLeft w:val="640"/>
          <w:marRight w:val="0"/>
          <w:marTop w:val="0"/>
          <w:marBottom w:val="0"/>
          <w:divBdr>
            <w:top w:val="none" w:sz="0" w:space="0" w:color="auto"/>
            <w:left w:val="none" w:sz="0" w:space="0" w:color="auto"/>
            <w:bottom w:val="none" w:sz="0" w:space="0" w:color="auto"/>
            <w:right w:val="none" w:sz="0" w:space="0" w:color="auto"/>
          </w:divBdr>
        </w:div>
        <w:div w:id="1532449311">
          <w:marLeft w:val="640"/>
          <w:marRight w:val="0"/>
          <w:marTop w:val="0"/>
          <w:marBottom w:val="0"/>
          <w:divBdr>
            <w:top w:val="none" w:sz="0" w:space="0" w:color="auto"/>
            <w:left w:val="none" w:sz="0" w:space="0" w:color="auto"/>
            <w:bottom w:val="none" w:sz="0" w:space="0" w:color="auto"/>
            <w:right w:val="none" w:sz="0" w:space="0" w:color="auto"/>
          </w:divBdr>
        </w:div>
        <w:div w:id="2114977910">
          <w:marLeft w:val="640"/>
          <w:marRight w:val="0"/>
          <w:marTop w:val="0"/>
          <w:marBottom w:val="0"/>
          <w:divBdr>
            <w:top w:val="none" w:sz="0" w:space="0" w:color="auto"/>
            <w:left w:val="none" w:sz="0" w:space="0" w:color="auto"/>
            <w:bottom w:val="none" w:sz="0" w:space="0" w:color="auto"/>
            <w:right w:val="none" w:sz="0" w:space="0" w:color="auto"/>
          </w:divBdr>
        </w:div>
        <w:div w:id="752824779">
          <w:marLeft w:val="640"/>
          <w:marRight w:val="0"/>
          <w:marTop w:val="0"/>
          <w:marBottom w:val="0"/>
          <w:divBdr>
            <w:top w:val="none" w:sz="0" w:space="0" w:color="auto"/>
            <w:left w:val="none" w:sz="0" w:space="0" w:color="auto"/>
            <w:bottom w:val="none" w:sz="0" w:space="0" w:color="auto"/>
            <w:right w:val="none" w:sz="0" w:space="0" w:color="auto"/>
          </w:divBdr>
        </w:div>
        <w:div w:id="1384332413">
          <w:marLeft w:val="640"/>
          <w:marRight w:val="0"/>
          <w:marTop w:val="0"/>
          <w:marBottom w:val="0"/>
          <w:divBdr>
            <w:top w:val="none" w:sz="0" w:space="0" w:color="auto"/>
            <w:left w:val="none" w:sz="0" w:space="0" w:color="auto"/>
            <w:bottom w:val="none" w:sz="0" w:space="0" w:color="auto"/>
            <w:right w:val="none" w:sz="0" w:space="0" w:color="auto"/>
          </w:divBdr>
        </w:div>
        <w:div w:id="645820948">
          <w:marLeft w:val="640"/>
          <w:marRight w:val="0"/>
          <w:marTop w:val="0"/>
          <w:marBottom w:val="0"/>
          <w:divBdr>
            <w:top w:val="none" w:sz="0" w:space="0" w:color="auto"/>
            <w:left w:val="none" w:sz="0" w:space="0" w:color="auto"/>
            <w:bottom w:val="none" w:sz="0" w:space="0" w:color="auto"/>
            <w:right w:val="none" w:sz="0" w:space="0" w:color="auto"/>
          </w:divBdr>
        </w:div>
        <w:div w:id="390731225">
          <w:marLeft w:val="640"/>
          <w:marRight w:val="0"/>
          <w:marTop w:val="0"/>
          <w:marBottom w:val="0"/>
          <w:divBdr>
            <w:top w:val="none" w:sz="0" w:space="0" w:color="auto"/>
            <w:left w:val="none" w:sz="0" w:space="0" w:color="auto"/>
            <w:bottom w:val="none" w:sz="0" w:space="0" w:color="auto"/>
            <w:right w:val="none" w:sz="0" w:space="0" w:color="auto"/>
          </w:divBdr>
        </w:div>
        <w:div w:id="881404710">
          <w:marLeft w:val="640"/>
          <w:marRight w:val="0"/>
          <w:marTop w:val="0"/>
          <w:marBottom w:val="0"/>
          <w:divBdr>
            <w:top w:val="none" w:sz="0" w:space="0" w:color="auto"/>
            <w:left w:val="none" w:sz="0" w:space="0" w:color="auto"/>
            <w:bottom w:val="none" w:sz="0" w:space="0" w:color="auto"/>
            <w:right w:val="none" w:sz="0" w:space="0" w:color="auto"/>
          </w:divBdr>
        </w:div>
      </w:divsChild>
    </w:div>
    <w:div w:id="1818834128">
      <w:bodyDiv w:val="1"/>
      <w:marLeft w:val="0"/>
      <w:marRight w:val="0"/>
      <w:marTop w:val="0"/>
      <w:marBottom w:val="0"/>
      <w:divBdr>
        <w:top w:val="none" w:sz="0" w:space="0" w:color="auto"/>
        <w:left w:val="none" w:sz="0" w:space="0" w:color="auto"/>
        <w:bottom w:val="none" w:sz="0" w:space="0" w:color="auto"/>
        <w:right w:val="none" w:sz="0" w:space="0" w:color="auto"/>
      </w:divBdr>
      <w:divsChild>
        <w:div w:id="12654791">
          <w:marLeft w:val="640"/>
          <w:marRight w:val="0"/>
          <w:marTop w:val="0"/>
          <w:marBottom w:val="0"/>
          <w:divBdr>
            <w:top w:val="none" w:sz="0" w:space="0" w:color="auto"/>
            <w:left w:val="none" w:sz="0" w:space="0" w:color="auto"/>
            <w:bottom w:val="none" w:sz="0" w:space="0" w:color="auto"/>
            <w:right w:val="none" w:sz="0" w:space="0" w:color="auto"/>
          </w:divBdr>
        </w:div>
        <w:div w:id="37517726">
          <w:marLeft w:val="640"/>
          <w:marRight w:val="0"/>
          <w:marTop w:val="0"/>
          <w:marBottom w:val="0"/>
          <w:divBdr>
            <w:top w:val="none" w:sz="0" w:space="0" w:color="auto"/>
            <w:left w:val="none" w:sz="0" w:space="0" w:color="auto"/>
            <w:bottom w:val="none" w:sz="0" w:space="0" w:color="auto"/>
            <w:right w:val="none" w:sz="0" w:space="0" w:color="auto"/>
          </w:divBdr>
        </w:div>
        <w:div w:id="44380647">
          <w:marLeft w:val="640"/>
          <w:marRight w:val="0"/>
          <w:marTop w:val="0"/>
          <w:marBottom w:val="0"/>
          <w:divBdr>
            <w:top w:val="none" w:sz="0" w:space="0" w:color="auto"/>
            <w:left w:val="none" w:sz="0" w:space="0" w:color="auto"/>
            <w:bottom w:val="none" w:sz="0" w:space="0" w:color="auto"/>
            <w:right w:val="none" w:sz="0" w:space="0" w:color="auto"/>
          </w:divBdr>
        </w:div>
        <w:div w:id="66877984">
          <w:marLeft w:val="640"/>
          <w:marRight w:val="0"/>
          <w:marTop w:val="0"/>
          <w:marBottom w:val="0"/>
          <w:divBdr>
            <w:top w:val="none" w:sz="0" w:space="0" w:color="auto"/>
            <w:left w:val="none" w:sz="0" w:space="0" w:color="auto"/>
            <w:bottom w:val="none" w:sz="0" w:space="0" w:color="auto"/>
            <w:right w:val="none" w:sz="0" w:space="0" w:color="auto"/>
          </w:divBdr>
        </w:div>
        <w:div w:id="159319706">
          <w:marLeft w:val="640"/>
          <w:marRight w:val="0"/>
          <w:marTop w:val="0"/>
          <w:marBottom w:val="0"/>
          <w:divBdr>
            <w:top w:val="none" w:sz="0" w:space="0" w:color="auto"/>
            <w:left w:val="none" w:sz="0" w:space="0" w:color="auto"/>
            <w:bottom w:val="none" w:sz="0" w:space="0" w:color="auto"/>
            <w:right w:val="none" w:sz="0" w:space="0" w:color="auto"/>
          </w:divBdr>
        </w:div>
        <w:div w:id="164785726">
          <w:marLeft w:val="640"/>
          <w:marRight w:val="0"/>
          <w:marTop w:val="0"/>
          <w:marBottom w:val="0"/>
          <w:divBdr>
            <w:top w:val="none" w:sz="0" w:space="0" w:color="auto"/>
            <w:left w:val="none" w:sz="0" w:space="0" w:color="auto"/>
            <w:bottom w:val="none" w:sz="0" w:space="0" w:color="auto"/>
            <w:right w:val="none" w:sz="0" w:space="0" w:color="auto"/>
          </w:divBdr>
        </w:div>
        <w:div w:id="179316929">
          <w:marLeft w:val="640"/>
          <w:marRight w:val="0"/>
          <w:marTop w:val="0"/>
          <w:marBottom w:val="0"/>
          <w:divBdr>
            <w:top w:val="none" w:sz="0" w:space="0" w:color="auto"/>
            <w:left w:val="none" w:sz="0" w:space="0" w:color="auto"/>
            <w:bottom w:val="none" w:sz="0" w:space="0" w:color="auto"/>
            <w:right w:val="none" w:sz="0" w:space="0" w:color="auto"/>
          </w:divBdr>
        </w:div>
        <w:div w:id="217085010">
          <w:marLeft w:val="640"/>
          <w:marRight w:val="0"/>
          <w:marTop w:val="0"/>
          <w:marBottom w:val="0"/>
          <w:divBdr>
            <w:top w:val="none" w:sz="0" w:space="0" w:color="auto"/>
            <w:left w:val="none" w:sz="0" w:space="0" w:color="auto"/>
            <w:bottom w:val="none" w:sz="0" w:space="0" w:color="auto"/>
            <w:right w:val="none" w:sz="0" w:space="0" w:color="auto"/>
          </w:divBdr>
        </w:div>
        <w:div w:id="218786858">
          <w:marLeft w:val="640"/>
          <w:marRight w:val="0"/>
          <w:marTop w:val="0"/>
          <w:marBottom w:val="0"/>
          <w:divBdr>
            <w:top w:val="none" w:sz="0" w:space="0" w:color="auto"/>
            <w:left w:val="none" w:sz="0" w:space="0" w:color="auto"/>
            <w:bottom w:val="none" w:sz="0" w:space="0" w:color="auto"/>
            <w:right w:val="none" w:sz="0" w:space="0" w:color="auto"/>
          </w:divBdr>
        </w:div>
        <w:div w:id="242230071">
          <w:marLeft w:val="640"/>
          <w:marRight w:val="0"/>
          <w:marTop w:val="0"/>
          <w:marBottom w:val="0"/>
          <w:divBdr>
            <w:top w:val="none" w:sz="0" w:space="0" w:color="auto"/>
            <w:left w:val="none" w:sz="0" w:space="0" w:color="auto"/>
            <w:bottom w:val="none" w:sz="0" w:space="0" w:color="auto"/>
            <w:right w:val="none" w:sz="0" w:space="0" w:color="auto"/>
          </w:divBdr>
        </w:div>
        <w:div w:id="242492607">
          <w:marLeft w:val="640"/>
          <w:marRight w:val="0"/>
          <w:marTop w:val="0"/>
          <w:marBottom w:val="0"/>
          <w:divBdr>
            <w:top w:val="none" w:sz="0" w:space="0" w:color="auto"/>
            <w:left w:val="none" w:sz="0" w:space="0" w:color="auto"/>
            <w:bottom w:val="none" w:sz="0" w:space="0" w:color="auto"/>
            <w:right w:val="none" w:sz="0" w:space="0" w:color="auto"/>
          </w:divBdr>
        </w:div>
        <w:div w:id="282004595">
          <w:marLeft w:val="640"/>
          <w:marRight w:val="0"/>
          <w:marTop w:val="0"/>
          <w:marBottom w:val="0"/>
          <w:divBdr>
            <w:top w:val="none" w:sz="0" w:space="0" w:color="auto"/>
            <w:left w:val="none" w:sz="0" w:space="0" w:color="auto"/>
            <w:bottom w:val="none" w:sz="0" w:space="0" w:color="auto"/>
            <w:right w:val="none" w:sz="0" w:space="0" w:color="auto"/>
          </w:divBdr>
        </w:div>
        <w:div w:id="285551788">
          <w:marLeft w:val="640"/>
          <w:marRight w:val="0"/>
          <w:marTop w:val="0"/>
          <w:marBottom w:val="0"/>
          <w:divBdr>
            <w:top w:val="none" w:sz="0" w:space="0" w:color="auto"/>
            <w:left w:val="none" w:sz="0" w:space="0" w:color="auto"/>
            <w:bottom w:val="none" w:sz="0" w:space="0" w:color="auto"/>
            <w:right w:val="none" w:sz="0" w:space="0" w:color="auto"/>
          </w:divBdr>
        </w:div>
        <w:div w:id="313485212">
          <w:marLeft w:val="640"/>
          <w:marRight w:val="0"/>
          <w:marTop w:val="0"/>
          <w:marBottom w:val="0"/>
          <w:divBdr>
            <w:top w:val="none" w:sz="0" w:space="0" w:color="auto"/>
            <w:left w:val="none" w:sz="0" w:space="0" w:color="auto"/>
            <w:bottom w:val="none" w:sz="0" w:space="0" w:color="auto"/>
            <w:right w:val="none" w:sz="0" w:space="0" w:color="auto"/>
          </w:divBdr>
        </w:div>
        <w:div w:id="372585021">
          <w:marLeft w:val="640"/>
          <w:marRight w:val="0"/>
          <w:marTop w:val="0"/>
          <w:marBottom w:val="0"/>
          <w:divBdr>
            <w:top w:val="none" w:sz="0" w:space="0" w:color="auto"/>
            <w:left w:val="none" w:sz="0" w:space="0" w:color="auto"/>
            <w:bottom w:val="none" w:sz="0" w:space="0" w:color="auto"/>
            <w:right w:val="none" w:sz="0" w:space="0" w:color="auto"/>
          </w:divBdr>
        </w:div>
        <w:div w:id="392969947">
          <w:marLeft w:val="640"/>
          <w:marRight w:val="0"/>
          <w:marTop w:val="0"/>
          <w:marBottom w:val="0"/>
          <w:divBdr>
            <w:top w:val="none" w:sz="0" w:space="0" w:color="auto"/>
            <w:left w:val="none" w:sz="0" w:space="0" w:color="auto"/>
            <w:bottom w:val="none" w:sz="0" w:space="0" w:color="auto"/>
            <w:right w:val="none" w:sz="0" w:space="0" w:color="auto"/>
          </w:divBdr>
        </w:div>
        <w:div w:id="400719276">
          <w:marLeft w:val="640"/>
          <w:marRight w:val="0"/>
          <w:marTop w:val="0"/>
          <w:marBottom w:val="0"/>
          <w:divBdr>
            <w:top w:val="none" w:sz="0" w:space="0" w:color="auto"/>
            <w:left w:val="none" w:sz="0" w:space="0" w:color="auto"/>
            <w:bottom w:val="none" w:sz="0" w:space="0" w:color="auto"/>
            <w:right w:val="none" w:sz="0" w:space="0" w:color="auto"/>
          </w:divBdr>
        </w:div>
        <w:div w:id="423570245">
          <w:marLeft w:val="640"/>
          <w:marRight w:val="0"/>
          <w:marTop w:val="0"/>
          <w:marBottom w:val="0"/>
          <w:divBdr>
            <w:top w:val="none" w:sz="0" w:space="0" w:color="auto"/>
            <w:left w:val="none" w:sz="0" w:space="0" w:color="auto"/>
            <w:bottom w:val="none" w:sz="0" w:space="0" w:color="auto"/>
            <w:right w:val="none" w:sz="0" w:space="0" w:color="auto"/>
          </w:divBdr>
        </w:div>
        <w:div w:id="424770572">
          <w:marLeft w:val="640"/>
          <w:marRight w:val="0"/>
          <w:marTop w:val="0"/>
          <w:marBottom w:val="0"/>
          <w:divBdr>
            <w:top w:val="none" w:sz="0" w:space="0" w:color="auto"/>
            <w:left w:val="none" w:sz="0" w:space="0" w:color="auto"/>
            <w:bottom w:val="none" w:sz="0" w:space="0" w:color="auto"/>
            <w:right w:val="none" w:sz="0" w:space="0" w:color="auto"/>
          </w:divBdr>
        </w:div>
        <w:div w:id="451943454">
          <w:marLeft w:val="640"/>
          <w:marRight w:val="0"/>
          <w:marTop w:val="0"/>
          <w:marBottom w:val="0"/>
          <w:divBdr>
            <w:top w:val="none" w:sz="0" w:space="0" w:color="auto"/>
            <w:left w:val="none" w:sz="0" w:space="0" w:color="auto"/>
            <w:bottom w:val="none" w:sz="0" w:space="0" w:color="auto"/>
            <w:right w:val="none" w:sz="0" w:space="0" w:color="auto"/>
          </w:divBdr>
        </w:div>
        <w:div w:id="486438026">
          <w:marLeft w:val="640"/>
          <w:marRight w:val="0"/>
          <w:marTop w:val="0"/>
          <w:marBottom w:val="0"/>
          <w:divBdr>
            <w:top w:val="none" w:sz="0" w:space="0" w:color="auto"/>
            <w:left w:val="none" w:sz="0" w:space="0" w:color="auto"/>
            <w:bottom w:val="none" w:sz="0" w:space="0" w:color="auto"/>
            <w:right w:val="none" w:sz="0" w:space="0" w:color="auto"/>
          </w:divBdr>
        </w:div>
        <w:div w:id="495926130">
          <w:marLeft w:val="640"/>
          <w:marRight w:val="0"/>
          <w:marTop w:val="0"/>
          <w:marBottom w:val="0"/>
          <w:divBdr>
            <w:top w:val="none" w:sz="0" w:space="0" w:color="auto"/>
            <w:left w:val="none" w:sz="0" w:space="0" w:color="auto"/>
            <w:bottom w:val="none" w:sz="0" w:space="0" w:color="auto"/>
            <w:right w:val="none" w:sz="0" w:space="0" w:color="auto"/>
          </w:divBdr>
        </w:div>
        <w:div w:id="498421626">
          <w:marLeft w:val="640"/>
          <w:marRight w:val="0"/>
          <w:marTop w:val="0"/>
          <w:marBottom w:val="0"/>
          <w:divBdr>
            <w:top w:val="none" w:sz="0" w:space="0" w:color="auto"/>
            <w:left w:val="none" w:sz="0" w:space="0" w:color="auto"/>
            <w:bottom w:val="none" w:sz="0" w:space="0" w:color="auto"/>
            <w:right w:val="none" w:sz="0" w:space="0" w:color="auto"/>
          </w:divBdr>
        </w:div>
        <w:div w:id="509488942">
          <w:marLeft w:val="640"/>
          <w:marRight w:val="0"/>
          <w:marTop w:val="0"/>
          <w:marBottom w:val="0"/>
          <w:divBdr>
            <w:top w:val="none" w:sz="0" w:space="0" w:color="auto"/>
            <w:left w:val="none" w:sz="0" w:space="0" w:color="auto"/>
            <w:bottom w:val="none" w:sz="0" w:space="0" w:color="auto"/>
            <w:right w:val="none" w:sz="0" w:space="0" w:color="auto"/>
          </w:divBdr>
        </w:div>
        <w:div w:id="536234629">
          <w:marLeft w:val="640"/>
          <w:marRight w:val="0"/>
          <w:marTop w:val="0"/>
          <w:marBottom w:val="0"/>
          <w:divBdr>
            <w:top w:val="none" w:sz="0" w:space="0" w:color="auto"/>
            <w:left w:val="none" w:sz="0" w:space="0" w:color="auto"/>
            <w:bottom w:val="none" w:sz="0" w:space="0" w:color="auto"/>
            <w:right w:val="none" w:sz="0" w:space="0" w:color="auto"/>
          </w:divBdr>
        </w:div>
        <w:div w:id="546383312">
          <w:marLeft w:val="640"/>
          <w:marRight w:val="0"/>
          <w:marTop w:val="0"/>
          <w:marBottom w:val="0"/>
          <w:divBdr>
            <w:top w:val="none" w:sz="0" w:space="0" w:color="auto"/>
            <w:left w:val="none" w:sz="0" w:space="0" w:color="auto"/>
            <w:bottom w:val="none" w:sz="0" w:space="0" w:color="auto"/>
            <w:right w:val="none" w:sz="0" w:space="0" w:color="auto"/>
          </w:divBdr>
        </w:div>
        <w:div w:id="563108251">
          <w:marLeft w:val="640"/>
          <w:marRight w:val="0"/>
          <w:marTop w:val="0"/>
          <w:marBottom w:val="0"/>
          <w:divBdr>
            <w:top w:val="none" w:sz="0" w:space="0" w:color="auto"/>
            <w:left w:val="none" w:sz="0" w:space="0" w:color="auto"/>
            <w:bottom w:val="none" w:sz="0" w:space="0" w:color="auto"/>
            <w:right w:val="none" w:sz="0" w:space="0" w:color="auto"/>
          </w:divBdr>
        </w:div>
        <w:div w:id="575674974">
          <w:marLeft w:val="640"/>
          <w:marRight w:val="0"/>
          <w:marTop w:val="0"/>
          <w:marBottom w:val="0"/>
          <w:divBdr>
            <w:top w:val="none" w:sz="0" w:space="0" w:color="auto"/>
            <w:left w:val="none" w:sz="0" w:space="0" w:color="auto"/>
            <w:bottom w:val="none" w:sz="0" w:space="0" w:color="auto"/>
            <w:right w:val="none" w:sz="0" w:space="0" w:color="auto"/>
          </w:divBdr>
        </w:div>
        <w:div w:id="584921776">
          <w:marLeft w:val="640"/>
          <w:marRight w:val="0"/>
          <w:marTop w:val="0"/>
          <w:marBottom w:val="0"/>
          <w:divBdr>
            <w:top w:val="none" w:sz="0" w:space="0" w:color="auto"/>
            <w:left w:val="none" w:sz="0" w:space="0" w:color="auto"/>
            <w:bottom w:val="none" w:sz="0" w:space="0" w:color="auto"/>
            <w:right w:val="none" w:sz="0" w:space="0" w:color="auto"/>
          </w:divBdr>
        </w:div>
        <w:div w:id="591471251">
          <w:marLeft w:val="640"/>
          <w:marRight w:val="0"/>
          <w:marTop w:val="0"/>
          <w:marBottom w:val="0"/>
          <w:divBdr>
            <w:top w:val="none" w:sz="0" w:space="0" w:color="auto"/>
            <w:left w:val="none" w:sz="0" w:space="0" w:color="auto"/>
            <w:bottom w:val="none" w:sz="0" w:space="0" w:color="auto"/>
            <w:right w:val="none" w:sz="0" w:space="0" w:color="auto"/>
          </w:divBdr>
        </w:div>
        <w:div w:id="607389991">
          <w:marLeft w:val="640"/>
          <w:marRight w:val="0"/>
          <w:marTop w:val="0"/>
          <w:marBottom w:val="0"/>
          <w:divBdr>
            <w:top w:val="none" w:sz="0" w:space="0" w:color="auto"/>
            <w:left w:val="none" w:sz="0" w:space="0" w:color="auto"/>
            <w:bottom w:val="none" w:sz="0" w:space="0" w:color="auto"/>
            <w:right w:val="none" w:sz="0" w:space="0" w:color="auto"/>
          </w:divBdr>
        </w:div>
        <w:div w:id="612202965">
          <w:marLeft w:val="640"/>
          <w:marRight w:val="0"/>
          <w:marTop w:val="0"/>
          <w:marBottom w:val="0"/>
          <w:divBdr>
            <w:top w:val="none" w:sz="0" w:space="0" w:color="auto"/>
            <w:left w:val="none" w:sz="0" w:space="0" w:color="auto"/>
            <w:bottom w:val="none" w:sz="0" w:space="0" w:color="auto"/>
            <w:right w:val="none" w:sz="0" w:space="0" w:color="auto"/>
          </w:divBdr>
        </w:div>
        <w:div w:id="615215451">
          <w:marLeft w:val="640"/>
          <w:marRight w:val="0"/>
          <w:marTop w:val="0"/>
          <w:marBottom w:val="0"/>
          <w:divBdr>
            <w:top w:val="none" w:sz="0" w:space="0" w:color="auto"/>
            <w:left w:val="none" w:sz="0" w:space="0" w:color="auto"/>
            <w:bottom w:val="none" w:sz="0" w:space="0" w:color="auto"/>
            <w:right w:val="none" w:sz="0" w:space="0" w:color="auto"/>
          </w:divBdr>
        </w:div>
        <w:div w:id="618269534">
          <w:marLeft w:val="640"/>
          <w:marRight w:val="0"/>
          <w:marTop w:val="0"/>
          <w:marBottom w:val="0"/>
          <w:divBdr>
            <w:top w:val="none" w:sz="0" w:space="0" w:color="auto"/>
            <w:left w:val="none" w:sz="0" w:space="0" w:color="auto"/>
            <w:bottom w:val="none" w:sz="0" w:space="0" w:color="auto"/>
            <w:right w:val="none" w:sz="0" w:space="0" w:color="auto"/>
          </w:divBdr>
        </w:div>
        <w:div w:id="623468948">
          <w:marLeft w:val="640"/>
          <w:marRight w:val="0"/>
          <w:marTop w:val="0"/>
          <w:marBottom w:val="0"/>
          <w:divBdr>
            <w:top w:val="none" w:sz="0" w:space="0" w:color="auto"/>
            <w:left w:val="none" w:sz="0" w:space="0" w:color="auto"/>
            <w:bottom w:val="none" w:sz="0" w:space="0" w:color="auto"/>
            <w:right w:val="none" w:sz="0" w:space="0" w:color="auto"/>
          </w:divBdr>
        </w:div>
        <w:div w:id="624653220">
          <w:marLeft w:val="640"/>
          <w:marRight w:val="0"/>
          <w:marTop w:val="0"/>
          <w:marBottom w:val="0"/>
          <w:divBdr>
            <w:top w:val="none" w:sz="0" w:space="0" w:color="auto"/>
            <w:left w:val="none" w:sz="0" w:space="0" w:color="auto"/>
            <w:bottom w:val="none" w:sz="0" w:space="0" w:color="auto"/>
            <w:right w:val="none" w:sz="0" w:space="0" w:color="auto"/>
          </w:divBdr>
        </w:div>
        <w:div w:id="635524296">
          <w:marLeft w:val="640"/>
          <w:marRight w:val="0"/>
          <w:marTop w:val="0"/>
          <w:marBottom w:val="0"/>
          <w:divBdr>
            <w:top w:val="none" w:sz="0" w:space="0" w:color="auto"/>
            <w:left w:val="none" w:sz="0" w:space="0" w:color="auto"/>
            <w:bottom w:val="none" w:sz="0" w:space="0" w:color="auto"/>
            <w:right w:val="none" w:sz="0" w:space="0" w:color="auto"/>
          </w:divBdr>
        </w:div>
        <w:div w:id="657997840">
          <w:marLeft w:val="640"/>
          <w:marRight w:val="0"/>
          <w:marTop w:val="0"/>
          <w:marBottom w:val="0"/>
          <w:divBdr>
            <w:top w:val="none" w:sz="0" w:space="0" w:color="auto"/>
            <w:left w:val="none" w:sz="0" w:space="0" w:color="auto"/>
            <w:bottom w:val="none" w:sz="0" w:space="0" w:color="auto"/>
            <w:right w:val="none" w:sz="0" w:space="0" w:color="auto"/>
          </w:divBdr>
        </w:div>
        <w:div w:id="660238184">
          <w:marLeft w:val="640"/>
          <w:marRight w:val="0"/>
          <w:marTop w:val="0"/>
          <w:marBottom w:val="0"/>
          <w:divBdr>
            <w:top w:val="none" w:sz="0" w:space="0" w:color="auto"/>
            <w:left w:val="none" w:sz="0" w:space="0" w:color="auto"/>
            <w:bottom w:val="none" w:sz="0" w:space="0" w:color="auto"/>
            <w:right w:val="none" w:sz="0" w:space="0" w:color="auto"/>
          </w:divBdr>
        </w:div>
        <w:div w:id="674918879">
          <w:marLeft w:val="640"/>
          <w:marRight w:val="0"/>
          <w:marTop w:val="0"/>
          <w:marBottom w:val="0"/>
          <w:divBdr>
            <w:top w:val="none" w:sz="0" w:space="0" w:color="auto"/>
            <w:left w:val="none" w:sz="0" w:space="0" w:color="auto"/>
            <w:bottom w:val="none" w:sz="0" w:space="0" w:color="auto"/>
            <w:right w:val="none" w:sz="0" w:space="0" w:color="auto"/>
          </w:divBdr>
        </w:div>
        <w:div w:id="741175130">
          <w:marLeft w:val="640"/>
          <w:marRight w:val="0"/>
          <w:marTop w:val="0"/>
          <w:marBottom w:val="0"/>
          <w:divBdr>
            <w:top w:val="none" w:sz="0" w:space="0" w:color="auto"/>
            <w:left w:val="none" w:sz="0" w:space="0" w:color="auto"/>
            <w:bottom w:val="none" w:sz="0" w:space="0" w:color="auto"/>
            <w:right w:val="none" w:sz="0" w:space="0" w:color="auto"/>
          </w:divBdr>
        </w:div>
        <w:div w:id="768044732">
          <w:marLeft w:val="640"/>
          <w:marRight w:val="0"/>
          <w:marTop w:val="0"/>
          <w:marBottom w:val="0"/>
          <w:divBdr>
            <w:top w:val="none" w:sz="0" w:space="0" w:color="auto"/>
            <w:left w:val="none" w:sz="0" w:space="0" w:color="auto"/>
            <w:bottom w:val="none" w:sz="0" w:space="0" w:color="auto"/>
            <w:right w:val="none" w:sz="0" w:space="0" w:color="auto"/>
          </w:divBdr>
        </w:div>
        <w:div w:id="768544633">
          <w:marLeft w:val="640"/>
          <w:marRight w:val="0"/>
          <w:marTop w:val="0"/>
          <w:marBottom w:val="0"/>
          <w:divBdr>
            <w:top w:val="none" w:sz="0" w:space="0" w:color="auto"/>
            <w:left w:val="none" w:sz="0" w:space="0" w:color="auto"/>
            <w:bottom w:val="none" w:sz="0" w:space="0" w:color="auto"/>
            <w:right w:val="none" w:sz="0" w:space="0" w:color="auto"/>
          </w:divBdr>
        </w:div>
        <w:div w:id="798649639">
          <w:marLeft w:val="640"/>
          <w:marRight w:val="0"/>
          <w:marTop w:val="0"/>
          <w:marBottom w:val="0"/>
          <w:divBdr>
            <w:top w:val="none" w:sz="0" w:space="0" w:color="auto"/>
            <w:left w:val="none" w:sz="0" w:space="0" w:color="auto"/>
            <w:bottom w:val="none" w:sz="0" w:space="0" w:color="auto"/>
            <w:right w:val="none" w:sz="0" w:space="0" w:color="auto"/>
          </w:divBdr>
        </w:div>
        <w:div w:id="847523670">
          <w:marLeft w:val="640"/>
          <w:marRight w:val="0"/>
          <w:marTop w:val="0"/>
          <w:marBottom w:val="0"/>
          <w:divBdr>
            <w:top w:val="none" w:sz="0" w:space="0" w:color="auto"/>
            <w:left w:val="none" w:sz="0" w:space="0" w:color="auto"/>
            <w:bottom w:val="none" w:sz="0" w:space="0" w:color="auto"/>
            <w:right w:val="none" w:sz="0" w:space="0" w:color="auto"/>
          </w:divBdr>
        </w:div>
        <w:div w:id="851144735">
          <w:marLeft w:val="640"/>
          <w:marRight w:val="0"/>
          <w:marTop w:val="0"/>
          <w:marBottom w:val="0"/>
          <w:divBdr>
            <w:top w:val="none" w:sz="0" w:space="0" w:color="auto"/>
            <w:left w:val="none" w:sz="0" w:space="0" w:color="auto"/>
            <w:bottom w:val="none" w:sz="0" w:space="0" w:color="auto"/>
            <w:right w:val="none" w:sz="0" w:space="0" w:color="auto"/>
          </w:divBdr>
        </w:div>
        <w:div w:id="918369233">
          <w:marLeft w:val="640"/>
          <w:marRight w:val="0"/>
          <w:marTop w:val="0"/>
          <w:marBottom w:val="0"/>
          <w:divBdr>
            <w:top w:val="none" w:sz="0" w:space="0" w:color="auto"/>
            <w:left w:val="none" w:sz="0" w:space="0" w:color="auto"/>
            <w:bottom w:val="none" w:sz="0" w:space="0" w:color="auto"/>
            <w:right w:val="none" w:sz="0" w:space="0" w:color="auto"/>
          </w:divBdr>
        </w:div>
        <w:div w:id="961812418">
          <w:marLeft w:val="640"/>
          <w:marRight w:val="0"/>
          <w:marTop w:val="0"/>
          <w:marBottom w:val="0"/>
          <w:divBdr>
            <w:top w:val="none" w:sz="0" w:space="0" w:color="auto"/>
            <w:left w:val="none" w:sz="0" w:space="0" w:color="auto"/>
            <w:bottom w:val="none" w:sz="0" w:space="0" w:color="auto"/>
            <w:right w:val="none" w:sz="0" w:space="0" w:color="auto"/>
          </w:divBdr>
        </w:div>
        <w:div w:id="979460198">
          <w:marLeft w:val="640"/>
          <w:marRight w:val="0"/>
          <w:marTop w:val="0"/>
          <w:marBottom w:val="0"/>
          <w:divBdr>
            <w:top w:val="none" w:sz="0" w:space="0" w:color="auto"/>
            <w:left w:val="none" w:sz="0" w:space="0" w:color="auto"/>
            <w:bottom w:val="none" w:sz="0" w:space="0" w:color="auto"/>
            <w:right w:val="none" w:sz="0" w:space="0" w:color="auto"/>
          </w:divBdr>
        </w:div>
        <w:div w:id="1014460692">
          <w:marLeft w:val="640"/>
          <w:marRight w:val="0"/>
          <w:marTop w:val="0"/>
          <w:marBottom w:val="0"/>
          <w:divBdr>
            <w:top w:val="none" w:sz="0" w:space="0" w:color="auto"/>
            <w:left w:val="none" w:sz="0" w:space="0" w:color="auto"/>
            <w:bottom w:val="none" w:sz="0" w:space="0" w:color="auto"/>
            <w:right w:val="none" w:sz="0" w:space="0" w:color="auto"/>
          </w:divBdr>
        </w:div>
        <w:div w:id="1050306718">
          <w:marLeft w:val="640"/>
          <w:marRight w:val="0"/>
          <w:marTop w:val="0"/>
          <w:marBottom w:val="0"/>
          <w:divBdr>
            <w:top w:val="none" w:sz="0" w:space="0" w:color="auto"/>
            <w:left w:val="none" w:sz="0" w:space="0" w:color="auto"/>
            <w:bottom w:val="none" w:sz="0" w:space="0" w:color="auto"/>
            <w:right w:val="none" w:sz="0" w:space="0" w:color="auto"/>
          </w:divBdr>
        </w:div>
        <w:div w:id="1089041568">
          <w:marLeft w:val="640"/>
          <w:marRight w:val="0"/>
          <w:marTop w:val="0"/>
          <w:marBottom w:val="0"/>
          <w:divBdr>
            <w:top w:val="none" w:sz="0" w:space="0" w:color="auto"/>
            <w:left w:val="none" w:sz="0" w:space="0" w:color="auto"/>
            <w:bottom w:val="none" w:sz="0" w:space="0" w:color="auto"/>
            <w:right w:val="none" w:sz="0" w:space="0" w:color="auto"/>
          </w:divBdr>
        </w:div>
        <w:div w:id="1112480026">
          <w:marLeft w:val="640"/>
          <w:marRight w:val="0"/>
          <w:marTop w:val="0"/>
          <w:marBottom w:val="0"/>
          <w:divBdr>
            <w:top w:val="none" w:sz="0" w:space="0" w:color="auto"/>
            <w:left w:val="none" w:sz="0" w:space="0" w:color="auto"/>
            <w:bottom w:val="none" w:sz="0" w:space="0" w:color="auto"/>
            <w:right w:val="none" w:sz="0" w:space="0" w:color="auto"/>
          </w:divBdr>
        </w:div>
        <w:div w:id="1113673357">
          <w:marLeft w:val="640"/>
          <w:marRight w:val="0"/>
          <w:marTop w:val="0"/>
          <w:marBottom w:val="0"/>
          <w:divBdr>
            <w:top w:val="none" w:sz="0" w:space="0" w:color="auto"/>
            <w:left w:val="none" w:sz="0" w:space="0" w:color="auto"/>
            <w:bottom w:val="none" w:sz="0" w:space="0" w:color="auto"/>
            <w:right w:val="none" w:sz="0" w:space="0" w:color="auto"/>
          </w:divBdr>
        </w:div>
        <w:div w:id="1130705025">
          <w:marLeft w:val="640"/>
          <w:marRight w:val="0"/>
          <w:marTop w:val="0"/>
          <w:marBottom w:val="0"/>
          <w:divBdr>
            <w:top w:val="none" w:sz="0" w:space="0" w:color="auto"/>
            <w:left w:val="none" w:sz="0" w:space="0" w:color="auto"/>
            <w:bottom w:val="none" w:sz="0" w:space="0" w:color="auto"/>
            <w:right w:val="none" w:sz="0" w:space="0" w:color="auto"/>
          </w:divBdr>
        </w:div>
        <w:div w:id="1160392413">
          <w:marLeft w:val="640"/>
          <w:marRight w:val="0"/>
          <w:marTop w:val="0"/>
          <w:marBottom w:val="0"/>
          <w:divBdr>
            <w:top w:val="none" w:sz="0" w:space="0" w:color="auto"/>
            <w:left w:val="none" w:sz="0" w:space="0" w:color="auto"/>
            <w:bottom w:val="none" w:sz="0" w:space="0" w:color="auto"/>
            <w:right w:val="none" w:sz="0" w:space="0" w:color="auto"/>
          </w:divBdr>
        </w:div>
        <w:div w:id="1199395041">
          <w:marLeft w:val="640"/>
          <w:marRight w:val="0"/>
          <w:marTop w:val="0"/>
          <w:marBottom w:val="0"/>
          <w:divBdr>
            <w:top w:val="none" w:sz="0" w:space="0" w:color="auto"/>
            <w:left w:val="none" w:sz="0" w:space="0" w:color="auto"/>
            <w:bottom w:val="none" w:sz="0" w:space="0" w:color="auto"/>
            <w:right w:val="none" w:sz="0" w:space="0" w:color="auto"/>
          </w:divBdr>
        </w:div>
        <w:div w:id="1219240842">
          <w:marLeft w:val="640"/>
          <w:marRight w:val="0"/>
          <w:marTop w:val="0"/>
          <w:marBottom w:val="0"/>
          <w:divBdr>
            <w:top w:val="none" w:sz="0" w:space="0" w:color="auto"/>
            <w:left w:val="none" w:sz="0" w:space="0" w:color="auto"/>
            <w:bottom w:val="none" w:sz="0" w:space="0" w:color="auto"/>
            <w:right w:val="none" w:sz="0" w:space="0" w:color="auto"/>
          </w:divBdr>
        </w:div>
        <w:div w:id="1229879720">
          <w:marLeft w:val="640"/>
          <w:marRight w:val="0"/>
          <w:marTop w:val="0"/>
          <w:marBottom w:val="0"/>
          <w:divBdr>
            <w:top w:val="none" w:sz="0" w:space="0" w:color="auto"/>
            <w:left w:val="none" w:sz="0" w:space="0" w:color="auto"/>
            <w:bottom w:val="none" w:sz="0" w:space="0" w:color="auto"/>
            <w:right w:val="none" w:sz="0" w:space="0" w:color="auto"/>
          </w:divBdr>
        </w:div>
        <w:div w:id="1244098783">
          <w:marLeft w:val="640"/>
          <w:marRight w:val="0"/>
          <w:marTop w:val="0"/>
          <w:marBottom w:val="0"/>
          <w:divBdr>
            <w:top w:val="none" w:sz="0" w:space="0" w:color="auto"/>
            <w:left w:val="none" w:sz="0" w:space="0" w:color="auto"/>
            <w:bottom w:val="none" w:sz="0" w:space="0" w:color="auto"/>
            <w:right w:val="none" w:sz="0" w:space="0" w:color="auto"/>
          </w:divBdr>
        </w:div>
        <w:div w:id="1252473421">
          <w:marLeft w:val="640"/>
          <w:marRight w:val="0"/>
          <w:marTop w:val="0"/>
          <w:marBottom w:val="0"/>
          <w:divBdr>
            <w:top w:val="none" w:sz="0" w:space="0" w:color="auto"/>
            <w:left w:val="none" w:sz="0" w:space="0" w:color="auto"/>
            <w:bottom w:val="none" w:sz="0" w:space="0" w:color="auto"/>
            <w:right w:val="none" w:sz="0" w:space="0" w:color="auto"/>
          </w:divBdr>
        </w:div>
        <w:div w:id="1311903747">
          <w:marLeft w:val="640"/>
          <w:marRight w:val="0"/>
          <w:marTop w:val="0"/>
          <w:marBottom w:val="0"/>
          <w:divBdr>
            <w:top w:val="none" w:sz="0" w:space="0" w:color="auto"/>
            <w:left w:val="none" w:sz="0" w:space="0" w:color="auto"/>
            <w:bottom w:val="none" w:sz="0" w:space="0" w:color="auto"/>
            <w:right w:val="none" w:sz="0" w:space="0" w:color="auto"/>
          </w:divBdr>
        </w:div>
        <w:div w:id="1336104953">
          <w:marLeft w:val="640"/>
          <w:marRight w:val="0"/>
          <w:marTop w:val="0"/>
          <w:marBottom w:val="0"/>
          <w:divBdr>
            <w:top w:val="none" w:sz="0" w:space="0" w:color="auto"/>
            <w:left w:val="none" w:sz="0" w:space="0" w:color="auto"/>
            <w:bottom w:val="none" w:sz="0" w:space="0" w:color="auto"/>
            <w:right w:val="none" w:sz="0" w:space="0" w:color="auto"/>
          </w:divBdr>
        </w:div>
        <w:div w:id="1348943198">
          <w:marLeft w:val="640"/>
          <w:marRight w:val="0"/>
          <w:marTop w:val="0"/>
          <w:marBottom w:val="0"/>
          <w:divBdr>
            <w:top w:val="none" w:sz="0" w:space="0" w:color="auto"/>
            <w:left w:val="none" w:sz="0" w:space="0" w:color="auto"/>
            <w:bottom w:val="none" w:sz="0" w:space="0" w:color="auto"/>
            <w:right w:val="none" w:sz="0" w:space="0" w:color="auto"/>
          </w:divBdr>
        </w:div>
        <w:div w:id="1368676849">
          <w:marLeft w:val="640"/>
          <w:marRight w:val="0"/>
          <w:marTop w:val="0"/>
          <w:marBottom w:val="0"/>
          <w:divBdr>
            <w:top w:val="none" w:sz="0" w:space="0" w:color="auto"/>
            <w:left w:val="none" w:sz="0" w:space="0" w:color="auto"/>
            <w:bottom w:val="none" w:sz="0" w:space="0" w:color="auto"/>
            <w:right w:val="none" w:sz="0" w:space="0" w:color="auto"/>
          </w:divBdr>
        </w:div>
        <w:div w:id="1368795991">
          <w:marLeft w:val="640"/>
          <w:marRight w:val="0"/>
          <w:marTop w:val="0"/>
          <w:marBottom w:val="0"/>
          <w:divBdr>
            <w:top w:val="none" w:sz="0" w:space="0" w:color="auto"/>
            <w:left w:val="none" w:sz="0" w:space="0" w:color="auto"/>
            <w:bottom w:val="none" w:sz="0" w:space="0" w:color="auto"/>
            <w:right w:val="none" w:sz="0" w:space="0" w:color="auto"/>
          </w:divBdr>
        </w:div>
        <w:div w:id="1395083616">
          <w:marLeft w:val="640"/>
          <w:marRight w:val="0"/>
          <w:marTop w:val="0"/>
          <w:marBottom w:val="0"/>
          <w:divBdr>
            <w:top w:val="none" w:sz="0" w:space="0" w:color="auto"/>
            <w:left w:val="none" w:sz="0" w:space="0" w:color="auto"/>
            <w:bottom w:val="none" w:sz="0" w:space="0" w:color="auto"/>
            <w:right w:val="none" w:sz="0" w:space="0" w:color="auto"/>
          </w:divBdr>
        </w:div>
        <w:div w:id="1404066963">
          <w:marLeft w:val="640"/>
          <w:marRight w:val="0"/>
          <w:marTop w:val="0"/>
          <w:marBottom w:val="0"/>
          <w:divBdr>
            <w:top w:val="none" w:sz="0" w:space="0" w:color="auto"/>
            <w:left w:val="none" w:sz="0" w:space="0" w:color="auto"/>
            <w:bottom w:val="none" w:sz="0" w:space="0" w:color="auto"/>
            <w:right w:val="none" w:sz="0" w:space="0" w:color="auto"/>
          </w:divBdr>
        </w:div>
        <w:div w:id="1455753675">
          <w:marLeft w:val="640"/>
          <w:marRight w:val="0"/>
          <w:marTop w:val="0"/>
          <w:marBottom w:val="0"/>
          <w:divBdr>
            <w:top w:val="none" w:sz="0" w:space="0" w:color="auto"/>
            <w:left w:val="none" w:sz="0" w:space="0" w:color="auto"/>
            <w:bottom w:val="none" w:sz="0" w:space="0" w:color="auto"/>
            <w:right w:val="none" w:sz="0" w:space="0" w:color="auto"/>
          </w:divBdr>
        </w:div>
        <w:div w:id="1463184889">
          <w:marLeft w:val="640"/>
          <w:marRight w:val="0"/>
          <w:marTop w:val="0"/>
          <w:marBottom w:val="0"/>
          <w:divBdr>
            <w:top w:val="none" w:sz="0" w:space="0" w:color="auto"/>
            <w:left w:val="none" w:sz="0" w:space="0" w:color="auto"/>
            <w:bottom w:val="none" w:sz="0" w:space="0" w:color="auto"/>
            <w:right w:val="none" w:sz="0" w:space="0" w:color="auto"/>
          </w:divBdr>
        </w:div>
        <w:div w:id="1489783216">
          <w:marLeft w:val="640"/>
          <w:marRight w:val="0"/>
          <w:marTop w:val="0"/>
          <w:marBottom w:val="0"/>
          <w:divBdr>
            <w:top w:val="none" w:sz="0" w:space="0" w:color="auto"/>
            <w:left w:val="none" w:sz="0" w:space="0" w:color="auto"/>
            <w:bottom w:val="none" w:sz="0" w:space="0" w:color="auto"/>
            <w:right w:val="none" w:sz="0" w:space="0" w:color="auto"/>
          </w:divBdr>
        </w:div>
        <w:div w:id="1520314812">
          <w:marLeft w:val="640"/>
          <w:marRight w:val="0"/>
          <w:marTop w:val="0"/>
          <w:marBottom w:val="0"/>
          <w:divBdr>
            <w:top w:val="none" w:sz="0" w:space="0" w:color="auto"/>
            <w:left w:val="none" w:sz="0" w:space="0" w:color="auto"/>
            <w:bottom w:val="none" w:sz="0" w:space="0" w:color="auto"/>
            <w:right w:val="none" w:sz="0" w:space="0" w:color="auto"/>
          </w:divBdr>
        </w:div>
        <w:div w:id="1571959663">
          <w:marLeft w:val="640"/>
          <w:marRight w:val="0"/>
          <w:marTop w:val="0"/>
          <w:marBottom w:val="0"/>
          <w:divBdr>
            <w:top w:val="none" w:sz="0" w:space="0" w:color="auto"/>
            <w:left w:val="none" w:sz="0" w:space="0" w:color="auto"/>
            <w:bottom w:val="none" w:sz="0" w:space="0" w:color="auto"/>
            <w:right w:val="none" w:sz="0" w:space="0" w:color="auto"/>
          </w:divBdr>
        </w:div>
        <w:div w:id="1572423048">
          <w:marLeft w:val="640"/>
          <w:marRight w:val="0"/>
          <w:marTop w:val="0"/>
          <w:marBottom w:val="0"/>
          <w:divBdr>
            <w:top w:val="none" w:sz="0" w:space="0" w:color="auto"/>
            <w:left w:val="none" w:sz="0" w:space="0" w:color="auto"/>
            <w:bottom w:val="none" w:sz="0" w:space="0" w:color="auto"/>
            <w:right w:val="none" w:sz="0" w:space="0" w:color="auto"/>
          </w:divBdr>
        </w:div>
        <w:div w:id="1613828827">
          <w:marLeft w:val="640"/>
          <w:marRight w:val="0"/>
          <w:marTop w:val="0"/>
          <w:marBottom w:val="0"/>
          <w:divBdr>
            <w:top w:val="none" w:sz="0" w:space="0" w:color="auto"/>
            <w:left w:val="none" w:sz="0" w:space="0" w:color="auto"/>
            <w:bottom w:val="none" w:sz="0" w:space="0" w:color="auto"/>
            <w:right w:val="none" w:sz="0" w:space="0" w:color="auto"/>
          </w:divBdr>
        </w:div>
        <w:div w:id="1614240374">
          <w:marLeft w:val="640"/>
          <w:marRight w:val="0"/>
          <w:marTop w:val="0"/>
          <w:marBottom w:val="0"/>
          <w:divBdr>
            <w:top w:val="none" w:sz="0" w:space="0" w:color="auto"/>
            <w:left w:val="none" w:sz="0" w:space="0" w:color="auto"/>
            <w:bottom w:val="none" w:sz="0" w:space="0" w:color="auto"/>
            <w:right w:val="none" w:sz="0" w:space="0" w:color="auto"/>
          </w:divBdr>
        </w:div>
        <w:div w:id="1667244699">
          <w:marLeft w:val="640"/>
          <w:marRight w:val="0"/>
          <w:marTop w:val="0"/>
          <w:marBottom w:val="0"/>
          <w:divBdr>
            <w:top w:val="none" w:sz="0" w:space="0" w:color="auto"/>
            <w:left w:val="none" w:sz="0" w:space="0" w:color="auto"/>
            <w:bottom w:val="none" w:sz="0" w:space="0" w:color="auto"/>
            <w:right w:val="none" w:sz="0" w:space="0" w:color="auto"/>
          </w:divBdr>
        </w:div>
        <w:div w:id="1710253925">
          <w:marLeft w:val="640"/>
          <w:marRight w:val="0"/>
          <w:marTop w:val="0"/>
          <w:marBottom w:val="0"/>
          <w:divBdr>
            <w:top w:val="none" w:sz="0" w:space="0" w:color="auto"/>
            <w:left w:val="none" w:sz="0" w:space="0" w:color="auto"/>
            <w:bottom w:val="none" w:sz="0" w:space="0" w:color="auto"/>
            <w:right w:val="none" w:sz="0" w:space="0" w:color="auto"/>
          </w:divBdr>
        </w:div>
        <w:div w:id="1717310601">
          <w:marLeft w:val="640"/>
          <w:marRight w:val="0"/>
          <w:marTop w:val="0"/>
          <w:marBottom w:val="0"/>
          <w:divBdr>
            <w:top w:val="none" w:sz="0" w:space="0" w:color="auto"/>
            <w:left w:val="none" w:sz="0" w:space="0" w:color="auto"/>
            <w:bottom w:val="none" w:sz="0" w:space="0" w:color="auto"/>
            <w:right w:val="none" w:sz="0" w:space="0" w:color="auto"/>
          </w:divBdr>
        </w:div>
        <w:div w:id="1765301840">
          <w:marLeft w:val="640"/>
          <w:marRight w:val="0"/>
          <w:marTop w:val="0"/>
          <w:marBottom w:val="0"/>
          <w:divBdr>
            <w:top w:val="none" w:sz="0" w:space="0" w:color="auto"/>
            <w:left w:val="none" w:sz="0" w:space="0" w:color="auto"/>
            <w:bottom w:val="none" w:sz="0" w:space="0" w:color="auto"/>
            <w:right w:val="none" w:sz="0" w:space="0" w:color="auto"/>
          </w:divBdr>
        </w:div>
        <w:div w:id="1800032809">
          <w:marLeft w:val="640"/>
          <w:marRight w:val="0"/>
          <w:marTop w:val="0"/>
          <w:marBottom w:val="0"/>
          <w:divBdr>
            <w:top w:val="none" w:sz="0" w:space="0" w:color="auto"/>
            <w:left w:val="none" w:sz="0" w:space="0" w:color="auto"/>
            <w:bottom w:val="none" w:sz="0" w:space="0" w:color="auto"/>
            <w:right w:val="none" w:sz="0" w:space="0" w:color="auto"/>
          </w:divBdr>
        </w:div>
        <w:div w:id="1861115279">
          <w:marLeft w:val="640"/>
          <w:marRight w:val="0"/>
          <w:marTop w:val="0"/>
          <w:marBottom w:val="0"/>
          <w:divBdr>
            <w:top w:val="none" w:sz="0" w:space="0" w:color="auto"/>
            <w:left w:val="none" w:sz="0" w:space="0" w:color="auto"/>
            <w:bottom w:val="none" w:sz="0" w:space="0" w:color="auto"/>
            <w:right w:val="none" w:sz="0" w:space="0" w:color="auto"/>
          </w:divBdr>
        </w:div>
        <w:div w:id="1876966952">
          <w:marLeft w:val="640"/>
          <w:marRight w:val="0"/>
          <w:marTop w:val="0"/>
          <w:marBottom w:val="0"/>
          <w:divBdr>
            <w:top w:val="none" w:sz="0" w:space="0" w:color="auto"/>
            <w:left w:val="none" w:sz="0" w:space="0" w:color="auto"/>
            <w:bottom w:val="none" w:sz="0" w:space="0" w:color="auto"/>
            <w:right w:val="none" w:sz="0" w:space="0" w:color="auto"/>
          </w:divBdr>
        </w:div>
        <w:div w:id="1877966425">
          <w:marLeft w:val="640"/>
          <w:marRight w:val="0"/>
          <w:marTop w:val="0"/>
          <w:marBottom w:val="0"/>
          <w:divBdr>
            <w:top w:val="none" w:sz="0" w:space="0" w:color="auto"/>
            <w:left w:val="none" w:sz="0" w:space="0" w:color="auto"/>
            <w:bottom w:val="none" w:sz="0" w:space="0" w:color="auto"/>
            <w:right w:val="none" w:sz="0" w:space="0" w:color="auto"/>
          </w:divBdr>
        </w:div>
        <w:div w:id="1886484455">
          <w:marLeft w:val="640"/>
          <w:marRight w:val="0"/>
          <w:marTop w:val="0"/>
          <w:marBottom w:val="0"/>
          <w:divBdr>
            <w:top w:val="none" w:sz="0" w:space="0" w:color="auto"/>
            <w:left w:val="none" w:sz="0" w:space="0" w:color="auto"/>
            <w:bottom w:val="none" w:sz="0" w:space="0" w:color="auto"/>
            <w:right w:val="none" w:sz="0" w:space="0" w:color="auto"/>
          </w:divBdr>
        </w:div>
        <w:div w:id="1894341618">
          <w:marLeft w:val="640"/>
          <w:marRight w:val="0"/>
          <w:marTop w:val="0"/>
          <w:marBottom w:val="0"/>
          <w:divBdr>
            <w:top w:val="none" w:sz="0" w:space="0" w:color="auto"/>
            <w:left w:val="none" w:sz="0" w:space="0" w:color="auto"/>
            <w:bottom w:val="none" w:sz="0" w:space="0" w:color="auto"/>
            <w:right w:val="none" w:sz="0" w:space="0" w:color="auto"/>
          </w:divBdr>
        </w:div>
        <w:div w:id="1895235840">
          <w:marLeft w:val="640"/>
          <w:marRight w:val="0"/>
          <w:marTop w:val="0"/>
          <w:marBottom w:val="0"/>
          <w:divBdr>
            <w:top w:val="none" w:sz="0" w:space="0" w:color="auto"/>
            <w:left w:val="none" w:sz="0" w:space="0" w:color="auto"/>
            <w:bottom w:val="none" w:sz="0" w:space="0" w:color="auto"/>
            <w:right w:val="none" w:sz="0" w:space="0" w:color="auto"/>
          </w:divBdr>
        </w:div>
        <w:div w:id="1925608784">
          <w:marLeft w:val="640"/>
          <w:marRight w:val="0"/>
          <w:marTop w:val="0"/>
          <w:marBottom w:val="0"/>
          <w:divBdr>
            <w:top w:val="none" w:sz="0" w:space="0" w:color="auto"/>
            <w:left w:val="none" w:sz="0" w:space="0" w:color="auto"/>
            <w:bottom w:val="none" w:sz="0" w:space="0" w:color="auto"/>
            <w:right w:val="none" w:sz="0" w:space="0" w:color="auto"/>
          </w:divBdr>
        </w:div>
        <w:div w:id="1929263466">
          <w:marLeft w:val="640"/>
          <w:marRight w:val="0"/>
          <w:marTop w:val="0"/>
          <w:marBottom w:val="0"/>
          <w:divBdr>
            <w:top w:val="none" w:sz="0" w:space="0" w:color="auto"/>
            <w:left w:val="none" w:sz="0" w:space="0" w:color="auto"/>
            <w:bottom w:val="none" w:sz="0" w:space="0" w:color="auto"/>
            <w:right w:val="none" w:sz="0" w:space="0" w:color="auto"/>
          </w:divBdr>
        </w:div>
        <w:div w:id="2011716434">
          <w:marLeft w:val="640"/>
          <w:marRight w:val="0"/>
          <w:marTop w:val="0"/>
          <w:marBottom w:val="0"/>
          <w:divBdr>
            <w:top w:val="none" w:sz="0" w:space="0" w:color="auto"/>
            <w:left w:val="none" w:sz="0" w:space="0" w:color="auto"/>
            <w:bottom w:val="none" w:sz="0" w:space="0" w:color="auto"/>
            <w:right w:val="none" w:sz="0" w:space="0" w:color="auto"/>
          </w:divBdr>
        </w:div>
        <w:div w:id="2016609337">
          <w:marLeft w:val="640"/>
          <w:marRight w:val="0"/>
          <w:marTop w:val="0"/>
          <w:marBottom w:val="0"/>
          <w:divBdr>
            <w:top w:val="none" w:sz="0" w:space="0" w:color="auto"/>
            <w:left w:val="none" w:sz="0" w:space="0" w:color="auto"/>
            <w:bottom w:val="none" w:sz="0" w:space="0" w:color="auto"/>
            <w:right w:val="none" w:sz="0" w:space="0" w:color="auto"/>
          </w:divBdr>
        </w:div>
        <w:div w:id="2058890114">
          <w:marLeft w:val="640"/>
          <w:marRight w:val="0"/>
          <w:marTop w:val="0"/>
          <w:marBottom w:val="0"/>
          <w:divBdr>
            <w:top w:val="none" w:sz="0" w:space="0" w:color="auto"/>
            <w:left w:val="none" w:sz="0" w:space="0" w:color="auto"/>
            <w:bottom w:val="none" w:sz="0" w:space="0" w:color="auto"/>
            <w:right w:val="none" w:sz="0" w:space="0" w:color="auto"/>
          </w:divBdr>
        </w:div>
        <w:div w:id="2069187648">
          <w:marLeft w:val="640"/>
          <w:marRight w:val="0"/>
          <w:marTop w:val="0"/>
          <w:marBottom w:val="0"/>
          <w:divBdr>
            <w:top w:val="none" w:sz="0" w:space="0" w:color="auto"/>
            <w:left w:val="none" w:sz="0" w:space="0" w:color="auto"/>
            <w:bottom w:val="none" w:sz="0" w:space="0" w:color="auto"/>
            <w:right w:val="none" w:sz="0" w:space="0" w:color="auto"/>
          </w:divBdr>
        </w:div>
        <w:div w:id="2072919196">
          <w:marLeft w:val="640"/>
          <w:marRight w:val="0"/>
          <w:marTop w:val="0"/>
          <w:marBottom w:val="0"/>
          <w:divBdr>
            <w:top w:val="none" w:sz="0" w:space="0" w:color="auto"/>
            <w:left w:val="none" w:sz="0" w:space="0" w:color="auto"/>
            <w:bottom w:val="none" w:sz="0" w:space="0" w:color="auto"/>
            <w:right w:val="none" w:sz="0" w:space="0" w:color="auto"/>
          </w:divBdr>
        </w:div>
        <w:div w:id="2115394968">
          <w:marLeft w:val="640"/>
          <w:marRight w:val="0"/>
          <w:marTop w:val="0"/>
          <w:marBottom w:val="0"/>
          <w:divBdr>
            <w:top w:val="none" w:sz="0" w:space="0" w:color="auto"/>
            <w:left w:val="none" w:sz="0" w:space="0" w:color="auto"/>
            <w:bottom w:val="none" w:sz="0" w:space="0" w:color="auto"/>
            <w:right w:val="none" w:sz="0" w:space="0" w:color="auto"/>
          </w:divBdr>
        </w:div>
        <w:div w:id="2123259222">
          <w:marLeft w:val="640"/>
          <w:marRight w:val="0"/>
          <w:marTop w:val="0"/>
          <w:marBottom w:val="0"/>
          <w:divBdr>
            <w:top w:val="none" w:sz="0" w:space="0" w:color="auto"/>
            <w:left w:val="none" w:sz="0" w:space="0" w:color="auto"/>
            <w:bottom w:val="none" w:sz="0" w:space="0" w:color="auto"/>
            <w:right w:val="none" w:sz="0" w:space="0" w:color="auto"/>
          </w:divBdr>
        </w:div>
        <w:div w:id="2123263218">
          <w:marLeft w:val="640"/>
          <w:marRight w:val="0"/>
          <w:marTop w:val="0"/>
          <w:marBottom w:val="0"/>
          <w:divBdr>
            <w:top w:val="none" w:sz="0" w:space="0" w:color="auto"/>
            <w:left w:val="none" w:sz="0" w:space="0" w:color="auto"/>
            <w:bottom w:val="none" w:sz="0" w:space="0" w:color="auto"/>
            <w:right w:val="none" w:sz="0" w:space="0" w:color="auto"/>
          </w:divBdr>
        </w:div>
        <w:div w:id="2140488253">
          <w:marLeft w:val="640"/>
          <w:marRight w:val="0"/>
          <w:marTop w:val="0"/>
          <w:marBottom w:val="0"/>
          <w:divBdr>
            <w:top w:val="none" w:sz="0" w:space="0" w:color="auto"/>
            <w:left w:val="none" w:sz="0" w:space="0" w:color="auto"/>
            <w:bottom w:val="none" w:sz="0" w:space="0" w:color="auto"/>
            <w:right w:val="none" w:sz="0" w:space="0" w:color="auto"/>
          </w:divBdr>
        </w:div>
      </w:divsChild>
    </w:div>
    <w:div w:id="1821068688">
      <w:bodyDiv w:val="1"/>
      <w:marLeft w:val="0"/>
      <w:marRight w:val="0"/>
      <w:marTop w:val="0"/>
      <w:marBottom w:val="0"/>
      <w:divBdr>
        <w:top w:val="none" w:sz="0" w:space="0" w:color="auto"/>
        <w:left w:val="none" w:sz="0" w:space="0" w:color="auto"/>
        <w:bottom w:val="none" w:sz="0" w:space="0" w:color="auto"/>
        <w:right w:val="none" w:sz="0" w:space="0" w:color="auto"/>
      </w:divBdr>
    </w:div>
    <w:div w:id="1824853900">
      <w:bodyDiv w:val="1"/>
      <w:marLeft w:val="0"/>
      <w:marRight w:val="0"/>
      <w:marTop w:val="0"/>
      <w:marBottom w:val="0"/>
      <w:divBdr>
        <w:top w:val="none" w:sz="0" w:space="0" w:color="auto"/>
        <w:left w:val="none" w:sz="0" w:space="0" w:color="auto"/>
        <w:bottom w:val="none" w:sz="0" w:space="0" w:color="auto"/>
        <w:right w:val="none" w:sz="0" w:space="0" w:color="auto"/>
      </w:divBdr>
      <w:divsChild>
        <w:div w:id="1952279335">
          <w:marLeft w:val="640"/>
          <w:marRight w:val="0"/>
          <w:marTop w:val="0"/>
          <w:marBottom w:val="0"/>
          <w:divBdr>
            <w:top w:val="none" w:sz="0" w:space="0" w:color="auto"/>
            <w:left w:val="none" w:sz="0" w:space="0" w:color="auto"/>
            <w:bottom w:val="none" w:sz="0" w:space="0" w:color="auto"/>
            <w:right w:val="none" w:sz="0" w:space="0" w:color="auto"/>
          </w:divBdr>
        </w:div>
        <w:div w:id="1550914856">
          <w:marLeft w:val="640"/>
          <w:marRight w:val="0"/>
          <w:marTop w:val="0"/>
          <w:marBottom w:val="0"/>
          <w:divBdr>
            <w:top w:val="none" w:sz="0" w:space="0" w:color="auto"/>
            <w:left w:val="none" w:sz="0" w:space="0" w:color="auto"/>
            <w:bottom w:val="none" w:sz="0" w:space="0" w:color="auto"/>
            <w:right w:val="none" w:sz="0" w:space="0" w:color="auto"/>
          </w:divBdr>
        </w:div>
        <w:div w:id="684401151">
          <w:marLeft w:val="640"/>
          <w:marRight w:val="0"/>
          <w:marTop w:val="0"/>
          <w:marBottom w:val="0"/>
          <w:divBdr>
            <w:top w:val="none" w:sz="0" w:space="0" w:color="auto"/>
            <w:left w:val="none" w:sz="0" w:space="0" w:color="auto"/>
            <w:bottom w:val="none" w:sz="0" w:space="0" w:color="auto"/>
            <w:right w:val="none" w:sz="0" w:space="0" w:color="auto"/>
          </w:divBdr>
        </w:div>
        <w:div w:id="874004417">
          <w:marLeft w:val="640"/>
          <w:marRight w:val="0"/>
          <w:marTop w:val="0"/>
          <w:marBottom w:val="0"/>
          <w:divBdr>
            <w:top w:val="none" w:sz="0" w:space="0" w:color="auto"/>
            <w:left w:val="none" w:sz="0" w:space="0" w:color="auto"/>
            <w:bottom w:val="none" w:sz="0" w:space="0" w:color="auto"/>
            <w:right w:val="none" w:sz="0" w:space="0" w:color="auto"/>
          </w:divBdr>
        </w:div>
        <w:div w:id="1469012520">
          <w:marLeft w:val="640"/>
          <w:marRight w:val="0"/>
          <w:marTop w:val="0"/>
          <w:marBottom w:val="0"/>
          <w:divBdr>
            <w:top w:val="none" w:sz="0" w:space="0" w:color="auto"/>
            <w:left w:val="none" w:sz="0" w:space="0" w:color="auto"/>
            <w:bottom w:val="none" w:sz="0" w:space="0" w:color="auto"/>
            <w:right w:val="none" w:sz="0" w:space="0" w:color="auto"/>
          </w:divBdr>
        </w:div>
        <w:div w:id="1246769801">
          <w:marLeft w:val="640"/>
          <w:marRight w:val="0"/>
          <w:marTop w:val="0"/>
          <w:marBottom w:val="0"/>
          <w:divBdr>
            <w:top w:val="none" w:sz="0" w:space="0" w:color="auto"/>
            <w:left w:val="none" w:sz="0" w:space="0" w:color="auto"/>
            <w:bottom w:val="none" w:sz="0" w:space="0" w:color="auto"/>
            <w:right w:val="none" w:sz="0" w:space="0" w:color="auto"/>
          </w:divBdr>
        </w:div>
        <w:div w:id="1062213055">
          <w:marLeft w:val="640"/>
          <w:marRight w:val="0"/>
          <w:marTop w:val="0"/>
          <w:marBottom w:val="0"/>
          <w:divBdr>
            <w:top w:val="none" w:sz="0" w:space="0" w:color="auto"/>
            <w:left w:val="none" w:sz="0" w:space="0" w:color="auto"/>
            <w:bottom w:val="none" w:sz="0" w:space="0" w:color="auto"/>
            <w:right w:val="none" w:sz="0" w:space="0" w:color="auto"/>
          </w:divBdr>
        </w:div>
        <w:div w:id="1071653697">
          <w:marLeft w:val="640"/>
          <w:marRight w:val="0"/>
          <w:marTop w:val="0"/>
          <w:marBottom w:val="0"/>
          <w:divBdr>
            <w:top w:val="none" w:sz="0" w:space="0" w:color="auto"/>
            <w:left w:val="none" w:sz="0" w:space="0" w:color="auto"/>
            <w:bottom w:val="none" w:sz="0" w:space="0" w:color="auto"/>
            <w:right w:val="none" w:sz="0" w:space="0" w:color="auto"/>
          </w:divBdr>
        </w:div>
        <w:div w:id="2068337316">
          <w:marLeft w:val="640"/>
          <w:marRight w:val="0"/>
          <w:marTop w:val="0"/>
          <w:marBottom w:val="0"/>
          <w:divBdr>
            <w:top w:val="none" w:sz="0" w:space="0" w:color="auto"/>
            <w:left w:val="none" w:sz="0" w:space="0" w:color="auto"/>
            <w:bottom w:val="none" w:sz="0" w:space="0" w:color="auto"/>
            <w:right w:val="none" w:sz="0" w:space="0" w:color="auto"/>
          </w:divBdr>
        </w:div>
        <w:div w:id="1973899101">
          <w:marLeft w:val="640"/>
          <w:marRight w:val="0"/>
          <w:marTop w:val="0"/>
          <w:marBottom w:val="0"/>
          <w:divBdr>
            <w:top w:val="none" w:sz="0" w:space="0" w:color="auto"/>
            <w:left w:val="none" w:sz="0" w:space="0" w:color="auto"/>
            <w:bottom w:val="none" w:sz="0" w:space="0" w:color="auto"/>
            <w:right w:val="none" w:sz="0" w:space="0" w:color="auto"/>
          </w:divBdr>
        </w:div>
        <w:div w:id="1238631346">
          <w:marLeft w:val="640"/>
          <w:marRight w:val="0"/>
          <w:marTop w:val="0"/>
          <w:marBottom w:val="0"/>
          <w:divBdr>
            <w:top w:val="none" w:sz="0" w:space="0" w:color="auto"/>
            <w:left w:val="none" w:sz="0" w:space="0" w:color="auto"/>
            <w:bottom w:val="none" w:sz="0" w:space="0" w:color="auto"/>
            <w:right w:val="none" w:sz="0" w:space="0" w:color="auto"/>
          </w:divBdr>
        </w:div>
        <w:div w:id="1221744114">
          <w:marLeft w:val="640"/>
          <w:marRight w:val="0"/>
          <w:marTop w:val="0"/>
          <w:marBottom w:val="0"/>
          <w:divBdr>
            <w:top w:val="none" w:sz="0" w:space="0" w:color="auto"/>
            <w:left w:val="none" w:sz="0" w:space="0" w:color="auto"/>
            <w:bottom w:val="none" w:sz="0" w:space="0" w:color="auto"/>
            <w:right w:val="none" w:sz="0" w:space="0" w:color="auto"/>
          </w:divBdr>
        </w:div>
        <w:div w:id="1310944509">
          <w:marLeft w:val="640"/>
          <w:marRight w:val="0"/>
          <w:marTop w:val="0"/>
          <w:marBottom w:val="0"/>
          <w:divBdr>
            <w:top w:val="none" w:sz="0" w:space="0" w:color="auto"/>
            <w:left w:val="none" w:sz="0" w:space="0" w:color="auto"/>
            <w:bottom w:val="none" w:sz="0" w:space="0" w:color="auto"/>
            <w:right w:val="none" w:sz="0" w:space="0" w:color="auto"/>
          </w:divBdr>
        </w:div>
        <w:div w:id="1377704765">
          <w:marLeft w:val="640"/>
          <w:marRight w:val="0"/>
          <w:marTop w:val="0"/>
          <w:marBottom w:val="0"/>
          <w:divBdr>
            <w:top w:val="none" w:sz="0" w:space="0" w:color="auto"/>
            <w:left w:val="none" w:sz="0" w:space="0" w:color="auto"/>
            <w:bottom w:val="none" w:sz="0" w:space="0" w:color="auto"/>
            <w:right w:val="none" w:sz="0" w:space="0" w:color="auto"/>
          </w:divBdr>
        </w:div>
        <w:div w:id="112410885">
          <w:marLeft w:val="640"/>
          <w:marRight w:val="0"/>
          <w:marTop w:val="0"/>
          <w:marBottom w:val="0"/>
          <w:divBdr>
            <w:top w:val="none" w:sz="0" w:space="0" w:color="auto"/>
            <w:left w:val="none" w:sz="0" w:space="0" w:color="auto"/>
            <w:bottom w:val="none" w:sz="0" w:space="0" w:color="auto"/>
            <w:right w:val="none" w:sz="0" w:space="0" w:color="auto"/>
          </w:divBdr>
        </w:div>
        <w:div w:id="130486691">
          <w:marLeft w:val="640"/>
          <w:marRight w:val="0"/>
          <w:marTop w:val="0"/>
          <w:marBottom w:val="0"/>
          <w:divBdr>
            <w:top w:val="none" w:sz="0" w:space="0" w:color="auto"/>
            <w:left w:val="none" w:sz="0" w:space="0" w:color="auto"/>
            <w:bottom w:val="none" w:sz="0" w:space="0" w:color="auto"/>
            <w:right w:val="none" w:sz="0" w:space="0" w:color="auto"/>
          </w:divBdr>
        </w:div>
        <w:div w:id="649749342">
          <w:marLeft w:val="640"/>
          <w:marRight w:val="0"/>
          <w:marTop w:val="0"/>
          <w:marBottom w:val="0"/>
          <w:divBdr>
            <w:top w:val="none" w:sz="0" w:space="0" w:color="auto"/>
            <w:left w:val="none" w:sz="0" w:space="0" w:color="auto"/>
            <w:bottom w:val="none" w:sz="0" w:space="0" w:color="auto"/>
            <w:right w:val="none" w:sz="0" w:space="0" w:color="auto"/>
          </w:divBdr>
        </w:div>
        <w:div w:id="956986549">
          <w:marLeft w:val="640"/>
          <w:marRight w:val="0"/>
          <w:marTop w:val="0"/>
          <w:marBottom w:val="0"/>
          <w:divBdr>
            <w:top w:val="none" w:sz="0" w:space="0" w:color="auto"/>
            <w:left w:val="none" w:sz="0" w:space="0" w:color="auto"/>
            <w:bottom w:val="none" w:sz="0" w:space="0" w:color="auto"/>
            <w:right w:val="none" w:sz="0" w:space="0" w:color="auto"/>
          </w:divBdr>
        </w:div>
        <w:div w:id="2109419489">
          <w:marLeft w:val="640"/>
          <w:marRight w:val="0"/>
          <w:marTop w:val="0"/>
          <w:marBottom w:val="0"/>
          <w:divBdr>
            <w:top w:val="none" w:sz="0" w:space="0" w:color="auto"/>
            <w:left w:val="none" w:sz="0" w:space="0" w:color="auto"/>
            <w:bottom w:val="none" w:sz="0" w:space="0" w:color="auto"/>
            <w:right w:val="none" w:sz="0" w:space="0" w:color="auto"/>
          </w:divBdr>
        </w:div>
        <w:div w:id="1436169435">
          <w:marLeft w:val="640"/>
          <w:marRight w:val="0"/>
          <w:marTop w:val="0"/>
          <w:marBottom w:val="0"/>
          <w:divBdr>
            <w:top w:val="none" w:sz="0" w:space="0" w:color="auto"/>
            <w:left w:val="none" w:sz="0" w:space="0" w:color="auto"/>
            <w:bottom w:val="none" w:sz="0" w:space="0" w:color="auto"/>
            <w:right w:val="none" w:sz="0" w:space="0" w:color="auto"/>
          </w:divBdr>
        </w:div>
        <w:div w:id="1017192520">
          <w:marLeft w:val="640"/>
          <w:marRight w:val="0"/>
          <w:marTop w:val="0"/>
          <w:marBottom w:val="0"/>
          <w:divBdr>
            <w:top w:val="none" w:sz="0" w:space="0" w:color="auto"/>
            <w:left w:val="none" w:sz="0" w:space="0" w:color="auto"/>
            <w:bottom w:val="none" w:sz="0" w:space="0" w:color="auto"/>
            <w:right w:val="none" w:sz="0" w:space="0" w:color="auto"/>
          </w:divBdr>
        </w:div>
        <w:div w:id="2051874384">
          <w:marLeft w:val="640"/>
          <w:marRight w:val="0"/>
          <w:marTop w:val="0"/>
          <w:marBottom w:val="0"/>
          <w:divBdr>
            <w:top w:val="none" w:sz="0" w:space="0" w:color="auto"/>
            <w:left w:val="none" w:sz="0" w:space="0" w:color="auto"/>
            <w:bottom w:val="none" w:sz="0" w:space="0" w:color="auto"/>
            <w:right w:val="none" w:sz="0" w:space="0" w:color="auto"/>
          </w:divBdr>
        </w:div>
        <w:div w:id="1680883933">
          <w:marLeft w:val="640"/>
          <w:marRight w:val="0"/>
          <w:marTop w:val="0"/>
          <w:marBottom w:val="0"/>
          <w:divBdr>
            <w:top w:val="none" w:sz="0" w:space="0" w:color="auto"/>
            <w:left w:val="none" w:sz="0" w:space="0" w:color="auto"/>
            <w:bottom w:val="none" w:sz="0" w:space="0" w:color="auto"/>
            <w:right w:val="none" w:sz="0" w:space="0" w:color="auto"/>
          </w:divBdr>
        </w:div>
        <w:div w:id="1770000670">
          <w:marLeft w:val="640"/>
          <w:marRight w:val="0"/>
          <w:marTop w:val="0"/>
          <w:marBottom w:val="0"/>
          <w:divBdr>
            <w:top w:val="none" w:sz="0" w:space="0" w:color="auto"/>
            <w:left w:val="none" w:sz="0" w:space="0" w:color="auto"/>
            <w:bottom w:val="none" w:sz="0" w:space="0" w:color="auto"/>
            <w:right w:val="none" w:sz="0" w:space="0" w:color="auto"/>
          </w:divBdr>
        </w:div>
        <w:div w:id="1185628875">
          <w:marLeft w:val="640"/>
          <w:marRight w:val="0"/>
          <w:marTop w:val="0"/>
          <w:marBottom w:val="0"/>
          <w:divBdr>
            <w:top w:val="none" w:sz="0" w:space="0" w:color="auto"/>
            <w:left w:val="none" w:sz="0" w:space="0" w:color="auto"/>
            <w:bottom w:val="none" w:sz="0" w:space="0" w:color="auto"/>
            <w:right w:val="none" w:sz="0" w:space="0" w:color="auto"/>
          </w:divBdr>
        </w:div>
        <w:div w:id="162550910">
          <w:marLeft w:val="640"/>
          <w:marRight w:val="0"/>
          <w:marTop w:val="0"/>
          <w:marBottom w:val="0"/>
          <w:divBdr>
            <w:top w:val="none" w:sz="0" w:space="0" w:color="auto"/>
            <w:left w:val="none" w:sz="0" w:space="0" w:color="auto"/>
            <w:bottom w:val="none" w:sz="0" w:space="0" w:color="auto"/>
            <w:right w:val="none" w:sz="0" w:space="0" w:color="auto"/>
          </w:divBdr>
        </w:div>
        <w:div w:id="383872361">
          <w:marLeft w:val="640"/>
          <w:marRight w:val="0"/>
          <w:marTop w:val="0"/>
          <w:marBottom w:val="0"/>
          <w:divBdr>
            <w:top w:val="none" w:sz="0" w:space="0" w:color="auto"/>
            <w:left w:val="none" w:sz="0" w:space="0" w:color="auto"/>
            <w:bottom w:val="none" w:sz="0" w:space="0" w:color="auto"/>
            <w:right w:val="none" w:sz="0" w:space="0" w:color="auto"/>
          </w:divBdr>
        </w:div>
        <w:div w:id="2111119266">
          <w:marLeft w:val="640"/>
          <w:marRight w:val="0"/>
          <w:marTop w:val="0"/>
          <w:marBottom w:val="0"/>
          <w:divBdr>
            <w:top w:val="none" w:sz="0" w:space="0" w:color="auto"/>
            <w:left w:val="none" w:sz="0" w:space="0" w:color="auto"/>
            <w:bottom w:val="none" w:sz="0" w:space="0" w:color="auto"/>
            <w:right w:val="none" w:sz="0" w:space="0" w:color="auto"/>
          </w:divBdr>
        </w:div>
        <w:div w:id="454907542">
          <w:marLeft w:val="640"/>
          <w:marRight w:val="0"/>
          <w:marTop w:val="0"/>
          <w:marBottom w:val="0"/>
          <w:divBdr>
            <w:top w:val="none" w:sz="0" w:space="0" w:color="auto"/>
            <w:left w:val="none" w:sz="0" w:space="0" w:color="auto"/>
            <w:bottom w:val="none" w:sz="0" w:space="0" w:color="auto"/>
            <w:right w:val="none" w:sz="0" w:space="0" w:color="auto"/>
          </w:divBdr>
        </w:div>
        <w:div w:id="1277564884">
          <w:marLeft w:val="640"/>
          <w:marRight w:val="0"/>
          <w:marTop w:val="0"/>
          <w:marBottom w:val="0"/>
          <w:divBdr>
            <w:top w:val="none" w:sz="0" w:space="0" w:color="auto"/>
            <w:left w:val="none" w:sz="0" w:space="0" w:color="auto"/>
            <w:bottom w:val="none" w:sz="0" w:space="0" w:color="auto"/>
            <w:right w:val="none" w:sz="0" w:space="0" w:color="auto"/>
          </w:divBdr>
        </w:div>
        <w:div w:id="546067975">
          <w:marLeft w:val="640"/>
          <w:marRight w:val="0"/>
          <w:marTop w:val="0"/>
          <w:marBottom w:val="0"/>
          <w:divBdr>
            <w:top w:val="none" w:sz="0" w:space="0" w:color="auto"/>
            <w:left w:val="none" w:sz="0" w:space="0" w:color="auto"/>
            <w:bottom w:val="none" w:sz="0" w:space="0" w:color="auto"/>
            <w:right w:val="none" w:sz="0" w:space="0" w:color="auto"/>
          </w:divBdr>
        </w:div>
        <w:div w:id="1833175927">
          <w:marLeft w:val="640"/>
          <w:marRight w:val="0"/>
          <w:marTop w:val="0"/>
          <w:marBottom w:val="0"/>
          <w:divBdr>
            <w:top w:val="none" w:sz="0" w:space="0" w:color="auto"/>
            <w:left w:val="none" w:sz="0" w:space="0" w:color="auto"/>
            <w:bottom w:val="none" w:sz="0" w:space="0" w:color="auto"/>
            <w:right w:val="none" w:sz="0" w:space="0" w:color="auto"/>
          </w:divBdr>
        </w:div>
        <w:div w:id="1877503892">
          <w:marLeft w:val="640"/>
          <w:marRight w:val="0"/>
          <w:marTop w:val="0"/>
          <w:marBottom w:val="0"/>
          <w:divBdr>
            <w:top w:val="none" w:sz="0" w:space="0" w:color="auto"/>
            <w:left w:val="none" w:sz="0" w:space="0" w:color="auto"/>
            <w:bottom w:val="none" w:sz="0" w:space="0" w:color="auto"/>
            <w:right w:val="none" w:sz="0" w:space="0" w:color="auto"/>
          </w:divBdr>
        </w:div>
        <w:div w:id="594167899">
          <w:marLeft w:val="640"/>
          <w:marRight w:val="0"/>
          <w:marTop w:val="0"/>
          <w:marBottom w:val="0"/>
          <w:divBdr>
            <w:top w:val="none" w:sz="0" w:space="0" w:color="auto"/>
            <w:left w:val="none" w:sz="0" w:space="0" w:color="auto"/>
            <w:bottom w:val="none" w:sz="0" w:space="0" w:color="auto"/>
            <w:right w:val="none" w:sz="0" w:space="0" w:color="auto"/>
          </w:divBdr>
        </w:div>
        <w:div w:id="1495297936">
          <w:marLeft w:val="640"/>
          <w:marRight w:val="0"/>
          <w:marTop w:val="0"/>
          <w:marBottom w:val="0"/>
          <w:divBdr>
            <w:top w:val="none" w:sz="0" w:space="0" w:color="auto"/>
            <w:left w:val="none" w:sz="0" w:space="0" w:color="auto"/>
            <w:bottom w:val="none" w:sz="0" w:space="0" w:color="auto"/>
            <w:right w:val="none" w:sz="0" w:space="0" w:color="auto"/>
          </w:divBdr>
        </w:div>
        <w:div w:id="433400628">
          <w:marLeft w:val="640"/>
          <w:marRight w:val="0"/>
          <w:marTop w:val="0"/>
          <w:marBottom w:val="0"/>
          <w:divBdr>
            <w:top w:val="none" w:sz="0" w:space="0" w:color="auto"/>
            <w:left w:val="none" w:sz="0" w:space="0" w:color="auto"/>
            <w:bottom w:val="none" w:sz="0" w:space="0" w:color="auto"/>
            <w:right w:val="none" w:sz="0" w:space="0" w:color="auto"/>
          </w:divBdr>
        </w:div>
        <w:div w:id="81873044">
          <w:marLeft w:val="640"/>
          <w:marRight w:val="0"/>
          <w:marTop w:val="0"/>
          <w:marBottom w:val="0"/>
          <w:divBdr>
            <w:top w:val="none" w:sz="0" w:space="0" w:color="auto"/>
            <w:left w:val="none" w:sz="0" w:space="0" w:color="auto"/>
            <w:bottom w:val="none" w:sz="0" w:space="0" w:color="auto"/>
            <w:right w:val="none" w:sz="0" w:space="0" w:color="auto"/>
          </w:divBdr>
        </w:div>
        <w:div w:id="1746801110">
          <w:marLeft w:val="640"/>
          <w:marRight w:val="0"/>
          <w:marTop w:val="0"/>
          <w:marBottom w:val="0"/>
          <w:divBdr>
            <w:top w:val="none" w:sz="0" w:space="0" w:color="auto"/>
            <w:left w:val="none" w:sz="0" w:space="0" w:color="auto"/>
            <w:bottom w:val="none" w:sz="0" w:space="0" w:color="auto"/>
            <w:right w:val="none" w:sz="0" w:space="0" w:color="auto"/>
          </w:divBdr>
        </w:div>
        <w:div w:id="1265110500">
          <w:marLeft w:val="640"/>
          <w:marRight w:val="0"/>
          <w:marTop w:val="0"/>
          <w:marBottom w:val="0"/>
          <w:divBdr>
            <w:top w:val="none" w:sz="0" w:space="0" w:color="auto"/>
            <w:left w:val="none" w:sz="0" w:space="0" w:color="auto"/>
            <w:bottom w:val="none" w:sz="0" w:space="0" w:color="auto"/>
            <w:right w:val="none" w:sz="0" w:space="0" w:color="auto"/>
          </w:divBdr>
        </w:div>
        <w:div w:id="1630672399">
          <w:marLeft w:val="640"/>
          <w:marRight w:val="0"/>
          <w:marTop w:val="0"/>
          <w:marBottom w:val="0"/>
          <w:divBdr>
            <w:top w:val="none" w:sz="0" w:space="0" w:color="auto"/>
            <w:left w:val="none" w:sz="0" w:space="0" w:color="auto"/>
            <w:bottom w:val="none" w:sz="0" w:space="0" w:color="auto"/>
            <w:right w:val="none" w:sz="0" w:space="0" w:color="auto"/>
          </w:divBdr>
        </w:div>
        <w:div w:id="1133327701">
          <w:marLeft w:val="640"/>
          <w:marRight w:val="0"/>
          <w:marTop w:val="0"/>
          <w:marBottom w:val="0"/>
          <w:divBdr>
            <w:top w:val="none" w:sz="0" w:space="0" w:color="auto"/>
            <w:left w:val="none" w:sz="0" w:space="0" w:color="auto"/>
            <w:bottom w:val="none" w:sz="0" w:space="0" w:color="auto"/>
            <w:right w:val="none" w:sz="0" w:space="0" w:color="auto"/>
          </w:divBdr>
        </w:div>
        <w:div w:id="558788609">
          <w:marLeft w:val="640"/>
          <w:marRight w:val="0"/>
          <w:marTop w:val="0"/>
          <w:marBottom w:val="0"/>
          <w:divBdr>
            <w:top w:val="none" w:sz="0" w:space="0" w:color="auto"/>
            <w:left w:val="none" w:sz="0" w:space="0" w:color="auto"/>
            <w:bottom w:val="none" w:sz="0" w:space="0" w:color="auto"/>
            <w:right w:val="none" w:sz="0" w:space="0" w:color="auto"/>
          </w:divBdr>
        </w:div>
        <w:div w:id="187379345">
          <w:marLeft w:val="640"/>
          <w:marRight w:val="0"/>
          <w:marTop w:val="0"/>
          <w:marBottom w:val="0"/>
          <w:divBdr>
            <w:top w:val="none" w:sz="0" w:space="0" w:color="auto"/>
            <w:left w:val="none" w:sz="0" w:space="0" w:color="auto"/>
            <w:bottom w:val="none" w:sz="0" w:space="0" w:color="auto"/>
            <w:right w:val="none" w:sz="0" w:space="0" w:color="auto"/>
          </w:divBdr>
        </w:div>
        <w:div w:id="2139108196">
          <w:marLeft w:val="640"/>
          <w:marRight w:val="0"/>
          <w:marTop w:val="0"/>
          <w:marBottom w:val="0"/>
          <w:divBdr>
            <w:top w:val="none" w:sz="0" w:space="0" w:color="auto"/>
            <w:left w:val="none" w:sz="0" w:space="0" w:color="auto"/>
            <w:bottom w:val="none" w:sz="0" w:space="0" w:color="auto"/>
            <w:right w:val="none" w:sz="0" w:space="0" w:color="auto"/>
          </w:divBdr>
        </w:div>
        <w:div w:id="133911638">
          <w:marLeft w:val="640"/>
          <w:marRight w:val="0"/>
          <w:marTop w:val="0"/>
          <w:marBottom w:val="0"/>
          <w:divBdr>
            <w:top w:val="none" w:sz="0" w:space="0" w:color="auto"/>
            <w:left w:val="none" w:sz="0" w:space="0" w:color="auto"/>
            <w:bottom w:val="none" w:sz="0" w:space="0" w:color="auto"/>
            <w:right w:val="none" w:sz="0" w:space="0" w:color="auto"/>
          </w:divBdr>
        </w:div>
        <w:div w:id="6711925">
          <w:marLeft w:val="640"/>
          <w:marRight w:val="0"/>
          <w:marTop w:val="0"/>
          <w:marBottom w:val="0"/>
          <w:divBdr>
            <w:top w:val="none" w:sz="0" w:space="0" w:color="auto"/>
            <w:left w:val="none" w:sz="0" w:space="0" w:color="auto"/>
            <w:bottom w:val="none" w:sz="0" w:space="0" w:color="auto"/>
            <w:right w:val="none" w:sz="0" w:space="0" w:color="auto"/>
          </w:divBdr>
        </w:div>
        <w:div w:id="909850516">
          <w:marLeft w:val="640"/>
          <w:marRight w:val="0"/>
          <w:marTop w:val="0"/>
          <w:marBottom w:val="0"/>
          <w:divBdr>
            <w:top w:val="none" w:sz="0" w:space="0" w:color="auto"/>
            <w:left w:val="none" w:sz="0" w:space="0" w:color="auto"/>
            <w:bottom w:val="none" w:sz="0" w:space="0" w:color="auto"/>
            <w:right w:val="none" w:sz="0" w:space="0" w:color="auto"/>
          </w:divBdr>
        </w:div>
        <w:div w:id="1386224392">
          <w:marLeft w:val="640"/>
          <w:marRight w:val="0"/>
          <w:marTop w:val="0"/>
          <w:marBottom w:val="0"/>
          <w:divBdr>
            <w:top w:val="none" w:sz="0" w:space="0" w:color="auto"/>
            <w:left w:val="none" w:sz="0" w:space="0" w:color="auto"/>
            <w:bottom w:val="none" w:sz="0" w:space="0" w:color="auto"/>
            <w:right w:val="none" w:sz="0" w:space="0" w:color="auto"/>
          </w:divBdr>
        </w:div>
        <w:div w:id="596256547">
          <w:marLeft w:val="640"/>
          <w:marRight w:val="0"/>
          <w:marTop w:val="0"/>
          <w:marBottom w:val="0"/>
          <w:divBdr>
            <w:top w:val="none" w:sz="0" w:space="0" w:color="auto"/>
            <w:left w:val="none" w:sz="0" w:space="0" w:color="auto"/>
            <w:bottom w:val="none" w:sz="0" w:space="0" w:color="auto"/>
            <w:right w:val="none" w:sz="0" w:space="0" w:color="auto"/>
          </w:divBdr>
        </w:div>
        <w:div w:id="2103986078">
          <w:marLeft w:val="640"/>
          <w:marRight w:val="0"/>
          <w:marTop w:val="0"/>
          <w:marBottom w:val="0"/>
          <w:divBdr>
            <w:top w:val="none" w:sz="0" w:space="0" w:color="auto"/>
            <w:left w:val="none" w:sz="0" w:space="0" w:color="auto"/>
            <w:bottom w:val="none" w:sz="0" w:space="0" w:color="auto"/>
            <w:right w:val="none" w:sz="0" w:space="0" w:color="auto"/>
          </w:divBdr>
        </w:div>
        <w:div w:id="537468699">
          <w:marLeft w:val="640"/>
          <w:marRight w:val="0"/>
          <w:marTop w:val="0"/>
          <w:marBottom w:val="0"/>
          <w:divBdr>
            <w:top w:val="none" w:sz="0" w:space="0" w:color="auto"/>
            <w:left w:val="none" w:sz="0" w:space="0" w:color="auto"/>
            <w:bottom w:val="none" w:sz="0" w:space="0" w:color="auto"/>
            <w:right w:val="none" w:sz="0" w:space="0" w:color="auto"/>
          </w:divBdr>
        </w:div>
        <w:div w:id="1435398357">
          <w:marLeft w:val="640"/>
          <w:marRight w:val="0"/>
          <w:marTop w:val="0"/>
          <w:marBottom w:val="0"/>
          <w:divBdr>
            <w:top w:val="none" w:sz="0" w:space="0" w:color="auto"/>
            <w:left w:val="none" w:sz="0" w:space="0" w:color="auto"/>
            <w:bottom w:val="none" w:sz="0" w:space="0" w:color="auto"/>
            <w:right w:val="none" w:sz="0" w:space="0" w:color="auto"/>
          </w:divBdr>
        </w:div>
        <w:div w:id="1269117296">
          <w:marLeft w:val="640"/>
          <w:marRight w:val="0"/>
          <w:marTop w:val="0"/>
          <w:marBottom w:val="0"/>
          <w:divBdr>
            <w:top w:val="none" w:sz="0" w:space="0" w:color="auto"/>
            <w:left w:val="none" w:sz="0" w:space="0" w:color="auto"/>
            <w:bottom w:val="none" w:sz="0" w:space="0" w:color="auto"/>
            <w:right w:val="none" w:sz="0" w:space="0" w:color="auto"/>
          </w:divBdr>
        </w:div>
        <w:div w:id="436603280">
          <w:marLeft w:val="640"/>
          <w:marRight w:val="0"/>
          <w:marTop w:val="0"/>
          <w:marBottom w:val="0"/>
          <w:divBdr>
            <w:top w:val="none" w:sz="0" w:space="0" w:color="auto"/>
            <w:left w:val="none" w:sz="0" w:space="0" w:color="auto"/>
            <w:bottom w:val="none" w:sz="0" w:space="0" w:color="auto"/>
            <w:right w:val="none" w:sz="0" w:space="0" w:color="auto"/>
          </w:divBdr>
        </w:div>
        <w:div w:id="1563445969">
          <w:marLeft w:val="640"/>
          <w:marRight w:val="0"/>
          <w:marTop w:val="0"/>
          <w:marBottom w:val="0"/>
          <w:divBdr>
            <w:top w:val="none" w:sz="0" w:space="0" w:color="auto"/>
            <w:left w:val="none" w:sz="0" w:space="0" w:color="auto"/>
            <w:bottom w:val="none" w:sz="0" w:space="0" w:color="auto"/>
            <w:right w:val="none" w:sz="0" w:space="0" w:color="auto"/>
          </w:divBdr>
        </w:div>
        <w:div w:id="1594438856">
          <w:marLeft w:val="640"/>
          <w:marRight w:val="0"/>
          <w:marTop w:val="0"/>
          <w:marBottom w:val="0"/>
          <w:divBdr>
            <w:top w:val="none" w:sz="0" w:space="0" w:color="auto"/>
            <w:left w:val="none" w:sz="0" w:space="0" w:color="auto"/>
            <w:bottom w:val="none" w:sz="0" w:space="0" w:color="auto"/>
            <w:right w:val="none" w:sz="0" w:space="0" w:color="auto"/>
          </w:divBdr>
        </w:div>
        <w:div w:id="1947736463">
          <w:marLeft w:val="640"/>
          <w:marRight w:val="0"/>
          <w:marTop w:val="0"/>
          <w:marBottom w:val="0"/>
          <w:divBdr>
            <w:top w:val="none" w:sz="0" w:space="0" w:color="auto"/>
            <w:left w:val="none" w:sz="0" w:space="0" w:color="auto"/>
            <w:bottom w:val="none" w:sz="0" w:space="0" w:color="auto"/>
            <w:right w:val="none" w:sz="0" w:space="0" w:color="auto"/>
          </w:divBdr>
        </w:div>
        <w:div w:id="228927074">
          <w:marLeft w:val="640"/>
          <w:marRight w:val="0"/>
          <w:marTop w:val="0"/>
          <w:marBottom w:val="0"/>
          <w:divBdr>
            <w:top w:val="none" w:sz="0" w:space="0" w:color="auto"/>
            <w:left w:val="none" w:sz="0" w:space="0" w:color="auto"/>
            <w:bottom w:val="none" w:sz="0" w:space="0" w:color="auto"/>
            <w:right w:val="none" w:sz="0" w:space="0" w:color="auto"/>
          </w:divBdr>
        </w:div>
        <w:div w:id="579560335">
          <w:marLeft w:val="640"/>
          <w:marRight w:val="0"/>
          <w:marTop w:val="0"/>
          <w:marBottom w:val="0"/>
          <w:divBdr>
            <w:top w:val="none" w:sz="0" w:space="0" w:color="auto"/>
            <w:left w:val="none" w:sz="0" w:space="0" w:color="auto"/>
            <w:bottom w:val="none" w:sz="0" w:space="0" w:color="auto"/>
            <w:right w:val="none" w:sz="0" w:space="0" w:color="auto"/>
          </w:divBdr>
        </w:div>
        <w:div w:id="2129663711">
          <w:marLeft w:val="640"/>
          <w:marRight w:val="0"/>
          <w:marTop w:val="0"/>
          <w:marBottom w:val="0"/>
          <w:divBdr>
            <w:top w:val="none" w:sz="0" w:space="0" w:color="auto"/>
            <w:left w:val="none" w:sz="0" w:space="0" w:color="auto"/>
            <w:bottom w:val="none" w:sz="0" w:space="0" w:color="auto"/>
            <w:right w:val="none" w:sz="0" w:space="0" w:color="auto"/>
          </w:divBdr>
        </w:div>
        <w:div w:id="2064791407">
          <w:marLeft w:val="640"/>
          <w:marRight w:val="0"/>
          <w:marTop w:val="0"/>
          <w:marBottom w:val="0"/>
          <w:divBdr>
            <w:top w:val="none" w:sz="0" w:space="0" w:color="auto"/>
            <w:left w:val="none" w:sz="0" w:space="0" w:color="auto"/>
            <w:bottom w:val="none" w:sz="0" w:space="0" w:color="auto"/>
            <w:right w:val="none" w:sz="0" w:space="0" w:color="auto"/>
          </w:divBdr>
        </w:div>
        <w:div w:id="1078753218">
          <w:marLeft w:val="640"/>
          <w:marRight w:val="0"/>
          <w:marTop w:val="0"/>
          <w:marBottom w:val="0"/>
          <w:divBdr>
            <w:top w:val="none" w:sz="0" w:space="0" w:color="auto"/>
            <w:left w:val="none" w:sz="0" w:space="0" w:color="auto"/>
            <w:bottom w:val="none" w:sz="0" w:space="0" w:color="auto"/>
            <w:right w:val="none" w:sz="0" w:space="0" w:color="auto"/>
          </w:divBdr>
        </w:div>
        <w:div w:id="1898739872">
          <w:marLeft w:val="640"/>
          <w:marRight w:val="0"/>
          <w:marTop w:val="0"/>
          <w:marBottom w:val="0"/>
          <w:divBdr>
            <w:top w:val="none" w:sz="0" w:space="0" w:color="auto"/>
            <w:left w:val="none" w:sz="0" w:space="0" w:color="auto"/>
            <w:bottom w:val="none" w:sz="0" w:space="0" w:color="auto"/>
            <w:right w:val="none" w:sz="0" w:space="0" w:color="auto"/>
          </w:divBdr>
        </w:div>
        <w:div w:id="1201624030">
          <w:marLeft w:val="640"/>
          <w:marRight w:val="0"/>
          <w:marTop w:val="0"/>
          <w:marBottom w:val="0"/>
          <w:divBdr>
            <w:top w:val="none" w:sz="0" w:space="0" w:color="auto"/>
            <w:left w:val="none" w:sz="0" w:space="0" w:color="auto"/>
            <w:bottom w:val="none" w:sz="0" w:space="0" w:color="auto"/>
            <w:right w:val="none" w:sz="0" w:space="0" w:color="auto"/>
          </w:divBdr>
        </w:div>
        <w:div w:id="2068453885">
          <w:marLeft w:val="640"/>
          <w:marRight w:val="0"/>
          <w:marTop w:val="0"/>
          <w:marBottom w:val="0"/>
          <w:divBdr>
            <w:top w:val="none" w:sz="0" w:space="0" w:color="auto"/>
            <w:left w:val="none" w:sz="0" w:space="0" w:color="auto"/>
            <w:bottom w:val="none" w:sz="0" w:space="0" w:color="auto"/>
            <w:right w:val="none" w:sz="0" w:space="0" w:color="auto"/>
          </w:divBdr>
        </w:div>
        <w:div w:id="469791370">
          <w:marLeft w:val="640"/>
          <w:marRight w:val="0"/>
          <w:marTop w:val="0"/>
          <w:marBottom w:val="0"/>
          <w:divBdr>
            <w:top w:val="none" w:sz="0" w:space="0" w:color="auto"/>
            <w:left w:val="none" w:sz="0" w:space="0" w:color="auto"/>
            <w:bottom w:val="none" w:sz="0" w:space="0" w:color="auto"/>
            <w:right w:val="none" w:sz="0" w:space="0" w:color="auto"/>
          </w:divBdr>
        </w:div>
        <w:div w:id="1300577718">
          <w:marLeft w:val="640"/>
          <w:marRight w:val="0"/>
          <w:marTop w:val="0"/>
          <w:marBottom w:val="0"/>
          <w:divBdr>
            <w:top w:val="none" w:sz="0" w:space="0" w:color="auto"/>
            <w:left w:val="none" w:sz="0" w:space="0" w:color="auto"/>
            <w:bottom w:val="none" w:sz="0" w:space="0" w:color="auto"/>
            <w:right w:val="none" w:sz="0" w:space="0" w:color="auto"/>
          </w:divBdr>
        </w:div>
        <w:div w:id="191693381">
          <w:marLeft w:val="640"/>
          <w:marRight w:val="0"/>
          <w:marTop w:val="0"/>
          <w:marBottom w:val="0"/>
          <w:divBdr>
            <w:top w:val="none" w:sz="0" w:space="0" w:color="auto"/>
            <w:left w:val="none" w:sz="0" w:space="0" w:color="auto"/>
            <w:bottom w:val="none" w:sz="0" w:space="0" w:color="auto"/>
            <w:right w:val="none" w:sz="0" w:space="0" w:color="auto"/>
          </w:divBdr>
        </w:div>
        <w:div w:id="662664342">
          <w:marLeft w:val="640"/>
          <w:marRight w:val="0"/>
          <w:marTop w:val="0"/>
          <w:marBottom w:val="0"/>
          <w:divBdr>
            <w:top w:val="none" w:sz="0" w:space="0" w:color="auto"/>
            <w:left w:val="none" w:sz="0" w:space="0" w:color="auto"/>
            <w:bottom w:val="none" w:sz="0" w:space="0" w:color="auto"/>
            <w:right w:val="none" w:sz="0" w:space="0" w:color="auto"/>
          </w:divBdr>
        </w:div>
        <w:div w:id="1198815689">
          <w:marLeft w:val="640"/>
          <w:marRight w:val="0"/>
          <w:marTop w:val="0"/>
          <w:marBottom w:val="0"/>
          <w:divBdr>
            <w:top w:val="none" w:sz="0" w:space="0" w:color="auto"/>
            <w:left w:val="none" w:sz="0" w:space="0" w:color="auto"/>
            <w:bottom w:val="none" w:sz="0" w:space="0" w:color="auto"/>
            <w:right w:val="none" w:sz="0" w:space="0" w:color="auto"/>
          </w:divBdr>
        </w:div>
        <w:div w:id="862130735">
          <w:marLeft w:val="640"/>
          <w:marRight w:val="0"/>
          <w:marTop w:val="0"/>
          <w:marBottom w:val="0"/>
          <w:divBdr>
            <w:top w:val="none" w:sz="0" w:space="0" w:color="auto"/>
            <w:left w:val="none" w:sz="0" w:space="0" w:color="auto"/>
            <w:bottom w:val="none" w:sz="0" w:space="0" w:color="auto"/>
            <w:right w:val="none" w:sz="0" w:space="0" w:color="auto"/>
          </w:divBdr>
        </w:div>
        <w:div w:id="380323143">
          <w:marLeft w:val="640"/>
          <w:marRight w:val="0"/>
          <w:marTop w:val="0"/>
          <w:marBottom w:val="0"/>
          <w:divBdr>
            <w:top w:val="none" w:sz="0" w:space="0" w:color="auto"/>
            <w:left w:val="none" w:sz="0" w:space="0" w:color="auto"/>
            <w:bottom w:val="none" w:sz="0" w:space="0" w:color="auto"/>
            <w:right w:val="none" w:sz="0" w:space="0" w:color="auto"/>
          </w:divBdr>
        </w:div>
        <w:div w:id="1342514235">
          <w:marLeft w:val="640"/>
          <w:marRight w:val="0"/>
          <w:marTop w:val="0"/>
          <w:marBottom w:val="0"/>
          <w:divBdr>
            <w:top w:val="none" w:sz="0" w:space="0" w:color="auto"/>
            <w:left w:val="none" w:sz="0" w:space="0" w:color="auto"/>
            <w:bottom w:val="none" w:sz="0" w:space="0" w:color="auto"/>
            <w:right w:val="none" w:sz="0" w:space="0" w:color="auto"/>
          </w:divBdr>
        </w:div>
        <w:div w:id="2087143757">
          <w:marLeft w:val="640"/>
          <w:marRight w:val="0"/>
          <w:marTop w:val="0"/>
          <w:marBottom w:val="0"/>
          <w:divBdr>
            <w:top w:val="none" w:sz="0" w:space="0" w:color="auto"/>
            <w:left w:val="none" w:sz="0" w:space="0" w:color="auto"/>
            <w:bottom w:val="none" w:sz="0" w:space="0" w:color="auto"/>
            <w:right w:val="none" w:sz="0" w:space="0" w:color="auto"/>
          </w:divBdr>
        </w:div>
        <w:div w:id="862521088">
          <w:marLeft w:val="640"/>
          <w:marRight w:val="0"/>
          <w:marTop w:val="0"/>
          <w:marBottom w:val="0"/>
          <w:divBdr>
            <w:top w:val="none" w:sz="0" w:space="0" w:color="auto"/>
            <w:left w:val="none" w:sz="0" w:space="0" w:color="auto"/>
            <w:bottom w:val="none" w:sz="0" w:space="0" w:color="auto"/>
            <w:right w:val="none" w:sz="0" w:space="0" w:color="auto"/>
          </w:divBdr>
        </w:div>
        <w:div w:id="612857333">
          <w:marLeft w:val="640"/>
          <w:marRight w:val="0"/>
          <w:marTop w:val="0"/>
          <w:marBottom w:val="0"/>
          <w:divBdr>
            <w:top w:val="none" w:sz="0" w:space="0" w:color="auto"/>
            <w:left w:val="none" w:sz="0" w:space="0" w:color="auto"/>
            <w:bottom w:val="none" w:sz="0" w:space="0" w:color="auto"/>
            <w:right w:val="none" w:sz="0" w:space="0" w:color="auto"/>
          </w:divBdr>
        </w:div>
        <w:div w:id="1854956735">
          <w:marLeft w:val="640"/>
          <w:marRight w:val="0"/>
          <w:marTop w:val="0"/>
          <w:marBottom w:val="0"/>
          <w:divBdr>
            <w:top w:val="none" w:sz="0" w:space="0" w:color="auto"/>
            <w:left w:val="none" w:sz="0" w:space="0" w:color="auto"/>
            <w:bottom w:val="none" w:sz="0" w:space="0" w:color="auto"/>
            <w:right w:val="none" w:sz="0" w:space="0" w:color="auto"/>
          </w:divBdr>
        </w:div>
        <w:div w:id="597754434">
          <w:marLeft w:val="640"/>
          <w:marRight w:val="0"/>
          <w:marTop w:val="0"/>
          <w:marBottom w:val="0"/>
          <w:divBdr>
            <w:top w:val="none" w:sz="0" w:space="0" w:color="auto"/>
            <w:left w:val="none" w:sz="0" w:space="0" w:color="auto"/>
            <w:bottom w:val="none" w:sz="0" w:space="0" w:color="auto"/>
            <w:right w:val="none" w:sz="0" w:space="0" w:color="auto"/>
          </w:divBdr>
        </w:div>
        <w:div w:id="719325702">
          <w:marLeft w:val="640"/>
          <w:marRight w:val="0"/>
          <w:marTop w:val="0"/>
          <w:marBottom w:val="0"/>
          <w:divBdr>
            <w:top w:val="none" w:sz="0" w:space="0" w:color="auto"/>
            <w:left w:val="none" w:sz="0" w:space="0" w:color="auto"/>
            <w:bottom w:val="none" w:sz="0" w:space="0" w:color="auto"/>
            <w:right w:val="none" w:sz="0" w:space="0" w:color="auto"/>
          </w:divBdr>
        </w:div>
        <w:div w:id="367264884">
          <w:marLeft w:val="640"/>
          <w:marRight w:val="0"/>
          <w:marTop w:val="0"/>
          <w:marBottom w:val="0"/>
          <w:divBdr>
            <w:top w:val="none" w:sz="0" w:space="0" w:color="auto"/>
            <w:left w:val="none" w:sz="0" w:space="0" w:color="auto"/>
            <w:bottom w:val="none" w:sz="0" w:space="0" w:color="auto"/>
            <w:right w:val="none" w:sz="0" w:space="0" w:color="auto"/>
          </w:divBdr>
        </w:div>
        <w:div w:id="1854764106">
          <w:marLeft w:val="640"/>
          <w:marRight w:val="0"/>
          <w:marTop w:val="0"/>
          <w:marBottom w:val="0"/>
          <w:divBdr>
            <w:top w:val="none" w:sz="0" w:space="0" w:color="auto"/>
            <w:left w:val="none" w:sz="0" w:space="0" w:color="auto"/>
            <w:bottom w:val="none" w:sz="0" w:space="0" w:color="auto"/>
            <w:right w:val="none" w:sz="0" w:space="0" w:color="auto"/>
          </w:divBdr>
        </w:div>
        <w:div w:id="1789547661">
          <w:marLeft w:val="640"/>
          <w:marRight w:val="0"/>
          <w:marTop w:val="0"/>
          <w:marBottom w:val="0"/>
          <w:divBdr>
            <w:top w:val="none" w:sz="0" w:space="0" w:color="auto"/>
            <w:left w:val="none" w:sz="0" w:space="0" w:color="auto"/>
            <w:bottom w:val="none" w:sz="0" w:space="0" w:color="auto"/>
            <w:right w:val="none" w:sz="0" w:space="0" w:color="auto"/>
          </w:divBdr>
        </w:div>
        <w:div w:id="903375480">
          <w:marLeft w:val="640"/>
          <w:marRight w:val="0"/>
          <w:marTop w:val="0"/>
          <w:marBottom w:val="0"/>
          <w:divBdr>
            <w:top w:val="none" w:sz="0" w:space="0" w:color="auto"/>
            <w:left w:val="none" w:sz="0" w:space="0" w:color="auto"/>
            <w:bottom w:val="none" w:sz="0" w:space="0" w:color="auto"/>
            <w:right w:val="none" w:sz="0" w:space="0" w:color="auto"/>
          </w:divBdr>
        </w:div>
        <w:div w:id="888417366">
          <w:marLeft w:val="640"/>
          <w:marRight w:val="0"/>
          <w:marTop w:val="0"/>
          <w:marBottom w:val="0"/>
          <w:divBdr>
            <w:top w:val="none" w:sz="0" w:space="0" w:color="auto"/>
            <w:left w:val="none" w:sz="0" w:space="0" w:color="auto"/>
            <w:bottom w:val="none" w:sz="0" w:space="0" w:color="auto"/>
            <w:right w:val="none" w:sz="0" w:space="0" w:color="auto"/>
          </w:divBdr>
        </w:div>
        <w:div w:id="1833597412">
          <w:marLeft w:val="640"/>
          <w:marRight w:val="0"/>
          <w:marTop w:val="0"/>
          <w:marBottom w:val="0"/>
          <w:divBdr>
            <w:top w:val="none" w:sz="0" w:space="0" w:color="auto"/>
            <w:left w:val="none" w:sz="0" w:space="0" w:color="auto"/>
            <w:bottom w:val="none" w:sz="0" w:space="0" w:color="auto"/>
            <w:right w:val="none" w:sz="0" w:space="0" w:color="auto"/>
          </w:divBdr>
        </w:div>
        <w:div w:id="1447037657">
          <w:marLeft w:val="640"/>
          <w:marRight w:val="0"/>
          <w:marTop w:val="0"/>
          <w:marBottom w:val="0"/>
          <w:divBdr>
            <w:top w:val="none" w:sz="0" w:space="0" w:color="auto"/>
            <w:left w:val="none" w:sz="0" w:space="0" w:color="auto"/>
            <w:bottom w:val="none" w:sz="0" w:space="0" w:color="auto"/>
            <w:right w:val="none" w:sz="0" w:space="0" w:color="auto"/>
          </w:divBdr>
        </w:div>
        <w:div w:id="699663963">
          <w:marLeft w:val="640"/>
          <w:marRight w:val="0"/>
          <w:marTop w:val="0"/>
          <w:marBottom w:val="0"/>
          <w:divBdr>
            <w:top w:val="none" w:sz="0" w:space="0" w:color="auto"/>
            <w:left w:val="none" w:sz="0" w:space="0" w:color="auto"/>
            <w:bottom w:val="none" w:sz="0" w:space="0" w:color="auto"/>
            <w:right w:val="none" w:sz="0" w:space="0" w:color="auto"/>
          </w:divBdr>
        </w:div>
        <w:div w:id="1213887182">
          <w:marLeft w:val="640"/>
          <w:marRight w:val="0"/>
          <w:marTop w:val="0"/>
          <w:marBottom w:val="0"/>
          <w:divBdr>
            <w:top w:val="none" w:sz="0" w:space="0" w:color="auto"/>
            <w:left w:val="none" w:sz="0" w:space="0" w:color="auto"/>
            <w:bottom w:val="none" w:sz="0" w:space="0" w:color="auto"/>
            <w:right w:val="none" w:sz="0" w:space="0" w:color="auto"/>
          </w:divBdr>
        </w:div>
        <w:div w:id="1644772553">
          <w:marLeft w:val="640"/>
          <w:marRight w:val="0"/>
          <w:marTop w:val="0"/>
          <w:marBottom w:val="0"/>
          <w:divBdr>
            <w:top w:val="none" w:sz="0" w:space="0" w:color="auto"/>
            <w:left w:val="none" w:sz="0" w:space="0" w:color="auto"/>
            <w:bottom w:val="none" w:sz="0" w:space="0" w:color="auto"/>
            <w:right w:val="none" w:sz="0" w:space="0" w:color="auto"/>
          </w:divBdr>
        </w:div>
        <w:div w:id="275411290">
          <w:marLeft w:val="640"/>
          <w:marRight w:val="0"/>
          <w:marTop w:val="0"/>
          <w:marBottom w:val="0"/>
          <w:divBdr>
            <w:top w:val="none" w:sz="0" w:space="0" w:color="auto"/>
            <w:left w:val="none" w:sz="0" w:space="0" w:color="auto"/>
            <w:bottom w:val="none" w:sz="0" w:space="0" w:color="auto"/>
            <w:right w:val="none" w:sz="0" w:space="0" w:color="auto"/>
          </w:divBdr>
        </w:div>
        <w:div w:id="1061715176">
          <w:marLeft w:val="640"/>
          <w:marRight w:val="0"/>
          <w:marTop w:val="0"/>
          <w:marBottom w:val="0"/>
          <w:divBdr>
            <w:top w:val="none" w:sz="0" w:space="0" w:color="auto"/>
            <w:left w:val="none" w:sz="0" w:space="0" w:color="auto"/>
            <w:bottom w:val="none" w:sz="0" w:space="0" w:color="auto"/>
            <w:right w:val="none" w:sz="0" w:space="0" w:color="auto"/>
          </w:divBdr>
        </w:div>
        <w:div w:id="2077820712">
          <w:marLeft w:val="640"/>
          <w:marRight w:val="0"/>
          <w:marTop w:val="0"/>
          <w:marBottom w:val="0"/>
          <w:divBdr>
            <w:top w:val="none" w:sz="0" w:space="0" w:color="auto"/>
            <w:left w:val="none" w:sz="0" w:space="0" w:color="auto"/>
            <w:bottom w:val="none" w:sz="0" w:space="0" w:color="auto"/>
            <w:right w:val="none" w:sz="0" w:space="0" w:color="auto"/>
          </w:divBdr>
        </w:div>
        <w:div w:id="97918153">
          <w:marLeft w:val="640"/>
          <w:marRight w:val="0"/>
          <w:marTop w:val="0"/>
          <w:marBottom w:val="0"/>
          <w:divBdr>
            <w:top w:val="none" w:sz="0" w:space="0" w:color="auto"/>
            <w:left w:val="none" w:sz="0" w:space="0" w:color="auto"/>
            <w:bottom w:val="none" w:sz="0" w:space="0" w:color="auto"/>
            <w:right w:val="none" w:sz="0" w:space="0" w:color="auto"/>
          </w:divBdr>
        </w:div>
        <w:div w:id="1408455405">
          <w:marLeft w:val="640"/>
          <w:marRight w:val="0"/>
          <w:marTop w:val="0"/>
          <w:marBottom w:val="0"/>
          <w:divBdr>
            <w:top w:val="none" w:sz="0" w:space="0" w:color="auto"/>
            <w:left w:val="none" w:sz="0" w:space="0" w:color="auto"/>
            <w:bottom w:val="none" w:sz="0" w:space="0" w:color="auto"/>
            <w:right w:val="none" w:sz="0" w:space="0" w:color="auto"/>
          </w:divBdr>
        </w:div>
        <w:div w:id="2097748004">
          <w:marLeft w:val="640"/>
          <w:marRight w:val="0"/>
          <w:marTop w:val="0"/>
          <w:marBottom w:val="0"/>
          <w:divBdr>
            <w:top w:val="none" w:sz="0" w:space="0" w:color="auto"/>
            <w:left w:val="none" w:sz="0" w:space="0" w:color="auto"/>
            <w:bottom w:val="none" w:sz="0" w:space="0" w:color="auto"/>
            <w:right w:val="none" w:sz="0" w:space="0" w:color="auto"/>
          </w:divBdr>
        </w:div>
        <w:div w:id="571235340">
          <w:marLeft w:val="640"/>
          <w:marRight w:val="0"/>
          <w:marTop w:val="0"/>
          <w:marBottom w:val="0"/>
          <w:divBdr>
            <w:top w:val="none" w:sz="0" w:space="0" w:color="auto"/>
            <w:left w:val="none" w:sz="0" w:space="0" w:color="auto"/>
            <w:bottom w:val="none" w:sz="0" w:space="0" w:color="auto"/>
            <w:right w:val="none" w:sz="0" w:space="0" w:color="auto"/>
          </w:divBdr>
        </w:div>
        <w:div w:id="1699231653">
          <w:marLeft w:val="640"/>
          <w:marRight w:val="0"/>
          <w:marTop w:val="0"/>
          <w:marBottom w:val="0"/>
          <w:divBdr>
            <w:top w:val="none" w:sz="0" w:space="0" w:color="auto"/>
            <w:left w:val="none" w:sz="0" w:space="0" w:color="auto"/>
            <w:bottom w:val="none" w:sz="0" w:space="0" w:color="auto"/>
            <w:right w:val="none" w:sz="0" w:space="0" w:color="auto"/>
          </w:divBdr>
        </w:div>
        <w:div w:id="1618609559">
          <w:marLeft w:val="640"/>
          <w:marRight w:val="0"/>
          <w:marTop w:val="0"/>
          <w:marBottom w:val="0"/>
          <w:divBdr>
            <w:top w:val="none" w:sz="0" w:space="0" w:color="auto"/>
            <w:left w:val="none" w:sz="0" w:space="0" w:color="auto"/>
            <w:bottom w:val="none" w:sz="0" w:space="0" w:color="auto"/>
            <w:right w:val="none" w:sz="0" w:space="0" w:color="auto"/>
          </w:divBdr>
        </w:div>
        <w:div w:id="1999308469">
          <w:marLeft w:val="640"/>
          <w:marRight w:val="0"/>
          <w:marTop w:val="0"/>
          <w:marBottom w:val="0"/>
          <w:divBdr>
            <w:top w:val="none" w:sz="0" w:space="0" w:color="auto"/>
            <w:left w:val="none" w:sz="0" w:space="0" w:color="auto"/>
            <w:bottom w:val="none" w:sz="0" w:space="0" w:color="auto"/>
            <w:right w:val="none" w:sz="0" w:space="0" w:color="auto"/>
          </w:divBdr>
        </w:div>
        <w:div w:id="1237520987">
          <w:marLeft w:val="640"/>
          <w:marRight w:val="0"/>
          <w:marTop w:val="0"/>
          <w:marBottom w:val="0"/>
          <w:divBdr>
            <w:top w:val="none" w:sz="0" w:space="0" w:color="auto"/>
            <w:left w:val="none" w:sz="0" w:space="0" w:color="auto"/>
            <w:bottom w:val="none" w:sz="0" w:space="0" w:color="auto"/>
            <w:right w:val="none" w:sz="0" w:space="0" w:color="auto"/>
          </w:divBdr>
        </w:div>
        <w:div w:id="895896071">
          <w:marLeft w:val="640"/>
          <w:marRight w:val="0"/>
          <w:marTop w:val="0"/>
          <w:marBottom w:val="0"/>
          <w:divBdr>
            <w:top w:val="none" w:sz="0" w:space="0" w:color="auto"/>
            <w:left w:val="none" w:sz="0" w:space="0" w:color="auto"/>
            <w:bottom w:val="none" w:sz="0" w:space="0" w:color="auto"/>
            <w:right w:val="none" w:sz="0" w:space="0" w:color="auto"/>
          </w:divBdr>
        </w:div>
        <w:div w:id="302079657">
          <w:marLeft w:val="640"/>
          <w:marRight w:val="0"/>
          <w:marTop w:val="0"/>
          <w:marBottom w:val="0"/>
          <w:divBdr>
            <w:top w:val="none" w:sz="0" w:space="0" w:color="auto"/>
            <w:left w:val="none" w:sz="0" w:space="0" w:color="auto"/>
            <w:bottom w:val="none" w:sz="0" w:space="0" w:color="auto"/>
            <w:right w:val="none" w:sz="0" w:space="0" w:color="auto"/>
          </w:divBdr>
        </w:div>
        <w:div w:id="458258527">
          <w:marLeft w:val="640"/>
          <w:marRight w:val="0"/>
          <w:marTop w:val="0"/>
          <w:marBottom w:val="0"/>
          <w:divBdr>
            <w:top w:val="none" w:sz="0" w:space="0" w:color="auto"/>
            <w:left w:val="none" w:sz="0" w:space="0" w:color="auto"/>
            <w:bottom w:val="none" w:sz="0" w:space="0" w:color="auto"/>
            <w:right w:val="none" w:sz="0" w:space="0" w:color="auto"/>
          </w:divBdr>
        </w:div>
        <w:div w:id="230431373">
          <w:marLeft w:val="640"/>
          <w:marRight w:val="0"/>
          <w:marTop w:val="0"/>
          <w:marBottom w:val="0"/>
          <w:divBdr>
            <w:top w:val="none" w:sz="0" w:space="0" w:color="auto"/>
            <w:left w:val="none" w:sz="0" w:space="0" w:color="auto"/>
            <w:bottom w:val="none" w:sz="0" w:space="0" w:color="auto"/>
            <w:right w:val="none" w:sz="0" w:space="0" w:color="auto"/>
          </w:divBdr>
        </w:div>
        <w:div w:id="677536268">
          <w:marLeft w:val="640"/>
          <w:marRight w:val="0"/>
          <w:marTop w:val="0"/>
          <w:marBottom w:val="0"/>
          <w:divBdr>
            <w:top w:val="none" w:sz="0" w:space="0" w:color="auto"/>
            <w:left w:val="none" w:sz="0" w:space="0" w:color="auto"/>
            <w:bottom w:val="none" w:sz="0" w:space="0" w:color="auto"/>
            <w:right w:val="none" w:sz="0" w:space="0" w:color="auto"/>
          </w:divBdr>
        </w:div>
        <w:div w:id="2072144614">
          <w:marLeft w:val="640"/>
          <w:marRight w:val="0"/>
          <w:marTop w:val="0"/>
          <w:marBottom w:val="0"/>
          <w:divBdr>
            <w:top w:val="none" w:sz="0" w:space="0" w:color="auto"/>
            <w:left w:val="none" w:sz="0" w:space="0" w:color="auto"/>
            <w:bottom w:val="none" w:sz="0" w:space="0" w:color="auto"/>
            <w:right w:val="none" w:sz="0" w:space="0" w:color="auto"/>
          </w:divBdr>
        </w:div>
        <w:div w:id="843863890">
          <w:marLeft w:val="640"/>
          <w:marRight w:val="0"/>
          <w:marTop w:val="0"/>
          <w:marBottom w:val="0"/>
          <w:divBdr>
            <w:top w:val="none" w:sz="0" w:space="0" w:color="auto"/>
            <w:left w:val="none" w:sz="0" w:space="0" w:color="auto"/>
            <w:bottom w:val="none" w:sz="0" w:space="0" w:color="auto"/>
            <w:right w:val="none" w:sz="0" w:space="0" w:color="auto"/>
          </w:divBdr>
        </w:div>
        <w:div w:id="1966808259">
          <w:marLeft w:val="640"/>
          <w:marRight w:val="0"/>
          <w:marTop w:val="0"/>
          <w:marBottom w:val="0"/>
          <w:divBdr>
            <w:top w:val="none" w:sz="0" w:space="0" w:color="auto"/>
            <w:left w:val="none" w:sz="0" w:space="0" w:color="auto"/>
            <w:bottom w:val="none" w:sz="0" w:space="0" w:color="auto"/>
            <w:right w:val="none" w:sz="0" w:space="0" w:color="auto"/>
          </w:divBdr>
        </w:div>
        <w:div w:id="116606133">
          <w:marLeft w:val="640"/>
          <w:marRight w:val="0"/>
          <w:marTop w:val="0"/>
          <w:marBottom w:val="0"/>
          <w:divBdr>
            <w:top w:val="none" w:sz="0" w:space="0" w:color="auto"/>
            <w:left w:val="none" w:sz="0" w:space="0" w:color="auto"/>
            <w:bottom w:val="none" w:sz="0" w:space="0" w:color="auto"/>
            <w:right w:val="none" w:sz="0" w:space="0" w:color="auto"/>
          </w:divBdr>
        </w:div>
        <w:div w:id="1992439980">
          <w:marLeft w:val="640"/>
          <w:marRight w:val="0"/>
          <w:marTop w:val="0"/>
          <w:marBottom w:val="0"/>
          <w:divBdr>
            <w:top w:val="none" w:sz="0" w:space="0" w:color="auto"/>
            <w:left w:val="none" w:sz="0" w:space="0" w:color="auto"/>
            <w:bottom w:val="none" w:sz="0" w:space="0" w:color="auto"/>
            <w:right w:val="none" w:sz="0" w:space="0" w:color="auto"/>
          </w:divBdr>
        </w:div>
        <w:div w:id="614753090">
          <w:marLeft w:val="640"/>
          <w:marRight w:val="0"/>
          <w:marTop w:val="0"/>
          <w:marBottom w:val="0"/>
          <w:divBdr>
            <w:top w:val="none" w:sz="0" w:space="0" w:color="auto"/>
            <w:left w:val="none" w:sz="0" w:space="0" w:color="auto"/>
            <w:bottom w:val="none" w:sz="0" w:space="0" w:color="auto"/>
            <w:right w:val="none" w:sz="0" w:space="0" w:color="auto"/>
          </w:divBdr>
        </w:div>
        <w:div w:id="1976136956">
          <w:marLeft w:val="640"/>
          <w:marRight w:val="0"/>
          <w:marTop w:val="0"/>
          <w:marBottom w:val="0"/>
          <w:divBdr>
            <w:top w:val="none" w:sz="0" w:space="0" w:color="auto"/>
            <w:left w:val="none" w:sz="0" w:space="0" w:color="auto"/>
            <w:bottom w:val="none" w:sz="0" w:space="0" w:color="auto"/>
            <w:right w:val="none" w:sz="0" w:space="0" w:color="auto"/>
          </w:divBdr>
        </w:div>
        <w:div w:id="216668176">
          <w:marLeft w:val="640"/>
          <w:marRight w:val="0"/>
          <w:marTop w:val="0"/>
          <w:marBottom w:val="0"/>
          <w:divBdr>
            <w:top w:val="none" w:sz="0" w:space="0" w:color="auto"/>
            <w:left w:val="none" w:sz="0" w:space="0" w:color="auto"/>
            <w:bottom w:val="none" w:sz="0" w:space="0" w:color="auto"/>
            <w:right w:val="none" w:sz="0" w:space="0" w:color="auto"/>
          </w:divBdr>
        </w:div>
        <w:div w:id="657686000">
          <w:marLeft w:val="640"/>
          <w:marRight w:val="0"/>
          <w:marTop w:val="0"/>
          <w:marBottom w:val="0"/>
          <w:divBdr>
            <w:top w:val="none" w:sz="0" w:space="0" w:color="auto"/>
            <w:left w:val="none" w:sz="0" w:space="0" w:color="auto"/>
            <w:bottom w:val="none" w:sz="0" w:space="0" w:color="auto"/>
            <w:right w:val="none" w:sz="0" w:space="0" w:color="auto"/>
          </w:divBdr>
        </w:div>
        <w:div w:id="446312722">
          <w:marLeft w:val="640"/>
          <w:marRight w:val="0"/>
          <w:marTop w:val="0"/>
          <w:marBottom w:val="0"/>
          <w:divBdr>
            <w:top w:val="none" w:sz="0" w:space="0" w:color="auto"/>
            <w:left w:val="none" w:sz="0" w:space="0" w:color="auto"/>
            <w:bottom w:val="none" w:sz="0" w:space="0" w:color="auto"/>
            <w:right w:val="none" w:sz="0" w:space="0" w:color="auto"/>
          </w:divBdr>
        </w:div>
        <w:div w:id="284119550">
          <w:marLeft w:val="640"/>
          <w:marRight w:val="0"/>
          <w:marTop w:val="0"/>
          <w:marBottom w:val="0"/>
          <w:divBdr>
            <w:top w:val="none" w:sz="0" w:space="0" w:color="auto"/>
            <w:left w:val="none" w:sz="0" w:space="0" w:color="auto"/>
            <w:bottom w:val="none" w:sz="0" w:space="0" w:color="auto"/>
            <w:right w:val="none" w:sz="0" w:space="0" w:color="auto"/>
          </w:divBdr>
        </w:div>
        <w:div w:id="345793523">
          <w:marLeft w:val="640"/>
          <w:marRight w:val="0"/>
          <w:marTop w:val="0"/>
          <w:marBottom w:val="0"/>
          <w:divBdr>
            <w:top w:val="none" w:sz="0" w:space="0" w:color="auto"/>
            <w:left w:val="none" w:sz="0" w:space="0" w:color="auto"/>
            <w:bottom w:val="none" w:sz="0" w:space="0" w:color="auto"/>
            <w:right w:val="none" w:sz="0" w:space="0" w:color="auto"/>
          </w:divBdr>
        </w:div>
        <w:div w:id="440033318">
          <w:marLeft w:val="640"/>
          <w:marRight w:val="0"/>
          <w:marTop w:val="0"/>
          <w:marBottom w:val="0"/>
          <w:divBdr>
            <w:top w:val="none" w:sz="0" w:space="0" w:color="auto"/>
            <w:left w:val="none" w:sz="0" w:space="0" w:color="auto"/>
            <w:bottom w:val="none" w:sz="0" w:space="0" w:color="auto"/>
            <w:right w:val="none" w:sz="0" w:space="0" w:color="auto"/>
          </w:divBdr>
        </w:div>
        <w:div w:id="1034887800">
          <w:marLeft w:val="640"/>
          <w:marRight w:val="0"/>
          <w:marTop w:val="0"/>
          <w:marBottom w:val="0"/>
          <w:divBdr>
            <w:top w:val="none" w:sz="0" w:space="0" w:color="auto"/>
            <w:left w:val="none" w:sz="0" w:space="0" w:color="auto"/>
            <w:bottom w:val="none" w:sz="0" w:space="0" w:color="auto"/>
            <w:right w:val="none" w:sz="0" w:space="0" w:color="auto"/>
          </w:divBdr>
        </w:div>
        <w:div w:id="2045789408">
          <w:marLeft w:val="640"/>
          <w:marRight w:val="0"/>
          <w:marTop w:val="0"/>
          <w:marBottom w:val="0"/>
          <w:divBdr>
            <w:top w:val="none" w:sz="0" w:space="0" w:color="auto"/>
            <w:left w:val="none" w:sz="0" w:space="0" w:color="auto"/>
            <w:bottom w:val="none" w:sz="0" w:space="0" w:color="auto"/>
            <w:right w:val="none" w:sz="0" w:space="0" w:color="auto"/>
          </w:divBdr>
        </w:div>
      </w:divsChild>
    </w:div>
    <w:div w:id="1827282012">
      <w:bodyDiv w:val="1"/>
      <w:marLeft w:val="0"/>
      <w:marRight w:val="0"/>
      <w:marTop w:val="0"/>
      <w:marBottom w:val="0"/>
      <w:divBdr>
        <w:top w:val="none" w:sz="0" w:space="0" w:color="auto"/>
        <w:left w:val="none" w:sz="0" w:space="0" w:color="auto"/>
        <w:bottom w:val="none" w:sz="0" w:space="0" w:color="auto"/>
        <w:right w:val="none" w:sz="0" w:space="0" w:color="auto"/>
      </w:divBdr>
      <w:divsChild>
        <w:div w:id="1332177444">
          <w:marLeft w:val="640"/>
          <w:marRight w:val="0"/>
          <w:marTop w:val="0"/>
          <w:marBottom w:val="0"/>
          <w:divBdr>
            <w:top w:val="none" w:sz="0" w:space="0" w:color="auto"/>
            <w:left w:val="none" w:sz="0" w:space="0" w:color="auto"/>
            <w:bottom w:val="none" w:sz="0" w:space="0" w:color="auto"/>
            <w:right w:val="none" w:sz="0" w:space="0" w:color="auto"/>
          </w:divBdr>
        </w:div>
        <w:div w:id="260454138">
          <w:marLeft w:val="640"/>
          <w:marRight w:val="0"/>
          <w:marTop w:val="0"/>
          <w:marBottom w:val="0"/>
          <w:divBdr>
            <w:top w:val="none" w:sz="0" w:space="0" w:color="auto"/>
            <w:left w:val="none" w:sz="0" w:space="0" w:color="auto"/>
            <w:bottom w:val="none" w:sz="0" w:space="0" w:color="auto"/>
            <w:right w:val="none" w:sz="0" w:space="0" w:color="auto"/>
          </w:divBdr>
        </w:div>
        <w:div w:id="731733179">
          <w:marLeft w:val="640"/>
          <w:marRight w:val="0"/>
          <w:marTop w:val="0"/>
          <w:marBottom w:val="0"/>
          <w:divBdr>
            <w:top w:val="none" w:sz="0" w:space="0" w:color="auto"/>
            <w:left w:val="none" w:sz="0" w:space="0" w:color="auto"/>
            <w:bottom w:val="none" w:sz="0" w:space="0" w:color="auto"/>
            <w:right w:val="none" w:sz="0" w:space="0" w:color="auto"/>
          </w:divBdr>
        </w:div>
        <w:div w:id="268634275">
          <w:marLeft w:val="640"/>
          <w:marRight w:val="0"/>
          <w:marTop w:val="0"/>
          <w:marBottom w:val="0"/>
          <w:divBdr>
            <w:top w:val="none" w:sz="0" w:space="0" w:color="auto"/>
            <w:left w:val="none" w:sz="0" w:space="0" w:color="auto"/>
            <w:bottom w:val="none" w:sz="0" w:space="0" w:color="auto"/>
            <w:right w:val="none" w:sz="0" w:space="0" w:color="auto"/>
          </w:divBdr>
        </w:div>
        <w:div w:id="1355498470">
          <w:marLeft w:val="640"/>
          <w:marRight w:val="0"/>
          <w:marTop w:val="0"/>
          <w:marBottom w:val="0"/>
          <w:divBdr>
            <w:top w:val="none" w:sz="0" w:space="0" w:color="auto"/>
            <w:left w:val="none" w:sz="0" w:space="0" w:color="auto"/>
            <w:bottom w:val="none" w:sz="0" w:space="0" w:color="auto"/>
            <w:right w:val="none" w:sz="0" w:space="0" w:color="auto"/>
          </w:divBdr>
        </w:div>
        <w:div w:id="1644894425">
          <w:marLeft w:val="640"/>
          <w:marRight w:val="0"/>
          <w:marTop w:val="0"/>
          <w:marBottom w:val="0"/>
          <w:divBdr>
            <w:top w:val="none" w:sz="0" w:space="0" w:color="auto"/>
            <w:left w:val="none" w:sz="0" w:space="0" w:color="auto"/>
            <w:bottom w:val="none" w:sz="0" w:space="0" w:color="auto"/>
            <w:right w:val="none" w:sz="0" w:space="0" w:color="auto"/>
          </w:divBdr>
        </w:div>
        <w:div w:id="1464275006">
          <w:marLeft w:val="640"/>
          <w:marRight w:val="0"/>
          <w:marTop w:val="0"/>
          <w:marBottom w:val="0"/>
          <w:divBdr>
            <w:top w:val="none" w:sz="0" w:space="0" w:color="auto"/>
            <w:left w:val="none" w:sz="0" w:space="0" w:color="auto"/>
            <w:bottom w:val="none" w:sz="0" w:space="0" w:color="auto"/>
            <w:right w:val="none" w:sz="0" w:space="0" w:color="auto"/>
          </w:divBdr>
        </w:div>
        <w:div w:id="943653358">
          <w:marLeft w:val="640"/>
          <w:marRight w:val="0"/>
          <w:marTop w:val="0"/>
          <w:marBottom w:val="0"/>
          <w:divBdr>
            <w:top w:val="none" w:sz="0" w:space="0" w:color="auto"/>
            <w:left w:val="none" w:sz="0" w:space="0" w:color="auto"/>
            <w:bottom w:val="none" w:sz="0" w:space="0" w:color="auto"/>
            <w:right w:val="none" w:sz="0" w:space="0" w:color="auto"/>
          </w:divBdr>
        </w:div>
        <w:div w:id="455223518">
          <w:marLeft w:val="640"/>
          <w:marRight w:val="0"/>
          <w:marTop w:val="0"/>
          <w:marBottom w:val="0"/>
          <w:divBdr>
            <w:top w:val="none" w:sz="0" w:space="0" w:color="auto"/>
            <w:left w:val="none" w:sz="0" w:space="0" w:color="auto"/>
            <w:bottom w:val="none" w:sz="0" w:space="0" w:color="auto"/>
            <w:right w:val="none" w:sz="0" w:space="0" w:color="auto"/>
          </w:divBdr>
        </w:div>
        <w:div w:id="1844278138">
          <w:marLeft w:val="640"/>
          <w:marRight w:val="0"/>
          <w:marTop w:val="0"/>
          <w:marBottom w:val="0"/>
          <w:divBdr>
            <w:top w:val="none" w:sz="0" w:space="0" w:color="auto"/>
            <w:left w:val="none" w:sz="0" w:space="0" w:color="auto"/>
            <w:bottom w:val="none" w:sz="0" w:space="0" w:color="auto"/>
            <w:right w:val="none" w:sz="0" w:space="0" w:color="auto"/>
          </w:divBdr>
        </w:div>
        <w:div w:id="683214895">
          <w:marLeft w:val="640"/>
          <w:marRight w:val="0"/>
          <w:marTop w:val="0"/>
          <w:marBottom w:val="0"/>
          <w:divBdr>
            <w:top w:val="none" w:sz="0" w:space="0" w:color="auto"/>
            <w:left w:val="none" w:sz="0" w:space="0" w:color="auto"/>
            <w:bottom w:val="none" w:sz="0" w:space="0" w:color="auto"/>
            <w:right w:val="none" w:sz="0" w:space="0" w:color="auto"/>
          </w:divBdr>
        </w:div>
        <w:div w:id="241449026">
          <w:marLeft w:val="640"/>
          <w:marRight w:val="0"/>
          <w:marTop w:val="0"/>
          <w:marBottom w:val="0"/>
          <w:divBdr>
            <w:top w:val="none" w:sz="0" w:space="0" w:color="auto"/>
            <w:left w:val="none" w:sz="0" w:space="0" w:color="auto"/>
            <w:bottom w:val="none" w:sz="0" w:space="0" w:color="auto"/>
            <w:right w:val="none" w:sz="0" w:space="0" w:color="auto"/>
          </w:divBdr>
        </w:div>
        <w:div w:id="1383288263">
          <w:marLeft w:val="640"/>
          <w:marRight w:val="0"/>
          <w:marTop w:val="0"/>
          <w:marBottom w:val="0"/>
          <w:divBdr>
            <w:top w:val="none" w:sz="0" w:space="0" w:color="auto"/>
            <w:left w:val="none" w:sz="0" w:space="0" w:color="auto"/>
            <w:bottom w:val="none" w:sz="0" w:space="0" w:color="auto"/>
            <w:right w:val="none" w:sz="0" w:space="0" w:color="auto"/>
          </w:divBdr>
        </w:div>
        <w:div w:id="1930692641">
          <w:marLeft w:val="640"/>
          <w:marRight w:val="0"/>
          <w:marTop w:val="0"/>
          <w:marBottom w:val="0"/>
          <w:divBdr>
            <w:top w:val="none" w:sz="0" w:space="0" w:color="auto"/>
            <w:left w:val="none" w:sz="0" w:space="0" w:color="auto"/>
            <w:bottom w:val="none" w:sz="0" w:space="0" w:color="auto"/>
            <w:right w:val="none" w:sz="0" w:space="0" w:color="auto"/>
          </w:divBdr>
        </w:div>
        <w:div w:id="1800684246">
          <w:marLeft w:val="640"/>
          <w:marRight w:val="0"/>
          <w:marTop w:val="0"/>
          <w:marBottom w:val="0"/>
          <w:divBdr>
            <w:top w:val="none" w:sz="0" w:space="0" w:color="auto"/>
            <w:left w:val="none" w:sz="0" w:space="0" w:color="auto"/>
            <w:bottom w:val="none" w:sz="0" w:space="0" w:color="auto"/>
            <w:right w:val="none" w:sz="0" w:space="0" w:color="auto"/>
          </w:divBdr>
        </w:div>
        <w:div w:id="924651999">
          <w:marLeft w:val="640"/>
          <w:marRight w:val="0"/>
          <w:marTop w:val="0"/>
          <w:marBottom w:val="0"/>
          <w:divBdr>
            <w:top w:val="none" w:sz="0" w:space="0" w:color="auto"/>
            <w:left w:val="none" w:sz="0" w:space="0" w:color="auto"/>
            <w:bottom w:val="none" w:sz="0" w:space="0" w:color="auto"/>
            <w:right w:val="none" w:sz="0" w:space="0" w:color="auto"/>
          </w:divBdr>
        </w:div>
        <w:div w:id="738864938">
          <w:marLeft w:val="640"/>
          <w:marRight w:val="0"/>
          <w:marTop w:val="0"/>
          <w:marBottom w:val="0"/>
          <w:divBdr>
            <w:top w:val="none" w:sz="0" w:space="0" w:color="auto"/>
            <w:left w:val="none" w:sz="0" w:space="0" w:color="auto"/>
            <w:bottom w:val="none" w:sz="0" w:space="0" w:color="auto"/>
            <w:right w:val="none" w:sz="0" w:space="0" w:color="auto"/>
          </w:divBdr>
        </w:div>
        <w:div w:id="1778476172">
          <w:marLeft w:val="640"/>
          <w:marRight w:val="0"/>
          <w:marTop w:val="0"/>
          <w:marBottom w:val="0"/>
          <w:divBdr>
            <w:top w:val="none" w:sz="0" w:space="0" w:color="auto"/>
            <w:left w:val="none" w:sz="0" w:space="0" w:color="auto"/>
            <w:bottom w:val="none" w:sz="0" w:space="0" w:color="auto"/>
            <w:right w:val="none" w:sz="0" w:space="0" w:color="auto"/>
          </w:divBdr>
        </w:div>
        <w:div w:id="1823042685">
          <w:marLeft w:val="640"/>
          <w:marRight w:val="0"/>
          <w:marTop w:val="0"/>
          <w:marBottom w:val="0"/>
          <w:divBdr>
            <w:top w:val="none" w:sz="0" w:space="0" w:color="auto"/>
            <w:left w:val="none" w:sz="0" w:space="0" w:color="auto"/>
            <w:bottom w:val="none" w:sz="0" w:space="0" w:color="auto"/>
            <w:right w:val="none" w:sz="0" w:space="0" w:color="auto"/>
          </w:divBdr>
        </w:div>
        <w:div w:id="818614894">
          <w:marLeft w:val="640"/>
          <w:marRight w:val="0"/>
          <w:marTop w:val="0"/>
          <w:marBottom w:val="0"/>
          <w:divBdr>
            <w:top w:val="none" w:sz="0" w:space="0" w:color="auto"/>
            <w:left w:val="none" w:sz="0" w:space="0" w:color="auto"/>
            <w:bottom w:val="none" w:sz="0" w:space="0" w:color="auto"/>
            <w:right w:val="none" w:sz="0" w:space="0" w:color="auto"/>
          </w:divBdr>
        </w:div>
        <w:div w:id="564335712">
          <w:marLeft w:val="640"/>
          <w:marRight w:val="0"/>
          <w:marTop w:val="0"/>
          <w:marBottom w:val="0"/>
          <w:divBdr>
            <w:top w:val="none" w:sz="0" w:space="0" w:color="auto"/>
            <w:left w:val="none" w:sz="0" w:space="0" w:color="auto"/>
            <w:bottom w:val="none" w:sz="0" w:space="0" w:color="auto"/>
            <w:right w:val="none" w:sz="0" w:space="0" w:color="auto"/>
          </w:divBdr>
        </w:div>
        <w:div w:id="1040935192">
          <w:marLeft w:val="640"/>
          <w:marRight w:val="0"/>
          <w:marTop w:val="0"/>
          <w:marBottom w:val="0"/>
          <w:divBdr>
            <w:top w:val="none" w:sz="0" w:space="0" w:color="auto"/>
            <w:left w:val="none" w:sz="0" w:space="0" w:color="auto"/>
            <w:bottom w:val="none" w:sz="0" w:space="0" w:color="auto"/>
            <w:right w:val="none" w:sz="0" w:space="0" w:color="auto"/>
          </w:divBdr>
        </w:div>
        <w:div w:id="1872381809">
          <w:marLeft w:val="640"/>
          <w:marRight w:val="0"/>
          <w:marTop w:val="0"/>
          <w:marBottom w:val="0"/>
          <w:divBdr>
            <w:top w:val="none" w:sz="0" w:space="0" w:color="auto"/>
            <w:left w:val="none" w:sz="0" w:space="0" w:color="auto"/>
            <w:bottom w:val="none" w:sz="0" w:space="0" w:color="auto"/>
            <w:right w:val="none" w:sz="0" w:space="0" w:color="auto"/>
          </w:divBdr>
        </w:div>
        <w:div w:id="1215894150">
          <w:marLeft w:val="640"/>
          <w:marRight w:val="0"/>
          <w:marTop w:val="0"/>
          <w:marBottom w:val="0"/>
          <w:divBdr>
            <w:top w:val="none" w:sz="0" w:space="0" w:color="auto"/>
            <w:left w:val="none" w:sz="0" w:space="0" w:color="auto"/>
            <w:bottom w:val="none" w:sz="0" w:space="0" w:color="auto"/>
            <w:right w:val="none" w:sz="0" w:space="0" w:color="auto"/>
          </w:divBdr>
        </w:div>
        <w:div w:id="941456394">
          <w:marLeft w:val="640"/>
          <w:marRight w:val="0"/>
          <w:marTop w:val="0"/>
          <w:marBottom w:val="0"/>
          <w:divBdr>
            <w:top w:val="none" w:sz="0" w:space="0" w:color="auto"/>
            <w:left w:val="none" w:sz="0" w:space="0" w:color="auto"/>
            <w:bottom w:val="none" w:sz="0" w:space="0" w:color="auto"/>
            <w:right w:val="none" w:sz="0" w:space="0" w:color="auto"/>
          </w:divBdr>
        </w:div>
        <w:div w:id="645745369">
          <w:marLeft w:val="640"/>
          <w:marRight w:val="0"/>
          <w:marTop w:val="0"/>
          <w:marBottom w:val="0"/>
          <w:divBdr>
            <w:top w:val="none" w:sz="0" w:space="0" w:color="auto"/>
            <w:left w:val="none" w:sz="0" w:space="0" w:color="auto"/>
            <w:bottom w:val="none" w:sz="0" w:space="0" w:color="auto"/>
            <w:right w:val="none" w:sz="0" w:space="0" w:color="auto"/>
          </w:divBdr>
        </w:div>
        <w:div w:id="2137720058">
          <w:marLeft w:val="640"/>
          <w:marRight w:val="0"/>
          <w:marTop w:val="0"/>
          <w:marBottom w:val="0"/>
          <w:divBdr>
            <w:top w:val="none" w:sz="0" w:space="0" w:color="auto"/>
            <w:left w:val="none" w:sz="0" w:space="0" w:color="auto"/>
            <w:bottom w:val="none" w:sz="0" w:space="0" w:color="auto"/>
            <w:right w:val="none" w:sz="0" w:space="0" w:color="auto"/>
          </w:divBdr>
        </w:div>
        <w:div w:id="2116560019">
          <w:marLeft w:val="640"/>
          <w:marRight w:val="0"/>
          <w:marTop w:val="0"/>
          <w:marBottom w:val="0"/>
          <w:divBdr>
            <w:top w:val="none" w:sz="0" w:space="0" w:color="auto"/>
            <w:left w:val="none" w:sz="0" w:space="0" w:color="auto"/>
            <w:bottom w:val="none" w:sz="0" w:space="0" w:color="auto"/>
            <w:right w:val="none" w:sz="0" w:space="0" w:color="auto"/>
          </w:divBdr>
        </w:div>
        <w:div w:id="816797339">
          <w:marLeft w:val="640"/>
          <w:marRight w:val="0"/>
          <w:marTop w:val="0"/>
          <w:marBottom w:val="0"/>
          <w:divBdr>
            <w:top w:val="none" w:sz="0" w:space="0" w:color="auto"/>
            <w:left w:val="none" w:sz="0" w:space="0" w:color="auto"/>
            <w:bottom w:val="none" w:sz="0" w:space="0" w:color="auto"/>
            <w:right w:val="none" w:sz="0" w:space="0" w:color="auto"/>
          </w:divBdr>
        </w:div>
        <w:div w:id="388497536">
          <w:marLeft w:val="640"/>
          <w:marRight w:val="0"/>
          <w:marTop w:val="0"/>
          <w:marBottom w:val="0"/>
          <w:divBdr>
            <w:top w:val="none" w:sz="0" w:space="0" w:color="auto"/>
            <w:left w:val="none" w:sz="0" w:space="0" w:color="auto"/>
            <w:bottom w:val="none" w:sz="0" w:space="0" w:color="auto"/>
            <w:right w:val="none" w:sz="0" w:space="0" w:color="auto"/>
          </w:divBdr>
        </w:div>
        <w:div w:id="692918888">
          <w:marLeft w:val="640"/>
          <w:marRight w:val="0"/>
          <w:marTop w:val="0"/>
          <w:marBottom w:val="0"/>
          <w:divBdr>
            <w:top w:val="none" w:sz="0" w:space="0" w:color="auto"/>
            <w:left w:val="none" w:sz="0" w:space="0" w:color="auto"/>
            <w:bottom w:val="none" w:sz="0" w:space="0" w:color="auto"/>
            <w:right w:val="none" w:sz="0" w:space="0" w:color="auto"/>
          </w:divBdr>
        </w:div>
        <w:div w:id="708647218">
          <w:marLeft w:val="640"/>
          <w:marRight w:val="0"/>
          <w:marTop w:val="0"/>
          <w:marBottom w:val="0"/>
          <w:divBdr>
            <w:top w:val="none" w:sz="0" w:space="0" w:color="auto"/>
            <w:left w:val="none" w:sz="0" w:space="0" w:color="auto"/>
            <w:bottom w:val="none" w:sz="0" w:space="0" w:color="auto"/>
            <w:right w:val="none" w:sz="0" w:space="0" w:color="auto"/>
          </w:divBdr>
        </w:div>
        <w:div w:id="523829324">
          <w:marLeft w:val="640"/>
          <w:marRight w:val="0"/>
          <w:marTop w:val="0"/>
          <w:marBottom w:val="0"/>
          <w:divBdr>
            <w:top w:val="none" w:sz="0" w:space="0" w:color="auto"/>
            <w:left w:val="none" w:sz="0" w:space="0" w:color="auto"/>
            <w:bottom w:val="none" w:sz="0" w:space="0" w:color="auto"/>
            <w:right w:val="none" w:sz="0" w:space="0" w:color="auto"/>
          </w:divBdr>
        </w:div>
        <w:div w:id="1955285387">
          <w:marLeft w:val="640"/>
          <w:marRight w:val="0"/>
          <w:marTop w:val="0"/>
          <w:marBottom w:val="0"/>
          <w:divBdr>
            <w:top w:val="none" w:sz="0" w:space="0" w:color="auto"/>
            <w:left w:val="none" w:sz="0" w:space="0" w:color="auto"/>
            <w:bottom w:val="none" w:sz="0" w:space="0" w:color="auto"/>
            <w:right w:val="none" w:sz="0" w:space="0" w:color="auto"/>
          </w:divBdr>
        </w:div>
        <w:div w:id="177161524">
          <w:marLeft w:val="640"/>
          <w:marRight w:val="0"/>
          <w:marTop w:val="0"/>
          <w:marBottom w:val="0"/>
          <w:divBdr>
            <w:top w:val="none" w:sz="0" w:space="0" w:color="auto"/>
            <w:left w:val="none" w:sz="0" w:space="0" w:color="auto"/>
            <w:bottom w:val="none" w:sz="0" w:space="0" w:color="auto"/>
            <w:right w:val="none" w:sz="0" w:space="0" w:color="auto"/>
          </w:divBdr>
        </w:div>
        <w:div w:id="2124379317">
          <w:marLeft w:val="640"/>
          <w:marRight w:val="0"/>
          <w:marTop w:val="0"/>
          <w:marBottom w:val="0"/>
          <w:divBdr>
            <w:top w:val="none" w:sz="0" w:space="0" w:color="auto"/>
            <w:left w:val="none" w:sz="0" w:space="0" w:color="auto"/>
            <w:bottom w:val="none" w:sz="0" w:space="0" w:color="auto"/>
            <w:right w:val="none" w:sz="0" w:space="0" w:color="auto"/>
          </w:divBdr>
        </w:div>
        <w:div w:id="1546402781">
          <w:marLeft w:val="640"/>
          <w:marRight w:val="0"/>
          <w:marTop w:val="0"/>
          <w:marBottom w:val="0"/>
          <w:divBdr>
            <w:top w:val="none" w:sz="0" w:space="0" w:color="auto"/>
            <w:left w:val="none" w:sz="0" w:space="0" w:color="auto"/>
            <w:bottom w:val="none" w:sz="0" w:space="0" w:color="auto"/>
            <w:right w:val="none" w:sz="0" w:space="0" w:color="auto"/>
          </w:divBdr>
        </w:div>
        <w:div w:id="443116412">
          <w:marLeft w:val="640"/>
          <w:marRight w:val="0"/>
          <w:marTop w:val="0"/>
          <w:marBottom w:val="0"/>
          <w:divBdr>
            <w:top w:val="none" w:sz="0" w:space="0" w:color="auto"/>
            <w:left w:val="none" w:sz="0" w:space="0" w:color="auto"/>
            <w:bottom w:val="none" w:sz="0" w:space="0" w:color="auto"/>
            <w:right w:val="none" w:sz="0" w:space="0" w:color="auto"/>
          </w:divBdr>
        </w:div>
        <w:div w:id="490409054">
          <w:marLeft w:val="640"/>
          <w:marRight w:val="0"/>
          <w:marTop w:val="0"/>
          <w:marBottom w:val="0"/>
          <w:divBdr>
            <w:top w:val="none" w:sz="0" w:space="0" w:color="auto"/>
            <w:left w:val="none" w:sz="0" w:space="0" w:color="auto"/>
            <w:bottom w:val="none" w:sz="0" w:space="0" w:color="auto"/>
            <w:right w:val="none" w:sz="0" w:space="0" w:color="auto"/>
          </w:divBdr>
        </w:div>
        <w:div w:id="271133662">
          <w:marLeft w:val="640"/>
          <w:marRight w:val="0"/>
          <w:marTop w:val="0"/>
          <w:marBottom w:val="0"/>
          <w:divBdr>
            <w:top w:val="none" w:sz="0" w:space="0" w:color="auto"/>
            <w:left w:val="none" w:sz="0" w:space="0" w:color="auto"/>
            <w:bottom w:val="none" w:sz="0" w:space="0" w:color="auto"/>
            <w:right w:val="none" w:sz="0" w:space="0" w:color="auto"/>
          </w:divBdr>
        </w:div>
        <w:div w:id="1917860830">
          <w:marLeft w:val="640"/>
          <w:marRight w:val="0"/>
          <w:marTop w:val="0"/>
          <w:marBottom w:val="0"/>
          <w:divBdr>
            <w:top w:val="none" w:sz="0" w:space="0" w:color="auto"/>
            <w:left w:val="none" w:sz="0" w:space="0" w:color="auto"/>
            <w:bottom w:val="none" w:sz="0" w:space="0" w:color="auto"/>
            <w:right w:val="none" w:sz="0" w:space="0" w:color="auto"/>
          </w:divBdr>
        </w:div>
        <w:div w:id="1011836911">
          <w:marLeft w:val="640"/>
          <w:marRight w:val="0"/>
          <w:marTop w:val="0"/>
          <w:marBottom w:val="0"/>
          <w:divBdr>
            <w:top w:val="none" w:sz="0" w:space="0" w:color="auto"/>
            <w:left w:val="none" w:sz="0" w:space="0" w:color="auto"/>
            <w:bottom w:val="none" w:sz="0" w:space="0" w:color="auto"/>
            <w:right w:val="none" w:sz="0" w:space="0" w:color="auto"/>
          </w:divBdr>
        </w:div>
        <w:div w:id="1908564243">
          <w:marLeft w:val="640"/>
          <w:marRight w:val="0"/>
          <w:marTop w:val="0"/>
          <w:marBottom w:val="0"/>
          <w:divBdr>
            <w:top w:val="none" w:sz="0" w:space="0" w:color="auto"/>
            <w:left w:val="none" w:sz="0" w:space="0" w:color="auto"/>
            <w:bottom w:val="none" w:sz="0" w:space="0" w:color="auto"/>
            <w:right w:val="none" w:sz="0" w:space="0" w:color="auto"/>
          </w:divBdr>
        </w:div>
        <w:div w:id="1032849967">
          <w:marLeft w:val="640"/>
          <w:marRight w:val="0"/>
          <w:marTop w:val="0"/>
          <w:marBottom w:val="0"/>
          <w:divBdr>
            <w:top w:val="none" w:sz="0" w:space="0" w:color="auto"/>
            <w:left w:val="none" w:sz="0" w:space="0" w:color="auto"/>
            <w:bottom w:val="none" w:sz="0" w:space="0" w:color="auto"/>
            <w:right w:val="none" w:sz="0" w:space="0" w:color="auto"/>
          </w:divBdr>
        </w:div>
        <w:div w:id="797257618">
          <w:marLeft w:val="640"/>
          <w:marRight w:val="0"/>
          <w:marTop w:val="0"/>
          <w:marBottom w:val="0"/>
          <w:divBdr>
            <w:top w:val="none" w:sz="0" w:space="0" w:color="auto"/>
            <w:left w:val="none" w:sz="0" w:space="0" w:color="auto"/>
            <w:bottom w:val="none" w:sz="0" w:space="0" w:color="auto"/>
            <w:right w:val="none" w:sz="0" w:space="0" w:color="auto"/>
          </w:divBdr>
        </w:div>
        <w:div w:id="281110342">
          <w:marLeft w:val="640"/>
          <w:marRight w:val="0"/>
          <w:marTop w:val="0"/>
          <w:marBottom w:val="0"/>
          <w:divBdr>
            <w:top w:val="none" w:sz="0" w:space="0" w:color="auto"/>
            <w:left w:val="none" w:sz="0" w:space="0" w:color="auto"/>
            <w:bottom w:val="none" w:sz="0" w:space="0" w:color="auto"/>
            <w:right w:val="none" w:sz="0" w:space="0" w:color="auto"/>
          </w:divBdr>
        </w:div>
        <w:div w:id="453528057">
          <w:marLeft w:val="640"/>
          <w:marRight w:val="0"/>
          <w:marTop w:val="0"/>
          <w:marBottom w:val="0"/>
          <w:divBdr>
            <w:top w:val="none" w:sz="0" w:space="0" w:color="auto"/>
            <w:left w:val="none" w:sz="0" w:space="0" w:color="auto"/>
            <w:bottom w:val="none" w:sz="0" w:space="0" w:color="auto"/>
            <w:right w:val="none" w:sz="0" w:space="0" w:color="auto"/>
          </w:divBdr>
        </w:div>
        <w:div w:id="2088183220">
          <w:marLeft w:val="640"/>
          <w:marRight w:val="0"/>
          <w:marTop w:val="0"/>
          <w:marBottom w:val="0"/>
          <w:divBdr>
            <w:top w:val="none" w:sz="0" w:space="0" w:color="auto"/>
            <w:left w:val="none" w:sz="0" w:space="0" w:color="auto"/>
            <w:bottom w:val="none" w:sz="0" w:space="0" w:color="auto"/>
            <w:right w:val="none" w:sz="0" w:space="0" w:color="auto"/>
          </w:divBdr>
        </w:div>
        <w:div w:id="76902287">
          <w:marLeft w:val="640"/>
          <w:marRight w:val="0"/>
          <w:marTop w:val="0"/>
          <w:marBottom w:val="0"/>
          <w:divBdr>
            <w:top w:val="none" w:sz="0" w:space="0" w:color="auto"/>
            <w:left w:val="none" w:sz="0" w:space="0" w:color="auto"/>
            <w:bottom w:val="none" w:sz="0" w:space="0" w:color="auto"/>
            <w:right w:val="none" w:sz="0" w:space="0" w:color="auto"/>
          </w:divBdr>
        </w:div>
        <w:div w:id="2042122689">
          <w:marLeft w:val="640"/>
          <w:marRight w:val="0"/>
          <w:marTop w:val="0"/>
          <w:marBottom w:val="0"/>
          <w:divBdr>
            <w:top w:val="none" w:sz="0" w:space="0" w:color="auto"/>
            <w:left w:val="none" w:sz="0" w:space="0" w:color="auto"/>
            <w:bottom w:val="none" w:sz="0" w:space="0" w:color="auto"/>
            <w:right w:val="none" w:sz="0" w:space="0" w:color="auto"/>
          </w:divBdr>
        </w:div>
        <w:div w:id="1873298033">
          <w:marLeft w:val="640"/>
          <w:marRight w:val="0"/>
          <w:marTop w:val="0"/>
          <w:marBottom w:val="0"/>
          <w:divBdr>
            <w:top w:val="none" w:sz="0" w:space="0" w:color="auto"/>
            <w:left w:val="none" w:sz="0" w:space="0" w:color="auto"/>
            <w:bottom w:val="none" w:sz="0" w:space="0" w:color="auto"/>
            <w:right w:val="none" w:sz="0" w:space="0" w:color="auto"/>
          </w:divBdr>
        </w:div>
        <w:div w:id="320230691">
          <w:marLeft w:val="640"/>
          <w:marRight w:val="0"/>
          <w:marTop w:val="0"/>
          <w:marBottom w:val="0"/>
          <w:divBdr>
            <w:top w:val="none" w:sz="0" w:space="0" w:color="auto"/>
            <w:left w:val="none" w:sz="0" w:space="0" w:color="auto"/>
            <w:bottom w:val="none" w:sz="0" w:space="0" w:color="auto"/>
            <w:right w:val="none" w:sz="0" w:space="0" w:color="auto"/>
          </w:divBdr>
        </w:div>
        <w:div w:id="905914264">
          <w:marLeft w:val="640"/>
          <w:marRight w:val="0"/>
          <w:marTop w:val="0"/>
          <w:marBottom w:val="0"/>
          <w:divBdr>
            <w:top w:val="none" w:sz="0" w:space="0" w:color="auto"/>
            <w:left w:val="none" w:sz="0" w:space="0" w:color="auto"/>
            <w:bottom w:val="none" w:sz="0" w:space="0" w:color="auto"/>
            <w:right w:val="none" w:sz="0" w:space="0" w:color="auto"/>
          </w:divBdr>
        </w:div>
        <w:div w:id="1959868846">
          <w:marLeft w:val="640"/>
          <w:marRight w:val="0"/>
          <w:marTop w:val="0"/>
          <w:marBottom w:val="0"/>
          <w:divBdr>
            <w:top w:val="none" w:sz="0" w:space="0" w:color="auto"/>
            <w:left w:val="none" w:sz="0" w:space="0" w:color="auto"/>
            <w:bottom w:val="none" w:sz="0" w:space="0" w:color="auto"/>
            <w:right w:val="none" w:sz="0" w:space="0" w:color="auto"/>
          </w:divBdr>
        </w:div>
        <w:div w:id="1351449254">
          <w:marLeft w:val="640"/>
          <w:marRight w:val="0"/>
          <w:marTop w:val="0"/>
          <w:marBottom w:val="0"/>
          <w:divBdr>
            <w:top w:val="none" w:sz="0" w:space="0" w:color="auto"/>
            <w:left w:val="none" w:sz="0" w:space="0" w:color="auto"/>
            <w:bottom w:val="none" w:sz="0" w:space="0" w:color="auto"/>
            <w:right w:val="none" w:sz="0" w:space="0" w:color="auto"/>
          </w:divBdr>
        </w:div>
        <w:div w:id="1647851372">
          <w:marLeft w:val="640"/>
          <w:marRight w:val="0"/>
          <w:marTop w:val="0"/>
          <w:marBottom w:val="0"/>
          <w:divBdr>
            <w:top w:val="none" w:sz="0" w:space="0" w:color="auto"/>
            <w:left w:val="none" w:sz="0" w:space="0" w:color="auto"/>
            <w:bottom w:val="none" w:sz="0" w:space="0" w:color="auto"/>
            <w:right w:val="none" w:sz="0" w:space="0" w:color="auto"/>
          </w:divBdr>
        </w:div>
        <w:div w:id="1143885337">
          <w:marLeft w:val="640"/>
          <w:marRight w:val="0"/>
          <w:marTop w:val="0"/>
          <w:marBottom w:val="0"/>
          <w:divBdr>
            <w:top w:val="none" w:sz="0" w:space="0" w:color="auto"/>
            <w:left w:val="none" w:sz="0" w:space="0" w:color="auto"/>
            <w:bottom w:val="none" w:sz="0" w:space="0" w:color="auto"/>
            <w:right w:val="none" w:sz="0" w:space="0" w:color="auto"/>
          </w:divBdr>
        </w:div>
        <w:div w:id="974603759">
          <w:marLeft w:val="640"/>
          <w:marRight w:val="0"/>
          <w:marTop w:val="0"/>
          <w:marBottom w:val="0"/>
          <w:divBdr>
            <w:top w:val="none" w:sz="0" w:space="0" w:color="auto"/>
            <w:left w:val="none" w:sz="0" w:space="0" w:color="auto"/>
            <w:bottom w:val="none" w:sz="0" w:space="0" w:color="auto"/>
            <w:right w:val="none" w:sz="0" w:space="0" w:color="auto"/>
          </w:divBdr>
        </w:div>
        <w:div w:id="232278484">
          <w:marLeft w:val="640"/>
          <w:marRight w:val="0"/>
          <w:marTop w:val="0"/>
          <w:marBottom w:val="0"/>
          <w:divBdr>
            <w:top w:val="none" w:sz="0" w:space="0" w:color="auto"/>
            <w:left w:val="none" w:sz="0" w:space="0" w:color="auto"/>
            <w:bottom w:val="none" w:sz="0" w:space="0" w:color="auto"/>
            <w:right w:val="none" w:sz="0" w:space="0" w:color="auto"/>
          </w:divBdr>
        </w:div>
        <w:div w:id="1512525574">
          <w:marLeft w:val="640"/>
          <w:marRight w:val="0"/>
          <w:marTop w:val="0"/>
          <w:marBottom w:val="0"/>
          <w:divBdr>
            <w:top w:val="none" w:sz="0" w:space="0" w:color="auto"/>
            <w:left w:val="none" w:sz="0" w:space="0" w:color="auto"/>
            <w:bottom w:val="none" w:sz="0" w:space="0" w:color="auto"/>
            <w:right w:val="none" w:sz="0" w:space="0" w:color="auto"/>
          </w:divBdr>
        </w:div>
        <w:div w:id="739793664">
          <w:marLeft w:val="640"/>
          <w:marRight w:val="0"/>
          <w:marTop w:val="0"/>
          <w:marBottom w:val="0"/>
          <w:divBdr>
            <w:top w:val="none" w:sz="0" w:space="0" w:color="auto"/>
            <w:left w:val="none" w:sz="0" w:space="0" w:color="auto"/>
            <w:bottom w:val="none" w:sz="0" w:space="0" w:color="auto"/>
            <w:right w:val="none" w:sz="0" w:space="0" w:color="auto"/>
          </w:divBdr>
        </w:div>
        <w:div w:id="892813612">
          <w:marLeft w:val="640"/>
          <w:marRight w:val="0"/>
          <w:marTop w:val="0"/>
          <w:marBottom w:val="0"/>
          <w:divBdr>
            <w:top w:val="none" w:sz="0" w:space="0" w:color="auto"/>
            <w:left w:val="none" w:sz="0" w:space="0" w:color="auto"/>
            <w:bottom w:val="none" w:sz="0" w:space="0" w:color="auto"/>
            <w:right w:val="none" w:sz="0" w:space="0" w:color="auto"/>
          </w:divBdr>
        </w:div>
        <w:div w:id="1395663708">
          <w:marLeft w:val="640"/>
          <w:marRight w:val="0"/>
          <w:marTop w:val="0"/>
          <w:marBottom w:val="0"/>
          <w:divBdr>
            <w:top w:val="none" w:sz="0" w:space="0" w:color="auto"/>
            <w:left w:val="none" w:sz="0" w:space="0" w:color="auto"/>
            <w:bottom w:val="none" w:sz="0" w:space="0" w:color="auto"/>
            <w:right w:val="none" w:sz="0" w:space="0" w:color="auto"/>
          </w:divBdr>
        </w:div>
        <w:div w:id="110784353">
          <w:marLeft w:val="640"/>
          <w:marRight w:val="0"/>
          <w:marTop w:val="0"/>
          <w:marBottom w:val="0"/>
          <w:divBdr>
            <w:top w:val="none" w:sz="0" w:space="0" w:color="auto"/>
            <w:left w:val="none" w:sz="0" w:space="0" w:color="auto"/>
            <w:bottom w:val="none" w:sz="0" w:space="0" w:color="auto"/>
            <w:right w:val="none" w:sz="0" w:space="0" w:color="auto"/>
          </w:divBdr>
        </w:div>
        <w:div w:id="113713257">
          <w:marLeft w:val="640"/>
          <w:marRight w:val="0"/>
          <w:marTop w:val="0"/>
          <w:marBottom w:val="0"/>
          <w:divBdr>
            <w:top w:val="none" w:sz="0" w:space="0" w:color="auto"/>
            <w:left w:val="none" w:sz="0" w:space="0" w:color="auto"/>
            <w:bottom w:val="none" w:sz="0" w:space="0" w:color="auto"/>
            <w:right w:val="none" w:sz="0" w:space="0" w:color="auto"/>
          </w:divBdr>
        </w:div>
        <w:div w:id="2121022780">
          <w:marLeft w:val="640"/>
          <w:marRight w:val="0"/>
          <w:marTop w:val="0"/>
          <w:marBottom w:val="0"/>
          <w:divBdr>
            <w:top w:val="none" w:sz="0" w:space="0" w:color="auto"/>
            <w:left w:val="none" w:sz="0" w:space="0" w:color="auto"/>
            <w:bottom w:val="none" w:sz="0" w:space="0" w:color="auto"/>
            <w:right w:val="none" w:sz="0" w:space="0" w:color="auto"/>
          </w:divBdr>
        </w:div>
        <w:div w:id="862934764">
          <w:marLeft w:val="640"/>
          <w:marRight w:val="0"/>
          <w:marTop w:val="0"/>
          <w:marBottom w:val="0"/>
          <w:divBdr>
            <w:top w:val="none" w:sz="0" w:space="0" w:color="auto"/>
            <w:left w:val="none" w:sz="0" w:space="0" w:color="auto"/>
            <w:bottom w:val="none" w:sz="0" w:space="0" w:color="auto"/>
            <w:right w:val="none" w:sz="0" w:space="0" w:color="auto"/>
          </w:divBdr>
        </w:div>
        <w:div w:id="1209416819">
          <w:marLeft w:val="640"/>
          <w:marRight w:val="0"/>
          <w:marTop w:val="0"/>
          <w:marBottom w:val="0"/>
          <w:divBdr>
            <w:top w:val="none" w:sz="0" w:space="0" w:color="auto"/>
            <w:left w:val="none" w:sz="0" w:space="0" w:color="auto"/>
            <w:bottom w:val="none" w:sz="0" w:space="0" w:color="auto"/>
            <w:right w:val="none" w:sz="0" w:space="0" w:color="auto"/>
          </w:divBdr>
        </w:div>
        <w:div w:id="350568295">
          <w:marLeft w:val="640"/>
          <w:marRight w:val="0"/>
          <w:marTop w:val="0"/>
          <w:marBottom w:val="0"/>
          <w:divBdr>
            <w:top w:val="none" w:sz="0" w:space="0" w:color="auto"/>
            <w:left w:val="none" w:sz="0" w:space="0" w:color="auto"/>
            <w:bottom w:val="none" w:sz="0" w:space="0" w:color="auto"/>
            <w:right w:val="none" w:sz="0" w:space="0" w:color="auto"/>
          </w:divBdr>
        </w:div>
        <w:div w:id="1711760629">
          <w:marLeft w:val="640"/>
          <w:marRight w:val="0"/>
          <w:marTop w:val="0"/>
          <w:marBottom w:val="0"/>
          <w:divBdr>
            <w:top w:val="none" w:sz="0" w:space="0" w:color="auto"/>
            <w:left w:val="none" w:sz="0" w:space="0" w:color="auto"/>
            <w:bottom w:val="none" w:sz="0" w:space="0" w:color="auto"/>
            <w:right w:val="none" w:sz="0" w:space="0" w:color="auto"/>
          </w:divBdr>
        </w:div>
        <w:div w:id="962150487">
          <w:marLeft w:val="640"/>
          <w:marRight w:val="0"/>
          <w:marTop w:val="0"/>
          <w:marBottom w:val="0"/>
          <w:divBdr>
            <w:top w:val="none" w:sz="0" w:space="0" w:color="auto"/>
            <w:left w:val="none" w:sz="0" w:space="0" w:color="auto"/>
            <w:bottom w:val="none" w:sz="0" w:space="0" w:color="auto"/>
            <w:right w:val="none" w:sz="0" w:space="0" w:color="auto"/>
          </w:divBdr>
        </w:div>
        <w:div w:id="1369574518">
          <w:marLeft w:val="640"/>
          <w:marRight w:val="0"/>
          <w:marTop w:val="0"/>
          <w:marBottom w:val="0"/>
          <w:divBdr>
            <w:top w:val="none" w:sz="0" w:space="0" w:color="auto"/>
            <w:left w:val="none" w:sz="0" w:space="0" w:color="auto"/>
            <w:bottom w:val="none" w:sz="0" w:space="0" w:color="auto"/>
            <w:right w:val="none" w:sz="0" w:space="0" w:color="auto"/>
          </w:divBdr>
        </w:div>
        <w:div w:id="597834413">
          <w:marLeft w:val="640"/>
          <w:marRight w:val="0"/>
          <w:marTop w:val="0"/>
          <w:marBottom w:val="0"/>
          <w:divBdr>
            <w:top w:val="none" w:sz="0" w:space="0" w:color="auto"/>
            <w:left w:val="none" w:sz="0" w:space="0" w:color="auto"/>
            <w:bottom w:val="none" w:sz="0" w:space="0" w:color="auto"/>
            <w:right w:val="none" w:sz="0" w:space="0" w:color="auto"/>
          </w:divBdr>
        </w:div>
        <w:div w:id="467088186">
          <w:marLeft w:val="640"/>
          <w:marRight w:val="0"/>
          <w:marTop w:val="0"/>
          <w:marBottom w:val="0"/>
          <w:divBdr>
            <w:top w:val="none" w:sz="0" w:space="0" w:color="auto"/>
            <w:left w:val="none" w:sz="0" w:space="0" w:color="auto"/>
            <w:bottom w:val="none" w:sz="0" w:space="0" w:color="auto"/>
            <w:right w:val="none" w:sz="0" w:space="0" w:color="auto"/>
          </w:divBdr>
        </w:div>
        <w:div w:id="1410662878">
          <w:marLeft w:val="640"/>
          <w:marRight w:val="0"/>
          <w:marTop w:val="0"/>
          <w:marBottom w:val="0"/>
          <w:divBdr>
            <w:top w:val="none" w:sz="0" w:space="0" w:color="auto"/>
            <w:left w:val="none" w:sz="0" w:space="0" w:color="auto"/>
            <w:bottom w:val="none" w:sz="0" w:space="0" w:color="auto"/>
            <w:right w:val="none" w:sz="0" w:space="0" w:color="auto"/>
          </w:divBdr>
        </w:div>
        <w:div w:id="384569732">
          <w:marLeft w:val="640"/>
          <w:marRight w:val="0"/>
          <w:marTop w:val="0"/>
          <w:marBottom w:val="0"/>
          <w:divBdr>
            <w:top w:val="none" w:sz="0" w:space="0" w:color="auto"/>
            <w:left w:val="none" w:sz="0" w:space="0" w:color="auto"/>
            <w:bottom w:val="none" w:sz="0" w:space="0" w:color="auto"/>
            <w:right w:val="none" w:sz="0" w:space="0" w:color="auto"/>
          </w:divBdr>
        </w:div>
        <w:div w:id="275528154">
          <w:marLeft w:val="640"/>
          <w:marRight w:val="0"/>
          <w:marTop w:val="0"/>
          <w:marBottom w:val="0"/>
          <w:divBdr>
            <w:top w:val="none" w:sz="0" w:space="0" w:color="auto"/>
            <w:left w:val="none" w:sz="0" w:space="0" w:color="auto"/>
            <w:bottom w:val="none" w:sz="0" w:space="0" w:color="auto"/>
            <w:right w:val="none" w:sz="0" w:space="0" w:color="auto"/>
          </w:divBdr>
        </w:div>
        <w:div w:id="168756055">
          <w:marLeft w:val="640"/>
          <w:marRight w:val="0"/>
          <w:marTop w:val="0"/>
          <w:marBottom w:val="0"/>
          <w:divBdr>
            <w:top w:val="none" w:sz="0" w:space="0" w:color="auto"/>
            <w:left w:val="none" w:sz="0" w:space="0" w:color="auto"/>
            <w:bottom w:val="none" w:sz="0" w:space="0" w:color="auto"/>
            <w:right w:val="none" w:sz="0" w:space="0" w:color="auto"/>
          </w:divBdr>
        </w:div>
        <w:div w:id="972446788">
          <w:marLeft w:val="640"/>
          <w:marRight w:val="0"/>
          <w:marTop w:val="0"/>
          <w:marBottom w:val="0"/>
          <w:divBdr>
            <w:top w:val="none" w:sz="0" w:space="0" w:color="auto"/>
            <w:left w:val="none" w:sz="0" w:space="0" w:color="auto"/>
            <w:bottom w:val="none" w:sz="0" w:space="0" w:color="auto"/>
            <w:right w:val="none" w:sz="0" w:space="0" w:color="auto"/>
          </w:divBdr>
        </w:div>
        <w:div w:id="910970665">
          <w:marLeft w:val="640"/>
          <w:marRight w:val="0"/>
          <w:marTop w:val="0"/>
          <w:marBottom w:val="0"/>
          <w:divBdr>
            <w:top w:val="none" w:sz="0" w:space="0" w:color="auto"/>
            <w:left w:val="none" w:sz="0" w:space="0" w:color="auto"/>
            <w:bottom w:val="none" w:sz="0" w:space="0" w:color="auto"/>
            <w:right w:val="none" w:sz="0" w:space="0" w:color="auto"/>
          </w:divBdr>
        </w:div>
        <w:div w:id="2097052210">
          <w:marLeft w:val="640"/>
          <w:marRight w:val="0"/>
          <w:marTop w:val="0"/>
          <w:marBottom w:val="0"/>
          <w:divBdr>
            <w:top w:val="none" w:sz="0" w:space="0" w:color="auto"/>
            <w:left w:val="none" w:sz="0" w:space="0" w:color="auto"/>
            <w:bottom w:val="none" w:sz="0" w:space="0" w:color="auto"/>
            <w:right w:val="none" w:sz="0" w:space="0" w:color="auto"/>
          </w:divBdr>
        </w:div>
        <w:div w:id="1939898240">
          <w:marLeft w:val="640"/>
          <w:marRight w:val="0"/>
          <w:marTop w:val="0"/>
          <w:marBottom w:val="0"/>
          <w:divBdr>
            <w:top w:val="none" w:sz="0" w:space="0" w:color="auto"/>
            <w:left w:val="none" w:sz="0" w:space="0" w:color="auto"/>
            <w:bottom w:val="none" w:sz="0" w:space="0" w:color="auto"/>
            <w:right w:val="none" w:sz="0" w:space="0" w:color="auto"/>
          </w:divBdr>
        </w:div>
        <w:div w:id="2114550180">
          <w:marLeft w:val="640"/>
          <w:marRight w:val="0"/>
          <w:marTop w:val="0"/>
          <w:marBottom w:val="0"/>
          <w:divBdr>
            <w:top w:val="none" w:sz="0" w:space="0" w:color="auto"/>
            <w:left w:val="none" w:sz="0" w:space="0" w:color="auto"/>
            <w:bottom w:val="none" w:sz="0" w:space="0" w:color="auto"/>
            <w:right w:val="none" w:sz="0" w:space="0" w:color="auto"/>
          </w:divBdr>
        </w:div>
        <w:div w:id="1054159613">
          <w:marLeft w:val="640"/>
          <w:marRight w:val="0"/>
          <w:marTop w:val="0"/>
          <w:marBottom w:val="0"/>
          <w:divBdr>
            <w:top w:val="none" w:sz="0" w:space="0" w:color="auto"/>
            <w:left w:val="none" w:sz="0" w:space="0" w:color="auto"/>
            <w:bottom w:val="none" w:sz="0" w:space="0" w:color="auto"/>
            <w:right w:val="none" w:sz="0" w:space="0" w:color="auto"/>
          </w:divBdr>
        </w:div>
        <w:div w:id="496312879">
          <w:marLeft w:val="640"/>
          <w:marRight w:val="0"/>
          <w:marTop w:val="0"/>
          <w:marBottom w:val="0"/>
          <w:divBdr>
            <w:top w:val="none" w:sz="0" w:space="0" w:color="auto"/>
            <w:left w:val="none" w:sz="0" w:space="0" w:color="auto"/>
            <w:bottom w:val="none" w:sz="0" w:space="0" w:color="auto"/>
            <w:right w:val="none" w:sz="0" w:space="0" w:color="auto"/>
          </w:divBdr>
        </w:div>
        <w:div w:id="1699887601">
          <w:marLeft w:val="640"/>
          <w:marRight w:val="0"/>
          <w:marTop w:val="0"/>
          <w:marBottom w:val="0"/>
          <w:divBdr>
            <w:top w:val="none" w:sz="0" w:space="0" w:color="auto"/>
            <w:left w:val="none" w:sz="0" w:space="0" w:color="auto"/>
            <w:bottom w:val="none" w:sz="0" w:space="0" w:color="auto"/>
            <w:right w:val="none" w:sz="0" w:space="0" w:color="auto"/>
          </w:divBdr>
        </w:div>
        <w:div w:id="1931114026">
          <w:marLeft w:val="640"/>
          <w:marRight w:val="0"/>
          <w:marTop w:val="0"/>
          <w:marBottom w:val="0"/>
          <w:divBdr>
            <w:top w:val="none" w:sz="0" w:space="0" w:color="auto"/>
            <w:left w:val="none" w:sz="0" w:space="0" w:color="auto"/>
            <w:bottom w:val="none" w:sz="0" w:space="0" w:color="auto"/>
            <w:right w:val="none" w:sz="0" w:space="0" w:color="auto"/>
          </w:divBdr>
        </w:div>
        <w:div w:id="1427077770">
          <w:marLeft w:val="640"/>
          <w:marRight w:val="0"/>
          <w:marTop w:val="0"/>
          <w:marBottom w:val="0"/>
          <w:divBdr>
            <w:top w:val="none" w:sz="0" w:space="0" w:color="auto"/>
            <w:left w:val="none" w:sz="0" w:space="0" w:color="auto"/>
            <w:bottom w:val="none" w:sz="0" w:space="0" w:color="auto"/>
            <w:right w:val="none" w:sz="0" w:space="0" w:color="auto"/>
          </w:divBdr>
        </w:div>
        <w:div w:id="751436082">
          <w:marLeft w:val="640"/>
          <w:marRight w:val="0"/>
          <w:marTop w:val="0"/>
          <w:marBottom w:val="0"/>
          <w:divBdr>
            <w:top w:val="none" w:sz="0" w:space="0" w:color="auto"/>
            <w:left w:val="none" w:sz="0" w:space="0" w:color="auto"/>
            <w:bottom w:val="none" w:sz="0" w:space="0" w:color="auto"/>
            <w:right w:val="none" w:sz="0" w:space="0" w:color="auto"/>
          </w:divBdr>
        </w:div>
        <w:div w:id="1837189298">
          <w:marLeft w:val="640"/>
          <w:marRight w:val="0"/>
          <w:marTop w:val="0"/>
          <w:marBottom w:val="0"/>
          <w:divBdr>
            <w:top w:val="none" w:sz="0" w:space="0" w:color="auto"/>
            <w:left w:val="none" w:sz="0" w:space="0" w:color="auto"/>
            <w:bottom w:val="none" w:sz="0" w:space="0" w:color="auto"/>
            <w:right w:val="none" w:sz="0" w:space="0" w:color="auto"/>
          </w:divBdr>
        </w:div>
        <w:div w:id="2091584312">
          <w:marLeft w:val="640"/>
          <w:marRight w:val="0"/>
          <w:marTop w:val="0"/>
          <w:marBottom w:val="0"/>
          <w:divBdr>
            <w:top w:val="none" w:sz="0" w:space="0" w:color="auto"/>
            <w:left w:val="none" w:sz="0" w:space="0" w:color="auto"/>
            <w:bottom w:val="none" w:sz="0" w:space="0" w:color="auto"/>
            <w:right w:val="none" w:sz="0" w:space="0" w:color="auto"/>
          </w:divBdr>
        </w:div>
        <w:div w:id="1574118374">
          <w:marLeft w:val="640"/>
          <w:marRight w:val="0"/>
          <w:marTop w:val="0"/>
          <w:marBottom w:val="0"/>
          <w:divBdr>
            <w:top w:val="none" w:sz="0" w:space="0" w:color="auto"/>
            <w:left w:val="none" w:sz="0" w:space="0" w:color="auto"/>
            <w:bottom w:val="none" w:sz="0" w:space="0" w:color="auto"/>
            <w:right w:val="none" w:sz="0" w:space="0" w:color="auto"/>
          </w:divBdr>
        </w:div>
        <w:div w:id="1214466633">
          <w:marLeft w:val="640"/>
          <w:marRight w:val="0"/>
          <w:marTop w:val="0"/>
          <w:marBottom w:val="0"/>
          <w:divBdr>
            <w:top w:val="none" w:sz="0" w:space="0" w:color="auto"/>
            <w:left w:val="none" w:sz="0" w:space="0" w:color="auto"/>
            <w:bottom w:val="none" w:sz="0" w:space="0" w:color="auto"/>
            <w:right w:val="none" w:sz="0" w:space="0" w:color="auto"/>
          </w:divBdr>
        </w:div>
        <w:div w:id="1939095380">
          <w:marLeft w:val="640"/>
          <w:marRight w:val="0"/>
          <w:marTop w:val="0"/>
          <w:marBottom w:val="0"/>
          <w:divBdr>
            <w:top w:val="none" w:sz="0" w:space="0" w:color="auto"/>
            <w:left w:val="none" w:sz="0" w:space="0" w:color="auto"/>
            <w:bottom w:val="none" w:sz="0" w:space="0" w:color="auto"/>
            <w:right w:val="none" w:sz="0" w:space="0" w:color="auto"/>
          </w:divBdr>
        </w:div>
        <w:div w:id="277175992">
          <w:marLeft w:val="640"/>
          <w:marRight w:val="0"/>
          <w:marTop w:val="0"/>
          <w:marBottom w:val="0"/>
          <w:divBdr>
            <w:top w:val="none" w:sz="0" w:space="0" w:color="auto"/>
            <w:left w:val="none" w:sz="0" w:space="0" w:color="auto"/>
            <w:bottom w:val="none" w:sz="0" w:space="0" w:color="auto"/>
            <w:right w:val="none" w:sz="0" w:space="0" w:color="auto"/>
          </w:divBdr>
        </w:div>
        <w:div w:id="1409573739">
          <w:marLeft w:val="640"/>
          <w:marRight w:val="0"/>
          <w:marTop w:val="0"/>
          <w:marBottom w:val="0"/>
          <w:divBdr>
            <w:top w:val="none" w:sz="0" w:space="0" w:color="auto"/>
            <w:left w:val="none" w:sz="0" w:space="0" w:color="auto"/>
            <w:bottom w:val="none" w:sz="0" w:space="0" w:color="auto"/>
            <w:right w:val="none" w:sz="0" w:space="0" w:color="auto"/>
          </w:divBdr>
        </w:div>
        <w:div w:id="725956158">
          <w:marLeft w:val="640"/>
          <w:marRight w:val="0"/>
          <w:marTop w:val="0"/>
          <w:marBottom w:val="0"/>
          <w:divBdr>
            <w:top w:val="none" w:sz="0" w:space="0" w:color="auto"/>
            <w:left w:val="none" w:sz="0" w:space="0" w:color="auto"/>
            <w:bottom w:val="none" w:sz="0" w:space="0" w:color="auto"/>
            <w:right w:val="none" w:sz="0" w:space="0" w:color="auto"/>
          </w:divBdr>
        </w:div>
        <w:div w:id="1983608326">
          <w:marLeft w:val="640"/>
          <w:marRight w:val="0"/>
          <w:marTop w:val="0"/>
          <w:marBottom w:val="0"/>
          <w:divBdr>
            <w:top w:val="none" w:sz="0" w:space="0" w:color="auto"/>
            <w:left w:val="none" w:sz="0" w:space="0" w:color="auto"/>
            <w:bottom w:val="none" w:sz="0" w:space="0" w:color="auto"/>
            <w:right w:val="none" w:sz="0" w:space="0" w:color="auto"/>
          </w:divBdr>
        </w:div>
        <w:div w:id="2031367695">
          <w:marLeft w:val="640"/>
          <w:marRight w:val="0"/>
          <w:marTop w:val="0"/>
          <w:marBottom w:val="0"/>
          <w:divBdr>
            <w:top w:val="none" w:sz="0" w:space="0" w:color="auto"/>
            <w:left w:val="none" w:sz="0" w:space="0" w:color="auto"/>
            <w:bottom w:val="none" w:sz="0" w:space="0" w:color="auto"/>
            <w:right w:val="none" w:sz="0" w:space="0" w:color="auto"/>
          </w:divBdr>
        </w:div>
        <w:div w:id="1673528054">
          <w:marLeft w:val="640"/>
          <w:marRight w:val="0"/>
          <w:marTop w:val="0"/>
          <w:marBottom w:val="0"/>
          <w:divBdr>
            <w:top w:val="none" w:sz="0" w:space="0" w:color="auto"/>
            <w:left w:val="none" w:sz="0" w:space="0" w:color="auto"/>
            <w:bottom w:val="none" w:sz="0" w:space="0" w:color="auto"/>
            <w:right w:val="none" w:sz="0" w:space="0" w:color="auto"/>
          </w:divBdr>
        </w:div>
        <w:div w:id="625892169">
          <w:marLeft w:val="640"/>
          <w:marRight w:val="0"/>
          <w:marTop w:val="0"/>
          <w:marBottom w:val="0"/>
          <w:divBdr>
            <w:top w:val="none" w:sz="0" w:space="0" w:color="auto"/>
            <w:left w:val="none" w:sz="0" w:space="0" w:color="auto"/>
            <w:bottom w:val="none" w:sz="0" w:space="0" w:color="auto"/>
            <w:right w:val="none" w:sz="0" w:space="0" w:color="auto"/>
          </w:divBdr>
        </w:div>
        <w:div w:id="856965633">
          <w:marLeft w:val="640"/>
          <w:marRight w:val="0"/>
          <w:marTop w:val="0"/>
          <w:marBottom w:val="0"/>
          <w:divBdr>
            <w:top w:val="none" w:sz="0" w:space="0" w:color="auto"/>
            <w:left w:val="none" w:sz="0" w:space="0" w:color="auto"/>
            <w:bottom w:val="none" w:sz="0" w:space="0" w:color="auto"/>
            <w:right w:val="none" w:sz="0" w:space="0" w:color="auto"/>
          </w:divBdr>
        </w:div>
        <w:div w:id="914818434">
          <w:marLeft w:val="640"/>
          <w:marRight w:val="0"/>
          <w:marTop w:val="0"/>
          <w:marBottom w:val="0"/>
          <w:divBdr>
            <w:top w:val="none" w:sz="0" w:space="0" w:color="auto"/>
            <w:left w:val="none" w:sz="0" w:space="0" w:color="auto"/>
            <w:bottom w:val="none" w:sz="0" w:space="0" w:color="auto"/>
            <w:right w:val="none" w:sz="0" w:space="0" w:color="auto"/>
          </w:divBdr>
        </w:div>
        <w:div w:id="1362324142">
          <w:marLeft w:val="640"/>
          <w:marRight w:val="0"/>
          <w:marTop w:val="0"/>
          <w:marBottom w:val="0"/>
          <w:divBdr>
            <w:top w:val="none" w:sz="0" w:space="0" w:color="auto"/>
            <w:left w:val="none" w:sz="0" w:space="0" w:color="auto"/>
            <w:bottom w:val="none" w:sz="0" w:space="0" w:color="auto"/>
            <w:right w:val="none" w:sz="0" w:space="0" w:color="auto"/>
          </w:divBdr>
        </w:div>
        <w:div w:id="983042148">
          <w:marLeft w:val="640"/>
          <w:marRight w:val="0"/>
          <w:marTop w:val="0"/>
          <w:marBottom w:val="0"/>
          <w:divBdr>
            <w:top w:val="none" w:sz="0" w:space="0" w:color="auto"/>
            <w:left w:val="none" w:sz="0" w:space="0" w:color="auto"/>
            <w:bottom w:val="none" w:sz="0" w:space="0" w:color="auto"/>
            <w:right w:val="none" w:sz="0" w:space="0" w:color="auto"/>
          </w:divBdr>
        </w:div>
        <w:div w:id="1702628917">
          <w:marLeft w:val="640"/>
          <w:marRight w:val="0"/>
          <w:marTop w:val="0"/>
          <w:marBottom w:val="0"/>
          <w:divBdr>
            <w:top w:val="none" w:sz="0" w:space="0" w:color="auto"/>
            <w:left w:val="none" w:sz="0" w:space="0" w:color="auto"/>
            <w:bottom w:val="none" w:sz="0" w:space="0" w:color="auto"/>
            <w:right w:val="none" w:sz="0" w:space="0" w:color="auto"/>
          </w:divBdr>
        </w:div>
        <w:div w:id="466974316">
          <w:marLeft w:val="640"/>
          <w:marRight w:val="0"/>
          <w:marTop w:val="0"/>
          <w:marBottom w:val="0"/>
          <w:divBdr>
            <w:top w:val="none" w:sz="0" w:space="0" w:color="auto"/>
            <w:left w:val="none" w:sz="0" w:space="0" w:color="auto"/>
            <w:bottom w:val="none" w:sz="0" w:space="0" w:color="auto"/>
            <w:right w:val="none" w:sz="0" w:space="0" w:color="auto"/>
          </w:divBdr>
        </w:div>
        <w:div w:id="983310881">
          <w:marLeft w:val="640"/>
          <w:marRight w:val="0"/>
          <w:marTop w:val="0"/>
          <w:marBottom w:val="0"/>
          <w:divBdr>
            <w:top w:val="none" w:sz="0" w:space="0" w:color="auto"/>
            <w:left w:val="none" w:sz="0" w:space="0" w:color="auto"/>
            <w:bottom w:val="none" w:sz="0" w:space="0" w:color="auto"/>
            <w:right w:val="none" w:sz="0" w:space="0" w:color="auto"/>
          </w:divBdr>
        </w:div>
        <w:div w:id="1842087866">
          <w:marLeft w:val="640"/>
          <w:marRight w:val="0"/>
          <w:marTop w:val="0"/>
          <w:marBottom w:val="0"/>
          <w:divBdr>
            <w:top w:val="none" w:sz="0" w:space="0" w:color="auto"/>
            <w:left w:val="none" w:sz="0" w:space="0" w:color="auto"/>
            <w:bottom w:val="none" w:sz="0" w:space="0" w:color="auto"/>
            <w:right w:val="none" w:sz="0" w:space="0" w:color="auto"/>
          </w:divBdr>
        </w:div>
        <w:div w:id="1801612116">
          <w:marLeft w:val="640"/>
          <w:marRight w:val="0"/>
          <w:marTop w:val="0"/>
          <w:marBottom w:val="0"/>
          <w:divBdr>
            <w:top w:val="none" w:sz="0" w:space="0" w:color="auto"/>
            <w:left w:val="none" w:sz="0" w:space="0" w:color="auto"/>
            <w:bottom w:val="none" w:sz="0" w:space="0" w:color="auto"/>
            <w:right w:val="none" w:sz="0" w:space="0" w:color="auto"/>
          </w:divBdr>
        </w:div>
        <w:div w:id="547300882">
          <w:marLeft w:val="640"/>
          <w:marRight w:val="0"/>
          <w:marTop w:val="0"/>
          <w:marBottom w:val="0"/>
          <w:divBdr>
            <w:top w:val="none" w:sz="0" w:space="0" w:color="auto"/>
            <w:left w:val="none" w:sz="0" w:space="0" w:color="auto"/>
            <w:bottom w:val="none" w:sz="0" w:space="0" w:color="auto"/>
            <w:right w:val="none" w:sz="0" w:space="0" w:color="auto"/>
          </w:divBdr>
        </w:div>
        <w:div w:id="286551563">
          <w:marLeft w:val="640"/>
          <w:marRight w:val="0"/>
          <w:marTop w:val="0"/>
          <w:marBottom w:val="0"/>
          <w:divBdr>
            <w:top w:val="none" w:sz="0" w:space="0" w:color="auto"/>
            <w:left w:val="none" w:sz="0" w:space="0" w:color="auto"/>
            <w:bottom w:val="none" w:sz="0" w:space="0" w:color="auto"/>
            <w:right w:val="none" w:sz="0" w:space="0" w:color="auto"/>
          </w:divBdr>
        </w:div>
        <w:div w:id="1341083107">
          <w:marLeft w:val="640"/>
          <w:marRight w:val="0"/>
          <w:marTop w:val="0"/>
          <w:marBottom w:val="0"/>
          <w:divBdr>
            <w:top w:val="none" w:sz="0" w:space="0" w:color="auto"/>
            <w:left w:val="none" w:sz="0" w:space="0" w:color="auto"/>
            <w:bottom w:val="none" w:sz="0" w:space="0" w:color="auto"/>
            <w:right w:val="none" w:sz="0" w:space="0" w:color="auto"/>
          </w:divBdr>
        </w:div>
        <w:div w:id="447705903">
          <w:marLeft w:val="640"/>
          <w:marRight w:val="0"/>
          <w:marTop w:val="0"/>
          <w:marBottom w:val="0"/>
          <w:divBdr>
            <w:top w:val="none" w:sz="0" w:space="0" w:color="auto"/>
            <w:left w:val="none" w:sz="0" w:space="0" w:color="auto"/>
            <w:bottom w:val="none" w:sz="0" w:space="0" w:color="auto"/>
            <w:right w:val="none" w:sz="0" w:space="0" w:color="auto"/>
          </w:divBdr>
        </w:div>
        <w:div w:id="2027515352">
          <w:marLeft w:val="640"/>
          <w:marRight w:val="0"/>
          <w:marTop w:val="0"/>
          <w:marBottom w:val="0"/>
          <w:divBdr>
            <w:top w:val="none" w:sz="0" w:space="0" w:color="auto"/>
            <w:left w:val="none" w:sz="0" w:space="0" w:color="auto"/>
            <w:bottom w:val="none" w:sz="0" w:space="0" w:color="auto"/>
            <w:right w:val="none" w:sz="0" w:space="0" w:color="auto"/>
          </w:divBdr>
        </w:div>
        <w:div w:id="856502669">
          <w:marLeft w:val="640"/>
          <w:marRight w:val="0"/>
          <w:marTop w:val="0"/>
          <w:marBottom w:val="0"/>
          <w:divBdr>
            <w:top w:val="none" w:sz="0" w:space="0" w:color="auto"/>
            <w:left w:val="none" w:sz="0" w:space="0" w:color="auto"/>
            <w:bottom w:val="none" w:sz="0" w:space="0" w:color="auto"/>
            <w:right w:val="none" w:sz="0" w:space="0" w:color="auto"/>
          </w:divBdr>
        </w:div>
        <w:div w:id="303237587">
          <w:marLeft w:val="640"/>
          <w:marRight w:val="0"/>
          <w:marTop w:val="0"/>
          <w:marBottom w:val="0"/>
          <w:divBdr>
            <w:top w:val="none" w:sz="0" w:space="0" w:color="auto"/>
            <w:left w:val="none" w:sz="0" w:space="0" w:color="auto"/>
            <w:bottom w:val="none" w:sz="0" w:space="0" w:color="auto"/>
            <w:right w:val="none" w:sz="0" w:space="0" w:color="auto"/>
          </w:divBdr>
        </w:div>
      </w:divsChild>
    </w:div>
    <w:div w:id="1845895729">
      <w:bodyDiv w:val="1"/>
      <w:marLeft w:val="0"/>
      <w:marRight w:val="0"/>
      <w:marTop w:val="0"/>
      <w:marBottom w:val="0"/>
      <w:divBdr>
        <w:top w:val="none" w:sz="0" w:space="0" w:color="auto"/>
        <w:left w:val="none" w:sz="0" w:space="0" w:color="auto"/>
        <w:bottom w:val="none" w:sz="0" w:space="0" w:color="auto"/>
        <w:right w:val="none" w:sz="0" w:space="0" w:color="auto"/>
      </w:divBdr>
      <w:divsChild>
        <w:div w:id="1431200181">
          <w:marLeft w:val="640"/>
          <w:marRight w:val="0"/>
          <w:marTop w:val="0"/>
          <w:marBottom w:val="0"/>
          <w:divBdr>
            <w:top w:val="none" w:sz="0" w:space="0" w:color="auto"/>
            <w:left w:val="none" w:sz="0" w:space="0" w:color="auto"/>
            <w:bottom w:val="none" w:sz="0" w:space="0" w:color="auto"/>
            <w:right w:val="none" w:sz="0" w:space="0" w:color="auto"/>
          </w:divBdr>
        </w:div>
        <w:div w:id="56131348">
          <w:marLeft w:val="640"/>
          <w:marRight w:val="0"/>
          <w:marTop w:val="0"/>
          <w:marBottom w:val="0"/>
          <w:divBdr>
            <w:top w:val="none" w:sz="0" w:space="0" w:color="auto"/>
            <w:left w:val="none" w:sz="0" w:space="0" w:color="auto"/>
            <w:bottom w:val="none" w:sz="0" w:space="0" w:color="auto"/>
            <w:right w:val="none" w:sz="0" w:space="0" w:color="auto"/>
          </w:divBdr>
        </w:div>
        <w:div w:id="1569487629">
          <w:marLeft w:val="640"/>
          <w:marRight w:val="0"/>
          <w:marTop w:val="0"/>
          <w:marBottom w:val="0"/>
          <w:divBdr>
            <w:top w:val="none" w:sz="0" w:space="0" w:color="auto"/>
            <w:left w:val="none" w:sz="0" w:space="0" w:color="auto"/>
            <w:bottom w:val="none" w:sz="0" w:space="0" w:color="auto"/>
            <w:right w:val="none" w:sz="0" w:space="0" w:color="auto"/>
          </w:divBdr>
        </w:div>
        <w:div w:id="1041714254">
          <w:marLeft w:val="640"/>
          <w:marRight w:val="0"/>
          <w:marTop w:val="0"/>
          <w:marBottom w:val="0"/>
          <w:divBdr>
            <w:top w:val="none" w:sz="0" w:space="0" w:color="auto"/>
            <w:left w:val="none" w:sz="0" w:space="0" w:color="auto"/>
            <w:bottom w:val="none" w:sz="0" w:space="0" w:color="auto"/>
            <w:right w:val="none" w:sz="0" w:space="0" w:color="auto"/>
          </w:divBdr>
        </w:div>
        <w:div w:id="1746145702">
          <w:marLeft w:val="640"/>
          <w:marRight w:val="0"/>
          <w:marTop w:val="0"/>
          <w:marBottom w:val="0"/>
          <w:divBdr>
            <w:top w:val="none" w:sz="0" w:space="0" w:color="auto"/>
            <w:left w:val="none" w:sz="0" w:space="0" w:color="auto"/>
            <w:bottom w:val="none" w:sz="0" w:space="0" w:color="auto"/>
            <w:right w:val="none" w:sz="0" w:space="0" w:color="auto"/>
          </w:divBdr>
        </w:div>
        <w:div w:id="745999025">
          <w:marLeft w:val="640"/>
          <w:marRight w:val="0"/>
          <w:marTop w:val="0"/>
          <w:marBottom w:val="0"/>
          <w:divBdr>
            <w:top w:val="none" w:sz="0" w:space="0" w:color="auto"/>
            <w:left w:val="none" w:sz="0" w:space="0" w:color="auto"/>
            <w:bottom w:val="none" w:sz="0" w:space="0" w:color="auto"/>
            <w:right w:val="none" w:sz="0" w:space="0" w:color="auto"/>
          </w:divBdr>
        </w:div>
        <w:div w:id="726223387">
          <w:marLeft w:val="640"/>
          <w:marRight w:val="0"/>
          <w:marTop w:val="0"/>
          <w:marBottom w:val="0"/>
          <w:divBdr>
            <w:top w:val="none" w:sz="0" w:space="0" w:color="auto"/>
            <w:left w:val="none" w:sz="0" w:space="0" w:color="auto"/>
            <w:bottom w:val="none" w:sz="0" w:space="0" w:color="auto"/>
            <w:right w:val="none" w:sz="0" w:space="0" w:color="auto"/>
          </w:divBdr>
        </w:div>
        <w:div w:id="2087654559">
          <w:marLeft w:val="640"/>
          <w:marRight w:val="0"/>
          <w:marTop w:val="0"/>
          <w:marBottom w:val="0"/>
          <w:divBdr>
            <w:top w:val="none" w:sz="0" w:space="0" w:color="auto"/>
            <w:left w:val="none" w:sz="0" w:space="0" w:color="auto"/>
            <w:bottom w:val="none" w:sz="0" w:space="0" w:color="auto"/>
            <w:right w:val="none" w:sz="0" w:space="0" w:color="auto"/>
          </w:divBdr>
        </w:div>
        <w:div w:id="848300629">
          <w:marLeft w:val="640"/>
          <w:marRight w:val="0"/>
          <w:marTop w:val="0"/>
          <w:marBottom w:val="0"/>
          <w:divBdr>
            <w:top w:val="none" w:sz="0" w:space="0" w:color="auto"/>
            <w:left w:val="none" w:sz="0" w:space="0" w:color="auto"/>
            <w:bottom w:val="none" w:sz="0" w:space="0" w:color="auto"/>
            <w:right w:val="none" w:sz="0" w:space="0" w:color="auto"/>
          </w:divBdr>
        </w:div>
        <w:div w:id="1964114815">
          <w:marLeft w:val="640"/>
          <w:marRight w:val="0"/>
          <w:marTop w:val="0"/>
          <w:marBottom w:val="0"/>
          <w:divBdr>
            <w:top w:val="none" w:sz="0" w:space="0" w:color="auto"/>
            <w:left w:val="none" w:sz="0" w:space="0" w:color="auto"/>
            <w:bottom w:val="none" w:sz="0" w:space="0" w:color="auto"/>
            <w:right w:val="none" w:sz="0" w:space="0" w:color="auto"/>
          </w:divBdr>
        </w:div>
        <w:div w:id="410393058">
          <w:marLeft w:val="640"/>
          <w:marRight w:val="0"/>
          <w:marTop w:val="0"/>
          <w:marBottom w:val="0"/>
          <w:divBdr>
            <w:top w:val="none" w:sz="0" w:space="0" w:color="auto"/>
            <w:left w:val="none" w:sz="0" w:space="0" w:color="auto"/>
            <w:bottom w:val="none" w:sz="0" w:space="0" w:color="auto"/>
            <w:right w:val="none" w:sz="0" w:space="0" w:color="auto"/>
          </w:divBdr>
        </w:div>
        <w:div w:id="1920401594">
          <w:marLeft w:val="640"/>
          <w:marRight w:val="0"/>
          <w:marTop w:val="0"/>
          <w:marBottom w:val="0"/>
          <w:divBdr>
            <w:top w:val="none" w:sz="0" w:space="0" w:color="auto"/>
            <w:left w:val="none" w:sz="0" w:space="0" w:color="auto"/>
            <w:bottom w:val="none" w:sz="0" w:space="0" w:color="auto"/>
            <w:right w:val="none" w:sz="0" w:space="0" w:color="auto"/>
          </w:divBdr>
        </w:div>
        <w:div w:id="2049448966">
          <w:marLeft w:val="640"/>
          <w:marRight w:val="0"/>
          <w:marTop w:val="0"/>
          <w:marBottom w:val="0"/>
          <w:divBdr>
            <w:top w:val="none" w:sz="0" w:space="0" w:color="auto"/>
            <w:left w:val="none" w:sz="0" w:space="0" w:color="auto"/>
            <w:bottom w:val="none" w:sz="0" w:space="0" w:color="auto"/>
            <w:right w:val="none" w:sz="0" w:space="0" w:color="auto"/>
          </w:divBdr>
        </w:div>
        <w:div w:id="647437726">
          <w:marLeft w:val="640"/>
          <w:marRight w:val="0"/>
          <w:marTop w:val="0"/>
          <w:marBottom w:val="0"/>
          <w:divBdr>
            <w:top w:val="none" w:sz="0" w:space="0" w:color="auto"/>
            <w:left w:val="none" w:sz="0" w:space="0" w:color="auto"/>
            <w:bottom w:val="none" w:sz="0" w:space="0" w:color="auto"/>
            <w:right w:val="none" w:sz="0" w:space="0" w:color="auto"/>
          </w:divBdr>
        </w:div>
        <w:div w:id="991955513">
          <w:marLeft w:val="640"/>
          <w:marRight w:val="0"/>
          <w:marTop w:val="0"/>
          <w:marBottom w:val="0"/>
          <w:divBdr>
            <w:top w:val="none" w:sz="0" w:space="0" w:color="auto"/>
            <w:left w:val="none" w:sz="0" w:space="0" w:color="auto"/>
            <w:bottom w:val="none" w:sz="0" w:space="0" w:color="auto"/>
            <w:right w:val="none" w:sz="0" w:space="0" w:color="auto"/>
          </w:divBdr>
        </w:div>
        <w:div w:id="921990653">
          <w:marLeft w:val="640"/>
          <w:marRight w:val="0"/>
          <w:marTop w:val="0"/>
          <w:marBottom w:val="0"/>
          <w:divBdr>
            <w:top w:val="none" w:sz="0" w:space="0" w:color="auto"/>
            <w:left w:val="none" w:sz="0" w:space="0" w:color="auto"/>
            <w:bottom w:val="none" w:sz="0" w:space="0" w:color="auto"/>
            <w:right w:val="none" w:sz="0" w:space="0" w:color="auto"/>
          </w:divBdr>
        </w:div>
        <w:div w:id="648097581">
          <w:marLeft w:val="640"/>
          <w:marRight w:val="0"/>
          <w:marTop w:val="0"/>
          <w:marBottom w:val="0"/>
          <w:divBdr>
            <w:top w:val="none" w:sz="0" w:space="0" w:color="auto"/>
            <w:left w:val="none" w:sz="0" w:space="0" w:color="auto"/>
            <w:bottom w:val="none" w:sz="0" w:space="0" w:color="auto"/>
            <w:right w:val="none" w:sz="0" w:space="0" w:color="auto"/>
          </w:divBdr>
        </w:div>
        <w:div w:id="1928614702">
          <w:marLeft w:val="640"/>
          <w:marRight w:val="0"/>
          <w:marTop w:val="0"/>
          <w:marBottom w:val="0"/>
          <w:divBdr>
            <w:top w:val="none" w:sz="0" w:space="0" w:color="auto"/>
            <w:left w:val="none" w:sz="0" w:space="0" w:color="auto"/>
            <w:bottom w:val="none" w:sz="0" w:space="0" w:color="auto"/>
            <w:right w:val="none" w:sz="0" w:space="0" w:color="auto"/>
          </w:divBdr>
        </w:div>
        <w:div w:id="972905162">
          <w:marLeft w:val="640"/>
          <w:marRight w:val="0"/>
          <w:marTop w:val="0"/>
          <w:marBottom w:val="0"/>
          <w:divBdr>
            <w:top w:val="none" w:sz="0" w:space="0" w:color="auto"/>
            <w:left w:val="none" w:sz="0" w:space="0" w:color="auto"/>
            <w:bottom w:val="none" w:sz="0" w:space="0" w:color="auto"/>
            <w:right w:val="none" w:sz="0" w:space="0" w:color="auto"/>
          </w:divBdr>
        </w:div>
        <w:div w:id="493883970">
          <w:marLeft w:val="640"/>
          <w:marRight w:val="0"/>
          <w:marTop w:val="0"/>
          <w:marBottom w:val="0"/>
          <w:divBdr>
            <w:top w:val="none" w:sz="0" w:space="0" w:color="auto"/>
            <w:left w:val="none" w:sz="0" w:space="0" w:color="auto"/>
            <w:bottom w:val="none" w:sz="0" w:space="0" w:color="auto"/>
            <w:right w:val="none" w:sz="0" w:space="0" w:color="auto"/>
          </w:divBdr>
        </w:div>
        <w:div w:id="181088606">
          <w:marLeft w:val="640"/>
          <w:marRight w:val="0"/>
          <w:marTop w:val="0"/>
          <w:marBottom w:val="0"/>
          <w:divBdr>
            <w:top w:val="none" w:sz="0" w:space="0" w:color="auto"/>
            <w:left w:val="none" w:sz="0" w:space="0" w:color="auto"/>
            <w:bottom w:val="none" w:sz="0" w:space="0" w:color="auto"/>
            <w:right w:val="none" w:sz="0" w:space="0" w:color="auto"/>
          </w:divBdr>
        </w:div>
        <w:div w:id="19624973">
          <w:marLeft w:val="640"/>
          <w:marRight w:val="0"/>
          <w:marTop w:val="0"/>
          <w:marBottom w:val="0"/>
          <w:divBdr>
            <w:top w:val="none" w:sz="0" w:space="0" w:color="auto"/>
            <w:left w:val="none" w:sz="0" w:space="0" w:color="auto"/>
            <w:bottom w:val="none" w:sz="0" w:space="0" w:color="auto"/>
            <w:right w:val="none" w:sz="0" w:space="0" w:color="auto"/>
          </w:divBdr>
        </w:div>
        <w:div w:id="924801317">
          <w:marLeft w:val="640"/>
          <w:marRight w:val="0"/>
          <w:marTop w:val="0"/>
          <w:marBottom w:val="0"/>
          <w:divBdr>
            <w:top w:val="none" w:sz="0" w:space="0" w:color="auto"/>
            <w:left w:val="none" w:sz="0" w:space="0" w:color="auto"/>
            <w:bottom w:val="none" w:sz="0" w:space="0" w:color="auto"/>
            <w:right w:val="none" w:sz="0" w:space="0" w:color="auto"/>
          </w:divBdr>
        </w:div>
        <w:div w:id="2025814810">
          <w:marLeft w:val="640"/>
          <w:marRight w:val="0"/>
          <w:marTop w:val="0"/>
          <w:marBottom w:val="0"/>
          <w:divBdr>
            <w:top w:val="none" w:sz="0" w:space="0" w:color="auto"/>
            <w:left w:val="none" w:sz="0" w:space="0" w:color="auto"/>
            <w:bottom w:val="none" w:sz="0" w:space="0" w:color="auto"/>
            <w:right w:val="none" w:sz="0" w:space="0" w:color="auto"/>
          </w:divBdr>
        </w:div>
        <w:div w:id="1139877358">
          <w:marLeft w:val="640"/>
          <w:marRight w:val="0"/>
          <w:marTop w:val="0"/>
          <w:marBottom w:val="0"/>
          <w:divBdr>
            <w:top w:val="none" w:sz="0" w:space="0" w:color="auto"/>
            <w:left w:val="none" w:sz="0" w:space="0" w:color="auto"/>
            <w:bottom w:val="none" w:sz="0" w:space="0" w:color="auto"/>
            <w:right w:val="none" w:sz="0" w:space="0" w:color="auto"/>
          </w:divBdr>
        </w:div>
        <w:div w:id="753088650">
          <w:marLeft w:val="640"/>
          <w:marRight w:val="0"/>
          <w:marTop w:val="0"/>
          <w:marBottom w:val="0"/>
          <w:divBdr>
            <w:top w:val="none" w:sz="0" w:space="0" w:color="auto"/>
            <w:left w:val="none" w:sz="0" w:space="0" w:color="auto"/>
            <w:bottom w:val="none" w:sz="0" w:space="0" w:color="auto"/>
            <w:right w:val="none" w:sz="0" w:space="0" w:color="auto"/>
          </w:divBdr>
        </w:div>
        <w:div w:id="739794643">
          <w:marLeft w:val="640"/>
          <w:marRight w:val="0"/>
          <w:marTop w:val="0"/>
          <w:marBottom w:val="0"/>
          <w:divBdr>
            <w:top w:val="none" w:sz="0" w:space="0" w:color="auto"/>
            <w:left w:val="none" w:sz="0" w:space="0" w:color="auto"/>
            <w:bottom w:val="none" w:sz="0" w:space="0" w:color="auto"/>
            <w:right w:val="none" w:sz="0" w:space="0" w:color="auto"/>
          </w:divBdr>
        </w:div>
        <w:div w:id="2034107827">
          <w:marLeft w:val="640"/>
          <w:marRight w:val="0"/>
          <w:marTop w:val="0"/>
          <w:marBottom w:val="0"/>
          <w:divBdr>
            <w:top w:val="none" w:sz="0" w:space="0" w:color="auto"/>
            <w:left w:val="none" w:sz="0" w:space="0" w:color="auto"/>
            <w:bottom w:val="none" w:sz="0" w:space="0" w:color="auto"/>
            <w:right w:val="none" w:sz="0" w:space="0" w:color="auto"/>
          </w:divBdr>
        </w:div>
        <w:div w:id="891114537">
          <w:marLeft w:val="640"/>
          <w:marRight w:val="0"/>
          <w:marTop w:val="0"/>
          <w:marBottom w:val="0"/>
          <w:divBdr>
            <w:top w:val="none" w:sz="0" w:space="0" w:color="auto"/>
            <w:left w:val="none" w:sz="0" w:space="0" w:color="auto"/>
            <w:bottom w:val="none" w:sz="0" w:space="0" w:color="auto"/>
            <w:right w:val="none" w:sz="0" w:space="0" w:color="auto"/>
          </w:divBdr>
        </w:div>
        <w:div w:id="1433553472">
          <w:marLeft w:val="640"/>
          <w:marRight w:val="0"/>
          <w:marTop w:val="0"/>
          <w:marBottom w:val="0"/>
          <w:divBdr>
            <w:top w:val="none" w:sz="0" w:space="0" w:color="auto"/>
            <w:left w:val="none" w:sz="0" w:space="0" w:color="auto"/>
            <w:bottom w:val="none" w:sz="0" w:space="0" w:color="auto"/>
            <w:right w:val="none" w:sz="0" w:space="0" w:color="auto"/>
          </w:divBdr>
        </w:div>
        <w:div w:id="82604543">
          <w:marLeft w:val="640"/>
          <w:marRight w:val="0"/>
          <w:marTop w:val="0"/>
          <w:marBottom w:val="0"/>
          <w:divBdr>
            <w:top w:val="none" w:sz="0" w:space="0" w:color="auto"/>
            <w:left w:val="none" w:sz="0" w:space="0" w:color="auto"/>
            <w:bottom w:val="none" w:sz="0" w:space="0" w:color="auto"/>
            <w:right w:val="none" w:sz="0" w:space="0" w:color="auto"/>
          </w:divBdr>
        </w:div>
        <w:div w:id="1827932416">
          <w:marLeft w:val="640"/>
          <w:marRight w:val="0"/>
          <w:marTop w:val="0"/>
          <w:marBottom w:val="0"/>
          <w:divBdr>
            <w:top w:val="none" w:sz="0" w:space="0" w:color="auto"/>
            <w:left w:val="none" w:sz="0" w:space="0" w:color="auto"/>
            <w:bottom w:val="none" w:sz="0" w:space="0" w:color="auto"/>
            <w:right w:val="none" w:sz="0" w:space="0" w:color="auto"/>
          </w:divBdr>
        </w:div>
        <w:div w:id="1147865490">
          <w:marLeft w:val="640"/>
          <w:marRight w:val="0"/>
          <w:marTop w:val="0"/>
          <w:marBottom w:val="0"/>
          <w:divBdr>
            <w:top w:val="none" w:sz="0" w:space="0" w:color="auto"/>
            <w:left w:val="none" w:sz="0" w:space="0" w:color="auto"/>
            <w:bottom w:val="none" w:sz="0" w:space="0" w:color="auto"/>
            <w:right w:val="none" w:sz="0" w:space="0" w:color="auto"/>
          </w:divBdr>
        </w:div>
        <w:div w:id="815299501">
          <w:marLeft w:val="640"/>
          <w:marRight w:val="0"/>
          <w:marTop w:val="0"/>
          <w:marBottom w:val="0"/>
          <w:divBdr>
            <w:top w:val="none" w:sz="0" w:space="0" w:color="auto"/>
            <w:left w:val="none" w:sz="0" w:space="0" w:color="auto"/>
            <w:bottom w:val="none" w:sz="0" w:space="0" w:color="auto"/>
            <w:right w:val="none" w:sz="0" w:space="0" w:color="auto"/>
          </w:divBdr>
        </w:div>
        <w:div w:id="1486124894">
          <w:marLeft w:val="640"/>
          <w:marRight w:val="0"/>
          <w:marTop w:val="0"/>
          <w:marBottom w:val="0"/>
          <w:divBdr>
            <w:top w:val="none" w:sz="0" w:space="0" w:color="auto"/>
            <w:left w:val="none" w:sz="0" w:space="0" w:color="auto"/>
            <w:bottom w:val="none" w:sz="0" w:space="0" w:color="auto"/>
            <w:right w:val="none" w:sz="0" w:space="0" w:color="auto"/>
          </w:divBdr>
        </w:div>
        <w:div w:id="71435887">
          <w:marLeft w:val="640"/>
          <w:marRight w:val="0"/>
          <w:marTop w:val="0"/>
          <w:marBottom w:val="0"/>
          <w:divBdr>
            <w:top w:val="none" w:sz="0" w:space="0" w:color="auto"/>
            <w:left w:val="none" w:sz="0" w:space="0" w:color="auto"/>
            <w:bottom w:val="none" w:sz="0" w:space="0" w:color="auto"/>
            <w:right w:val="none" w:sz="0" w:space="0" w:color="auto"/>
          </w:divBdr>
        </w:div>
        <w:div w:id="1454053338">
          <w:marLeft w:val="640"/>
          <w:marRight w:val="0"/>
          <w:marTop w:val="0"/>
          <w:marBottom w:val="0"/>
          <w:divBdr>
            <w:top w:val="none" w:sz="0" w:space="0" w:color="auto"/>
            <w:left w:val="none" w:sz="0" w:space="0" w:color="auto"/>
            <w:bottom w:val="none" w:sz="0" w:space="0" w:color="auto"/>
            <w:right w:val="none" w:sz="0" w:space="0" w:color="auto"/>
          </w:divBdr>
        </w:div>
        <w:div w:id="145127071">
          <w:marLeft w:val="640"/>
          <w:marRight w:val="0"/>
          <w:marTop w:val="0"/>
          <w:marBottom w:val="0"/>
          <w:divBdr>
            <w:top w:val="none" w:sz="0" w:space="0" w:color="auto"/>
            <w:left w:val="none" w:sz="0" w:space="0" w:color="auto"/>
            <w:bottom w:val="none" w:sz="0" w:space="0" w:color="auto"/>
            <w:right w:val="none" w:sz="0" w:space="0" w:color="auto"/>
          </w:divBdr>
        </w:div>
        <w:div w:id="1747875988">
          <w:marLeft w:val="640"/>
          <w:marRight w:val="0"/>
          <w:marTop w:val="0"/>
          <w:marBottom w:val="0"/>
          <w:divBdr>
            <w:top w:val="none" w:sz="0" w:space="0" w:color="auto"/>
            <w:left w:val="none" w:sz="0" w:space="0" w:color="auto"/>
            <w:bottom w:val="none" w:sz="0" w:space="0" w:color="auto"/>
            <w:right w:val="none" w:sz="0" w:space="0" w:color="auto"/>
          </w:divBdr>
        </w:div>
        <w:div w:id="1765150751">
          <w:marLeft w:val="640"/>
          <w:marRight w:val="0"/>
          <w:marTop w:val="0"/>
          <w:marBottom w:val="0"/>
          <w:divBdr>
            <w:top w:val="none" w:sz="0" w:space="0" w:color="auto"/>
            <w:left w:val="none" w:sz="0" w:space="0" w:color="auto"/>
            <w:bottom w:val="none" w:sz="0" w:space="0" w:color="auto"/>
            <w:right w:val="none" w:sz="0" w:space="0" w:color="auto"/>
          </w:divBdr>
        </w:div>
        <w:div w:id="2121609170">
          <w:marLeft w:val="640"/>
          <w:marRight w:val="0"/>
          <w:marTop w:val="0"/>
          <w:marBottom w:val="0"/>
          <w:divBdr>
            <w:top w:val="none" w:sz="0" w:space="0" w:color="auto"/>
            <w:left w:val="none" w:sz="0" w:space="0" w:color="auto"/>
            <w:bottom w:val="none" w:sz="0" w:space="0" w:color="auto"/>
            <w:right w:val="none" w:sz="0" w:space="0" w:color="auto"/>
          </w:divBdr>
        </w:div>
        <w:div w:id="708334590">
          <w:marLeft w:val="640"/>
          <w:marRight w:val="0"/>
          <w:marTop w:val="0"/>
          <w:marBottom w:val="0"/>
          <w:divBdr>
            <w:top w:val="none" w:sz="0" w:space="0" w:color="auto"/>
            <w:left w:val="none" w:sz="0" w:space="0" w:color="auto"/>
            <w:bottom w:val="none" w:sz="0" w:space="0" w:color="auto"/>
            <w:right w:val="none" w:sz="0" w:space="0" w:color="auto"/>
          </w:divBdr>
        </w:div>
        <w:div w:id="1775441656">
          <w:marLeft w:val="640"/>
          <w:marRight w:val="0"/>
          <w:marTop w:val="0"/>
          <w:marBottom w:val="0"/>
          <w:divBdr>
            <w:top w:val="none" w:sz="0" w:space="0" w:color="auto"/>
            <w:left w:val="none" w:sz="0" w:space="0" w:color="auto"/>
            <w:bottom w:val="none" w:sz="0" w:space="0" w:color="auto"/>
            <w:right w:val="none" w:sz="0" w:space="0" w:color="auto"/>
          </w:divBdr>
        </w:div>
        <w:div w:id="1122312259">
          <w:marLeft w:val="640"/>
          <w:marRight w:val="0"/>
          <w:marTop w:val="0"/>
          <w:marBottom w:val="0"/>
          <w:divBdr>
            <w:top w:val="none" w:sz="0" w:space="0" w:color="auto"/>
            <w:left w:val="none" w:sz="0" w:space="0" w:color="auto"/>
            <w:bottom w:val="none" w:sz="0" w:space="0" w:color="auto"/>
            <w:right w:val="none" w:sz="0" w:space="0" w:color="auto"/>
          </w:divBdr>
        </w:div>
        <w:div w:id="981540716">
          <w:marLeft w:val="640"/>
          <w:marRight w:val="0"/>
          <w:marTop w:val="0"/>
          <w:marBottom w:val="0"/>
          <w:divBdr>
            <w:top w:val="none" w:sz="0" w:space="0" w:color="auto"/>
            <w:left w:val="none" w:sz="0" w:space="0" w:color="auto"/>
            <w:bottom w:val="none" w:sz="0" w:space="0" w:color="auto"/>
            <w:right w:val="none" w:sz="0" w:space="0" w:color="auto"/>
          </w:divBdr>
        </w:div>
        <w:div w:id="2134906505">
          <w:marLeft w:val="640"/>
          <w:marRight w:val="0"/>
          <w:marTop w:val="0"/>
          <w:marBottom w:val="0"/>
          <w:divBdr>
            <w:top w:val="none" w:sz="0" w:space="0" w:color="auto"/>
            <w:left w:val="none" w:sz="0" w:space="0" w:color="auto"/>
            <w:bottom w:val="none" w:sz="0" w:space="0" w:color="auto"/>
            <w:right w:val="none" w:sz="0" w:space="0" w:color="auto"/>
          </w:divBdr>
        </w:div>
        <w:div w:id="504981005">
          <w:marLeft w:val="640"/>
          <w:marRight w:val="0"/>
          <w:marTop w:val="0"/>
          <w:marBottom w:val="0"/>
          <w:divBdr>
            <w:top w:val="none" w:sz="0" w:space="0" w:color="auto"/>
            <w:left w:val="none" w:sz="0" w:space="0" w:color="auto"/>
            <w:bottom w:val="none" w:sz="0" w:space="0" w:color="auto"/>
            <w:right w:val="none" w:sz="0" w:space="0" w:color="auto"/>
          </w:divBdr>
        </w:div>
        <w:div w:id="739865484">
          <w:marLeft w:val="640"/>
          <w:marRight w:val="0"/>
          <w:marTop w:val="0"/>
          <w:marBottom w:val="0"/>
          <w:divBdr>
            <w:top w:val="none" w:sz="0" w:space="0" w:color="auto"/>
            <w:left w:val="none" w:sz="0" w:space="0" w:color="auto"/>
            <w:bottom w:val="none" w:sz="0" w:space="0" w:color="auto"/>
            <w:right w:val="none" w:sz="0" w:space="0" w:color="auto"/>
          </w:divBdr>
        </w:div>
        <w:div w:id="1948080323">
          <w:marLeft w:val="640"/>
          <w:marRight w:val="0"/>
          <w:marTop w:val="0"/>
          <w:marBottom w:val="0"/>
          <w:divBdr>
            <w:top w:val="none" w:sz="0" w:space="0" w:color="auto"/>
            <w:left w:val="none" w:sz="0" w:space="0" w:color="auto"/>
            <w:bottom w:val="none" w:sz="0" w:space="0" w:color="auto"/>
            <w:right w:val="none" w:sz="0" w:space="0" w:color="auto"/>
          </w:divBdr>
        </w:div>
        <w:div w:id="1446078268">
          <w:marLeft w:val="640"/>
          <w:marRight w:val="0"/>
          <w:marTop w:val="0"/>
          <w:marBottom w:val="0"/>
          <w:divBdr>
            <w:top w:val="none" w:sz="0" w:space="0" w:color="auto"/>
            <w:left w:val="none" w:sz="0" w:space="0" w:color="auto"/>
            <w:bottom w:val="none" w:sz="0" w:space="0" w:color="auto"/>
            <w:right w:val="none" w:sz="0" w:space="0" w:color="auto"/>
          </w:divBdr>
        </w:div>
        <w:div w:id="525602615">
          <w:marLeft w:val="640"/>
          <w:marRight w:val="0"/>
          <w:marTop w:val="0"/>
          <w:marBottom w:val="0"/>
          <w:divBdr>
            <w:top w:val="none" w:sz="0" w:space="0" w:color="auto"/>
            <w:left w:val="none" w:sz="0" w:space="0" w:color="auto"/>
            <w:bottom w:val="none" w:sz="0" w:space="0" w:color="auto"/>
            <w:right w:val="none" w:sz="0" w:space="0" w:color="auto"/>
          </w:divBdr>
        </w:div>
        <w:div w:id="1138449209">
          <w:marLeft w:val="640"/>
          <w:marRight w:val="0"/>
          <w:marTop w:val="0"/>
          <w:marBottom w:val="0"/>
          <w:divBdr>
            <w:top w:val="none" w:sz="0" w:space="0" w:color="auto"/>
            <w:left w:val="none" w:sz="0" w:space="0" w:color="auto"/>
            <w:bottom w:val="none" w:sz="0" w:space="0" w:color="auto"/>
            <w:right w:val="none" w:sz="0" w:space="0" w:color="auto"/>
          </w:divBdr>
        </w:div>
        <w:div w:id="1244607374">
          <w:marLeft w:val="640"/>
          <w:marRight w:val="0"/>
          <w:marTop w:val="0"/>
          <w:marBottom w:val="0"/>
          <w:divBdr>
            <w:top w:val="none" w:sz="0" w:space="0" w:color="auto"/>
            <w:left w:val="none" w:sz="0" w:space="0" w:color="auto"/>
            <w:bottom w:val="none" w:sz="0" w:space="0" w:color="auto"/>
            <w:right w:val="none" w:sz="0" w:space="0" w:color="auto"/>
          </w:divBdr>
        </w:div>
        <w:div w:id="1659381349">
          <w:marLeft w:val="640"/>
          <w:marRight w:val="0"/>
          <w:marTop w:val="0"/>
          <w:marBottom w:val="0"/>
          <w:divBdr>
            <w:top w:val="none" w:sz="0" w:space="0" w:color="auto"/>
            <w:left w:val="none" w:sz="0" w:space="0" w:color="auto"/>
            <w:bottom w:val="none" w:sz="0" w:space="0" w:color="auto"/>
            <w:right w:val="none" w:sz="0" w:space="0" w:color="auto"/>
          </w:divBdr>
        </w:div>
        <w:div w:id="2006854697">
          <w:marLeft w:val="640"/>
          <w:marRight w:val="0"/>
          <w:marTop w:val="0"/>
          <w:marBottom w:val="0"/>
          <w:divBdr>
            <w:top w:val="none" w:sz="0" w:space="0" w:color="auto"/>
            <w:left w:val="none" w:sz="0" w:space="0" w:color="auto"/>
            <w:bottom w:val="none" w:sz="0" w:space="0" w:color="auto"/>
            <w:right w:val="none" w:sz="0" w:space="0" w:color="auto"/>
          </w:divBdr>
        </w:div>
        <w:div w:id="915016195">
          <w:marLeft w:val="640"/>
          <w:marRight w:val="0"/>
          <w:marTop w:val="0"/>
          <w:marBottom w:val="0"/>
          <w:divBdr>
            <w:top w:val="none" w:sz="0" w:space="0" w:color="auto"/>
            <w:left w:val="none" w:sz="0" w:space="0" w:color="auto"/>
            <w:bottom w:val="none" w:sz="0" w:space="0" w:color="auto"/>
            <w:right w:val="none" w:sz="0" w:space="0" w:color="auto"/>
          </w:divBdr>
        </w:div>
        <w:div w:id="372272693">
          <w:marLeft w:val="640"/>
          <w:marRight w:val="0"/>
          <w:marTop w:val="0"/>
          <w:marBottom w:val="0"/>
          <w:divBdr>
            <w:top w:val="none" w:sz="0" w:space="0" w:color="auto"/>
            <w:left w:val="none" w:sz="0" w:space="0" w:color="auto"/>
            <w:bottom w:val="none" w:sz="0" w:space="0" w:color="auto"/>
            <w:right w:val="none" w:sz="0" w:space="0" w:color="auto"/>
          </w:divBdr>
        </w:div>
        <w:div w:id="533347522">
          <w:marLeft w:val="640"/>
          <w:marRight w:val="0"/>
          <w:marTop w:val="0"/>
          <w:marBottom w:val="0"/>
          <w:divBdr>
            <w:top w:val="none" w:sz="0" w:space="0" w:color="auto"/>
            <w:left w:val="none" w:sz="0" w:space="0" w:color="auto"/>
            <w:bottom w:val="none" w:sz="0" w:space="0" w:color="auto"/>
            <w:right w:val="none" w:sz="0" w:space="0" w:color="auto"/>
          </w:divBdr>
        </w:div>
        <w:div w:id="1820801828">
          <w:marLeft w:val="640"/>
          <w:marRight w:val="0"/>
          <w:marTop w:val="0"/>
          <w:marBottom w:val="0"/>
          <w:divBdr>
            <w:top w:val="none" w:sz="0" w:space="0" w:color="auto"/>
            <w:left w:val="none" w:sz="0" w:space="0" w:color="auto"/>
            <w:bottom w:val="none" w:sz="0" w:space="0" w:color="auto"/>
            <w:right w:val="none" w:sz="0" w:space="0" w:color="auto"/>
          </w:divBdr>
        </w:div>
        <w:div w:id="1866670726">
          <w:marLeft w:val="640"/>
          <w:marRight w:val="0"/>
          <w:marTop w:val="0"/>
          <w:marBottom w:val="0"/>
          <w:divBdr>
            <w:top w:val="none" w:sz="0" w:space="0" w:color="auto"/>
            <w:left w:val="none" w:sz="0" w:space="0" w:color="auto"/>
            <w:bottom w:val="none" w:sz="0" w:space="0" w:color="auto"/>
            <w:right w:val="none" w:sz="0" w:space="0" w:color="auto"/>
          </w:divBdr>
        </w:div>
        <w:div w:id="23872783">
          <w:marLeft w:val="640"/>
          <w:marRight w:val="0"/>
          <w:marTop w:val="0"/>
          <w:marBottom w:val="0"/>
          <w:divBdr>
            <w:top w:val="none" w:sz="0" w:space="0" w:color="auto"/>
            <w:left w:val="none" w:sz="0" w:space="0" w:color="auto"/>
            <w:bottom w:val="none" w:sz="0" w:space="0" w:color="auto"/>
            <w:right w:val="none" w:sz="0" w:space="0" w:color="auto"/>
          </w:divBdr>
        </w:div>
        <w:div w:id="1781219087">
          <w:marLeft w:val="640"/>
          <w:marRight w:val="0"/>
          <w:marTop w:val="0"/>
          <w:marBottom w:val="0"/>
          <w:divBdr>
            <w:top w:val="none" w:sz="0" w:space="0" w:color="auto"/>
            <w:left w:val="none" w:sz="0" w:space="0" w:color="auto"/>
            <w:bottom w:val="none" w:sz="0" w:space="0" w:color="auto"/>
            <w:right w:val="none" w:sz="0" w:space="0" w:color="auto"/>
          </w:divBdr>
        </w:div>
        <w:div w:id="1221671272">
          <w:marLeft w:val="640"/>
          <w:marRight w:val="0"/>
          <w:marTop w:val="0"/>
          <w:marBottom w:val="0"/>
          <w:divBdr>
            <w:top w:val="none" w:sz="0" w:space="0" w:color="auto"/>
            <w:left w:val="none" w:sz="0" w:space="0" w:color="auto"/>
            <w:bottom w:val="none" w:sz="0" w:space="0" w:color="auto"/>
            <w:right w:val="none" w:sz="0" w:space="0" w:color="auto"/>
          </w:divBdr>
        </w:div>
        <w:div w:id="1798793096">
          <w:marLeft w:val="640"/>
          <w:marRight w:val="0"/>
          <w:marTop w:val="0"/>
          <w:marBottom w:val="0"/>
          <w:divBdr>
            <w:top w:val="none" w:sz="0" w:space="0" w:color="auto"/>
            <w:left w:val="none" w:sz="0" w:space="0" w:color="auto"/>
            <w:bottom w:val="none" w:sz="0" w:space="0" w:color="auto"/>
            <w:right w:val="none" w:sz="0" w:space="0" w:color="auto"/>
          </w:divBdr>
        </w:div>
        <w:div w:id="1851023161">
          <w:marLeft w:val="640"/>
          <w:marRight w:val="0"/>
          <w:marTop w:val="0"/>
          <w:marBottom w:val="0"/>
          <w:divBdr>
            <w:top w:val="none" w:sz="0" w:space="0" w:color="auto"/>
            <w:left w:val="none" w:sz="0" w:space="0" w:color="auto"/>
            <w:bottom w:val="none" w:sz="0" w:space="0" w:color="auto"/>
            <w:right w:val="none" w:sz="0" w:space="0" w:color="auto"/>
          </w:divBdr>
        </w:div>
        <w:div w:id="576398186">
          <w:marLeft w:val="640"/>
          <w:marRight w:val="0"/>
          <w:marTop w:val="0"/>
          <w:marBottom w:val="0"/>
          <w:divBdr>
            <w:top w:val="none" w:sz="0" w:space="0" w:color="auto"/>
            <w:left w:val="none" w:sz="0" w:space="0" w:color="auto"/>
            <w:bottom w:val="none" w:sz="0" w:space="0" w:color="auto"/>
            <w:right w:val="none" w:sz="0" w:space="0" w:color="auto"/>
          </w:divBdr>
        </w:div>
        <w:div w:id="566840383">
          <w:marLeft w:val="640"/>
          <w:marRight w:val="0"/>
          <w:marTop w:val="0"/>
          <w:marBottom w:val="0"/>
          <w:divBdr>
            <w:top w:val="none" w:sz="0" w:space="0" w:color="auto"/>
            <w:left w:val="none" w:sz="0" w:space="0" w:color="auto"/>
            <w:bottom w:val="none" w:sz="0" w:space="0" w:color="auto"/>
            <w:right w:val="none" w:sz="0" w:space="0" w:color="auto"/>
          </w:divBdr>
        </w:div>
        <w:div w:id="698122010">
          <w:marLeft w:val="640"/>
          <w:marRight w:val="0"/>
          <w:marTop w:val="0"/>
          <w:marBottom w:val="0"/>
          <w:divBdr>
            <w:top w:val="none" w:sz="0" w:space="0" w:color="auto"/>
            <w:left w:val="none" w:sz="0" w:space="0" w:color="auto"/>
            <w:bottom w:val="none" w:sz="0" w:space="0" w:color="auto"/>
            <w:right w:val="none" w:sz="0" w:space="0" w:color="auto"/>
          </w:divBdr>
        </w:div>
        <w:div w:id="930166273">
          <w:marLeft w:val="640"/>
          <w:marRight w:val="0"/>
          <w:marTop w:val="0"/>
          <w:marBottom w:val="0"/>
          <w:divBdr>
            <w:top w:val="none" w:sz="0" w:space="0" w:color="auto"/>
            <w:left w:val="none" w:sz="0" w:space="0" w:color="auto"/>
            <w:bottom w:val="none" w:sz="0" w:space="0" w:color="auto"/>
            <w:right w:val="none" w:sz="0" w:space="0" w:color="auto"/>
          </w:divBdr>
        </w:div>
        <w:div w:id="1749308949">
          <w:marLeft w:val="640"/>
          <w:marRight w:val="0"/>
          <w:marTop w:val="0"/>
          <w:marBottom w:val="0"/>
          <w:divBdr>
            <w:top w:val="none" w:sz="0" w:space="0" w:color="auto"/>
            <w:left w:val="none" w:sz="0" w:space="0" w:color="auto"/>
            <w:bottom w:val="none" w:sz="0" w:space="0" w:color="auto"/>
            <w:right w:val="none" w:sz="0" w:space="0" w:color="auto"/>
          </w:divBdr>
        </w:div>
        <w:div w:id="234168114">
          <w:marLeft w:val="640"/>
          <w:marRight w:val="0"/>
          <w:marTop w:val="0"/>
          <w:marBottom w:val="0"/>
          <w:divBdr>
            <w:top w:val="none" w:sz="0" w:space="0" w:color="auto"/>
            <w:left w:val="none" w:sz="0" w:space="0" w:color="auto"/>
            <w:bottom w:val="none" w:sz="0" w:space="0" w:color="auto"/>
            <w:right w:val="none" w:sz="0" w:space="0" w:color="auto"/>
          </w:divBdr>
        </w:div>
        <w:div w:id="1523934771">
          <w:marLeft w:val="640"/>
          <w:marRight w:val="0"/>
          <w:marTop w:val="0"/>
          <w:marBottom w:val="0"/>
          <w:divBdr>
            <w:top w:val="none" w:sz="0" w:space="0" w:color="auto"/>
            <w:left w:val="none" w:sz="0" w:space="0" w:color="auto"/>
            <w:bottom w:val="none" w:sz="0" w:space="0" w:color="auto"/>
            <w:right w:val="none" w:sz="0" w:space="0" w:color="auto"/>
          </w:divBdr>
        </w:div>
        <w:div w:id="1257128982">
          <w:marLeft w:val="640"/>
          <w:marRight w:val="0"/>
          <w:marTop w:val="0"/>
          <w:marBottom w:val="0"/>
          <w:divBdr>
            <w:top w:val="none" w:sz="0" w:space="0" w:color="auto"/>
            <w:left w:val="none" w:sz="0" w:space="0" w:color="auto"/>
            <w:bottom w:val="none" w:sz="0" w:space="0" w:color="auto"/>
            <w:right w:val="none" w:sz="0" w:space="0" w:color="auto"/>
          </w:divBdr>
        </w:div>
        <w:div w:id="245922663">
          <w:marLeft w:val="640"/>
          <w:marRight w:val="0"/>
          <w:marTop w:val="0"/>
          <w:marBottom w:val="0"/>
          <w:divBdr>
            <w:top w:val="none" w:sz="0" w:space="0" w:color="auto"/>
            <w:left w:val="none" w:sz="0" w:space="0" w:color="auto"/>
            <w:bottom w:val="none" w:sz="0" w:space="0" w:color="auto"/>
            <w:right w:val="none" w:sz="0" w:space="0" w:color="auto"/>
          </w:divBdr>
        </w:div>
        <w:div w:id="1157109468">
          <w:marLeft w:val="640"/>
          <w:marRight w:val="0"/>
          <w:marTop w:val="0"/>
          <w:marBottom w:val="0"/>
          <w:divBdr>
            <w:top w:val="none" w:sz="0" w:space="0" w:color="auto"/>
            <w:left w:val="none" w:sz="0" w:space="0" w:color="auto"/>
            <w:bottom w:val="none" w:sz="0" w:space="0" w:color="auto"/>
            <w:right w:val="none" w:sz="0" w:space="0" w:color="auto"/>
          </w:divBdr>
        </w:div>
        <w:div w:id="8914015">
          <w:marLeft w:val="640"/>
          <w:marRight w:val="0"/>
          <w:marTop w:val="0"/>
          <w:marBottom w:val="0"/>
          <w:divBdr>
            <w:top w:val="none" w:sz="0" w:space="0" w:color="auto"/>
            <w:left w:val="none" w:sz="0" w:space="0" w:color="auto"/>
            <w:bottom w:val="none" w:sz="0" w:space="0" w:color="auto"/>
            <w:right w:val="none" w:sz="0" w:space="0" w:color="auto"/>
          </w:divBdr>
        </w:div>
        <w:div w:id="686056247">
          <w:marLeft w:val="640"/>
          <w:marRight w:val="0"/>
          <w:marTop w:val="0"/>
          <w:marBottom w:val="0"/>
          <w:divBdr>
            <w:top w:val="none" w:sz="0" w:space="0" w:color="auto"/>
            <w:left w:val="none" w:sz="0" w:space="0" w:color="auto"/>
            <w:bottom w:val="none" w:sz="0" w:space="0" w:color="auto"/>
            <w:right w:val="none" w:sz="0" w:space="0" w:color="auto"/>
          </w:divBdr>
        </w:div>
        <w:div w:id="1669095429">
          <w:marLeft w:val="640"/>
          <w:marRight w:val="0"/>
          <w:marTop w:val="0"/>
          <w:marBottom w:val="0"/>
          <w:divBdr>
            <w:top w:val="none" w:sz="0" w:space="0" w:color="auto"/>
            <w:left w:val="none" w:sz="0" w:space="0" w:color="auto"/>
            <w:bottom w:val="none" w:sz="0" w:space="0" w:color="auto"/>
            <w:right w:val="none" w:sz="0" w:space="0" w:color="auto"/>
          </w:divBdr>
        </w:div>
        <w:div w:id="1008561841">
          <w:marLeft w:val="640"/>
          <w:marRight w:val="0"/>
          <w:marTop w:val="0"/>
          <w:marBottom w:val="0"/>
          <w:divBdr>
            <w:top w:val="none" w:sz="0" w:space="0" w:color="auto"/>
            <w:left w:val="none" w:sz="0" w:space="0" w:color="auto"/>
            <w:bottom w:val="none" w:sz="0" w:space="0" w:color="auto"/>
            <w:right w:val="none" w:sz="0" w:space="0" w:color="auto"/>
          </w:divBdr>
        </w:div>
        <w:div w:id="328098265">
          <w:marLeft w:val="640"/>
          <w:marRight w:val="0"/>
          <w:marTop w:val="0"/>
          <w:marBottom w:val="0"/>
          <w:divBdr>
            <w:top w:val="none" w:sz="0" w:space="0" w:color="auto"/>
            <w:left w:val="none" w:sz="0" w:space="0" w:color="auto"/>
            <w:bottom w:val="none" w:sz="0" w:space="0" w:color="auto"/>
            <w:right w:val="none" w:sz="0" w:space="0" w:color="auto"/>
          </w:divBdr>
        </w:div>
        <w:div w:id="1520508239">
          <w:marLeft w:val="640"/>
          <w:marRight w:val="0"/>
          <w:marTop w:val="0"/>
          <w:marBottom w:val="0"/>
          <w:divBdr>
            <w:top w:val="none" w:sz="0" w:space="0" w:color="auto"/>
            <w:left w:val="none" w:sz="0" w:space="0" w:color="auto"/>
            <w:bottom w:val="none" w:sz="0" w:space="0" w:color="auto"/>
            <w:right w:val="none" w:sz="0" w:space="0" w:color="auto"/>
          </w:divBdr>
        </w:div>
        <w:div w:id="1569025642">
          <w:marLeft w:val="640"/>
          <w:marRight w:val="0"/>
          <w:marTop w:val="0"/>
          <w:marBottom w:val="0"/>
          <w:divBdr>
            <w:top w:val="none" w:sz="0" w:space="0" w:color="auto"/>
            <w:left w:val="none" w:sz="0" w:space="0" w:color="auto"/>
            <w:bottom w:val="none" w:sz="0" w:space="0" w:color="auto"/>
            <w:right w:val="none" w:sz="0" w:space="0" w:color="auto"/>
          </w:divBdr>
        </w:div>
        <w:div w:id="176699559">
          <w:marLeft w:val="640"/>
          <w:marRight w:val="0"/>
          <w:marTop w:val="0"/>
          <w:marBottom w:val="0"/>
          <w:divBdr>
            <w:top w:val="none" w:sz="0" w:space="0" w:color="auto"/>
            <w:left w:val="none" w:sz="0" w:space="0" w:color="auto"/>
            <w:bottom w:val="none" w:sz="0" w:space="0" w:color="auto"/>
            <w:right w:val="none" w:sz="0" w:space="0" w:color="auto"/>
          </w:divBdr>
        </w:div>
        <w:div w:id="43213756">
          <w:marLeft w:val="640"/>
          <w:marRight w:val="0"/>
          <w:marTop w:val="0"/>
          <w:marBottom w:val="0"/>
          <w:divBdr>
            <w:top w:val="none" w:sz="0" w:space="0" w:color="auto"/>
            <w:left w:val="none" w:sz="0" w:space="0" w:color="auto"/>
            <w:bottom w:val="none" w:sz="0" w:space="0" w:color="auto"/>
            <w:right w:val="none" w:sz="0" w:space="0" w:color="auto"/>
          </w:divBdr>
        </w:div>
        <w:div w:id="1418483615">
          <w:marLeft w:val="640"/>
          <w:marRight w:val="0"/>
          <w:marTop w:val="0"/>
          <w:marBottom w:val="0"/>
          <w:divBdr>
            <w:top w:val="none" w:sz="0" w:space="0" w:color="auto"/>
            <w:left w:val="none" w:sz="0" w:space="0" w:color="auto"/>
            <w:bottom w:val="none" w:sz="0" w:space="0" w:color="auto"/>
            <w:right w:val="none" w:sz="0" w:space="0" w:color="auto"/>
          </w:divBdr>
        </w:div>
        <w:div w:id="145250060">
          <w:marLeft w:val="640"/>
          <w:marRight w:val="0"/>
          <w:marTop w:val="0"/>
          <w:marBottom w:val="0"/>
          <w:divBdr>
            <w:top w:val="none" w:sz="0" w:space="0" w:color="auto"/>
            <w:left w:val="none" w:sz="0" w:space="0" w:color="auto"/>
            <w:bottom w:val="none" w:sz="0" w:space="0" w:color="auto"/>
            <w:right w:val="none" w:sz="0" w:space="0" w:color="auto"/>
          </w:divBdr>
        </w:div>
        <w:div w:id="365058708">
          <w:marLeft w:val="640"/>
          <w:marRight w:val="0"/>
          <w:marTop w:val="0"/>
          <w:marBottom w:val="0"/>
          <w:divBdr>
            <w:top w:val="none" w:sz="0" w:space="0" w:color="auto"/>
            <w:left w:val="none" w:sz="0" w:space="0" w:color="auto"/>
            <w:bottom w:val="none" w:sz="0" w:space="0" w:color="auto"/>
            <w:right w:val="none" w:sz="0" w:space="0" w:color="auto"/>
          </w:divBdr>
        </w:div>
        <w:div w:id="1877621211">
          <w:marLeft w:val="640"/>
          <w:marRight w:val="0"/>
          <w:marTop w:val="0"/>
          <w:marBottom w:val="0"/>
          <w:divBdr>
            <w:top w:val="none" w:sz="0" w:space="0" w:color="auto"/>
            <w:left w:val="none" w:sz="0" w:space="0" w:color="auto"/>
            <w:bottom w:val="none" w:sz="0" w:space="0" w:color="auto"/>
            <w:right w:val="none" w:sz="0" w:space="0" w:color="auto"/>
          </w:divBdr>
        </w:div>
        <w:div w:id="223105865">
          <w:marLeft w:val="640"/>
          <w:marRight w:val="0"/>
          <w:marTop w:val="0"/>
          <w:marBottom w:val="0"/>
          <w:divBdr>
            <w:top w:val="none" w:sz="0" w:space="0" w:color="auto"/>
            <w:left w:val="none" w:sz="0" w:space="0" w:color="auto"/>
            <w:bottom w:val="none" w:sz="0" w:space="0" w:color="auto"/>
            <w:right w:val="none" w:sz="0" w:space="0" w:color="auto"/>
          </w:divBdr>
        </w:div>
        <w:div w:id="1199511233">
          <w:marLeft w:val="640"/>
          <w:marRight w:val="0"/>
          <w:marTop w:val="0"/>
          <w:marBottom w:val="0"/>
          <w:divBdr>
            <w:top w:val="none" w:sz="0" w:space="0" w:color="auto"/>
            <w:left w:val="none" w:sz="0" w:space="0" w:color="auto"/>
            <w:bottom w:val="none" w:sz="0" w:space="0" w:color="auto"/>
            <w:right w:val="none" w:sz="0" w:space="0" w:color="auto"/>
          </w:divBdr>
        </w:div>
        <w:div w:id="1835609442">
          <w:marLeft w:val="640"/>
          <w:marRight w:val="0"/>
          <w:marTop w:val="0"/>
          <w:marBottom w:val="0"/>
          <w:divBdr>
            <w:top w:val="none" w:sz="0" w:space="0" w:color="auto"/>
            <w:left w:val="none" w:sz="0" w:space="0" w:color="auto"/>
            <w:bottom w:val="none" w:sz="0" w:space="0" w:color="auto"/>
            <w:right w:val="none" w:sz="0" w:space="0" w:color="auto"/>
          </w:divBdr>
        </w:div>
        <w:div w:id="686635708">
          <w:marLeft w:val="640"/>
          <w:marRight w:val="0"/>
          <w:marTop w:val="0"/>
          <w:marBottom w:val="0"/>
          <w:divBdr>
            <w:top w:val="none" w:sz="0" w:space="0" w:color="auto"/>
            <w:left w:val="none" w:sz="0" w:space="0" w:color="auto"/>
            <w:bottom w:val="none" w:sz="0" w:space="0" w:color="auto"/>
            <w:right w:val="none" w:sz="0" w:space="0" w:color="auto"/>
          </w:divBdr>
        </w:div>
        <w:div w:id="1266033822">
          <w:marLeft w:val="640"/>
          <w:marRight w:val="0"/>
          <w:marTop w:val="0"/>
          <w:marBottom w:val="0"/>
          <w:divBdr>
            <w:top w:val="none" w:sz="0" w:space="0" w:color="auto"/>
            <w:left w:val="none" w:sz="0" w:space="0" w:color="auto"/>
            <w:bottom w:val="none" w:sz="0" w:space="0" w:color="auto"/>
            <w:right w:val="none" w:sz="0" w:space="0" w:color="auto"/>
          </w:divBdr>
        </w:div>
        <w:div w:id="1570337865">
          <w:marLeft w:val="640"/>
          <w:marRight w:val="0"/>
          <w:marTop w:val="0"/>
          <w:marBottom w:val="0"/>
          <w:divBdr>
            <w:top w:val="none" w:sz="0" w:space="0" w:color="auto"/>
            <w:left w:val="none" w:sz="0" w:space="0" w:color="auto"/>
            <w:bottom w:val="none" w:sz="0" w:space="0" w:color="auto"/>
            <w:right w:val="none" w:sz="0" w:space="0" w:color="auto"/>
          </w:divBdr>
        </w:div>
        <w:div w:id="869612815">
          <w:marLeft w:val="640"/>
          <w:marRight w:val="0"/>
          <w:marTop w:val="0"/>
          <w:marBottom w:val="0"/>
          <w:divBdr>
            <w:top w:val="none" w:sz="0" w:space="0" w:color="auto"/>
            <w:left w:val="none" w:sz="0" w:space="0" w:color="auto"/>
            <w:bottom w:val="none" w:sz="0" w:space="0" w:color="auto"/>
            <w:right w:val="none" w:sz="0" w:space="0" w:color="auto"/>
          </w:divBdr>
        </w:div>
        <w:div w:id="1986936194">
          <w:marLeft w:val="640"/>
          <w:marRight w:val="0"/>
          <w:marTop w:val="0"/>
          <w:marBottom w:val="0"/>
          <w:divBdr>
            <w:top w:val="none" w:sz="0" w:space="0" w:color="auto"/>
            <w:left w:val="none" w:sz="0" w:space="0" w:color="auto"/>
            <w:bottom w:val="none" w:sz="0" w:space="0" w:color="auto"/>
            <w:right w:val="none" w:sz="0" w:space="0" w:color="auto"/>
          </w:divBdr>
        </w:div>
        <w:div w:id="1001464981">
          <w:marLeft w:val="640"/>
          <w:marRight w:val="0"/>
          <w:marTop w:val="0"/>
          <w:marBottom w:val="0"/>
          <w:divBdr>
            <w:top w:val="none" w:sz="0" w:space="0" w:color="auto"/>
            <w:left w:val="none" w:sz="0" w:space="0" w:color="auto"/>
            <w:bottom w:val="none" w:sz="0" w:space="0" w:color="auto"/>
            <w:right w:val="none" w:sz="0" w:space="0" w:color="auto"/>
          </w:divBdr>
        </w:div>
        <w:div w:id="160396587">
          <w:marLeft w:val="640"/>
          <w:marRight w:val="0"/>
          <w:marTop w:val="0"/>
          <w:marBottom w:val="0"/>
          <w:divBdr>
            <w:top w:val="none" w:sz="0" w:space="0" w:color="auto"/>
            <w:left w:val="none" w:sz="0" w:space="0" w:color="auto"/>
            <w:bottom w:val="none" w:sz="0" w:space="0" w:color="auto"/>
            <w:right w:val="none" w:sz="0" w:space="0" w:color="auto"/>
          </w:divBdr>
        </w:div>
        <w:div w:id="261762885">
          <w:marLeft w:val="640"/>
          <w:marRight w:val="0"/>
          <w:marTop w:val="0"/>
          <w:marBottom w:val="0"/>
          <w:divBdr>
            <w:top w:val="none" w:sz="0" w:space="0" w:color="auto"/>
            <w:left w:val="none" w:sz="0" w:space="0" w:color="auto"/>
            <w:bottom w:val="none" w:sz="0" w:space="0" w:color="auto"/>
            <w:right w:val="none" w:sz="0" w:space="0" w:color="auto"/>
          </w:divBdr>
        </w:div>
        <w:div w:id="4946620">
          <w:marLeft w:val="640"/>
          <w:marRight w:val="0"/>
          <w:marTop w:val="0"/>
          <w:marBottom w:val="0"/>
          <w:divBdr>
            <w:top w:val="none" w:sz="0" w:space="0" w:color="auto"/>
            <w:left w:val="none" w:sz="0" w:space="0" w:color="auto"/>
            <w:bottom w:val="none" w:sz="0" w:space="0" w:color="auto"/>
            <w:right w:val="none" w:sz="0" w:space="0" w:color="auto"/>
          </w:divBdr>
        </w:div>
        <w:div w:id="613632252">
          <w:marLeft w:val="640"/>
          <w:marRight w:val="0"/>
          <w:marTop w:val="0"/>
          <w:marBottom w:val="0"/>
          <w:divBdr>
            <w:top w:val="none" w:sz="0" w:space="0" w:color="auto"/>
            <w:left w:val="none" w:sz="0" w:space="0" w:color="auto"/>
            <w:bottom w:val="none" w:sz="0" w:space="0" w:color="auto"/>
            <w:right w:val="none" w:sz="0" w:space="0" w:color="auto"/>
          </w:divBdr>
        </w:div>
        <w:div w:id="2064909111">
          <w:marLeft w:val="640"/>
          <w:marRight w:val="0"/>
          <w:marTop w:val="0"/>
          <w:marBottom w:val="0"/>
          <w:divBdr>
            <w:top w:val="none" w:sz="0" w:space="0" w:color="auto"/>
            <w:left w:val="none" w:sz="0" w:space="0" w:color="auto"/>
            <w:bottom w:val="none" w:sz="0" w:space="0" w:color="auto"/>
            <w:right w:val="none" w:sz="0" w:space="0" w:color="auto"/>
          </w:divBdr>
        </w:div>
        <w:div w:id="1295982789">
          <w:marLeft w:val="640"/>
          <w:marRight w:val="0"/>
          <w:marTop w:val="0"/>
          <w:marBottom w:val="0"/>
          <w:divBdr>
            <w:top w:val="none" w:sz="0" w:space="0" w:color="auto"/>
            <w:left w:val="none" w:sz="0" w:space="0" w:color="auto"/>
            <w:bottom w:val="none" w:sz="0" w:space="0" w:color="auto"/>
            <w:right w:val="none" w:sz="0" w:space="0" w:color="auto"/>
          </w:divBdr>
        </w:div>
        <w:div w:id="1147746524">
          <w:marLeft w:val="640"/>
          <w:marRight w:val="0"/>
          <w:marTop w:val="0"/>
          <w:marBottom w:val="0"/>
          <w:divBdr>
            <w:top w:val="none" w:sz="0" w:space="0" w:color="auto"/>
            <w:left w:val="none" w:sz="0" w:space="0" w:color="auto"/>
            <w:bottom w:val="none" w:sz="0" w:space="0" w:color="auto"/>
            <w:right w:val="none" w:sz="0" w:space="0" w:color="auto"/>
          </w:divBdr>
        </w:div>
        <w:div w:id="1628586285">
          <w:marLeft w:val="640"/>
          <w:marRight w:val="0"/>
          <w:marTop w:val="0"/>
          <w:marBottom w:val="0"/>
          <w:divBdr>
            <w:top w:val="none" w:sz="0" w:space="0" w:color="auto"/>
            <w:left w:val="none" w:sz="0" w:space="0" w:color="auto"/>
            <w:bottom w:val="none" w:sz="0" w:space="0" w:color="auto"/>
            <w:right w:val="none" w:sz="0" w:space="0" w:color="auto"/>
          </w:divBdr>
        </w:div>
        <w:div w:id="115685733">
          <w:marLeft w:val="640"/>
          <w:marRight w:val="0"/>
          <w:marTop w:val="0"/>
          <w:marBottom w:val="0"/>
          <w:divBdr>
            <w:top w:val="none" w:sz="0" w:space="0" w:color="auto"/>
            <w:left w:val="none" w:sz="0" w:space="0" w:color="auto"/>
            <w:bottom w:val="none" w:sz="0" w:space="0" w:color="auto"/>
            <w:right w:val="none" w:sz="0" w:space="0" w:color="auto"/>
          </w:divBdr>
        </w:div>
        <w:div w:id="1898010697">
          <w:marLeft w:val="640"/>
          <w:marRight w:val="0"/>
          <w:marTop w:val="0"/>
          <w:marBottom w:val="0"/>
          <w:divBdr>
            <w:top w:val="none" w:sz="0" w:space="0" w:color="auto"/>
            <w:left w:val="none" w:sz="0" w:space="0" w:color="auto"/>
            <w:bottom w:val="none" w:sz="0" w:space="0" w:color="auto"/>
            <w:right w:val="none" w:sz="0" w:space="0" w:color="auto"/>
          </w:divBdr>
        </w:div>
        <w:div w:id="74979222">
          <w:marLeft w:val="640"/>
          <w:marRight w:val="0"/>
          <w:marTop w:val="0"/>
          <w:marBottom w:val="0"/>
          <w:divBdr>
            <w:top w:val="none" w:sz="0" w:space="0" w:color="auto"/>
            <w:left w:val="none" w:sz="0" w:space="0" w:color="auto"/>
            <w:bottom w:val="none" w:sz="0" w:space="0" w:color="auto"/>
            <w:right w:val="none" w:sz="0" w:space="0" w:color="auto"/>
          </w:divBdr>
        </w:div>
        <w:div w:id="1921400131">
          <w:marLeft w:val="640"/>
          <w:marRight w:val="0"/>
          <w:marTop w:val="0"/>
          <w:marBottom w:val="0"/>
          <w:divBdr>
            <w:top w:val="none" w:sz="0" w:space="0" w:color="auto"/>
            <w:left w:val="none" w:sz="0" w:space="0" w:color="auto"/>
            <w:bottom w:val="none" w:sz="0" w:space="0" w:color="auto"/>
            <w:right w:val="none" w:sz="0" w:space="0" w:color="auto"/>
          </w:divBdr>
        </w:div>
        <w:div w:id="1112241153">
          <w:marLeft w:val="640"/>
          <w:marRight w:val="0"/>
          <w:marTop w:val="0"/>
          <w:marBottom w:val="0"/>
          <w:divBdr>
            <w:top w:val="none" w:sz="0" w:space="0" w:color="auto"/>
            <w:left w:val="none" w:sz="0" w:space="0" w:color="auto"/>
            <w:bottom w:val="none" w:sz="0" w:space="0" w:color="auto"/>
            <w:right w:val="none" w:sz="0" w:space="0" w:color="auto"/>
          </w:divBdr>
        </w:div>
        <w:div w:id="1703896288">
          <w:marLeft w:val="640"/>
          <w:marRight w:val="0"/>
          <w:marTop w:val="0"/>
          <w:marBottom w:val="0"/>
          <w:divBdr>
            <w:top w:val="none" w:sz="0" w:space="0" w:color="auto"/>
            <w:left w:val="none" w:sz="0" w:space="0" w:color="auto"/>
            <w:bottom w:val="none" w:sz="0" w:space="0" w:color="auto"/>
            <w:right w:val="none" w:sz="0" w:space="0" w:color="auto"/>
          </w:divBdr>
        </w:div>
        <w:div w:id="53703154">
          <w:marLeft w:val="640"/>
          <w:marRight w:val="0"/>
          <w:marTop w:val="0"/>
          <w:marBottom w:val="0"/>
          <w:divBdr>
            <w:top w:val="none" w:sz="0" w:space="0" w:color="auto"/>
            <w:left w:val="none" w:sz="0" w:space="0" w:color="auto"/>
            <w:bottom w:val="none" w:sz="0" w:space="0" w:color="auto"/>
            <w:right w:val="none" w:sz="0" w:space="0" w:color="auto"/>
          </w:divBdr>
        </w:div>
        <w:div w:id="2004311061">
          <w:marLeft w:val="640"/>
          <w:marRight w:val="0"/>
          <w:marTop w:val="0"/>
          <w:marBottom w:val="0"/>
          <w:divBdr>
            <w:top w:val="none" w:sz="0" w:space="0" w:color="auto"/>
            <w:left w:val="none" w:sz="0" w:space="0" w:color="auto"/>
            <w:bottom w:val="none" w:sz="0" w:space="0" w:color="auto"/>
            <w:right w:val="none" w:sz="0" w:space="0" w:color="auto"/>
          </w:divBdr>
        </w:div>
        <w:div w:id="944074699">
          <w:marLeft w:val="640"/>
          <w:marRight w:val="0"/>
          <w:marTop w:val="0"/>
          <w:marBottom w:val="0"/>
          <w:divBdr>
            <w:top w:val="none" w:sz="0" w:space="0" w:color="auto"/>
            <w:left w:val="none" w:sz="0" w:space="0" w:color="auto"/>
            <w:bottom w:val="none" w:sz="0" w:space="0" w:color="auto"/>
            <w:right w:val="none" w:sz="0" w:space="0" w:color="auto"/>
          </w:divBdr>
        </w:div>
        <w:div w:id="1596398957">
          <w:marLeft w:val="640"/>
          <w:marRight w:val="0"/>
          <w:marTop w:val="0"/>
          <w:marBottom w:val="0"/>
          <w:divBdr>
            <w:top w:val="none" w:sz="0" w:space="0" w:color="auto"/>
            <w:left w:val="none" w:sz="0" w:space="0" w:color="auto"/>
            <w:bottom w:val="none" w:sz="0" w:space="0" w:color="auto"/>
            <w:right w:val="none" w:sz="0" w:space="0" w:color="auto"/>
          </w:divBdr>
        </w:div>
        <w:div w:id="1725327023">
          <w:marLeft w:val="640"/>
          <w:marRight w:val="0"/>
          <w:marTop w:val="0"/>
          <w:marBottom w:val="0"/>
          <w:divBdr>
            <w:top w:val="none" w:sz="0" w:space="0" w:color="auto"/>
            <w:left w:val="none" w:sz="0" w:space="0" w:color="auto"/>
            <w:bottom w:val="none" w:sz="0" w:space="0" w:color="auto"/>
            <w:right w:val="none" w:sz="0" w:space="0" w:color="auto"/>
          </w:divBdr>
        </w:div>
        <w:div w:id="1755395523">
          <w:marLeft w:val="640"/>
          <w:marRight w:val="0"/>
          <w:marTop w:val="0"/>
          <w:marBottom w:val="0"/>
          <w:divBdr>
            <w:top w:val="none" w:sz="0" w:space="0" w:color="auto"/>
            <w:left w:val="none" w:sz="0" w:space="0" w:color="auto"/>
            <w:bottom w:val="none" w:sz="0" w:space="0" w:color="auto"/>
            <w:right w:val="none" w:sz="0" w:space="0" w:color="auto"/>
          </w:divBdr>
        </w:div>
        <w:div w:id="590819458">
          <w:marLeft w:val="640"/>
          <w:marRight w:val="0"/>
          <w:marTop w:val="0"/>
          <w:marBottom w:val="0"/>
          <w:divBdr>
            <w:top w:val="none" w:sz="0" w:space="0" w:color="auto"/>
            <w:left w:val="none" w:sz="0" w:space="0" w:color="auto"/>
            <w:bottom w:val="none" w:sz="0" w:space="0" w:color="auto"/>
            <w:right w:val="none" w:sz="0" w:space="0" w:color="auto"/>
          </w:divBdr>
        </w:div>
        <w:div w:id="1964381825">
          <w:marLeft w:val="640"/>
          <w:marRight w:val="0"/>
          <w:marTop w:val="0"/>
          <w:marBottom w:val="0"/>
          <w:divBdr>
            <w:top w:val="none" w:sz="0" w:space="0" w:color="auto"/>
            <w:left w:val="none" w:sz="0" w:space="0" w:color="auto"/>
            <w:bottom w:val="none" w:sz="0" w:space="0" w:color="auto"/>
            <w:right w:val="none" w:sz="0" w:space="0" w:color="auto"/>
          </w:divBdr>
        </w:div>
      </w:divsChild>
    </w:div>
    <w:div w:id="1853687688">
      <w:bodyDiv w:val="1"/>
      <w:marLeft w:val="0"/>
      <w:marRight w:val="0"/>
      <w:marTop w:val="0"/>
      <w:marBottom w:val="0"/>
      <w:divBdr>
        <w:top w:val="none" w:sz="0" w:space="0" w:color="auto"/>
        <w:left w:val="none" w:sz="0" w:space="0" w:color="auto"/>
        <w:bottom w:val="none" w:sz="0" w:space="0" w:color="auto"/>
        <w:right w:val="none" w:sz="0" w:space="0" w:color="auto"/>
      </w:divBdr>
      <w:divsChild>
        <w:div w:id="4483649">
          <w:marLeft w:val="640"/>
          <w:marRight w:val="0"/>
          <w:marTop w:val="0"/>
          <w:marBottom w:val="0"/>
          <w:divBdr>
            <w:top w:val="none" w:sz="0" w:space="0" w:color="auto"/>
            <w:left w:val="none" w:sz="0" w:space="0" w:color="auto"/>
            <w:bottom w:val="none" w:sz="0" w:space="0" w:color="auto"/>
            <w:right w:val="none" w:sz="0" w:space="0" w:color="auto"/>
          </w:divBdr>
        </w:div>
        <w:div w:id="14045639">
          <w:marLeft w:val="640"/>
          <w:marRight w:val="0"/>
          <w:marTop w:val="0"/>
          <w:marBottom w:val="0"/>
          <w:divBdr>
            <w:top w:val="none" w:sz="0" w:space="0" w:color="auto"/>
            <w:left w:val="none" w:sz="0" w:space="0" w:color="auto"/>
            <w:bottom w:val="none" w:sz="0" w:space="0" w:color="auto"/>
            <w:right w:val="none" w:sz="0" w:space="0" w:color="auto"/>
          </w:divBdr>
        </w:div>
        <w:div w:id="21246253">
          <w:marLeft w:val="640"/>
          <w:marRight w:val="0"/>
          <w:marTop w:val="0"/>
          <w:marBottom w:val="0"/>
          <w:divBdr>
            <w:top w:val="none" w:sz="0" w:space="0" w:color="auto"/>
            <w:left w:val="none" w:sz="0" w:space="0" w:color="auto"/>
            <w:bottom w:val="none" w:sz="0" w:space="0" w:color="auto"/>
            <w:right w:val="none" w:sz="0" w:space="0" w:color="auto"/>
          </w:divBdr>
        </w:div>
        <w:div w:id="30495997">
          <w:marLeft w:val="640"/>
          <w:marRight w:val="0"/>
          <w:marTop w:val="0"/>
          <w:marBottom w:val="0"/>
          <w:divBdr>
            <w:top w:val="none" w:sz="0" w:space="0" w:color="auto"/>
            <w:left w:val="none" w:sz="0" w:space="0" w:color="auto"/>
            <w:bottom w:val="none" w:sz="0" w:space="0" w:color="auto"/>
            <w:right w:val="none" w:sz="0" w:space="0" w:color="auto"/>
          </w:divBdr>
        </w:div>
        <w:div w:id="37248081">
          <w:marLeft w:val="640"/>
          <w:marRight w:val="0"/>
          <w:marTop w:val="0"/>
          <w:marBottom w:val="0"/>
          <w:divBdr>
            <w:top w:val="none" w:sz="0" w:space="0" w:color="auto"/>
            <w:left w:val="none" w:sz="0" w:space="0" w:color="auto"/>
            <w:bottom w:val="none" w:sz="0" w:space="0" w:color="auto"/>
            <w:right w:val="none" w:sz="0" w:space="0" w:color="auto"/>
          </w:divBdr>
        </w:div>
        <w:div w:id="56326617">
          <w:marLeft w:val="640"/>
          <w:marRight w:val="0"/>
          <w:marTop w:val="0"/>
          <w:marBottom w:val="0"/>
          <w:divBdr>
            <w:top w:val="none" w:sz="0" w:space="0" w:color="auto"/>
            <w:left w:val="none" w:sz="0" w:space="0" w:color="auto"/>
            <w:bottom w:val="none" w:sz="0" w:space="0" w:color="auto"/>
            <w:right w:val="none" w:sz="0" w:space="0" w:color="auto"/>
          </w:divBdr>
        </w:div>
        <w:div w:id="64570878">
          <w:marLeft w:val="640"/>
          <w:marRight w:val="0"/>
          <w:marTop w:val="0"/>
          <w:marBottom w:val="0"/>
          <w:divBdr>
            <w:top w:val="none" w:sz="0" w:space="0" w:color="auto"/>
            <w:left w:val="none" w:sz="0" w:space="0" w:color="auto"/>
            <w:bottom w:val="none" w:sz="0" w:space="0" w:color="auto"/>
            <w:right w:val="none" w:sz="0" w:space="0" w:color="auto"/>
          </w:divBdr>
        </w:div>
        <w:div w:id="109328132">
          <w:marLeft w:val="640"/>
          <w:marRight w:val="0"/>
          <w:marTop w:val="0"/>
          <w:marBottom w:val="0"/>
          <w:divBdr>
            <w:top w:val="none" w:sz="0" w:space="0" w:color="auto"/>
            <w:left w:val="none" w:sz="0" w:space="0" w:color="auto"/>
            <w:bottom w:val="none" w:sz="0" w:space="0" w:color="auto"/>
            <w:right w:val="none" w:sz="0" w:space="0" w:color="auto"/>
          </w:divBdr>
        </w:div>
        <w:div w:id="113407863">
          <w:marLeft w:val="640"/>
          <w:marRight w:val="0"/>
          <w:marTop w:val="0"/>
          <w:marBottom w:val="0"/>
          <w:divBdr>
            <w:top w:val="none" w:sz="0" w:space="0" w:color="auto"/>
            <w:left w:val="none" w:sz="0" w:space="0" w:color="auto"/>
            <w:bottom w:val="none" w:sz="0" w:space="0" w:color="auto"/>
            <w:right w:val="none" w:sz="0" w:space="0" w:color="auto"/>
          </w:divBdr>
        </w:div>
        <w:div w:id="116334900">
          <w:marLeft w:val="640"/>
          <w:marRight w:val="0"/>
          <w:marTop w:val="0"/>
          <w:marBottom w:val="0"/>
          <w:divBdr>
            <w:top w:val="none" w:sz="0" w:space="0" w:color="auto"/>
            <w:left w:val="none" w:sz="0" w:space="0" w:color="auto"/>
            <w:bottom w:val="none" w:sz="0" w:space="0" w:color="auto"/>
            <w:right w:val="none" w:sz="0" w:space="0" w:color="auto"/>
          </w:divBdr>
        </w:div>
        <w:div w:id="168253961">
          <w:marLeft w:val="640"/>
          <w:marRight w:val="0"/>
          <w:marTop w:val="0"/>
          <w:marBottom w:val="0"/>
          <w:divBdr>
            <w:top w:val="none" w:sz="0" w:space="0" w:color="auto"/>
            <w:left w:val="none" w:sz="0" w:space="0" w:color="auto"/>
            <w:bottom w:val="none" w:sz="0" w:space="0" w:color="auto"/>
            <w:right w:val="none" w:sz="0" w:space="0" w:color="auto"/>
          </w:divBdr>
        </w:div>
        <w:div w:id="205989676">
          <w:marLeft w:val="640"/>
          <w:marRight w:val="0"/>
          <w:marTop w:val="0"/>
          <w:marBottom w:val="0"/>
          <w:divBdr>
            <w:top w:val="none" w:sz="0" w:space="0" w:color="auto"/>
            <w:left w:val="none" w:sz="0" w:space="0" w:color="auto"/>
            <w:bottom w:val="none" w:sz="0" w:space="0" w:color="auto"/>
            <w:right w:val="none" w:sz="0" w:space="0" w:color="auto"/>
          </w:divBdr>
        </w:div>
        <w:div w:id="246967880">
          <w:marLeft w:val="640"/>
          <w:marRight w:val="0"/>
          <w:marTop w:val="0"/>
          <w:marBottom w:val="0"/>
          <w:divBdr>
            <w:top w:val="none" w:sz="0" w:space="0" w:color="auto"/>
            <w:left w:val="none" w:sz="0" w:space="0" w:color="auto"/>
            <w:bottom w:val="none" w:sz="0" w:space="0" w:color="auto"/>
            <w:right w:val="none" w:sz="0" w:space="0" w:color="auto"/>
          </w:divBdr>
        </w:div>
        <w:div w:id="255407406">
          <w:marLeft w:val="640"/>
          <w:marRight w:val="0"/>
          <w:marTop w:val="0"/>
          <w:marBottom w:val="0"/>
          <w:divBdr>
            <w:top w:val="none" w:sz="0" w:space="0" w:color="auto"/>
            <w:left w:val="none" w:sz="0" w:space="0" w:color="auto"/>
            <w:bottom w:val="none" w:sz="0" w:space="0" w:color="auto"/>
            <w:right w:val="none" w:sz="0" w:space="0" w:color="auto"/>
          </w:divBdr>
        </w:div>
        <w:div w:id="262079263">
          <w:marLeft w:val="640"/>
          <w:marRight w:val="0"/>
          <w:marTop w:val="0"/>
          <w:marBottom w:val="0"/>
          <w:divBdr>
            <w:top w:val="none" w:sz="0" w:space="0" w:color="auto"/>
            <w:left w:val="none" w:sz="0" w:space="0" w:color="auto"/>
            <w:bottom w:val="none" w:sz="0" w:space="0" w:color="auto"/>
            <w:right w:val="none" w:sz="0" w:space="0" w:color="auto"/>
          </w:divBdr>
        </w:div>
        <w:div w:id="302542612">
          <w:marLeft w:val="640"/>
          <w:marRight w:val="0"/>
          <w:marTop w:val="0"/>
          <w:marBottom w:val="0"/>
          <w:divBdr>
            <w:top w:val="none" w:sz="0" w:space="0" w:color="auto"/>
            <w:left w:val="none" w:sz="0" w:space="0" w:color="auto"/>
            <w:bottom w:val="none" w:sz="0" w:space="0" w:color="auto"/>
            <w:right w:val="none" w:sz="0" w:space="0" w:color="auto"/>
          </w:divBdr>
        </w:div>
        <w:div w:id="304119312">
          <w:marLeft w:val="640"/>
          <w:marRight w:val="0"/>
          <w:marTop w:val="0"/>
          <w:marBottom w:val="0"/>
          <w:divBdr>
            <w:top w:val="none" w:sz="0" w:space="0" w:color="auto"/>
            <w:left w:val="none" w:sz="0" w:space="0" w:color="auto"/>
            <w:bottom w:val="none" w:sz="0" w:space="0" w:color="auto"/>
            <w:right w:val="none" w:sz="0" w:space="0" w:color="auto"/>
          </w:divBdr>
        </w:div>
        <w:div w:id="338429574">
          <w:marLeft w:val="640"/>
          <w:marRight w:val="0"/>
          <w:marTop w:val="0"/>
          <w:marBottom w:val="0"/>
          <w:divBdr>
            <w:top w:val="none" w:sz="0" w:space="0" w:color="auto"/>
            <w:left w:val="none" w:sz="0" w:space="0" w:color="auto"/>
            <w:bottom w:val="none" w:sz="0" w:space="0" w:color="auto"/>
            <w:right w:val="none" w:sz="0" w:space="0" w:color="auto"/>
          </w:divBdr>
        </w:div>
        <w:div w:id="349725631">
          <w:marLeft w:val="640"/>
          <w:marRight w:val="0"/>
          <w:marTop w:val="0"/>
          <w:marBottom w:val="0"/>
          <w:divBdr>
            <w:top w:val="none" w:sz="0" w:space="0" w:color="auto"/>
            <w:left w:val="none" w:sz="0" w:space="0" w:color="auto"/>
            <w:bottom w:val="none" w:sz="0" w:space="0" w:color="auto"/>
            <w:right w:val="none" w:sz="0" w:space="0" w:color="auto"/>
          </w:divBdr>
        </w:div>
        <w:div w:id="352918444">
          <w:marLeft w:val="640"/>
          <w:marRight w:val="0"/>
          <w:marTop w:val="0"/>
          <w:marBottom w:val="0"/>
          <w:divBdr>
            <w:top w:val="none" w:sz="0" w:space="0" w:color="auto"/>
            <w:left w:val="none" w:sz="0" w:space="0" w:color="auto"/>
            <w:bottom w:val="none" w:sz="0" w:space="0" w:color="auto"/>
            <w:right w:val="none" w:sz="0" w:space="0" w:color="auto"/>
          </w:divBdr>
        </w:div>
        <w:div w:id="382098440">
          <w:marLeft w:val="640"/>
          <w:marRight w:val="0"/>
          <w:marTop w:val="0"/>
          <w:marBottom w:val="0"/>
          <w:divBdr>
            <w:top w:val="none" w:sz="0" w:space="0" w:color="auto"/>
            <w:left w:val="none" w:sz="0" w:space="0" w:color="auto"/>
            <w:bottom w:val="none" w:sz="0" w:space="0" w:color="auto"/>
            <w:right w:val="none" w:sz="0" w:space="0" w:color="auto"/>
          </w:divBdr>
        </w:div>
        <w:div w:id="437020729">
          <w:marLeft w:val="640"/>
          <w:marRight w:val="0"/>
          <w:marTop w:val="0"/>
          <w:marBottom w:val="0"/>
          <w:divBdr>
            <w:top w:val="none" w:sz="0" w:space="0" w:color="auto"/>
            <w:left w:val="none" w:sz="0" w:space="0" w:color="auto"/>
            <w:bottom w:val="none" w:sz="0" w:space="0" w:color="auto"/>
            <w:right w:val="none" w:sz="0" w:space="0" w:color="auto"/>
          </w:divBdr>
        </w:div>
        <w:div w:id="437915768">
          <w:marLeft w:val="640"/>
          <w:marRight w:val="0"/>
          <w:marTop w:val="0"/>
          <w:marBottom w:val="0"/>
          <w:divBdr>
            <w:top w:val="none" w:sz="0" w:space="0" w:color="auto"/>
            <w:left w:val="none" w:sz="0" w:space="0" w:color="auto"/>
            <w:bottom w:val="none" w:sz="0" w:space="0" w:color="auto"/>
            <w:right w:val="none" w:sz="0" w:space="0" w:color="auto"/>
          </w:divBdr>
        </w:div>
        <w:div w:id="488327133">
          <w:marLeft w:val="640"/>
          <w:marRight w:val="0"/>
          <w:marTop w:val="0"/>
          <w:marBottom w:val="0"/>
          <w:divBdr>
            <w:top w:val="none" w:sz="0" w:space="0" w:color="auto"/>
            <w:left w:val="none" w:sz="0" w:space="0" w:color="auto"/>
            <w:bottom w:val="none" w:sz="0" w:space="0" w:color="auto"/>
            <w:right w:val="none" w:sz="0" w:space="0" w:color="auto"/>
          </w:divBdr>
        </w:div>
        <w:div w:id="519778865">
          <w:marLeft w:val="640"/>
          <w:marRight w:val="0"/>
          <w:marTop w:val="0"/>
          <w:marBottom w:val="0"/>
          <w:divBdr>
            <w:top w:val="none" w:sz="0" w:space="0" w:color="auto"/>
            <w:left w:val="none" w:sz="0" w:space="0" w:color="auto"/>
            <w:bottom w:val="none" w:sz="0" w:space="0" w:color="auto"/>
            <w:right w:val="none" w:sz="0" w:space="0" w:color="auto"/>
          </w:divBdr>
        </w:div>
        <w:div w:id="537936987">
          <w:marLeft w:val="640"/>
          <w:marRight w:val="0"/>
          <w:marTop w:val="0"/>
          <w:marBottom w:val="0"/>
          <w:divBdr>
            <w:top w:val="none" w:sz="0" w:space="0" w:color="auto"/>
            <w:left w:val="none" w:sz="0" w:space="0" w:color="auto"/>
            <w:bottom w:val="none" w:sz="0" w:space="0" w:color="auto"/>
            <w:right w:val="none" w:sz="0" w:space="0" w:color="auto"/>
          </w:divBdr>
        </w:div>
        <w:div w:id="542207074">
          <w:marLeft w:val="640"/>
          <w:marRight w:val="0"/>
          <w:marTop w:val="0"/>
          <w:marBottom w:val="0"/>
          <w:divBdr>
            <w:top w:val="none" w:sz="0" w:space="0" w:color="auto"/>
            <w:left w:val="none" w:sz="0" w:space="0" w:color="auto"/>
            <w:bottom w:val="none" w:sz="0" w:space="0" w:color="auto"/>
            <w:right w:val="none" w:sz="0" w:space="0" w:color="auto"/>
          </w:divBdr>
        </w:div>
        <w:div w:id="546339243">
          <w:marLeft w:val="640"/>
          <w:marRight w:val="0"/>
          <w:marTop w:val="0"/>
          <w:marBottom w:val="0"/>
          <w:divBdr>
            <w:top w:val="none" w:sz="0" w:space="0" w:color="auto"/>
            <w:left w:val="none" w:sz="0" w:space="0" w:color="auto"/>
            <w:bottom w:val="none" w:sz="0" w:space="0" w:color="auto"/>
            <w:right w:val="none" w:sz="0" w:space="0" w:color="auto"/>
          </w:divBdr>
        </w:div>
        <w:div w:id="580676489">
          <w:marLeft w:val="640"/>
          <w:marRight w:val="0"/>
          <w:marTop w:val="0"/>
          <w:marBottom w:val="0"/>
          <w:divBdr>
            <w:top w:val="none" w:sz="0" w:space="0" w:color="auto"/>
            <w:left w:val="none" w:sz="0" w:space="0" w:color="auto"/>
            <w:bottom w:val="none" w:sz="0" w:space="0" w:color="auto"/>
            <w:right w:val="none" w:sz="0" w:space="0" w:color="auto"/>
          </w:divBdr>
        </w:div>
        <w:div w:id="593170790">
          <w:marLeft w:val="640"/>
          <w:marRight w:val="0"/>
          <w:marTop w:val="0"/>
          <w:marBottom w:val="0"/>
          <w:divBdr>
            <w:top w:val="none" w:sz="0" w:space="0" w:color="auto"/>
            <w:left w:val="none" w:sz="0" w:space="0" w:color="auto"/>
            <w:bottom w:val="none" w:sz="0" w:space="0" w:color="auto"/>
            <w:right w:val="none" w:sz="0" w:space="0" w:color="auto"/>
          </w:divBdr>
        </w:div>
        <w:div w:id="617763028">
          <w:marLeft w:val="640"/>
          <w:marRight w:val="0"/>
          <w:marTop w:val="0"/>
          <w:marBottom w:val="0"/>
          <w:divBdr>
            <w:top w:val="none" w:sz="0" w:space="0" w:color="auto"/>
            <w:left w:val="none" w:sz="0" w:space="0" w:color="auto"/>
            <w:bottom w:val="none" w:sz="0" w:space="0" w:color="auto"/>
            <w:right w:val="none" w:sz="0" w:space="0" w:color="auto"/>
          </w:divBdr>
        </w:div>
        <w:div w:id="618877197">
          <w:marLeft w:val="640"/>
          <w:marRight w:val="0"/>
          <w:marTop w:val="0"/>
          <w:marBottom w:val="0"/>
          <w:divBdr>
            <w:top w:val="none" w:sz="0" w:space="0" w:color="auto"/>
            <w:left w:val="none" w:sz="0" w:space="0" w:color="auto"/>
            <w:bottom w:val="none" w:sz="0" w:space="0" w:color="auto"/>
            <w:right w:val="none" w:sz="0" w:space="0" w:color="auto"/>
          </w:divBdr>
        </w:div>
        <w:div w:id="627050199">
          <w:marLeft w:val="640"/>
          <w:marRight w:val="0"/>
          <w:marTop w:val="0"/>
          <w:marBottom w:val="0"/>
          <w:divBdr>
            <w:top w:val="none" w:sz="0" w:space="0" w:color="auto"/>
            <w:left w:val="none" w:sz="0" w:space="0" w:color="auto"/>
            <w:bottom w:val="none" w:sz="0" w:space="0" w:color="auto"/>
            <w:right w:val="none" w:sz="0" w:space="0" w:color="auto"/>
          </w:divBdr>
        </w:div>
        <w:div w:id="707222993">
          <w:marLeft w:val="640"/>
          <w:marRight w:val="0"/>
          <w:marTop w:val="0"/>
          <w:marBottom w:val="0"/>
          <w:divBdr>
            <w:top w:val="none" w:sz="0" w:space="0" w:color="auto"/>
            <w:left w:val="none" w:sz="0" w:space="0" w:color="auto"/>
            <w:bottom w:val="none" w:sz="0" w:space="0" w:color="auto"/>
            <w:right w:val="none" w:sz="0" w:space="0" w:color="auto"/>
          </w:divBdr>
        </w:div>
        <w:div w:id="736585251">
          <w:marLeft w:val="640"/>
          <w:marRight w:val="0"/>
          <w:marTop w:val="0"/>
          <w:marBottom w:val="0"/>
          <w:divBdr>
            <w:top w:val="none" w:sz="0" w:space="0" w:color="auto"/>
            <w:left w:val="none" w:sz="0" w:space="0" w:color="auto"/>
            <w:bottom w:val="none" w:sz="0" w:space="0" w:color="auto"/>
            <w:right w:val="none" w:sz="0" w:space="0" w:color="auto"/>
          </w:divBdr>
        </w:div>
        <w:div w:id="769551320">
          <w:marLeft w:val="640"/>
          <w:marRight w:val="0"/>
          <w:marTop w:val="0"/>
          <w:marBottom w:val="0"/>
          <w:divBdr>
            <w:top w:val="none" w:sz="0" w:space="0" w:color="auto"/>
            <w:left w:val="none" w:sz="0" w:space="0" w:color="auto"/>
            <w:bottom w:val="none" w:sz="0" w:space="0" w:color="auto"/>
            <w:right w:val="none" w:sz="0" w:space="0" w:color="auto"/>
          </w:divBdr>
        </w:div>
        <w:div w:id="783957962">
          <w:marLeft w:val="640"/>
          <w:marRight w:val="0"/>
          <w:marTop w:val="0"/>
          <w:marBottom w:val="0"/>
          <w:divBdr>
            <w:top w:val="none" w:sz="0" w:space="0" w:color="auto"/>
            <w:left w:val="none" w:sz="0" w:space="0" w:color="auto"/>
            <w:bottom w:val="none" w:sz="0" w:space="0" w:color="auto"/>
            <w:right w:val="none" w:sz="0" w:space="0" w:color="auto"/>
          </w:divBdr>
        </w:div>
        <w:div w:id="785192978">
          <w:marLeft w:val="640"/>
          <w:marRight w:val="0"/>
          <w:marTop w:val="0"/>
          <w:marBottom w:val="0"/>
          <w:divBdr>
            <w:top w:val="none" w:sz="0" w:space="0" w:color="auto"/>
            <w:left w:val="none" w:sz="0" w:space="0" w:color="auto"/>
            <w:bottom w:val="none" w:sz="0" w:space="0" w:color="auto"/>
            <w:right w:val="none" w:sz="0" w:space="0" w:color="auto"/>
          </w:divBdr>
        </w:div>
        <w:div w:id="846748507">
          <w:marLeft w:val="640"/>
          <w:marRight w:val="0"/>
          <w:marTop w:val="0"/>
          <w:marBottom w:val="0"/>
          <w:divBdr>
            <w:top w:val="none" w:sz="0" w:space="0" w:color="auto"/>
            <w:left w:val="none" w:sz="0" w:space="0" w:color="auto"/>
            <w:bottom w:val="none" w:sz="0" w:space="0" w:color="auto"/>
            <w:right w:val="none" w:sz="0" w:space="0" w:color="auto"/>
          </w:divBdr>
        </w:div>
        <w:div w:id="859856216">
          <w:marLeft w:val="640"/>
          <w:marRight w:val="0"/>
          <w:marTop w:val="0"/>
          <w:marBottom w:val="0"/>
          <w:divBdr>
            <w:top w:val="none" w:sz="0" w:space="0" w:color="auto"/>
            <w:left w:val="none" w:sz="0" w:space="0" w:color="auto"/>
            <w:bottom w:val="none" w:sz="0" w:space="0" w:color="auto"/>
            <w:right w:val="none" w:sz="0" w:space="0" w:color="auto"/>
          </w:divBdr>
        </w:div>
        <w:div w:id="866526514">
          <w:marLeft w:val="640"/>
          <w:marRight w:val="0"/>
          <w:marTop w:val="0"/>
          <w:marBottom w:val="0"/>
          <w:divBdr>
            <w:top w:val="none" w:sz="0" w:space="0" w:color="auto"/>
            <w:left w:val="none" w:sz="0" w:space="0" w:color="auto"/>
            <w:bottom w:val="none" w:sz="0" w:space="0" w:color="auto"/>
            <w:right w:val="none" w:sz="0" w:space="0" w:color="auto"/>
          </w:divBdr>
        </w:div>
        <w:div w:id="927494931">
          <w:marLeft w:val="640"/>
          <w:marRight w:val="0"/>
          <w:marTop w:val="0"/>
          <w:marBottom w:val="0"/>
          <w:divBdr>
            <w:top w:val="none" w:sz="0" w:space="0" w:color="auto"/>
            <w:left w:val="none" w:sz="0" w:space="0" w:color="auto"/>
            <w:bottom w:val="none" w:sz="0" w:space="0" w:color="auto"/>
            <w:right w:val="none" w:sz="0" w:space="0" w:color="auto"/>
          </w:divBdr>
        </w:div>
        <w:div w:id="941842840">
          <w:marLeft w:val="640"/>
          <w:marRight w:val="0"/>
          <w:marTop w:val="0"/>
          <w:marBottom w:val="0"/>
          <w:divBdr>
            <w:top w:val="none" w:sz="0" w:space="0" w:color="auto"/>
            <w:left w:val="none" w:sz="0" w:space="0" w:color="auto"/>
            <w:bottom w:val="none" w:sz="0" w:space="0" w:color="auto"/>
            <w:right w:val="none" w:sz="0" w:space="0" w:color="auto"/>
          </w:divBdr>
        </w:div>
        <w:div w:id="954561543">
          <w:marLeft w:val="640"/>
          <w:marRight w:val="0"/>
          <w:marTop w:val="0"/>
          <w:marBottom w:val="0"/>
          <w:divBdr>
            <w:top w:val="none" w:sz="0" w:space="0" w:color="auto"/>
            <w:left w:val="none" w:sz="0" w:space="0" w:color="auto"/>
            <w:bottom w:val="none" w:sz="0" w:space="0" w:color="auto"/>
            <w:right w:val="none" w:sz="0" w:space="0" w:color="auto"/>
          </w:divBdr>
        </w:div>
        <w:div w:id="990863933">
          <w:marLeft w:val="640"/>
          <w:marRight w:val="0"/>
          <w:marTop w:val="0"/>
          <w:marBottom w:val="0"/>
          <w:divBdr>
            <w:top w:val="none" w:sz="0" w:space="0" w:color="auto"/>
            <w:left w:val="none" w:sz="0" w:space="0" w:color="auto"/>
            <w:bottom w:val="none" w:sz="0" w:space="0" w:color="auto"/>
            <w:right w:val="none" w:sz="0" w:space="0" w:color="auto"/>
          </w:divBdr>
        </w:div>
        <w:div w:id="1007249559">
          <w:marLeft w:val="640"/>
          <w:marRight w:val="0"/>
          <w:marTop w:val="0"/>
          <w:marBottom w:val="0"/>
          <w:divBdr>
            <w:top w:val="none" w:sz="0" w:space="0" w:color="auto"/>
            <w:left w:val="none" w:sz="0" w:space="0" w:color="auto"/>
            <w:bottom w:val="none" w:sz="0" w:space="0" w:color="auto"/>
            <w:right w:val="none" w:sz="0" w:space="0" w:color="auto"/>
          </w:divBdr>
        </w:div>
        <w:div w:id="1070813559">
          <w:marLeft w:val="640"/>
          <w:marRight w:val="0"/>
          <w:marTop w:val="0"/>
          <w:marBottom w:val="0"/>
          <w:divBdr>
            <w:top w:val="none" w:sz="0" w:space="0" w:color="auto"/>
            <w:left w:val="none" w:sz="0" w:space="0" w:color="auto"/>
            <w:bottom w:val="none" w:sz="0" w:space="0" w:color="auto"/>
            <w:right w:val="none" w:sz="0" w:space="0" w:color="auto"/>
          </w:divBdr>
        </w:div>
        <w:div w:id="1139113208">
          <w:marLeft w:val="640"/>
          <w:marRight w:val="0"/>
          <w:marTop w:val="0"/>
          <w:marBottom w:val="0"/>
          <w:divBdr>
            <w:top w:val="none" w:sz="0" w:space="0" w:color="auto"/>
            <w:left w:val="none" w:sz="0" w:space="0" w:color="auto"/>
            <w:bottom w:val="none" w:sz="0" w:space="0" w:color="auto"/>
            <w:right w:val="none" w:sz="0" w:space="0" w:color="auto"/>
          </w:divBdr>
        </w:div>
        <w:div w:id="1146581617">
          <w:marLeft w:val="640"/>
          <w:marRight w:val="0"/>
          <w:marTop w:val="0"/>
          <w:marBottom w:val="0"/>
          <w:divBdr>
            <w:top w:val="none" w:sz="0" w:space="0" w:color="auto"/>
            <w:left w:val="none" w:sz="0" w:space="0" w:color="auto"/>
            <w:bottom w:val="none" w:sz="0" w:space="0" w:color="auto"/>
            <w:right w:val="none" w:sz="0" w:space="0" w:color="auto"/>
          </w:divBdr>
        </w:div>
        <w:div w:id="1184898269">
          <w:marLeft w:val="640"/>
          <w:marRight w:val="0"/>
          <w:marTop w:val="0"/>
          <w:marBottom w:val="0"/>
          <w:divBdr>
            <w:top w:val="none" w:sz="0" w:space="0" w:color="auto"/>
            <w:left w:val="none" w:sz="0" w:space="0" w:color="auto"/>
            <w:bottom w:val="none" w:sz="0" w:space="0" w:color="auto"/>
            <w:right w:val="none" w:sz="0" w:space="0" w:color="auto"/>
          </w:divBdr>
        </w:div>
        <w:div w:id="1191141104">
          <w:marLeft w:val="640"/>
          <w:marRight w:val="0"/>
          <w:marTop w:val="0"/>
          <w:marBottom w:val="0"/>
          <w:divBdr>
            <w:top w:val="none" w:sz="0" w:space="0" w:color="auto"/>
            <w:left w:val="none" w:sz="0" w:space="0" w:color="auto"/>
            <w:bottom w:val="none" w:sz="0" w:space="0" w:color="auto"/>
            <w:right w:val="none" w:sz="0" w:space="0" w:color="auto"/>
          </w:divBdr>
        </w:div>
        <w:div w:id="1195071291">
          <w:marLeft w:val="640"/>
          <w:marRight w:val="0"/>
          <w:marTop w:val="0"/>
          <w:marBottom w:val="0"/>
          <w:divBdr>
            <w:top w:val="none" w:sz="0" w:space="0" w:color="auto"/>
            <w:left w:val="none" w:sz="0" w:space="0" w:color="auto"/>
            <w:bottom w:val="none" w:sz="0" w:space="0" w:color="auto"/>
            <w:right w:val="none" w:sz="0" w:space="0" w:color="auto"/>
          </w:divBdr>
        </w:div>
        <w:div w:id="1207569295">
          <w:marLeft w:val="640"/>
          <w:marRight w:val="0"/>
          <w:marTop w:val="0"/>
          <w:marBottom w:val="0"/>
          <w:divBdr>
            <w:top w:val="none" w:sz="0" w:space="0" w:color="auto"/>
            <w:left w:val="none" w:sz="0" w:space="0" w:color="auto"/>
            <w:bottom w:val="none" w:sz="0" w:space="0" w:color="auto"/>
            <w:right w:val="none" w:sz="0" w:space="0" w:color="auto"/>
          </w:divBdr>
        </w:div>
        <w:div w:id="1269893528">
          <w:marLeft w:val="640"/>
          <w:marRight w:val="0"/>
          <w:marTop w:val="0"/>
          <w:marBottom w:val="0"/>
          <w:divBdr>
            <w:top w:val="none" w:sz="0" w:space="0" w:color="auto"/>
            <w:left w:val="none" w:sz="0" w:space="0" w:color="auto"/>
            <w:bottom w:val="none" w:sz="0" w:space="0" w:color="auto"/>
            <w:right w:val="none" w:sz="0" w:space="0" w:color="auto"/>
          </w:divBdr>
        </w:div>
        <w:div w:id="1272859114">
          <w:marLeft w:val="640"/>
          <w:marRight w:val="0"/>
          <w:marTop w:val="0"/>
          <w:marBottom w:val="0"/>
          <w:divBdr>
            <w:top w:val="none" w:sz="0" w:space="0" w:color="auto"/>
            <w:left w:val="none" w:sz="0" w:space="0" w:color="auto"/>
            <w:bottom w:val="none" w:sz="0" w:space="0" w:color="auto"/>
            <w:right w:val="none" w:sz="0" w:space="0" w:color="auto"/>
          </w:divBdr>
        </w:div>
        <w:div w:id="1276059634">
          <w:marLeft w:val="640"/>
          <w:marRight w:val="0"/>
          <w:marTop w:val="0"/>
          <w:marBottom w:val="0"/>
          <w:divBdr>
            <w:top w:val="none" w:sz="0" w:space="0" w:color="auto"/>
            <w:left w:val="none" w:sz="0" w:space="0" w:color="auto"/>
            <w:bottom w:val="none" w:sz="0" w:space="0" w:color="auto"/>
            <w:right w:val="none" w:sz="0" w:space="0" w:color="auto"/>
          </w:divBdr>
        </w:div>
        <w:div w:id="1290698611">
          <w:marLeft w:val="640"/>
          <w:marRight w:val="0"/>
          <w:marTop w:val="0"/>
          <w:marBottom w:val="0"/>
          <w:divBdr>
            <w:top w:val="none" w:sz="0" w:space="0" w:color="auto"/>
            <w:left w:val="none" w:sz="0" w:space="0" w:color="auto"/>
            <w:bottom w:val="none" w:sz="0" w:space="0" w:color="auto"/>
            <w:right w:val="none" w:sz="0" w:space="0" w:color="auto"/>
          </w:divBdr>
        </w:div>
        <w:div w:id="1292829699">
          <w:marLeft w:val="640"/>
          <w:marRight w:val="0"/>
          <w:marTop w:val="0"/>
          <w:marBottom w:val="0"/>
          <w:divBdr>
            <w:top w:val="none" w:sz="0" w:space="0" w:color="auto"/>
            <w:left w:val="none" w:sz="0" w:space="0" w:color="auto"/>
            <w:bottom w:val="none" w:sz="0" w:space="0" w:color="auto"/>
            <w:right w:val="none" w:sz="0" w:space="0" w:color="auto"/>
          </w:divBdr>
        </w:div>
        <w:div w:id="1304000060">
          <w:marLeft w:val="640"/>
          <w:marRight w:val="0"/>
          <w:marTop w:val="0"/>
          <w:marBottom w:val="0"/>
          <w:divBdr>
            <w:top w:val="none" w:sz="0" w:space="0" w:color="auto"/>
            <w:left w:val="none" w:sz="0" w:space="0" w:color="auto"/>
            <w:bottom w:val="none" w:sz="0" w:space="0" w:color="auto"/>
            <w:right w:val="none" w:sz="0" w:space="0" w:color="auto"/>
          </w:divBdr>
        </w:div>
        <w:div w:id="1306086339">
          <w:marLeft w:val="640"/>
          <w:marRight w:val="0"/>
          <w:marTop w:val="0"/>
          <w:marBottom w:val="0"/>
          <w:divBdr>
            <w:top w:val="none" w:sz="0" w:space="0" w:color="auto"/>
            <w:left w:val="none" w:sz="0" w:space="0" w:color="auto"/>
            <w:bottom w:val="none" w:sz="0" w:space="0" w:color="auto"/>
            <w:right w:val="none" w:sz="0" w:space="0" w:color="auto"/>
          </w:divBdr>
        </w:div>
        <w:div w:id="1333489150">
          <w:marLeft w:val="640"/>
          <w:marRight w:val="0"/>
          <w:marTop w:val="0"/>
          <w:marBottom w:val="0"/>
          <w:divBdr>
            <w:top w:val="none" w:sz="0" w:space="0" w:color="auto"/>
            <w:left w:val="none" w:sz="0" w:space="0" w:color="auto"/>
            <w:bottom w:val="none" w:sz="0" w:space="0" w:color="auto"/>
            <w:right w:val="none" w:sz="0" w:space="0" w:color="auto"/>
          </w:divBdr>
        </w:div>
        <w:div w:id="1343357402">
          <w:marLeft w:val="640"/>
          <w:marRight w:val="0"/>
          <w:marTop w:val="0"/>
          <w:marBottom w:val="0"/>
          <w:divBdr>
            <w:top w:val="none" w:sz="0" w:space="0" w:color="auto"/>
            <w:left w:val="none" w:sz="0" w:space="0" w:color="auto"/>
            <w:bottom w:val="none" w:sz="0" w:space="0" w:color="auto"/>
            <w:right w:val="none" w:sz="0" w:space="0" w:color="auto"/>
          </w:divBdr>
        </w:div>
        <w:div w:id="1346444872">
          <w:marLeft w:val="640"/>
          <w:marRight w:val="0"/>
          <w:marTop w:val="0"/>
          <w:marBottom w:val="0"/>
          <w:divBdr>
            <w:top w:val="none" w:sz="0" w:space="0" w:color="auto"/>
            <w:left w:val="none" w:sz="0" w:space="0" w:color="auto"/>
            <w:bottom w:val="none" w:sz="0" w:space="0" w:color="auto"/>
            <w:right w:val="none" w:sz="0" w:space="0" w:color="auto"/>
          </w:divBdr>
        </w:div>
        <w:div w:id="1363284393">
          <w:marLeft w:val="640"/>
          <w:marRight w:val="0"/>
          <w:marTop w:val="0"/>
          <w:marBottom w:val="0"/>
          <w:divBdr>
            <w:top w:val="none" w:sz="0" w:space="0" w:color="auto"/>
            <w:left w:val="none" w:sz="0" w:space="0" w:color="auto"/>
            <w:bottom w:val="none" w:sz="0" w:space="0" w:color="auto"/>
            <w:right w:val="none" w:sz="0" w:space="0" w:color="auto"/>
          </w:divBdr>
        </w:div>
        <w:div w:id="1363557042">
          <w:marLeft w:val="640"/>
          <w:marRight w:val="0"/>
          <w:marTop w:val="0"/>
          <w:marBottom w:val="0"/>
          <w:divBdr>
            <w:top w:val="none" w:sz="0" w:space="0" w:color="auto"/>
            <w:left w:val="none" w:sz="0" w:space="0" w:color="auto"/>
            <w:bottom w:val="none" w:sz="0" w:space="0" w:color="auto"/>
            <w:right w:val="none" w:sz="0" w:space="0" w:color="auto"/>
          </w:divBdr>
        </w:div>
        <w:div w:id="1424834106">
          <w:marLeft w:val="640"/>
          <w:marRight w:val="0"/>
          <w:marTop w:val="0"/>
          <w:marBottom w:val="0"/>
          <w:divBdr>
            <w:top w:val="none" w:sz="0" w:space="0" w:color="auto"/>
            <w:left w:val="none" w:sz="0" w:space="0" w:color="auto"/>
            <w:bottom w:val="none" w:sz="0" w:space="0" w:color="auto"/>
            <w:right w:val="none" w:sz="0" w:space="0" w:color="auto"/>
          </w:divBdr>
        </w:div>
        <w:div w:id="1426345377">
          <w:marLeft w:val="640"/>
          <w:marRight w:val="0"/>
          <w:marTop w:val="0"/>
          <w:marBottom w:val="0"/>
          <w:divBdr>
            <w:top w:val="none" w:sz="0" w:space="0" w:color="auto"/>
            <w:left w:val="none" w:sz="0" w:space="0" w:color="auto"/>
            <w:bottom w:val="none" w:sz="0" w:space="0" w:color="auto"/>
            <w:right w:val="none" w:sz="0" w:space="0" w:color="auto"/>
          </w:divBdr>
        </w:div>
        <w:div w:id="1472820498">
          <w:marLeft w:val="640"/>
          <w:marRight w:val="0"/>
          <w:marTop w:val="0"/>
          <w:marBottom w:val="0"/>
          <w:divBdr>
            <w:top w:val="none" w:sz="0" w:space="0" w:color="auto"/>
            <w:left w:val="none" w:sz="0" w:space="0" w:color="auto"/>
            <w:bottom w:val="none" w:sz="0" w:space="0" w:color="auto"/>
            <w:right w:val="none" w:sz="0" w:space="0" w:color="auto"/>
          </w:divBdr>
        </w:div>
        <w:div w:id="1473403698">
          <w:marLeft w:val="640"/>
          <w:marRight w:val="0"/>
          <w:marTop w:val="0"/>
          <w:marBottom w:val="0"/>
          <w:divBdr>
            <w:top w:val="none" w:sz="0" w:space="0" w:color="auto"/>
            <w:left w:val="none" w:sz="0" w:space="0" w:color="auto"/>
            <w:bottom w:val="none" w:sz="0" w:space="0" w:color="auto"/>
            <w:right w:val="none" w:sz="0" w:space="0" w:color="auto"/>
          </w:divBdr>
        </w:div>
        <w:div w:id="1478910930">
          <w:marLeft w:val="640"/>
          <w:marRight w:val="0"/>
          <w:marTop w:val="0"/>
          <w:marBottom w:val="0"/>
          <w:divBdr>
            <w:top w:val="none" w:sz="0" w:space="0" w:color="auto"/>
            <w:left w:val="none" w:sz="0" w:space="0" w:color="auto"/>
            <w:bottom w:val="none" w:sz="0" w:space="0" w:color="auto"/>
            <w:right w:val="none" w:sz="0" w:space="0" w:color="auto"/>
          </w:divBdr>
        </w:div>
        <w:div w:id="1525097083">
          <w:marLeft w:val="640"/>
          <w:marRight w:val="0"/>
          <w:marTop w:val="0"/>
          <w:marBottom w:val="0"/>
          <w:divBdr>
            <w:top w:val="none" w:sz="0" w:space="0" w:color="auto"/>
            <w:left w:val="none" w:sz="0" w:space="0" w:color="auto"/>
            <w:bottom w:val="none" w:sz="0" w:space="0" w:color="auto"/>
            <w:right w:val="none" w:sz="0" w:space="0" w:color="auto"/>
          </w:divBdr>
        </w:div>
        <w:div w:id="1533422931">
          <w:marLeft w:val="640"/>
          <w:marRight w:val="0"/>
          <w:marTop w:val="0"/>
          <w:marBottom w:val="0"/>
          <w:divBdr>
            <w:top w:val="none" w:sz="0" w:space="0" w:color="auto"/>
            <w:left w:val="none" w:sz="0" w:space="0" w:color="auto"/>
            <w:bottom w:val="none" w:sz="0" w:space="0" w:color="auto"/>
            <w:right w:val="none" w:sz="0" w:space="0" w:color="auto"/>
          </w:divBdr>
        </w:div>
        <w:div w:id="1553734474">
          <w:marLeft w:val="640"/>
          <w:marRight w:val="0"/>
          <w:marTop w:val="0"/>
          <w:marBottom w:val="0"/>
          <w:divBdr>
            <w:top w:val="none" w:sz="0" w:space="0" w:color="auto"/>
            <w:left w:val="none" w:sz="0" w:space="0" w:color="auto"/>
            <w:bottom w:val="none" w:sz="0" w:space="0" w:color="auto"/>
            <w:right w:val="none" w:sz="0" w:space="0" w:color="auto"/>
          </w:divBdr>
        </w:div>
        <w:div w:id="1593319574">
          <w:marLeft w:val="640"/>
          <w:marRight w:val="0"/>
          <w:marTop w:val="0"/>
          <w:marBottom w:val="0"/>
          <w:divBdr>
            <w:top w:val="none" w:sz="0" w:space="0" w:color="auto"/>
            <w:left w:val="none" w:sz="0" w:space="0" w:color="auto"/>
            <w:bottom w:val="none" w:sz="0" w:space="0" w:color="auto"/>
            <w:right w:val="none" w:sz="0" w:space="0" w:color="auto"/>
          </w:divBdr>
        </w:div>
        <w:div w:id="1631859813">
          <w:marLeft w:val="640"/>
          <w:marRight w:val="0"/>
          <w:marTop w:val="0"/>
          <w:marBottom w:val="0"/>
          <w:divBdr>
            <w:top w:val="none" w:sz="0" w:space="0" w:color="auto"/>
            <w:left w:val="none" w:sz="0" w:space="0" w:color="auto"/>
            <w:bottom w:val="none" w:sz="0" w:space="0" w:color="auto"/>
            <w:right w:val="none" w:sz="0" w:space="0" w:color="auto"/>
          </w:divBdr>
        </w:div>
        <w:div w:id="1634098201">
          <w:marLeft w:val="640"/>
          <w:marRight w:val="0"/>
          <w:marTop w:val="0"/>
          <w:marBottom w:val="0"/>
          <w:divBdr>
            <w:top w:val="none" w:sz="0" w:space="0" w:color="auto"/>
            <w:left w:val="none" w:sz="0" w:space="0" w:color="auto"/>
            <w:bottom w:val="none" w:sz="0" w:space="0" w:color="auto"/>
            <w:right w:val="none" w:sz="0" w:space="0" w:color="auto"/>
          </w:divBdr>
        </w:div>
        <w:div w:id="1640182212">
          <w:marLeft w:val="640"/>
          <w:marRight w:val="0"/>
          <w:marTop w:val="0"/>
          <w:marBottom w:val="0"/>
          <w:divBdr>
            <w:top w:val="none" w:sz="0" w:space="0" w:color="auto"/>
            <w:left w:val="none" w:sz="0" w:space="0" w:color="auto"/>
            <w:bottom w:val="none" w:sz="0" w:space="0" w:color="auto"/>
            <w:right w:val="none" w:sz="0" w:space="0" w:color="auto"/>
          </w:divBdr>
        </w:div>
        <w:div w:id="1651790290">
          <w:marLeft w:val="640"/>
          <w:marRight w:val="0"/>
          <w:marTop w:val="0"/>
          <w:marBottom w:val="0"/>
          <w:divBdr>
            <w:top w:val="none" w:sz="0" w:space="0" w:color="auto"/>
            <w:left w:val="none" w:sz="0" w:space="0" w:color="auto"/>
            <w:bottom w:val="none" w:sz="0" w:space="0" w:color="auto"/>
            <w:right w:val="none" w:sz="0" w:space="0" w:color="auto"/>
          </w:divBdr>
        </w:div>
        <w:div w:id="1720209239">
          <w:marLeft w:val="640"/>
          <w:marRight w:val="0"/>
          <w:marTop w:val="0"/>
          <w:marBottom w:val="0"/>
          <w:divBdr>
            <w:top w:val="none" w:sz="0" w:space="0" w:color="auto"/>
            <w:left w:val="none" w:sz="0" w:space="0" w:color="auto"/>
            <w:bottom w:val="none" w:sz="0" w:space="0" w:color="auto"/>
            <w:right w:val="none" w:sz="0" w:space="0" w:color="auto"/>
          </w:divBdr>
        </w:div>
        <w:div w:id="1732651034">
          <w:marLeft w:val="640"/>
          <w:marRight w:val="0"/>
          <w:marTop w:val="0"/>
          <w:marBottom w:val="0"/>
          <w:divBdr>
            <w:top w:val="none" w:sz="0" w:space="0" w:color="auto"/>
            <w:left w:val="none" w:sz="0" w:space="0" w:color="auto"/>
            <w:bottom w:val="none" w:sz="0" w:space="0" w:color="auto"/>
            <w:right w:val="none" w:sz="0" w:space="0" w:color="auto"/>
          </w:divBdr>
        </w:div>
        <w:div w:id="1757632164">
          <w:marLeft w:val="640"/>
          <w:marRight w:val="0"/>
          <w:marTop w:val="0"/>
          <w:marBottom w:val="0"/>
          <w:divBdr>
            <w:top w:val="none" w:sz="0" w:space="0" w:color="auto"/>
            <w:left w:val="none" w:sz="0" w:space="0" w:color="auto"/>
            <w:bottom w:val="none" w:sz="0" w:space="0" w:color="auto"/>
            <w:right w:val="none" w:sz="0" w:space="0" w:color="auto"/>
          </w:divBdr>
        </w:div>
        <w:div w:id="1766339841">
          <w:marLeft w:val="640"/>
          <w:marRight w:val="0"/>
          <w:marTop w:val="0"/>
          <w:marBottom w:val="0"/>
          <w:divBdr>
            <w:top w:val="none" w:sz="0" w:space="0" w:color="auto"/>
            <w:left w:val="none" w:sz="0" w:space="0" w:color="auto"/>
            <w:bottom w:val="none" w:sz="0" w:space="0" w:color="auto"/>
            <w:right w:val="none" w:sz="0" w:space="0" w:color="auto"/>
          </w:divBdr>
        </w:div>
        <w:div w:id="1795248240">
          <w:marLeft w:val="640"/>
          <w:marRight w:val="0"/>
          <w:marTop w:val="0"/>
          <w:marBottom w:val="0"/>
          <w:divBdr>
            <w:top w:val="none" w:sz="0" w:space="0" w:color="auto"/>
            <w:left w:val="none" w:sz="0" w:space="0" w:color="auto"/>
            <w:bottom w:val="none" w:sz="0" w:space="0" w:color="auto"/>
            <w:right w:val="none" w:sz="0" w:space="0" w:color="auto"/>
          </w:divBdr>
        </w:div>
        <w:div w:id="1798525639">
          <w:marLeft w:val="640"/>
          <w:marRight w:val="0"/>
          <w:marTop w:val="0"/>
          <w:marBottom w:val="0"/>
          <w:divBdr>
            <w:top w:val="none" w:sz="0" w:space="0" w:color="auto"/>
            <w:left w:val="none" w:sz="0" w:space="0" w:color="auto"/>
            <w:bottom w:val="none" w:sz="0" w:space="0" w:color="auto"/>
            <w:right w:val="none" w:sz="0" w:space="0" w:color="auto"/>
          </w:divBdr>
        </w:div>
        <w:div w:id="1815876212">
          <w:marLeft w:val="640"/>
          <w:marRight w:val="0"/>
          <w:marTop w:val="0"/>
          <w:marBottom w:val="0"/>
          <w:divBdr>
            <w:top w:val="none" w:sz="0" w:space="0" w:color="auto"/>
            <w:left w:val="none" w:sz="0" w:space="0" w:color="auto"/>
            <w:bottom w:val="none" w:sz="0" w:space="0" w:color="auto"/>
            <w:right w:val="none" w:sz="0" w:space="0" w:color="auto"/>
          </w:divBdr>
        </w:div>
        <w:div w:id="1818256230">
          <w:marLeft w:val="640"/>
          <w:marRight w:val="0"/>
          <w:marTop w:val="0"/>
          <w:marBottom w:val="0"/>
          <w:divBdr>
            <w:top w:val="none" w:sz="0" w:space="0" w:color="auto"/>
            <w:left w:val="none" w:sz="0" w:space="0" w:color="auto"/>
            <w:bottom w:val="none" w:sz="0" w:space="0" w:color="auto"/>
            <w:right w:val="none" w:sz="0" w:space="0" w:color="auto"/>
          </w:divBdr>
        </w:div>
        <w:div w:id="1860780315">
          <w:marLeft w:val="640"/>
          <w:marRight w:val="0"/>
          <w:marTop w:val="0"/>
          <w:marBottom w:val="0"/>
          <w:divBdr>
            <w:top w:val="none" w:sz="0" w:space="0" w:color="auto"/>
            <w:left w:val="none" w:sz="0" w:space="0" w:color="auto"/>
            <w:bottom w:val="none" w:sz="0" w:space="0" w:color="auto"/>
            <w:right w:val="none" w:sz="0" w:space="0" w:color="auto"/>
          </w:divBdr>
        </w:div>
        <w:div w:id="1863395753">
          <w:marLeft w:val="640"/>
          <w:marRight w:val="0"/>
          <w:marTop w:val="0"/>
          <w:marBottom w:val="0"/>
          <w:divBdr>
            <w:top w:val="none" w:sz="0" w:space="0" w:color="auto"/>
            <w:left w:val="none" w:sz="0" w:space="0" w:color="auto"/>
            <w:bottom w:val="none" w:sz="0" w:space="0" w:color="auto"/>
            <w:right w:val="none" w:sz="0" w:space="0" w:color="auto"/>
          </w:divBdr>
        </w:div>
        <w:div w:id="1866749773">
          <w:marLeft w:val="640"/>
          <w:marRight w:val="0"/>
          <w:marTop w:val="0"/>
          <w:marBottom w:val="0"/>
          <w:divBdr>
            <w:top w:val="none" w:sz="0" w:space="0" w:color="auto"/>
            <w:left w:val="none" w:sz="0" w:space="0" w:color="auto"/>
            <w:bottom w:val="none" w:sz="0" w:space="0" w:color="auto"/>
            <w:right w:val="none" w:sz="0" w:space="0" w:color="auto"/>
          </w:divBdr>
        </w:div>
        <w:div w:id="1893343132">
          <w:marLeft w:val="640"/>
          <w:marRight w:val="0"/>
          <w:marTop w:val="0"/>
          <w:marBottom w:val="0"/>
          <w:divBdr>
            <w:top w:val="none" w:sz="0" w:space="0" w:color="auto"/>
            <w:left w:val="none" w:sz="0" w:space="0" w:color="auto"/>
            <w:bottom w:val="none" w:sz="0" w:space="0" w:color="auto"/>
            <w:right w:val="none" w:sz="0" w:space="0" w:color="auto"/>
          </w:divBdr>
        </w:div>
        <w:div w:id="1933196453">
          <w:marLeft w:val="640"/>
          <w:marRight w:val="0"/>
          <w:marTop w:val="0"/>
          <w:marBottom w:val="0"/>
          <w:divBdr>
            <w:top w:val="none" w:sz="0" w:space="0" w:color="auto"/>
            <w:left w:val="none" w:sz="0" w:space="0" w:color="auto"/>
            <w:bottom w:val="none" w:sz="0" w:space="0" w:color="auto"/>
            <w:right w:val="none" w:sz="0" w:space="0" w:color="auto"/>
          </w:divBdr>
        </w:div>
        <w:div w:id="1942105928">
          <w:marLeft w:val="640"/>
          <w:marRight w:val="0"/>
          <w:marTop w:val="0"/>
          <w:marBottom w:val="0"/>
          <w:divBdr>
            <w:top w:val="none" w:sz="0" w:space="0" w:color="auto"/>
            <w:left w:val="none" w:sz="0" w:space="0" w:color="auto"/>
            <w:bottom w:val="none" w:sz="0" w:space="0" w:color="auto"/>
            <w:right w:val="none" w:sz="0" w:space="0" w:color="auto"/>
          </w:divBdr>
        </w:div>
        <w:div w:id="2006475480">
          <w:marLeft w:val="640"/>
          <w:marRight w:val="0"/>
          <w:marTop w:val="0"/>
          <w:marBottom w:val="0"/>
          <w:divBdr>
            <w:top w:val="none" w:sz="0" w:space="0" w:color="auto"/>
            <w:left w:val="none" w:sz="0" w:space="0" w:color="auto"/>
            <w:bottom w:val="none" w:sz="0" w:space="0" w:color="auto"/>
            <w:right w:val="none" w:sz="0" w:space="0" w:color="auto"/>
          </w:divBdr>
        </w:div>
        <w:div w:id="2024359115">
          <w:marLeft w:val="640"/>
          <w:marRight w:val="0"/>
          <w:marTop w:val="0"/>
          <w:marBottom w:val="0"/>
          <w:divBdr>
            <w:top w:val="none" w:sz="0" w:space="0" w:color="auto"/>
            <w:left w:val="none" w:sz="0" w:space="0" w:color="auto"/>
            <w:bottom w:val="none" w:sz="0" w:space="0" w:color="auto"/>
            <w:right w:val="none" w:sz="0" w:space="0" w:color="auto"/>
          </w:divBdr>
        </w:div>
        <w:div w:id="2054186561">
          <w:marLeft w:val="640"/>
          <w:marRight w:val="0"/>
          <w:marTop w:val="0"/>
          <w:marBottom w:val="0"/>
          <w:divBdr>
            <w:top w:val="none" w:sz="0" w:space="0" w:color="auto"/>
            <w:left w:val="none" w:sz="0" w:space="0" w:color="auto"/>
            <w:bottom w:val="none" w:sz="0" w:space="0" w:color="auto"/>
            <w:right w:val="none" w:sz="0" w:space="0" w:color="auto"/>
          </w:divBdr>
        </w:div>
        <w:div w:id="2067991123">
          <w:marLeft w:val="640"/>
          <w:marRight w:val="0"/>
          <w:marTop w:val="0"/>
          <w:marBottom w:val="0"/>
          <w:divBdr>
            <w:top w:val="none" w:sz="0" w:space="0" w:color="auto"/>
            <w:left w:val="none" w:sz="0" w:space="0" w:color="auto"/>
            <w:bottom w:val="none" w:sz="0" w:space="0" w:color="auto"/>
            <w:right w:val="none" w:sz="0" w:space="0" w:color="auto"/>
          </w:divBdr>
        </w:div>
        <w:div w:id="2084987446">
          <w:marLeft w:val="640"/>
          <w:marRight w:val="0"/>
          <w:marTop w:val="0"/>
          <w:marBottom w:val="0"/>
          <w:divBdr>
            <w:top w:val="none" w:sz="0" w:space="0" w:color="auto"/>
            <w:left w:val="none" w:sz="0" w:space="0" w:color="auto"/>
            <w:bottom w:val="none" w:sz="0" w:space="0" w:color="auto"/>
            <w:right w:val="none" w:sz="0" w:space="0" w:color="auto"/>
          </w:divBdr>
        </w:div>
        <w:div w:id="2095471747">
          <w:marLeft w:val="640"/>
          <w:marRight w:val="0"/>
          <w:marTop w:val="0"/>
          <w:marBottom w:val="0"/>
          <w:divBdr>
            <w:top w:val="none" w:sz="0" w:space="0" w:color="auto"/>
            <w:left w:val="none" w:sz="0" w:space="0" w:color="auto"/>
            <w:bottom w:val="none" w:sz="0" w:space="0" w:color="auto"/>
            <w:right w:val="none" w:sz="0" w:space="0" w:color="auto"/>
          </w:divBdr>
        </w:div>
        <w:div w:id="2108574219">
          <w:marLeft w:val="640"/>
          <w:marRight w:val="0"/>
          <w:marTop w:val="0"/>
          <w:marBottom w:val="0"/>
          <w:divBdr>
            <w:top w:val="none" w:sz="0" w:space="0" w:color="auto"/>
            <w:left w:val="none" w:sz="0" w:space="0" w:color="auto"/>
            <w:bottom w:val="none" w:sz="0" w:space="0" w:color="auto"/>
            <w:right w:val="none" w:sz="0" w:space="0" w:color="auto"/>
          </w:divBdr>
        </w:div>
      </w:divsChild>
    </w:div>
    <w:div w:id="1889796645">
      <w:bodyDiv w:val="1"/>
      <w:marLeft w:val="0"/>
      <w:marRight w:val="0"/>
      <w:marTop w:val="0"/>
      <w:marBottom w:val="0"/>
      <w:divBdr>
        <w:top w:val="none" w:sz="0" w:space="0" w:color="auto"/>
        <w:left w:val="none" w:sz="0" w:space="0" w:color="auto"/>
        <w:bottom w:val="none" w:sz="0" w:space="0" w:color="auto"/>
        <w:right w:val="none" w:sz="0" w:space="0" w:color="auto"/>
      </w:divBdr>
      <w:divsChild>
        <w:div w:id="1885092227">
          <w:marLeft w:val="640"/>
          <w:marRight w:val="0"/>
          <w:marTop w:val="0"/>
          <w:marBottom w:val="0"/>
          <w:divBdr>
            <w:top w:val="none" w:sz="0" w:space="0" w:color="auto"/>
            <w:left w:val="none" w:sz="0" w:space="0" w:color="auto"/>
            <w:bottom w:val="none" w:sz="0" w:space="0" w:color="auto"/>
            <w:right w:val="none" w:sz="0" w:space="0" w:color="auto"/>
          </w:divBdr>
        </w:div>
        <w:div w:id="1866211075">
          <w:marLeft w:val="640"/>
          <w:marRight w:val="0"/>
          <w:marTop w:val="0"/>
          <w:marBottom w:val="0"/>
          <w:divBdr>
            <w:top w:val="none" w:sz="0" w:space="0" w:color="auto"/>
            <w:left w:val="none" w:sz="0" w:space="0" w:color="auto"/>
            <w:bottom w:val="none" w:sz="0" w:space="0" w:color="auto"/>
            <w:right w:val="none" w:sz="0" w:space="0" w:color="auto"/>
          </w:divBdr>
        </w:div>
        <w:div w:id="1055007868">
          <w:marLeft w:val="640"/>
          <w:marRight w:val="0"/>
          <w:marTop w:val="0"/>
          <w:marBottom w:val="0"/>
          <w:divBdr>
            <w:top w:val="none" w:sz="0" w:space="0" w:color="auto"/>
            <w:left w:val="none" w:sz="0" w:space="0" w:color="auto"/>
            <w:bottom w:val="none" w:sz="0" w:space="0" w:color="auto"/>
            <w:right w:val="none" w:sz="0" w:space="0" w:color="auto"/>
          </w:divBdr>
        </w:div>
        <w:div w:id="972174554">
          <w:marLeft w:val="640"/>
          <w:marRight w:val="0"/>
          <w:marTop w:val="0"/>
          <w:marBottom w:val="0"/>
          <w:divBdr>
            <w:top w:val="none" w:sz="0" w:space="0" w:color="auto"/>
            <w:left w:val="none" w:sz="0" w:space="0" w:color="auto"/>
            <w:bottom w:val="none" w:sz="0" w:space="0" w:color="auto"/>
            <w:right w:val="none" w:sz="0" w:space="0" w:color="auto"/>
          </w:divBdr>
        </w:div>
        <w:div w:id="866483946">
          <w:marLeft w:val="640"/>
          <w:marRight w:val="0"/>
          <w:marTop w:val="0"/>
          <w:marBottom w:val="0"/>
          <w:divBdr>
            <w:top w:val="none" w:sz="0" w:space="0" w:color="auto"/>
            <w:left w:val="none" w:sz="0" w:space="0" w:color="auto"/>
            <w:bottom w:val="none" w:sz="0" w:space="0" w:color="auto"/>
            <w:right w:val="none" w:sz="0" w:space="0" w:color="auto"/>
          </w:divBdr>
        </w:div>
        <w:div w:id="2104642658">
          <w:marLeft w:val="640"/>
          <w:marRight w:val="0"/>
          <w:marTop w:val="0"/>
          <w:marBottom w:val="0"/>
          <w:divBdr>
            <w:top w:val="none" w:sz="0" w:space="0" w:color="auto"/>
            <w:left w:val="none" w:sz="0" w:space="0" w:color="auto"/>
            <w:bottom w:val="none" w:sz="0" w:space="0" w:color="auto"/>
            <w:right w:val="none" w:sz="0" w:space="0" w:color="auto"/>
          </w:divBdr>
        </w:div>
        <w:div w:id="1590886640">
          <w:marLeft w:val="640"/>
          <w:marRight w:val="0"/>
          <w:marTop w:val="0"/>
          <w:marBottom w:val="0"/>
          <w:divBdr>
            <w:top w:val="none" w:sz="0" w:space="0" w:color="auto"/>
            <w:left w:val="none" w:sz="0" w:space="0" w:color="auto"/>
            <w:bottom w:val="none" w:sz="0" w:space="0" w:color="auto"/>
            <w:right w:val="none" w:sz="0" w:space="0" w:color="auto"/>
          </w:divBdr>
        </w:div>
        <w:div w:id="152991518">
          <w:marLeft w:val="640"/>
          <w:marRight w:val="0"/>
          <w:marTop w:val="0"/>
          <w:marBottom w:val="0"/>
          <w:divBdr>
            <w:top w:val="none" w:sz="0" w:space="0" w:color="auto"/>
            <w:left w:val="none" w:sz="0" w:space="0" w:color="auto"/>
            <w:bottom w:val="none" w:sz="0" w:space="0" w:color="auto"/>
            <w:right w:val="none" w:sz="0" w:space="0" w:color="auto"/>
          </w:divBdr>
        </w:div>
        <w:div w:id="1569657285">
          <w:marLeft w:val="640"/>
          <w:marRight w:val="0"/>
          <w:marTop w:val="0"/>
          <w:marBottom w:val="0"/>
          <w:divBdr>
            <w:top w:val="none" w:sz="0" w:space="0" w:color="auto"/>
            <w:left w:val="none" w:sz="0" w:space="0" w:color="auto"/>
            <w:bottom w:val="none" w:sz="0" w:space="0" w:color="auto"/>
            <w:right w:val="none" w:sz="0" w:space="0" w:color="auto"/>
          </w:divBdr>
        </w:div>
        <w:div w:id="795762098">
          <w:marLeft w:val="640"/>
          <w:marRight w:val="0"/>
          <w:marTop w:val="0"/>
          <w:marBottom w:val="0"/>
          <w:divBdr>
            <w:top w:val="none" w:sz="0" w:space="0" w:color="auto"/>
            <w:left w:val="none" w:sz="0" w:space="0" w:color="auto"/>
            <w:bottom w:val="none" w:sz="0" w:space="0" w:color="auto"/>
            <w:right w:val="none" w:sz="0" w:space="0" w:color="auto"/>
          </w:divBdr>
        </w:div>
        <w:div w:id="701516754">
          <w:marLeft w:val="640"/>
          <w:marRight w:val="0"/>
          <w:marTop w:val="0"/>
          <w:marBottom w:val="0"/>
          <w:divBdr>
            <w:top w:val="none" w:sz="0" w:space="0" w:color="auto"/>
            <w:left w:val="none" w:sz="0" w:space="0" w:color="auto"/>
            <w:bottom w:val="none" w:sz="0" w:space="0" w:color="auto"/>
            <w:right w:val="none" w:sz="0" w:space="0" w:color="auto"/>
          </w:divBdr>
        </w:div>
        <w:div w:id="1554462379">
          <w:marLeft w:val="640"/>
          <w:marRight w:val="0"/>
          <w:marTop w:val="0"/>
          <w:marBottom w:val="0"/>
          <w:divBdr>
            <w:top w:val="none" w:sz="0" w:space="0" w:color="auto"/>
            <w:left w:val="none" w:sz="0" w:space="0" w:color="auto"/>
            <w:bottom w:val="none" w:sz="0" w:space="0" w:color="auto"/>
            <w:right w:val="none" w:sz="0" w:space="0" w:color="auto"/>
          </w:divBdr>
        </w:div>
        <w:div w:id="1185753382">
          <w:marLeft w:val="640"/>
          <w:marRight w:val="0"/>
          <w:marTop w:val="0"/>
          <w:marBottom w:val="0"/>
          <w:divBdr>
            <w:top w:val="none" w:sz="0" w:space="0" w:color="auto"/>
            <w:left w:val="none" w:sz="0" w:space="0" w:color="auto"/>
            <w:bottom w:val="none" w:sz="0" w:space="0" w:color="auto"/>
            <w:right w:val="none" w:sz="0" w:space="0" w:color="auto"/>
          </w:divBdr>
        </w:div>
        <w:div w:id="849219581">
          <w:marLeft w:val="640"/>
          <w:marRight w:val="0"/>
          <w:marTop w:val="0"/>
          <w:marBottom w:val="0"/>
          <w:divBdr>
            <w:top w:val="none" w:sz="0" w:space="0" w:color="auto"/>
            <w:left w:val="none" w:sz="0" w:space="0" w:color="auto"/>
            <w:bottom w:val="none" w:sz="0" w:space="0" w:color="auto"/>
            <w:right w:val="none" w:sz="0" w:space="0" w:color="auto"/>
          </w:divBdr>
        </w:div>
        <w:div w:id="1748574547">
          <w:marLeft w:val="640"/>
          <w:marRight w:val="0"/>
          <w:marTop w:val="0"/>
          <w:marBottom w:val="0"/>
          <w:divBdr>
            <w:top w:val="none" w:sz="0" w:space="0" w:color="auto"/>
            <w:left w:val="none" w:sz="0" w:space="0" w:color="auto"/>
            <w:bottom w:val="none" w:sz="0" w:space="0" w:color="auto"/>
            <w:right w:val="none" w:sz="0" w:space="0" w:color="auto"/>
          </w:divBdr>
        </w:div>
        <w:div w:id="107358298">
          <w:marLeft w:val="640"/>
          <w:marRight w:val="0"/>
          <w:marTop w:val="0"/>
          <w:marBottom w:val="0"/>
          <w:divBdr>
            <w:top w:val="none" w:sz="0" w:space="0" w:color="auto"/>
            <w:left w:val="none" w:sz="0" w:space="0" w:color="auto"/>
            <w:bottom w:val="none" w:sz="0" w:space="0" w:color="auto"/>
            <w:right w:val="none" w:sz="0" w:space="0" w:color="auto"/>
          </w:divBdr>
        </w:div>
        <w:div w:id="144472867">
          <w:marLeft w:val="640"/>
          <w:marRight w:val="0"/>
          <w:marTop w:val="0"/>
          <w:marBottom w:val="0"/>
          <w:divBdr>
            <w:top w:val="none" w:sz="0" w:space="0" w:color="auto"/>
            <w:left w:val="none" w:sz="0" w:space="0" w:color="auto"/>
            <w:bottom w:val="none" w:sz="0" w:space="0" w:color="auto"/>
            <w:right w:val="none" w:sz="0" w:space="0" w:color="auto"/>
          </w:divBdr>
        </w:div>
        <w:div w:id="632714855">
          <w:marLeft w:val="640"/>
          <w:marRight w:val="0"/>
          <w:marTop w:val="0"/>
          <w:marBottom w:val="0"/>
          <w:divBdr>
            <w:top w:val="none" w:sz="0" w:space="0" w:color="auto"/>
            <w:left w:val="none" w:sz="0" w:space="0" w:color="auto"/>
            <w:bottom w:val="none" w:sz="0" w:space="0" w:color="auto"/>
            <w:right w:val="none" w:sz="0" w:space="0" w:color="auto"/>
          </w:divBdr>
        </w:div>
        <w:div w:id="1902138118">
          <w:marLeft w:val="640"/>
          <w:marRight w:val="0"/>
          <w:marTop w:val="0"/>
          <w:marBottom w:val="0"/>
          <w:divBdr>
            <w:top w:val="none" w:sz="0" w:space="0" w:color="auto"/>
            <w:left w:val="none" w:sz="0" w:space="0" w:color="auto"/>
            <w:bottom w:val="none" w:sz="0" w:space="0" w:color="auto"/>
            <w:right w:val="none" w:sz="0" w:space="0" w:color="auto"/>
          </w:divBdr>
        </w:div>
        <w:div w:id="498234090">
          <w:marLeft w:val="640"/>
          <w:marRight w:val="0"/>
          <w:marTop w:val="0"/>
          <w:marBottom w:val="0"/>
          <w:divBdr>
            <w:top w:val="none" w:sz="0" w:space="0" w:color="auto"/>
            <w:left w:val="none" w:sz="0" w:space="0" w:color="auto"/>
            <w:bottom w:val="none" w:sz="0" w:space="0" w:color="auto"/>
            <w:right w:val="none" w:sz="0" w:space="0" w:color="auto"/>
          </w:divBdr>
        </w:div>
        <w:div w:id="423846126">
          <w:marLeft w:val="640"/>
          <w:marRight w:val="0"/>
          <w:marTop w:val="0"/>
          <w:marBottom w:val="0"/>
          <w:divBdr>
            <w:top w:val="none" w:sz="0" w:space="0" w:color="auto"/>
            <w:left w:val="none" w:sz="0" w:space="0" w:color="auto"/>
            <w:bottom w:val="none" w:sz="0" w:space="0" w:color="auto"/>
            <w:right w:val="none" w:sz="0" w:space="0" w:color="auto"/>
          </w:divBdr>
        </w:div>
        <w:div w:id="830828392">
          <w:marLeft w:val="640"/>
          <w:marRight w:val="0"/>
          <w:marTop w:val="0"/>
          <w:marBottom w:val="0"/>
          <w:divBdr>
            <w:top w:val="none" w:sz="0" w:space="0" w:color="auto"/>
            <w:left w:val="none" w:sz="0" w:space="0" w:color="auto"/>
            <w:bottom w:val="none" w:sz="0" w:space="0" w:color="auto"/>
            <w:right w:val="none" w:sz="0" w:space="0" w:color="auto"/>
          </w:divBdr>
        </w:div>
        <w:div w:id="483667197">
          <w:marLeft w:val="640"/>
          <w:marRight w:val="0"/>
          <w:marTop w:val="0"/>
          <w:marBottom w:val="0"/>
          <w:divBdr>
            <w:top w:val="none" w:sz="0" w:space="0" w:color="auto"/>
            <w:left w:val="none" w:sz="0" w:space="0" w:color="auto"/>
            <w:bottom w:val="none" w:sz="0" w:space="0" w:color="auto"/>
            <w:right w:val="none" w:sz="0" w:space="0" w:color="auto"/>
          </w:divBdr>
        </w:div>
        <w:div w:id="89007403">
          <w:marLeft w:val="640"/>
          <w:marRight w:val="0"/>
          <w:marTop w:val="0"/>
          <w:marBottom w:val="0"/>
          <w:divBdr>
            <w:top w:val="none" w:sz="0" w:space="0" w:color="auto"/>
            <w:left w:val="none" w:sz="0" w:space="0" w:color="auto"/>
            <w:bottom w:val="none" w:sz="0" w:space="0" w:color="auto"/>
            <w:right w:val="none" w:sz="0" w:space="0" w:color="auto"/>
          </w:divBdr>
        </w:div>
        <w:div w:id="2131512846">
          <w:marLeft w:val="640"/>
          <w:marRight w:val="0"/>
          <w:marTop w:val="0"/>
          <w:marBottom w:val="0"/>
          <w:divBdr>
            <w:top w:val="none" w:sz="0" w:space="0" w:color="auto"/>
            <w:left w:val="none" w:sz="0" w:space="0" w:color="auto"/>
            <w:bottom w:val="none" w:sz="0" w:space="0" w:color="auto"/>
            <w:right w:val="none" w:sz="0" w:space="0" w:color="auto"/>
          </w:divBdr>
        </w:div>
        <w:div w:id="101924390">
          <w:marLeft w:val="640"/>
          <w:marRight w:val="0"/>
          <w:marTop w:val="0"/>
          <w:marBottom w:val="0"/>
          <w:divBdr>
            <w:top w:val="none" w:sz="0" w:space="0" w:color="auto"/>
            <w:left w:val="none" w:sz="0" w:space="0" w:color="auto"/>
            <w:bottom w:val="none" w:sz="0" w:space="0" w:color="auto"/>
            <w:right w:val="none" w:sz="0" w:space="0" w:color="auto"/>
          </w:divBdr>
        </w:div>
        <w:div w:id="1312515017">
          <w:marLeft w:val="640"/>
          <w:marRight w:val="0"/>
          <w:marTop w:val="0"/>
          <w:marBottom w:val="0"/>
          <w:divBdr>
            <w:top w:val="none" w:sz="0" w:space="0" w:color="auto"/>
            <w:left w:val="none" w:sz="0" w:space="0" w:color="auto"/>
            <w:bottom w:val="none" w:sz="0" w:space="0" w:color="auto"/>
            <w:right w:val="none" w:sz="0" w:space="0" w:color="auto"/>
          </w:divBdr>
        </w:div>
        <w:div w:id="960307176">
          <w:marLeft w:val="640"/>
          <w:marRight w:val="0"/>
          <w:marTop w:val="0"/>
          <w:marBottom w:val="0"/>
          <w:divBdr>
            <w:top w:val="none" w:sz="0" w:space="0" w:color="auto"/>
            <w:left w:val="none" w:sz="0" w:space="0" w:color="auto"/>
            <w:bottom w:val="none" w:sz="0" w:space="0" w:color="auto"/>
            <w:right w:val="none" w:sz="0" w:space="0" w:color="auto"/>
          </w:divBdr>
        </w:div>
        <w:div w:id="312611008">
          <w:marLeft w:val="640"/>
          <w:marRight w:val="0"/>
          <w:marTop w:val="0"/>
          <w:marBottom w:val="0"/>
          <w:divBdr>
            <w:top w:val="none" w:sz="0" w:space="0" w:color="auto"/>
            <w:left w:val="none" w:sz="0" w:space="0" w:color="auto"/>
            <w:bottom w:val="none" w:sz="0" w:space="0" w:color="auto"/>
            <w:right w:val="none" w:sz="0" w:space="0" w:color="auto"/>
          </w:divBdr>
        </w:div>
        <w:div w:id="484277053">
          <w:marLeft w:val="640"/>
          <w:marRight w:val="0"/>
          <w:marTop w:val="0"/>
          <w:marBottom w:val="0"/>
          <w:divBdr>
            <w:top w:val="none" w:sz="0" w:space="0" w:color="auto"/>
            <w:left w:val="none" w:sz="0" w:space="0" w:color="auto"/>
            <w:bottom w:val="none" w:sz="0" w:space="0" w:color="auto"/>
            <w:right w:val="none" w:sz="0" w:space="0" w:color="auto"/>
          </w:divBdr>
        </w:div>
        <w:div w:id="92484940">
          <w:marLeft w:val="640"/>
          <w:marRight w:val="0"/>
          <w:marTop w:val="0"/>
          <w:marBottom w:val="0"/>
          <w:divBdr>
            <w:top w:val="none" w:sz="0" w:space="0" w:color="auto"/>
            <w:left w:val="none" w:sz="0" w:space="0" w:color="auto"/>
            <w:bottom w:val="none" w:sz="0" w:space="0" w:color="auto"/>
            <w:right w:val="none" w:sz="0" w:space="0" w:color="auto"/>
          </w:divBdr>
        </w:div>
        <w:div w:id="757139523">
          <w:marLeft w:val="640"/>
          <w:marRight w:val="0"/>
          <w:marTop w:val="0"/>
          <w:marBottom w:val="0"/>
          <w:divBdr>
            <w:top w:val="none" w:sz="0" w:space="0" w:color="auto"/>
            <w:left w:val="none" w:sz="0" w:space="0" w:color="auto"/>
            <w:bottom w:val="none" w:sz="0" w:space="0" w:color="auto"/>
            <w:right w:val="none" w:sz="0" w:space="0" w:color="auto"/>
          </w:divBdr>
        </w:div>
        <w:div w:id="2095319033">
          <w:marLeft w:val="640"/>
          <w:marRight w:val="0"/>
          <w:marTop w:val="0"/>
          <w:marBottom w:val="0"/>
          <w:divBdr>
            <w:top w:val="none" w:sz="0" w:space="0" w:color="auto"/>
            <w:left w:val="none" w:sz="0" w:space="0" w:color="auto"/>
            <w:bottom w:val="none" w:sz="0" w:space="0" w:color="auto"/>
            <w:right w:val="none" w:sz="0" w:space="0" w:color="auto"/>
          </w:divBdr>
        </w:div>
        <w:div w:id="1929192994">
          <w:marLeft w:val="640"/>
          <w:marRight w:val="0"/>
          <w:marTop w:val="0"/>
          <w:marBottom w:val="0"/>
          <w:divBdr>
            <w:top w:val="none" w:sz="0" w:space="0" w:color="auto"/>
            <w:left w:val="none" w:sz="0" w:space="0" w:color="auto"/>
            <w:bottom w:val="none" w:sz="0" w:space="0" w:color="auto"/>
            <w:right w:val="none" w:sz="0" w:space="0" w:color="auto"/>
          </w:divBdr>
        </w:div>
        <w:div w:id="25100590">
          <w:marLeft w:val="640"/>
          <w:marRight w:val="0"/>
          <w:marTop w:val="0"/>
          <w:marBottom w:val="0"/>
          <w:divBdr>
            <w:top w:val="none" w:sz="0" w:space="0" w:color="auto"/>
            <w:left w:val="none" w:sz="0" w:space="0" w:color="auto"/>
            <w:bottom w:val="none" w:sz="0" w:space="0" w:color="auto"/>
            <w:right w:val="none" w:sz="0" w:space="0" w:color="auto"/>
          </w:divBdr>
        </w:div>
        <w:div w:id="1327395161">
          <w:marLeft w:val="640"/>
          <w:marRight w:val="0"/>
          <w:marTop w:val="0"/>
          <w:marBottom w:val="0"/>
          <w:divBdr>
            <w:top w:val="none" w:sz="0" w:space="0" w:color="auto"/>
            <w:left w:val="none" w:sz="0" w:space="0" w:color="auto"/>
            <w:bottom w:val="none" w:sz="0" w:space="0" w:color="auto"/>
            <w:right w:val="none" w:sz="0" w:space="0" w:color="auto"/>
          </w:divBdr>
        </w:div>
        <w:div w:id="83457569">
          <w:marLeft w:val="640"/>
          <w:marRight w:val="0"/>
          <w:marTop w:val="0"/>
          <w:marBottom w:val="0"/>
          <w:divBdr>
            <w:top w:val="none" w:sz="0" w:space="0" w:color="auto"/>
            <w:left w:val="none" w:sz="0" w:space="0" w:color="auto"/>
            <w:bottom w:val="none" w:sz="0" w:space="0" w:color="auto"/>
            <w:right w:val="none" w:sz="0" w:space="0" w:color="auto"/>
          </w:divBdr>
        </w:div>
        <w:div w:id="109126457">
          <w:marLeft w:val="640"/>
          <w:marRight w:val="0"/>
          <w:marTop w:val="0"/>
          <w:marBottom w:val="0"/>
          <w:divBdr>
            <w:top w:val="none" w:sz="0" w:space="0" w:color="auto"/>
            <w:left w:val="none" w:sz="0" w:space="0" w:color="auto"/>
            <w:bottom w:val="none" w:sz="0" w:space="0" w:color="auto"/>
            <w:right w:val="none" w:sz="0" w:space="0" w:color="auto"/>
          </w:divBdr>
        </w:div>
        <w:div w:id="1251505722">
          <w:marLeft w:val="640"/>
          <w:marRight w:val="0"/>
          <w:marTop w:val="0"/>
          <w:marBottom w:val="0"/>
          <w:divBdr>
            <w:top w:val="none" w:sz="0" w:space="0" w:color="auto"/>
            <w:left w:val="none" w:sz="0" w:space="0" w:color="auto"/>
            <w:bottom w:val="none" w:sz="0" w:space="0" w:color="auto"/>
            <w:right w:val="none" w:sz="0" w:space="0" w:color="auto"/>
          </w:divBdr>
        </w:div>
        <w:div w:id="943801038">
          <w:marLeft w:val="640"/>
          <w:marRight w:val="0"/>
          <w:marTop w:val="0"/>
          <w:marBottom w:val="0"/>
          <w:divBdr>
            <w:top w:val="none" w:sz="0" w:space="0" w:color="auto"/>
            <w:left w:val="none" w:sz="0" w:space="0" w:color="auto"/>
            <w:bottom w:val="none" w:sz="0" w:space="0" w:color="auto"/>
            <w:right w:val="none" w:sz="0" w:space="0" w:color="auto"/>
          </w:divBdr>
        </w:div>
        <w:div w:id="1957516383">
          <w:marLeft w:val="640"/>
          <w:marRight w:val="0"/>
          <w:marTop w:val="0"/>
          <w:marBottom w:val="0"/>
          <w:divBdr>
            <w:top w:val="none" w:sz="0" w:space="0" w:color="auto"/>
            <w:left w:val="none" w:sz="0" w:space="0" w:color="auto"/>
            <w:bottom w:val="none" w:sz="0" w:space="0" w:color="auto"/>
            <w:right w:val="none" w:sz="0" w:space="0" w:color="auto"/>
          </w:divBdr>
        </w:div>
        <w:div w:id="1385518380">
          <w:marLeft w:val="640"/>
          <w:marRight w:val="0"/>
          <w:marTop w:val="0"/>
          <w:marBottom w:val="0"/>
          <w:divBdr>
            <w:top w:val="none" w:sz="0" w:space="0" w:color="auto"/>
            <w:left w:val="none" w:sz="0" w:space="0" w:color="auto"/>
            <w:bottom w:val="none" w:sz="0" w:space="0" w:color="auto"/>
            <w:right w:val="none" w:sz="0" w:space="0" w:color="auto"/>
          </w:divBdr>
        </w:div>
        <w:div w:id="121656211">
          <w:marLeft w:val="640"/>
          <w:marRight w:val="0"/>
          <w:marTop w:val="0"/>
          <w:marBottom w:val="0"/>
          <w:divBdr>
            <w:top w:val="none" w:sz="0" w:space="0" w:color="auto"/>
            <w:left w:val="none" w:sz="0" w:space="0" w:color="auto"/>
            <w:bottom w:val="none" w:sz="0" w:space="0" w:color="auto"/>
            <w:right w:val="none" w:sz="0" w:space="0" w:color="auto"/>
          </w:divBdr>
        </w:div>
        <w:div w:id="1099372613">
          <w:marLeft w:val="640"/>
          <w:marRight w:val="0"/>
          <w:marTop w:val="0"/>
          <w:marBottom w:val="0"/>
          <w:divBdr>
            <w:top w:val="none" w:sz="0" w:space="0" w:color="auto"/>
            <w:left w:val="none" w:sz="0" w:space="0" w:color="auto"/>
            <w:bottom w:val="none" w:sz="0" w:space="0" w:color="auto"/>
            <w:right w:val="none" w:sz="0" w:space="0" w:color="auto"/>
          </w:divBdr>
        </w:div>
        <w:div w:id="535898022">
          <w:marLeft w:val="640"/>
          <w:marRight w:val="0"/>
          <w:marTop w:val="0"/>
          <w:marBottom w:val="0"/>
          <w:divBdr>
            <w:top w:val="none" w:sz="0" w:space="0" w:color="auto"/>
            <w:left w:val="none" w:sz="0" w:space="0" w:color="auto"/>
            <w:bottom w:val="none" w:sz="0" w:space="0" w:color="auto"/>
            <w:right w:val="none" w:sz="0" w:space="0" w:color="auto"/>
          </w:divBdr>
        </w:div>
        <w:div w:id="224532557">
          <w:marLeft w:val="640"/>
          <w:marRight w:val="0"/>
          <w:marTop w:val="0"/>
          <w:marBottom w:val="0"/>
          <w:divBdr>
            <w:top w:val="none" w:sz="0" w:space="0" w:color="auto"/>
            <w:left w:val="none" w:sz="0" w:space="0" w:color="auto"/>
            <w:bottom w:val="none" w:sz="0" w:space="0" w:color="auto"/>
            <w:right w:val="none" w:sz="0" w:space="0" w:color="auto"/>
          </w:divBdr>
        </w:div>
        <w:div w:id="1059941165">
          <w:marLeft w:val="640"/>
          <w:marRight w:val="0"/>
          <w:marTop w:val="0"/>
          <w:marBottom w:val="0"/>
          <w:divBdr>
            <w:top w:val="none" w:sz="0" w:space="0" w:color="auto"/>
            <w:left w:val="none" w:sz="0" w:space="0" w:color="auto"/>
            <w:bottom w:val="none" w:sz="0" w:space="0" w:color="auto"/>
            <w:right w:val="none" w:sz="0" w:space="0" w:color="auto"/>
          </w:divBdr>
        </w:div>
        <w:div w:id="842279850">
          <w:marLeft w:val="640"/>
          <w:marRight w:val="0"/>
          <w:marTop w:val="0"/>
          <w:marBottom w:val="0"/>
          <w:divBdr>
            <w:top w:val="none" w:sz="0" w:space="0" w:color="auto"/>
            <w:left w:val="none" w:sz="0" w:space="0" w:color="auto"/>
            <w:bottom w:val="none" w:sz="0" w:space="0" w:color="auto"/>
            <w:right w:val="none" w:sz="0" w:space="0" w:color="auto"/>
          </w:divBdr>
        </w:div>
        <w:div w:id="576021062">
          <w:marLeft w:val="640"/>
          <w:marRight w:val="0"/>
          <w:marTop w:val="0"/>
          <w:marBottom w:val="0"/>
          <w:divBdr>
            <w:top w:val="none" w:sz="0" w:space="0" w:color="auto"/>
            <w:left w:val="none" w:sz="0" w:space="0" w:color="auto"/>
            <w:bottom w:val="none" w:sz="0" w:space="0" w:color="auto"/>
            <w:right w:val="none" w:sz="0" w:space="0" w:color="auto"/>
          </w:divBdr>
        </w:div>
        <w:div w:id="1114519167">
          <w:marLeft w:val="640"/>
          <w:marRight w:val="0"/>
          <w:marTop w:val="0"/>
          <w:marBottom w:val="0"/>
          <w:divBdr>
            <w:top w:val="none" w:sz="0" w:space="0" w:color="auto"/>
            <w:left w:val="none" w:sz="0" w:space="0" w:color="auto"/>
            <w:bottom w:val="none" w:sz="0" w:space="0" w:color="auto"/>
            <w:right w:val="none" w:sz="0" w:space="0" w:color="auto"/>
          </w:divBdr>
        </w:div>
        <w:div w:id="1294752003">
          <w:marLeft w:val="640"/>
          <w:marRight w:val="0"/>
          <w:marTop w:val="0"/>
          <w:marBottom w:val="0"/>
          <w:divBdr>
            <w:top w:val="none" w:sz="0" w:space="0" w:color="auto"/>
            <w:left w:val="none" w:sz="0" w:space="0" w:color="auto"/>
            <w:bottom w:val="none" w:sz="0" w:space="0" w:color="auto"/>
            <w:right w:val="none" w:sz="0" w:space="0" w:color="auto"/>
          </w:divBdr>
        </w:div>
        <w:div w:id="2056201668">
          <w:marLeft w:val="640"/>
          <w:marRight w:val="0"/>
          <w:marTop w:val="0"/>
          <w:marBottom w:val="0"/>
          <w:divBdr>
            <w:top w:val="none" w:sz="0" w:space="0" w:color="auto"/>
            <w:left w:val="none" w:sz="0" w:space="0" w:color="auto"/>
            <w:bottom w:val="none" w:sz="0" w:space="0" w:color="auto"/>
            <w:right w:val="none" w:sz="0" w:space="0" w:color="auto"/>
          </w:divBdr>
        </w:div>
        <w:div w:id="1820073045">
          <w:marLeft w:val="640"/>
          <w:marRight w:val="0"/>
          <w:marTop w:val="0"/>
          <w:marBottom w:val="0"/>
          <w:divBdr>
            <w:top w:val="none" w:sz="0" w:space="0" w:color="auto"/>
            <w:left w:val="none" w:sz="0" w:space="0" w:color="auto"/>
            <w:bottom w:val="none" w:sz="0" w:space="0" w:color="auto"/>
            <w:right w:val="none" w:sz="0" w:space="0" w:color="auto"/>
          </w:divBdr>
        </w:div>
        <w:div w:id="1894344134">
          <w:marLeft w:val="640"/>
          <w:marRight w:val="0"/>
          <w:marTop w:val="0"/>
          <w:marBottom w:val="0"/>
          <w:divBdr>
            <w:top w:val="none" w:sz="0" w:space="0" w:color="auto"/>
            <w:left w:val="none" w:sz="0" w:space="0" w:color="auto"/>
            <w:bottom w:val="none" w:sz="0" w:space="0" w:color="auto"/>
            <w:right w:val="none" w:sz="0" w:space="0" w:color="auto"/>
          </w:divBdr>
        </w:div>
        <w:div w:id="1897665447">
          <w:marLeft w:val="640"/>
          <w:marRight w:val="0"/>
          <w:marTop w:val="0"/>
          <w:marBottom w:val="0"/>
          <w:divBdr>
            <w:top w:val="none" w:sz="0" w:space="0" w:color="auto"/>
            <w:left w:val="none" w:sz="0" w:space="0" w:color="auto"/>
            <w:bottom w:val="none" w:sz="0" w:space="0" w:color="auto"/>
            <w:right w:val="none" w:sz="0" w:space="0" w:color="auto"/>
          </w:divBdr>
        </w:div>
        <w:div w:id="181553881">
          <w:marLeft w:val="640"/>
          <w:marRight w:val="0"/>
          <w:marTop w:val="0"/>
          <w:marBottom w:val="0"/>
          <w:divBdr>
            <w:top w:val="none" w:sz="0" w:space="0" w:color="auto"/>
            <w:left w:val="none" w:sz="0" w:space="0" w:color="auto"/>
            <w:bottom w:val="none" w:sz="0" w:space="0" w:color="auto"/>
            <w:right w:val="none" w:sz="0" w:space="0" w:color="auto"/>
          </w:divBdr>
        </w:div>
        <w:div w:id="391775154">
          <w:marLeft w:val="640"/>
          <w:marRight w:val="0"/>
          <w:marTop w:val="0"/>
          <w:marBottom w:val="0"/>
          <w:divBdr>
            <w:top w:val="none" w:sz="0" w:space="0" w:color="auto"/>
            <w:left w:val="none" w:sz="0" w:space="0" w:color="auto"/>
            <w:bottom w:val="none" w:sz="0" w:space="0" w:color="auto"/>
            <w:right w:val="none" w:sz="0" w:space="0" w:color="auto"/>
          </w:divBdr>
        </w:div>
        <w:div w:id="964850751">
          <w:marLeft w:val="640"/>
          <w:marRight w:val="0"/>
          <w:marTop w:val="0"/>
          <w:marBottom w:val="0"/>
          <w:divBdr>
            <w:top w:val="none" w:sz="0" w:space="0" w:color="auto"/>
            <w:left w:val="none" w:sz="0" w:space="0" w:color="auto"/>
            <w:bottom w:val="none" w:sz="0" w:space="0" w:color="auto"/>
            <w:right w:val="none" w:sz="0" w:space="0" w:color="auto"/>
          </w:divBdr>
        </w:div>
        <w:div w:id="1367296335">
          <w:marLeft w:val="640"/>
          <w:marRight w:val="0"/>
          <w:marTop w:val="0"/>
          <w:marBottom w:val="0"/>
          <w:divBdr>
            <w:top w:val="none" w:sz="0" w:space="0" w:color="auto"/>
            <w:left w:val="none" w:sz="0" w:space="0" w:color="auto"/>
            <w:bottom w:val="none" w:sz="0" w:space="0" w:color="auto"/>
            <w:right w:val="none" w:sz="0" w:space="0" w:color="auto"/>
          </w:divBdr>
        </w:div>
        <w:div w:id="1842618562">
          <w:marLeft w:val="640"/>
          <w:marRight w:val="0"/>
          <w:marTop w:val="0"/>
          <w:marBottom w:val="0"/>
          <w:divBdr>
            <w:top w:val="none" w:sz="0" w:space="0" w:color="auto"/>
            <w:left w:val="none" w:sz="0" w:space="0" w:color="auto"/>
            <w:bottom w:val="none" w:sz="0" w:space="0" w:color="auto"/>
            <w:right w:val="none" w:sz="0" w:space="0" w:color="auto"/>
          </w:divBdr>
        </w:div>
        <w:div w:id="1220479080">
          <w:marLeft w:val="640"/>
          <w:marRight w:val="0"/>
          <w:marTop w:val="0"/>
          <w:marBottom w:val="0"/>
          <w:divBdr>
            <w:top w:val="none" w:sz="0" w:space="0" w:color="auto"/>
            <w:left w:val="none" w:sz="0" w:space="0" w:color="auto"/>
            <w:bottom w:val="none" w:sz="0" w:space="0" w:color="auto"/>
            <w:right w:val="none" w:sz="0" w:space="0" w:color="auto"/>
          </w:divBdr>
        </w:div>
        <w:div w:id="431322901">
          <w:marLeft w:val="640"/>
          <w:marRight w:val="0"/>
          <w:marTop w:val="0"/>
          <w:marBottom w:val="0"/>
          <w:divBdr>
            <w:top w:val="none" w:sz="0" w:space="0" w:color="auto"/>
            <w:left w:val="none" w:sz="0" w:space="0" w:color="auto"/>
            <w:bottom w:val="none" w:sz="0" w:space="0" w:color="auto"/>
            <w:right w:val="none" w:sz="0" w:space="0" w:color="auto"/>
          </w:divBdr>
        </w:div>
        <w:div w:id="231742946">
          <w:marLeft w:val="640"/>
          <w:marRight w:val="0"/>
          <w:marTop w:val="0"/>
          <w:marBottom w:val="0"/>
          <w:divBdr>
            <w:top w:val="none" w:sz="0" w:space="0" w:color="auto"/>
            <w:left w:val="none" w:sz="0" w:space="0" w:color="auto"/>
            <w:bottom w:val="none" w:sz="0" w:space="0" w:color="auto"/>
            <w:right w:val="none" w:sz="0" w:space="0" w:color="auto"/>
          </w:divBdr>
        </w:div>
        <w:div w:id="152576394">
          <w:marLeft w:val="640"/>
          <w:marRight w:val="0"/>
          <w:marTop w:val="0"/>
          <w:marBottom w:val="0"/>
          <w:divBdr>
            <w:top w:val="none" w:sz="0" w:space="0" w:color="auto"/>
            <w:left w:val="none" w:sz="0" w:space="0" w:color="auto"/>
            <w:bottom w:val="none" w:sz="0" w:space="0" w:color="auto"/>
            <w:right w:val="none" w:sz="0" w:space="0" w:color="auto"/>
          </w:divBdr>
        </w:div>
        <w:div w:id="1055158627">
          <w:marLeft w:val="640"/>
          <w:marRight w:val="0"/>
          <w:marTop w:val="0"/>
          <w:marBottom w:val="0"/>
          <w:divBdr>
            <w:top w:val="none" w:sz="0" w:space="0" w:color="auto"/>
            <w:left w:val="none" w:sz="0" w:space="0" w:color="auto"/>
            <w:bottom w:val="none" w:sz="0" w:space="0" w:color="auto"/>
            <w:right w:val="none" w:sz="0" w:space="0" w:color="auto"/>
          </w:divBdr>
        </w:div>
        <w:div w:id="117065637">
          <w:marLeft w:val="640"/>
          <w:marRight w:val="0"/>
          <w:marTop w:val="0"/>
          <w:marBottom w:val="0"/>
          <w:divBdr>
            <w:top w:val="none" w:sz="0" w:space="0" w:color="auto"/>
            <w:left w:val="none" w:sz="0" w:space="0" w:color="auto"/>
            <w:bottom w:val="none" w:sz="0" w:space="0" w:color="auto"/>
            <w:right w:val="none" w:sz="0" w:space="0" w:color="auto"/>
          </w:divBdr>
        </w:div>
        <w:div w:id="829828554">
          <w:marLeft w:val="640"/>
          <w:marRight w:val="0"/>
          <w:marTop w:val="0"/>
          <w:marBottom w:val="0"/>
          <w:divBdr>
            <w:top w:val="none" w:sz="0" w:space="0" w:color="auto"/>
            <w:left w:val="none" w:sz="0" w:space="0" w:color="auto"/>
            <w:bottom w:val="none" w:sz="0" w:space="0" w:color="auto"/>
            <w:right w:val="none" w:sz="0" w:space="0" w:color="auto"/>
          </w:divBdr>
        </w:div>
        <w:div w:id="1000739594">
          <w:marLeft w:val="640"/>
          <w:marRight w:val="0"/>
          <w:marTop w:val="0"/>
          <w:marBottom w:val="0"/>
          <w:divBdr>
            <w:top w:val="none" w:sz="0" w:space="0" w:color="auto"/>
            <w:left w:val="none" w:sz="0" w:space="0" w:color="auto"/>
            <w:bottom w:val="none" w:sz="0" w:space="0" w:color="auto"/>
            <w:right w:val="none" w:sz="0" w:space="0" w:color="auto"/>
          </w:divBdr>
        </w:div>
        <w:div w:id="39938904">
          <w:marLeft w:val="640"/>
          <w:marRight w:val="0"/>
          <w:marTop w:val="0"/>
          <w:marBottom w:val="0"/>
          <w:divBdr>
            <w:top w:val="none" w:sz="0" w:space="0" w:color="auto"/>
            <w:left w:val="none" w:sz="0" w:space="0" w:color="auto"/>
            <w:bottom w:val="none" w:sz="0" w:space="0" w:color="auto"/>
            <w:right w:val="none" w:sz="0" w:space="0" w:color="auto"/>
          </w:divBdr>
        </w:div>
        <w:div w:id="977346223">
          <w:marLeft w:val="640"/>
          <w:marRight w:val="0"/>
          <w:marTop w:val="0"/>
          <w:marBottom w:val="0"/>
          <w:divBdr>
            <w:top w:val="none" w:sz="0" w:space="0" w:color="auto"/>
            <w:left w:val="none" w:sz="0" w:space="0" w:color="auto"/>
            <w:bottom w:val="none" w:sz="0" w:space="0" w:color="auto"/>
            <w:right w:val="none" w:sz="0" w:space="0" w:color="auto"/>
          </w:divBdr>
        </w:div>
        <w:div w:id="662507670">
          <w:marLeft w:val="640"/>
          <w:marRight w:val="0"/>
          <w:marTop w:val="0"/>
          <w:marBottom w:val="0"/>
          <w:divBdr>
            <w:top w:val="none" w:sz="0" w:space="0" w:color="auto"/>
            <w:left w:val="none" w:sz="0" w:space="0" w:color="auto"/>
            <w:bottom w:val="none" w:sz="0" w:space="0" w:color="auto"/>
            <w:right w:val="none" w:sz="0" w:space="0" w:color="auto"/>
          </w:divBdr>
        </w:div>
        <w:div w:id="1194222760">
          <w:marLeft w:val="640"/>
          <w:marRight w:val="0"/>
          <w:marTop w:val="0"/>
          <w:marBottom w:val="0"/>
          <w:divBdr>
            <w:top w:val="none" w:sz="0" w:space="0" w:color="auto"/>
            <w:left w:val="none" w:sz="0" w:space="0" w:color="auto"/>
            <w:bottom w:val="none" w:sz="0" w:space="0" w:color="auto"/>
            <w:right w:val="none" w:sz="0" w:space="0" w:color="auto"/>
          </w:divBdr>
        </w:div>
        <w:div w:id="461116140">
          <w:marLeft w:val="640"/>
          <w:marRight w:val="0"/>
          <w:marTop w:val="0"/>
          <w:marBottom w:val="0"/>
          <w:divBdr>
            <w:top w:val="none" w:sz="0" w:space="0" w:color="auto"/>
            <w:left w:val="none" w:sz="0" w:space="0" w:color="auto"/>
            <w:bottom w:val="none" w:sz="0" w:space="0" w:color="auto"/>
            <w:right w:val="none" w:sz="0" w:space="0" w:color="auto"/>
          </w:divBdr>
        </w:div>
        <w:div w:id="2144734205">
          <w:marLeft w:val="640"/>
          <w:marRight w:val="0"/>
          <w:marTop w:val="0"/>
          <w:marBottom w:val="0"/>
          <w:divBdr>
            <w:top w:val="none" w:sz="0" w:space="0" w:color="auto"/>
            <w:left w:val="none" w:sz="0" w:space="0" w:color="auto"/>
            <w:bottom w:val="none" w:sz="0" w:space="0" w:color="auto"/>
            <w:right w:val="none" w:sz="0" w:space="0" w:color="auto"/>
          </w:divBdr>
        </w:div>
        <w:div w:id="6056873">
          <w:marLeft w:val="640"/>
          <w:marRight w:val="0"/>
          <w:marTop w:val="0"/>
          <w:marBottom w:val="0"/>
          <w:divBdr>
            <w:top w:val="none" w:sz="0" w:space="0" w:color="auto"/>
            <w:left w:val="none" w:sz="0" w:space="0" w:color="auto"/>
            <w:bottom w:val="none" w:sz="0" w:space="0" w:color="auto"/>
            <w:right w:val="none" w:sz="0" w:space="0" w:color="auto"/>
          </w:divBdr>
        </w:div>
        <w:div w:id="1400405088">
          <w:marLeft w:val="640"/>
          <w:marRight w:val="0"/>
          <w:marTop w:val="0"/>
          <w:marBottom w:val="0"/>
          <w:divBdr>
            <w:top w:val="none" w:sz="0" w:space="0" w:color="auto"/>
            <w:left w:val="none" w:sz="0" w:space="0" w:color="auto"/>
            <w:bottom w:val="none" w:sz="0" w:space="0" w:color="auto"/>
            <w:right w:val="none" w:sz="0" w:space="0" w:color="auto"/>
          </w:divBdr>
        </w:div>
        <w:div w:id="560556338">
          <w:marLeft w:val="640"/>
          <w:marRight w:val="0"/>
          <w:marTop w:val="0"/>
          <w:marBottom w:val="0"/>
          <w:divBdr>
            <w:top w:val="none" w:sz="0" w:space="0" w:color="auto"/>
            <w:left w:val="none" w:sz="0" w:space="0" w:color="auto"/>
            <w:bottom w:val="none" w:sz="0" w:space="0" w:color="auto"/>
            <w:right w:val="none" w:sz="0" w:space="0" w:color="auto"/>
          </w:divBdr>
        </w:div>
        <w:div w:id="1274904351">
          <w:marLeft w:val="640"/>
          <w:marRight w:val="0"/>
          <w:marTop w:val="0"/>
          <w:marBottom w:val="0"/>
          <w:divBdr>
            <w:top w:val="none" w:sz="0" w:space="0" w:color="auto"/>
            <w:left w:val="none" w:sz="0" w:space="0" w:color="auto"/>
            <w:bottom w:val="none" w:sz="0" w:space="0" w:color="auto"/>
            <w:right w:val="none" w:sz="0" w:space="0" w:color="auto"/>
          </w:divBdr>
        </w:div>
        <w:div w:id="1805614923">
          <w:marLeft w:val="640"/>
          <w:marRight w:val="0"/>
          <w:marTop w:val="0"/>
          <w:marBottom w:val="0"/>
          <w:divBdr>
            <w:top w:val="none" w:sz="0" w:space="0" w:color="auto"/>
            <w:left w:val="none" w:sz="0" w:space="0" w:color="auto"/>
            <w:bottom w:val="none" w:sz="0" w:space="0" w:color="auto"/>
            <w:right w:val="none" w:sz="0" w:space="0" w:color="auto"/>
          </w:divBdr>
        </w:div>
        <w:div w:id="2113354252">
          <w:marLeft w:val="640"/>
          <w:marRight w:val="0"/>
          <w:marTop w:val="0"/>
          <w:marBottom w:val="0"/>
          <w:divBdr>
            <w:top w:val="none" w:sz="0" w:space="0" w:color="auto"/>
            <w:left w:val="none" w:sz="0" w:space="0" w:color="auto"/>
            <w:bottom w:val="none" w:sz="0" w:space="0" w:color="auto"/>
            <w:right w:val="none" w:sz="0" w:space="0" w:color="auto"/>
          </w:divBdr>
        </w:div>
        <w:div w:id="2034842248">
          <w:marLeft w:val="640"/>
          <w:marRight w:val="0"/>
          <w:marTop w:val="0"/>
          <w:marBottom w:val="0"/>
          <w:divBdr>
            <w:top w:val="none" w:sz="0" w:space="0" w:color="auto"/>
            <w:left w:val="none" w:sz="0" w:space="0" w:color="auto"/>
            <w:bottom w:val="none" w:sz="0" w:space="0" w:color="auto"/>
            <w:right w:val="none" w:sz="0" w:space="0" w:color="auto"/>
          </w:divBdr>
        </w:div>
        <w:div w:id="73287352">
          <w:marLeft w:val="640"/>
          <w:marRight w:val="0"/>
          <w:marTop w:val="0"/>
          <w:marBottom w:val="0"/>
          <w:divBdr>
            <w:top w:val="none" w:sz="0" w:space="0" w:color="auto"/>
            <w:left w:val="none" w:sz="0" w:space="0" w:color="auto"/>
            <w:bottom w:val="none" w:sz="0" w:space="0" w:color="auto"/>
            <w:right w:val="none" w:sz="0" w:space="0" w:color="auto"/>
          </w:divBdr>
        </w:div>
        <w:div w:id="693653830">
          <w:marLeft w:val="640"/>
          <w:marRight w:val="0"/>
          <w:marTop w:val="0"/>
          <w:marBottom w:val="0"/>
          <w:divBdr>
            <w:top w:val="none" w:sz="0" w:space="0" w:color="auto"/>
            <w:left w:val="none" w:sz="0" w:space="0" w:color="auto"/>
            <w:bottom w:val="none" w:sz="0" w:space="0" w:color="auto"/>
            <w:right w:val="none" w:sz="0" w:space="0" w:color="auto"/>
          </w:divBdr>
        </w:div>
        <w:div w:id="262416056">
          <w:marLeft w:val="640"/>
          <w:marRight w:val="0"/>
          <w:marTop w:val="0"/>
          <w:marBottom w:val="0"/>
          <w:divBdr>
            <w:top w:val="none" w:sz="0" w:space="0" w:color="auto"/>
            <w:left w:val="none" w:sz="0" w:space="0" w:color="auto"/>
            <w:bottom w:val="none" w:sz="0" w:space="0" w:color="auto"/>
            <w:right w:val="none" w:sz="0" w:space="0" w:color="auto"/>
          </w:divBdr>
        </w:div>
        <w:div w:id="1801878772">
          <w:marLeft w:val="640"/>
          <w:marRight w:val="0"/>
          <w:marTop w:val="0"/>
          <w:marBottom w:val="0"/>
          <w:divBdr>
            <w:top w:val="none" w:sz="0" w:space="0" w:color="auto"/>
            <w:left w:val="none" w:sz="0" w:space="0" w:color="auto"/>
            <w:bottom w:val="none" w:sz="0" w:space="0" w:color="auto"/>
            <w:right w:val="none" w:sz="0" w:space="0" w:color="auto"/>
          </w:divBdr>
        </w:div>
        <w:div w:id="1023437263">
          <w:marLeft w:val="640"/>
          <w:marRight w:val="0"/>
          <w:marTop w:val="0"/>
          <w:marBottom w:val="0"/>
          <w:divBdr>
            <w:top w:val="none" w:sz="0" w:space="0" w:color="auto"/>
            <w:left w:val="none" w:sz="0" w:space="0" w:color="auto"/>
            <w:bottom w:val="none" w:sz="0" w:space="0" w:color="auto"/>
            <w:right w:val="none" w:sz="0" w:space="0" w:color="auto"/>
          </w:divBdr>
        </w:div>
        <w:div w:id="1346324467">
          <w:marLeft w:val="640"/>
          <w:marRight w:val="0"/>
          <w:marTop w:val="0"/>
          <w:marBottom w:val="0"/>
          <w:divBdr>
            <w:top w:val="none" w:sz="0" w:space="0" w:color="auto"/>
            <w:left w:val="none" w:sz="0" w:space="0" w:color="auto"/>
            <w:bottom w:val="none" w:sz="0" w:space="0" w:color="auto"/>
            <w:right w:val="none" w:sz="0" w:space="0" w:color="auto"/>
          </w:divBdr>
        </w:div>
        <w:div w:id="1399742935">
          <w:marLeft w:val="640"/>
          <w:marRight w:val="0"/>
          <w:marTop w:val="0"/>
          <w:marBottom w:val="0"/>
          <w:divBdr>
            <w:top w:val="none" w:sz="0" w:space="0" w:color="auto"/>
            <w:left w:val="none" w:sz="0" w:space="0" w:color="auto"/>
            <w:bottom w:val="none" w:sz="0" w:space="0" w:color="auto"/>
            <w:right w:val="none" w:sz="0" w:space="0" w:color="auto"/>
          </w:divBdr>
        </w:div>
        <w:div w:id="551354606">
          <w:marLeft w:val="640"/>
          <w:marRight w:val="0"/>
          <w:marTop w:val="0"/>
          <w:marBottom w:val="0"/>
          <w:divBdr>
            <w:top w:val="none" w:sz="0" w:space="0" w:color="auto"/>
            <w:left w:val="none" w:sz="0" w:space="0" w:color="auto"/>
            <w:bottom w:val="none" w:sz="0" w:space="0" w:color="auto"/>
            <w:right w:val="none" w:sz="0" w:space="0" w:color="auto"/>
          </w:divBdr>
        </w:div>
        <w:div w:id="763723591">
          <w:marLeft w:val="640"/>
          <w:marRight w:val="0"/>
          <w:marTop w:val="0"/>
          <w:marBottom w:val="0"/>
          <w:divBdr>
            <w:top w:val="none" w:sz="0" w:space="0" w:color="auto"/>
            <w:left w:val="none" w:sz="0" w:space="0" w:color="auto"/>
            <w:bottom w:val="none" w:sz="0" w:space="0" w:color="auto"/>
            <w:right w:val="none" w:sz="0" w:space="0" w:color="auto"/>
          </w:divBdr>
        </w:div>
        <w:div w:id="2124380357">
          <w:marLeft w:val="640"/>
          <w:marRight w:val="0"/>
          <w:marTop w:val="0"/>
          <w:marBottom w:val="0"/>
          <w:divBdr>
            <w:top w:val="none" w:sz="0" w:space="0" w:color="auto"/>
            <w:left w:val="none" w:sz="0" w:space="0" w:color="auto"/>
            <w:bottom w:val="none" w:sz="0" w:space="0" w:color="auto"/>
            <w:right w:val="none" w:sz="0" w:space="0" w:color="auto"/>
          </w:divBdr>
        </w:div>
        <w:div w:id="1326667124">
          <w:marLeft w:val="640"/>
          <w:marRight w:val="0"/>
          <w:marTop w:val="0"/>
          <w:marBottom w:val="0"/>
          <w:divBdr>
            <w:top w:val="none" w:sz="0" w:space="0" w:color="auto"/>
            <w:left w:val="none" w:sz="0" w:space="0" w:color="auto"/>
            <w:bottom w:val="none" w:sz="0" w:space="0" w:color="auto"/>
            <w:right w:val="none" w:sz="0" w:space="0" w:color="auto"/>
          </w:divBdr>
        </w:div>
        <w:div w:id="1595701604">
          <w:marLeft w:val="640"/>
          <w:marRight w:val="0"/>
          <w:marTop w:val="0"/>
          <w:marBottom w:val="0"/>
          <w:divBdr>
            <w:top w:val="none" w:sz="0" w:space="0" w:color="auto"/>
            <w:left w:val="none" w:sz="0" w:space="0" w:color="auto"/>
            <w:bottom w:val="none" w:sz="0" w:space="0" w:color="auto"/>
            <w:right w:val="none" w:sz="0" w:space="0" w:color="auto"/>
          </w:divBdr>
        </w:div>
        <w:div w:id="546648885">
          <w:marLeft w:val="640"/>
          <w:marRight w:val="0"/>
          <w:marTop w:val="0"/>
          <w:marBottom w:val="0"/>
          <w:divBdr>
            <w:top w:val="none" w:sz="0" w:space="0" w:color="auto"/>
            <w:left w:val="none" w:sz="0" w:space="0" w:color="auto"/>
            <w:bottom w:val="none" w:sz="0" w:space="0" w:color="auto"/>
            <w:right w:val="none" w:sz="0" w:space="0" w:color="auto"/>
          </w:divBdr>
        </w:div>
        <w:div w:id="497497585">
          <w:marLeft w:val="640"/>
          <w:marRight w:val="0"/>
          <w:marTop w:val="0"/>
          <w:marBottom w:val="0"/>
          <w:divBdr>
            <w:top w:val="none" w:sz="0" w:space="0" w:color="auto"/>
            <w:left w:val="none" w:sz="0" w:space="0" w:color="auto"/>
            <w:bottom w:val="none" w:sz="0" w:space="0" w:color="auto"/>
            <w:right w:val="none" w:sz="0" w:space="0" w:color="auto"/>
          </w:divBdr>
        </w:div>
        <w:div w:id="1764258085">
          <w:marLeft w:val="640"/>
          <w:marRight w:val="0"/>
          <w:marTop w:val="0"/>
          <w:marBottom w:val="0"/>
          <w:divBdr>
            <w:top w:val="none" w:sz="0" w:space="0" w:color="auto"/>
            <w:left w:val="none" w:sz="0" w:space="0" w:color="auto"/>
            <w:bottom w:val="none" w:sz="0" w:space="0" w:color="auto"/>
            <w:right w:val="none" w:sz="0" w:space="0" w:color="auto"/>
          </w:divBdr>
        </w:div>
        <w:div w:id="962535996">
          <w:marLeft w:val="640"/>
          <w:marRight w:val="0"/>
          <w:marTop w:val="0"/>
          <w:marBottom w:val="0"/>
          <w:divBdr>
            <w:top w:val="none" w:sz="0" w:space="0" w:color="auto"/>
            <w:left w:val="none" w:sz="0" w:space="0" w:color="auto"/>
            <w:bottom w:val="none" w:sz="0" w:space="0" w:color="auto"/>
            <w:right w:val="none" w:sz="0" w:space="0" w:color="auto"/>
          </w:divBdr>
        </w:div>
        <w:div w:id="2017150435">
          <w:marLeft w:val="640"/>
          <w:marRight w:val="0"/>
          <w:marTop w:val="0"/>
          <w:marBottom w:val="0"/>
          <w:divBdr>
            <w:top w:val="none" w:sz="0" w:space="0" w:color="auto"/>
            <w:left w:val="none" w:sz="0" w:space="0" w:color="auto"/>
            <w:bottom w:val="none" w:sz="0" w:space="0" w:color="auto"/>
            <w:right w:val="none" w:sz="0" w:space="0" w:color="auto"/>
          </w:divBdr>
        </w:div>
        <w:div w:id="906455113">
          <w:marLeft w:val="640"/>
          <w:marRight w:val="0"/>
          <w:marTop w:val="0"/>
          <w:marBottom w:val="0"/>
          <w:divBdr>
            <w:top w:val="none" w:sz="0" w:space="0" w:color="auto"/>
            <w:left w:val="none" w:sz="0" w:space="0" w:color="auto"/>
            <w:bottom w:val="none" w:sz="0" w:space="0" w:color="auto"/>
            <w:right w:val="none" w:sz="0" w:space="0" w:color="auto"/>
          </w:divBdr>
        </w:div>
        <w:div w:id="1352296330">
          <w:marLeft w:val="640"/>
          <w:marRight w:val="0"/>
          <w:marTop w:val="0"/>
          <w:marBottom w:val="0"/>
          <w:divBdr>
            <w:top w:val="none" w:sz="0" w:space="0" w:color="auto"/>
            <w:left w:val="none" w:sz="0" w:space="0" w:color="auto"/>
            <w:bottom w:val="none" w:sz="0" w:space="0" w:color="auto"/>
            <w:right w:val="none" w:sz="0" w:space="0" w:color="auto"/>
          </w:divBdr>
        </w:div>
        <w:div w:id="1226335867">
          <w:marLeft w:val="640"/>
          <w:marRight w:val="0"/>
          <w:marTop w:val="0"/>
          <w:marBottom w:val="0"/>
          <w:divBdr>
            <w:top w:val="none" w:sz="0" w:space="0" w:color="auto"/>
            <w:left w:val="none" w:sz="0" w:space="0" w:color="auto"/>
            <w:bottom w:val="none" w:sz="0" w:space="0" w:color="auto"/>
            <w:right w:val="none" w:sz="0" w:space="0" w:color="auto"/>
          </w:divBdr>
        </w:div>
        <w:div w:id="432550953">
          <w:marLeft w:val="640"/>
          <w:marRight w:val="0"/>
          <w:marTop w:val="0"/>
          <w:marBottom w:val="0"/>
          <w:divBdr>
            <w:top w:val="none" w:sz="0" w:space="0" w:color="auto"/>
            <w:left w:val="none" w:sz="0" w:space="0" w:color="auto"/>
            <w:bottom w:val="none" w:sz="0" w:space="0" w:color="auto"/>
            <w:right w:val="none" w:sz="0" w:space="0" w:color="auto"/>
          </w:divBdr>
        </w:div>
        <w:div w:id="716318979">
          <w:marLeft w:val="640"/>
          <w:marRight w:val="0"/>
          <w:marTop w:val="0"/>
          <w:marBottom w:val="0"/>
          <w:divBdr>
            <w:top w:val="none" w:sz="0" w:space="0" w:color="auto"/>
            <w:left w:val="none" w:sz="0" w:space="0" w:color="auto"/>
            <w:bottom w:val="none" w:sz="0" w:space="0" w:color="auto"/>
            <w:right w:val="none" w:sz="0" w:space="0" w:color="auto"/>
          </w:divBdr>
        </w:div>
      </w:divsChild>
    </w:div>
    <w:div w:id="1904020894">
      <w:bodyDiv w:val="1"/>
      <w:marLeft w:val="0"/>
      <w:marRight w:val="0"/>
      <w:marTop w:val="0"/>
      <w:marBottom w:val="0"/>
      <w:divBdr>
        <w:top w:val="none" w:sz="0" w:space="0" w:color="auto"/>
        <w:left w:val="none" w:sz="0" w:space="0" w:color="auto"/>
        <w:bottom w:val="none" w:sz="0" w:space="0" w:color="auto"/>
        <w:right w:val="none" w:sz="0" w:space="0" w:color="auto"/>
      </w:divBdr>
      <w:divsChild>
        <w:div w:id="736779622">
          <w:marLeft w:val="640"/>
          <w:marRight w:val="0"/>
          <w:marTop w:val="0"/>
          <w:marBottom w:val="0"/>
          <w:divBdr>
            <w:top w:val="none" w:sz="0" w:space="0" w:color="auto"/>
            <w:left w:val="none" w:sz="0" w:space="0" w:color="auto"/>
            <w:bottom w:val="none" w:sz="0" w:space="0" w:color="auto"/>
            <w:right w:val="none" w:sz="0" w:space="0" w:color="auto"/>
          </w:divBdr>
        </w:div>
        <w:div w:id="1214272628">
          <w:marLeft w:val="640"/>
          <w:marRight w:val="0"/>
          <w:marTop w:val="0"/>
          <w:marBottom w:val="0"/>
          <w:divBdr>
            <w:top w:val="none" w:sz="0" w:space="0" w:color="auto"/>
            <w:left w:val="none" w:sz="0" w:space="0" w:color="auto"/>
            <w:bottom w:val="none" w:sz="0" w:space="0" w:color="auto"/>
            <w:right w:val="none" w:sz="0" w:space="0" w:color="auto"/>
          </w:divBdr>
        </w:div>
        <w:div w:id="2068455709">
          <w:marLeft w:val="640"/>
          <w:marRight w:val="0"/>
          <w:marTop w:val="0"/>
          <w:marBottom w:val="0"/>
          <w:divBdr>
            <w:top w:val="none" w:sz="0" w:space="0" w:color="auto"/>
            <w:left w:val="none" w:sz="0" w:space="0" w:color="auto"/>
            <w:bottom w:val="none" w:sz="0" w:space="0" w:color="auto"/>
            <w:right w:val="none" w:sz="0" w:space="0" w:color="auto"/>
          </w:divBdr>
        </w:div>
        <w:div w:id="1859391032">
          <w:marLeft w:val="640"/>
          <w:marRight w:val="0"/>
          <w:marTop w:val="0"/>
          <w:marBottom w:val="0"/>
          <w:divBdr>
            <w:top w:val="none" w:sz="0" w:space="0" w:color="auto"/>
            <w:left w:val="none" w:sz="0" w:space="0" w:color="auto"/>
            <w:bottom w:val="none" w:sz="0" w:space="0" w:color="auto"/>
            <w:right w:val="none" w:sz="0" w:space="0" w:color="auto"/>
          </w:divBdr>
        </w:div>
        <w:div w:id="220213270">
          <w:marLeft w:val="640"/>
          <w:marRight w:val="0"/>
          <w:marTop w:val="0"/>
          <w:marBottom w:val="0"/>
          <w:divBdr>
            <w:top w:val="none" w:sz="0" w:space="0" w:color="auto"/>
            <w:left w:val="none" w:sz="0" w:space="0" w:color="auto"/>
            <w:bottom w:val="none" w:sz="0" w:space="0" w:color="auto"/>
            <w:right w:val="none" w:sz="0" w:space="0" w:color="auto"/>
          </w:divBdr>
        </w:div>
        <w:div w:id="1657610109">
          <w:marLeft w:val="640"/>
          <w:marRight w:val="0"/>
          <w:marTop w:val="0"/>
          <w:marBottom w:val="0"/>
          <w:divBdr>
            <w:top w:val="none" w:sz="0" w:space="0" w:color="auto"/>
            <w:left w:val="none" w:sz="0" w:space="0" w:color="auto"/>
            <w:bottom w:val="none" w:sz="0" w:space="0" w:color="auto"/>
            <w:right w:val="none" w:sz="0" w:space="0" w:color="auto"/>
          </w:divBdr>
        </w:div>
        <w:div w:id="21129791">
          <w:marLeft w:val="640"/>
          <w:marRight w:val="0"/>
          <w:marTop w:val="0"/>
          <w:marBottom w:val="0"/>
          <w:divBdr>
            <w:top w:val="none" w:sz="0" w:space="0" w:color="auto"/>
            <w:left w:val="none" w:sz="0" w:space="0" w:color="auto"/>
            <w:bottom w:val="none" w:sz="0" w:space="0" w:color="auto"/>
            <w:right w:val="none" w:sz="0" w:space="0" w:color="auto"/>
          </w:divBdr>
        </w:div>
        <w:div w:id="388378508">
          <w:marLeft w:val="640"/>
          <w:marRight w:val="0"/>
          <w:marTop w:val="0"/>
          <w:marBottom w:val="0"/>
          <w:divBdr>
            <w:top w:val="none" w:sz="0" w:space="0" w:color="auto"/>
            <w:left w:val="none" w:sz="0" w:space="0" w:color="auto"/>
            <w:bottom w:val="none" w:sz="0" w:space="0" w:color="auto"/>
            <w:right w:val="none" w:sz="0" w:space="0" w:color="auto"/>
          </w:divBdr>
        </w:div>
        <w:div w:id="792289977">
          <w:marLeft w:val="640"/>
          <w:marRight w:val="0"/>
          <w:marTop w:val="0"/>
          <w:marBottom w:val="0"/>
          <w:divBdr>
            <w:top w:val="none" w:sz="0" w:space="0" w:color="auto"/>
            <w:left w:val="none" w:sz="0" w:space="0" w:color="auto"/>
            <w:bottom w:val="none" w:sz="0" w:space="0" w:color="auto"/>
            <w:right w:val="none" w:sz="0" w:space="0" w:color="auto"/>
          </w:divBdr>
        </w:div>
        <w:div w:id="2101637369">
          <w:marLeft w:val="640"/>
          <w:marRight w:val="0"/>
          <w:marTop w:val="0"/>
          <w:marBottom w:val="0"/>
          <w:divBdr>
            <w:top w:val="none" w:sz="0" w:space="0" w:color="auto"/>
            <w:left w:val="none" w:sz="0" w:space="0" w:color="auto"/>
            <w:bottom w:val="none" w:sz="0" w:space="0" w:color="auto"/>
            <w:right w:val="none" w:sz="0" w:space="0" w:color="auto"/>
          </w:divBdr>
        </w:div>
        <w:div w:id="625281207">
          <w:marLeft w:val="640"/>
          <w:marRight w:val="0"/>
          <w:marTop w:val="0"/>
          <w:marBottom w:val="0"/>
          <w:divBdr>
            <w:top w:val="none" w:sz="0" w:space="0" w:color="auto"/>
            <w:left w:val="none" w:sz="0" w:space="0" w:color="auto"/>
            <w:bottom w:val="none" w:sz="0" w:space="0" w:color="auto"/>
            <w:right w:val="none" w:sz="0" w:space="0" w:color="auto"/>
          </w:divBdr>
        </w:div>
        <w:div w:id="1812752644">
          <w:marLeft w:val="640"/>
          <w:marRight w:val="0"/>
          <w:marTop w:val="0"/>
          <w:marBottom w:val="0"/>
          <w:divBdr>
            <w:top w:val="none" w:sz="0" w:space="0" w:color="auto"/>
            <w:left w:val="none" w:sz="0" w:space="0" w:color="auto"/>
            <w:bottom w:val="none" w:sz="0" w:space="0" w:color="auto"/>
            <w:right w:val="none" w:sz="0" w:space="0" w:color="auto"/>
          </w:divBdr>
        </w:div>
        <w:div w:id="1787380967">
          <w:marLeft w:val="640"/>
          <w:marRight w:val="0"/>
          <w:marTop w:val="0"/>
          <w:marBottom w:val="0"/>
          <w:divBdr>
            <w:top w:val="none" w:sz="0" w:space="0" w:color="auto"/>
            <w:left w:val="none" w:sz="0" w:space="0" w:color="auto"/>
            <w:bottom w:val="none" w:sz="0" w:space="0" w:color="auto"/>
            <w:right w:val="none" w:sz="0" w:space="0" w:color="auto"/>
          </w:divBdr>
        </w:div>
        <w:div w:id="1718696922">
          <w:marLeft w:val="640"/>
          <w:marRight w:val="0"/>
          <w:marTop w:val="0"/>
          <w:marBottom w:val="0"/>
          <w:divBdr>
            <w:top w:val="none" w:sz="0" w:space="0" w:color="auto"/>
            <w:left w:val="none" w:sz="0" w:space="0" w:color="auto"/>
            <w:bottom w:val="none" w:sz="0" w:space="0" w:color="auto"/>
            <w:right w:val="none" w:sz="0" w:space="0" w:color="auto"/>
          </w:divBdr>
        </w:div>
        <w:div w:id="824202450">
          <w:marLeft w:val="640"/>
          <w:marRight w:val="0"/>
          <w:marTop w:val="0"/>
          <w:marBottom w:val="0"/>
          <w:divBdr>
            <w:top w:val="none" w:sz="0" w:space="0" w:color="auto"/>
            <w:left w:val="none" w:sz="0" w:space="0" w:color="auto"/>
            <w:bottom w:val="none" w:sz="0" w:space="0" w:color="auto"/>
            <w:right w:val="none" w:sz="0" w:space="0" w:color="auto"/>
          </w:divBdr>
        </w:div>
        <w:div w:id="743377288">
          <w:marLeft w:val="640"/>
          <w:marRight w:val="0"/>
          <w:marTop w:val="0"/>
          <w:marBottom w:val="0"/>
          <w:divBdr>
            <w:top w:val="none" w:sz="0" w:space="0" w:color="auto"/>
            <w:left w:val="none" w:sz="0" w:space="0" w:color="auto"/>
            <w:bottom w:val="none" w:sz="0" w:space="0" w:color="auto"/>
            <w:right w:val="none" w:sz="0" w:space="0" w:color="auto"/>
          </w:divBdr>
        </w:div>
        <w:div w:id="757141797">
          <w:marLeft w:val="640"/>
          <w:marRight w:val="0"/>
          <w:marTop w:val="0"/>
          <w:marBottom w:val="0"/>
          <w:divBdr>
            <w:top w:val="none" w:sz="0" w:space="0" w:color="auto"/>
            <w:left w:val="none" w:sz="0" w:space="0" w:color="auto"/>
            <w:bottom w:val="none" w:sz="0" w:space="0" w:color="auto"/>
            <w:right w:val="none" w:sz="0" w:space="0" w:color="auto"/>
          </w:divBdr>
        </w:div>
        <w:div w:id="1241870067">
          <w:marLeft w:val="640"/>
          <w:marRight w:val="0"/>
          <w:marTop w:val="0"/>
          <w:marBottom w:val="0"/>
          <w:divBdr>
            <w:top w:val="none" w:sz="0" w:space="0" w:color="auto"/>
            <w:left w:val="none" w:sz="0" w:space="0" w:color="auto"/>
            <w:bottom w:val="none" w:sz="0" w:space="0" w:color="auto"/>
            <w:right w:val="none" w:sz="0" w:space="0" w:color="auto"/>
          </w:divBdr>
        </w:div>
        <w:div w:id="338778299">
          <w:marLeft w:val="640"/>
          <w:marRight w:val="0"/>
          <w:marTop w:val="0"/>
          <w:marBottom w:val="0"/>
          <w:divBdr>
            <w:top w:val="none" w:sz="0" w:space="0" w:color="auto"/>
            <w:left w:val="none" w:sz="0" w:space="0" w:color="auto"/>
            <w:bottom w:val="none" w:sz="0" w:space="0" w:color="auto"/>
            <w:right w:val="none" w:sz="0" w:space="0" w:color="auto"/>
          </w:divBdr>
        </w:div>
        <w:div w:id="823741533">
          <w:marLeft w:val="640"/>
          <w:marRight w:val="0"/>
          <w:marTop w:val="0"/>
          <w:marBottom w:val="0"/>
          <w:divBdr>
            <w:top w:val="none" w:sz="0" w:space="0" w:color="auto"/>
            <w:left w:val="none" w:sz="0" w:space="0" w:color="auto"/>
            <w:bottom w:val="none" w:sz="0" w:space="0" w:color="auto"/>
            <w:right w:val="none" w:sz="0" w:space="0" w:color="auto"/>
          </w:divBdr>
        </w:div>
        <w:div w:id="647516996">
          <w:marLeft w:val="640"/>
          <w:marRight w:val="0"/>
          <w:marTop w:val="0"/>
          <w:marBottom w:val="0"/>
          <w:divBdr>
            <w:top w:val="none" w:sz="0" w:space="0" w:color="auto"/>
            <w:left w:val="none" w:sz="0" w:space="0" w:color="auto"/>
            <w:bottom w:val="none" w:sz="0" w:space="0" w:color="auto"/>
            <w:right w:val="none" w:sz="0" w:space="0" w:color="auto"/>
          </w:divBdr>
        </w:div>
        <w:div w:id="51345583">
          <w:marLeft w:val="640"/>
          <w:marRight w:val="0"/>
          <w:marTop w:val="0"/>
          <w:marBottom w:val="0"/>
          <w:divBdr>
            <w:top w:val="none" w:sz="0" w:space="0" w:color="auto"/>
            <w:left w:val="none" w:sz="0" w:space="0" w:color="auto"/>
            <w:bottom w:val="none" w:sz="0" w:space="0" w:color="auto"/>
            <w:right w:val="none" w:sz="0" w:space="0" w:color="auto"/>
          </w:divBdr>
        </w:div>
        <w:div w:id="1893272578">
          <w:marLeft w:val="640"/>
          <w:marRight w:val="0"/>
          <w:marTop w:val="0"/>
          <w:marBottom w:val="0"/>
          <w:divBdr>
            <w:top w:val="none" w:sz="0" w:space="0" w:color="auto"/>
            <w:left w:val="none" w:sz="0" w:space="0" w:color="auto"/>
            <w:bottom w:val="none" w:sz="0" w:space="0" w:color="auto"/>
            <w:right w:val="none" w:sz="0" w:space="0" w:color="auto"/>
          </w:divBdr>
        </w:div>
        <w:div w:id="1183402284">
          <w:marLeft w:val="640"/>
          <w:marRight w:val="0"/>
          <w:marTop w:val="0"/>
          <w:marBottom w:val="0"/>
          <w:divBdr>
            <w:top w:val="none" w:sz="0" w:space="0" w:color="auto"/>
            <w:left w:val="none" w:sz="0" w:space="0" w:color="auto"/>
            <w:bottom w:val="none" w:sz="0" w:space="0" w:color="auto"/>
            <w:right w:val="none" w:sz="0" w:space="0" w:color="auto"/>
          </w:divBdr>
        </w:div>
        <w:div w:id="1277832555">
          <w:marLeft w:val="640"/>
          <w:marRight w:val="0"/>
          <w:marTop w:val="0"/>
          <w:marBottom w:val="0"/>
          <w:divBdr>
            <w:top w:val="none" w:sz="0" w:space="0" w:color="auto"/>
            <w:left w:val="none" w:sz="0" w:space="0" w:color="auto"/>
            <w:bottom w:val="none" w:sz="0" w:space="0" w:color="auto"/>
            <w:right w:val="none" w:sz="0" w:space="0" w:color="auto"/>
          </w:divBdr>
        </w:div>
        <w:div w:id="1690059108">
          <w:marLeft w:val="640"/>
          <w:marRight w:val="0"/>
          <w:marTop w:val="0"/>
          <w:marBottom w:val="0"/>
          <w:divBdr>
            <w:top w:val="none" w:sz="0" w:space="0" w:color="auto"/>
            <w:left w:val="none" w:sz="0" w:space="0" w:color="auto"/>
            <w:bottom w:val="none" w:sz="0" w:space="0" w:color="auto"/>
            <w:right w:val="none" w:sz="0" w:space="0" w:color="auto"/>
          </w:divBdr>
        </w:div>
        <w:div w:id="727070524">
          <w:marLeft w:val="640"/>
          <w:marRight w:val="0"/>
          <w:marTop w:val="0"/>
          <w:marBottom w:val="0"/>
          <w:divBdr>
            <w:top w:val="none" w:sz="0" w:space="0" w:color="auto"/>
            <w:left w:val="none" w:sz="0" w:space="0" w:color="auto"/>
            <w:bottom w:val="none" w:sz="0" w:space="0" w:color="auto"/>
            <w:right w:val="none" w:sz="0" w:space="0" w:color="auto"/>
          </w:divBdr>
        </w:div>
        <w:div w:id="574241160">
          <w:marLeft w:val="640"/>
          <w:marRight w:val="0"/>
          <w:marTop w:val="0"/>
          <w:marBottom w:val="0"/>
          <w:divBdr>
            <w:top w:val="none" w:sz="0" w:space="0" w:color="auto"/>
            <w:left w:val="none" w:sz="0" w:space="0" w:color="auto"/>
            <w:bottom w:val="none" w:sz="0" w:space="0" w:color="auto"/>
            <w:right w:val="none" w:sz="0" w:space="0" w:color="auto"/>
          </w:divBdr>
        </w:div>
        <w:div w:id="1055471683">
          <w:marLeft w:val="640"/>
          <w:marRight w:val="0"/>
          <w:marTop w:val="0"/>
          <w:marBottom w:val="0"/>
          <w:divBdr>
            <w:top w:val="none" w:sz="0" w:space="0" w:color="auto"/>
            <w:left w:val="none" w:sz="0" w:space="0" w:color="auto"/>
            <w:bottom w:val="none" w:sz="0" w:space="0" w:color="auto"/>
            <w:right w:val="none" w:sz="0" w:space="0" w:color="auto"/>
          </w:divBdr>
        </w:div>
        <w:div w:id="2122912082">
          <w:marLeft w:val="640"/>
          <w:marRight w:val="0"/>
          <w:marTop w:val="0"/>
          <w:marBottom w:val="0"/>
          <w:divBdr>
            <w:top w:val="none" w:sz="0" w:space="0" w:color="auto"/>
            <w:left w:val="none" w:sz="0" w:space="0" w:color="auto"/>
            <w:bottom w:val="none" w:sz="0" w:space="0" w:color="auto"/>
            <w:right w:val="none" w:sz="0" w:space="0" w:color="auto"/>
          </w:divBdr>
        </w:div>
        <w:div w:id="25254526">
          <w:marLeft w:val="640"/>
          <w:marRight w:val="0"/>
          <w:marTop w:val="0"/>
          <w:marBottom w:val="0"/>
          <w:divBdr>
            <w:top w:val="none" w:sz="0" w:space="0" w:color="auto"/>
            <w:left w:val="none" w:sz="0" w:space="0" w:color="auto"/>
            <w:bottom w:val="none" w:sz="0" w:space="0" w:color="auto"/>
            <w:right w:val="none" w:sz="0" w:space="0" w:color="auto"/>
          </w:divBdr>
        </w:div>
        <w:div w:id="859196444">
          <w:marLeft w:val="640"/>
          <w:marRight w:val="0"/>
          <w:marTop w:val="0"/>
          <w:marBottom w:val="0"/>
          <w:divBdr>
            <w:top w:val="none" w:sz="0" w:space="0" w:color="auto"/>
            <w:left w:val="none" w:sz="0" w:space="0" w:color="auto"/>
            <w:bottom w:val="none" w:sz="0" w:space="0" w:color="auto"/>
            <w:right w:val="none" w:sz="0" w:space="0" w:color="auto"/>
          </w:divBdr>
        </w:div>
        <w:div w:id="1948846149">
          <w:marLeft w:val="640"/>
          <w:marRight w:val="0"/>
          <w:marTop w:val="0"/>
          <w:marBottom w:val="0"/>
          <w:divBdr>
            <w:top w:val="none" w:sz="0" w:space="0" w:color="auto"/>
            <w:left w:val="none" w:sz="0" w:space="0" w:color="auto"/>
            <w:bottom w:val="none" w:sz="0" w:space="0" w:color="auto"/>
            <w:right w:val="none" w:sz="0" w:space="0" w:color="auto"/>
          </w:divBdr>
        </w:div>
        <w:div w:id="911280705">
          <w:marLeft w:val="640"/>
          <w:marRight w:val="0"/>
          <w:marTop w:val="0"/>
          <w:marBottom w:val="0"/>
          <w:divBdr>
            <w:top w:val="none" w:sz="0" w:space="0" w:color="auto"/>
            <w:left w:val="none" w:sz="0" w:space="0" w:color="auto"/>
            <w:bottom w:val="none" w:sz="0" w:space="0" w:color="auto"/>
            <w:right w:val="none" w:sz="0" w:space="0" w:color="auto"/>
          </w:divBdr>
        </w:div>
        <w:div w:id="1929458758">
          <w:marLeft w:val="640"/>
          <w:marRight w:val="0"/>
          <w:marTop w:val="0"/>
          <w:marBottom w:val="0"/>
          <w:divBdr>
            <w:top w:val="none" w:sz="0" w:space="0" w:color="auto"/>
            <w:left w:val="none" w:sz="0" w:space="0" w:color="auto"/>
            <w:bottom w:val="none" w:sz="0" w:space="0" w:color="auto"/>
            <w:right w:val="none" w:sz="0" w:space="0" w:color="auto"/>
          </w:divBdr>
        </w:div>
        <w:div w:id="1809325073">
          <w:marLeft w:val="640"/>
          <w:marRight w:val="0"/>
          <w:marTop w:val="0"/>
          <w:marBottom w:val="0"/>
          <w:divBdr>
            <w:top w:val="none" w:sz="0" w:space="0" w:color="auto"/>
            <w:left w:val="none" w:sz="0" w:space="0" w:color="auto"/>
            <w:bottom w:val="none" w:sz="0" w:space="0" w:color="auto"/>
            <w:right w:val="none" w:sz="0" w:space="0" w:color="auto"/>
          </w:divBdr>
        </w:div>
        <w:div w:id="1131094724">
          <w:marLeft w:val="640"/>
          <w:marRight w:val="0"/>
          <w:marTop w:val="0"/>
          <w:marBottom w:val="0"/>
          <w:divBdr>
            <w:top w:val="none" w:sz="0" w:space="0" w:color="auto"/>
            <w:left w:val="none" w:sz="0" w:space="0" w:color="auto"/>
            <w:bottom w:val="none" w:sz="0" w:space="0" w:color="auto"/>
            <w:right w:val="none" w:sz="0" w:space="0" w:color="auto"/>
          </w:divBdr>
        </w:div>
        <w:div w:id="1042436015">
          <w:marLeft w:val="640"/>
          <w:marRight w:val="0"/>
          <w:marTop w:val="0"/>
          <w:marBottom w:val="0"/>
          <w:divBdr>
            <w:top w:val="none" w:sz="0" w:space="0" w:color="auto"/>
            <w:left w:val="none" w:sz="0" w:space="0" w:color="auto"/>
            <w:bottom w:val="none" w:sz="0" w:space="0" w:color="auto"/>
            <w:right w:val="none" w:sz="0" w:space="0" w:color="auto"/>
          </w:divBdr>
        </w:div>
        <w:div w:id="238557636">
          <w:marLeft w:val="640"/>
          <w:marRight w:val="0"/>
          <w:marTop w:val="0"/>
          <w:marBottom w:val="0"/>
          <w:divBdr>
            <w:top w:val="none" w:sz="0" w:space="0" w:color="auto"/>
            <w:left w:val="none" w:sz="0" w:space="0" w:color="auto"/>
            <w:bottom w:val="none" w:sz="0" w:space="0" w:color="auto"/>
            <w:right w:val="none" w:sz="0" w:space="0" w:color="auto"/>
          </w:divBdr>
        </w:div>
        <w:div w:id="214783059">
          <w:marLeft w:val="640"/>
          <w:marRight w:val="0"/>
          <w:marTop w:val="0"/>
          <w:marBottom w:val="0"/>
          <w:divBdr>
            <w:top w:val="none" w:sz="0" w:space="0" w:color="auto"/>
            <w:left w:val="none" w:sz="0" w:space="0" w:color="auto"/>
            <w:bottom w:val="none" w:sz="0" w:space="0" w:color="auto"/>
            <w:right w:val="none" w:sz="0" w:space="0" w:color="auto"/>
          </w:divBdr>
        </w:div>
        <w:div w:id="661861250">
          <w:marLeft w:val="640"/>
          <w:marRight w:val="0"/>
          <w:marTop w:val="0"/>
          <w:marBottom w:val="0"/>
          <w:divBdr>
            <w:top w:val="none" w:sz="0" w:space="0" w:color="auto"/>
            <w:left w:val="none" w:sz="0" w:space="0" w:color="auto"/>
            <w:bottom w:val="none" w:sz="0" w:space="0" w:color="auto"/>
            <w:right w:val="none" w:sz="0" w:space="0" w:color="auto"/>
          </w:divBdr>
        </w:div>
        <w:div w:id="249773133">
          <w:marLeft w:val="640"/>
          <w:marRight w:val="0"/>
          <w:marTop w:val="0"/>
          <w:marBottom w:val="0"/>
          <w:divBdr>
            <w:top w:val="none" w:sz="0" w:space="0" w:color="auto"/>
            <w:left w:val="none" w:sz="0" w:space="0" w:color="auto"/>
            <w:bottom w:val="none" w:sz="0" w:space="0" w:color="auto"/>
            <w:right w:val="none" w:sz="0" w:space="0" w:color="auto"/>
          </w:divBdr>
        </w:div>
        <w:div w:id="1976176695">
          <w:marLeft w:val="640"/>
          <w:marRight w:val="0"/>
          <w:marTop w:val="0"/>
          <w:marBottom w:val="0"/>
          <w:divBdr>
            <w:top w:val="none" w:sz="0" w:space="0" w:color="auto"/>
            <w:left w:val="none" w:sz="0" w:space="0" w:color="auto"/>
            <w:bottom w:val="none" w:sz="0" w:space="0" w:color="auto"/>
            <w:right w:val="none" w:sz="0" w:space="0" w:color="auto"/>
          </w:divBdr>
        </w:div>
        <w:div w:id="555705990">
          <w:marLeft w:val="640"/>
          <w:marRight w:val="0"/>
          <w:marTop w:val="0"/>
          <w:marBottom w:val="0"/>
          <w:divBdr>
            <w:top w:val="none" w:sz="0" w:space="0" w:color="auto"/>
            <w:left w:val="none" w:sz="0" w:space="0" w:color="auto"/>
            <w:bottom w:val="none" w:sz="0" w:space="0" w:color="auto"/>
            <w:right w:val="none" w:sz="0" w:space="0" w:color="auto"/>
          </w:divBdr>
        </w:div>
        <w:div w:id="1292589227">
          <w:marLeft w:val="640"/>
          <w:marRight w:val="0"/>
          <w:marTop w:val="0"/>
          <w:marBottom w:val="0"/>
          <w:divBdr>
            <w:top w:val="none" w:sz="0" w:space="0" w:color="auto"/>
            <w:left w:val="none" w:sz="0" w:space="0" w:color="auto"/>
            <w:bottom w:val="none" w:sz="0" w:space="0" w:color="auto"/>
            <w:right w:val="none" w:sz="0" w:space="0" w:color="auto"/>
          </w:divBdr>
        </w:div>
        <w:div w:id="1234007838">
          <w:marLeft w:val="640"/>
          <w:marRight w:val="0"/>
          <w:marTop w:val="0"/>
          <w:marBottom w:val="0"/>
          <w:divBdr>
            <w:top w:val="none" w:sz="0" w:space="0" w:color="auto"/>
            <w:left w:val="none" w:sz="0" w:space="0" w:color="auto"/>
            <w:bottom w:val="none" w:sz="0" w:space="0" w:color="auto"/>
            <w:right w:val="none" w:sz="0" w:space="0" w:color="auto"/>
          </w:divBdr>
        </w:div>
        <w:div w:id="1401517865">
          <w:marLeft w:val="640"/>
          <w:marRight w:val="0"/>
          <w:marTop w:val="0"/>
          <w:marBottom w:val="0"/>
          <w:divBdr>
            <w:top w:val="none" w:sz="0" w:space="0" w:color="auto"/>
            <w:left w:val="none" w:sz="0" w:space="0" w:color="auto"/>
            <w:bottom w:val="none" w:sz="0" w:space="0" w:color="auto"/>
            <w:right w:val="none" w:sz="0" w:space="0" w:color="auto"/>
          </w:divBdr>
        </w:div>
        <w:div w:id="1199557">
          <w:marLeft w:val="640"/>
          <w:marRight w:val="0"/>
          <w:marTop w:val="0"/>
          <w:marBottom w:val="0"/>
          <w:divBdr>
            <w:top w:val="none" w:sz="0" w:space="0" w:color="auto"/>
            <w:left w:val="none" w:sz="0" w:space="0" w:color="auto"/>
            <w:bottom w:val="none" w:sz="0" w:space="0" w:color="auto"/>
            <w:right w:val="none" w:sz="0" w:space="0" w:color="auto"/>
          </w:divBdr>
        </w:div>
        <w:div w:id="413010561">
          <w:marLeft w:val="640"/>
          <w:marRight w:val="0"/>
          <w:marTop w:val="0"/>
          <w:marBottom w:val="0"/>
          <w:divBdr>
            <w:top w:val="none" w:sz="0" w:space="0" w:color="auto"/>
            <w:left w:val="none" w:sz="0" w:space="0" w:color="auto"/>
            <w:bottom w:val="none" w:sz="0" w:space="0" w:color="auto"/>
            <w:right w:val="none" w:sz="0" w:space="0" w:color="auto"/>
          </w:divBdr>
        </w:div>
        <w:div w:id="103382638">
          <w:marLeft w:val="640"/>
          <w:marRight w:val="0"/>
          <w:marTop w:val="0"/>
          <w:marBottom w:val="0"/>
          <w:divBdr>
            <w:top w:val="none" w:sz="0" w:space="0" w:color="auto"/>
            <w:left w:val="none" w:sz="0" w:space="0" w:color="auto"/>
            <w:bottom w:val="none" w:sz="0" w:space="0" w:color="auto"/>
            <w:right w:val="none" w:sz="0" w:space="0" w:color="auto"/>
          </w:divBdr>
        </w:div>
        <w:div w:id="1570774244">
          <w:marLeft w:val="640"/>
          <w:marRight w:val="0"/>
          <w:marTop w:val="0"/>
          <w:marBottom w:val="0"/>
          <w:divBdr>
            <w:top w:val="none" w:sz="0" w:space="0" w:color="auto"/>
            <w:left w:val="none" w:sz="0" w:space="0" w:color="auto"/>
            <w:bottom w:val="none" w:sz="0" w:space="0" w:color="auto"/>
            <w:right w:val="none" w:sz="0" w:space="0" w:color="auto"/>
          </w:divBdr>
        </w:div>
        <w:div w:id="2029528966">
          <w:marLeft w:val="640"/>
          <w:marRight w:val="0"/>
          <w:marTop w:val="0"/>
          <w:marBottom w:val="0"/>
          <w:divBdr>
            <w:top w:val="none" w:sz="0" w:space="0" w:color="auto"/>
            <w:left w:val="none" w:sz="0" w:space="0" w:color="auto"/>
            <w:bottom w:val="none" w:sz="0" w:space="0" w:color="auto"/>
            <w:right w:val="none" w:sz="0" w:space="0" w:color="auto"/>
          </w:divBdr>
        </w:div>
        <w:div w:id="1335567029">
          <w:marLeft w:val="640"/>
          <w:marRight w:val="0"/>
          <w:marTop w:val="0"/>
          <w:marBottom w:val="0"/>
          <w:divBdr>
            <w:top w:val="none" w:sz="0" w:space="0" w:color="auto"/>
            <w:left w:val="none" w:sz="0" w:space="0" w:color="auto"/>
            <w:bottom w:val="none" w:sz="0" w:space="0" w:color="auto"/>
            <w:right w:val="none" w:sz="0" w:space="0" w:color="auto"/>
          </w:divBdr>
        </w:div>
        <w:div w:id="228152270">
          <w:marLeft w:val="640"/>
          <w:marRight w:val="0"/>
          <w:marTop w:val="0"/>
          <w:marBottom w:val="0"/>
          <w:divBdr>
            <w:top w:val="none" w:sz="0" w:space="0" w:color="auto"/>
            <w:left w:val="none" w:sz="0" w:space="0" w:color="auto"/>
            <w:bottom w:val="none" w:sz="0" w:space="0" w:color="auto"/>
            <w:right w:val="none" w:sz="0" w:space="0" w:color="auto"/>
          </w:divBdr>
        </w:div>
        <w:div w:id="395130630">
          <w:marLeft w:val="640"/>
          <w:marRight w:val="0"/>
          <w:marTop w:val="0"/>
          <w:marBottom w:val="0"/>
          <w:divBdr>
            <w:top w:val="none" w:sz="0" w:space="0" w:color="auto"/>
            <w:left w:val="none" w:sz="0" w:space="0" w:color="auto"/>
            <w:bottom w:val="none" w:sz="0" w:space="0" w:color="auto"/>
            <w:right w:val="none" w:sz="0" w:space="0" w:color="auto"/>
          </w:divBdr>
        </w:div>
        <w:div w:id="1803112413">
          <w:marLeft w:val="640"/>
          <w:marRight w:val="0"/>
          <w:marTop w:val="0"/>
          <w:marBottom w:val="0"/>
          <w:divBdr>
            <w:top w:val="none" w:sz="0" w:space="0" w:color="auto"/>
            <w:left w:val="none" w:sz="0" w:space="0" w:color="auto"/>
            <w:bottom w:val="none" w:sz="0" w:space="0" w:color="auto"/>
            <w:right w:val="none" w:sz="0" w:space="0" w:color="auto"/>
          </w:divBdr>
        </w:div>
        <w:div w:id="1688673264">
          <w:marLeft w:val="640"/>
          <w:marRight w:val="0"/>
          <w:marTop w:val="0"/>
          <w:marBottom w:val="0"/>
          <w:divBdr>
            <w:top w:val="none" w:sz="0" w:space="0" w:color="auto"/>
            <w:left w:val="none" w:sz="0" w:space="0" w:color="auto"/>
            <w:bottom w:val="none" w:sz="0" w:space="0" w:color="auto"/>
            <w:right w:val="none" w:sz="0" w:space="0" w:color="auto"/>
          </w:divBdr>
        </w:div>
        <w:div w:id="1262100929">
          <w:marLeft w:val="640"/>
          <w:marRight w:val="0"/>
          <w:marTop w:val="0"/>
          <w:marBottom w:val="0"/>
          <w:divBdr>
            <w:top w:val="none" w:sz="0" w:space="0" w:color="auto"/>
            <w:left w:val="none" w:sz="0" w:space="0" w:color="auto"/>
            <w:bottom w:val="none" w:sz="0" w:space="0" w:color="auto"/>
            <w:right w:val="none" w:sz="0" w:space="0" w:color="auto"/>
          </w:divBdr>
        </w:div>
        <w:div w:id="2106726797">
          <w:marLeft w:val="640"/>
          <w:marRight w:val="0"/>
          <w:marTop w:val="0"/>
          <w:marBottom w:val="0"/>
          <w:divBdr>
            <w:top w:val="none" w:sz="0" w:space="0" w:color="auto"/>
            <w:left w:val="none" w:sz="0" w:space="0" w:color="auto"/>
            <w:bottom w:val="none" w:sz="0" w:space="0" w:color="auto"/>
            <w:right w:val="none" w:sz="0" w:space="0" w:color="auto"/>
          </w:divBdr>
        </w:div>
        <w:div w:id="1191525432">
          <w:marLeft w:val="640"/>
          <w:marRight w:val="0"/>
          <w:marTop w:val="0"/>
          <w:marBottom w:val="0"/>
          <w:divBdr>
            <w:top w:val="none" w:sz="0" w:space="0" w:color="auto"/>
            <w:left w:val="none" w:sz="0" w:space="0" w:color="auto"/>
            <w:bottom w:val="none" w:sz="0" w:space="0" w:color="auto"/>
            <w:right w:val="none" w:sz="0" w:space="0" w:color="auto"/>
          </w:divBdr>
        </w:div>
        <w:div w:id="1165124215">
          <w:marLeft w:val="640"/>
          <w:marRight w:val="0"/>
          <w:marTop w:val="0"/>
          <w:marBottom w:val="0"/>
          <w:divBdr>
            <w:top w:val="none" w:sz="0" w:space="0" w:color="auto"/>
            <w:left w:val="none" w:sz="0" w:space="0" w:color="auto"/>
            <w:bottom w:val="none" w:sz="0" w:space="0" w:color="auto"/>
            <w:right w:val="none" w:sz="0" w:space="0" w:color="auto"/>
          </w:divBdr>
        </w:div>
        <w:div w:id="216934313">
          <w:marLeft w:val="640"/>
          <w:marRight w:val="0"/>
          <w:marTop w:val="0"/>
          <w:marBottom w:val="0"/>
          <w:divBdr>
            <w:top w:val="none" w:sz="0" w:space="0" w:color="auto"/>
            <w:left w:val="none" w:sz="0" w:space="0" w:color="auto"/>
            <w:bottom w:val="none" w:sz="0" w:space="0" w:color="auto"/>
            <w:right w:val="none" w:sz="0" w:space="0" w:color="auto"/>
          </w:divBdr>
        </w:div>
        <w:div w:id="498615172">
          <w:marLeft w:val="640"/>
          <w:marRight w:val="0"/>
          <w:marTop w:val="0"/>
          <w:marBottom w:val="0"/>
          <w:divBdr>
            <w:top w:val="none" w:sz="0" w:space="0" w:color="auto"/>
            <w:left w:val="none" w:sz="0" w:space="0" w:color="auto"/>
            <w:bottom w:val="none" w:sz="0" w:space="0" w:color="auto"/>
            <w:right w:val="none" w:sz="0" w:space="0" w:color="auto"/>
          </w:divBdr>
        </w:div>
        <w:div w:id="687489702">
          <w:marLeft w:val="640"/>
          <w:marRight w:val="0"/>
          <w:marTop w:val="0"/>
          <w:marBottom w:val="0"/>
          <w:divBdr>
            <w:top w:val="none" w:sz="0" w:space="0" w:color="auto"/>
            <w:left w:val="none" w:sz="0" w:space="0" w:color="auto"/>
            <w:bottom w:val="none" w:sz="0" w:space="0" w:color="auto"/>
            <w:right w:val="none" w:sz="0" w:space="0" w:color="auto"/>
          </w:divBdr>
        </w:div>
        <w:div w:id="1899242306">
          <w:marLeft w:val="640"/>
          <w:marRight w:val="0"/>
          <w:marTop w:val="0"/>
          <w:marBottom w:val="0"/>
          <w:divBdr>
            <w:top w:val="none" w:sz="0" w:space="0" w:color="auto"/>
            <w:left w:val="none" w:sz="0" w:space="0" w:color="auto"/>
            <w:bottom w:val="none" w:sz="0" w:space="0" w:color="auto"/>
            <w:right w:val="none" w:sz="0" w:space="0" w:color="auto"/>
          </w:divBdr>
        </w:div>
        <w:div w:id="534539999">
          <w:marLeft w:val="640"/>
          <w:marRight w:val="0"/>
          <w:marTop w:val="0"/>
          <w:marBottom w:val="0"/>
          <w:divBdr>
            <w:top w:val="none" w:sz="0" w:space="0" w:color="auto"/>
            <w:left w:val="none" w:sz="0" w:space="0" w:color="auto"/>
            <w:bottom w:val="none" w:sz="0" w:space="0" w:color="auto"/>
            <w:right w:val="none" w:sz="0" w:space="0" w:color="auto"/>
          </w:divBdr>
        </w:div>
        <w:div w:id="266010711">
          <w:marLeft w:val="640"/>
          <w:marRight w:val="0"/>
          <w:marTop w:val="0"/>
          <w:marBottom w:val="0"/>
          <w:divBdr>
            <w:top w:val="none" w:sz="0" w:space="0" w:color="auto"/>
            <w:left w:val="none" w:sz="0" w:space="0" w:color="auto"/>
            <w:bottom w:val="none" w:sz="0" w:space="0" w:color="auto"/>
            <w:right w:val="none" w:sz="0" w:space="0" w:color="auto"/>
          </w:divBdr>
        </w:div>
        <w:div w:id="146678422">
          <w:marLeft w:val="640"/>
          <w:marRight w:val="0"/>
          <w:marTop w:val="0"/>
          <w:marBottom w:val="0"/>
          <w:divBdr>
            <w:top w:val="none" w:sz="0" w:space="0" w:color="auto"/>
            <w:left w:val="none" w:sz="0" w:space="0" w:color="auto"/>
            <w:bottom w:val="none" w:sz="0" w:space="0" w:color="auto"/>
            <w:right w:val="none" w:sz="0" w:space="0" w:color="auto"/>
          </w:divBdr>
        </w:div>
        <w:div w:id="1689678165">
          <w:marLeft w:val="640"/>
          <w:marRight w:val="0"/>
          <w:marTop w:val="0"/>
          <w:marBottom w:val="0"/>
          <w:divBdr>
            <w:top w:val="none" w:sz="0" w:space="0" w:color="auto"/>
            <w:left w:val="none" w:sz="0" w:space="0" w:color="auto"/>
            <w:bottom w:val="none" w:sz="0" w:space="0" w:color="auto"/>
            <w:right w:val="none" w:sz="0" w:space="0" w:color="auto"/>
          </w:divBdr>
        </w:div>
        <w:div w:id="1922828399">
          <w:marLeft w:val="640"/>
          <w:marRight w:val="0"/>
          <w:marTop w:val="0"/>
          <w:marBottom w:val="0"/>
          <w:divBdr>
            <w:top w:val="none" w:sz="0" w:space="0" w:color="auto"/>
            <w:left w:val="none" w:sz="0" w:space="0" w:color="auto"/>
            <w:bottom w:val="none" w:sz="0" w:space="0" w:color="auto"/>
            <w:right w:val="none" w:sz="0" w:space="0" w:color="auto"/>
          </w:divBdr>
        </w:div>
        <w:div w:id="460464298">
          <w:marLeft w:val="640"/>
          <w:marRight w:val="0"/>
          <w:marTop w:val="0"/>
          <w:marBottom w:val="0"/>
          <w:divBdr>
            <w:top w:val="none" w:sz="0" w:space="0" w:color="auto"/>
            <w:left w:val="none" w:sz="0" w:space="0" w:color="auto"/>
            <w:bottom w:val="none" w:sz="0" w:space="0" w:color="auto"/>
            <w:right w:val="none" w:sz="0" w:space="0" w:color="auto"/>
          </w:divBdr>
        </w:div>
        <w:div w:id="949824819">
          <w:marLeft w:val="640"/>
          <w:marRight w:val="0"/>
          <w:marTop w:val="0"/>
          <w:marBottom w:val="0"/>
          <w:divBdr>
            <w:top w:val="none" w:sz="0" w:space="0" w:color="auto"/>
            <w:left w:val="none" w:sz="0" w:space="0" w:color="auto"/>
            <w:bottom w:val="none" w:sz="0" w:space="0" w:color="auto"/>
            <w:right w:val="none" w:sz="0" w:space="0" w:color="auto"/>
          </w:divBdr>
        </w:div>
        <w:div w:id="54401850">
          <w:marLeft w:val="640"/>
          <w:marRight w:val="0"/>
          <w:marTop w:val="0"/>
          <w:marBottom w:val="0"/>
          <w:divBdr>
            <w:top w:val="none" w:sz="0" w:space="0" w:color="auto"/>
            <w:left w:val="none" w:sz="0" w:space="0" w:color="auto"/>
            <w:bottom w:val="none" w:sz="0" w:space="0" w:color="auto"/>
            <w:right w:val="none" w:sz="0" w:space="0" w:color="auto"/>
          </w:divBdr>
        </w:div>
        <w:div w:id="210583282">
          <w:marLeft w:val="640"/>
          <w:marRight w:val="0"/>
          <w:marTop w:val="0"/>
          <w:marBottom w:val="0"/>
          <w:divBdr>
            <w:top w:val="none" w:sz="0" w:space="0" w:color="auto"/>
            <w:left w:val="none" w:sz="0" w:space="0" w:color="auto"/>
            <w:bottom w:val="none" w:sz="0" w:space="0" w:color="auto"/>
            <w:right w:val="none" w:sz="0" w:space="0" w:color="auto"/>
          </w:divBdr>
        </w:div>
        <w:div w:id="1485001747">
          <w:marLeft w:val="640"/>
          <w:marRight w:val="0"/>
          <w:marTop w:val="0"/>
          <w:marBottom w:val="0"/>
          <w:divBdr>
            <w:top w:val="none" w:sz="0" w:space="0" w:color="auto"/>
            <w:left w:val="none" w:sz="0" w:space="0" w:color="auto"/>
            <w:bottom w:val="none" w:sz="0" w:space="0" w:color="auto"/>
            <w:right w:val="none" w:sz="0" w:space="0" w:color="auto"/>
          </w:divBdr>
        </w:div>
        <w:div w:id="55905366">
          <w:marLeft w:val="640"/>
          <w:marRight w:val="0"/>
          <w:marTop w:val="0"/>
          <w:marBottom w:val="0"/>
          <w:divBdr>
            <w:top w:val="none" w:sz="0" w:space="0" w:color="auto"/>
            <w:left w:val="none" w:sz="0" w:space="0" w:color="auto"/>
            <w:bottom w:val="none" w:sz="0" w:space="0" w:color="auto"/>
            <w:right w:val="none" w:sz="0" w:space="0" w:color="auto"/>
          </w:divBdr>
        </w:div>
        <w:div w:id="1412194574">
          <w:marLeft w:val="640"/>
          <w:marRight w:val="0"/>
          <w:marTop w:val="0"/>
          <w:marBottom w:val="0"/>
          <w:divBdr>
            <w:top w:val="none" w:sz="0" w:space="0" w:color="auto"/>
            <w:left w:val="none" w:sz="0" w:space="0" w:color="auto"/>
            <w:bottom w:val="none" w:sz="0" w:space="0" w:color="auto"/>
            <w:right w:val="none" w:sz="0" w:space="0" w:color="auto"/>
          </w:divBdr>
        </w:div>
        <w:div w:id="60833621">
          <w:marLeft w:val="640"/>
          <w:marRight w:val="0"/>
          <w:marTop w:val="0"/>
          <w:marBottom w:val="0"/>
          <w:divBdr>
            <w:top w:val="none" w:sz="0" w:space="0" w:color="auto"/>
            <w:left w:val="none" w:sz="0" w:space="0" w:color="auto"/>
            <w:bottom w:val="none" w:sz="0" w:space="0" w:color="auto"/>
            <w:right w:val="none" w:sz="0" w:space="0" w:color="auto"/>
          </w:divBdr>
        </w:div>
        <w:div w:id="1304046752">
          <w:marLeft w:val="640"/>
          <w:marRight w:val="0"/>
          <w:marTop w:val="0"/>
          <w:marBottom w:val="0"/>
          <w:divBdr>
            <w:top w:val="none" w:sz="0" w:space="0" w:color="auto"/>
            <w:left w:val="none" w:sz="0" w:space="0" w:color="auto"/>
            <w:bottom w:val="none" w:sz="0" w:space="0" w:color="auto"/>
            <w:right w:val="none" w:sz="0" w:space="0" w:color="auto"/>
          </w:divBdr>
        </w:div>
        <w:div w:id="406418592">
          <w:marLeft w:val="640"/>
          <w:marRight w:val="0"/>
          <w:marTop w:val="0"/>
          <w:marBottom w:val="0"/>
          <w:divBdr>
            <w:top w:val="none" w:sz="0" w:space="0" w:color="auto"/>
            <w:left w:val="none" w:sz="0" w:space="0" w:color="auto"/>
            <w:bottom w:val="none" w:sz="0" w:space="0" w:color="auto"/>
            <w:right w:val="none" w:sz="0" w:space="0" w:color="auto"/>
          </w:divBdr>
        </w:div>
        <w:div w:id="1128814170">
          <w:marLeft w:val="640"/>
          <w:marRight w:val="0"/>
          <w:marTop w:val="0"/>
          <w:marBottom w:val="0"/>
          <w:divBdr>
            <w:top w:val="none" w:sz="0" w:space="0" w:color="auto"/>
            <w:left w:val="none" w:sz="0" w:space="0" w:color="auto"/>
            <w:bottom w:val="none" w:sz="0" w:space="0" w:color="auto"/>
            <w:right w:val="none" w:sz="0" w:space="0" w:color="auto"/>
          </w:divBdr>
        </w:div>
        <w:div w:id="1703893313">
          <w:marLeft w:val="640"/>
          <w:marRight w:val="0"/>
          <w:marTop w:val="0"/>
          <w:marBottom w:val="0"/>
          <w:divBdr>
            <w:top w:val="none" w:sz="0" w:space="0" w:color="auto"/>
            <w:left w:val="none" w:sz="0" w:space="0" w:color="auto"/>
            <w:bottom w:val="none" w:sz="0" w:space="0" w:color="auto"/>
            <w:right w:val="none" w:sz="0" w:space="0" w:color="auto"/>
          </w:divBdr>
        </w:div>
        <w:div w:id="767847666">
          <w:marLeft w:val="640"/>
          <w:marRight w:val="0"/>
          <w:marTop w:val="0"/>
          <w:marBottom w:val="0"/>
          <w:divBdr>
            <w:top w:val="none" w:sz="0" w:space="0" w:color="auto"/>
            <w:left w:val="none" w:sz="0" w:space="0" w:color="auto"/>
            <w:bottom w:val="none" w:sz="0" w:space="0" w:color="auto"/>
            <w:right w:val="none" w:sz="0" w:space="0" w:color="auto"/>
          </w:divBdr>
        </w:div>
        <w:div w:id="424150627">
          <w:marLeft w:val="640"/>
          <w:marRight w:val="0"/>
          <w:marTop w:val="0"/>
          <w:marBottom w:val="0"/>
          <w:divBdr>
            <w:top w:val="none" w:sz="0" w:space="0" w:color="auto"/>
            <w:left w:val="none" w:sz="0" w:space="0" w:color="auto"/>
            <w:bottom w:val="none" w:sz="0" w:space="0" w:color="auto"/>
            <w:right w:val="none" w:sz="0" w:space="0" w:color="auto"/>
          </w:divBdr>
        </w:div>
        <w:div w:id="2085029181">
          <w:marLeft w:val="640"/>
          <w:marRight w:val="0"/>
          <w:marTop w:val="0"/>
          <w:marBottom w:val="0"/>
          <w:divBdr>
            <w:top w:val="none" w:sz="0" w:space="0" w:color="auto"/>
            <w:left w:val="none" w:sz="0" w:space="0" w:color="auto"/>
            <w:bottom w:val="none" w:sz="0" w:space="0" w:color="auto"/>
            <w:right w:val="none" w:sz="0" w:space="0" w:color="auto"/>
          </w:divBdr>
        </w:div>
        <w:div w:id="199246982">
          <w:marLeft w:val="640"/>
          <w:marRight w:val="0"/>
          <w:marTop w:val="0"/>
          <w:marBottom w:val="0"/>
          <w:divBdr>
            <w:top w:val="none" w:sz="0" w:space="0" w:color="auto"/>
            <w:left w:val="none" w:sz="0" w:space="0" w:color="auto"/>
            <w:bottom w:val="none" w:sz="0" w:space="0" w:color="auto"/>
            <w:right w:val="none" w:sz="0" w:space="0" w:color="auto"/>
          </w:divBdr>
        </w:div>
        <w:div w:id="1408376826">
          <w:marLeft w:val="640"/>
          <w:marRight w:val="0"/>
          <w:marTop w:val="0"/>
          <w:marBottom w:val="0"/>
          <w:divBdr>
            <w:top w:val="none" w:sz="0" w:space="0" w:color="auto"/>
            <w:left w:val="none" w:sz="0" w:space="0" w:color="auto"/>
            <w:bottom w:val="none" w:sz="0" w:space="0" w:color="auto"/>
            <w:right w:val="none" w:sz="0" w:space="0" w:color="auto"/>
          </w:divBdr>
        </w:div>
        <w:div w:id="1545872889">
          <w:marLeft w:val="640"/>
          <w:marRight w:val="0"/>
          <w:marTop w:val="0"/>
          <w:marBottom w:val="0"/>
          <w:divBdr>
            <w:top w:val="none" w:sz="0" w:space="0" w:color="auto"/>
            <w:left w:val="none" w:sz="0" w:space="0" w:color="auto"/>
            <w:bottom w:val="none" w:sz="0" w:space="0" w:color="auto"/>
            <w:right w:val="none" w:sz="0" w:space="0" w:color="auto"/>
          </w:divBdr>
        </w:div>
        <w:div w:id="1348095477">
          <w:marLeft w:val="640"/>
          <w:marRight w:val="0"/>
          <w:marTop w:val="0"/>
          <w:marBottom w:val="0"/>
          <w:divBdr>
            <w:top w:val="none" w:sz="0" w:space="0" w:color="auto"/>
            <w:left w:val="none" w:sz="0" w:space="0" w:color="auto"/>
            <w:bottom w:val="none" w:sz="0" w:space="0" w:color="auto"/>
            <w:right w:val="none" w:sz="0" w:space="0" w:color="auto"/>
          </w:divBdr>
        </w:div>
        <w:div w:id="1060439484">
          <w:marLeft w:val="640"/>
          <w:marRight w:val="0"/>
          <w:marTop w:val="0"/>
          <w:marBottom w:val="0"/>
          <w:divBdr>
            <w:top w:val="none" w:sz="0" w:space="0" w:color="auto"/>
            <w:left w:val="none" w:sz="0" w:space="0" w:color="auto"/>
            <w:bottom w:val="none" w:sz="0" w:space="0" w:color="auto"/>
            <w:right w:val="none" w:sz="0" w:space="0" w:color="auto"/>
          </w:divBdr>
        </w:div>
        <w:div w:id="278218185">
          <w:marLeft w:val="640"/>
          <w:marRight w:val="0"/>
          <w:marTop w:val="0"/>
          <w:marBottom w:val="0"/>
          <w:divBdr>
            <w:top w:val="none" w:sz="0" w:space="0" w:color="auto"/>
            <w:left w:val="none" w:sz="0" w:space="0" w:color="auto"/>
            <w:bottom w:val="none" w:sz="0" w:space="0" w:color="auto"/>
            <w:right w:val="none" w:sz="0" w:space="0" w:color="auto"/>
          </w:divBdr>
        </w:div>
        <w:div w:id="998389344">
          <w:marLeft w:val="640"/>
          <w:marRight w:val="0"/>
          <w:marTop w:val="0"/>
          <w:marBottom w:val="0"/>
          <w:divBdr>
            <w:top w:val="none" w:sz="0" w:space="0" w:color="auto"/>
            <w:left w:val="none" w:sz="0" w:space="0" w:color="auto"/>
            <w:bottom w:val="none" w:sz="0" w:space="0" w:color="auto"/>
            <w:right w:val="none" w:sz="0" w:space="0" w:color="auto"/>
          </w:divBdr>
        </w:div>
        <w:div w:id="159126301">
          <w:marLeft w:val="640"/>
          <w:marRight w:val="0"/>
          <w:marTop w:val="0"/>
          <w:marBottom w:val="0"/>
          <w:divBdr>
            <w:top w:val="none" w:sz="0" w:space="0" w:color="auto"/>
            <w:left w:val="none" w:sz="0" w:space="0" w:color="auto"/>
            <w:bottom w:val="none" w:sz="0" w:space="0" w:color="auto"/>
            <w:right w:val="none" w:sz="0" w:space="0" w:color="auto"/>
          </w:divBdr>
        </w:div>
        <w:div w:id="996148151">
          <w:marLeft w:val="640"/>
          <w:marRight w:val="0"/>
          <w:marTop w:val="0"/>
          <w:marBottom w:val="0"/>
          <w:divBdr>
            <w:top w:val="none" w:sz="0" w:space="0" w:color="auto"/>
            <w:left w:val="none" w:sz="0" w:space="0" w:color="auto"/>
            <w:bottom w:val="none" w:sz="0" w:space="0" w:color="auto"/>
            <w:right w:val="none" w:sz="0" w:space="0" w:color="auto"/>
          </w:divBdr>
        </w:div>
        <w:div w:id="216285573">
          <w:marLeft w:val="640"/>
          <w:marRight w:val="0"/>
          <w:marTop w:val="0"/>
          <w:marBottom w:val="0"/>
          <w:divBdr>
            <w:top w:val="none" w:sz="0" w:space="0" w:color="auto"/>
            <w:left w:val="none" w:sz="0" w:space="0" w:color="auto"/>
            <w:bottom w:val="none" w:sz="0" w:space="0" w:color="auto"/>
            <w:right w:val="none" w:sz="0" w:space="0" w:color="auto"/>
          </w:divBdr>
        </w:div>
        <w:div w:id="504788289">
          <w:marLeft w:val="640"/>
          <w:marRight w:val="0"/>
          <w:marTop w:val="0"/>
          <w:marBottom w:val="0"/>
          <w:divBdr>
            <w:top w:val="none" w:sz="0" w:space="0" w:color="auto"/>
            <w:left w:val="none" w:sz="0" w:space="0" w:color="auto"/>
            <w:bottom w:val="none" w:sz="0" w:space="0" w:color="auto"/>
            <w:right w:val="none" w:sz="0" w:space="0" w:color="auto"/>
          </w:divBdr>
        </w:div>
        <w:div w:id="1931427534">
          <w:marLeft w:val="640"/>
          <w:marRight w:val="0"/>
          <w:marTop w:val="0"/>
          <w:marBottom w:val="0"/>
          <w:divBdr>
            <w:top w:val="none" w:sz="0" w:space="0" w:color="auto"/>
            <w:left w:val="none" w:sz="0" w:space="0" w:color="auto"/>
            <w:bottom w:val="none" w:sz="0" w:space="0" w:color="auto"/>
            <w:right w:val="none" w:sz="0" w:space="0" w:color="auto"/>
          </w:divBdr>
        </w:div>
        <w:div w:id="194390901">
          <w:marLeft w:val="640"/>
          <w:marRight w:val="0"/>
          <w:marTop w:val="0"/>
          <w:marBottom w:val="0"/>
          <w:divBdr>
            <w:top w:val="none" w:sz="0" w:space="0" w:color="auto"/>
            <w:left w:val="none" w:sz="0" w:space="0" w:color="auto"/>
            <w:bottom w:val="none" w:sz="0" w:space="0" w:color="auto"/>
            <w:right w:val="none" w:sz="0" w:space="0" w:color="auto"/>
          </w:divBdr>
        </w:div>
        <w:div w:id="940256533">
          <w:marLeft w:val="640"/>
          <w:marRight w:val="0"/>
          <w:marTop w:val="0"/>
          <w:marBottom w:val="0"/>
          <w:divBdr>
            <w:top w:val="none" w:sz="0" w:space="0" w:color="auto"/>
            <w:left w:val="none" w:sz="0" w:space="0" w:color="auto"/>
            <w:bottom w:val="none" w:sz="0" w:space="0" w:color="auto"/>
            <w:right w:val="none" w:sz="0" w:space="0" w:color="auto"/>
          </w:divBdr>
        </w:div>
        <w:div w:id="182981985">
          <w:marLeft w:val="640"/>
          <w:marRight w:val="0"/>
          <w:marTop w:val="0"/>
          <w:marBottom w:val="0"/>
          <w:divBdr>
            <w:top w:val="none" w:sz="0" w:space="0" w:color="auto"/>
            <w:left w:val="none" w:sz="0" w:space="0" w:color="auto"/>
            <w:bottom w:val="none" w:sz="0" w:space="0" w:color="auto"/>
            <w:right w:val="none" w:sz="0" w:space="0" w:color="auto"/>
          </w:divBdr>
        </w:div>
        <w:div w:id="792594626">
          <w:marLeft w:val="640"/>
          <w:marRight w:val="0"/>
          <w:marTop w:val="0"/>
          <w:marBottom w:val="0"/>
          <w:divBdr>
            <w:top w:val="none" w:sz="0" w:space="0" w:color="auto"/>
            <w:left w:val="none" w:sz="0" w:space="0" w:color="auto"/>
            <w:bottom w:val="none" w:sz="0" w:space="0" w:color="auto"/>
            <w:right w:val="none" w:sz="0" w:space="0" w:color="auto"/>
          </w:divBdr>
        </w:div>
        <w:div w:id="1963075624">
          <w:marLeft w:val="640"/>
          <w:marRight w:val="0"/>
          <w:marTop w:val="0"/>
          <w:marBottom w:val="0"/>
          <w:divBdr>
            <w:top w:val="none" w:sz="0" w:space="0" w:color="auto"/>
            <w:left w:val="none" w:sz="0" w:space="0" w:color="auto"/>
            <w:bottom w:val="none" w:sz="0" w:space="0" w:color="auto"/>
            <w:right w:val="none" w:sz="0" w:space="0" w:color="auto"/>
          </w:divBdr>
        </w:div>
        <w:div w:id="674310046">
          <w:marLeft w:val="640"/>
          <w:marRight w:val="0"/>
          <w:marTop w:val="0"/>
          <w:marBottom w:val="0"/>
          <w:divBdr>
            <w:top w:val="none" w:sz="0" w:space="0" w:color="auto"/>
            <w:left w:val="none" w:sz="0" w:space="0" w:color="auto"/>
            <w:bottom w:val="none" w:sz="0" w:space="0" w:color="auto"/>
            <w:right w:val="none" w:sz="0" w:space="0" w:color="auto"/>
          </w:divBdr>
        </w:div>
        <w:div w:id="2075011197">
          <w:marLeft w:val="640"/>
          <w:marRight w:val="0"/>
          <w:marTop w:val="0"/>
          <w:marBottom w:val="0"/>
          <w:divBdr>
            <w:top w:val="none" w:sz="0" w:space="0" w:color="auto"/>
            <w:left w:val="none" w:sz="0" w:space="0" w:color="auto"/>
            <w:bottom w:val="none" w:sz="0" w:space="0" w:color="auto"/>
            <w:right w:val="none" w:sz="0" w:space="0" w:color="auto"/>
          </w:divBdr>
        </w:div>
        <w:div w:id="1781798803">
          <w:marLeft w:val="640"/>
          <w:marRight w:val="0"/>
          <w:marTop w:val="0"/>
          <w:marBottom w:val="0"/>
          <w:divBdr>
            <w:top w:val="none" w:sz="0" w:space="0" w:color="auto"/>
            <w:left w:val="none" w:sz="0" w:space="0" w:color="auto"/>
            <w:bottom w:val="none" w:sz="0" w:space="0" w:color="auto"/>
            <w:right w:val="none" w:sz="0" w:space="0" w:color="auto"/>
          </w:divBdr>
        </w:div>
        <w:div w:id="1865247107">
          <w:marLeft w:val="640"/>
          <w:marRight w:val="0"/>
          <w:marTop w:val="0"/>
          <w:marBottom w:val="0"/>
          <w:divBdr>
            <w:top w:val="none" w:sz="0" w:space="0" w:color="auto"/>
            <w:left w:val="none" w:sz="0" w:space="0" w:color="auto"/>
            <w:bottom w:val="none" w:sz="0" w:space="0" w:color="auto"/>
            <w:right w:val="none" w:sz="0" w:space="0" w:color="auto"/>
          </w:divBdr>
        </w:div>
        <w:div w:id="2041080709">
          <w:marLeft w:val="640"/>
          <w:marRight w:val="0"/>
          <w:marTop w:val="0"/>
          <w:marBottom w:val="0"/>
          <w:divBdr>
            <w:top w:val="none" w:sz="0" w:space="0" w:color="auto"/>
            <w:left w:val="none" w:sz="0" w:space="0" w:color="auto"/>
            <w:bottom w:val="none" w:sz="0" w:space="0" w:color="auto"/>
            <w:right w:val="none" w:sz="0" w:space="0" w:color="auto"/>
          </w:divBdr>
        </w:div>
        <w:div w:id="1818108903">
          <w:marLeft w:val="640"/>
          <w:marRight w:val="0"/>
          <w:marTop w:val="0"/>
          <w:marBottom w:val="0"/>
          <w:divBdr>
            <w:top w:val="none" w:sz="0" w:space="0" w:color="auto"/>
            <w:left w:val="none" w:sz="0" w:space="0" w:color="auto"/>
            <w:bottom w:val="none" w:sz="0" w:space="0" w:color="auto"/>
            <w:right w:val="none" w:sz="0" w:space="0" w:color="auto"/>
          </w:divBdr>
        </w:div>
        <w:div w:id="2028288234">
          <w:marLeft w:val="640"/>
          <w:marRight w:val="0"/>
          <w:marTop w:val="0"/>
          <w:marBottom w:val="0"/>
          <w:divBdr>
            <w:top w:val="none" w:sz="0" w:space="0" w:color="auto"/>
            <w:left w:val="none" w:sz="0" w:space="0" w:color="auto"/>
            <w:bottom w:val="none" w:sz="0" w:space="0" w:color="auto"/>
            <w:right w:val="none" w:sz="0" w:space="0" w:color="auto"/>
          </w:divBdr>
        </w:div>
        <w:div w:id="2114979735">
          <w:marLeft w:val="640"/>
          <w:marRight w:val="0"/>
          <w:marTop w:val="0"/>
          <w:marBottom w:val="0"/>
          <w:divBdr>
            <w:top w:val="none" w:sz="0" w:space="0" w:color="auto"/>
            <w:left w:val="none" w:sz="0" w:space="0" w:color="auto"/>
            <w:bottom w:val="none" w:sz="0" w:space="0" w:color="auto"/>
            <w:right w:val="none" w:sz="0" w:space="0" w:color="auto"/>
          </w:divBdr>
        </w:div>
        <w:div w:id="612713825">
          <w:marLeft w:val="640"/>
          <w:marRight w:val="0"/>
          <w:marTop w:val="0"/>
          <w:marBottom w:val="0"/>
          <w:divBdr>
            <w:top w:val="none" w:sz="0" w:space="0" w:color="auto"/>
            <w:left w:val="none" w:sz="0" w:space="0" w:color="auto"/>
            <w:bottom w:val="none" w:sz="0" w:space="0" w:color="auto"/>
            <w:right w:val="none" w:sz="0" w:space="0" w:color="auto"/>
          </w:divBdr>
        </w:div>
        <w:div w:id="1054545554">
          <w:marLeft w:val="640"/>
          <w:marRight w:val="0"/>
          <w:marTop w:val="0"/>
          <w:marBottom w:val="0"/>
          <w:divBdr>
            <w:top w:val="none" w:sz="0" w:space="0" w:color="auto"/>
            <w:left w:val="none" w:sz="0" w:space="0" w:color="auto"/>
            <w:bottom w:val="none" w:sz="0" w:space="0" w:color="auto"/>
            <w:right w:val="none" w:sz="0" w:space="0" w:color="auto"/>
          </w:divBdr>
        </w:div>
        <w:div w:id="1586496489">
          <w:marLeft w:val="640"/>
          <w:marRight w:val="0"/>
          <w:marTop w:val="0"/>
          <w:marBottom w:val="0"/>
          <w:divBdr>
            <w:top w:val="none" w:sz="0" w:space="0" w:color="auto"/>
            <w:left w:val="none" w:sz="0" w:space="0" w:color="auto"/>
            <w:bottom w:val="none" w:sz="0" w:space="0" w:color="auto"/>
            <w:right w:val="none" w:sz="0" w:space="0" w:color="auto"/>
          </w:divBdr>
        </w:div>
        <w:div w:id="228930206">
          <w:marLeft w:val="640"/>
          <w:marRight w:val="0"/>
          <w:marTop w:val="0"/>
          <w:marBottom w:val="0"/>
          <w:divBdr>
            <w:top w:val="none" w:sz="0" w:space="0" w:color="auto"/>
            <w:left w:val="none" w:sz="0" w:space="0" w:color="auto"/>
            <w:bottom w:val="none" w:sz="0" w:space="0" w:color="auto"/>
            <w:right w:val="none" w:sz="0" w:space="0" w:color="auto"/>
          </w:divBdr>
        </w:div>
      </w:divsChild>
    </w:div>
    <w:div w:id="1931741893">
      <w:bodyDiv w:val="1"/>
      <w:marLeft w:val="0"/>
      <w:marRight w:val="0"/>
      <w:marTop w:val="0"/>
      <w:marBottom w:val="0"/>
      <w:divBdr>
        <w:top w:val="none" w:sz="0" w:space="0" w:color="auto"/>
        <w:left w:val="none" w:sz="0" w:space="0" w:color="auto"/>
        <w:bottom w:val="none" w:sz="0" w:space="0" w:color="auto"/>
        <w:right w:val="none" w:sz="0" w:space="0" w:color="auto"/>
      </w:divBdr>
      <w:divsChild>
        <w:div w:id="2072314718">
          <w:marLeft w:val="640"/>
          <w:marRight w:val="0"/>
          <w:marTop w:val="0"/>
          <w:marBottom w:val="0"/>
          <w:divBdr>
            <w:top w:val="none" w:sz="0" w:space="0" w:color="auto"/>
            <w:left w:val="none" w:sz="0" w:space="0" w:color="auto"/>
            <w:bottom w:val="none" w:sz="0" w:space="0" w:color="auto"/>
            <w:right w:val="none" w:sz="0" w:space="0" w:color="auto"/>
          </w:divBdr>
        </w:div>
        <w:div w:id="1118791330">
          <w:marLeft w:val="640"/>
          <w:marRight w:val="0"/>
          <w:marTop w:val="0"/>
          <w:marBottom w:val="0"/>
          <w:divBdr>
            <w:top w:val="none" w:sz="0" w:space="0" w:color="auto"/>
            <w:left w:val="none" w:sz="0" w:space="0" w:color="auto"/>
            <w:bottom w:val="none" w:sz="0" w:space="0" w:color="auto"/>
            <w:right w:val="none" w:sz="0" w:space="0" w:color="auto"/>
          </w:divBdr>
        </w:div>
        <w:div w:id="140579530">
          <w:marLeft w:val="640"/>
          <w:marRight w:val="0"/>
          <w:marTop w:val="0"/>
          <w:marBottom w:val="0"/>
          <w:divBdr>
            <w:top w:val="none" w:sz="0" w:space="0" w:color="auto"/>
            <w:left w:val="none" w:sz="0" w:space="0" w:color="auto"/>
            <w:bottom w:val="none" w:sz="0" w:space="0" w:color="auto"/>
            <w:right w:val="none" w:sz="0" w:space="0" w:color="auto"/>
          </w:divBdr>
        </w:div>
        <w:div w:id="1775200784">
          <w:marLeft w:val="640"/>
          <w:marRight w:val="0"/>
          <w:marTop w:val="0"/>
          <w:marBottom w:val="0"/>
          <w:divBdr>
            <w:top w:val="none" w:sz="0" w:space="0" w:color="auto"/>
            <w:left w:val="none" w:sz="0" w:space="0" w:color="auto"/>
            <w:bottom w:val="none" w:sz="0" w:space="0" w:color="auto"/>
            <w:right w:val="none" w:sz="0" w:space="0" w:color="auto"/>
          </w:divBdr>
        </w:div>
        <w:div w:id="444351600">
          <w:marLeft w:val="640"/>
          <w:marRight w:val="0"/>
          <w:marTop w:val="0"/>
          <w:marBottom w:val="0"/>
          <w:divBdr>
            <w:top w:val="none" w:sz="0" w:space="0" w:color="auto"/>
            <w:left w:val="none" w:sz="0" w:space="0" w:color="auto"/>
            <w:bottom w:val="none" w:sz="0" w:space="0" w:color="auto"/>
            <w:right w:val="none" w:sz="0" w:space="0" w:color="auto"/>
          </w:divBdr>
        </w:div>
        <w:div w:id="542523367">
          <w:marLeft w:val="640"/>
          <w:marRight w:val="0"/>
          <w:marTop w:val="0"/>
          <w:marBottom w:val="0"/>
          <w:divBdr>
            <w:top w:val="none" w:sz="0" w:space="0" w:color="auto"/>
            <w:left w:val="none" w:sz="0" w:space="0" w:color="auto"/>
            <w:bottom w:val="none" w:sz="0" w:space="0" w:color="auto"/>
            <w:right w:val="none" w:sz="0" w:space="0" w:color="auto"/>
          </w:divBdr>
        </w:div>
        <w:div w:id="588345260">
          <w:marLeft w:val="640"/>
          <w:marRight w:val="0"/>
          <w:marTop w:val="0"/>
          <w:marBottom w:val="0"/>
          <w:divBdr>
            <w:top w:val="none" w:sz="0" w:space="0" w:color="auto"/>
            <w:left w:val="none" w:sz="0" w:space="0" w:color="auto"/>
            <w:bottom w:val="none" w:sz="0" w:space="0" w:color="auto"/>
            <w:right w:val="none" w:sz="0" w:space="0" w:color="auto"/>
          </w:divBdr>
        </w:div>
        <w:div w:id="1167401905">
          <w:marLeft w:val="640"/>
          <w:marRight w:val="0"/>
          <w:marTop w:val="0"/>
          <w:marBottom w:val="0"/>
          <w:divBdr>
            <w:top w:val="none" w:sz="0" w:space="0" w:color="auto"/>
            <w:left w:val="none" w:sz="0" w:space="0" w:color="auto"/>
            <w:bottom w:val="none" w:sz="0" w:space="0" w:color="auto"/>
            <w:right w:val="none" w:sz="0" w:space="0" w:color="auto"/>
          </w:divBdr>
        </w:div>
        <w:div w:id="1657221714">
          <w:marLeft w:val="640"/>
          <w:marRight w:val="0"/>
          <w:marTop w:val="0"/>
          <w:marBottom w:val="0"/>
          <w:divBdr>
            <w:top w:val="none" w:sz="0" w:space="0" w:color="auto"/>
            <w:left w:val="none" w:sz="0" w:space="0" w:color="auto"/>
            <w:bottom w:val="none" w:sz="0" w:space="0" w:color="auto"/>
            <w:right w:val="none" w:sz="0" w:space="0" w:color="auto"/>
          </w:divBdr>
        </w:div>
        <w:div w:id="6254359">
          <w:marLeft w:val="640"/>
          <w:marRight w:val="0"/>
          <w:marTop w:val="0"/>
          <w:marBottom w:val="0"/>
          <w:divBdr>
            <w:top w:val="none" w:sz="0" w:space="0" w:color="auto"/>
            <w:left w:val="none" w:sz="0" w:space="0" w:color="auto"/>
            <w:bottom w:val="none" w:sz="0" w:space="0" w:color="auto"/>
            <w:right w:val="none" w:sz="0" w:space="0" w:color="auto"/>
          </w:divBdr>
        </w:div>
        <w:div w:id="1627662286">
          <w:marLeft w:val="640"/>
          <w:marRight w:val="0"/>
          <w:marTop w:val="0"/>
          <w:marBottom w:val="0"/>
          <w:divBdr>
            <w:top w:val="none" w:sz="0" w:space="0" w:color="auto"/>
            <w:left w:val="none" w:sz="0" w:space="0" w:color="auto"/>
            <w:bottom w:val="none" w:sz="0" w:space="0" w:color="auto"/>
            <w:right w:val="none" w:sz="0" w:space="0" w:color="auto"/>
          </w:divBdr>
        </w:div>
        <w:div w:id="680470893">
          <w:marLeft w:val="640"/>
          <w:marRight w:val="0"/>
          <w:marTop w:val="0"/>
          <w:marBottom w:val="0"/>
          <w:divBdr>
            <w:top w:val="none" w:sz="0" w:space="0" w:color="auto"/>
            <w:left w:val="none" w:sz="0" w:space="0" w:color="auto"/>
            <w:bottom w:val="none" w:sz="0" w:space="0" w:color="auto"/>
            <w:right w:val="none" w:sz="0" w:space="0" w:color="auto"/>
          </w:divBdr>
        </w:div>
        <w:div w:id="1406876592">
          <w:marLeft w:val="640"/>
          <w:marRight w:val="0"/>
          <w:marTop w:val="0"/>
          <w:marBottom w:val="0"/>
          <w:divBdr>
            <w:top w:val="none" w:sz="0" w:space="0" w:color="auto"/>
            <w:left w:val="none" w:sz="0" w:space="0" w:color="auto"/>
            <w:bottom w:val="none" w:sz="0" w:space="0" w:color="auto"/>
            <w:right w:val="none" w:sz="0" w:space="0" w:color="auto"/>
          </w:divBdr>
        </w:div>
        <w:div w:id="1563562307">
          <w:marLeft w:val="640"/>
          <w:marRight w:val="0"/>
          <w:marTop w:val="0"/>
          <w:marBottom w:val="0"/>
          <w:divBdr>
            <w:top w:val="none" w:sz="0" w:space="0" w:color="auto"/>
            <w:left w:val="none" w:sz="0" w:space="0" w:color="auto"/>
            <w:bottom w:val="none" w:sz="0" w:space="0" w:color="auto"/>
            <w:right w:val="none" w:sz="0" w:space="0" w:color="auto"/>
          </w:divBdr>
        </w:div>
        <w:div w:id="1064257979">
          <w:marLeft w:val="640"/>
          <w:marRight w:val="0"/>
          <w:marTop w:val="0"/>
          <w:marBottom w:val="0"/>
          <w:divBdr>
            <w:top w:val="none" w:sz="0" w:space="0" w:color="auto"/>
            <w:left w:val="none" w:sz="0" w:space="0" w:color="auto"/>
            <w:bottom w:val="none" w:sz="0" w:space="0" w:color="auto"/>
            <w:right w:val="none" w:sz="0" w:space="0" w:color="auto"/>
          </w:divBdr>
        </w:div>
        <w:div w:id="722557502">
          <w:marLeft w:val="640"/>
          <w:marRight w:val="0"/>
          <w:marTop w:val="0"/>
          <w:marBottom w:val="0"/>
          <w:divBdr>
            <w:top w:val="none" w:sz="0" w:space="0" w:color="auto"/>
            <w:left w:val="none" w:sz="0" w:space="0" w:color="auto"/>
            <w:bottom w:val="none" w:sz="0" w:space="0" w:color="auto"/>
            <w:right w:val="none" w:sz="0" w:space="0" w:color="auto"/>
          </w:divBdr>
        </w:div>
        <w:div w:id="438912254">
          <w:marLeft w:val="640"/>
          <w:marRight w:val="0"/>
          <w:marTop w:val="0"/>
          <w:marBottom w:val="0"/>
          <w:divBdr>
            <w:top w:val="none" w:sz="0" w:space="0" w:color="auto"/>
            <w:left w:val="none" w:sz="0" w:space="0" w:color="auto"/>
            <w:bottom w:val="none" w:sz="0" w:space="0" w:color="auto"/>
            <w:right w:val="none" w:sz="0" w:space="0" w:color="auto"/>
          </w:divBdr>
        </w:div>
        <w:div w:id="1452549536">
          <w:marLeft w:val="640"/>
          <w:marRight w:val="0"/>
          <w:marTop w:val="0"/>
          <w:marBottom w:val="0"/>
          <w:divBdr>
            <w:top w:val="none" w:sz="0" w:space="0" w:color="auto"/>
            <w:left w:val="none" w:sz="0" w:space="0" w:color="auto"/>
            <w:bottom w:val="none" w:sz="0" w:space="0" w:color="auto"/>
            <w:right w:val="none" w:sz="0" w:space="0" w:color="auto"/>
          </w:divBdr>
        </w:div>
        <w:div w:id="171342660">
          <w:marLeft w:val="640"/>
          <w:marRight w:val="0"/>
          <w:marTop w:val="0"/>
          <w:marBottom w:val="0"/>
          <w:divBdr>
            <w:top w:val="none" w:sz="0" w:space="0" w:color="auto"/>
            <w:left w:val="none" w:sz="0" w:space="0" w:color="auto"/>
            <w:bottom w:val="none" w:sz="0" w:space="0" w:color="auto"/>
            <w:right w:val="none" w:sz="0" w:space="0" w:color="auto"/>
          </w:divBdr>
        </w:div>
        <w:div w:id="2090419056">
          <w:marLeft w:val="640"/>
          <w:marRight w:val="0"/>
          <w:marTop w:val="0"/>
          <w:marBottom w:val="0"/>
          <w:divBdr>
            <w:top w:val="none" w:sz="0" w:space="0" w:color="auto"/>
            <w:left w:val="none" w:sz="0" w:space="0" w:color="auto"/>
            <w:bottom w:val="none" w:sz="0" w:space="0" w:color="auto"/>
            <w:right w:val="none" w:sz="0" w:space="0" w:color="auto"/>
          </w:divBdr>
        </w:div>
        <w:div w:id="800272489">
          <w:marLeft w:val="640"/>
          <w:marRight w:val="0"/>
          <w:marTop w:val="0"/>
          <w:marBottom w:val="0"/>
          <w:divBdr>
            <w:top w:val="none" w:sz="0" w:space="0" w:color="auto"/>
            <w:left w:val="none" w:sz="0" w:space="0" w:color="auto"/>
            <w:bottom w:val="none" w:sz="0" w:space="0" w:color="auto"/>
            <w:right w:val="none" w:sz="0" w:space="0" w:color="auto"/>
          </w:divBdr>
        </w:div>
        <w:div w:id="966735254">
          <w:marLeft w:val="640"/>
          <w:marRight w:val="0"/>
          <w:marTop w:val="0"/>
          <w:marBottom w:val="0"/>
          <w:divBdr>
            <w:top w:val="none" w:sz="0" w:space="0" w:color="auto"/>
            <w:left w:val="none" w:sz="0" w:space="0" w:color="auto"/>
            <w:bottom w:val="none" w:sz="0" w:space="0" w:color="auto"/>
            <w:right w:val="none" w:sz="0" w:space="0" w:color="auto"/>
          </w:divBdr>
        </w:div>
        <w:div w:id="1385567425">
          <w:marLeft w:val="640"/>
          <w:marRight w:val="0"/>
          <w:marTop w:val="0"/>
          <w:marBottom w:val="0"/>
          <w:divBdr>
            <w:top w:val="none" w:sz="0" w:space="0" w:color="auto"/>
            <w:left w:val="none" w:sz="0" w:space="0" w:color="auto"/>
            <w:bottom w:val="none" w:sz="0" w:space="0" w:color="auto"/>
            <w:right w:val="none" w:sz="0" w:space="0" w:color="auto"/>
          </w:divBdr>
        </w:div>
        <w:div w:id="1037125888">
          <w:marLeft w:val="640"/>
          <w:marRight w:val="0"/>
          <w:marTop w:val="0"/>
          <w:marBottom w:val="0"/>
          <w:divBdr>
            <w:top w:val="none" w:sz="0" w:space="0" w:color="auto"/>
            <w:left w:val="none" w:sz="0" w:space="0" w:color="auto"/>
            <w:bottom w:val="none" w:sz="0" w:space="0" w:color="auto"/>
            <w:right w:val="none" w:sz="0" w:space="0" w:color="auto"/>
          </w:divBdr>
        </w:div>
        <w:div w:id="404686700">
          <w:marLeft w:val="640"/>
          <w:marRight w:val="0"/>
          <w:marTop w:val="0"/>
          <w:marBottom w:val="0"/>
          <w:divBdr>
            <w:top w:val="none" w:sz="0" w:space="0" w:color="auto"/>
            <w:left w:val="none" w:sz="0" w:space="0" w:color="auto"/>
            <w:bottom w:val="none" w:sz="0" w:space="0" w:color="auto"/>
            <w:right w:val="none" w:sz="0" w:space="0" w:color="auto"/>
          </w:divBdr>
        </w:div>
        <w:div w:id="918293061">
          <w:marLeft w:val="640"/>
          <w:marRight w:val="0"/>
          <w:marTop w:val="0"/>
          <w:marBottom w:val="0"/>
          <w:divBdr>
            <w:top w:val="none" w:sz="0" w:space="0" w:color="auto"/>
            <w:left w:val="none" w:sz="0" w:space="0" w:color="auto"/>
            <w:bottom w:val="none" w:sz="0" w:space="0" w:color="auto"/>
            <w:right w:val="none" w:sz="0" w:space="0" w:color="auto"/>
          </w:divBdr>
        </w:div>
        <w:div w:id="1977223695">
          <w:marLeft w:val="640"/>
          <w:marRight w:val="0"/>
          <w:marTop w:val="0"/>
          <w:marBottom w:val="0"/>
          <w:divBdr>
            <w:top w:val="none" w:sz="0" w:space="0" w:color="auto"/>
            <w:left w:val="none" w:sz="0" w:space="0" w:color="auto"/>
            <w:bottom w:val="none" w:sz="0" w:space="0" w:color="auto"/>
            <w:right w:val="none" w:sz="0" w:space="0" w:color="auto"/>
          </w:divBdr>
        </w:div>
        <w:div w:id="1843278130">
          <w:marLeft w:val="640"/>
          <w:marRight w:val="0"/>
          <w:marTop w:val="0"/>
          <w:marBottom w:val="0"/>
          <w:divBdr>
            <w:top w:val="none" w:sz="0" w:space="0" w:color="auto"/>
            <w:left w:val="none" w:sz="0" w:space="0" w:color="auto"/>
            <w:bottom w:val="none" w:sz="0" w:space="0" w:color="auto"/>
            <w:right w:val="none" w:sz="0" w:space="0" w:color="auto"/>
          </w:divBdr>
        </w:div>
        <w:div w:id="1811051536">
          <w:marLeft w:val="640"/>
          <w:marRight w:val="0"/>
          <w:marTop w:val="0"/>
          <w:marBottom w:val="0"/>
          <w:divBdr>
            <w:top w:val="none" w:sz="0" w:space="0" w:color="auto"/>
            <w:left w:val="none" w:sz="0" w:space="0" w:color="auto"/>
            <w:bottom w:val="none" w:sz="0" w:space="0" w:color="auto"/>
            <w:right w:val="none" w:sz="0" w:space="0" w:color="auto"/>
          </w:divBdr>
        </w:div>
        <w:div w:id="711000171">
          <w:marLeft w:val="640"/>
          <w:marRight w:val="0"/>
          <w:marTop w:val="0"/>
          <w:marBottom w:val="0"/>
          <w:divBdr>
            <w:top w:val="none" w:sz="0" w:space="0" w:color="auto"/>
            <w:left w:val="none" w:sz="0" w:space="0" w:color="auto"/>
            <w:bottom w:val="none" w:sz="0" w:space="0" w:color="auto"/>
            <w:right w:val="none" w:sz="0" w:space="0" w:color="auto"/>
          </w:divBdr>
        </w:div>
        <w:div w:id="494687413">
          <w:marLeft w:val="640"/>
          <w:marRight w:val="0"/>
          <w:marTop w:val="0"/>
          <w:marBottom w:val="0"/>
          <w:divBdr>
            <w:top w:val="none" w:sz="0" w:space="0" w:color="auto"/>
            <w:left w:val="none" w:sz="0" w:space="0" w:color="auto"/>
            <w:bottom w:val="none" w:sz="0" w:space="0" w:color="auto"/>
            <w:right w:val="none" w:sz="0" w:space="0" w:color="auto"/>
          </w:divBdr>
        </w:div>
        <w:div w:id="1334187364">
          <w:marLeft w:val="640"/>
          <w:marRight w:val="0"/>
          <w:marTop w:val="0"/>
          <w:marBottom w:val="0"/>
          <w:divBdr>
            <w:top w:val="none" w:sz="0" w:space="0" w:color="auto"/>
            <w:left w:val="none" w:sz="0" w:space="0" w:color="auto"/>
            <w:bottom w:val="none" w:sz="0" w:space="0" w:color="auto"/>
            <w:right w:val="none" w:sz="0" w:space="0" w:color="auto"/>
          </w:divBdr>
        </w:div>
        <w:div w:id="792092972">
          <w:marLeft w:val="640"/>
          <w:marRight w:val="0"/>
          <w:marTop w:val="0"/>
          <w:marBottom w:val="0"/>
          <w:divBdr>
            <w:top w:val="none" w:sz="0" w:space="0" w:color="auto"/>
            <w:left w:val="none" w:sz="0" w:space="0" w:color="auto"/>
            <w:bottom w:val="none" w:sz="0" w:space="0" w:color="auto"/>
            <w:right w:val="none" w:sz="0" w:space="0" w:color="auto"/>
          </w:divBdr>
        </w:div>
        <w:div w:id="77336456">
          <w:marLeft w:val="640"/>
          <w:marRight w:val="0"/>
          <w:marTop w:val="0"/>
          <w:marBottom w:val="0"/>
          <w:divBdr>
            <w:top w:val="none" w:sz="0" w:space="0" w:color="auto"/>
            <w:left w:val="none" w:sz="0" w:space="0" w:color="auto"/>
            <w:bottom w:val="none" w:sz="0" w:space="0" w:color="auto"/>
            <w:right w:val="none" w:sz="0" w:space="0" w:color="auto"/>
          </w:divBdr>
        </w:div>
        <w:div w:id="1460882073">
          <w:marLeft w:val="640"/>
          <w:marRight w:val="0"/>
          <w:marTop w:val="0"/>
          <w:marBottom w:val="0"/>
          <w:divBdr>
            <w:top w:val="none" w:sz="0" w:space="0" w:color="auto"/>
            <w:left w:val="none" w:sz="0" w:space="0" w:color="auto"/>
            <w:bottom w:val="none" w:sz="0" w:space="0" w:color="auto"/>
            <w:right w:val="none" w:sz="0" w:space="0" w:color="auto"/>
          </w:divBdr>
        </w:div>
        <w:div w:id="2009165628">
          <w:marLeft w:val="640"/>
          <w:marRight w:val="0"/>
          <w:marTop w:val="0"/>
          <w:marBottom w:val="0"/>
          <w:divBdr>
            <w:top w:val="none" w:sz="0" w:space="0" w:color="auto"/>
            <w:left w:val="none" w:sz="0" w:space="0" w:color="auto"/>
            <w:bottom w:val="none" w:sz="0" w:space="0" w:color="auto"/>
            <w:right w:val="none" w:sz="0" w:space="0" w:color="auto"/>
          </w:divBdr>
        </w:div>
        <w:div w:id="2109767542">
          <w:marLeft w:val="640"/>
          <w:marRight w:val="0"/>
          <w:marTop w:val="0"/>
          <w:marBottom w:val="0"/>
          <w:divBdr>
            <w:top w:val="none" w:sz="0" w:space="0" w:color="auto"/>
            <w:left w:val="none" w:sz="0" w:space="0" w:color="auto"/>
            <w:bottom w:val="none" w:sz="0" w:space="0" w:color="auto"/>
            <w:right w:val="none" w:sz="0" w:space="0" w:color="auto"/>
          </w:divBdr>
        </w:div>
        <w:div w:id="299189471">
          <w:marLeft w:val="640"/>
          <w:marRight w:val="0"/>
          <w:marTop w:val="0"/>
          <w:marBottom w:val="0"/>
          <w:divBdr>
            <w:top w:val="none" w:sz="0" w:space="0" w:color="auto"/>
            <w:left w:val="none" w:sz="0" w:space="0" w:color="auto"/>
            <w:bottom w:val="none" w:sz="0" w:space="0" w:color="auto"/>
            <w:right w:val="none" w:sz="0" w:space="0" w:color="auto"/>
          </w:divBdr>
        </w:div>
        <w:div w:id="1085228138">
          <w:marLeft w:val="640"/>
          <w:marRight w:val="0"/>
          <w:marTop w:val="0"/>
          <w:marBottom w:val="0"/>
          <w:divBdr>
            <w:top w:val="none" w:sz="0" w:space="0" w:color="auto"/>
            <w:left w:val="none" w:sz="0" w:space="0" w:color="auto"/>
            <w:bottom w:val="none" w:sz="0" w:space="0" w:color="auto"/>
            <w:right w:val="none" w:sz="0" w:space="0" w:color="auto"/>
          </w:divBdr>
        </w:div>
        <w:div w:id="847986584">
          <w:marLeft w:val="640"/>
          <w:marRight w:val="0"/>
          <w:marTop w:val="0"/>
          <w:marBottom w:val="0"/>
          <w:divBdr>
            <w:top w:val="none" w:sz="0" w:space="0" w:color="auto"/>
            <w:left w:val="none" w:sz="0" w:space="0" w:color="auto"/>
            <w:bottom w:val="none" w:sz="0" w:space="0" w:color="auto"/>
            <w:right w:val="none" w:sz="0" w:space="0" w:color="auto"/>
          </w:divBdr>
        </w:div>
        <w:div w:id="1049720664">
          <w:marLeft w:val="640"/>
          <w:marRight w:val="0"/>
          <w:marTop w:val="0"/>
          <w:marBottom w:val="0"/>
          <w:divBdr>
            <w:top w:val="none" w:sz="0" w:space="0" w:color="auto"/>
            <w:left w:val="none" w:sz="0" w:space="0" w:color="auto"/>
            <w:bottom w:val="none" w:sz="0" w:space="0" w:color="auto"/>
            <w:right w:val="none" w:sz="0" w:space="0" w:color="auto"/>
          </w:divBdr>
        </w:div>
        <w:div w:id="617882037">
          <w:marLeft w:val="640"/>
          <w:marRight w:val="0"/>
          <w:marTop w:val="0"/>
          <w:marBottom w:val="0"/>
          <w:divBdr>
            <w:top w:val="none" w:sz="0" w:space="0" w:color="auto"/>
            <w:left w:val="none" w:sz="0" w:space="0" w:color="auto"/>
            <w:bottom w:val="none" w:sz="0" w:space="0" w:color="auto"/>
            <w:right w:val="none" w:sz="0" w:space="0" w:color="auto"/>
          </w:divBdr>
        </w:div>
        <w:div w:id="942298131">
          <w:marLeft w:val="640"/>
          <w:marRight w:val="0"/>
          <w:marTop w:val="0"/>
          <w:marBottom w:val="0"/>
          <w:divBdr>
            <w:top w:val="none" w:sz="0" w:space="0" w:color="auto"/>
            <w:left w:val="none" w:sz="0" w:space="0" w:color="auto"/>
            <w:bottom w:val="none" w:sz="0" w:space="0" w:color="auto"/>
            <w:right w:val="none" w:sz="0" w:space="0" w:color="auto"/>
          </w:divBdr>
        </w:div>
        <w:div w:id="1991209686">
          <w:marLeft w:val="640"/>
          <w:marRight w:val="0"/>
          <w:marTop w:val="0"/>
          <w:marBottom w:val="0"/>
          <w:divBdr>
            <w:top w:val="none" w:sz="0" w:space="0" w:color="auto"/>
            <w:left w:val="none" w:sz="0" w:space="0" w:color="auto"/>
            <w:bottom w:val="none" w:sz="0" w:space="0" w:color="auto"/>
            <w:right w:val="none" w:sz="0" w:space="0" w:color="auto"/>
          </w:divBdr>
        </w:div>
        <w:div w:id="734665854">
          <w:marLeft w:val="640"/>
          <w:marRight w:val="0"/>
          <w:marTop w:val="0"/>
          <w:marBottom w:val="0"/>
          <w:divBdr>
            <w:top w:val="none" w:sz="0" w:space="0" w:color="auto"/>
            <w:left w:val="none" w:sz="0" w:space="0" w:color="auto"/>
            <w:bottom w:val="none" w:sz="0" w:space="0" w:color="auto"/>
            <w:right w:val="none" w:sz="0" w:space="0" w:color="auto"/>
          </w:divBdr>
        </w:div>
        <w:div w:id="415248896">
          <w:marLeft w:val="640"/>
          <w:marRight w:val="0"/>
          <w:marTop w:val="0"/>
          <w:marBottom w:val="0"/>
          <w:divBdr>
            <w:top w:val="none" w:sz="0" w:space="0" w:color="auto"/>
            <w:left w:val="none" w:sz="0" w:space="0" w:color="auto"/>
            <w:bottom w:val="none" w:sz="0" w:space="0" w:color="auto"/>
            <w:right w:val="none" w:sz="0" w:space="0" w:color="auto"/>
          </w:divBdr>
        </w:div>
        <w:div w:id="884871925">
          <w:marLeft w:val="640"/>
          <w:marRight w:val="0"/>
          <w:marTop w:val="0"/>
          <w:marBottom w:val="0"/>
          <w:divBdr>
            <w:top w:val="none" w:sz="0" w:space="0" w:color="auto"/>
            <w:left w:val="none" w:sz="0" w:space="0" w:color="auto"/>
            <w:bottom w:val="none" w:sz="0" w:space="0" w:color="auto"/>
            <w:right w:val="none" w:sz="0" w:space="0" w:color="auto"/>
          </w:divBdr>
        </w:div>
        <w:div w:id="1421368766">
          <w:marLeft w:val="640"/>
          <w:marRight w:val="0"/>
          <w:marTop w:val="0"/>
          <w:marBottom w:val="0"/>
          <w:divBdr>
            <w:top w:val="none" w:sz="0" w:space="0" w:color="auto"/>
            <w:left w:val="none" w:sz="0" w:space="0" w:color="auto"/>
            <w:bottom w:val="none" w:sz="0" w:space="0" w:color="auto"/>
            <w:right w:val="none" w:sz="0" w:space="0" w:color="auto"/>
          </w:divBdr>
        </w:div>
        <w:div w:id="1680081915">
          <w:marLeft w:val="640"/>
          <w:marRight w:val="0"/>
          <w:marTop w:val="0"/>
          <w:marBottom w:val="0"/>
          <w:divBdr>
            <w:top w:val="none" w:sz="0" w:space="0" w:color="auto"/>
            <w:left w:val="none" w:sz="0" w:space="0" w:color="auto"/>
            <w:bottom w:val="none" w:sz="0" w:space="0" w:color="auto"/>
            <w:right w:val="none" w:sz="0" w:space="0" w:color="auto"/>
          </w:divBdr>
        </w:div>
        <w:div w:id="1335378313">
          <w:marLeft w:val="640"/>
          <w:marRight w:val="0"/>
          <w:marTop w:val="0"/>
          <w:marBottom w:val="0"/>
          <w:divBdr>
            <w:top w:val="none" w:sz="0" w:space="0" w:color="auto"/>
            <w:left w:val="none" w:sz="0" w:space="0" w:color="auto"/>
            <w:bottom w:val="none" w:sz="0" w:space="0" w:color="auto"/>
            <w:right w:val="none" w:sz="0" w:space="0" w:color="auto"/>
          </w:divBdr>
        </w:div>
        <w:div w:id="1363290465">
          <w:marLeft w:val="640"/>
          <w:marRight w:val="0"/>
          <w:marTop w:val="0"/>
          <w:marBottom w:val="0"/>
          <w:divBdr>
            <w:top w:val="none" w:sz="0" w:space="0" w:color="auto"/>
            <w:left w:val="none" w:sz="0" w:space="0" w:color="auto"/>
            <w:bottom w:val="none" w:sz="0" w:space="0" w:color="auto"/>
            <w:right w:val="none" w:sz="0" w:space="0" w:color="auto"/>
          </w:divBdr>
        </w:div>
        <w:div w:id="1907185108">
          <w:marLeft w:val="640"/>
          <w:marRight w:val="0"/>
          <w:marTop w:val="0"/>
          <w:marBottom w:val="0"/>
          <w:divBdr>
            <w:top w:val="none" w:sz="0" w:space="0" w:color="auto"/>
            <w:left w:val="none" w:sz="0" w:space="0" w:color="auto"/>
            <w:bottom w:val="none" w:sz="0" w:space="0" w:color="auto"/>
            <w:right w:val="none" w:sz="0" w:space="0" w:color="auto"/>
          </w:divBdr>
        </w:div>
        <w:div w:id="1386493227">
          <w:marLeft w:val="640"/>
          <w:marRight w:val="0"/>
          <w:marTop w:val="0"/>
          <w:marBottom w:val="0"/>
          <w:divBdr>
            <w:top w:val="none" w:sz="0" w:space="0" w:color="auto"/>
            <w:left w:val="none" w:sz="0" w:space="0" w:color="auto"/>
            <w:bottom w:val="none" w:sz="0" w:space="0" w:color="auto"/>
            <w:right w:val="none" w:sz="0" w:space="0" w:color="auto"/>
          </w:divBdr>
        </w:div>
        <w:div w:id="1551645837">
          <w:marLeft w:val="640"/>
          <w:marRight w:val="0"/>
          <w:marTop w:val="0"/>
          <w:marBottom w:val="0"/>
          <w:divBdr>
            <w:top w:val="none" w:sz="0" w:space="0" w:color="auto"/>
            <w:left w:val="none" w:sz="0" w:space="0" w:color="auto"/>
            <w:bottom w:val="none" w:sz="0" w:space="0" w:color="auto"/>
            <w:right w:val="none" w:sz="0" w:space="0" w:color="auto"/>
          </w:divBdr>
        </w:div>
        <w:div w:id="2079327068">
          <w:marLeft w:val="640"/>
          <w:marRight w:val="0"/>
          <w:marTop w:val="0"/>
          <w:marBottom w:val="0"/>
          <w:divBdr>
            <w:top w:val="none" w:sz="0" w:space="0" w:color="auto"/>
            <w:left w:val="none" w:sz="0" w:space="0" w:color="auto"/>
            <w:bottom w:val="none" w:sz="0" w:space="0" w:color="auto"/>
            <w:right w:val="none" w:sz="0" w:space="0" w:color="auto"/>
          </w:divBdr>
        </w:div>
        <w:div w:id="1801994556">
          <w:marLeft w:val="640"/>
          <w:marRight w:val="0"/>
          <w:marTop w:val="0"/>
          <w:marBottom w:val="0"/>
          <w:divBdr>
            <w:top w:val="none" w:sz="0" w:space="0" w:color="auto"/>
            <w:left w:val="none" w:sz="0" w:space="0" w:color="auto"/>
            <w:bottom w:val="none" w:sz="0" w:space="0" w:color="auto"/>
            <w:right w:val="none" w:sz="0" w:space="0" w:color="auto"/>
          </w:divBdr>
        </w:div>
        <w:div w:id="1166552789">
          <w:marLeft w:val="640"/>
          <w:marRight w:val="0"/>
          <w:marTop w:val="0"/>
          <w:marBottom w:val="0"/>
          <w:divBdr>
            <w:top w:val="none" w:sz="0" w:space="0" w:color="auto"/>
            <w:left w:val="none" w:sz="0" w:space="0" w:color="auto"/>
            <w:bottom w:val="none" w:sz="0" w:space="0" w:color="auto"/>
            <w:right w:val="none" w:sz="0" w:space="0" w:color="auto"/>
          </w:divBdr>
        </w:div>
        <w:div w:id="846560960">
          <w:marLeft w:val="640"/>
          <w:marRight w:val="0"/>
          <w:marTop w:val="0"/>
          <w:marBottom w:val="0"/>
          <w:divBdr>
            <w:top w:val="none" w:sz="0" w:space="0" w:color="auto"/>
            <w:left w:val="none" w:sz="0" w:space="0" w:color="auto"/>
            <w:bottom w:val="none" w:sz="0" w:space="0" w:color="auto"/>
            <w:right w:val="none" w:sz="0" w:space="0" w:color="auto"/>
          </w:divBdr>
        </w:div>
        <w:div w:id="725302224">
          <w:marLeft w:val="640"/>
          <w:marRight w:val="0"/>
          <w:marTop w:val="0"/>
          <w:marBottom w:val="0"/>
          <w:divBdr>
            <w:top w:val="none" w:sz="0" w:space="0" w:color="auto"/>
            <w:left w:val="none" w:sz="0" w:space="0" w:color="auto"/>
            <w:bottom w:val="none" w:sz="0" w:space="0" w:color="auto"/>
            <w:right w:val="none" w:sz="0" w:space="0" w:color="auto"/>
          </w:divBdr>
        </w:div>
        <w:div w:id="1176194520">
          <w:marLeft w:val="640"/>
          <w:marRight w:val="0"/>
          <w:marTop w:val="0"/>
          <w:marBottom w:val="0"/>
          <w:divBdr>
            <w:top w:val="none" w:sz="0" w:space="0" w:color="auto"/>
            <w:left w:val="none" w:sz="0" w:space="0" w:color="auto"/>
            <w:bottom w:val="none" w:sz="0" w:space="0" w:color="auto"/>
            <w:right w:val="none" w:sz="0" w:space="0" w:color="auto"/>
          </w:divBdr>
        </w:div>
        <w:div w:id="1935354799">
          <w:marLeft w:val="640"/>
          <w:marRight w:val="0"/>
          <w:marTop w:val="0"/>
          <w:marBottom w:val="0"/>
          <w:divBdr>
            <w:top w:val="none" w:sz="0" w:space="0" w:color="auto"/>
            <w:left w:val="none" w:sz="0" w:space="0" w:color="auto"/>
            <w:bottom w:val="none" w:sz="0" w:space="0" w:color="auto"/>
            <w:right w:val="none" w:sz="0" w:space="0" w:color="auto"/>
          </w:divBdr>
        </w:div>
        <w:div w:id="1546871733">
          <w:marLeft w:val="640"/>
          <w:marRight w:val="0"/>
          <w:marTop w:val="0"/>
          <w:marBottom w:val="0"/>
          <w:divBdr>
            <w:top w:val="none" w:sz="0" w:space="0" w:color="auto"/>
            <w:left w:val="none" w:sz="0" w:space="0" w:color="auto"/>
            <w:bottom w:val="none" w:sz="0" w:space="0" w:color="auto"/>
            <w:right w:val="none" w:sz="0" w:space="0" w:color="auto"/>
          </w:divBdr>
        </w:div>
        <w:div w:id="1081027952">
          <w:marLeft w:val="640"/>
          <w:marRight w:val="0"/>
          <w:marTop w:val="0"/>
          <w:marBottom w:val="0"/>
          <w:divBdr>
            <w:top w:val="none" w:sz="0" w:space="0" w:color="auto"/>
            <w:left w:val="none" w:sz="0" w:space="0" w:color="auto"/>
            <w:bottom w:val="none" w:sz="0" w:space="0" w:color="auto"/>
            <w:right w:val="none" w:sz="0" w:space="0" w:color="auto"/>
          </w:divBdr>
        </w:div>
        <w:div w:id="921184173">
          <w:marLeft w:val="640"/>
          <w:marRight w:val="0"/>
          <w:marTop w:val="0"/>
          <w:marBottom w:val="0"/>
          <w:divBdr>
            <w:top w:val="none" w:sz="0" w:space="0" w:color="auto"/>
            <w:left w:val="none" w:sz="0" w:space="0" w:color="auto"/>
            <w:bottom w:val="none" w:sz="0" w:space="0" w:color="auto"/>
            <w:right w:val="none" w:sz="0" w:space="0" w:color="auto"/>
          </w:divBdr>
        </w:div>
        <w:div w:id="608589549">
          <w:marLeft w:val="640"/>
          <w:marRight w:val="0"/>
          <w:marTop w:val="0"/>
          <w:marBottom w:val="0"/>
          <w:divBdr>
            <w:top w:val="none" w:sz="0" w:space="0" w:color="auto"/>
            <w:left w:val="none" w:sz="0" w:space="0" w:color="auto"/>
            <w:bottom w:val="none" w:sz="0" w:space="0" w:color="auto"/>
            <w:right w:val="none" w:sz="0" w:space="0" w:color="auto"/>
          </w:divBdr>
        </w:div>
        <w:div w:id="1935744517">
          <w:marLeft w:val="640"/>
          <w:marRight w:val="0"/>
          <w:marTop w:val="0"/>
          <w:marBottom w:val="0"/>
          <w:divBdr>
            <w:top w:val="none" w:sz="0" w:space="0" w:color="auto"/>
            <w:left w:val="none" w:sz="0" w:space="0" w:color="auto"/>
            <w:bottom w:val="none" w:sz="0" w:space="0" w:color="auto"/>
            <w:right w:val="none" w:sz="0" w:space="0" w:color="auto"/>
          </w:divBdr>
        </w:div>
        <w:div w:id="1211261959">
          <w:marLeft w:val="640"/>
          <w:marRight w:val="0"/>
          <w:marTop w:val="0"/>
          <w:marBottom w:val="0"/>
          <w:divBdr>
            <w:top w:val="none" w:sz="0" w:space="0" w:color="auto"/>
            <w:left w:val="none" w:sz="0" w:space="0" w:color="auto"/>
            <w:bottom w:val="none" w:sz="0" w:space="0" w:color="auto"/>
            <w:right w:val="none" w:sz="0" w:space="0" w:color="auto"/>
          </w:divBdr>
        </w:div>
        <w:div w:id="2124641741">
          <w:marLeft w:val="640"/>
          <w:marRight w:val="0"/>
          <w:marTop w:val="0"/>
          <w:marBottom w:val="0"/>
          <w:divBdr>
            <w:top w:val="none" w:sz="0" w:space="0" w:color="auto"/>
            <w:left w:val="none" w:sz="0" w:space="0" w:color="auto"/>
            <w:bottom w:val="none" w:sz="0" w:space="0" w:color="auto"/>
            <w:right w:val="none" w:sz="0" w:space="0" w:color="auto"/>
          </w:divBdr>
        </w:div>
        <w:div w:id="1439791452">
          <w:marLeft w:val="640"/>
          <w:marRight w:val="0"/>
          <w:marTop w:val="0"/>
          <w:marBottom w:val="0"/>
          <w:divBdr>
            <w:top w:val="none" w:sz="0" w:space="0" w:color="auto"/>
            <w:left w:val="none" w:sz="0" w:space="0" w:color="auto"/>
            <w:bottom w:val="none" w:sz="0" w:space="0" w:color="auto"/>
            <w:right w:val="none" w:sz="0" w:space="0" w:color="auto"/>
          </w:divBdr>
        </w:div>
        <w:div w:id="2052489084">
          <w:marLeft w:val="640"/>
          <w:marRight w:val="0"/>
          <w:marTop w:val="0"/>
          <w:marBottom w:val="0"/>
          <w:divBdr>
            <w:top w:val="none" w:sz="0" w:space="0" w:color="auto"/>
            <w:left w:val="none" w:sz="0" w:space="0" w:color="auto"/>
            <w:bottom w:val="none" w:sz="0" w:space="0" w:color="auto"/>
            <w:right w:val="none" w:sz="0" w:space="0" w:color="auto"/>
          </w:divBdr>
        </w:div>
        <w:div w:id="1597900782">
          <w:marLeft w:val="640"/>
          <w:marRight w:val="0"/>
          <w:marTop w:val="0"/>
          <w:marBottom w:val="0"/>
          <w:divBdr>
            <w:top w:val="none" w:sz="0" w:space="0" w:color="auto"/>
            <w:left w:val="none" w:sz="0" w:space="0" w:color="auto"/>
            <w:bottom w:val="none" w:sz="0" w:space="0" w:color="auto"/>
            <w:right w:val="none" w:sz="0" w:space="0" w:color="auto"/>
          </w:divBdr>
        </w:div>
        <w:div w:id="760611502">
          <w:marLeft w:val="640"/>
          <w:marRight w:val="0"/>
          <w:marTop w:val="0"/>
          <w:marBottom w:val="0"/>
          <w:divBdr>
            <w:top w:val="none" w:sz="0" w:space="0" w:color="auto"/>
            <w:left w:val="none" w:sz="0" w:space="0" w:color="auto"/>
            <w:bottom w:val="none" w:sz="0" w:space="0" w:color="auto"/>
            <w:right w:val="none" w:sz="0" w:space="0" w:color="auto"/>
          </w:divBdr>
        </w:div>
        <w:div w:id="1346132799">
          <w:marLeft w:val="640"/>
          <w:marRight w:val="0"/>
          <w:marTop w:val="0"/>
          <w:marBottom w:val="0"/>
          <w:divBdr>
            <w:top w:val="none" w:sz="0" w:space="0" w:color="auto"/>
            <w:left w:val="none" w:sz="0" w:space="0" w:color="auto"/>
            <w:bottom w:val="none" w:sz="0" w:space="0" w:color="auto"/>
            <w:right w:val="none" w:sz="0" w:space="0" w:color="auto"/>
          </w:divBdr>
        </w:div>
        <w:div w:id="334571589">
          <w:marLeft w:val="640"/>
          <w:marRight w:val="0"/>
          <w:marTop w:val="0"/>
          <w:marBottom w:val="0"/>
          <w:divBdr>
            <w:top w:val="none" w:sz="0" w:space="0" w:color="auto"/>
            <w:left w:val="none" w:sz="0" w:space="0" w:color="auto"/>
            <w:bottom w:val="none" w:sz="0" w:space="0" w:color="auto"/>
            <w:right w:val="none" w:sz="0" w:space="0" w:color="auto"/>
          </w:divBdr>
        </w:div>
        <w:div w:id="1875338631">
          <w:marLeft w:val="640"/>
          <w:marRight w:val="0"/>
          <w:marTop w:val="0"/>
          <w:marBottom w:val="0"/>
          <w:divBdr>
            <w:top w:val="none" w:sz="0" w:space="0" w:color="auto"/>
            <w:left w:val="none" w:sz="0" w:space="0" w:color="auto"/>
            <w:bottom w:val="none" w:sz="0" w:space="0" w:color="auto"/>
            <w:right w:val="none" w:sz="0" w:space="0" w:color="auto"/>
          </w:divBdr>
        </w:div>
        <w:div w:id="537007590">
          <w:marLeft w:val="640"/>
          <w:marRight w:val="0"/>
          <w:marTop w:val="0"/>
          <w:marBottom w:val="0"/>
          <w:divBdr>
            <w:top w:val="none" w:sz="0" w:space="0" w:color="auto"/>
            <w:left w:val="none" w:sz="0" w:space="0" w:color="auto"/>
            <w:bottom w:val="none" w:sz="0" w:space="0" w:color="auto"/>
            <w:right w:val="none" w:sz="0" w:space="0" w:color="auto"/>
          </w:divBdr>
        </w:div>
        <w:div w:id="916866206">
          <w:marLeft w:val="640"/>
          <w:marRight w:val="0"/>
          <w:marTop w:val="0"/>
          <w:marBottom w:val="0"/>
          <w:divBdr>
            <w:top w:val="none" w:sz="0" w:space="0" w:color="auto"/>
            <w:left w:val="none" w:sz="0" w:space="0" w:color="auto"/>
            <w:bottom w:val="none" w:sz="0" w:space="0" w:color="auto"/>
            <w:right w:val="none" w:sz="0" w:space="0" w:color="auto"/>
          </w:divBdr>
        </w:div>
        <w:div w:id="176042084">
          <w:marLeft w:val="640"/>
          <w:marRight w:val="0"/>
          <w:marTop w:val="0"/>
          <w:marBottom w:val="0"/>
          <w:divBdr>
            <w:top w:val="none" w:sz="0" w:space="0" w:color="auto"/>
            <w:left w:val="none" w:sz="0" w:space="0" w:color="auto"/>
            <w:bottom w:val="none" w:sz="0" w:space="0" w:color="auto"/>
            <w:right w:val="none" w:sz="0" w:space="0" w:color="auto"/>
          </w:divBdr>
        </w:div>
        <w:div w:id="39715996">
          <w:marLeft w:val="640"/>
          <w:marRight w:val="0"/>
          <w:marTop w:val="0"/>
          <w:marBottom w:val="0"/>
          <w:divBdr>
            <w:top w:val="none" w:sz="0" w:space="0" w:color="auto"/>
            <w:left w:val="none" w:sz="0" w:space="0" w:color="auto"/>
            <w:bottom w:val="none" w:sz="0" w:space="0" w:color="auto"/>
            <w:right w:val="none" w:sz="0" w:space="0" w:color="auto"/>
          </w:divBdr>
        </w:div>
        <w:div w:id="1663042128">
          <w:marLeft w:val="640"/>
          <w:marRight w:val="0"/>
          <w:marTop w:val="0"/>
          <w:marBottom w:val="0"/>
          <w:divBdr>
            <w:top w:val="none" w:sz="0" w:space="0" w:color="auto"/>
            <w:left w:val="none" w:sz="0" w:space="0" w:color="auto"/>
            <w:bottom w:val="none" w:sz="0" w:space="0" w:color="auto"/>
            <w:right w:val="none" w:sz="0" w:space="0" w:color="auto"/>
          </w:divBdr>
        </w:div>
        <w:div w:id="1306352623">
          <w:marLeft w:val="640"/>
          <w:marRight w:val="0"/>
          <w:marTop w:val="0"/>
          <w:marBottom w:val="0"/>
          <w:divBdr>
            <w:top w:val="none" w:sz="0" w:space="0" w:color="auto"/>
            <w:left w:val="none" w:sz="0" w:space="0" w:color="auto"/>
            <w:bottom w:val="none" w:sz="0" w:space="0" w:color="auto"/>
            <w:right w:val="none" w:sz="0" w:space="0" w:color="auto"/>
          </w:divBdr>
        </w:div>
        <w:div w:id="235287229">
          <w:marLeft w:val="640"/>
          <w:marRight w:val="0"/>
          <w:marTop w:val="0"/>
          <w:marBottom w:val="0"/>
          <w:divBdr>
            <w:top w:val="none" w:sz="0" w:space="0" w:color="auto"/>
            <w:left w:val="none" w:sz="0" w:space="0" w:color="auto"/>
            <w:bottom w:val="none" w:sz="0" w:space="0" w:color="auto"/>
            <w:right w:val="none" w:sz="0" w:space="0" w:color="auto"/>
          </w:divBdr>
        </w:div>
        <w:div w:id="266694102">
          <w:marLeft w:val="640"/>
          <w:marRight w:val="0"/>
          <w:marTop w:val="0"/>
          <w:marBottom w:val="0"/>
          <w:divBdr>
            <w:top w:val="none" w:sz="0" w:space="0" w:color="auto"/>
            <w:left w:val="none" w:sz="0" w:space="0" w:color="auto"/>
            <w:bottom w:val="none" w:sz="0" w:space="0" w:color="auto"/>
            <w:right w:val="none" w:sz="0" w:space="0" w:color="auto"/>
          </w:divBdr>
        </w:div>
        <w:div w:id="1603948308">
          <w:marLeft w:val="640"/>
          <w:marRight w:val="0"/>
          <w:marTop w:val="0"/>
          <w:marBottom w:val="0"/>
          <w:divBdr>
            <w:top w:val="none" w:sz="0" w:space="0" w:color="auto"/>
            <w:left w:val="none" w:sz="0" w:space="0" w:color="auto"/>
            <w:bottom w:val="none" w:sz="0" w:space="0" w:color="auto"/>
            <w:right w:val="none" w:sz="0" w:space="0" w:color="auto"/>
          </w:divBdr>
        </w:div>
        <w:div w:id="1556890765">
          <w:marLeft w:val="640"/>
          <w:marRight w:val="0"/>
          <w:marTop w:val="0"/>
          <w:marBottom w:val="0"/>
          <w:divBdr>
            <w:top w:val="none" w:sz="0" w:space="0" w:color="auto"/>
            <w:left w:val="none" w:sz="0" w:space="0" w:color="auto"/>
            <w:bottom w:val="none" w:sz="0" w:space="0" w:color="auto"/>
            <w:right w:val="none" w:sz="0" w:space="0" w:color="auto"/>
          </w:divBdr>
        </w:div>
        <w:div w:id="4019167">
          <w:marLeft w:val="640"/>
          <w:marRight w:val="0"/>
          <w:marTop w:val="0"/>
          <w:marBottom w:val="0"/>
          <w:divBdr>
            <w:top w:val="none" w:sz="0" w:space="0" w:color="auto"/>
            <w:left w:val="none" w:sz="0" w:space="0" w:color="auto"/>
            <w:bottom w:val="none" w:sz="0" w:space="0" w:color="auto"/>
            <w:right w:val="none" w:sz="0" w:space="0" w:color="auto"/>
          </w:divBdr>
        </w:div>
        <w:div w:id="862480702">
          <w:marLeft w:val="640"/>
          <w:marRight w:val="0"/>
          <w:marTop w:val="0"/>
          <w:marBottom w:val="0"/>
          <w:divBdr>
            <w:top w:val="none" w:sz="0" w:space="0" w:color="auto"/>
            <w:left w:val="none" w:sz="0" w:space="0" w:color="auto"/>
            <w:bottom w:val="none" w:sz="0" w:space="0" w:color="auto"/>
            <w:right w:val="none" w:sz="0" w:space="0" w:color="auto"/>
          </w:divBdr>
        </w:div>
        <w:div w:id="695230494">
          <w:marLeft w:val="640"/>
          <w:marRight w:val="0"/>
          <w:marTop w:val="0"/>
          <w:marBottom w:val="0"/>
          <w:divBdr>
            <w:top w:val="none" w:sz="0" w:space="0" w:color="auto"/>
            <w:left w:val="none" w:sz="0" w:space="0" w:color="auto"/>
            <w:bottom w:val="none" w:sz="0" w:space="0" w:color="auto"/>
            <w:right w:val="none" w:sz="0" w:space="0" w:color="auto"/>
          </w:divBdr>
        </w:div>
        <w:div w:id="282660014">
          <w:marLeft w:val="640"/>
          <w:marRight w:val="0"/>
          <w:marTop w:val="0"/>
          <w:marBottom w:val="0"/>
          <w:divBdr>
            <w:top w:val="none" w:sz="0" w:space="0" w:color="auto"/>
            <w:left w:val="none" w:sz="0" w:space="0" w:color="auto"/>
            <w:bottom w:val="none" w:sz="0" w:space="0" w:color="auto"/>
            <w:right w:val="none" w:sz="0" w:space="0" w:color="auto"/>
          </w:divBdr>
        </w:div>
        <w:div w:id="1938443639">
          <w:marLeft w:val="640"/>
          <w:marRight w:val="0"/>
          <w:marTop w:val="0"/>
          <w:marBottom w:val="0"/>
          <w:divBdr>
            <w:top w:val="none" w:sz="0" w:space="0" w:color="auto"/>
            <w:left w:val="none" w:sz="0" w:space="0" w:color="auto"/>
            <w:bottom w:val="none" w:sz="0" w:space="0" w:color="auto"/>
            <w:right w:val="none" w:sz="0" w:space="0" w:color="auto"/>
          </w:divBdr>
        </w:div>
        <w:div w:id="2057124">
          <w:marLeft w:val="640"/>
          <w:marRight w:val="0"/>
          <w:marTop w:val="0"/>
          <w:marBottom w:val="0"/>
          <w:divBdr>
            <w:top w:val="none" w:sz="0" w:space="0" w:color="auto"/>
            <w:left w:val="none" w:sz="0" w:space="0" w:color="auto"/>
            <w:bottom w:val="none" w:sz="0" w:space="0" w:color="auto"/>
            <w:right w:val="none" w:sz="0" w:space="0" w:color="auto"/>
          </w:divBdr>
        </w:div>
        <w:div w:id="875045211">
          <w:marLeft w:val="640"/>
          <w:marRight w:val="0"/>
          <w:marTop w:val="0"/>
          <w:marBottom w:val="0"/>
          <w:divBdr>
            <w:top w:val="none" w:sz="0" w:space="0" w:color="auto"/>
            <w:left w:val="none" w:sz="0" w:space="0" w:color="auto"/>
            <w:bottom w:val="none" w:sz="0" w:space="0" w:color="auto"/>
            <w:right w:val="none" w:sz="0" w:space="0" w:color="auto"/>
          </w:divBdr>
        </w:div>
        <w:div w:id="1045065414">
          <w:marLeft w:val="640"/>
          <w:marRight w:val="0"/>
          <w:marTop w:val="0"/>
          <w:marBottom w:val="0"/>
          <w:divBdr>
            <w:top w:val="none" w:sz="0" w:space="0" w:color="auto"/>
            <w:left w:val="none" w:sz="0" w:space="0" w:color="auto"/>
            <w:bottom w:val="none" w:sz="0" w:space="0" w:color="auto"/>
            <w:right w:val="none" w:sz="0" w:space="0" w:color="auto"/>
          </w:divBdr>
        </w:div>
        <w:div w:id="981498931">
          <w:marLeft w:val="640"/>
          <w:marRight w:val="0"/>
          <w:marTop w:val="0"/>
          <w:marBottom w:val="0"/>
          <w:divBdr>
            <w:top w:val="none" w:sz="0" w:space="0" w:color="auto"/>
            <w:left w:val="none" w:sz="0" w:space="0" w:color="auto"/>
            <w:bottom w:val="none" w:sz="0" w:space="0" w:color="auto"/>
            <w:right w:val="none" w:sz="0" w:space="0" w:color="auto"/>
          </w:divBdr>
        </w:div>
        <w:div w:id="1687057609">
          <w:marLeft w:val="640"/>
          <w:marRight w:val="0"/>
          <w:marTop w:val="0"/>
          <w:marBottom w:val="0"/>
          <w:divBdr>
            <w:top w:val="none" w:sz="0" w:space="0" w:color="auto"/>
            <w:left w:val="none" w:sz="0" w:space="0" w:color="auto"/>
            <w:bottom w:val="none" w:sz="0" w:space="0" w:color="auto"/>
            <w:right w:val="none" w:sz="0" w:space="0" w:color="auto"/>
          </w:divBdr>
        </w:div>
        <w:div w:id="1853765486">
          <w:marLeft w:val="640"/>
          <w:marRight w:val="0"/>
          <w:marTop w:val="0"/>
          <w:marBottom w:val="0"/>
          <w:divBdr>
            <w:top w:val="none" w:sz="0" w:space="0" w:color="auto"/>
            <w:left w:val="none" w:sz="0" w:space="0" w:color="auto"/>
            <w:bottom w:val="none" w:sz="0" w:space="0" w:color="auto"/>
            <w:right w:val="none" w:sz="0" w:space="0" w:color="auto"/>
          </w:divBdr>
        </w:div>
        <w:div w:id="23872072">
          <w:marLeft w:val="640"/>
          <w:marRight w:val="0"/>
          <w:marTop w:val="0"/>
          <w:marBottom w:val="0"/>
          <w:divBdr>
            <w:top w:val="none" w:sz="0" w:space="0" w:color="auto"/>
            <w:left w:val="none" w:sz="0" w:space="0" w:color="auto"/>
            <w:bottom w:val="none" w:sz="0" w:space="0" w:color="auto"/>
            <w:right w:val="none" w:sz="0" w:space="0" w:color="auto"/>
          </w:divBdr>
        </w:div>
        <w:div w:id="1726249911">
          <w:marLeft w:val="640"/>
          <w:marRight w:val="0"/>
          <w:marTop w:val="0"/>
          <w:marBottom w:val="0"/>
          <w:divBdr>
            <w:top w:val="none" w:sz="0" w:space="0" w:color="auto"/>
            <w:left w:val="none" w:sz="0" w:space="0" w:color="auto"/>
            <w:bottom w:val="none" w:sz="0" w:space="0" w:color="auto"/>
            <w:right w:val="none" w:sz="0" w:space="0" w:color="auto"/>
          </w:divBdr>
        </w:div>
        <w:div w:id="968046343">
          <w:marLeft w:val="640"/>
          <w:marRight w:val="0"/>
          <w:marTop w:val="0"/>
          <w:marBottom w:val="0"/>
          <w:divBdr>
            <w:top w:val="none" w:sz="0" w:space="0" w:color="auto"/>
            <w:left w:val="none" w:sz="0" w:space="0" w:color="auto"/>
            <w:bottom w:val="none" w:sz="0" w:space="0" w:color="auto"/>
            <w:right w:val="none" w:sz="0" w:space="0" w:color="auto"/>
          </w:divBdr>
        </w:div>
        <w:div w:id="778645659">
          <w:marLeft w:val="640"/>
          <w:marRight w:val="0"/>
          <w:marTop w:val="0"/>
          <w:marBottom w:val="0"/>
          <w:divBdr>
            <w:top w:val="none" w:sz="0" w:space="0" w:color="auto"/>
            <w:left w:val="none" w:sz="0" w:space="0" w:color="auto"/>
            <w:bottom w:val="none" w:sz="0" w:space="0" w:color="auto"/>
            <w:right w:val="none" w:sz="0" w:space="0" w:color="auto"/>
          </w:divBdr>
        </w:div>
        <w:div w:id="1169365486">
          <w:marLeft w:val="640"/>
          <w:marRight w:val="0"/>
          <w:marTop w:val="0"/>
          <w:marBottom w:val="0"/>
          <w:divBdr>
            <w:top w:val="none" w:sz="0" w:space="0" w:color="auto"/>
            <w:left w:val="none" w:sz="0" w:space="0" w:color="auto"/>
            <w:bottom w:val="none" w:sz="0" w:space="0" w:color="auto"/>
            <w:right w:val="none" w:sz="0" w:space="0" w:color="auto"/>
          </w:divBdr>
        </w:div>
        <w:div w:id="1594582842">
          <w:marLeft w:val="640"/>
          <w:marRight w:val="0"/>
          <w:marTop w:val="0"/>
          <w:marBottom w:val="0"/>
          <w:divBdr>
            <w:top w:val="none" w:sz="0" w:space="0" w:color="auto"/>
            <w:left w:val="none" w:sz="0" w:space="0" w:color="auto"/>
            <w:bottom w:val="none" w:sz="0" w:space="0" w:color="auto"/>
            <w:right w:val="none" w:sz="0" w:space="0" w:color="auto"/>
          </w:divBdr>
        </w:div>
        <w:div w:id="1246842354">
          <w:marLeft w:val="640"/>
          <w:marRight w:val="0"/>
          <w:marTop w:val="0"/>
          <w:marBottom w:val="0"/>
          <w:divBdr>
            <w:top w:val="none" w:sz="0" w:space="0" w:color="auto"/>
            <w:left w:val="none" w:sz="0" w:space="0" w:color="auto"/>
            <w:bottom w:val="none" w:sz="0" w:space="0" w:color="auto"/>
            <w:right w:val="none" w:sz="0" w:space="0" w:color="auto"/>
          </w:divBdr>
        </w:div>
        <w:div w:id="1733960392">
          <w:marLeft w:val="640"/>
          <w:marRight w:val="0"/>
          <w:marTop w:val="0"/>
          <w:marBottom w:val="0"/>
          <w:divBdr>
            <w:top w:val="none" w:sz="0" w:space="0" w:color="auto"/>
            <w:left w:val="none" w:sz="0" w:space="0" w:color="auto"/>
            <w:bottom w:val="none" w:sz="0" w:space="0" w:color="auto"/>
            <w:right w:val="none" w:sz="0" w:space="0" w:color="auto"/>
          </w:divBdr>
        </w:div>
        <w:div w:id="1583761903">
          <w:marLeft w:val="640"/>
          <w:marRight w:val="0"/>
          <w:marTop w:val="0"/>
          <w:marBottom w:val="0"/>
          <w:divBdr>
            <w:top w:val="none" w:sz="0" w:space="0" w:color="auto"/>
            <w:left w:val="none" w:sz="0" w:space="0" w:color="auto"/>
            <w:bottom w:val="none" w:sz="0" w:space="0" w:color="auto"/>
            <w:right w:val="none" w:sz="0" w:space="0" w:color="auto"/>
          </w:divBdr>
        </w:div>
        <w:div w:id="1759712738">
          <w:marLeft w:val="640"/>
          <w:marRight w:val="0"/>
          <w:marTop w:val="0"/>
          <w:marBottom w:val="0"/>
          <w:divBdr>
            <w:top w:val="none" w:sz="0" w:space="0" w:color="auto"/>
            <w:left w:val="none" w:sz="0" w:space="0" w:color="auto"/>
            <w:bottom w:val="none" w:sz="0" w:space="0" w:color="auto"/>
            <w:right w:val="none" w:sz="0" w:space="0" w:color="auto"/>
          </w:divBdr>
        </w:div>
        <w:div w:id="317854728">
          <w:marLeft w:val="640"/>
          <w:marRight w:val="0"/>
          <w:marTop w:val="0"/>
          <w:marBottom w:val="0"/>
          <w:divBdr>
            <w:top w:val="none" w:sz="0" w:space="0" w:color="auto"/>
            <w:left w:val="none" w:sz="0" w:space="0" w:color="auto"/>
            <w:bottom w:val="none" w:sz="0" w:space="0" w:color="auto"/>
            <w:right w:val="none" w:sz="0" w:space="0" w:color="auto"/>
          </w:divBdr>
        </w:div>
        <w:div w:id="2134403493">
          <w:marLeft w:val="640"/>
          <w:marRight w:val="0"/>
          <w:marTop w:val="0"/>
          <w:marBottom w:val="0"/>
          <w:divBdr>
            <w:top w:val="none" w:sz="0" w:space="0" w:color="auto"/>
            <w:left w:val="none" w:sz="0" w:space="0" w:color="auto"/>
            <w:bottom w:val="none" w:sz="0" w:space="0" w:color="auto"/>
            <w:right w:val="none" w:sz="0" w:space="0" w:color="auto"/>
          </w:divBdr>
        </w:div>
        <w:div w:id="2131434718">
          <w:marLeft w:val="640"/>
          <w:marRight w:val="0"/>
          <w:marTop w:val="0"/>
          <w:marBottom w:val="0"/>
          <w:divBdr>
            <w:top w:val="none" w:sz="0" w:space="0" w:color="auto"/>
            <w:left w:val="none" w:sz="0" w:space="0" w:color="auto"/>
            <w:bottom w:val="none" w:sz="0" w:space="0" w:color="auto"/>
            <w:right w:val="none" w:sz="0" w:space="0" w:color="auto"/>
          </w:divBdr>
        </w:div>
        <w:div w:id="257102148">
          <w:marLeft w:val="640"/>
          <w:marRight w:val="0"/>
          <w:marTop w:val="0"/>
          <w:marBottom w:val="0"/>
          <w:divBdr>
            <w:top w:val="none" w:sz="0" w:space="0" w:color="auto"/>
            <w:left w:val="none" w:sz="0" w:space="0" w:color="auto"/>
            <w:bottom w:val="none" w:sz="0" w:space="0" w:color="auto"/>
            <w:right w:val="none" w:sz="0" w:space="0" w:color="auto"/>
          </w:divBdr>
        </w:div>
        <w:div w:id="1724408449">
          <w:marLeft w:val="640"/>
          <w:marRight w:val="0"/>
          <w:marTop w:val="0"/>
          <w:marBottom w:val="0"/>
          <w:divBdr>
            <w:top w:val="none" w:sz="0" w:space="0" w:color="auto"/>
            <w:left w:val="none" w:sz="0" w:space="0" w:color="auto"/>
            <w:bottom w:val="none" w:sz="0" w:space="0" w:color="auto"/>
            <w:right w:val="none" w:sz="0" w:space="0" w:color="auto"/>
          </w:divBdr>
        </w:div>
        <w:div w:id="328556412">
          <w:marLeft w:val="640"/>
          <w:marRight w:val="0"/>
          <w:marTop w:val="0"/>
          <w:marBottom w:val="0"/>
          <w:divBdr>
            <w:top w:val="none" w:sz="0" w:space="0" w:color="auto"/>
            <w:left w:val="none" w:sz="0" w:space="0" w:color="auto"/>
            <w:bottom w:val="none" w:sz="0" w:space="0" w:color="auto"/>
            <w:right w:val="none" w:sz="0" w:space="0" w:color="auto"/>
          </w:divBdr>
        </w:div>
        <w:div w:id="1086195216">
          <w:marLeft w:val="640"/>
          <w:marRight w:val="0"/>
          <w:marTop w:val="0"/>
          <w:marBottom w:val="0"/>
          <w:divBdr>
            <w:top w:val="none" w:sz="0" w:space="0" w:color="auto"/>
            <w:left w:val="none" w:sz="0" w:space="0" w:color="auto"/>
            <w:bottom w:val="none" w:sz="0" w:space="0" w:color="auto"/>
            <w:right w:val="none" w:sz="0" w:space="0" w:color="auto"/>
          </w:divBdr>
        </w:div>
        <w:div w:id="279266078">
          <w:marLeft w:val="640"/>
          <w:marRight w:val="0"/>
          <w:marTop w:val="0"/>
          <w:marBottom w:val="0"/>
          <w:divBdr>
            <w:top w:val="none" w:sz="0" w:space="0" w:color="auto"/>
            <w:left w:val="none" w:sz="0" w:space="0" w:color="auto"/>
            <w:bottom w:val="none" w:sz="0" w:space="0" w:color="auto"/>
            <w:right w:val="none" w:sz="0" w:space="0" w:color="auto"/>
          </w:divBdr>
        </w:div>
      </w:divsChild>
    </w:div>
    <w:div w:id="1942686710">
      <w:bodyDiv w:val="1"/>
      <w:marLeft w:val="0"/>
      <w:marRight w:val="0"/>
      <w:marTop w:val="0"/>
      <w:marBottom w:val="0"/>
      <w:divBdr>
        <w:top w:val="none" w:sz="0" w:space="0" w:color="auto"/>
        <w:left w:val="none" w:sz="0" w:space="0" w:color="auto"/>
        <w:bottom w:val="none" w:sz="0" w:space="0" w:color="auto"/>
        <w:right w:val="none" w:sz="0" w:space="0" w:color="auto"/>
      </w:divBdr>
      <w:divsChild>
        <w:div w:id="1681932910">
          <w:marLeft w:val="640"/>
          <w:marRight w:val="0"/>
          <w:marTop w:val="0"/>
          <w:marBottom w:val="0"/>
          <w:divBdr>
            <w:top w:val="none" w:sz="0" w:space="0" w:color="auto"/>
            <w:left w:val="none" w:sz="0" w:space="0" w:color="auto"/>
            <w:bottom w:val="none" w:sz="0" w:space="0" w:color="auto"/>
            <w:right w:val="none" w:sz="0" w:space="0" w:color="auto"/>
          </w:divBdr>
        </w:div>
        <w:div w:id="25718546">
          <w:marLeft w:val="640"/>
          <w:marRight w:val="0"/>
          <w:marTop w:val="0"/>
          <w:marBottom w:val="0"/>
          <w:divBdr>
            <w:top w:val="none" w:sz="0" w:space="0" w:color="auto"/>
            <w:left w:val="none" w:sz="0" w:space="0" w:color="auto"/>
            <w:bottom w:val="none" w:sz="0" w:space="0" w:color="auto"/>
            <w:right w:val="none" w:sz="0" w:space="0" w:color="auto"/>
          </w:divBdr>
        </w:div>
        <w:div w:id="472648285">
          <w:marLeft w:val="640"/>
          <w:marRight w:val="0"/>
          <w:marTop w:val="0"/>
          <w:marBottom w:val="0"/>
          <w:divBdr>
            <w:top w:val="none" w:sz="0" w:space="0" w:color="auto"/>
            <w:left w:val="none" w:sz="0" w:space="0" w:color="auto"/>
            <w:bottom w:val="none" w:sz="0" w:space="0" w:color="auto"/>
            <w:right w:val="none" w:sz="0" w:space="0" w:color="auto"/>
          </w:divBdr>
        </w:div>
        <w:div w:id="549003534">
          <w:marLeft w:val="640"/>
          <w:marRight w:val="0"/>
          <w:marTop w:val="0"/>
          <w:marBottom w:val="0"/>
          <w:divBdr>
            <w:top w:val="none" w:sz="0" w:space="0" w:color="auto"/>
            <w:left w:val="none" w:sz="0" w:space="0" w:color="auto"/>
            <w:bottom w:val="none" w:sz="0" w:space="0" w:color="auto"/>
            <w:right w:val="none" w:sz="0" w:space="0" w:color="auto"/>
          </w:divBdr>
        </w:div>
        <w:div w:id="363558017">
          <w:marLeft w:val="640"/>
          <w:marRight w:val="0"/>
          <w:marTop w:val="0"/>
          <w:marBottom w:val="0"/>
          <w:divBdr>
            <w:top w:val="none" w:sz="0" w:space="0" w:color="auto"/>
            <w:left w:val="none" w:sz="0" w:space="0" w:color="auto"/>
            <w:bottom w:val="none" w:sz="0" w:space="0" w:color="auto"/>
            <w:right w:val="none" w:sz="0" w:space="0" w:color="auto"/>
          </w:divBdr>
        </w:div>
        <w:div w:id="876046970">
          <w:marLeft w:val="640"/>
          <w:marRight w:val="0"/>
          <w:marTop w:val="0"/>
          <w:marBottom w:val="0"/>
          <w:divBdr>
            <w:top w:val="none" w:sz="0" w:space="0" w:color="auto"/>
            <w:left w:val="none" w:sz="0" w:space="0" w:color="auto"/>
            <w:bottom w:val="none" w:sz="0" w:space="0" w:color="auto"/>
            <w:right w:val="none" w:sz="0" w:space="0" w:color="auto"/>
          </w:divBdr>
        </w:div>
        <w:div w:id="1821650289">
          <w:marLeft w:val="640"/>
          <w:marRight w:val="0"/>
          <w:marTop w:val="0"/>
          <w:marBottom w:val="0"/>
          <w:divBdr>
            <w:top w:val="none" w:sz="0" w:space="0" w:color="auto"/>
            <w:left w:val="none" w:sz="0" w:space="0" w:color="auto"/>
            <w:bottom w:val="none" w:sz="0" w:space="0" w:color="auto"/>
            <w:right w:val="none" w:sz="0" w:space="0" w:color="auto"/>
          </w:divBdr>
        </w:div>
        <w:div w:id="1629624989">
          <w:marLeft w:val="640"/>
          <w:marRight w:val="0"/>
          <w:marTop w:val="0"/>
          <w:marBottom w:val="0"/>
          <w:divBdr>
            <w:top w:val="none" w:sz="0" w:space="0" w:color="auto"/>
            <w:left w:val="none" w:sz="0" w:space="0" w:color="auto"/>
            <w:bottom w:val="none" w:sz="0" w:space="0" w:color="auto"/>
            <w:right w:val="none" w:sz="0" w:space="0" w:color="auto"/>
          </w:divBdr>
        </w:div>
        <w:div w:id="250357343">
          <w:marLeft w:val="640"/>
          <w:marRight w:val="0"/>
          <w:marTop w:val="0"/>
          <w:marBottom w:val="0"/>
          <w:divBdr>
            <w:top w:val="none" w:sz="0" w:space="0" w:color="auto"/>
            <w:left w:val="none" w:sz="0" w:space="0" w:color="auto"/>
            <w:bottom w:val="none" w:sz="0" w:space="0" w:color="auto"/>
            <w:right w:val="none" w:sz="0" w:space="0" w:color="auto"/>
          </w:divBdr>
        </w:div>
        <w:div w:id="190999164">
          <w:marLeft w:val="640"/>
          <w:marRight w:val="0"/>
          <w:marTop w:val="0"/>
          <w:marBottom w:val="0"/>
          <w:divBdr>
            <w:top w:val="none" w:sz="0" w:space="0" w:color="auto"/>
            <w:left w:val="none" w:sz="0" w:space="0" w:color="auto"/>
            <w:bottom w:val="none" w:sz="0" w:space="0" w:color="auto"/>
            <w:right w:val="none" w:sz="0" w:space="0" w:color="auto"/>
          </w:divBdr>
        </w:div>
        <w:div w:id="1166286619">
          <w:marLeft w:val="640"/>
          <w:marRight w:val="0"/>
          <w:marTop w:val="0"/>
          <w:marBottom w:val="0"/>
          <w:divBdr>
            <w:top w:val="none" w:sz="0" w:space="0" w:color="auto"/>
            <w:left w:val="none" w:sz="0" w:space="0" w:color="auto"/>
            <w:bottom w:val="none" w:sz="0" w:space="0" w:color="auto"/>
            <w:right w:val="none" w:sz="0" w:space="0" w:color="auto"/>
          </w:divBdr>
        </w:div>
        <w:div w:id="1293948240">
          <w:marLeft w:val="640"/>
          <w:marRight w:val="0"/>
          <w:marTop w:val="0"/>
          <w:marBottom w:val="0"/>
          <w:divBdr>
            <w:top w:val="none" w:sz="0" w:space="0" w:color="auto"/>
            <w:left w:val="none" w:sz="0" w:space="0" w:color="auto"/>
            <w:bottom w:val="none" w:sz="0" w:space="0" w:color="auto"/>
            <w:right w:val="none" w:sz="0" w:space="0" w:color="auto"/>
          </w:divBdr>
        </w:div>
        <w:div w:id="875315205">
          <w:marLeft w:val="640"/>
          <w:marRight w:val="0"/>
          <w:marTop w:val="0"/>
          <w:marBottom w:val="0"/>
          <w:divBdr>
            <w:top w:val="none" w:sz="0" w:space="0" w:color="auto"/>
            <w:left w:val="none" w:sz="0" w:space="0" w:color="auto"/>
            <w:bottom w:val="none" w:sz="0" w:space="0" w:color="auto"/>
            <w:right w:val="none" w:sz="0" w:space="0" w:color="auto"/>
          </w:divBdr>
        </w:div>
        <w:div w:id="549193530">
          <w:marLeft w:val="640"/>
          <w:marRight w:val="0"/>
          <w:marTop w:val="0"/>
          <w:marBottom w:val="0"/>
          <w:divBdr>
            <w:top w:val="none" w:sz="0" w:space="0" w:color="auto"/>
            <w:left w:val="none" w:sz="0" w:space="0" w:color="auto"/>
            <w:bottom w:val="none" w:sz="0" w:space="0" w:color="auto"/>
            <w:right w:val="none" w:sz="0" w:space="0" w:color="auto"/>
          </w:divBdr>
        </w:div>
        <w:div w:id="1129322156">
          <w:marLeft w:val="640"/>
          <w:marRight w:val="0"/>
          <w:marTop w:val="0"/>
          <w:marBottom w:val="0"/>
          <w:divBdr>
            <w:top w:val="none" w:sz="0" w:space="0" w:color="auto"/>
            <w:left w:val="none" w:sz="0" w:space="0" w:color="auto"/>
            <w:bottom w:val="none" w:sz="0" w:space="0" w:color="auto"/>
            <w:right w:val="none" w:sz="0" w:space="0" w:color="auto"/>
          </w:divBdr>
        </w:div>
        <w:div w:id="1509708685">
          <w:marLeft w:val="640"/>
          <w:marRight w:val="0"/>
          <w:marTop w:val="0"/>
          <w:marBottom w:val="0"/>
          <w:divBdr>
            <w:top w:val="none" w:sz="0" w:space="0" w:color="auto"/>
            <w:left w:val="none" w:sz="0" w:space="0" w:color="auto"/>
            <w:bottom w:val="none" w:sz="0" w:space="0" w:color="auto"/>
            <w:right w:val="none" w:sz="0" w:space="0" w:color="auto"/>
          </w:divBdr>
        </w:div>
        <w:div w:id="1707027964">
          <w:marLeft w:val="640"/>
          <w:marRight w:val="0"/>
          <w:marTop w:val="0"/>
          <w:marBottom w:val="0"/>
          <w:divBdr>
            <w:top w:val="none" w:sz="0" w:space="0" w:color="auto"/>
            <w:left w:val="none" w:sz="0" w:space="0" w:color="auto"/>
            <w:bottom w:val="none" w:sz="0" w:space="0" w:color="auto"/>
            <w:right w:val="none" w:sz="0" w:space="0" w:color="auto"/>
          </w:divBdr>
        </w:div>
        <w:div w:id="973831207">
          <w:marLeft w:val="640"/>
          <w:marRight w:val="0"/>
          <w:marTop w:val="0"/>
          <w:marBottom w:val="0"/>
          <w:divBdr>
            <w:top w:val="none" w:sz="0" w:space="0" w:color="auto"/>
            <w:left w:val="none" w:sz="0" w:space="0" w:color="auto"/>
            <w:bottom w:val="none" w:sz="0" w:space="0" w:color="auto"/>
            <w:right w:val="none" w:sz="0" w:space="0" w:color="auto"/>
          </w:divBdr>
        </w:div>
        <w:div w:id="12921588">
          <w:marLeft w:val="640"/>
          <w:marRight w:val="0"/>
          <w:marTop w:val="0"/>
          <w:marBottom w:val="0"/>
          <w:divBdr>
            <w:top w:val="none" w:sz="0" w:space="0" w:color="auto"/>
            <w:left w:val="none" w:sz="0" w:space="0" w:color="auto"/>
            <w:bottom w:val="none" w:sz="0" w:space="0" w:color="auto"/>
            <w:right w:val="none" w:sz="0" w:space="0" w:color="auto"/>
          </w:divBdr>
        </w:div>
        <w:div w:id="1472140146">
          <w:marLeft w:val="640"/>
          <w:marRight w:val="0"/>
          <w:marTop w:val="0"/>
          <w:marBottom w:val="0"/>
          <w:divBdr>
            <w:top w:val="none" w:sz="0" w:space="0" w:color="auto"/>
            <w:left w:val="none" w:sz="0" w:space="0" w:color="auto"/>
            <w:bottom w:val="none" w:sz="0" w:space="0" w:color="auto"/>
            <w:right w:val="none" w:sz="0" w:space="0" w:color="auto"/>
          </w:divBdr>
        </w:div>
        <w:div w:id="480316838">
          <w:marLeft w:val="640"/>
          <w:marRight w:val="0"/>
          <w:marTop w:val="0"/>
          <w:marBottom w:val="0"/>
          <w:divBdr>
            <w:top w:val="none" w:sz="0" w:space="0" w:color="auto"/>
            <w:left w:val="none" w:sz="0" w:space="0" w:color="auto"/>
            <w:bottom w:val="none" w:sz="0" w:space="0" w:color="auto"/>
            <w:right w:val="none" w:sz="0" w:space="0" w:color="auto"/>
          </w:divBdr>
        </w:div>
        <w:div w:id="883175660">
          <w:marLeft w:val="640"/>
          <w:marRight w:val="0"/>
          <w:marTop w:val="0"/>
          <w:marBottom w:val="0"/>
          <w:divBdr>
            <w:top w:val="none" w:sz="0" w:space="0" w:color="auto"/>
            <w:left w:val="none" w:sz="0" w:space="0" w:color="auto"/>
            <w:bottom w:val="none" w:sz="0" w:space="0" w:color="auto"/>
            <w:right w:val="none" w:sz="0" w:space="0" w:color="auto"/>
          </w:divBdr>
        </w:div>
        <w:div w:id="1678966980">
          <w:marLeft w:val="640"/>
          <w:marRight w:val="0"/>
          <w:marTop w:val="0"/>
          <w:marBottom w:val="0"/>
          <w:divBdr>
            <w:top w:val="none" w:sz="0" w:space="0" w:color="auto"/>
            <w:left w:val="none" w:sz="0" w:space="0" w:color="auto"/>
            <w:bottom w:val="none" w:sz="0" w:space="0" w:color="auto"/>
            <w:right w:val="none" w:sz="0" w:space="0" w:color="auto"/>
          </w:divBdr>
        </w:div>
        <w:div w:id="2039577436">
          <w:marLeft w:val="640"/>
          <w:marRight w:val="0"/>
          <w:marTop w:val="0"/>
          <w:marBottom w:val="0"/>
          <w:divBdr>
            <w:top w:val="none" w:sz="0" w:space="0" w:color="auto"/>
            <w:left w:val="none" w:sz="0" w:space="0" w:color="auto"/>
            <w:bottom w:val="none" w:sz="0" w:space="0" w:color="auto"/>
            <w:right w:val="none" w:sz="0" w:space="0" w:color="auto"/>
          </w:divBdr>
        </w:div>
        <w:div w:id="535851087">
          <w:marLeft w:val="640"/>
          <w:marRight w:val="0"/>
          <w:marTop w:val="0"/>
          <w:marBottom w:val="0"/>
          <w:divBdr>
            <w:top w:val="none" w:sz="0" w:space="0" w:color="auto"/>
            <w:left w:val="none" w:sz="0" w:space="0" w:color="auto"/>
            <w:bottom w:val="none" w:sz="0" w:space="0" w:color="auto"/>
            <w:right w:val="none" w:sz="0" w:space="0" w:color="auto"/>
          </w:divBdr>
        </w:div>
        <w:div w:id="723335842">
          <w:marLeft w:val="640"/>
          <w:marRight w:val="0"/>
          <w:marTop w:val="0"/>
          <w:marBottom w:val="0"/>
          <w:divBdr>
            <w:top w:val="none" w:sz="0" w:space="0" w:color="auto"/>
            <w:left w:val="none" w:sz="0" w:space="0" w:color="auto"/>
            <w:bottom w:val="none" w:sz="0" w:space="0" w:color="auto"/>
            <w:right w:val="none" w:sz="0" w:space="0" w:color="auto"/>
          </w:divBdr>
        </w:div>
        <w:div w:id="2089812262">
          <w:marLeft w:val="640"/>
          <w:marRight w:val="0"/>
          <w:marTop w:val="0"/>
          <w:marBottom w:val="0"/>
          <w:divBdr>
            <w:top w:val="none" w:sz="0" w:space="0" w:color="auto"/>
            <w:left w:val="none" w:sz="0" w:space="0" w:color="auto"/>
            <w:bottom w:val="none" w:sz="0" w:space="0" w:color="auto"/>
            <w:right w:val="none" w:sz="0" w:space="0" w:color="auto"/>
          </w:divBdr>
        </w:div>
        <w:div w:id="101536141">
          <w:marLeft w:val="640"/>
          <w:marRight w:val="0"/>
          <w:marTop w:val="0"/>
          <w:marBottom w:val="0"/>
          <w:divBdr>
            <w:top w:val="none" w:sz="0" w:space="0" w:color="auto"/>
            <w:left w:val="none" w:sz="0" w:space="0" w:color="auto"/>
            <w:bottom w:val="none" w:sz="0" w:space="0" w:color="auto"/>
            <w:right w:val="none" w:sz="0" w:space="0" w:color="auto"/>
          </w:divBdr>
        </w:div>
        <w:div w:id="599875339">
          <w:marLeft w:val="640"/>
          <w:marRight w:val="0"/>
          <w:marTop w:val="0"/>
          <w:marBottom w:val="0"/>
          <w:divBdr>
            <w:top w:val="none" w:sz="0" w:space="0" w:color="auto"/>
            <w:left w:val="none" w:sz="0" w:space="0" w:color="auto"/>
            <w:bottom w:val="none" w:sz="0" w:space="0" w:color="auto"/>
            <w:right w:val="none" w:sz="0" w:space="0" w:color="auto"/>
          </w:divBdr>
        </w:div>
        <w:div w:id="1526363125">
          <w:marLeft w:val="640"/>
          <w:marRight w:val="0"/>
          <w:marTop w:val="0"/>
          <w:marBottom w:val="0"/>
          <w:divBdr>
            <w:top w:val="none" w:sz="0" w:space="0" w:color="auto"/>
            <w:left w:val="none" w:sz="0" w:space="0" w:color="auto"/>
            <w:bottom w:val="none" w:sz="0" w:space="0" w:color="auto"/>
            <w:right w:val="none" w:sz="0" w:space="0" w:color="auto"/>
          </w:divBdr>
        </w:div>
        <w:div w:id="649989382">
          <w:marLeft w:val="640"/>
          <w:marRight w:val="0"/>
          <w:marTop w:val="0"/>
          <w:marBottom w:val="0"/>
          <w:divBdr>
            <w:top w:val="none" w:sz="0" w:space="0" w:color="auto"/>
            <w:left w:val="none" w:sz="0" w:space="0" w:color="auto"/>
            <w:bottom w:val="none" w:sz="0" w:space="0" w:color="auto"/>
            <w:right w:val="none" w:sz="0" w:space="0" w:color="auto"/>
          </w:divBdr>
        </w:div>
        <w:div w:id="1004745656">
          <w:marLeft w:val="640"/>
          <w:marRight w:val="0"/>
          <w:marTop w:val="0"/>
          <w:marBottom w:val="0"/>
          <w:divBdr>
            <w:top w:val="none" w:sz="0" w:space="0" w:color="auto"/>
            <w:left w:val="none" w:sz="0" w:space="0" w:color="auto"/>
            <w:bottom w:val="none" w:sz="0" w:space="0" w:color="auto"/>
            <w:right w:val="none" w:sz="0" w:space="0" w:color="auto"/>
          </w:divBdr>
        </w:div>
        <w:div w:id="560556953">
          <w:marLeft w:val="640"/>
          <w:marRight w:val="0"/>
          <w:marTop w:val="0"/>
          <w:marBottom w:val="0"/>
          <w:divBdr>
            <w:top w:val="none" w:sz="0" w:space="0" w:color="auto"/>
            <w:left w:val="none" w:sz="0" w:space="0" w:color="auto"/>
            <w:bottom w:val="none" w:sz="0" w:space="0" w:color="auto"/>
            <w:right w:val="none" w:sz="0" w:space="0" w:color="auto"/>
          </w:divBdr>
        </w:div>
        <w:div w:id="1706177207">
          <w:marLeft w:val="640"/>
          <w:marRight w:val="0"/>
          <w:marTop w:val="0"/>
          <w:marBottom w:val="0"/>
          <w:divBdr>
            <w:top w:val="none" w:sz="0" w:space="0" w:color="auto"/>
            <w:left w:val="none" w:sz="0" w:space="0" w:color="auto"/>
            <w:bottom w:val="none" w:sz="0" w:space="0" w:color="auto"/>
            <w:right w:val="none" w:sz="0" w:space="0" w:color="auto"/>
          </w:divBdr>
        </w:div>
        <w:div w:id="812989718">
          <w:marLeft w:val="640"/>
          <w:marRight w:val="0"/>
          <w:marTop w:val="0"/>
          <w:marBottom w:val="0"/>
          <w:divBdr>
            <w:top w:val="none" w:sz="0" w:space="0" w:color="auto"/>
            <w:left w:val="none" w:sz="0" w:space="0" w:color="auto"/>
            <w:bottom w:val="none" w:sz="0" w:space="0" w:color="auto"/>
            <w:right w:val="none" w:sz="0" w:space="0" w:color="auto"/>
          </w:divBdr>
        </w:div>
        <w:div w:id="280767598">
          <w:marLeft w:val="640"/>
          <w:marRight w:val="0"/>
          <w:marTop w:val="0"/>
          <w:marBottom w:val="0"/>
          <w:divBdr>
            <w:top w:val="none" w:sz="0" w:space="0" w:color="auto"/>
            <w:left w:val="none" w:sz="0" w:space="0" w:color="auto"/>
            <w:bottom w:val="none" w:sz="0" w:space="0" w:color="auto"/>
            <w:right w:val="none" w:sz="0" w:space="0" w:color="auto"/>
          </w:divBdr>
        </w:div>
        <w:div w:id="21788419">
          <w:marLeft w:val="640"/>
          <w:marRight w:val="0"/>
          <w:marTop w:val="0"/>
          <w:marBottom w:val="0"/>
          <w:divBdr>
            <w:top w:val="none" w:sz="0" w:space="0" w:color="auto"/>
            <w:left w:val="none" w:sz="0" w:space="0" w:color="auto"/>
            <w:bottom w:val="none" w:sz="0" w:space="0" w:color="auto"/>
            <w:right w:val="none" w:sz="0" w:space="0" w:color="auto"/>
          </w:divBdr>
        </w:div>
        <w:div w:id="1803687860">
          <w:marLeft w:val="640"/>
          <w:marRight w:val="0"/>
          <w:marTop w:val="0"/>
          <w:marBottom w:val="0"/>
          <w:divBdr>
            <w:top w:val="none" w:sz="0" w:space="0" w:color="auto"/>
            <w:left w:val="none" w:sz="0" w:space="0" w:color="auto"/>
            <w:bottom w:val="none" w:sz="0" w:space="0" w:color="auto"/>
            <w:right w:val="none" w:sz="0" w:space="0" w:color="auto"/>
          </w:divBdr>
        </w:div>
        <w:div w:id="1661932445">
          <w:marLeft w:val="640"/>
          <w:marRight w:val="0"/>
          <w:marTop w:val="0"/>
          <w:marBottom w:val="0"/>
          <w:divBdr>
            <w:top w:val="none" w:sz="0" w:space="0" w:color="auto"/>
            <w:left w:val="none" w:sz="0" w:space="0" w:color="auto"/>
            <w:bottom w:val="none" w:sz="0" w:space="0" w:color="auto"/>
            <w:right w:val="none" w:sz="0" w:space="0" w:color="auto"/>
          </w:divBdr>
        </w:div>
        <w:div w:id="1845241607">
          <w:marLeft w:val="640"/>
          <w:marRight w:val="0"/>
          <w:marTop w:val="0"/>
          <w:marBottom w:val="0"/>
          <w:divBdr>
            <w:top w:val="none" w:sz="0" w:space="0" w:color="auto"/>
            <w:left w:val="none" w:sz="0" w:space="0" w:color="auto"/>
            <w:bottom w:val="none" w:sz="0" w:space="0" w:color="auto"/>
            <w:right w:val="none" w:sz="0" w:space="0" w:color="auto"/>
          </w:divBdr>
        </w:div>
        <w:div w:id="1021709273">
          <w:marLeft w:val="640"/>
          <w:marRight w:val="0"/>
          <w:marTop w:val="0"/>
          <w:marBottom w:val="0"/>
          <w:divBdr>
            <w:top w:val="none" w:sz="0" w:space="0" w:color="auto"/>
            <w:left w:val="none" w:sz="0" w:space="0" w:color="auto"/>
            <w:bottom w:val="none" w:sz="0" w:space="0" w:color="auto"/>
            <w:right w:val="none" w:sz="0" w:space="0" w:color="auto"/>
          </w:divBdr>
        </w:div>
        <w:div w:id="38941632">
          <w:marLeft w:val="640"/>
          <w:marRight w:val="0"/>
          <w:marTop w:val="0"/>
          <w:marBottom w:val="0"/>
          <w:divBdr>
            <w:top w:val="none" w:sz="0" w:space="0" w:color="auto"/>
            <w:left w:val="none" w:sz="0" w:space="0" w:color="auto"/>
            <w:bottom w:val="none" w:sz="0" w:space="0" w:color="auto"/>
            <w:right w:val="none" w:sz="0" w:space="0" w:color="auto"/>
          </w:divBdr>
        </w:div>
        <w:div w:id="1998727596">
          <w:marLeft w:val="640"/>
          <w:marRight w:val="0"/>
          <w:marTop w:val="0"/>
          <w:marBottom w:val="0"/>
          <w:divBdr>
            <w:top w:val="none" w:sz="0" w:space="0" w:color="auto"/>
            <w:left w:val="none" w:sz="0" w:space="0" w:color="auto"/>
            <w:bottom w:val="none" w:sz="0" w:space="0" w:color="auto"/>
            <w:right w:val="none" w:sz="0" w:space="0" w:color="auto"/>
          </w:divBdr>
        </w:div>
        <w:div w:id="864488139">
          <w:marLeft w:val="640"/>
          <w:marRight w:val="0"/>
          <w:marTop w:val="0"/>
          <w:marBottom w:val="0"/>
          <w:divBdr>
            <w:top w:val="none" w:sz="0" w:space="0" w:color="auto"/>
            <w:left w:val="none" w:sz="0" w:space="0" w:color="auto"/>
            <w:bottom w:val="none" w:sz="0" w:space="0" w:color="auto"/>
            <w:right w:val="none" w:sz="0" w:space="0" w:color="auto"/>
          </w:divBdr>
        </w:div>
        <w:div w:id="684477177">
          <w:marLeft w:val="640"/>
          <w:marRight w:val="0"/>
          <w:marTop w:val="0"/>
          <w:marBottom w:val="0"/>
          <w:divBdr>
            <w:top w:val="none" w:sz="0" w:space="0" w:color="auto"/>
            <w:left w:val="none" w:sz="0" w:space="0" w:color="auto"/>
            <w:bottom w:val="none" w:sz="0" w:space="0" w:color="auto"/>
            <w:right w:val="none" w:sz="0" w:space="0" w:color="auto"/>
          </w:divBdr>
        </w:div>
        <w:div w:id="1384913790">
          <w:marLeft w:val="640"/>
          <w:marRight w:val="0"/>
          <w:marTop w:val="0"/>
          <w:marBottom w:val="0"/>
          <w:divBdr>
            <w:top w:val="none" w:sz="0" w:space="0" w:color="auto"/>
            <w:left w:val="none" w:sz="0" w:space="0" w:color="auto"/>
            <w:bottom w:val="none" w:sz="0" w:space="0" w:color="auto"/>
            <w:right w:val="none" w:sz="0" w:space="0" w:color="auto"/>
          </w:divBdr>
        </w:div>
        <w:div w:id="1045786793">
          <w:marLeft w:val="640"/>
          <w:marRight w:val="0"/>
          <w:marTop w:val="0"/>
          <w:marBottom w:val="0"/>
          <w:divBdr>
            <w:top w:val="none" w:sz="0" w:space="0" w:color="auto"/>
            <w:left w:val="none" w:sz="0" w:space="0" w:color="auto"/>
            <w:bottom w:val="none" w:sz="0" w:space="0" w:color="auto"/>
            <w:right w:val="none" w:sz="0" w:space="0" w:color="auto"/>
          </w:divBdr>
        </w:div>
        <w:div w:id="741173126">
          <w:marLeft w:val="640"/>
          <w:marRight w:val="0"/>
          <w:marTop w:val="0"/>
          <w:marBottom w:val="0"/>
          <w:divBdr>
            <w:top w:val="none" w:sz="0" w:space="0" w:color="auto"/>
            <w:left w:val="none" w:sz="0" w:space="0" w:color="auto"/>
            <w:bottom w:val="none" w:sz="0" w:space="0" w:color="auto"/>
            <w:right w:val="none" w:sz="0" w:space="0" w:color="auto"/>
          </w:divBdr>
        </w:div>
        <w:div w:id="882254597">
          <w:marLeft w:val="640"/>
          <w:marRight w:val="0"/>
          <w:marTop w:val="0"/>
          <w:marBottom w:val="0"/>
          <w:divBdr>
            <w:top w:val="none" w:sz="0" w:space="0" w:color="auto"/>
            <w:left w:val="none" w:sz="0" w:space="0" w:color="auto"/>
            <w:bottom w:val="none" w:sz="0" w:space="0" w:color="auto"/>
            <w:right w:val="none" w:sz="0" w:space="0" w:color="auto"/>
          </w:divBdr>
        </w:div>
        <w:div w:id="466315985">
          <w:marLeft w:val="640"/>
          <w:marRight w:val="0"/>
          <w:marTop w:val="0"/>
          <w:marBottom w:val="0"/>
          <w:divBdr>
            <w:top w:val="none" w:sz="0" w:space="0" w:color="auto"/>
            <w:left w:val="none" w:sz="0" w:space="0" w:color="auto"/>
            <w:bottom w:val="none" w:sz="0" w:space="0" w:color="auto"/>
            <w:right w:val="none" w:sz="0" w:space="0" w:color="auto"/>
          </w:divBdr>
        </w:div>
        <w:div w:id="60643796">
          <w:marLeft w:val="640"/>
          <w:marRight w:val="0"/>
          <w:marTop w:val="0"/>
          <w:marBottom w:val="0"/>
          <w:divBdr>
            <w:top w:val="none" w:sz="0" w:space="0" w:color="auto"/>
            <w:left w:val="none" w:sz="0" w:space="0" w:color="auto"/>
            <w:bottom w:val="none" w:sz="0" w:space="0" w:color="auto"/>
            <w:right w:val="none" w:sz="0" w:space="0" w:color="auto"/>
          </w:divBdr>
        </w:div>
        <w:div w:id="942761194">
          <w:marLeft w:val="640"/>
          <w:marRight w:val="0"/>
          <w:marTop w:val="0"/>
          <w:marBottom w:val="0"/>
          <w:divBdr>
            <w:top w:val="none" w:sz="0" w:space="0" w:color="auto"/>
            <w:left w:val="none" w:sz="0" w:space="0" w:color="auto"/>
            <w:bottom w:val="none" w:sz="0" w:space="0" w:color="auto"/>
            <w:right w:val="none" w:sz="0" w:space="0" w:color="auto"/>
          </w:divBdr>
        </w:div>
        <w:div w:id="495846989">
          <w:marLeft w:val="640"/>
          <w:marRight w:val="0"/>
          <w:marTop w:val="0"/>
          <w:marBottom w:val="0"/>
          <w:divBdr>
            <w:top w:val="none" w:sz="0" w:space="0" w:color="auto"/>
            <w:left w:val="none" w:sz="0" w:space="0" w:color="auto"/>
            <w:bottom w:val="none" w:sz="0" w:space="0" w:color="auto"/>
            <w:right w:val="none" w:sz="0" w:space="0" w:color="auto"/>
          </w:divBdr>
        </w:div>
        <w:div w:id="940842911">
          <w:marLeft w:val="640"/>
          <w:marRight w:val="0"/>
          <w:marTop w:val="0"/>
          <w:marBottom w:val="0"/>
          <w:divBdr>
            <w:top w:val="none" w:sz="0" w:space="0" w:color="auto"/>
            <w:left w:val="none" w:sz="0" w:space="0" w:color="auto"/>
            <w:bottom w:val="none" w:sz="0" w:space="0" w:color="auto"/>
            <w:right w:val="none" w:sz="0" w:space="0" w:color="auto"/>
          </w:divBdr>
        </w:div>
        <w:div w:id="909851019">
          <w:marLeft w:val="640"/>
          <w:marRight w:val="0"/>
          <w:marTop w:val="0"/>
          <w:marBottom w:val="0"/>
          <w:divBdr>
            <w:top w:val="none" w:sz="0" w:space="0" w:color="auto"/>
            <w:left w:val="none" w:sz="0" w:space="0" w:color="auto"/>
            <w:bottom w:val="none" w:sz="0" w:space="0" w:color="auto"/>
            <w:right w:val="none" w:sz="0" w:space="0" w:color="auto"/>
          </w:divBdr>
        </w:div>
        <w:div w:id="638807150">
          <w:marLeft w:val="640"/>
          <w:marRight w:val="0"/>
          <w:marTop w:val="0"/>
          <w:marBottom w:val="0"/>
          <w:divBdr>
            <w:top w:val="none" w:sz="0" w:space="0" w:color="auto"/>
            <w:left w:val="none" w:sz="0" w:space="0" w:color="auto"/>
            <w:bottom w:val="none" w:sz="0" w:space="0" w:color="auto"/>
            <w:right w:val="none" w:sz="0" w:space="0" w:color="auto"/>
          </w:divBdr>
        </w:div>
        <w:div w:id="1368606526">
          <w:marLeft w:val="640"/>
          <w:marRight w:val="0"/>
          <w:marTop w:val="0"/>
          <w:marBottom w:val="0"/>
          <w:divBdr>
            <w:top w:val="none" w:sz="0" w:space="0" w:color="auto"/>
            <w:left w:val="none" w:sz="0" w:space="0" w:color="auto"/>
            <w:bottom w:val="none" w:sz="0" w:space="0" w:color="auto"/>
            <w:right w:val="none" w:sz="0" w:space="0" w:color="auto"/>
          </w:divBdr>
        </w:div>
        <w:div w:id="907688272">
          <w:marLeft w:val="640"/>
          <w:marRight w:val="0"/>
          <w:marTop w:val="0"/>
          <w:marBottom w:val="0"/>
          <w:divBdr>
            <w:top w:val="none" w:sz="0" w:space="0" w:color="auto"/>
            <w:left w:val="none" w:sz="0" w:space="0" w:color="auto"/>
            <w:bottom w:val="none" w:sz="0" w:space="0" w:color="auto"/>
            <w:right w:val="none" w:sz="0" w:space="0" w:color="auto"/>
          </w:divBdr>
        </w:div>
        <w:div w:id="1131554736">
          <w:marLeft w:val="640"/>
          <w:marRight w:val="0"/>
          <w:marTop w:val="0"/>
          <w:marBottom w:val="0"/>
          <w:divBdr>
            <w:top w:val="none" w:sz="0" w:space="0" w:color="auto"/>
            <w:left w:val="none" w:sz="0" w:space="0" w:color="auto"/>
            <w:bottom w:val="none" w:sz="0" w:space="0" w:color="auto"/>
            <w:right w:val="none" w:sz="0" w:space="0" w:color="auto"/>
          </w:divBdr>
        </w:div>
        <w:div w:id="236133209">
          <w:marLeft w:val="640"/>
          <w:marRight w:val="0"/>
          <w:marTop w:val="0"/>
          <w:marBottom w:val="0"/>
          <w:divBdr>
            <w:top w:val="none" w:sz="0" w:space="0" w:color="auto"/>
            <w:left w:val="none" w:sz="0" w:space="0" w:color="auto"/>
            <w:bottom w:val="none" w:sz="0" w:space="0" w:color="auto"/>
            <w:right w:val="none" w:sz="0" w:space="0" w:color="auto"/>
          </w:divBdr>
        </w:div>
        <w:div w:id="757483333">
          <w:marLeft w:val="640"/>
          <w:marRight w:val="0"/>
          <w:marTop w:val="0"/>
          <w:marBottom w:val="0"/>
          <w:divBdr>
            <w:top w:val="none" w:sz="0" w:space="0" w:color="auto"/>
            <w:left w:val="none" w:sz="0" w:space="0" w:color="auto"/>
            <w:bottom w:val="none" w:sz="0" w:space="0" w:color="auto"/>
            <w:right w:val="none" w:sz="0" w:space="0" w:color="auto"/>
          </w:divBdr>
        </w:div>
        <w:div w:id="887300849">
          <w:marLeft w:val="640"/>
          <w:marRight w:val="0"/>
          <w:marTop w:val="0"/>
          <w:marBottom w:val="0"/>
          <w:divBdr>
            <w:top w:val="none" w:sz="0" w:space="0" w:color="auto"/>
            <w:left w:val="none" w:sz="0" w:space="0" w:color="auto"/>
            <w:bottom w:val="none" w:sz="0" w:space="0" w:color="auto"/>
            <w:right w:val="none" w:sz="0" w:space="0" w:color="auto"/>
          </w:divBdr>
        </w:div>
        <w:div w:id="2135249536">
          <w:marLeft w:val="640"/>
          <w:marRight w:val="0"/>
          <w:marTop w:val="0"/>
          <w:marBottom w:val="0"/>
          <w:divBdr>
            <w:top w:val="none" w:sz="0" w:space="0" w:color="auto"/>
            <w:left w:val="none" w:sz="0" w:space="0" w:color="auto"/>
            <w:bottom w:val="none" w:sz="0" w:space="0" w:color="auto"/>
            <w:right w:val="none" w:sz="0" w:space="0" w:color="auto"/>
          </w:divBdr>
        </w:div>
        <w:div w:id="441920128">
          <w:marLeft w:val="640"/>
          <w:marRight w:val="0"/>
          <w:marTop w:val="0"/>
          <w:marBottom w:val="0"/>
          <w:divBdr>
            <w:top w:val="none" w:sz="0" w:space="0" w:color="auto"/>
            <w:left w:val="none" w:sz="0" w:space="0" w:color="auto"/>
            <w:bottom w:val="none" w:sz="0" w:space="0" w:color="auto"/>
            <w:right w:val="none" w:sz="0" w:space="0" w:color="auto"/>
          </w:divBdr>
        </w:div>
        <w:div w:id="155340532">
          <w:marLeft w:val="640"/>
          <w:marRight w:val="0"/>
          <w:marTop w:val="0"/>
          <w:marBottom w:val="0"/>
          <w:divBdr>
            <w:top w:val="none" w:sz="0" w:space="0" w:color="auto"/>
            <w:left w:val="none" w:sz="0" w:space="0" w:color="auto"/>
            <w:bottom w:val="none" w:sz="0" w:space="0" w:color="auto"/>
            <w:right w:val="none" w:sz="0" w:space="0" w:color="auto"/>
          </w:divBdr>
        </w:div>
        <w:div w:id="48070617">
          <w:marLeft w:val="640"/>
          <w:marRight w:val="0"/>
          <w:marTop w:val="0"/>
          <w:marBottom w:val="0"/>
          <w:divBdr>
            <w:top w:val="none" w:sz="0" w:space="0" w:color="auto"/>
            <w:left w:val="none" w:sz="0" w:space="0" w:color="auto"/>
            <w:bottom w:val="none" w:sz="0" w:space="0" w:color="auto"/>
            <w:right w:val="none" w:sz="0" w:space="0" w:color="auto"/>
          </w:divBdr>
        </w:div>
        <w:div w:id="1605573234">
          <w:marLeft w:val="640"/>
          <w:marRight w:val="0"/>
          <w:marTop w:val="0"/>
          <w:marBottom w:val="0"/>
          <w:divBdr>
            <w:top w:val="none" w:sz="0" w:space="0" w:color="auto"/>
            <w:left w:val="none" w:sz="0" w:space="0" w:color="auto"/>
            <w:bottom w:val="none" w:sz="0" w:space="0" w:color="auto"/>
            <w:right w:val="none" w:sz="0" w:space="0" w:color="auto"/>
          </w:divBdr>
        </w:div>
        <w:div w:id="207649084">
          <w:marLeft w:val="640"/>
          <w:marRight w:val="0"/>
          <w:marTop w:val="0"/>
          <w:marBottom w:val="0"/>
          <w:divBdr>
            <w:top w:val="none" w:sz="0" w:space="0" w:color="auto"/>
            <w:left w:val="none" w:sz="0" w:space="0" w:color="auto"/>
            <w:bottom w:val="none" w:sz="0" w:space="0" w:color="auto"/>
            <w:right w:val="none" w:sz="0" w:space="0" w:color="auto"/>
          </w:divBdr>
        </w:div>
        <w:div w:id="768233325">
          <w:marLeft w:val="640"/>
          <w:marRight w:val="0"/>
          <w:marTop w:val="0"/>
          <w:marBottom w:val="0"/>
          <w:divBdr>
            <w:top w:val="none" w:sz="0" w:space="0" w:color="auto"/>
            <w:left w:val="none" w:sz="0" w:space="0" w:color="auto"/>
            <w:bottom w:val="none" w:sz="0" w:space="0" w:color="auto"/>
            <w:right w:val="none" w:sz="0" w:space="0" w:color="auto"/>
          </w:divBdr>
        </w:div>
        <w:div w:id="620385249">
          <w:marLeft w:val="640"/>
          <w:marRight w:val="0"/>
          <w:marTop w:val="0"/>
          <w:marBottom w:val="0"/>
          <w:divBdr>
            <w:top w:val="none" w:sz="0" w:space="0" w:color="auto"/>
            <w:left w:val="none" w:sz="0" w:space="0" w:color="auto"/>
            <w:bottom w:val="none" w:sz="0" w:space="0" w:color="auto"/>
            <w:right w:val="none" w:sz="0" w:space="0" w:color="auto"/>
          </w:divBdr>
        </w:div>
        <w:div w:id="107824597">
          <w:marLeft w:val="640"/>
          <w:marRight w:val="0"/>
          <w:marTop w:val="0"/>
          <w:marBottom w:val="0"/>
          <w:divBdr>
            <w:top w:val="none" w:sz="0" w:space="0" w:color="auto"/>
            <w:left w:val="none" w:sz="0" w:space="0" w:color="auto"/>
            <w:bottom w:val="none" w:sz="0" w:space="0" w:color="auto"/>
            <w:right w:val="none" w:sz="0" w:space="0" w:color="auto"/>
          </w:divBdr>
        </w:div>
        <w:div w:id="155071944">
          <w:marLeft w:val="640"/>
          <w:marRight w:val="0"/>
          <w:marTop w:val="0"/>
          <w:marBottom w:val="0"/>
          <w:divBdr>
            <w:top w:val="none" w:sz="0" w:space="0" w:color="auto"/>
            <w:left w:val="none" w:sz="0" w:space="0" w:color="auto"/>
            <w:bottom w:val="none" w:sz="0" w:space="0" w:color="auto"/>
            <w:right w:val="none" w:sz="0" w:space="0" w:color="auto"/>
          </w:divBdr>
        </w:div>
        <w:div w:id="1452432525">
          <w:marLeft w:val="640"/>
          <w:marRight w:val="0"/>
          <w:marTop w:val="0"/>
          <w:marBottom w:val="0"/>
          <w:divBdr>
            <w:top w:val="none" w:sz="0" w:space="0" w:color="auto"/>
            <w:left w:val="none" w:sz="0" w:space="0" w:color="auto"/>
            <w:bottom w:val="none" w:sz="0" w:space="0" w:color="auto"/>
            <w:right w:val="none" w:sz="0" w:space="0" w:color="auto"/>
          </w:divBdr>
        </w:div>
        <w:div w:id="1086029561">
          <w:marLeft w:val="640"/>
          <w:marRight w:val="0"/>
          <w:marTop w:val="0"/>
          <w:marBottom w:val="0"/>
          <w:divBdr>
            <w:top w:val="none" w:sz="0" w:space="0" w:color="auto"/>
            <w:left w:val="none" w:sz="0" w:space="0" w:color="auto"/>
            <w:bottom w:val="none" w:sz="0" w:space="0" w:color="auto"/>
            <w:right w:val="none" w:sz="0" w:space="0" w:color="auto"/>
          </w:divBdr>
        </w:div>
        <w:div w:id="1108548127">
          <w:marLeft w:val="640"/>
          <w:marRight w:val="0"/>
          <w:marTop w:val="0"/>
          <w:marBottom w:val="0"/>
          <w:divBdr>
            <w:top w:val="none" w:sz="0" w:space="0" w:color="auto"/>
            <w:left w:val="none" w:sz="0" w:space="0" w:color="auto"/>
            <w:bottom w:val="none" w:sz="0" w:space="0" w:color="auto"/>
            <w:right w:val="none" w:sz="0" w:space="0" w:color="auto"/>
          </w:divBdr>
        </w:div>
        <w:div w:id="879172636">
          <w:marLeft w:val="640"/>
          <w:marRight w:val="0"/>
          <w:marTop w:val="0"/>
          <w:marBottom w:val="0"/>
          <w:divBdr>
            <w:top w:val="none" w:sz="0" w:space="0" w:color="auto"/>
            <w:left w:val="none" w:sz="0" w:space="0" w:color="auto"/>
            <w:bottom w:val="none" w:sz="0" w:space="0" w:color="auto"/>
            <w:right w:val="none" w:sz="0" w:space="0" w:color="auto"/>
          </w:divBdr>
        </w:div>
        <w:div w:id="1568421315">
          <w:marLeft w:val="640"/>
          <w:marRight w:val="0"/>
          <w:marTop w:val="0"/>
          <w:marBottom w:val="0"/>
          <w:divBdr>
            <w:top w:val="none" w:sz="0" w:space="0" w:color="auto"/>
            <w:left w:val="none" w:sz="0" w:space="0" w:color="auto"/>
            <w:bottom w:val="none" w:sz="0" w:space="0" w:color="auto"/>
            <w:right w:val="none" w:sz="0" w:space="0" w:color="auto"/>
          </w:divBdr>
        </w:div>
        <w:div w:id="383453685">
          <w:marLeft w:val="640"/>
          <w:marRight w:val="0"/>
          <w:marTop w:val="0"/>
          <w:marBottom w:val="0"/>
          <w:divBdr>
            <w:top w:val="none" w:sz="0" w:space="0" w:color="auto"/>
            <w:left w:val="none" w:sz="0" w:space="0" w:color="auto"/>
            <w:bottom w:val="none" w:sz="0" w:space="0" w:color="auto"/>
            <w:right w:val="none" w:sz="0" w:space="0" w:color="auto"/>
          </w:divBdr>
        </w:div>
        <w:div w:id="162747324">
          <w:marLeft w:val="640"/>
          <w:marRight w:val="0"/>
          <w:marTop w:val="0"/>
          <w:marBottom w:val="0"/>
          <w:divBdr>
            <w:top w:val="none" w:sz="0" w:space="0" w:color="auto"/>
            <w:left w:val="none" w:sz="0" w:space="0" w:color="auto"/>
            <w:bottom w:val="none" w:sz="0" w:space="0" w:color="auto"/>
            <w:right w:val="none" w:sz="0" w:space="0" w:color="auto"/>
          </w:divBdr>
        </w:div>
        <w:div w:id="1656031046">
          <w:marLeft w:val="640"/>
          <w:marRight w:val="0"/>
          <w:marTop w:val="0"/>
          <w:marBottom w:val="0"/>
          <w:divBdr>
            <w:top w:val="none" w:sz="0" w:space="0" w:color="auto"/>
            <w:left w:val="none" w:sz="0" w:space="0" w:color="auto"/>
            <w:bottom w:val="none" w:sz="0" w:space="0" w:color="auto"/>
            <w:right w:val="none" w:sz="0" w:space="0" w:color="auto"/>
          </w:divBdr>
        </w:div>
        <w:div w:id="552279381">
          <w:marLeft w:val="640"/>
          <w:marRight w:val="0"/>
          <w:marTop w:val="0"/>
          <w:marBottom w:val="0"/>
          <w:divBdr>
            <w:top w:val="none" w:sz="0" w:space="0" w:color="auto"/>
            <w:left w:val="none" w:sz="0" w:space="0" w:color="auto"/>
            <w:bottom w:val="none" w:sz="0" w:space="0" w:color="auto"/>
            <w:right w:val="none" w:sz="0" w:space="0" w:color="auto"/>
          </w:divBdr>
        </w:div>
        <w:div w:id="1504080431">
          <w:marLeft w:val="640"/>
          <w:marRight w:val="0"/>
          <w:marTop w:val="0"/>
          <w:marBottom w:val="0"/>
          <w:divBdr>
            <w:top w:val="none" w:sz="0" w:space="0" w:color="auto"/>
            <w:left w:val="none" w:sz="0" w:space="0" w:color="auto"/>
            <w:bottom w:val="none" w:sz="0" w:space="0" w:color="auto"/>
            <w:right w:val="none" w:sz="0" w:space="0" w:color="auto"/>
          </w:divBdr>
        </w:div>
        <w:div w:id="252008733">
          <w:marLeft w:val="640"/>
          <w:marRight w:val="0"/>
          <w:marTop w:val="0"/>
          <w:marBottom w:val="0"/>
          <w:divBdr>
            <w:top w:val="none" w:sz="0" w:space="0" w:color="auto"/>
            <w:left w:val="none" w:sz="0" w:space="0" w:color="auto"/>
            <w:bottom w:val="none" w:sz="0" w:space="0" w:color="auto"/>
            <w:right w:val="none" w:sz="0" w:space="0" w:color="auto"/>
          </w:divBdr>
        </w:div>
        <w:div w:id="1178231677">
          <w:marLeft w:val="640"/>
          <w:marRight w:val="0"/>
          <w:marTop w:val="0"/>
          <w:marBottom w:val="0"/>
          <w:divBdr>
            <w:top w:val="none" w:sz="0" w:space="0" w:color="auto"/>
            <w:left w:val="none" w:sz="0" w:space="0" w:color="auto"/>
            <w:bottom w:val="none" w:sz="0" w:space="0" w:color="auto"/>
            <w:right w:val="none" w:sz="0" w:space="0" w:color="auto"/>
          </w:divBdr>
        </w:div>
        <w:div w:id="1542741503">
          <w:marLeft w:val="640"/>
          <w:marRight w:val="0"/>
          <w:marTop w:val="0"/>
          <w:marBottom w:val="0"/>
          <w:divBdr>
            <w:top w:val="none" w:sz="0" w:space="0" w:color="auto"/>
            <w:left w:val="none" w:sz="0" w:space="0" w:color="auto"/>
            <w:bottom w:val="none" w:sz="0" w:space="0" w:color="auto"/>
            <w:right w:val="none" w:sz="0" w:space="0" w:color="auto"/>
          </w:divBdr>
        </w:div>
        <w:div w:id="741685597">
          <w:marLeft w:val="640"/>
          <w:marRight w:val="0"/>
          <w:marTop w:val="0"/>
          <w:marBottom w:val="0"/>
          <w:divBdr>
            <w:top w:val="none" w:sz="0" w:space="0" w:color="auto"/>
            <w:left w:val="none" w:sz="0" w:space="0" w:color="auto"/>
            <w:bottom w:val="none" w:sz="0" w:space="0" w:color="auto"/>
            <w:right w:val="none" w:sz="0" w:space="0" w:color="auto"/>
          </w:divBdr>
        </w:div>
        <w:div w:id="1033456650">
          <w:marLeft w:val="640"/>
          <w:marRight w:val="0"/>
          <w:marTop w:val="0"/>
          <w:marBottom w:val="0"/>
          <w:divBdr>
            <w:top w:val="none" w:sz="0" w:space="0" w:color="auto"/>
            <w:left w:val="none" w:sz="0" w:space="0" w:color="auto"/>
            <w:bottom w:val="none" w:sz="0" w:space="0" w:color="auto"/>
            <w:right w:val="none" w:sz="0" w:space="0" w:color="auto"/>
          </w:divBdr>
        </w:div>
        <w:div w:id="785583109">
          <w:marLeft w:val="640"/>
          <w:marRight w:val="0"/>
          <w:marTop w:val="0"/>
          <w:marBottom w:val="0"/>
          <w:divBdr>
            <w:top w:val="none" w:sz="0" w:space="0" w:color="auto"/>
            <w:left w:val="none" w:sz="0" w:space="0" w:color="auto"/>
            <w:bottom w:val="none" w:sz="0" w:space="0" w:color="auto"/>
            <w:right w:val="none" w:sz="0" w:space="0" w:color="auto"/>
          </w:divBdr>
        </w:div>
        <w:div w:id="384139205">
          <w:marLeft w:val="640"/>
          <w:marRight w:val="0"/>
          <w:marTop w:val="0"/>
          <w:marBottom w:val="0"/>
          <w:divBdr>
            <w:top w:val="none" w:sz="0" w:space="0" w:color="auto"/>
            <w:left w:val="none" w:sz="0" w:space="0" w:color="auto"/>
            <w:bottom w:val="none" w:sz="0" w:space="0" w:color="auto"/>
            <w:right w:val="none" w:sz="0" w:space="0" w:color="auto"/>
          </w:divBdr>
        </w:div>
        <w:div w:id="1643387415">
          <w:marLeft w:val="640"/>
          <w:marRight w:val="0"/>
          <w:marTop w:val="0"/>
          <w:marBottom w:val="0"/>
          <w:divBdr>
            <w:top w:val="none" w:sz="0" w:space="0" w:color="auto"/>
            <w:left w:val="none" w:sz="0" w:space="0" w:color="auto"/>
            <w:bottom w:val="none" w:sz="0" w:space="0" w:color="auto"/>
            <w:right w:val="none" w:sz="0" w:space="0" w:color="auto"/>
          </w:divBdr>
        </w:div>
        <w:div w:id="2096510400">
          <w:marLeft w:val="640"/>
          <w:marRight w:val="0"/>
          <w:marTop w:val="0"/>
          <w:marBottom w:val="0"/>
          <w:divBdr>
            <w:top w:val="none" w:sz="0" w:space="0" w:color="auto"/>
            <w:left w:val="none" w:sz="0" w:space="0" w:color="auto"/>
            <w:bottom w:val="none" w:sz="0" w:space="0" w:color="auto"/>
            <w:right w:val="none" w:sz="0" w:space="0" w:color="auto"/>
          </w:divBdr>
        </w:div>
        <w:div w:id="561595614">
          <w:marLeft w:val="640"/>
          <w:marRight w:val="0"/>
          <w:marTop w:val="0"/>
          <w:marBottom w:val="0"/>
          <w:divBdr>
            <w:top w:val="none" w:sz="0" w:space="0" w:color="auto"/>
            <w:left w:val="none" w:sz="0" w:space="0" w:color="auto"/>
            <w:bottom w:val="none" w:sz="0" w:space="0" w:color="auto"/>
            <w:right w:val="none" w:sz="0" w:space="0" w:color="auto"/>
          </w:divBdr>
        </w:div>
        <w:div w:id="239027968">
          <w:marLeft w:val="640"/>
          <w:marRight w:val="0"/>
          <w:marTop w:val="0"/>
          <w:marBottom w:val="0"/>
          <w:divBdr>
            <w:top w:val="none" w:sz="0" w:space="0" w:color="auto"/>
            <w:left w:val="none" w:sz="0" w:space="0" w:color="auto"/>
            <w:bottom w:val="none" w:sz="0" w:space="0" w:color="auto"/>
            <w:right w:val="none" w:sz="0" w:space="0" w:color="auto"/>
          </w:divBdr>
        </w:div>
        <w:div w:id="1670138508">
          <w:marLeft w:val="640"/>
          <w:marRight w:val="0"/>
          <w:marTop w:val="0"/>
          <w:marBottom w:val="0"/>
          <w:divBdr>
            <w:top w:val="none" w:sz="0" w:space="0" w:color="auto"/>
            <w:left w:val="none" w:sz="0" w:space="0" w:color="auto"/>
            <w:bottom w:val="none" w:sz="0" w:space="0" w:color="auto"/>
            <w:right w:val="none" w:sz="0" w:space="0" w:color="auto"/>
          </w:divBdr>
        </w:div>
        <w:div w:id="155651208">
          <w:marLeft w:val="640"/>
          <w:marRight w:val="0"/>
          <w:marTop w:val="0"/>
          <w:marBottom w:val="0"/>
          <w:divBdr>
            <w:top w:val="none" w:sz="0" w:space="0" w:color="auto"/>
            <w:left w:val="none" w:sz="0" w:space="0" w:color="auto"/>
            <w:bottom w:val="none" w:sz="0" w:space="0" w:color="auto"/>
            <w:right w:val="none" w:sz="0" w:space="0" w:color="auto"/>
          </w:divBdr>
        </w:div>
        <w:div w:id="1128082539">
          <w:marLeft w:val="640"/>
          <w:marRight w:val="0"/>
          <w:marTop w:val="0"/>
          <w:marBottom w:val="0"/>
          <w:divBdr>
            <w:top w:val="none" w:sz="0" w:space="0" w:color="auto"/>
            <w:left w:val="none" w:sz="0" w:space="0" w:color="auto"/>
            <w:bottom w:val="none" w:sz="0" w:space="0" w:color="auto"/>
            <w:right w:val="none" w:sz="0" w:space="0" w:color="auto"/>
          </w:divBdr>
        </w:div>
        <w:div w:id="516429491">
          <w:marLeft w:val="640"/>
          <w:marRight w:val="0"/>
          <w:marTop w:val="0"/>
          <w:marBottom w:val="0"/>
          <w:divBdr>
            <w:top w:val="none" w:sz="0" w:space="0" w:color="auto"/>
            <w:left w:val="none" w:sz="0" w:space="0" w:color="auto"/>
            <w:bottom w:val="none" w:sz="0" w:space="0" w:color="auto"/>
            <w:right w:val="none" w:sz="0" w:space="0" w:color="auto"/>
          </w:divBdr>
        </w:div>
        <w:div w:id="1683900475">
          <w:marLeft w:val="640"/>
          <w:marRight w:val="0"/>
          <w:marTop w:val="0"/>
          <w:marBottom w:val="0"/>
          <w:divBdr>
            <w:top w:val="none" w:sz="0" w:space="0" w:color="auto"/>
            <w:left w:val="none" w:sz="0" w:space="0" w:color="auto"/>
            <w:bottom w:val="none" w:sz="0" w:space="0" w:color="auto"/>
            <w:right w:val="none" w:sz="0" w:space="0" w:color="auto"/>
          </w:divBdr>
        </w:div>
        <w:div w:id="419758607">
          <w:marLeft w:val="640"/>
          <w:marRight w:val="0"/>
          <w:marTop w:val="0"/>
          <w:marBottom w:val="0"/>
          <w:divBdr>
            <w:top w:val="none" w:sz="0" w:space="0" w:color="auto"/>
            <w:left w:val="none" w:sz="0" w:space="0" w:color="auto"/>
            <w:bottom w:val="none" w:sz="0" w:space="0" w:color="auto"/>
            <w:right w:val="none" w:sz="0" w:space="0" w:color="auto"/>
          </w:divBdr>
        </w:div>
        <w:div w:id="1875338243">
          <w:marLeft w:val="640"/>
          <w:marRight w:val="0"/>
          <w:marTop w:val="0"/>
          <w:marBottom w:val="0"/>
          <w:divBdr>
            <w:top w:val="none" w:sz="0" w:space="0" w:color="auto"/>
            <w:left w:val="none" w:sz="0" w:space="0" w:color="auto"/>
            <w:bottom w:val="none" w:sz="0" w:space="0" w:color="auto"/>
            <w:right w:val="none" w:sz="0" w:space="0" w:color="auto"/>
          </w:divBdr>
        </w:div>
        <w:div w:id="1543593710">
          <w:marLeft w:val="640"/>
          <w:marRight w:val="0"/>
          <w:marTop w:val="0"/>
          <w:marBottom w:val="0"/>
          <w:divBdr>
            <w:top w:val="none" w:sz="0" w:space="0" w:color="auto"/>
            <w:left w:val="none" w:sz="0" w:space="0" w:color="auto"/>
            <w:bottom w:val="none" w:sz="0" w:space="0" w:color="auto"/>
            <w:right w:val="none" w:sz="0" w:space="0" w:color="auto"/>
          </w:divBdr>
        </w:div>
        <w:div w:id="1754625686">
          <w:marLeft w:val="640"/>
          <w:marRight w:val="0"/>
          <w:marTop w:val="0"/>
          <w:marBottom w:val="0"/>
          <w:divBdr>
            <w:top w:val="none" w:sz="0" w:space="0" w:color="auto"/>
            <w:left w:val="none" w:sz="0" w:space="0" w:color="auto"/>
            <w:bottom w:val="none" w:sz="0" w:space="0" w:color="auto"/>
            <w:right w:val="none" w:sz="0" w:space="0" w:color="auto"/>
          </w:divBdr>
        </w:div>
      </w:divsChild>
    </w:div>
    <w:div w:id="1973166857">
      <w:bodyDiv w:val="1"/>
      <w:marLeft w:val="0"/>
      <w:marRight w:val="0"/>
      <w:marTop w:val="0"/>
      <w:marBottom w:val="0"/>
      <w:divBdr>
        <w:top w:val="none" w:sz="0" w:space="0" w:color="auto"/>
        <w:left w:val="none" w:sz="0" w:space="0" w:color="auto"/>
        <w:bottom w:val="none" w:sz="0" w:space="0" w:color="auto"/>
        <w:right w:val="none" w:sz="0" w:space="0" w:color="auto"/>
      </w:divBdr>
      <w:divsChild>
        <w:div w:id="1530950626">
          <w:marLeft w:val="640"/>
          <w:marRight w:val="0"/>
          <w:marTop w:val="0"/>
          <w:marBottom w:val="0"/>
          <w:divBdr>
            <w:top w:val="none" w:sz="0" w:space="0" w:color="auto"/>
            <w:left w:val="none" w:sz="0" w:space="0" w:color="auto"/>
            <w:bottom w:val="none" w:sz="0" w:space="0" w:color="auto"/>
            <w:right w:val="none" w:sz="0" w:space="0" w:color="auto"/>
          </w:divBdr>
        </w:div>
        <w:div w:id="1439182167">
          <w:marLeft w:val="640"/>
          <w:marRight w:val="0"/>
          <w:marTop w:val="0"/>
          <w:marBottom w:val="0"/>
          <w:divBdr>
            <w:top w:val="none" w:sz="0" w:space="0" w:color="auto"/>
            <w:left w:val="none" w:sz="0" w:space="0" w:color="auto"/>
            <w:bottom w:val="none" w:sz="0" w:space="0" w:color="auto"/>
            <w:right w:val="none" w:sz="0" w:space="0" w:color="auto"/>
          </w:divBdr>
        </w:div>
        <w:div w:id="1853180942">
          <w:marLeft w:val="640"/>
          <w:marRight w:val="0"/>
          <w:marTop w:val="0"/>
          <w:marBottom w:val="0"/>
          <w:divBdr>
            <w:top w:val="none" w:sz="0" w:space="0" w:color="auto"/>
            <w:left w:val="none" w:sz="0" w:space="0" w:color="auto"/>
            <w:bottom w:val="none" w:sz="0" w:space="0" w:color="auto"/>
            <w:right w:val="none" w:sz="0" w:space="0" w:color="auto"/>
          </w:divBdr>
        </w:div>
        <w:div w:id="1546218347">
          <w:marLeft w:val="640"/>
          <w:marRight w:val="0"/>
          <w:marTop w:val="0"/>
          <w:marBottom w:val="0"/>
          <w:divBdr>
            <w:top w:val="none" w:sz="0" w:space="0" w:color="auto"/>
            <w:left w:val="none" w:sz="0" w:space="0" w:color="auto"/>
            <w:bottom w:val="none" w:sz="0" w:space="0" w:color="auto"/>
            <w:right w:val="none" w:sz="0" w:space="0" w:color="auto"/>
          </w:divBdr>
        </w:div>
        <w:div w:id="2127965011">
          <w:marLeft w:val="640"/>
          <w:marRight w:val="0"/>
          <w:marTop w:val="0"/>
          <w:marBottom w:val="0"/>
          <w:divBdr>
            <w:top w:val="none" w:sz="0" w:space="0" w:color="auto"/>
            <w:left w:val="none" w:sz="0" w:space="0" w:color="auto"/>
            <w:bottom w:val="none" w:sz="0" w:space="0" w:color="auto"/>
            <w:right w:val="none" w:sz="0" w:space="0" w:color="auto"/>
          </w:divBdr>
        </w:div>
        <w:div w:id="682827616">
          <w:marLeft w:val="640"/>
          <w:marRight w:val="0"/>
          <w:marTop w:val="0"/>
          <w:marBottom w:val="0"/>
          <w:divBdr>
            <w:top w:val="none" w:sz="0" w:space="0" w:color="auto"/>
            <w:left w:val="none" w:sz="0" w:space="0" w:color="auto"/>
            <w:bottom w:val="none" w:sz="0" w:space="0" w:color="auto"/>
            <w:right w:val="none" w:sz="0" w:space="0" w:color="auto"/>
          </w:divBdr>
        </w:div>
        <w:div w:id="936790848">
          <w:marLeft w:val="640"/>
          <w:marRight w:val="0"/>
          <w:marTop w:val="0"/>
          <w:marBottom w:val="0"/>
          <w:divBdr>
            <w:top w:val="none" w:sz="0" w:space="0" w:color="auto"/>
            <w:left w:val="none" w:sz="0" w:space="0" w:color="auto"/>
            <w:bottom w:val="none" w:sz="0" w:space="0" w:color="auto"/>
            <w:right w:val="none" w:sz="0" w:space="0" w:color="auto"/>
          </w:divBdr>
        </w:div>
        <w:div w:id="1681198849">
          <w:marLeft w:val="640"/>
          <w:marRight w:val="0"/>
          <w:marTop w:val="0"/>
          <w:marBottom w:val="0"/>
          <w:divBdr>
            <w:top w:val="none" w:sz="0" w:space="0" w:color="auto"/>
            <w:left w:val="none" w:sz="0" w:space="0" w:color="auto"/>
            <w:bottom w:val="none" w:sz="0" w:space="0" w:color="auto"/>
            <w:right w:val="none" w:sz="0" w:space="0" w:color="auto"/>
          </w:divBdr>
        </w:div>
        <w:div w:id="910311121">
          <w:marLeft w:val="640"/>
          <w:marRight w:val="0"/>
          <w:marTop w:val="0"/>
          <w:marBottom w:val="0"/>
          <w:divBdr>
            <w:top w:val="none" w:sz="0" w:space="0" w:color="auto"/>
            <w:left w:val="none" w:sz="0" w:space="0" w:color="auto"/>
            <w:bottom w:val="none" w:sz="0" w:space="0" w:color="auto"/>
            <w:right w:val="none" w:sz="0" w:space="0" w:color="auto"/>
          </w:divBdr>
        </w:div>
        <w:div w:id="2040162867">
          <w:marLeft w:val="640"/>
          <w:marRight w:val="0"/>
          <w:marTop w:val="0"/>
          <w:marBottom w:val="0"/>
          <w:divBdr>
            <w:top w:val="none" w:sz="0" w:space="0" w:color="auto"/>
            <w:left w:val="none" w:sz="0" w:space="0" w:color="auto"/>
            <w:bottom w:val="none" w:sz="0" w:space="0" w:color="auto"/>
            <w:right w:val="none" w:sz="0" w:space="0" w:color="auto"/>
          </w:divBdr>
        </w:div>
        <w:div w:id="1528981707">
          <w:marLeft w:val="640"/>
          <w:marRight w:val="0"/>
          <w:marTop w:val="0"/>
          <w:marBottom w:val="0"/>
          <w:divBdr>
            <w:top w:val="none" w:sz="0" w:space="0" w:color="auto"/>
            <w:left w:val="none" w:sz="0" w:space="0" w:color="auto"/>
            <w:bottom w:val="none" w:sz="0" w:space="0" w:color="auto"/>
            <w:right w:val="none" w:sz="0" w:space="0" w:color="auto"/>
          </w:divBdr>
        </w:div>
        <w:div w:id="1594974424">
          <w:marLeft w:val="640"/>
          <w:marRight w:val="0"/>
          <w:marTop w:val="0"/>
          <w:marBottom w:val="0"/>
          <w:divBdr>
            <w:top w:val="none" w:sz="0" w:space="0" w:color="auto"/>
            <w:left w:val="none" w:sz="0" w:space="0" w:color="auto"/>
            <w:bottom w:val="none" w:sz="0" w:space="0" w:color="auto"/>
            <w:right w:val="none" w:sz="0" w:space="0" w:color="auto"/>
          </w:divBdr>
        </w:div>
        <w:div w:id="1588803111">
          <w:marLeft w:val="640"/>
          <w:marRight w:val="0"/>
          <w:marTop w:val="0"/>
          <w:marBottom w:val="0"/>
          <w:divBdr>
            <w:top w:val="none" w:sz="0" w:space="0" w:color="auto"/>
            <w:left w:val="none" w:sz="0" w:space="0" w:color="auto"/>
            <w:bottom w:val="none" w:sz="0" w:space="0" w:color="auto"/>
            <w:right w:val="none" w:sz="0" w:space="0" w:color="auto"/>
          </w:divBdr>
        </w:div>
        <w:div w:id="230972159">
          <w:marLeft w:val="640"/>
          <w:marRight w:val="0"/>
          <w:marTop w:val="0"/>
          <w:marBottom w:val="0"/>
          <w:divBdr>
            <w:top w:val="none" w:sz="0" w:space="0" w:color="auto"/>
            <w:left w:val="none" w:sz="0" w:space="0" w:color="auto"/>
            <w:bottom w:val="none" w:sz="0" w:space="0" w:color="auto"/>
            <w:right w:val="none" w:sz="0" w:space="0" w:color="auto"/>
          </w:divBdr>
        </w:div>
        <w:div w:id="2115783506">
          <w:marLeft w:val="640"/>
          <w:marRight w:val="0"/>
          <w:marTop w:val="0"/>
          <w:marBottom w:val="0"/>
          <w:divBdr>
            <w:top w:val="none" w:sz="0" w:space="0" w:color="auto"/>
            <w:left w:val="none" w:sz="0" w:space="0" w:color="auto"/>
            <w:bottom w:val="none" w:sz="0" w:space="0" w:color="auto"/>
            <w:right w:val="none" w:sz="0" w:space="0" w:color="auto"/>
          </w:divBdr>
        </w:div>
        <w:div w:id="479227993">
          <w:marLeft w:val="640"/>
          <w:marRight w:val="0"/>
          <w:marTop w:val="0"/>
          <w:marBottom w:val="0"/>
          <w:divBdr>
            <w:top w:val="none" w:sz="0" w:space="0" w:color="auto"/>
            <w:left w:val="none" w:sz="0" w:space="0" w:color="auto"/>
            <w:bottom w:val="none" w:sz="0" w:space="0" w:color="auto"/>
            <w:right w:val="none" w:sz="0" w:space="0" w:color="auto"/>
          </w:divBdr>
        </w:div>
        <w:div w:id="1009285182">
          <w:marLeft w:val="640"/>
          <w:marRight w:val="0"/>
          <w:marTop w:val="0"/>
          <w:marBottom w:val="0"/>
          <w:divBdr>
            <w:top w:val="none" w:sz="0" w:space="0" w:color="auto"/>
            <w:left w:val="none" w:sz="0" w:space="0" w:color="auto"/>
            <w:bottom w:val="none" w:sz="0" w:space="0" w:color="auto"/>
            <w:right w:val="none" w:sz="0" w:space="0" w:color="auto"/>
          </w:divBdr>
        </w:div>
        <w:div w:id="2140025713">
          <w:marLeft w:val="640"/>
          <w:marRight w:val="0"/>
          <w:marTop w:val="0"/>
          <w:marBottom w:val="0"/>
          <w:divBdr>
            <w:top w:val="none" w:sz="0" w:space="0" w:color="auto"/>
            <w:left w:val="none" w:sz="0" w:space="0" w:color="auto"/>
            <w:bottom w:val="none" w:sz="0" w:space="0" w:color="auto"/>
            <w:right w:val="none" w:sz="0" w:space="0" w:color="auto"/>
          </w:divBdr>
        </w:div>
        <w:div w:id="188759791">
          <w:marLeft w:val="640"/>
          <w:marRight w:val="0"/>
          <w:marTop w:val="0"/>
          <w:marBottom w:val="0"/>
          <w:divBdr>
            <w:top w:val="none" w:sz="0" w:space="0" w:color="auto"/>
            <w:left w:val="none" w:sz="0" w:space="0" w:color="auto"/>
            <w:bottom w:val="none" w:sz="0" w:space="0" w:color="auto"/>
            <w:right w:val="none" w:sz="0" w:space="0" w:color="auto"/>
          </w:divBdr>
        </w:div>
        <w:div w:id="1614749206">
          <w:marLeft w:val="640"/>
          <w:marRight w:val="0"/>
          <w:marTop w:val="0"/>
          <w:marBottom w:val="0"/>
          <w:divBdr>
            <w:top w:val="none" w:sz="0" w:space="0" w:color="auto"/>
            <w:left w:val="none" w:sz="0" w:space="0" w:color="auto"/>
            <w:bottom w:val="none" w:sz="0" w:space="0" w:color="auto"/>
            <w:right w:val="none" w:sz="0" w:space="0" w:color="auto"/>
          </w:divBdr>
        </w:div>
        <w:div w:id="985931457">
          <w:marLeft w:val="640"/>
          <w:marRight w:val="0"/>
          <w:marTop w:val="0"/>
          <w:marBottom w:val="0"/>
          <w:divBdr>
            <w:top w:val="none" w:sz="0" w:space="0" w:color="auto"/>
            <w:left w:val="none" w:sz="0" w:space="0" w:color="auto"/>
            <w:bottom w:val="none" w:sz="0" w:space="0" w:color="auto"/>
            <w:right w:val="none" w:sz="0" w:space="0" w:color="auto"/>
          </w:divBdr>
        </w:div>
        <w:div w:id="1968269320">
          <w:marLeft w:val="640"/>
          <w:marRight w:val="0"/>
          <w:marTop w:val="0"/>
          <w:marBottom w:val="0"/>
          <w:divBdr>
            <w:top w:val="none" w:sz="0" w:space="0" w:color="auto"/>
            <w:left w:val="none" w:sz="0" w:space="0" w:color="auto"/>
            <w:bottom w:val="none" w:sz="0" w:space="0" w:color="auto"/>
            <w:right w:val="none" w:sz="0" w:space="0" w:color="auto"/>
          </w:divBdr>
        </w:div>
        <w:div w:id="295064046">
          <w:marLeft w:val="640"/>
          <w:marRight w:val="0"/>
          <w:marTop w:val="0"/>
          <w:marBottom w:val="0"/>
          <w:divBdr>
            <w:top w:val="none" w:sz="0" w:space="0" w:color="auto"/>
            <w:left w:val="none" w:sz="0" w:space="0" w:color="auto"/>
            <w:bottom w:val="none" w:sz="0" w:space="0" w:color="auto"/>
            <w:right w:val="none" w:sz="0" w:space="0" w:color="auto"/>
          </w:divBdr>
        </w:div>
        <w:div w:id="1046489757">
          <w:marLeft w:val="640"/>
          <w:marRight w:val="0"/>
          <w:marTop w:val="0"/>
          <w:marBottom w:val="0"/>
          <w:divBdr>
            <w:top w:val="none" w:sz="0" w:space="0" w:color="auto"/>
            <w:left w:val="none" w:sz="0" w:space="0" w:color="auto"/>
            <w:bottom w:val="none" w:sz="0" w:space="0" w:color="auto"/>
            <w:right w:val="none" w:sz="0" w:space="0" w:color="auto"/>
          </w:divBdr>
        </w:div>
        <w:div w:id="1534031697">
          <w:marLeft w:val="640"/>
          <w:marRight w:val="0"/>
          <w:marTop w:val="0"/>
          <w:marBottom w:val="0"/>
          <w:divBdr>
            <w:top w:val="none" w:sz="0" w:space="0" w:color="auto"/>
            <w:left w:val="none" w:sz="0" w:space="0" w:color="auto"/>
            <w:bottom w:val="none" w:sz="0" w:space="0" w:color="auto"/>
            <w:right w:val="none" w:sz="0" w:space="0" w:color="auto"/>
          </w:divBdr>
        </w:div>
        <w:div w:id="58211795">
          <w:marLeft w:val="640"/>
          <w:marRight w:val="0"/>
          <w:marTop w:val="0"/>
          <w:marBottom w:val="0"/>
          <w:divBdr>
            <w:top w:val="none" w:sz="0" w:space="0" w:color="auto"/>
            <w:left w:val="none" w:sz="0" w:space="0" w:color="auto"/>
            <w:bottom w:val="none" w:sz="0" w:space="0" w:color="auto"/>
            <w:right w:val="none" w:sz="0" w:space="0" w:color="auto"/>
          </w:divBdr>
        </w:div>
        <w:div w:id="1681156312">
          <w:marLeft w:val="640"/>
          <w:marRight w:val="0"/>
          <w:marTop w:val="0"/>
          <w:marBottom w:val="0"/>
          <w:divBdr>
            <w:top w:val="none" w:sz="0" w:space="0" w:color="auto"/>
            <w:left w:val="none" w:sz="0" w:space="0" w:color="auto"/>
            <w:bottom w:val="none" w:sz="0" w:space="0" w:color="auto"/>
            <w:right w:val="none" w:sz="0" w:space="0" w:color="auto"/>
          </w:divBdr>
        </w:div>
        <w:div w:id="1160655909">
          <w:marLeft w:val="640"/>
          <w:marRight w:val="0"/>
          <w:marTop w:val="0"/>
          <w:marBottom w:val="0"/>
          <w:divBdr>
            <w:top w:val="none" w:sz="0" w:space="0" w:color="auto"/>
            <w:left w:val="none" w:sz="0" w:space="0" w:color="auto"/>
            <w:bottom w:val="none" w:sz="0" w:space="0" w:color="auto"/>
            <w:right w:val="none" w:sz="0" w:space="0" w:color="auto"/>
          </w:divBdr>
        </w:div>
        <w:div w:id="104161352">
          <w:marLeft w:val="640"/>
          <w:marRight w:val="0"/>
          <w:marTop w:val="0"/>
          <w:marBottom w:val="0"/>
          <w:divBdr>
            <w:top w:val="none" w:sz="0" w:space="0" w:color="auto"/>
            <w:left w:val="none" w:sz="0" w:space="0" w:color="auto"/>
            <w:bottom w:val="none" w:sz="0" w:space="0" w:color="auto"/>
            <w:right w:val="none" w:sz="0" w:space="0" w:color="auto"/>
          </w:divBdr>
        </w:div>
        <w:div w:id="1287275177">
          <w:marLeft w:val="640"/>
          <w:marRight w:val="0"/>
          <w:marTop w:val="0"/>
          <w:marBottom w:val="0"/>
          <w:divBdr>
            <w:top w:val="none" w:sz="0" w:space="0" w:color="auto"/>
            <w:left w:val="none" w:sz="0" w:space="0" w:color="auto"/>
            <w:bottom w:val="none" w:sz="0" w:space="0" w:color="auto"/>
            <w:right w:val="none" w:sz="0" w:space="0" w:color="auto"/>
          </w:divBdr>
        </w:div>
        <w:div w:id="1569221414">
          <w:marLeft w:val="640"/>
          <w:marRight w:val="0"/>
          <w:marTop w:val="0"/>
          <w:marBottom w:val="0"/>
          <w:divBdr>
            <w:top w:val="none" w:sz="0" w:space="0" w:color="auto"/>
            <w:left w:val="none" w:sz="0" w:space="0" w:color="auto"/>
            <w:bottom w:val="none" w:sz="0" w:space="0" w:color="auto"/>
            <w:right w:val="none" w:sz="0" w:space="0" w:color="auto"/>
          </w:divBdr>
        </w:div>
        <w:div w:id="1201044682">
          <w:marLeft w:val="640"/>
          <w:marRight w:val="0"/>
          <w:marTop w:val="0"/>
          <w:marBottom w:val="0"/>
          <w:divBdr>
            <w:top w:val="none" w:sz="0" w:space="0" w:color="auto"/>
            <w:left w:val="none" w:sz="0" w:space="0" w:color="auto"/>
            <w:bottom w:val="none" w:sz="0" w:space="0" w:color="auto"/>
            <w:right w:val="none" w:sz="0" w:space="0" w:color="auto"/>
          </w:divBdr>
        </w:div>
        <w:div w:id="75135058">
          <w:marLeft w:val="640"/>
          <w:marRight w:val="0"/>
          <w:marTop w:val="0"/>
          <w:marBottom w:val="0"/>
          <w:divBdr>
            <w:top w:val="none" w:sz="0" w:space="0" w:color="auto"/>
            <w:left w:val="none" w:sz="0" w:space="0" w:color="auto"/>
            <w:bottom w:val="none" w:sz="0" w:space="0" w:color="auto"/>
            <w:right w:val="none" w:sz="0" w:space="0" w:color="auto"/>
          </w:divBdr>
        </w:div>
        <w:div w:id="110981813">
          <w:marLeft w:val="640"/>
          <w:marRight w:val="0"/>
          <w:marTop w:val="0"/>
          <w:marBottom w:val="0"/>
          <w:divBdr>
            <w:top w:val="none" w:sz="0" w:space="0" w:color="auto"/>
            <w:left w:val="none" w:sz="0" w:space="0" w:color="auto"/>
            <w:bottom w:val="none" w:sz="0" w:space="0" w:color="auto"/>
            <w:right w:val="none" w:sz="0" w:space="0" w:color="auto"/>
          </w:divBdr>
        </w:div>
        <w:div w:id="1094011256">
          <w:marLeft w:val="640"/>
          <w:marRight w:val="0"/>
          <w:marTop w:val="0"/>
          <w:marBottom w:val="0"/>
          <w:divBdr>
            <w:top w:val="none" w:sz="0" w:space="0" w:color="auto"/>
            <w:left w:val="none" w:sz="0" w:space="0" w:color="auto"/>
            <w:bottom w:val="none" w:sz="0" w:space="0" w:color="auto"/>
            <w:right w:val="none" w:sz="0" w:space="0" w:color="auto"/>
          </w:divBdr>
        </w:div>
        <w:div w:id="514853979">
          <w:marLeft w:val="640"/>
          <w:marRight w:val="0"/>
          <w:marTop w:val="0"/>
          <w:marBottom w:val="0"/>
          <w:divBdr>
            <w:top w:val="none" w:sz="0" w:space="0" w:color="auto"/>
            <w:left w:val="none" w:sz="0" w:space="0" w:color="auto"/>
            <w:bottom w:val="none" w:sz="0" w:space="0" w:color="auto"/>
            <w:right w:val="none" w:sz="0" w:space="0" w:color="auto"/>
          </w:divBdr>
        </w:div>
        <w:div w:id="2094081605">
          <w:marLeft w:val="640"/>
          <w:marRight w:val="0"/>
          <w:marTop w:val="0"/>
          <w:marBottom w:val="0"/>
          <w:divBdr>
            <w:top w:val="none" w:sz="0" w:space="0" w:color="auto"/>
            <w:left w:val="none" w:sz="0" w:space="0" w:color="auto"/>
            <w:bottom w:val="none" w:sz="0" w:space="0" w:color="auto"/>
            <w:right w:val="none" w:sz="0" w:space="0" w:color="auto"/>
          </w:divBdr>
        </w:div>
        <w:div w:id="875510137">
          <w:marLeft w:val="640"/>
          <w:marRight w:val="0"/>
          <w:marTop w:val="0"/>
          <w:marBottom w:val="0"/>
          <w:divBdr>
            <w:top w:val="none" w:sz="0" w:space="0" w:color="auto"/>
            <w:left w:val="none" w:sz="0" w:space="0" w:color="auto"/>
            <w:bottom w:val="none" w:sz="0" w:space="0" w:color="auto"/>
            <w:right w:val="none" w:sz="0" w:space="0" w:color="auto"/>
          </w:divBdr>
        </w:div>
        <w:div w:id="1847281659">
          <w:marLeft w:val="640"/>
          <w:marRight w:val="0"/>
          <w:marTop w:val="0"/>
          <w:marBottom w:val="0"/>
          <w:divBdr>
            <w:top w:val="none" w:sz="0" w:space="0" w:color="auto"/>
            <w:left w:val="none" w:sz="0" w:space="0" w:color="auto"/>
            <w:bottom w:val="none" w:sz="0" w:space="0" w:color="auto"/>
            <w:right w:val="none" w:sz="0" w:space="0" w:color="auto"/>
          </w:divBdr>
        </w:div>
        <w:div w:id="177894218">
          <w:marLeft w:val="640"/>
          <w:marRight w:val="0"/>
          <w:marTop w:val="0"/>
          <w:marBottom w:val="0"/>
          <w:divBdr>
            <w:top w:val="none" w:sz="0" w:space="0" w:color="auto"/>
            <w:left w:val="none" w:sz="0" w:space="0" w:color="auto"/>
            <w:bottom w:val="none" w:sz="0" w:space="0" w:color="auto"/>
            <w:right w:val="none" w:sz="0" w:space="0" w:color="auto"/>
          </w:divBdr>
        </w:div>
        <w:div w:id="423838917">
          <w:marLeft w:val="640"/>
          <w:marRight w:val="0"/>
          <w:marTop w:val="0"/>
          <w:marBottom w:val="0"/>
          <w:divBdr>
            <w:top w:val="none" w:sz="0" w:space="0" w:color="auto"/>
            <w:left w:val="none" w:sz="0" w:space="0" w:color="auto"/>
            <w:bottom w:val="none" w:sz="0" w:space="0" w:color="auto"/>
            <w:right w:val="none" w:sz="0" w:space="0" w:color="auto"/>
          </w:divBdr>
        </w:div>
        <w:div w:id="1135828526">
          <w:marLeft w:val="640"/>
          <w:marRight w:val="0"/>
          <w:marTop w:val="0"/>
          <w:marBottom w:val="0"/>
          <w:divBdr>
            <w:top w:val="none" w:sz="0" w:space="0" w:color="auto"/>
            <w:left w:val="none" w:sz="0" w:space="0" w:color="auto"/>
            <w:bottom w:val="none" w:sz="0" w:space="0" w:color="auto"/>
            <w:right w:val="none" w:sz="0" w:space="0" w:color="auto"/>
          </w:divBdr>
        </w:div>
        <w:div w:id="1048071372">
          <w:marLeft w:val="640"/>
          <w:marRight w:val="0"/>
          <w:marTop w:val="0"/>
          <w:marBottom w:val="0"/>
          <w:divBdr>
            <w:top w:val="none" w:sz="0" w:space="0" w:color="auto"/>
            <w:left w:val="none" w:sz="0" w:space="0" w:color="auto"/>
            <w:bottom w:val="none" w:sz="0" w:space="0" w:color="auto"/>
            <w:right w:val="none" w:sz="0" w:space="0" w:color="auto"/>
          </w:divBdr>
        </w:div>
        <w:div w:id="1324621508">
          <w:marLeft w:val="640"/>
          <w:marRight w:val="0"/>
          <w:marTop w:val="0"/>
          <w:marBottom w:val="0"/>
          <w:divBdr>
            <w:top w:val="none" w:sz="0" w:space="0" w:color="auto"/>
            <w:left w:val="none" w:sz="0" w:space="0" w:color="auto"/>
            <w:bottom w:val="none" w:sz="0" w:space="0" w:color="auto"/>
            <w:right w:val="none" w:sz="0" w:space="0" w:color="auto"/>
          </w:divBdr>
        </w:div>
        <w:div w:id="1633291656">
          <w:marLeft w:val="640"/>
          <w:marRight w:val="0"/>
          <w:marTop w:val="0"/>
          <w:marBottom w:val="0"/>
          <w:divBdr>
            <w:top w:val="none" w:sz="0" w:space="0" w:color="auto"/>
            <w:left w:val="none" w:sz="0" w:space="0" w:color="auto"/>
            <w:bottom w:val="none" w:sz="0" w:space="0" w:color="auto"/>
            <w:right w:val="none" w:sz="0" w:space="0" w:color="auto"/>
          </w:divBdr>
        </w:div>
        <w:div w:id="368143431">
          <w:marLeft w:val="640"/>
          <w:marRight w:val="0"/>
          <w:marTop w:val="0"/>
          <w:marBottom w:val="0"/>
          <w:divBdr>
            <w:top w:val="none" w:sz="0" w:space="0" w:color="auto"/>
            <w:left w:val="none" w:sz="0" w:space="0" w:color="auto"/>
            <w:bottom w:val="none" w:sz="0" w:space="0" w:color="auto"/>
            <w:right w:val="none" w:sz="0" w:space="0" w:color="auto"/>
          </w:divBdr>
        </w:div>
        <w:div w:id="2046638574">
          <w:marLeft w:val="640"/>
          <w:marRight w:val="0"/>
          <w:marTop w:val="0"/>
          <w:marBottom w:val="0"/>
          <w:divBdr>
            <w:top w:val="none" w:sz="0" w:space="0" w:color="auto"/>
            <w:left w:val="none" w:sz="0" w:space="0" w:color="auto"/>
            <w:bottom w:val="none" w:sz="0" w:space="0" w:color="auto"/>
            <w:right w:val="none" w:sz="0" w:space="0" w:color="auto"/>
          </w:divBdr>
        </w:div>
        <w:div w:id="135341670">
          <w:marLeft w:val="640"/>
          <w:marRight w:val="0"/>
          <w:marTop w:val="0"/>
          <w:marBottom w:val="0"/>
          <w:divBdr>
            <w:top w:val="none" w:sz="0" w:space="0" w:color="auto"/>
            <w:left w:val="none" w:sz="0" w:space="0" w:color="auto"/>
            <w:bottom w:val="none" w:sz="0" w:space="0" w:color="auto"/>
            <w:right w:val="none" w:sz="0" w:space="0" w:color="auto"/>
          </w:divBdr>
        </w:div>
        <w:div w:id="433017121">
          <w:marLeft w:val="640"/>
          <w:marRight w:val="0"/>
          <w:marTop w:val="0"/>
          <w:marBottom w:val="0"/>
          <w:divBdr>
            <w:top w:val="none" w:sz="0" w:space="0" w:color="auto"/>
            <w:left w:val="none" w:sz="0" w:space="0" w:color="auto"/>
            <w:bottom w:val="none" w:sz="0" w:space="0" w:color="auto"/>
            <w:right w:val="none" w:sz="0" w:space="0" w:color="auto"/>
          </w:divBdr>
        </w:div>
        <w:div w:id="1918392257">
          <w:marLeft w:val="640"/>
          <w:marRight w:val="0"/>
          <w:marTop w:val="0"/>
          <w:marBottom w:val="0"/>
          <w:divBdr>
            <w:top w:val="none" w:sz="0" w:space="0" w:color="auto"/>
            <w:left w:val="none" w:sz="0" w:space="0" w:color="auto"/>
            <w:bottom w:val="none" w:sz="0" w:space="0" w:color="auto"/>
            <w:right w:val="none" w:sz="0" w:space="0" w:color="auto"/>
          </w:divBdr>
        </w:div>
        <w:div w:id="419330654">
          <w:marLeft w:val="640"/>
          <w:marRight w:val="0"/>
          <w:marTop w:val="0"/>
          <w:marBottom w:val="0"/>
          <w:divBdr>
            <w:top w:val="none" w:sz="0" w:space="0" w:color="auto"/>
            <w:left w:val="none" w:sz="0" w:space="0" w:color="auto"/>
            <w:bottom w:val="none" w:sz="0" w:space="0" w:color="auto"/>
            <w:right w:val="none" w:sz="0" w:space="0" w:color="auto"/>
          </w:divBdr>
        </w:div>
        <w:div w:id="190842242">
          <w:marLeft w:val="640"/>
          <w:marRight w:val="0"/>
          <w:marTop w:val="0"/>
          <w:marBottom w:val="0"/>
          <w:divBdr>
            <w:top w:val="none" w:sz="0" w:space="0" w:color="auto"/>
            <w:left w:val="none" w:sz="0" w:space="0" w:color="auto"/>
            <w:bottom w:val="none" w:sz="0" w:space="0" w:color="auto"/>
            <w:right w:val="none" w:sz="0" w:space="0" w:color="auto"/>
          </w:divBdr>
        </w:div>
        <w:div w:id="1390878828">
          <w:marLeft w:val="640"/>
          <w:marRight w:val="0"/>
          <w:marTop w:val="0"/>
          <w:marBottom w:val="0"/>
          <w:divBdr>
            <w:top w:val="none" w:sz="0" w:space="0" w:color="auto"/>
            <w:left w:val="none" w:sz="0" w:space="0" w:color="auto"/>
            <w:bottom w:val="none" w:sz="0" w:space="0" w:color="auto"/>
            <w:right w:val="none" w:sz="0" w:space="0" w:color="auto"/>
          </w:divBdr>
        </w:div>
        <w:div w:id="1753702096">
          <w:marLeft w:val="640"/>
          <w:marRight w:val="0"/>
          <w:marTop w:val="0"/>
          <w:marBottom w:val="0"/>
          <w:divBdr>
            <w:top w:val="none" w:sz="0" w:space="0" w:color="auto"/>
            <w:left w:val="none" w:sz="0" w:space="0" w:color="auto"/>
            <w:bottom w:val="none" w:sz="0" w:space="0" w:color="auto"/>
            <w:right w:val="none" w:sz="0" w:space="0" w:color="auto"/>
          </w:divBdr>
        </w:div>
        <w:div w:id="1837645059">
          <w:marLeft w:val="640"/>
          <w:marRight w:val="0"/>
          <w:marTop w:val="0"/>
          <w:marBottom w:val="0"/>
          <w:divBdr>
            <w:top w:val="none" w:sz="0" w:space="0" w:color="auto"/>
            <w:left w:val="none" w:sz="0" w:space="0" w:color="auto"/>
            <w:bottom w:val="none" w:sz="0" w:space="0" w:color="auto"/>
            <w:right w:val="none" w:sz="0" w:space="0" w:color="auto"/>
          </w:divBdr>
        </w:div>
        <w:div w:id="667287656">
          <w:marLeft w:val="640"/>
          <w:marRight w:val="0"/>
          <w:marTop w:val="0"/>
          <w:marBottom w:val="0"/>
          <w:divBdr>
            <w:top w:val="none" w:sz="0" w:space="0" w:color="auto"/>
            <w:left w:val="none" w:sz="0" w:space="0" w:color="auto"/>
            <w:bottom w:val="none" w:sz="0" w:space="0" w:color="auto"/>
            <w:right w:val="none" w:sz="0" w:space="0" w:color="auto"/>
          </w:divBdr>
        </w:div>
        <w:div w:id="194661670">
          <w:marLeft w:val="640"/>
          <w:marRight w:val="0"/>
          <w:marTop w:val="0"/>
          <w:marBottom w:val="0"/>
          <w:divBdr>
            <w:top w:val="none" w:sz="0" w:space="0" w:color="auto"/>
            <w:left w:val="none" w:sz="0" w:space="0" w:color="auto"/>
            <w:bottom w:val="none" w:sz="0" w:space="0" w:color="auto"/>
            <w:right w:val="none" w:sz="0" w:space="0" w:color="auto"/>
          </w:divBdr>
        </w:div>
        <w:div w:id="1443919996">
          <w:marLeft w:val="640"/>
          <w:marRight w:val="0"/>
          <w:marTop w:val="0"/>
          <w:marBottom w:val="0"/>
          <w:divBdr>
            <w:top w:val="none" w:sz="0" w:space="0" w:color="auto"/>
            <w:left w:val="none" w:sz="0" w:space="0" w:color="auto"/>
            <w:bottom w:val="none" w:sz="0" w:space="0" w:color="auto"/>
            <w:right w:val="none" w:sz="0" w:space="0" w:color="auto"/>
          </w:divBdr>
        </w:div>
        <w:div w:id="1213691315">
          <w:marLeft w:val="640"/>
          <w:marRight w:val="0"/>
          <w:marTop w:val="0"/>
          <w:marBottom w:val="0"/>
          <w:divBdr>
            <w:top w:val="none" w:sz="0" w:space="0" w:color="auto"/>
            <w:left w:val="none" w:sz="0" w:space="0" w:color="auto"/>
            <w:bottom w:val="none" w:sz="0" w:space="0" w:color="auto"/>
            <w:right w:val="none" w:sz="0" w:space="0" w:color="auto"/>
          </w:divBdr>
        </w:div>
        <w:div w:id="40986850">
          <w:marLeft w:val="640"/>
          <w:marRight w:val="0"/>
          <w:marTop w:val="0"/>
          <w:marBottom w:val="0"/>
          <w:divBdr>
            <w:top w:val="none" w:sz="0" w:space="0" w:color="auto"/>
            <w:left w:val="none" w:sz="0" w:space="0" w:color="auto"/>
            <w:bottom w:val="none" w:sz="0" w:space="0" w:color="auto"/>
            <w:right w:val="none" w:sz="0" w:space="0" w:color="auto"/>
          </w:divBdr>
        </w:div>
        <w:div w:id="1140810425">
          <w:marLeft w:val="640"/>
          <w:marRight w:val="0"/>
          <w:marTop w:val="0"/>
          <w:marBottom w:val="0"/>
          <w:divBdr>
            <w:top w:val="none" w:sz="0" w:space="0" w:color="auto"/>
            <w:left w:val="none" w:sz="0" w:space="0" w:color="auto"/>
            <w:bottom w:val="none" w:sz="0" w:space="0" w:color="auto"/>
            <w:right w:val="none" w:sz="0" w:space="0" w:color="auto"/>
          </w:divBdr>
        </w:div>
        <w:div w:id="1973365515">
          <w:marLeft w:val="640"/>
          <w:marRight w:val="0"/>
          <w:marTop w:val="0"/>
          <w:marBottom w:val="0"/>
          <w:divBdr>
            <w:top w:val="none" w:sz="0" w:space="0" w:color="auto"/>
            <w:left w:val="none" w:sz="0" w:space="0" w:color="auto"/>
            <w:bottom w:val="none" w:sz="0" w:space="0" w:color="auto"/>
            <w:right w:val="none" w:sz="0" w:space="0" w:color="auto"/>
          </w:divBdr>
        </w:div>
        <w:div w:id="1577132898">
          <w:marLeft w:val="640"/>
          <w:marRight w:val="0"/>
          <w:marTop w:val="0"/>
          <w:marBottom w:val="0"/>
          <w:divBdr>
            <w:top w:val="none" w:sz="0" w:space="0" w:color="auto"/>
            <w:left w:val="none" w:sz="0" w:space="0" w:color="auto"/>
            <w:bottom w:val="none" w:sz="0" w:space="0" w:color="auto"/>
            <w:right w:val="none" w:sz="0" w:space="0" w:color="auto"/>
          </w:divBdr>
        </w:div>
        <w:div w:id="1924412750">
          <w:marLeft w:val="640"/>
          <w:marRight w:val="0"/>
          <w:marTop w:val="0"/>
          <w:marBottom w:val="0"/>
          <w:divBdr>
            <w:top w:val="none" w:sz="0" w:space="0" w:color="auto"/>
            <w:left w:val="none" w:sz="0" w:space="0" w:color="auto"/>
            <w:bottom w:val="none" w:sz="0" w:space="0" w:color="auto"/>
            <w:right w:val="none" w:sz="0" w:space="0" w:color="auto"/>
          </w:divBdr>
        </w:div>
        <w:div w:id="387074874">
          <w:marLeft w:val="640"/>
          <w:marRight w:val="0"/>
          <w:marTop w:val="0"/>
          <w:marBottom w:val="0"/>
          <w:divBdr>
            <w:top w:val="none" w:sz="0" w:space="0" w:color="auto"/>
            <w:left w:val="none" w:sz="0" w:space="0" w:color="auto"/>
            <w:bottom w:val="none" w:sz="0" w:space="0" w:color="auto"/>
            <w:right w:val="none" w:sz="0" w:space="0" w:color="auto"/>
          </w:divBdr>
        </w:div>
        <w:div w:id="159122654">
          <w:marLeft w:val="640"/>
          <w:marRight w:val="0"/>
          <w:marTop w:val="0"/>
          <w:marBottom w:val="0"/>
          <w:divBdr>
            <w:top w:val="none" w:sz="0" w:space="0" w:color="auto"/>
            <w:left w:val="none" w:sz="0" w:space="0" w:color="auto"/>
            <w:bottom w:val="none" w:sz="0" w:space="0" w:color="auto"/>
            <w:right w:val="none" w:sz="0" w:space="0" w:color="auto"/>
          </w:divBdr>
        </w:div>
        <w:div w:id="983002013">
          <w:marLeft w:val="640"/>
          <w:marRight w:val="0"/>
          <w:marTop w:val="0"/>
          <w:marBottom w:val="0"/>
          <w:divBdr>
            <w:top w:val="none" w:sz="0" w:space="0" w:color="auto"/>
            <w:left w:val="none" w:sz="0" w:space="0" w:color="auto"/>
            <w:bottom w:val="none" w:sz="0" w:space="0" w:color="auto"/>
            <w:right w:val="none" w:sz="0" w:space="0" w:color="auto"/>
          </w:divBdr>
        </w:div>
        <w:div w:id="1662338">
          <w:marLeft w:val="640"/>
          <w:marRight w:val="0"/>
          <w:marTop w:val="0"/>
          <w:marBottom w:val="0"/>
          <w:divBdr>
            <w:top w:val="none" w:sz="0" w:space="0" w:color="auto"/>
            <w:left w:val="none" w:sz="0" w:space="0" w:color="auto"/>
            <w:bottom w:val="none" w:sz="0" w:space="0" w:color="auto"/>
            <w:right w:val="none" w:sz="0" w:space="0" w:color="auto"/>
          </w:divBdr>
        </w:div>
        <w:div w:id="1526476578">
          <w:marLeft w:val="640"/>
          <w:marRight w:val="0"/>
          <w:marTop w:val="0"/>
          <w:marBottom w:val="0"/>
          <w:divBdr>
            <w:top w:val="none" w:sz="0" w:space="0" w:color="auto"/>
            <w:left w:val="none" w:sz="0" w:space="0" w:color="auto"/>
            <w:bottom w:val="none" w:sz="0" w:space="0" w:color="auto"/>
            <w:right w:val="none" w:sz="0" w:space="0" w:color="auto"/>
          </w:divBdr>
        </w:div>
        <w:div w:id="1204438553">
          <w:marLeft w:val="640"/>
          <w:marRight w:val="0"/>
          <w:marTop w:val="0"/>
          <w:marBottom w:val="0"/>
          <w:divBdr>
            <w:top w:val="none" w:sz="0" w:space="0" w:color="auto"/>
            <w:left w:val="none" w:sz="0" w:space="0" w:color="auto"/>
            <w:bottom w:val="none" w:sz="0" w:space="0" w:color="auto"/>
            <w:right w:val="none" w:sz="0" w:space="0" w:color="auto"/>
          </w:divBdr>
        </w:div>
        <w:div w:id="926959934">
          <w:marLeft w:val="640"/>
          <w:marRight w:val="0"/>
          <w:marTop w:val="0"/>
          <w:marBottom w:val="0"/>
          <w:divBdr>
            <w:top w:val="none" w:sz="0" w:space="0" w:color="auto"/>
            <w:left w:val="none" w:sz="0" w:space="0" w:color="auto"/>
            <w:bottom w:val="none" w:sz="0" w:space="0" w:color="auto"/>
            <w:right w:val="none" w:sz="0" w:space="0" w:color="auto"/>
          </w:divBdr>
        </w:div>
        <w:div w:id="1615861257">
          <w:marLeft w:val="640"/>
          <w:marRight w:val="0"/>
          <w:marTop w:val="0"/>
          <w:marBottom w:val="0"/>
          <w:divBdr>
            <w:top w:val="none" w:sz="0" w:space="0" w:color="auto"/>
            <w:left w:val="none" w:sz="0" w:space="0" w:color="auto"/>
            <w:bottom w:val="none" w:sz="0" w:space="0" w:color="auto"/>
            <w:right w:val="none" w:sz="0" w:space="0" w:color="auto"/>
          </w:divBdr>
        </w:div>
        <w:div w:id="1809395707">
          <w:marLeft w:val="640"/>
          <w:marRight w:val="0"/>
          <w:marTop w:val="0"/>
          <w:marBottom w:val="0"/>
          <w:divBdr>
            <w:top w:val="none" w:sz="0" w:space="0" w:color="auto"/>
            <w:left w:val="none" w:sz="0" w:space="0" w:color="auto"/>
            <w:bottom w:val="none" w:sz="0" w:space="0" w:color="auto"/>
            <w:right w:val="none" w:sz="0" w:space="0" w:color="auto"/>
          </w:divBdr>
        </w:div>
        <w:div w:id="942492593">
          <w:marLeft w:val="640"/>
          <w:marRight w:val="0"/>
          <w:marTop w:val="0"/>
          <w:marBottom w:val="0"/>
          <w:divBdr>
            <w:top w:val="none" w:sz="0" w:space="0" w:color="auto"/>
            <w:left w:val="none" w:sz="0" w:space="0" w:color="auto"/>
            <w:bottom w:val="none" w:sz="0" w:space="0" w:color="auto"/>
            <w:right w:val="none" w:sz="0" w:space="0" w:color="auto"/>
          </w:divBdr>
        </w:div>
        <w:div w:id="1816608512">
          <w:marLeft w:val="640"/>
          <w:marRight w:val="0"/>
          <w:marTop w:val="0"/>
          <w:marBottom w:val="0"/>
          <w:divBdr>
            <w:top w:val="none" w:sz="0" w:space="0" w:color="auto"/>
            <w:left w:val="none" w:sz="0" w:space="0" w:color="auto"/>
            <w:bottom w:val="none" w:sz="0" w:space="0" w:color="auto"/>
            <w:right w:val="none" w:sz="0" w:space="0" w:color="auto"/>
          </w:divBdr>
        </w:div>
        <w:div w:id="1846241438">
          <w:marLeft w:val="640"/>
          <w:marRight w:val="0"/>
          <w:marTop w:val="0"/>
          <w:marBottom w:val="0"/>
          <w:divBdr>
            <w:top w:val="none" w:sz="0" w:space="0" w:color="auto"/>
            <w:left w:val="none" w:sz="0" w:space="0" w:color="auto"/>
            <w:bottom w:val="none" w:sz="0" w:space="0" w:color="auto"/>
            <w:right w:val="none" w:sz="0" w:space="0" w:color="auto"/>
          </w:divBdr>
        </w:div>
        <w:div w:id="605113717">
          <w:marLeft w:val="640"/>
          <w:marRight w:val="0"/>
          <w:marTop w:val="0"/>
          <w:marBottom w:val="0"/>
          <w:divBdr>
            <w:top w:val="none" w:sz="0" w:space="0" w:color="auto"/>
            <w:left w:val="none" w:sz="0" w:space="0" w:color="auto"/>
            <w:bottom w:val="none" w:sz="0" w:space="0" w:color="auto"/>
            <w:right w:val="none" w:sz="0" w:space="0" w:color="auto"/>
          </w:divBdr>
        </w:div>
        <w:div w:id="700518299">
          <w:marLeft w:val="640"/>
          <w:marRight w:val="0"/>
          <w:marTop w:val="0"/>
          <w:marBottom w:val="0"/>
          <w:divBdr>
            <w:top w:val="none" w:sz="0" w:space="0" w:color="auto"/>
            <w:left w:val="none" w:sz="0" w:space="0" w:color="auto"/>
            <w:bottom w:val="none" w:sz="0" w:space="0" w:color="auto"/>
            <w:right w:val="none" w:sz="0" w:space="0" w:color="auto"/>
          </w:divBdr>
        </w:div>
        <w:div w:id="654188793">
          <w:marLeft w:val="640"/>
          <w:marRight w:val="0"/>
          <w:marTop w:val="0"/>
          <w:marBottom w:val="0"/>
          <w:divBdr>
            <w:top w:val="none" w:sz="0" w:space="0" w:color="auto"/>
            <w:left w:val="none" w:sz="0" w:space="0" w:color="auto"/>
            <w:bottom w:val="none" w:sz="0" w:space="0" w:color="auto"/>
            <w:right w:val="none" w:sz="0" w:space="0" w:color="auto"/>
          </w:divBdr>
        </w:div>
        <w:div w:id="1877815432">
          <w:marLeft w:val="640"/>
          <w:marRight w:val="0"/>
          <w:marTop w:val="0"/>
          <w:marBottom w:val="0"/>
          <w:divBdr>
            <w:top w:val="none" w:sz="0" w:space="0" w:color="auto"/>
            <w:left w:val="none" w:sz="0" w:space="0" w:color="auto"/>
            <w:bottom w:val="none" w:sz="0" w:space="0" w:color="auto"/>
            <w:right w:val="none" w:sz="0" w:space="0" w:color="auto"/>
          </w:divBdr>
        </w:div>
        <w:div w:id="1696731486">
          <w:marLeft w:val="640"/>
          <w:marRight w:val="0"/>
          <w:marTop w:val="0"/>
          <w:marBottom w:val="0"/>
          <w:divBdr>
            <w:top w:val="none" w:sz="0" w:space="0" w:color="auto"/>
            <w:left w:val="none" w:sz="0" w:space="0" w:color="auto"/>
            <w:bottom w:val="none" w:sz="0" w:space="0" w:color="auto"/>
            <w:right w:val="none" w:sz="0" w:space="0" w:color="auto"/>
          </w:divBdr>
        </w:div>
        <w:div w:id="1149903365">
          <w:marLeft w:val="640"/>
          <w:marRight w:val="0"/>
          <w:marTop w:val="0"/>
          <w:marBottom w:val="0"/>
          <w:divBdr>
            <w:top w:val="none" w:sz="0" w:space="0" w:color="auto"/>
            <w:left w:val="none" w:sz="0" w:space="0" w:color="auto"/>
            <w:bottom w:val="none" w:sz="0" w:space="0" w:color="auto"/>
            <w:right w:val="none" w:sz="0" w:space="0" w:color="auto"/>
          </w:divBdr>
        </w:div>
        <w:div w:id="416441059">
          <w:marLeft w:val="640"/>
          <w:marRight w:val="0"/>
          <w:marTop w:val="0"/>
          <w:marBottom w:val="0"/>
          <w:divBdr>
            <w:top w:val="none" w:sz="0" w:space="0" w:color="auto"/>
            <w:left w:val="none" w:sz="0" w:space="0" w:color="auto"/>
            <w:bottom w:val="none" w:sz="0" w:space="0" w:color="auto"/>
            <w:right w:val="none" w:sz="0" w:space="0" w:color="auto"/>
          </w:divBdr>
        </w:div>
        <w:div w:id="1093546885">
          <w:marLeft w:val="640"/>
          <w:marRight w:val="0"/>
          <w:marTop w:val="0"/>
          <w:marBottom w:val="0"/>
          <w:divBdr>
            <w:top w:val="none" w:sz="0" w:space="0" w:color="auto"/>
            <w:left w:val="none" w:sz="0" w:space="0" w:color="auto"/>
            <w:bottom w:val="none" w:sz="0" w:space="0" w:color="auto"/>
            <w:right w:val="none" w:sz="0" w:space="0" w:color="auto"/>
          </w:divBdr>
        </w:div>
        <w:div w:id="233512105">
          <w:marLeft w:val="640"/>
          <w:marRight w:val="0"/>
          <w:marTop w:val="0"/>
          <w:marBottom w:val="0"/>
          <w:divBdr>
            <w:top w:val="none" w:sz="0" w:space="0" w:color="auto"/>
            <w:left w:val="none" w:sz="0" w:space="0" w:color="auto"/>
            <w:bottom w:val="none" w:sz="0" w:space="0" w:color="auto"/>
            <w:right w:val="none" w:sz="0" w:space="0" w:color="auto"/>
          </w:divBdr>
        </w:div>
        <w:div w:id="145322519">
          <w:marLeft w:val="640"/>
          <w:marRight w:val="0"/>
          <w:marTop w:val="0"/>
          <w:marBottom w:val="0"/>
          <w:divBdr>
            <w:top w:val="none" w:sz="0" w:space="0" w:color="auto"/>
            <w:left w:val="none" w:sz="0" w:space="0" w:color="auto"/>
            <w:bottom w:val="none" w:sz="0" w:space="0" w:color="auto"/>
            <w:right w:val="none" w:sz="0" w:space="0" w:color="auto"/>
          </w:divBdr>
        </w:div>
        <w:div w:id="2052029655">
          <w:marLeft w:val="640"/>
          <w:marRight w:val="0"/>
          <w:marTop w:val="0"/>
          <w:marBottom w:val="0"/>
          <w:divBdr>
            <w:top w:val="none" w:sz="0" w:space="0" w:color="auto"/>
            <w:left w:val="none" w:sz="0" w:space="0" w:color="auto"/>
            <w:bottom w:val="none" w:sz="0" w:space="0" w:color="auto"/>
            <w:right w:val="none" w:sz="0" w:space="0" w:color="auto"/>
          </w:divBdr>
        </w:div>
        <w:div w:id="2001886562">
          <w:marLeft w:val="640"/>
          <w:marRight w:val="0"/>
          <w:marTop w:val="0"/>
          <w:marBottom w:val="0"/>
          <w:divBdr>
            <w:top w:val="none" w:sz="0" w:space="0" w:color="auto"/>
            <w:left w:val="none" w:sz="0" w:space="0" w:color="auto"/>
            <w:bottom w:val="none" w:sz="0" w:space="0" w:color="auto"/>
            <w:right w:val="none" w:sz="0" w:space="0" w:color="auto"/>
          </w:divBdr>
        </w:div>
        <w:div w:id="224992551">
          <w:marLeft w:val="640"/>
          <w:marRight w:val="0"/>
          <w:marTop w:val="0"/>
          <w:marBottom w:val="0"/>
          <w:divBdr>
            <w:top w:val="none" w:sz="0" w:space="0" w:color="auto"/>
            <w:left w:val="none" w:sz="0" w:space="0" w:color="auto"/>
            <w:bottom w:val="none" w:sz="0" w:space="0" w:color="auto"/>
            <w:right w:val="none" w:sz="0" w:space="0" w:color="auto"/>
          </w:divBdr>
        </w:div>
        <w:div w:id="46227588">
          <w:marLeft w:val="640"/>
          <w:marRight w:val="0"/>
          <w:marTop w:val="0"/>
          <w:marBottom w:val="0"/>
          <w:divBdr>
            <w:top w:val="none" w:sz="0" w:space="0" w:color="auto"/>
            <w:left w:val="none" w:sz="0" w:space="0" w:color="auto"/>
            <w:bottom w:val="none" w:sz="0" w:space="0" w:color="auto"/>
            <w:right w:val="none" w:sz="0" w:space="0" w:color="auto"/>
          </w:divBdr>
        </w:div>
        <w:div w:id="1357123677">
          <w:marLeft w:val="640"/>
          <w:marRight w:val="0"/>
          <w:marTop w:val="0"/>
          <w:marBottom w:val="0"/>
          <w:divBdr>
            <w:top w:val="none" w:sz="0" w:space="0" w:color="auto"/>
            <w:left w:val="none" w:sz="0" w:space="0" w:color="auto"/>
            <w:bottom w:val="none" w:sz="0" w:space="0" w:color="auto"/>
            <w:right w:val="none" w:sz="0" w:space="0" w:color="auto"/>
          </w:divBdr>
        </w:div>
        <w:div w:id="1303927480">
          <w:marLeft w:val="640"/>
          <w:marRight w:val="0"/>
          <w:marTop w:val="0"/>
          <w:marBottom w:val="0"/>
          <w:divBdr>
            <w:top w:val="none" w:sz="0" w:space="0" w:color="auto"/>
            <w:left w:val="none" w:sz="0" w:space="0" w:color="auto"/>
            <w:bottom w:val="none" w:sz="0" w:space="0" w:color="auto"/>
            <w:right w:val="none" w:sz="0" w:space="0" w:color="auto"/>
          </w:divBdr>
        </w:div>
        <w:div w:id="1961762483">
          <w:marLeft w:val="640"/>
          <w:marRight w:val="0"/>
          <w:marTop w:val="0"/>
          <w:marBottom w:val="0"/>
          <w:divBdr>
            <w:top w:val="none" w:sz="0" w:space="0" w:color="auto"/>
            <w:left w:val="none" w:sz="0" w:space="0" w:color="auto"/>
            <w:bottom w:val="none" w:sz="0" w:space="0" w:color="auto"/>
            <w:right w:val="none" w:sz="0" w:space="0" w:color="auto"/>
          </w:divBdr>
        </w:div>
        <w:div w:id="1320573875">
          <w:marLeft w:val="640"/>
          <w:marRight w:val="0"/>
          <w:marTop w:val="0"/>
          <w:marBottom w:val="0"/>
          <w:divBdr>
            <w:top w:val="none" w:sz="0" w:space="0" w:color="auto"/>
            <w:left w:val="none" w:sz="0" w:space="0" w:color="auto"/>
            <w:bottom w:val="none" w:sz="0" w:space="0" w:color="auto"/>
            <w:right w:val="none" w:sz="0" w:space="0" w:color="auto"/>
          </w:divBdr>
        </w:div>
        <w:div w:id="103421704">
          <w:marLeft w:val="640"/>
          <w:marRight w:val="0"/>
          <w:marTop w:val="0"/>
          <w:marBottom w:val="0"/>
          <w:divBdr>
            <w:top w:val="none" w:sz="0" w:space="0" w:color="auto"/>
            <w:left w:val="none" w:sz="0" w:space="0" w:color="auto"/>
            <w:bottom w:val="none" w:sz="0" w:space="0" w:color="auto"/>
            <w:right w:val="none" w:sz="0" w:space="0" w:color="auto"/>
          </w:divBdr>
        </w:div>
        <w:div w:id="252905689">
          <w:marLeft w:val="640"/>
          <w:marRight w:val="0"/>
          <w:marTop w:val="0"/>
          <w:marBottom w:val="0"/>
          <w:divBdr>
            <w:top w:val="none" w:sz="0" w:space="0" w:color="auto"/>
            <w:left w:val="none" w:sz="0" w:space="0" w:color="auto"/>
            <w:bottom w:val="none" w:sz="0" w:space="0" w:color="auto"/>
            <w:right w:val="none" w:sz="0" w:space="0" w:color="auto"/>
          </w:divBdr>
        </w:div>
        <w:div w:id="2139952391">
          <w:marLeft w:val="640"/>
          <w:marRight w:val="0"/>
          <w:marTop w:val="0"/>
          <w:marBottom w:val="0"/>
          <w:divBdr>
            <w:top w:val="none" w:sz="0" w:space="0" w:color="auto"/>
            <w:left w:val="none" w:sz="0" w:space="0" w:color="auto"/>
            <w:bottom w:val="none" w:sz="0" w:space="0" w:color="auto"/>
            <w:right w:val="none" w:sz="0" w:space="0" w:color="auto"/>
          </w:divBdr>
        </w:div>
        <w:div w:id="1052120975">
          <w:marLeft w:val="640"/>
          <w:marRight w:val="0"/>
          <w:marTop w:val="0"/>
          <w:marBottom w:val="0"/>
          <w:divBdr>
            <w:top w:val="none" w:sz="0" w:space="0" w:color="auto"/>
            <w:left w:val="none" w:sz="0" w:space="0" w:color="auto"/>
            <w:bottom w:val="none" w:sz="0" w:space="0" w:color="auto"/>
            <w:right w:val="none" w:sz="0" w:space="0" w:color="auto"/>
          </w:divBdr>
        </w:div>
        <w:div w:id="1487093343">
          <w:marLeft w:val="640"/>
          <w:marRight w:val="0"/>
          <w:marTop w:val="0"/>
          <w:marBottom w:val="0"/>
          <w:divBdr>
            <w:top w:val="none" w:sz="0" w:space="0" w:color="auto"/>
            <w:left w:val="none" w:sz="0" w:space="0" w:color="auto"/>
            <w:bottom w:val="none" w:sz="0" w:space="0" w:color="auto"/>
            <w:right w:val="none" w:sz="0" w:space="0" w:color="auto"/>
          </w:divBdr>
        </w:div>
        <w:div w:id="1562668014">
          <w:marLeft w:val="640"/>
          <w:marRight w:val="0"/>
          <w:marTop w:val="0"/>
          <w:marBottom w:val="0"/>
          <w:divBdr>
            <w:top w:val="none" w:sz="0" w:space="0" w:color="auto"/>
            <w:left w:val="none" w:sz="0" w:space="0" w:color="auto"/>
            <w:bottom w:val="none" w:sz="0" w:space="0" w:color="auto"/>
            <w:right w:val="none" w:sz="0" w:space="0" w:color="auto"/>
          </w:divBdr>
        </w:div>
        <w:div w:id="905141209">
          <w:marLeft w:val="640"/>
          <w:marRight w:val="0"/>
          <w:marTop w:val="0"/>
          <w:marBottom w:val="0"/>
          <w:divBdr>
            <w:top w:val="none" w:sz="0" w:space="0" w:color="auto"/>
            <w:left w:val="none" w:sz="0" w:space="0" w:color="auto"/>
            <w:bottom w:val="none" w:sz="0" w:space="0" w:color="auto"/>
            <w:right w:val="none" w:sz="0" w:space="0" w:color="auto"/>
          </w:divBdr>
        </w:div>
        <w:div w:id="1141657908">
          <w:marLeft w:val="640"/>
          <w:marRight w:val="0"/>
          <w:marTop w:val="0"/>
          <w:marBottom w:val="0"/>
          <w:divBdr>
            <w:top w:val="none" w:sz="0" w:space="0" w:color="auto"/>
            <w:left w:val="none" w:sz="0" w:space="0" w:color="auto"/>
            <w:bottom w:val="none" w:sz="0" w:space="0" w:color="auto"/>
            <w:right w:val="none" w:sz="0" w:space="0" w:color="auto"/>
          </w:divBdr>
        </w:div>
        <w:div w:id="1793740485">
          <w:marLeft w:val="640"/>
          <w:marRight w:val="0"/>
          <w:marTop w:val="0"/>
          <w:marBottom w:val="0"/>
          <w:divBdr>
            <w:top w:val="none" w:sz="0" w:space="0" w:color="auto"/>
            <w:left w:val="none" w:sz="0" w:space="0" w:color="auto"/>
            <w:bottom w:val="none" w:sz="0" w:space="0" w:color="auto"/>
            <w:right w:val="none" w:sz="0" w:space="0" w:color="auto"/>
          </w:divBdr>
        </w:div>
        <w:div w:id="56824748">
          <w:marLeft w:val="640"/>
          <w:marRight w:val="0"/>
          <w:marTop w:val="0"/>
          <w:marBottom w:val="0"/>
          <w:divBdr>
            <w:top w:val="none" w:sz="0" w:space="0" w:color="auto"/>
            <w:left w:val="none" w:sz="0" w:space="0" w:color="auto"/>
            <w:bottom w:val="none" w:sz="0" w:space="0" w:color="auto"/>
            <w:right w:val="none" w:sz="0" w:space="0" w:color="auto"/>
          </w:divBdr>
        </w:div>
        <w:div w:id="1255359137">
          <w:marLeft w:val="640"/>
          <w:marRight w:val="0"/>
          <w:marTop w:val="0"/>
          <w:marBottom w:val="0"/>
          <w:divBdr>
            <w:top w:val="none" w:sz="0" w:space="0" w:color="auto"/>
            <w:left w:val="none" w:sz="0" w:space="0" w:color="auto"/>
            <w:bottom w:val="none" w:sz="0" w:space="0" w:color="auto"/>
            <w:right w:val="none" w:sz="0" w:space="0" w:color="auto"/>
          </w:divBdr>
        </w:div>
        <w:div w:id="1173836911">
          <w:marLeft w:val="640"/>
          <w:marRight w:val="0"/>
          <w:marTop w:val="0"/>
          <w:marBottom w:val="0"/>
          <w:divBdr>
            <w:top w:val="none" w:sz="0" w:space="0" w:color="auto"/>
            <w:left w:val="none" w:sz="0" w:space="0" w:color="auto"/>
            <w:bottom w:val="none" w:sz="0" w:space="0" w:color="auto"/>
            <w:right w:val="none" w:sz="0" w:space="0" w:color="auto"/>
          </w:divBdr>
        </w:div>
        <w:div w:id="1034696263">
          <w:marLeft w:val="640"/>
          <w:marRight w:val="0"/>
          <w:marTop w:val="0"/>
          <w:marBottom w:val="0"/>
          <w:divBdr>
            <w:top w:val="none" w:sz="0" w:space="0" w:color="auto"/>
            <w:left w:val="none" w:sz="0" w:space="0" w:color="auto"/>
            <w:bottom w:val="none" w:sz="0" w:space="0" w:color="auto"/>
            <w:right w:val="none" w:sz="0" w:space="0" w:color="auto"/>
          </w:divBdr>
        </w:div>
        <w:div w:id="1807548761">
          <w:marLeft w:val="640"/>
          <w:marRight w:val="0"/>
          <w:marTop w:val="0"/>
          <w:marBottom w:val="0"/>
          <w:divBdr>
            <w:top w:val="none" w:sz="0" w:space="0" w:color="auto"/>
            <w:left w:val="none" w:sz="0" w:space="0" w:color="auto"/>
            <w:bottom w:val="none" w:sz="0" w:space="0" w:color="auto"/>
            <w:right w:val="none" w:sz="0" w:space="0" w:color="auto"/>
          </w:divBdr>
        </w:div>
        <w:div w:id="848179505">
          <w:marLeft w:val="640"/>
          <w:marRight w:val="0"/>
          <w:marTop w:val="0"/>
          <w:marBottom w:val="0"/>
          <w:divBdr>
            <w:top w:val="none" w:sz="0" w:space="0" w:color="auto"/>
            <w:left w:val="none" w:sz="0" w:space="0" w:color="auto"/>
            <w:bottom w:val="none" w:sz="0" w:space="0" w:color="auto"/>
            <w:right w:val="none" w:sz="0" w:space="0" w:color="auto"/>
          </w:divBdr>
        </w:div>
        <w:div w:id="1044787523">
          <w:marLeft w:val="640"/>
          <w:marRight w:val="0"/>
          <w:marTop w:val="0"/>
          <w:marBottom w:val="0"/>
          <w:divBdr>
            <w:top w:val="none" w:sz="0" w:space="0" w:color="auto"/>
            <w:left w:val="none" w:sz="0" w:space="0" w:color="auto"/>
            <w:bottom w:val="none" w:sz="0" w:space="0" w:color="auto"/>
            <w:right w:val="none" w:sz="0" w:space="0" w:color="auto"/>
          </w:divBdr>
        </w:div>
        <w:div w:id="2004353297">
          <w:marLeft w:val="640"/>
          <w:marRight w:val="0"/>
          <w:marTop w:val="0"/>
          <w:marBottom w:val="0"/>
          <w:divBdr>
            <w:top w:val="none" w:sz="0" w:space="0" w:color="auto"/>
            <w:left w:val="none" w:sz="0" w:space="0" w:color="auto"/>
            <w:bottom w:val="none" w:sz="0" w:space="0" w:color="auto"/>
            <w:right w:val="none" w:sz="0" w:space="0" w:color="auto"/>
          </w:divBdr>
        </w:div>
        <w:div w:id="1935437846">
          <w:marLeft w:val="640"/>
          <w:marRight w:val="0"/>
          <w:marTop w:val="0"/>
          <w:marBottom w:val="0"/>
          <w:divBdr>
            <w:top w:val="none" w:sz="0" w:space="0" w:color="auto"/>
            <w:left w:val="none" w:sz="0" w:space="0" w:color="auto"/>
            <w:bottom w:val="none" w:sz="0" w:space="0" w:color="auto"/>
            <w:right w:val="none" w:sz="0" w:space="0" w:color="auto"/>
          </w:divBdr>
        </w:div>
        <w:div w:id="948781328">
          <w:marLeft w:val="640"/>
          <w:marRight w:val="0"/>
          <w:marTop w:val="0"/>
          <w:marBottom w:val="0"/>
          <w:divBdr>
            <w:top w:val="none" w:sz="0" w:space="0" w:color="auto"/>
            <w:left w:val="none" w:sz="0" w:space="0" w:color="auto"/>
            <w:bottom w:val="none" w:sz="0" w:space="0" w:color="auto"/>
            <w:right w:val="none" w:sz="0" w:space="0" w:color="auto"/>
          </w:divBdr>
        </w:div>
        <w:div w:id="507600541">
          <w:marLeft w:val="640"/>
          <w:marRight w:val="0"/>
          <w:marTop w:val="0"/>
          <w:marBottom w:val="0"/>
          <w:divBdr>
            <w:top w:val="none" w:sz="0" w:space="0" w:color="auto"/>
            <w:left w:val="none" w:sz="0" w:space="0" w:color="auto"/>
            <w:bottom w:val="none" w:sz="0" w:space="0" w:color="auto"/>
            <w:right w:val="none" w:sz="0" w:space="0" w:color="auto"/>
          </w:divBdr>
        </w:div>
        <w:div w:id="1660386160">
          <w:marLeft w:val="640"/>
          <w:marRight w:val="0"/>
          <w:marTop w:val="0"/>
          <w:marBottom w:val="0"/>
          <w:divBdr>
            <w:top w:val="none" w:sz="0" w:space="0" w:color="auto"/>
            <w:left w:val="none" w:sz="0" w:space="0" w:color="auto"/>
            <w:bottom w:val="none" w:sz="0" w:space="0" w:color="auto"/>
            <w:right w:val="none" w:sz="0" w:space="0" w:color="auto"/>
          </w:divBdr>
        </w:div>
        <w:div w:id="903294226">
          <w:marLeft w:val="640"/>
          <w:marRight w:val="0"/>
          <w:marTop w:val="0"/>
          <w:marBottom w:val="0"/>
          <w:divBdr>
            <w:top w:val="none" w:sz="0" w:space="0" w:color="auto"/>
            <w:left w:val="none" w:sz="0" w:space="0" w:color="auto"/>
            <w:bottom w:val="none" w:sz="0" w:space="0" w:color="auto"/>
            <w:right w:val="none" w:sz="0" w:space="0" w:color="auto"/>
          </w:divBdr>
        </w:div>
        <w:div w:id="855658088">
          <w:marLeft w:val="640"/>
          <w:marRight w:val="0"/>
          <w:marTop w:val="0"/>
          <w:marBottom w:val="0"/>
          <w:divBdr>
            <w:top w:val="none" w:sz="0" w:space="0" w:color="auto"/>
            <w:left w:val="none" w:sz="0" w:space="0" w:color="auto"/>
            <w:bottom w:val="none" w:sz="0" w:space="0" w:color="auto"/>
            <w:right w:val="none" w:sz="0" w:space="0" w:color="auto"/>
          </w:divBdr>
        </w:div>
        <w:div w:id="278803727">
          <w:marLeft w:val="640"/>
          <w:marRight w:val="0"/>
          <w:marTop w:val="0"/>
          <w:marBottom w:val="0"/>
          <w:divBdr>
            <w:top w:val="none" w:sz="0" w:space="0" w:color="auto"/>
            <w:left w:val="none" w:sz="0" w:space="0" w:color="auto"/>
            <w:bottom w:val="none" w:sz="0" w:space="0" w:color="auto"/>
            <w:right w:val="none" w:sz="0" w:space="0" w:color="auto"/>
          </w:divBdr>
        </w:div>
        <w:div w:id="192689309">
          <w:marLeft w:val="640"/>
          <w:marRight w:val="0"/>
          <w:marTop w:val="0"/>
          <w:marBottom w:val="0"/>
          <w:divBdr>
            <w:top w:val="none" w:sz="0" w:space="0" w:color="auto"/>
            <w:left w:val="none" w:sz="0" w:space="0" w:color="auto"/>
            <w:bottom w:val="none" w:sz="0" w:space="0" w:color="auto"/>
            <w:right w:val="none" w:sz="0" w:space="0" w:color="auto"/>
          </w:divBdr>
        </w:div>
      </w:divsChild>
    </w:div>
    <w:div w:id="1975985374">
      <w:bodyDiv w:val="1"/>
      <w:marLeft w:val="0"/>
      <w:marRight w:val="0"/>
      <w:marTop w:val="0"/>
      <w:marBottom w:val="0"/>
      <w:divBdr>
        <w:top w:val="none" w:sz="0" w:space="0" w:color="auto"/>
        <w:left w:val="none" w:sz="0" w:space="0" w:color="auto"/>
        <w:bottom w:val="none" w:sz="0" w:space="0" w:color="auto"/>
        <w:right w:val="none" w:sz="0" w:space="0" w:color="auto"/>
      </w:divBdr>
      <w:divsChild>
        <w:div w:id="11615070">
          <w:marLeft w:val="640"/>
          <w:marRight w:val="0"/>
          <w:marTop w:val="0"/>
          <w:marBottom w:val="0"/>
          <w:divBdr>
            <w:top w:val="none" w:sz="0" w:space="0" w:color="auto"/>
            <w:left w:val="none" w:sz="0" w:space="0" w:color="auto"/>
            <w:bottom w:val="none" w:sz="0" w:space="0" w:color="auto"/>
            <w:right w:val="none" w:sz="0" w:space="0" w:color="auto"/>
          </w:divBdr>
        </w:div>
        <w:div w:id="24064800">
          <w:marLeft w:val="640"/>
          <w:marRight w:val="0"/>
          <w:marTop w:val="0"/>
          <w:marBottom w:val="0"/>
          <w:divBdr>
            <w:top w:val="none" w:sz="0" w:space="0" w:color="auto"/>
            <w:left w:val="none" w:sz="0" w:space="0" w:color="auto"/>
            <w:bottom w:val="none" w:sz="0" w:space="0" w:color="auto"/>
            <w:right w:val="none" w:sz="0" w:space="0" w:color="auto"/>
          </w:divBdr>
        </w:div>
        <w:div w:id="55204203">
          <w:marLeft w:val="640"/>
          <w:marRight w:val="0"/>
          <w:marTop w:val="0"/>
          <w:marBottom w:val="0"/>
          <w:divBdr>
            <w:top w:val="none" w:sz="0" w:space="0" w:color="auto"/>
            <w:left w:val="none" w:sz="0" w:space="0" w:color="auto"/>
            <w:bottom w:val="none" w:sz="0" w:space="0" w:color="auto"/>
            <w:right w:val="none" w:sz="0" w:space="0" w:color="auto"/>
          </w:divBdr>
        </w:div>
        <w:div w:id="132412778">
          <w:marLeft w:val="640"/>
          <w:marRight w:val="0"/>
          <w:marTop w:val="0"/>
          <w:marBottom w:val="0"/>
          <w:divBdr>
            <w:top w:val="none" w:sz="0" w:space="0" w:color="auto"/>
            <w:left w:val="none" w:sz="0" w:space="0" w:color="auto"/>
            <w:bottom w:val="none" w:sz="0" w:space="0" w:color="auto"/>
            <w:right w:val="none" w:sz="0" w:space="0" w:color="auto"/>
          </w:divBdr>
        </w:div>
        <w:div w:id="146675446">
          <w:marLeft w:val="640"/>
          <w:marRight w:val="0"/>
          <w:marTop w:val="0"/>
          <w:marBottom w:val="0"/>
          <w:divBdr>
            <w:top w:val="none" w:sz="0" w:space="0" w:color="auto"/>
            <w:left w:val="none" w:sz="0" w:space="0" w:color="auto"/>
            <w:bottom w:val="none" w:sz="0" w:space="0" w:color="auto"/>
            <w:right w:val="none" w:sz="0" w:space="0" w:color="auto"/>
          </w:divBdr>
        </w:div>
        <w:div w:id="182524928">
          <w:marLeft w:val="640"/>
          <w:marRight w:val="0"/>
          <w:marTop w:val="0"/>
          <w:marBottom w:val="0"/>
          <w:divBdr>
            <w:top w:val="none" w:sz="0" w:space="0" w:color="auto"/>
            <w:left w:val="none" w:sz="0" w:space="0" w:color="auto"/>
            <w:bottom w:val="none" w:sz="0" w:space="0" w:color="auto"/>
            <w:right w:val="none" w:sz="0" w:space="0" w:color="auto"/>
          </w:divBdr>
        </w:div>
        <w:div w:id="224881890">
          <w:marLeft w:val="640"/>
          <w:marRight w:val="0"/>
          <w:marTop w:val="0"/>
          <w:marBottom w:val="0"/>
          <w:divBdr>
            <w:top w:val="none" w:sz="0" w:space="0" w:color="auto"/>
            <w:left w:val="none" w:sz="0" w:space="0" w:color="auto"/>
            <w:bottom w:val="none" w:sz="0" w:space="0" w:color="auto"/>
            <w:right w:val="none" w:sz="0" w:space="0" w:color="auto"/>
          </w:divBdr>
        </w:div>
        <w:div w:id="228270373">
          <w:marLeft w:val="640"/>
          <w:marRight w:val="0"/>
          <w:marTop w:val="0"/>
          <w:marBottom w:val="0"/>
          <w:divBdr>
            <w:top w:val="none" w:sz="0" w:space="0" w:color="auto"/>
            <w:left w:val="none" w:sz="0" w:space="0" w:color="auto"/>
            <w:bottom w:val="none" w:sz="0" w:space="0" w:color="auto"/>
            <w:right w:val="none" w:sz="0" w:space="0" w:color="auto"/>
          </w:divBdr>
        </w:div>
        <w:div w:id="228425501">
          <w:marLeft w:val="640"/>
          <w:marRight w:val="0"/>
          <w:marTop w:val="0"/>
          <w:marBottom w:val="0"/>
          <w:divBdr>
            <w:top w:val="none" w:sz="0" w:space="0" w:color="auto"/>
            <w:left w:val="none" w:sz="0" w:space="0" w:color="auto"/>
            <w:bottom w:val="none" w:sz="0" w:space="0" w:color="auto"/>
            <w:right w:val="none" w:sz="0" w:space="0" w:color="auto"/>
          </w:divBdr>
        </w:div>
        <w:div w:id="280457754">
          <w:marLeft w:val="640"/>
          <w:marRight w:val="0"/>
          <w:marTop w:val="0"/>
          <w:marBottom w:val="0"/>
          <w:divBdr>
            <w:top w:val="none" w:sz="0" w:space="0" w:color="auto"/>
            <w:left w:val="none" w:sz="0" w:space="0" w:color="auto"/>
            <w:bottom w:val="none" w:sz="0" w:space="0" w:color="auto"/>
            <w:right w:val="none" w:sz="0" w:space="0" w:color="auto"/>
          </w:divBdr>
        </w:div>
        <w:div w:id="280965329">
          <w:marLeft w:val="640"/>
          <w:marRight w:val="0"/>
          <w:marTop w:val="0"/>
          <w:marBottom w:val="0"/>
          <w:divBdr>
            <w:top w:val="none" w:sz="0" w:space="0" w:color="auto"/>
            <w:left w:val="none" w:sz="0" w:space="0" w:color="auto"/>
            <w:bottom w:val="none" w:sz="0" w:space="0" w:color="auto"/>
            <w:right w:val="none" w:sz="0" w:space="0" w:color="auto"/>
          </w:divBdr>
        </w:div>
        <w:div w:id="283315902">
          <w:marLeft w:val="640"/>
          <w:marRight w:val="0"/>
          <w:marTop w:val="0"/>
          <w:marBottom w:val="0"/>
          <w:divBdr>
            <w:top w:val="none" w:sz="0" w:space="0" w:color="auto"/>
            <w:left w:val="none" w:sz="0" w:space="0" w:color="auto"/>
            <w:bottom w:val="none" w:sz="0" w:space="0" w:color="auto"/>
            <w:right w:val="none" w:sz="0" w:space="0" w:color="auto"/>
          </w:divBdr>
        </w:div>
        <w:div w:id="359547135">
          <w:marLeft w:val="640"/>
          <w:marRight w:val="0"/>
          <w:marTop w:val="0"/>
          <w:marBottom w:val="0"/>
          <w:divBdr>
            <w:top w:val="none" w:sz="0" w:space="0" w:color="auto"/>
            <w:left w:val="none" w:sz="0" w:space="0" w:color="auto"/>
            <w:bottom w:val="none" w:sz="0" w:space="0" w:color="auto"/>
            <w:right w:val="none" w:sz="0" w:space="0" w:color="auto"/>
          </w:divBdr>
        </w:div>
        <w:div w:id="378406921">
          <w:marLeft w:val="640"/>
          <w:marRight w:val="0"/>
          <w:marTop w:val="0"/>
          <w:marBottom w:val="0"/>
          <w:divBdr>
            <w:top w:val="none" w:sz="0" w:space="0" w:color="auto"/>
            <w:left w:val="none" w:sz="0" w:space="0" w:color="auto"/>
            <w:bottom w:val="none" w:sz="0" w:space="0" w:color="auto"/>
            <w:right w:val="none" w:sz="0" w:space="0" w:color="auto"/>
          </w:divBdr>
        </w:div>
        <w:div w:id="382599991">
          <w:marLeft w:val="640"/>
          <w:marRight w:val="0"/>
          <w:marTop w:val="0"/>
          <w:marBottom w:val="0"/>
          <w:divBdr>
            <w:top w:val="none" w:sz="0" w:space="0" w:color="auto"/>
            <w:left w:val="none" w:sz="0" w:space="0" w:color="auto"/>
            <w:bottom w:val="none" w:sz="0" w:space="0" w:color="auto"/>
            <w:right w:val="none" w:sz="0" w:space="0" w:color="auto"/>
          </w:divBdr>
        </w:div>
        <w:div w:id="385766334">
          <w:marLeft w:val="640"/>
          <w:marRight w:val="0"/>
          <w:marTop w:val="0"/>
          <w:marBottom w:val="0"/>
          <w:divBdr>
            <w:top w:val="none" w:sz="0" w:space="0" w:color="auto"/>
            <w:left w:val="none" w:sz="0" w:space="0" w:color="auto"/>
            <w:bottom w:val="none" w:sz="0" w:space="0" w:color="auto"/>
            <w:right w:val="none" w:sz="0" w:space="0" w:color="auto"/>
          </w:divBdr>
        </w:div>
        <w:div w:id="402219702">
          <w:marLeft w:val="640"/>
          <w:marRight w:val="0"/>
          <w:marTop w:val="0"/>
          <w:marBottom w:val="0"/>
          <w:divBdr>
            <w:top w:val="none" w:sz="0" w:space="0" w:color="auto"/>
            <w:left w:val="none" w:sz="0" w:space="0" w:color="auto"/>
            <w:bottom w:val="none" w:sz="0" w:space="0" w:color="auto"/>
            <w:right w:val="none" w:sz="0" w:space="0" w:color="auto"/>
          </w:divBdr>
        </w:div>
        <w:div w:id="414011901">
          <w:marLeft w:val="640"/>
          <w:marRight w:val="0"/>
          <w:marTop w:val="0"/>
          <w:marBottom w:val="0"/>
          <w:divBdr>
            <w:top w:val="none" w:sz="0" w:space="0" w:color="auto"/>
            <w:left w:val="none" w:sz="0" w:space="0" w:color="auto"/>
            <w:bottom w:val="none" w:sz="0" w:space="0" w:color="auto"/>
            <w:right w:val="none" w:sz="0" w:space="0" w:color="auto"/>
          </w:divBdr>
        </w:div>
        <w:div w:id="450318973">
          <w:marLeft w:val="640"/>
          <w:marRight w:val="0"/>
          <w:marTop w:val="0"/>
          <w:marBottom w:val="0"/>
          <w:divBdr>
            <w:top w:val="none" w:sz="0" w:space="0" w:color="auto"/>
            <w:left w:val="none" w:sz="0" w:space="0" w:color="auto"/>
            <w:bottom w:val="none" w:sz="0" w:space="0" w:color="auto"/>
            <w:right w:val="none" w:sz="0" w:space="0" w:color="auto"/>
          </w:divBdr>
        </w:div>
        <w:div w:id="458113371">
          <w:marLeft w:val="640"/>
          <w:marRight w:val="0"/>
          <w:marTop w:val="0"/>
          <w:marBottom w:val="0"/>
          <w:divBdr>
            <w:top w:val="none" w:sz="0" w:space="0" w:color="auto"/>
            <w:left w:val="none" w:sz="0" w:space="0" w:color="auto"/>
            <w:bottom w:val="none" w:sz="0" w:space="0" w:color="auto"/>
            <w:right w:val="none" w:sz="0" w:space="0" w:color="auto"/>
          </w:divBdr>
        </w:div>
        <w:div w:id="471408337">
          <w:marLeft w:val="640"/>
          <w:marRight w:val="0"/>
          <w:marTop w:val="0"/>
          <w:marBottom w:val="0"/>
          <w:divBdr>
            <w:top w:val="none" w:sz="0" w:space="0" w:color="auto"/>
            <w:left w:val="none" w:sz="0" w:space="0" w:color="auto"/>
            <w:bottom w:val="none" w:sz="0" w:space="0" w:color="auto"/>
            <w:right w:val="none" w:sz="0" w:space="0" w:color="auto"/>
          </w:divBdr>
        </w:div>
        <w:div w:id="474956823">
          <w:marLeft w:val="640"/>
          <w:marRight w:val="0"/>
          <w:marTop w:val="0"/>
          <w:marBottom w:val="0"/>
          <w:divBdr>
            <w:top w:val="none" w:sz="0" w:space="0" w:color="auto"/>
            <w:left w:val="none" w:sz="0" w:space="0" w:color="auto"/>
            <w:bottom w:val="none" w:sz="0" w:space="0" w:color="auto"/>
            <w:right w:val="none" w:sz="0" w:space="0" w:color="auto"/>
          </w:divBdr>
        </w:div>
        <w:div w:id="492333984">
          <w:marLeft w:val="640"/>
          <w:marRight w:val="0"/>
          <w:marTop w:val="0"/>
          <w:marBottom w:val="0"/>
          <w:divBdr>
            <w:top w:val="none" w:sz="0" w:space="0" w:color="auto"/>
            <w:left w:val="none" w:sz="0" w:space="0" w:color="auto"/>
            <w:bottom w:val="none" w:sz="0" w:space="0" w:color="auto"/>
            <w:right w:val="none" w:sz="0" w:space="0" w:color="auto"/>
          </w:divBdr>
        </w:div>
        <w:div w:id="516504838">
          <w:marLeft w:val="640"/>
          <w:marRight w:val="0"/>
          <w:marTop w:val="0"/>
          <w:marBottom w:val="0"/>
          <w:divBdr>
            <w:top w:val="none" w:sz="0" w:space="0" w:color="auto"/>
            <w:left w:val="none" w:sz="0" w:space="0" w:color="auto"/>
            <w:bottom w:val="none" w:sz="0" w:space="0" w:color="auto"/>
            <w:right w:val="none" w:sz="0" w:space="0" w:color="auto"/>
          </w:divBdr>
        </w:div>
        <w:div w:id="539129450">
          <w:marLeft w:val="640"/>
          <w:marRight w:val="0"/>
          <w:marTop w:val="0"/>
          <w:marBottom w:val="0"/>
          <w:divBdr>
            <w:top w:val="none" w:sz="0" w:space="0" w:color="auto"/>
            <w:left w:val="none" w:sz="0" w:space="0" w:color="auto"/>
            <w:bottom w:val="none" w:sz="0" w:space="0" w:color="auto"/>
            <w:right w:val="none" w:sz="0" w:space="0" w:color="auto"/>
          </w:divBdr>
        </w:div>
        <w:div w:id="542643320">
          <w:marLeft w:val="640"/>
          <w:marRight w:val="0"/>
          <w:marTop w:val="0"/>
          <w:marBottom w:val="0"/>
          <w:divBdr>
            <w:top w:val="none" w:sz="0" w:space="0" w:color="auto"/>
            <w:left w:val="none" w:sz="0" w:space="0" w:color="auto"/>
            <w:bottom w:val="none" w:sz="0" w:space="0" w:color="auto"/>
            <w:right w:val="none" w:sz="0" w:space="0" w:color="auto"/>
          </w:divBdr>
        </w:div>
        <w:div w:id="547037908">
          <w:marLeft w:val="640"/>
          <w:marRight w:val="0"/>
          <w:marTop w:val="0"/>
          <w:marBottom w:val="0"/>
          <w:divBdr>
            <w:top w:val="none" w:sz="0" w:space="0" w:color="auto"/>
            <w:left w:val="none" w:sz="0" w:space="0" w:color="auto"/>
            <w:bottom w:val="none" w:sz="0" w:space="0" w:color="auto"/>
            <w:right w:val="none" w:sz="0" w:space="0" w:color="auto"/>
          </w:divBdr>
        </w:div>
        <w:div w:id="548031735">
          <w:marLeft w:val="640"/>
          <w:marRight w:val="0"/>
          <w:marTop w:val="0"/>
          <w:marBottom w:val="0"/>
          <w:divBdr>
            <w:top w:val="none" w:sz="0" w:space="0" w:color="auto"/>
            <w:left w:val="none" w:sz="0" w:space="0" w:color="auto"/>
            <w:bottom w:val="none" w:sz="0" w:space="0" w:color="auto"/>
            <w:right w:val="none" w:sz="0" w:space="0" w:color="auto"/>
          </w:divBdr>
        </w:div>
        <w:div w:id="571089140">
          <w:marLeft w:val="640"/>
          <w:marRight w:val="0"/>
          <w:marTop w:val="0"/>
          <w:marBottom w:val="0"/>
          <w:divBdr>
            <w:top w:val="none" w:sz="0" w:space="0" w:color="auto"/>
            <w:left w:val="none" w:sz="0" w:space="0" w:color="auto"/>
            <w:bottom w:val="none" w:sz="0" w:space="0" w:color="auto"/>
            <w:right w:val="none" w:sz="0" w:space="0" w:color="auto"/>
          </w:divBdr>
        </w:div>
        <w:div w:id="579292108">
          <w:marLeft w:val="640"/>
          <w:marRight w:val="0"/>
          <w:marTop w:val="0"/>
          <w:marBottom w:val="0"/>
          <w:divBdr>
            <w:top w:val="none" w:sz="0" w:space="0" w:color="auto"/>
            <w:left w:val="none" w:sz="0" w:space="0" w:color="auto"/>
            <w:bottom w:val="none" w:sz="0" w:space="0" w:color="auto"/>
            <w:right w:val="none" w:sz="0" w:space="0" w:color="auto"/>
          </w:divBdr>
        </w:div>
        <w:div w:id="584992940">
          <w:marLeft w:val="640"/>
          <w:marRight w:val="0"/>
          <w:marTop w:val="0"/>
          <w:marBottom w:val="0"/>
          <w:divBdr>
            <w:top w:val="none" w:sz="0" w:space="0" w:color="auto"/>
            <w:left w:val="none" w:sz="0" w:space="0" w:color="auto"/>
            <w:bottom w:val="none" w:sz="0" w:space="0" w:color="auto"/>
            <w:right w:val="none" w:sz="0" w:space="0" w:color="auto"/>
          </w:divBdr>
        </w:div>
        <w:div w:id="588006081">
          <w:marLeft w:val="640"/>
          <w:marRight w:val="0"/>
          <w:marTop w:val="0"/>
          <w:marBottom w:val="0"/>
          <w:divBdr>
            <w:top w:val="none" w:sz="0" w:space="0" w:color="auto"/>
            <w:left w:val="none" w:sz="0" w:space="0" w:color="auto"/>
            <w:bottom w:val="none" w:sz="0" w:space="0" w:color="auto"/>
            <w:right w:val="none" w:sz="0" w:space="0" w:color="auto"/>
          </w:divBdr>
        </w:div>
        <w:div w:id="601767766">
          <w:marLeft w:val="640"/>
          <w:marRight w:val="0"/>
          <w:marTop w:val="0"/>
          <w:marBottom w:val="0"/>
          <w:divBdr>
            <w:top w:val="none" w:sz="0" w:space="0" w:color="auto"/>
            <w:left w:val="none" w:sz="0" w:space="0" w:color="auto"/>
            <w:bottom w:val="none" w:sz="0" w:space="0" w:color="auto"/>
            <w:right w:val="none" w:sz="0" w:space="0" w:color="auto"/>
          </w:divBdr>
        </w:div>
        <w:div w:id="656223865">
          <w:marLeft w:val="640"/>
          <w:marRight w:val="0"/>
          <w:marTop w:val="0"/>
          <w:marBottom w:val="0"/>
          <w:divBdr>
            <w:top w:val="none" w:sz="0" w:space="0" w:color="auto"/>
            <w:left w:val="none" w:sz="0" w:space="0" w:color="auto"/>
            <w:bottom w:val="none" w:sz="0" w:space="0" w:color="auto"/>
            <w:right w:val="none" w:sz="0" w:space="0" w:color="auto"/>
          </w:divBdr>
        </w:div>
        <w:div w:id="666977258">
          <w:marLeft w:val="640"/>
          <w:marRight w:val="0"/>
          <w:marTop w:val="0"/>
          <w:marBottom w:val="0"/>
          <w:divBdr>
            <w:top w:val="none" w:sz="0" w:space="0" w:color="auto"/>
            <w:left w:val="none" w:sz="0" w:space="0" w:color="auto"/>
            <w:bottom w:val="none" w:sz="0" w:space="0" w:color="auto"/>
            <w:right w:val="none" w:sz="0" w:space="0" w:color="auto"/>
          </w:divBdr>
        </w:div>
        <w:div w:id="684094079">
          <w:marLeft w:val="640"/>
          <w:marRight w:val="0"/>
          <w:marTop w:val="0"/>
          <w:marBottom w:val="0"/>
          <w:divBdr>
            <w:top w:val="none" w:sz="0" w:space="0" w:color="auto"/>
            <w:left w:val="none" w:sz="0" w:space="0" w:color="auto"/>
            <w:bottom w:val="none" w:sz="0" w:space="0" w:color="auto"/>
            <w:right w:val="none" w:sz="0" w:space="0" w:color="auto"/>
          </w:divBdr>
        </w:div>
        <w:div w:id="703405159">
          <w:marLeft w:val="640"/>
          <w:marRight w:val="0"/>
          <w:marTop w:val="0"/>
          <w:marBottom w:val="0"/>
          <w:divBdr>
            <w:top w:val="none" w:sz="0" w:space="0" w:color="auto"/>
            <w:left w:val="none" w:sz="0" w:space="0" w:color="auto"/>
            <w:bottom w:val="none" w:sz="0" w:space="0" w:color="auto"/>
            <w:right w:val="none" w:sz="0" w:space="0" w:color="auto"/>
          </w:divBdr>
        </w:div>
        <w:div w:id="778915369">
          <w:marLeft w:val="640"/>
          <w:marRight w:val="0"/>
          <w:marTop w:val="0"/>
          <w:marBottom w:val="0"/>
          <w:divBdr>
            <w:top w:val="none" w:sz="0" w:space="0" w:color="auto"/>
            <w:left w:val="none" w:sz="0" w:space="0" w:color="auto"/>
            <w:bottom w:val="none" w:sz="0" w:space="0" w:color="auto"/>
            <w:right w:val="none" w:sz="0" w:space="0" w:color="auto"/>
          </w:divBdr>
        </w:div>
        <w:div w:id="805313599">
          <w:marLeft w:val="640"/>
          <w:marRight w:val="0"/>
          <w:marTop w:val="0"/>
          <w:marBottom w:val="0"/>
          <w:divBdr>
            <w:top w:val="none" w:sz="0" w:space="0" w:color="auto"/>
            <w:left w:val="none" w:sz="0" w:space="0" w:color="auto"/>
            <w:bottom w:val="none" w:sz="0" w:space="0" w:color="auto"/>
            <w:right w:val="none" w:sz="0" w:space="0" w:color="auto"/>
          </w:divBdr>
        </w:div>
        <w:div w:id="811294609">
          <w:marLeft w:val="640"/>
          <w:marRight w:val="0"/>
          <w:marTop w:val="0"/>
          <w:marBottom w:val="0"/>
          <w:divBdr>
            <w:top w:val="none" w:sz="0" w:space="0" w:color="auto"/>
            <w:left w:val="none" w:sz="0" w:space="0" w:color="auto"/>
            <w:bottom w:val="none" w:sz="0" w:space="0" w:color="auto"/>
            <w:right w:val="none" w:sz="0" w:space="0" w:color="auto"/>
          </w:divBdr>
        </w:div>
        <w:div w:id="873808786">
          <w:marLeft w:val="640"/>
          <w:marRight w:val="0"/>
          <w:marTop w:val="0"/>
          <w:marBottom w:val="0"/>
          <w:divBdr>
            <w:top w:val="none" w:sz="0" w:space="0" w:color="auto"/>
            <w:left w:val="none" w:sz="0" w:space="0" w:color="auto"/>
            <w:bottom w:val="none" w:sz="0" w:space="0" w:color="auto"/>
            <w:right w:val="none" w:sz="0" w:space="0" w:color="auto"/>
          </w:divBdr>
        </w:div>
        <w:div w:id="891966065">
          <w:marLeft w:val="640"/>
          <w:marRight w:val="0"/>
          <w:marTop w:val="0"/>
          <w:marBottom w:val="0"/>
          <w:divBdr>
            <w:top w:val="none" w:sz="0" w:space="0" w:color="auto"/>
            <w:left w:val="none" w:sz="0" w:space="0" w:color="auto"/>
            <w:bottom w:val="none" w:sz="0" w:space="0" w:color="auto"/>
            <w:right w:val="none" w:sz="0" w:space="0" w:color="auto"/>
          </w:divBdr>
        </w:div>
        <w:div w:id="959841290">
          <w:marLeft w:val="640"/>
          <w:marRight w:val="0"/>
          <w:marTop w:val="0"/>
          <w:marBottom w:val="0"/>
          <w:divBdr>
            <w:top w:val="none" w:sz="0" w:space="0" w:color="auto"/>
            <w:left w:val="none" w:sz="0" w:space="0" w:color="auto"/>
            <w:bottom w:val="none" w:sz="0" w:space="0" w:color="auto"/>
            <w:right w:val="none" w:sz="0" w:space="0" w:color="auto"/>
          </w:divBdr>
        </w:div>
        <w:div w:id="967665588">
          <w:marLeft w:val="640"/>
          <w:marRight w:val="0"/>
          <w:marTop w:val="0"/>
          <w:marBottom w:val="0"/>
          <w:divBdr>
            <w:top w:val="none" w:sz="0" w:space="0" w:color="auto"/>
            <w:left w:val="none" w:sz="0" w:space="0" w:color="auto"/>
            <w:bottom w:val="none" w:sz="0" w:space="0" w:color="auto"/>
            <w:right w:val="none" w:sz="0" w:space="0" w:color="auto"/>
          </w:divBdr>
        </w:div>
        <w:div w:id="975991146">
          <w:marLeft w:val="640"/>
          <w:marRight w:val="0"/>
          <w:marTop w:val="0"/>
          <w:marBottom w:val="0"/>
          <w:divBdr>
            <w:top w:val="none" w:sz="0" w:space="0" w:color="auto"/>
            <w:left w:val="none" w:sz="0" w:space="0" w:color="auto"/>
            <w:bottom w:val="none" w:sz="0" w:space="0" w:color="auto"/>
            <w:right w:val="none" w:sz="0" w:space="0" w:color="auto"/>
          </w:divBdr>
        </w:div>
        <w:div w:id="984579726">
          <w:marLeft w:val="640"/>
          <w:marRight w:val="0"/>
          <w:marTop w:val="0"/>
          <w:marBottom w:val="0"/>
          <w:divBdr>
            <w:top w:val="none" w:sz="0" w:space="0" w:color="auto"/>
            <w:left w:val="none" w:sz="0" w:space="0" w:color="auto"/>
            <w:bottom w:val="none" w:sz="0" w:space="0" w:color="auto"/>
            <w:right w:val="none" w:sz="0" w:space="0" w:color="auto"/>
          </w:divBdr>
        </w:div>
        <w:div w:id="1028330854">
          <w:marLeft w:val="640"/>
          <w:marRight w:val="0"/>
          <w:marTop w:val="0"/>
          <w:marBottom w:val="0"/>
          <w:divBdr>
            <w:top w:val="none" w:sz="0" w:space="0" w:color="auto"/>
            <w:left w:val="none" w:sz="0" w:space="0" w:color="auto"/>
            <w:bottom w:val="none" w:sz="0" w:space="0" w:color="auto"/>
            <w:right w:val="none" w:sz="0" w:space="0" w:color="auto"/>
          </w:divBdr>
        </w:div>
        <w:div w:id="1030913246">
          <w:marLeft w:val="640"/>
          <w:marRight w:val="0"/>
          <w:marTop w:val="0"/>
          <w:marBottom w:val="0"/>
          <w:divBdr>
            <w:top w:val="none" w:sz="0" w:space="0" w:color="auto"/>
            <w:left w:val="none" w:sz="0" w:space="0" w:color="auto"/>
            <w:bottom w:val="none" w:sz="0" w:space="0" w:color="auto"/>
            <w:right w:val="none" w:sz="0" w:space="0" w:color="auto"/>
          </w:divBdr>
        </w:div>
        <w:div w:id="1072314955">
          <w:marLeft w:val="640"/>
          <w:marRight w:val="0"/>
          <w:marTop w:val="0"/>
          <w:marBottom w:val="0"/>
          <w:divBdr>
            <w:top w:val="none" w:sz="0" w:space="0" w:color="auto"/>
            <w:left w:val="none" w:sz="0" w:space="0" w:color="auto"/>
            <w:bottom w:val="none" w:sz="0" w:space="0" w:color="auto"/>
            <w:right w:val="none" w:sz="0" w:space="0" w:color="auto"/>
          </w:divBdr>
        </w:div>
        <w:div w:id="1079519334">
          <w:marLeft w:val="640"/>
          <w:marRight w:val="0"/>
          <w:marTop w:val="0"/>
          <w:marBottom w:val="0"/>
          <w:divBdr>
            <w:top w:val="none" w:sz="0" w:space="0" w:color="auto"/>
            <w:left w:val="none" w:sz="0" w:space="0" w:color="auto"/>
            <w:bottom w:val="none" w:sz="0" w:space="0" w:color="auto"/>
            <w:right w:val="none" w:sz="0" w:space="0" w:color="auto"/>
          </w:divBdr>
        </w:div>
        <w:div w:id="1097289751">
          <w:marLeft w:val="640"/>
          <w:marRight w:val="0"/>
          <w:marTop w:val="0"/>
          <w:marBottom w:val="0"/>
          <w:divBdr>
            <w:top w:val="none" w:sz="0" w:space="0" w:color="auto"/>
            <w:left w:val="none" w:sz="0" w:space="0" w:color="auto"/>
            <w:bottom w:val="none" w:sz="0" w:space="0" w:color="auto"/>
            <w:right w:val="none" w:sz="0" w:space="0" w:color="auto"/>
          </w:divBdr>
        </w:div>
        <w:div w:id="1190531571">
          <w:marLeft w:val="640"/>
          <w:marRight w:val="0"/>
          <w:marTop w:val="0"/>
          <w:marBottom w:val="0"/>
          <w:divBdr>
            <w:top w:val="none" w:sz="0" w:space="0" w:color="auto"/>
            <w:left w:val="none" w:sz="0" w:space="0" w:color="auto"/>
            <w:bottom w:val="none" w:sz="0" w:space="0" w:color="auto"/>
            <w:right w:val="none" w:sz="0" w:space="0" w:color="auto"/>
          </w:divBdr>
        </w:div>
        <w:div w:id="1210844144">
          <w:marLeft w:val="640"/>
          <w:marRight w:val="0"/>
          <w:marTop w:val="0"/>
          <w:marBottom w:val="0"/>
          <w:divBdr>
            <w:top w:val="none" w:sz="0" w:space="0" w:color="auto"/>
            <w:left w:val="none" w:sz="0" w:space="0" w:color="auto"/>
            <w:bottom w:val="none" w:sz="0" w:space="0" w:color="auto"/>
            <w:right w:val="none" w:sz="0" w:space="0" w:color="auto"/>
          </w:divBdr>
        </w:div>
        <w:div w:id="1249928608">
          <w:marLeft w:val="640"/>
          <w:marRight w:val="0"/>
          <w:marTop w:val="0"/>
          <w:marBottom w:val="0"/>
          <w:divBdr>
            <w:top w:val="none" w:sz="0" w:space="0" w:color="auto"/>
            <w:left w:val="none" w:sz="0" w:space="0" w:color="auto"/>
            <w:bottom w:val="none" w:sz="0" w:space="0" w:color="auto"/>
            <w:right w:val="none" w:sz="0" w:space="0" w:color="auto"/>
          </w:divBdr>
        </w:div>
        <w:div w:id="1301308571">
          <w:marLeft w:val="640"/>
          <w:marRight w:val="0"/>
          <w:marTop w:val="0"/>
          <w:marBottom w:val="0"/>
          <w:divBdr>
            <w:top w:val="none" w:sz="0" w:space="0" w:color="auto"/>
            <w:left w:val="none" w:sz="0" w:space="0" w:color="auto"/>
            <w:bottom w:val="none" w:sz="0" w:space="0" w:color="auto"/>
            <w:right w:val="none" w:sz="0" w:space="0" w:color="auto"/>
          </w:divBdr>
        </w:div>
        <w:div w:id="1315717334">
          <w:marLeft w:val="640"/>
          <w:marRight w:val="0"/>
          <w:marTop w:val="0"/>
          <w:marBottom w:val="0"/>
          <w:divBdr>
            <w:top w:val="none" w:sz="0" w:space="0" w:color="auto"/>
            <w:left w:val="none" w:sz="0" w:space="0" w:color="auto"/>
            <w:bottom w:val="none" w:sz="0" w:space="0" w:color="auto"/>
            <w:right w:val="none" w:sz="0" w:space="0" w:color="auto"/>
          </w:divBdr>
        </w:div>
        <w:div w:id="1353730279">
          <w:marLeft w:val="640"/>
          <w:marRight w:val="0"/>
          <w:marTop w:val="0"/>
          <w:marBottom w:val="0"/>
          <w:divBdr>
            <w:top w:val="none" w:sz="0" w:space="0" w:color="auto"/>
            <w:left w:val="none" w:sz="0" w:space="0" w:color="auto"/>
            <w:bottom w:val="none" w:sz="0" w:space="0" w:color="auto"/>
            <w:right w:val="none" w:sz="0" w:space="0" w:color="auto"/>
          </w:divBdr>
        </w:div>
        <w:div w:id="1409620688">
          <w:marLeft w:val="640"/>
          <w:marRight w:val="0"/>
          <w:marTop w:val="0"/>
          <w:marBottom w:val="0"/>
          <w:divBdr>
            <w:top w:val="none" w:sz="0" w:space="0" w:color="auto"/>
            <w:left w:val="none" w:sz="0" w:space="0" w:color="auto"/>
            <w:bottom w:val="none" w:sz="0" w:space="0" w:color="auto"/>
            <w:right w:val="none" w:sz="0" w:space="0" w:color="auto"/>
          </w:divBdr>
        </w:div>
        <w:div w:id="1414741727">
          <w:marLeft w:val="640"/>
          <w:marRight w:val="0"/>
          <w:marTop w:val="0"/>
          <w:marBottom w:val="0"/>
          <w:divBdr>
            <w:top w:val="none" w:sz="0" w:space="0" w:color="auto"/>
            <w:left w:val="none" w:sz="0" w:space="0" w:color="auto"/>
            <w:bottom w:val="none" w:sz="0" w:space="0" w:color="auto"/>
            <w:right w:val="none" w:sz="0" w:space="0" w:color="auto"/>
          </w:divBdr>
        </w:div>
        <w:div w:id="1452898830">
          <w:marLeft w:val="640"/>
          <w:marRight w:val="0"/>
          <w:marTop w:val="0"/>
          <w:marBottom w:val="0"/>
          <w:divBdr>
            <w:top w:val="none" w:sz="0" w:space="0" w:color="auto"/>
            <w:left w:val="none" w:sz="0" w:space="0" w:color="auto"/>
            <w:bottom w:val="none" w:sz="0" w:space="0" w:color="auto"/>
            <w:right w:val="none" w:sz="0" w:space="0" w:color="auto"/>
          </w:divBdr>
        </w:div>
        <w:div w:id="1460605897">
          <w:marLeft w:val="640"/>
          <w:marRight w:val="0"/>
          <w:marTop w:val="0"/>
          <w:marBottom w:val="0"/>
          <w:divBdr>
            <w:top w:val="none" w:sz="0" w:space="0" w:color="auto"/>
            <w:left w:val="none" w:sz="0" w:space="0" w:color="auto"/>
            <w:bottom w:val="none" w:sz="0" w:space="0" w:color="auto"/>
            <w:right w:val="none" w:sz="0" w:space="0" w:color="auto"/>
          </w:divBdr>
        </w:div>
        <w:div w:id="1465075934">
          <w:marLeft w:val="640"/>
          <w:marRight w:val="0"/>
          <w:marTop w:val="0"/>
          <w:marBottom w:val="0"/>
          <w:divBdr>
            <w:top w:val="none" w:sz="0" w:space="0" w:color="auto"/>
            <w:left w:val="none" w:sz="0" w:space="0" w:color="auto"/>
            <w:bottom w:val="none" w:sz="0" w:space="0" w:color="auto"/>
            <w:right w:val="none" w:sz="0" w:space="0" w:color="auto"/>
          </w:divBdr>
        </w:div>
        <w:div w:id="1504323260">
          <w:marLeft w:val="640"/>
          <w:marRight w:val="0"/>
          <w:marTop w:val="0"/>
          <w:marBottom w:val="0"/>
          <w:divBdr>
            <w:top w:val="none" w:sz="0" w:space="0" w:color="auto"/>
            <w:left w:val="none" w:sz="0" w:space="0" w:color="auto"/>
            <w:bottom w:val="none" w:sz="0" w:space="0" w:color="auto"/>
            <w:right w:val="none" w:sz="0" w:space="0" w:color="auto"/>
          </w:divBdr>
        </w:div>
        <w:div w:id="1506632036">
          <w:marLeft w:val="640"/>
          <w:marRight w:val="0"/>
          <w:marTop w:val="0"/>
          <w:marBottom w:val="0"/>
          <w:divBdr>
            <w:top w:val="none" w:sz="0" w:space="0" w:color="auto"/>
            <w:left w:val="none" w:sz="0" w:space="0" w:color="auto"/>
            <w:bottom w:val="none" w:sz="0" w:space="0" w:color="auto"/>
            <w:right w:val="none" w:sz="0" w:space="0" w:color="auto"/>
          </w:divBdr>
        </w:div>
        <w:div w:id="1509369689">
          <w:marLeft w:val="640"/>
          <w:marRight w:val="0"/>
          <w:marTop w:val="0"/>
          <w:marBottom w:val="0"/>
          <w:divBdr>
            <w:top w:val="none" w:sz="0" w:space="0" w:color="auto"/>
            <w:left w:val="none" w:sz="0" w:space="0" w:color="auto"/>
            <w:bottom w:val="none" w:sz="0" w:space="0" w:color="auto"/>
            <w:right w:val="none" w:sz="0" w:space="0" w:color="auto"/>
          </w:divBdr>
        </w:div>
        <w:div w:id="1514760060">
          <w:marLeft w:val="640"/>
          <w:marRight w:val="0"/>
          <w:marTop w:val="0"/>
          <w:marBottom w:val="0"/>
          <w:divBdr>
            <w:top w:val="none" w:sz="0" w:space="0" w:color="auto"/>
            <w:left w:val="none" w:sz="0" w:space="0" w:color="auto"/>
            <w:bottom w:val="none" w:sz="0" w:space="0" w:color="auto"/>
            <w:right w:val="none" w:sz="0" w:space="0" w:color="auto"/>
          </w:divBdr>
        </w:div>
        <w:div w:id="1525636646">
          <w:marLeft w:val="640"/>
          <w:marRight w:val="0"/>
          <w:marTop w:val="0"/>
          <w:marBottom w:val="0"/>
          <w:divBdr>
            <w:top w:val="none" w:sz="0" w:space="0" w:color="auto"/>
            <w:left w:val="none" w:sz="0" w:space="0" w:color="auto"/>
            <w:bottom w:val="none" w:sz="0" w:space="0" w:color="auto"/>
            <w:right w:val="none" w:sz="0" w:space="0" w:color="auto"/>
          </w:divBdr>
        </w:div>
        <w:div w:id="1557859892">
          <w:marLeft w:val="640"/>
          <w:marRight w:val="0"/>
          <w:marTop w:val="0"/>
          <w:marBottom w:val="0"/>
          <w:divBdr>
            <w:top w:val="none" w:sz="0" w:space="0" w:color="auto"/>
            <w:left w:val="none" w:sz="0" w:space="0" w:color="auto"/>
            <w:bottom w:val="none" w:sz="0" w:space="0" w:color="auto"/>
            <w:right w:val="none" w:sz="0" w:space="0" w:color="auto"/>
          </w:divBdr>
        </w:div>
        <w:div w:id="1560021047">
          <w:marLeft w:val="640"/>
          <w:marRight w:val="0"/>
          <w:marTop w:val="0"/>
          <w:marBottom w:val="0"/>
          <w:divBdr>
            <w:top w:val="none" w:sz="0" w:space="0" w:color="auto"/>
            <w:left w:val="none" w:sz="0" w:space="0" w:color="auto"/>
            <w:bottom w:val="none" w:sz="0" w:space="0" w:color="auto"/>
            <w:right w:val="none" w:sz="0" w:space="0" w:color="auto"/>
          </w:divBdr>
        </w:div>
        <w:div w:id="1599756371">
          <w:marLeft w:val="640"/>
          <w:marRight w:val="0"/>
          <w:marTop w:val="0"/>
          <w:marBottom w:val="0"/>
          <w:divBdr>
            <w:top w:val="none" w:sz="0" w:space="0" w:color="auto"/>
            <w:left w:val="none" w:sz="0" w:space="0" w:color="auto"/>
            <w:bottom w:val="none" w:sz="0" w:space="0" w:color="auto"/>
            <w:right w:val="none" w:sz="0" w:space="0" w:color="auto"/>
          </w:divBdr>
        </w:div>
        <w:div w:id="1657369702">
          <w:marLeft w:val="640"/>
          <w:marRight w:val="0"/>
          <w:marTop w:val="0"/>
          <w:marBottom w:val="0"/>
          <w:divBdr>
            <w:top w:val="none" w:sz="0" w:space="0" w:color="auto"/>
            <w:left w:val="none" w:sz="0" w:space="0" w:color="auto"/>
            <w:bottom w:val="none" w:sz="0" w:space="0" w:color="auto"/>
            <w:right w:val="none" w:sz="0" w:space="0" w:color="auto"/>
          </w:divBdr>
        </w:div>
        <w:div w:id="1660696074">
          <w:marLeft w:val="640"/>
          <w:marRight w:val="0"/>
          <w:marTop w:val="0"/>
          <w:marBottom w:val="0"/>
          <w:divBdr>
            <w:top w:val="none" w:sz="0" w:space="0" w:color="auto"/>
            <w:left w:val="none" w:sz="0" w:space="0" w:color="auto"/>
            <w:bottom w:val="none" w:sz="0" w:space="0" w:color="auto"/>
            <w:right w:val="none" w:sz="0" w:space="0" w:color="auto"/>
          </w:divBdr>
        </w:div>
        <w:div w:id="1663118886">
          <w:marLeft w:val="640"/>
          <w:marRight w:val="0"/>
          <w:marTop w:val="0"/>
          <w:marBottom w:val="0"/>
          <w:divBdr>
            <w:top w:val="none" w:sz="0" w:space="0" w:color="auto"/>
            <w:left w:val="none" w:sz="0" w:space="0" w:color="auto"/>
            <w:bottom w:val="none" w:sz="0" w:space="0" w:color="auto"/>
            <w:right w:val="none" w:sz="0" w:space="0" w:color="auto"/>
          </w:divBdr>
        </w:div>
        <w:div w:id="1690445018">
          <w:marLeft w:val="640"/>
          <w:marRight w:val="0"/>
          <w:marTop w:val="0"/>
          <w:marBottom w:val="0"/>
          <w:divBdr>
            <w:top w:val="none" w:sz="0" w:space="0" w:color="auto"/>
            <w:left w:val="none" w:sz="0" w:space="0" w:color="auto"/>
            <w:bottom w:val="none" w:sz="0" w:space="0" w:color="auto"/>
            <w:right w:val="none" w:sz="0" w:space="0" w:color="auto"/>
          </w:divBdr>
        </w:div>
        <w:div w:id="1709140451">
          <w:marLeft w:val="640"/>
          <w:marRight w:val="0"/>
          <w:marTop w:val="0"/>
          <w:marBottom w:val="0"/>
          <w:divBdr>
            <w:top w:val="none" w:sz="0" w:space="0" w:color="auto"/>
            <w:left w:val="none" w:sz="0" w:space="0" w:color="auto"/>
            <w:bottom w:val="none" w:sz="0" w:space="0" w:color="auto"/>
            <w:right w:val="none" w:sz="0" w:space="0" w:color="auto"/>
          </w:divBdr>
        </w:div>
        <w:div w:id="1793789417">
          <w:marLeft w:val="640"/>
          <w:marRight w:val="0"/>
          <w:marTop w:val="0"/>
          <w:marBottom w:val="0"/>
          <w:divBdr>
            <w:top w:val="none" w:sz="0" w:space="0" w:color="auto"/>
            <w:left w:val="none" w:sz="0" w:space="0" w:color="auto"/>
            <w:bottom w:val="none" w:sz="0" w:space="0" w:color="auto"/>
            <w:right w:val="none" w:sz="0" w:space="0" w:color="auto"/>
          </w:divBdr>
        </w:div>
        <w:div w:id="1796636054">
          <w:marLeft w:val="640"/>
          <w:marRight w:val="0"/>
          <w:marTop w:val="0"/>
          <w:marBottom w:val="0"/>
          <w:divBdr>
            <w:top w:val="none" w:sz="0" w:space="0" w:color="auto"/>
            <w:left w:val="none" w:sz="0" w:space="0" w:color="auto"/>
            <w:bottom w:val="none" w:sz="0" w:space="0" w:color="auto"/>
            <w:right w:val="none" w:sz="0" w:space="0" w:color="auto"/>
          </w:divBdr>
        </w:div>
        <w:div w:id="1845630373">
          <w:marLeft w:val="640"/>
          <w:marRight w:val="0"/>
          <w:marTop w:val="0"/>
          <w:marBottom w:val="0"/>
          <w:divBdr>
            <w:top w:val="none" w:sz="0" w:space="0" w:color="auto"/>
            <w:left w:val="none" w:sz="0" w:space="0" w:color="auto"/>
            <w:bottom w:val="none" w:sz="0" w:space="0" w:color="auto"/>
            <w:right w:val="none" w:sz="0" w:space="0" w:color="auto"/>
          </w:divBdr>
        </w:div>
        <w:div w:id="1892692180">
          <w:marLeft w:val="640"/>
          <w:marRight w:val="0"/>
          <w:marTop w:val="0"/>
          <w:marBottom w:val="0"/>
          <w:divBdr>
            <w:top w:val="none" w:sz="0" w:space="0" w:color="auto"/>
            <w:left w:val="none" w:sz="0" w:space="0" w:color="auto"/>
            <w:bottom w:val="none" w:sz="0" w:space="0" w:color="auto"/>
            <w:right w:val="none" w:sz="0" w:space="0" w:color="auto"/>
          </w:divBdr>
        </w:div>
        <w:div w:id="1895500894">
          <w:marLeft w:val="640"/>
          <w:marRight w:val="0"/>
          <w:marTop w:val="0"/>
          <w:marBottom w:val="0"/>
          <w:divBdr>
            <w:top w:val="none" w:sz="0" w:space="0" w:color="auto"/>
            <w:left w:val="none" w:sz="0" w:space="0" w:color="auto"/>
            <w:bottom w:val="none" w:sz="0" w:space="0" w:color="auto"/>
            <w:right w:val="none" w:sz="0" w:space="0" w:color="auto"/>
          </w:divBdr>
        </w:div>
        <w:div w:id="1910387048">
          <w:marLeft w:val="640"/>
          <w:marRight w:val="0"/>
          <w:marTop w:val="0"/>
          <w:marBottom w:val="0"/>
          <w:divBdr>
            <w:top w:val="none" w:sz="0" w:space="0" w:color="auto"/>
            <w:left w:val="none" w:sz="0" w:space="0" w:color="auto"/>
            <w:bottom w:val="none" w:sz="0" w:space="0" w:color="auto"/>
            <w:right w:val="none" w:sz="0" w:space="0" w:color="auto"/>
          </w:divBdr>
        </w:div>
        <w:div w:id="1920867804">
          <w:marLeft w:val="640"/>
          <w:marRight w:val="0"/>
          <w:marTop w:val="0"/>
          <w:marBottom w:val="0"/>
          <w:divBdr>
            <w:top w:val="none" w:sz="0" w:space="0" w:color="auto"/>
            <w:left w:val="none" w:sz="0" w:space="0" w:color="auto"/>
            <w:bottom w:val="none" w:sz="0" w:space="0" w:color="auto"/>
            <w:right w:val="none" w:sz="0" w:space="0" w:color="auto"/>
          </w:divBdr>
        </w:div>
        <w:div w:id="1944222863">
          <w:marLeft w:val="640"/>
          <w:marRight w:val="0"/>
          <w:marTop w:val="0"/>
          <w:marBottom w:val="0"/>
          <w:divBdr>
            <w:top w:val="none" w:sz="0" w:space="0" w:color="auto"/>
            <w:left w:val="none" w:sz="0" w:space="0" w:color="auto"/>
            <w:bottom w:val="none" w:sz="0" w:space="0" w:color="auto"/>
            <w:right w:val="none" w:sz="0" w:space="0" w:color="auto"/>
          </w:divBdr>
        </w:div>
        <w:div w:id="1951663742">
          <w:marLeft w:val="640"/>
          <w:marRight w:val="0"/>
          <w:marTop w:val="0"/>
          <w:marBottom w:val="0"/>
          <w:divBdr>
            <w:top w:val="none" w:sz="0" w:space="0" w:color="auto"/>
            <w:left w:val="none" w:sz="0" w:space="0" w:color="auto"/>
            <w:bottom w:val="none" w:sz="0" w:space="0" w:color="auto"/>
            <w:right w:val="none" w:sz="0" w:space="0" w:color="auto"/>
          </w:divBdr>
        </w:div>
        <w:div w:id="1968656579">
          <w:marLeft w:val="640"/>
          <w:marRight w:val="0"/>
          <w:marTop w:val="0"/>
          <w:marBottom w:val="0"/>
          <w:divBdr>
            <w:top w:val="none" w:sz="0" w:space="0" w:color="auto"/>
            <w:left w:val="none" w:sz="0" w:space="0" w:color="auto"/>
            <w:bottom w:val="none" w:sz="0" w:space="0" w:color="auto"/>
            <w:right w:val="none" w:sz="0" w:space="0" w:color="auto"/>
          </w:divBdr>
        </w:div>
        <w:div w:id="2002585880">
          <w:marLeft w:val="640"/>
          <w:marRight w:val="0"/>
          <w:marTop w:val="0"/>
          <w:marBottom w:val="0"/>
          <w:divBdr>
            <w:top w:val="none" w:sz="0" w:space="0" w:color="auto"/>
            <w:left w:val="none" w:sz="0" w:space="0" w:color="auto"/>
            <w:bottom w:val="none" w:sz="0" w:space="0" w:color="auto"/>
            <w:right w:val="none" w:sz="0" w:space="0" w:color="auto"/>
          </w:divBdr>
        </w:div>
        <w:div w:id="2004353587">
          <w:marLeft w:val="640"/>
          <w:marRight w:val="0"/>
          <w:marTop w:val="0"/>
          <w:marBottom w:val="0"/>
          <w:divBdr>
            <w:top w:val="none" w:sz="0" w:space="0" w:color="auto"/>
            <w:left w:val="none" w:sz="0" w:space="0" w:color="auto"/>
            <w:bottom w:val="none" w:sz="0" w:space="0" w:color="auto"/>
            <w:right w:val="none" w:sz="0" w:space="0" w:color="auto"/>
          </w:divBdr>
        </w:div>
        <w:div w:id="2026248825">
          <w:marLeft w:val="640"/>
          <w:marRight w:val="0"/>
          <w:marTop w:val="0"/>
          <w:marBottom w:val="0"/>
          <w:divBdr>
            <w:top w:val="none" w:sz="0" w:space="0" w:color="auto"/>
            <w:left w:val="none" w:sz="0" w:space="0" w:color="auto"/>
            <w:bottom w:val="none" w:sz="0" w:space="0" w:color="auto"/>
            <w:right w:val="none" w:sz="0" w:space="0" w:color="auto"/>
          </w:divBdr>
        </w:div>
        <w:div w:id="2033920024">
          <w:marLeft w:val="640"/>
          <w:marRight w:val="0"/>
          <w:marTop w:val="0"/>
          <w:marBottom w:val="0"/>
          <w:divBdr>
            <w:top w:val="none" w:sz="0" w:space="0" w:color="auto"/>
            <w:left w:val="none" w:sz="0" w:space="0" w:color="auto"/>
            <w:bottom w:val="none" w:sz="0" w:space="0" w:color="auto"/>
            <w:right w:val="none" w:sz="0" w:space="0" w:color="auto"/>
          </w:divBdr>
        </w:div>
        <w:div w:id="2034384498">
          <w:marLeft w:val="640"/>
          <w:marRight w:val="0"/>
          <w:marTop w:val="0"/>
          <w:marBottom w:val="0"/>
          <w:divBdr>
            <w:top w:val="none" w:sz="0" w:space="0" w:color="auto"/>
            <w:left w:val="none" w:sz="0" w:space="0" w:color="auto"/>
            <w:bottom w:val="none" w:sz="0" w:space="0" w:color="auto"/>
            <w:right w:val="none" w:sz="0" w:space="0" w:color="auto"/>
          </w:divBdr>
        </w:div>
        <w:div w:id="2035764157">
          <w:marLeft w:val="640"/>
          <w:marRight w:val="0"/>
          <w:marTop w:val="0"/>
          <w:marBottom w:val="0"/>
          <w:divBdr>
            <w:top w:val="none" w:sz="0" w:space="0" w:color="auto"/>
            <w:left w:val="none" w:sz="0" w:space="0" w:color="auto"/>
            <w:bottom w:val="none" w:sz="0" w:space="0" w:color="auto"/>
            <w:right w:val="none" w:sz="0" w:space="0" w:color="auto"/>
          </w:divBdr>
        </w:div>
        <w:div w:id="2038507788">
          <w:marLeft w:val="640"/>
          <w:marRight w:val="0"/>
          <w:marTop w:val="0"/>
          <w:marBottom w:val="0"/>
          <w:divBdr>
            <w:top w:val="none" w:sz="0" w:space="0" w:color="auto"/>
            <w:left w:val="none" w:sz="0" w:space="0" w:color="auto"/>
            <w:bottom w:val="none" w:sz="0" w:space="0" w:color="auto"/>
            <w:right w:val="none" w:sz="0" w:space="0" w:color="auto"/>
          </w:divBdr>
        </w:div>
        <w:div w:id="2044790088">
          <w:marLeft w:val="640"/>
          <w:marRight w:val="0"/>
          <w:marTop w:val="0"/>
          <w:marBottom w:val="0"/>
          <w:divBdr>
            <w:top w:val="none" w:sz="0" w:space="0" w:color="auto"/>
            <w:left w:val="none" w:sz="0" w:space="0" w:color="auto"/>
            <w:bottom w:val="none" w:sz="0" w:space="0" w:color="auto"/>
            <w:right w:val="none" w:sz="0" w:space="0" w:color="auto"/>
          </w:divBdr>
        </w:div>
        <w:div w:id="2090694360">
          <w:marLeft w:val="640"/>
          <w:marRight w:val="0"/>
          <w:marTop w:val="0"/>
          <w:marBottom w:val="0"/>
          <w:divBdr>
            <w:top w:val="none" w:sz="0" w:space="0" w:color="auto"/>
            <w:left w:val="none" w:sz="0" w:space="0" w:color="auto"/>
            <w:bottom w:val="none" w:sz="0" w:space="0" w:color="auto"/>
            <w:right w:val="none" w:sz="0" w:space="0" w:color="auto"/>
          </w:divBdr>
        </w:div>
        <w:div w:id="2117676351">
          <w:marLeft w:val="640"/>
          <w:marRight w:val="0"/>
          <w:marTop w:val="0"/>
          <w:marBottom w:val="0"/>
          <w:divBdr>
            <w:top w:val="none" w:sz="0" w:space="0" w:color="auto"/>
            <w:left w:val="none" w:sz="0" w:space="0" w:color="auto"/>
            <w:bottom w:val="none" w:sz="0" w:space="0" w:color="auto"/>
            <w:right w:val="none" w:sz="0" w:space="0" w:color="auto"/>
          </w:divBdr>
        </w:div>
        <w:div w:id="2125953724">
          <w:marLeft w:val="640"/>
          <w:marRight w:val="0"/>
          <w:marTop w:val="0"/>
          <w:marBottom w:val="0"/>
          <w:divBdr>
            <w:top w:val="none" w:sz="0" w:space="0" w:color="auto"/>
            <w:left w:val="none" w:sz="0" w:space="0" w:color="auto"/>
            <w:bottom w:val="none" w:sz="0" w:space="0" w:color="auto"/>
            <w:right w:val="none" w:sz="0" w:space="0" w:color="auto"/>
          </w:divBdr>
        </w:div>
      </w:divsChild>
    </w:div>
    <w:div w:id="2004315891">
      <w:bodyDiv w:val="1"/>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640"/>
          <w:marRight w:val="0"/>
          <w:marTop w:val="0"/>
          <w:marBottom w:val="0"/>
          <w:divBdr>
            <w:top w:val="none" w:sz="0" w:space="0" w:color="auto"/>
            <w:left w:val="none" w:sz="0" w:space="0" w:color="auto"/>
            <w:bottom w:val="none" w:sz="0" w:space="0" w:color="auto"/>
            <w:right w:val="none" w:sz="0" w:space="0" w:color="auto"/>
          </w:divBdr>
        </w:div>
        <w:div w:id="728652000">
          <w:marLeft w:val="640"/>
          <w:marRight w:val="0"/>
          <w:marTop w:val="0"/>
          <w:marBottom w:val="0"/>
          <w:divBdr>
            <w:top w:val="none" w:sz="0" w:space="0" w:color="auto"/>
            <w:left w:val="none" w:sz="0" w:space="0" w:color="auto"/>
            <w:bottom w:val="none" w:sz="0" w:space="0" w:color="auto"/>
            <w:right w:val="none" w:sz="0" w:space="0" w:color="auto"/>
          </w:divBdr>
        </w:div>
        <w:div w:id="823156130">
          <w:marLeft w:val="640"/>
          <w:marRight w:val="0"/>
          <w:marTop w:val="0"/>
          <w:marBottom w:val="0"/>
          <w:divBdr>
            <w:top w:val="none" w:sz="0" w:space="0" w:color="auto"/>
            <w:left w:val="none" w:sz="0" w:space="0" w:color="auto"/>
            <w:bottom w:val="none" w:sz="0" w:space="0" w:color="auto"/>
            <w:right w:val="none" w:sz="0" w:space="0" w:color="auto"/>
          </w:divBdr>
        </w:div>
        <w:div w:id="918292078">
          <w:marLeft w:val="640"/>
          <w:marRight w:val="0"/>
          <w:marTop w:val="0"/>
          <w:marBottom w:val="0"/>
          <w:divBdr>
            <w:top w:val="none" w:sz="0" w:space="0" w:color="auto"/>
            <w:left w:val="none" w:sz="0" w:space="0" w:color="auto"/>
            <w:bottom w:val="none" w:sz="0" w:space="0" w:color="auto"/>
            <w:right w:val="none" w:sz="0" w:space="0" w:color="auto"/>
          </w:divBdr>
        </w:div>
        <w:div w:id="1051418773">
          <w:marLeft w:val="640"/>
          <w:marRight w:val="0"/>
          <w:marTop w:val="0"/>
          <w:marBottom w:val="0"/>
          <w:divBdr>
            <w:top w:val="none" w:sz="0" w:space="0" w:color="auto"/>
            <w:left w:val="none" w:sz="0" w:space="0" w:color="auto"/>
            <w:bottom w:val="none" w:sz="0" w:space="0" w:color="auto"/>
            <w:right w:val="none" w:sz="0" w:space="0" w:color="auto"/>
          </w:divBdr>
        </w:div>
        <w:div w:id="1789162669">
          <w:marLeft w:val="640"/>
          <w:marRight w:val="0"/>
          <w:marTop w:val="0"/>
          <w:marBottom w:val="0"/>
          <w:divBdr>
            <w:top w:val="none" w:sz="0" w:space="0" w:color="auto"/>
            <w:left w:val="none" w:sz="0" w:space="0" w:color="auto"/>
            <w:bottom w:val="none" w:sz="0" w:space="0" w:color="auto"/>
            <w:right w:val="none" w:sz="0" w:space="0" w:color="auto"/>
          </w:divBdr>
        </w:div>
        <w:div w:id="771434126">
          <w:marLeft w:val="640"/>
          <w:marRight w:val="0"/>
          <w:marTop w:val="0"/>
          <w:marBottom w:val="0"/>
          <w:divBdr>
            <w:top w:val="none" w:sz="0" w:space="0" w:color="auto"/>
            <w:left w:val="none" w:sz="0" w:space="0" w:color="auto"/>
            <w:bottom w:val="none" w:sz="0" w:space="0" w:color="auto"/>
            <w:right w:val="none" w:sz="0" w:space="0" w:color="auto"/>
          </w:divBdr>
        </w:div>
        <w:div w:id="621888608">
          <w:marLeft w:val="640"/>
          <w:marRight w:val="0"/>
          <w:marTop w:val="0"/>
          <w:marBottom w:val="0"/>
          <w:divBdr>
            <w:top w:val="none" w:sz="0" w:space="0" w:color="auto"/>
            <w:left w:val="none" w:sz="0" w:space="0" w:color="auto"/>
            <w:bottom w:val="none" w:sz="0" w:space="0" w:color="auto"/>
            <w:right w:val="none" w:sz="0" w:space="0" w:color="auto"/>
          </w:divBdr>
        </w:div>
        <w:div w:id="933905850">
          <w:marLeft w:val="640"/>
          <w:marRight w:val="0"/>
          <w:marTop w:val="0"/>
          <w:marBottom w:val="0"/>
          <w:divBdr>
            <w:top w:val="none" w:sz="0" w:space="0" w:color="auto"/>
            <w:left w:val="none" w:sz="0" w:space="0" w:color="auto"/>
            <w:bottom w:val="none" w:sz="0" w:space="0" w:color="auto"/>
            <w:right w:val="none" w:sz="0" w:space="0" w:color="auto"/>
          </w:divBdr>
        </w:div>
        <w:div w:id="2068872726">
          <w:marLeft w:val="640"/>
          <w:marRight w:val="0"/>
          <w:marTop w:val="0"/>
          <w:marBottom w:val="0"/>
          <w:divBdr>
            <w:top w:val="none" w:sz="0" w:space="0" w:color="auto"/>
            <w:left w:val="none" w:sz="0" w:space="0" w:color="auto"/>
            <w:bottom w:val="none" w:sz="0" w:space="0" w:color="auto"/>
            <w:right w:val="none" w:sz="0" w:space="0" w:color="auto"/>
          </w:divBdr>
        </w:div>
        <w:div w:id="1267272307">
          <w:marLeft w:val="640"/>
          <w:marRight w:val="0"/>
          <w:marTop w:val="0"/>
          <w:marBottom w:val="0"/>
          <w:divBdr>
            <w:top w:val="none" w:sz="0" w:space="0" w:color="auto"/>
            <w:left w:val="none" w:sz="0" w:space="0" w:color="auto"/>
            <w:bottom w:val="none" w:sz="0" w:space="0" w:color="auto"/>
            <w:right w:val="none" w:sz="0" w:space="0" w:color="auto"/>
          </w:divBdr>
        </w:div>
        <w:div w:id="1972902442">
          <w:marLeft w:val="640"/>
          <w:marRight w:val="0"/>
          <w:marTop w:val="0"/>
          <w:marBottom w:val="0"/>
          <w:divBdr>
            <w:top w:val="none" w:sz="0" w:space="0" w:color="auto"/>
            <w:left w:val="none" w:sz="0" w:space="0" w:color="auto"/>
            <w:bottom w:val="none" w:sz="0" w:space="0" w:color="auto"/>
            <w:right w:val="none" w:sz="0" w:space="0" w:color="auto"/>
          </w:divBdr>
        </w:div>
        <w:div w:id="1251279810">
          <w:marLeft w:val="640"/>
          <w:marRight w:val="0"/>
          <w:marTop w:val="0"/>
          <w:marBottom w:val="0"/>
          <w:divBdr>
            <w:top w:val="none" w:sz="0" w:space="0" w:color="auto"/>
            <w:left w:val="none" w:sz="0" w:space="0" w:color="auto"/>
            <w:bottom w:val="none" w:sz="0" w:space="0" w:color="auto"/>
            <w:right w:val="none" w:sz="0" w:space="0" w:color="auto"/>
          </w:divBdr>
        </w:div>
        <w:div w:id="818155084">
          <w:marLeft w:val="640"/>
          <w:marRight w:val="0"/>
          <w:marTop w:val="0"/>
          <w:marBottom w:val="0"/>
          <w:divBdr>
            <w:top w:val="none" w:sz="0" w:space="0" w:color="auto"/>
            <w:left w:val="none" w:sz="0" w:space="0" w:color="auto"/>
            <w:bottom w:val="none" w:sz="0" w:space="0" w:color="auto"/>
            <w:right w:val="none" w:sz="0" w:space="0" w:color="auto"/>
          </w:divBdr>
        </w:div>
        <w:div w:id="58024199">
          <w:marLeft w:val="640"/>
          <w:marRight w:val="0"/>
          <w:marTop w:val="0"/>
          <w:marBottom w:val="0"/>
          <w:divBdr>
            <w:top w:val="none" w:sz="0" w:space="0" w:color="auto"/>
            <w:left w:val="none" w:sz="0" w:space="0" w:color="auto"/>
            <w:bottom w:val="none" w:sz="0" w:space="0" w:color="auto"/>
            <w:right w:val="none" w:sz="0" w:space="0" w:color="auto"/>
          </w:divBdr>
        </w:div>
        <w:div w:id="2115781537">
          <w:marLeft w:val="640"/>
          <w:marRight w:val="0"/>
          <w:marTop w:val="0"/>
          <w:marBottom w:val="0"/>
          <w:divBdr>
            <w:top w:val="none" w:sz="0" w:space="0" w:color="auto"/>
            <w:left w:val="none" w:sz="0" w:space="0" w:color="auto"/>
            <w:bottom w:val="none" w:sz="0" w:space="0" w:color="auto"/>
            <w:right w:val="none" w:sz="0" w:space="0" w:color="auto"/>
          </w:divBdr>
        </w:div>
        <w:div w:id="622199548">
          <w:marLeft w:val="640"/>
          <w:marRight w:val="0"/>
          <w:marTop w:val="0"/>
          <w:marBottom w:val="0"/>
          <w:divBdr>
            <w:top w:val="none" w:sz="0" w:space="0" w:color="auto"/>
            <w:left w:val="none" w:sz="0" w:space="0" w:color="auto"/>
            <w:bottom w:val="none" w:sz="0" w:space="0" w:color="auto"/>
            <w:right w:val="none" w:sz="0" w:space="0" w:color="auto"/>
          </w:divBdr>
        </w:div>
        <w:div w:id="190731590">
          <w:marLeft w:val="640"/>
          <w:marRight w:val="0"/>
          <w:marTop w:val="0"/>
          <w:marBottom w:val="0"/>
          <w:divBdr>
            <w:top w:val="none" w:sz="0" w:space="0" w:color="auto"/>
            <w:left w:val="none" w:sz="0" w:space="0" w:color="auto"/>
            <w:bottom w:val="none" w:sz="0" w:space="0" w:color="auto"/>
            <w:right w:val="none" w:sz="0" w:space="0" w:color="auto"/>
          </w:divBdr>
        </w:div>
        <w:div w:id="303122003">
          <w:marLeft w:val="640"/>
          <w:marRight w:val="0"/>
          <w:marTop w:val="0"/>
          <w:marBottom w:val="0"/>
          <w:divBdr>
            <w:top w:val="none" w:sz="0" w:space="0" w:color="auto"/>
            <w:left w:val="none" w:sz="0" w:space="0" w:color="auto"/>
            <w:bottom w:val="none" w:sz="0" w:space="0" w:color="auto"/>
            <w:right w:val="none" w:sz="0" w:space="0" w:color="auto"/>
          </w:divBdr>
        </w:div>
        <w:div w:id="2042853463">
          <w:marLeft w:val="640"/>
          <w:marRight w:val="0"/>
          <w:marTop w:val="0"/>
          <w:marBottom w:val="0"/>
          <w:divBdr>
            <w:top w:val="none" w:sz="0" w:space="0" w:color="auto"/>
            <w:left w:val="none" w:sz="0" w:space="0" w:color="auto"/>
            <w:bottom w:val="none" w:sz="0" w:space="0" w:color="auto"/>
            <w:right w:val="none" w:sz="0" w:space="0" w:color="auto"/>
          </w:divBdr>
        </w:div>
        <w:div w:id="1040596074">
          <w:marLeft w:val="640"/>
          <w:marRight w:val="0"/>
          <w:marTop w:val="0"/>
          <w:marBottom w:val="0"/>
          <w:divBdr>
            <w:top w:val="none" w:sz="0" w:space="0" w:color="auto"/>
            <w:left w:val="none" w:sz="0" w:space="0" w:color="auto"/>
            <w:bottom w:val="none" w:sz="0" w:space="0" w:color="auto"/>
            <w:right w:val="none" w:sz="0" w:space="0" w:color="auto"/>
          </w:divBdr>
        </w:div>
        <w:div w:id="1312565113">
          <w:marLeft w:val="640"/>
          <w:marRight w:val="0"/>
          <w:marTop w:val="0"/>
          <w:marBottom w:val="0"/>
          <w:divBdr>
            <w:top w:val="none" w:sz="0" w:space="0" w:color="auto"/>
            <w:left w:val="none" w:sz="0" w:space="0" w:color="auto"/>
            <w:bottom w:val="none" w:sz="0" w:space="0" w:color="auto"/>
            <w:right w:val="none" w:sz="0" w:space="0" w:color="auto"/>
          </w:divBdr>
        </w:div>
        <w:div w:id="1856770666">
          <w:marLeft w:val="640"/>
          <w:marRight w:val="0"/>
          <w:marTop w:val="0"/>
          <w:marBottom w:val="0"/>
          <w:divBdr>
            <w:top w:val="none" w:sz="0" w:space="0" w:color="auto"/>
            <w:left w:val="none" w:sz="0" w:space="0" w:color="auto"/>
            <w:bottom w:val="none" w:sz="0" w:space="0" w:color="auto"/>
            <w:right w:val="none" w:sz="0" w:space="0" w:color="auto"/>
          </w:divBdr>
        </w:div>
        <w:div w:id="1817910529">
          <w:marLeft w:val="640"/>
          <w:marRight w:val="0"/>
          <w:marTop w:val="0"/>
          <w:marBottom w:val="0"/>
          <w:divBdr>
            <w:top w:val="none" w:sz="0" w:space="0" w:color="auto"/>
            <w:left w:val="none" w:sz="0" w:space="0" w:color="auto"/>
            <w:bottom w:val="none" w:sz="0" w:space="0" w:color="auto"/>
            <w:right w:val="none" w:sz="0" w:space="0" w:color="auto"/>
          </w:divBdr>
        </w:div>
        <w:div w:id="845822673">
          <w:marLeft w:val="640"/>
          <w:marRight w:val="0"/>
          <w:marTop w:val="0"/>
          <w:marBottom w:val="0"/>
          <w:divBdr>
            <w:top w:val="none" w:sz="0" w:space="0" w:color="auto"/>
            <w:left w:val="none" w:sz="0" w:space="0" w:color="auto"/>
            <w:bottom w:val="none" w:sz="0" w:space="0" w:color="auto"/>
            <w:right w:val="none" w:sz="0" w:space="0" w:color="auto"/>
          </w:divBdr>
        </w:div>
        <w:div w:id="151219017">
          <w:marLeft w:val="640"/>
          <w:marRight w:val="0"/>
          <w:marTop w:val="0"/>
          <w:marBottom w:val="0"/>
          <w:divBdr>
            <w:top w:val="none" w:sz="0" w:space="0" w:color="auto"/>
            <w:left w:val="none" w:sz="0" w:space="0" w:color="auto"/>
            <w:bottom w:val="none" w:sz="0" w:space="0" w:color="auto"/>
            <w:right w:val="none" w:sz="0" w:space="0" w:color="auto"/>
          </w:divBdr>
        </w:div>
        <w:div w:id="1913153758">
          <w:marLeft w:val="640"/>
          <w:marRight w:val="0"/>
          <w:marTop w:val="0"/>
          <w:marBottom w:val="0"/>
          <w:divBdr>
            <w:top w:val="none" w:sz="0" w:space="0" w:color="auto"/>
            <w:left w:val="none" w:sz="0" w:space="0" w:color="auto"/>
            <w:bottom w:val="none" w:sz="0" w:space="0" w:color="auto"/>
            <w:right w:val="none" w:sz="0" w:space="0" w:color="auto"/>
          </w:divBdr>
        </w:div>
        <w:div w:id="834343773">
          <w:marLeft w:val="640"/>
          <w:marRight w:val="0"/>
          <w:marTop w:val="0"/>
          <w:marBottom w:val="0"/>
          <w:divBdr>
            <w:top w:val="none" w:sz="0" w:space="0" w:color="auto"/>
            <w:left w:val="none" w:sz="0" w:space="0" w:color="auto"/>
            <w:bottom w:val="none" w:sz="0" w:space="0" w:color="auto"/>
            <w:right w:val="none" w:sz="0" w:space="0" w:color="auto"/>
          </w:divBdr>
        </w:div>
        <w:div w:id="1958176598">
          <w:marLeft w:val="640"/>
          <w:marRight w:val="0"/>
          <w:marTop w:val="0"/>
          <w:marBottom w:val="0"/>
          <w:divBdr>
            <w:top w:val="none" w:sz="0" w:space="0" w:color="auto"/>
            <w:left w:val="none" w:sz="0" w:space="0" w:color="auto"/>
            <w:bottom w:val="none" w:sz="0" w:space="0" w:color="auto"/>
            <w:right w:val="none" w:sz="0" w:space="0" w:color="auto"/>
          </w:divBdr>
        </w:div>
        <w:div w:id="1839613532">
          <w:marLeft w:val="640"/>
          <w:marRight w:val="0"/>
          <w:marTop w:val="0"/>
          <w:marBottom w:val="0"/>
          <w:divBdr>
            <w:top w:val="none" w:sz="0" w:space="0" w:color="auto"/>
            <w:left w:val="none" w:sz="0" w:space="0" w:color="auto"/>
            <w:bottom w:val="none" w:sz="0" w:space="0" w:color="auto"/>
            <w:right w:val="none" w:sz="0" w:space="0" w:color="auto"/>
          </w:divBdr>
        </w:div>
        <w:div w:id="1305352338">
          <w:marLeft w:val="640"/>
          <w:marRight w:val="0"/>
          <w:marTop w:val="0"/>
          <w:marBottom w:val="0"/>
          <w:divBdr>
            <w:top w:val="none" w:sz="0" w:space="0" w:color="auto"/>
            <w:left w:val="none" w:sz="0" w:space="0" w:color="auto"/>
            <w:bottom w:val="none" w:sz="0" w:space="0" w:color="auto"/>
            <w:right w:val="none" w:sz="0" w:space="0" w:color="auto"/>
          </w:divBdr>
        </w:div>
        <w:div w:id="862210121">
          <w:marLeft w:val="640"/>
          <w:marRight w:val="0"/>
          <w:marTop w:val="0"/>
          <w:marBottom w:val="0"/>
          <w:divBdr>
            <w:top w:val="none" w:sz="0" w:space="0" w:color="auto"/>
            <w:left w:val="none" w:sz="0" w:space="0" w:color="auto"/>
            <w:bottom w:val="none" w:sz="0" w:space="0" w:color="auto"/>
            <w:right w:val="none" w:sz="0" w:space="0" w:color="auto"/>
          </w:divBdr>
        </w:div>
        <w:div w:id="820542124">
          <w:marLeft w:val="640"/>
          <w:marRight w:val="0"/>
          <w:marTop w:val="0"/>
          <w:marBottom w:val="0"/>
          <w:divBdr>
            <w:top w:val="none" w:sz="0" w:space="0" w:color="auto"/>
            <w:left w:val="none" w:sz="0" w:space="0" w:color="auto"/>
            <w:bottom w:val="none" w:sz="0" w:space="0" w:color="auto"/>
            <w:right w:val="none" w:sz="0" w:space="0" w:color="auto"/>
          </w:divBdr>
        </w:div>
        <w:div w:id="1374112396">
          <w:marLeft w:val="640"/>
          <w:marRight w:val="0"/>
          <w:marTop w:val="0"/>
          <w:marBottom w:val="0"/>
          <w:divBdr>
            <w:top w:val="none" w:sz="0" w:space="0" w:color="auto"/>
            <w:left w:val="none" w:sz="0" w:space="0" w:color="auto"/>
            <w:bottom w:val="none" w:sz="0" w:space="0" w:color="auto"/>
            <w:right w:val="none" w:sz="0" w:space="0" w:color="auto"/>
          </w:divBdr>
        </w:div>
        <w:div w:id="1902279570">
          <w:marLeft w:val="640"/>
          <w:marRight w:val="0"/>
          <w:marTop w:val="0"/>
          <w:marBottom w:val="0"/>
          <w:divBdr>
            <w:top w:val="none" w:sz="0" w:space="0" w:color="auto"/>
            <w:left w:val="none" w:sz="0" w:space="0" w:color="auto"/>
            <w:bottom w:val="none" w:sz="0" w:space="0" w:color="auto"/>
            <w:right w:val="none" w:sz="0" w:space="0" w:color="auto"/>
          </w:divBdr>
        </w:div>
        <w:div w:id="729351428">
          <w:marLeft w:val="640"/>
          <w:marRight w:val="0"/>
          <w:marTop w:val="0"/>
          <w:marBottom w:val="0"/>
          <w:divBdr>
            <w:top w:val="none" w:sz="0" w:space="0" w:color="auto"/>
            <w:left w:val="none" w:sz="0" w:space="0" w:color="auto"/>
            <w:bottom w:val="none" w:sz="0" w:space="0" w:color="auto"/>
            <w:right w:val="none" w:sz="0" w:space="0" w:color="auto"/>
          </w:divBdr>
        </w:div>
        <w:div w:id="1673877045">
          <w:marLeft w:val="640"/>
          <w:marRight w:val="0"/>
          <w:marTop w:val="0"/>
          <w:marBottom w:val="0"/>
          <w:divBdr>
            <w:top w:val="none" w:sz="0" w:space="0" w:color="auto"/>
            <w:left w:val="none" w:sz="0" w:space="0" w:color="auto"/>
            <w:bottom w:val="none" w:sz="0" w:space="0" w:color="auto"/>
            <w:right w:val="none" w:sz="0" w:space="0" w:color="auto"/>
          </w:divBdr>
        </w:div>
        <w:div w:id="1322126044">
          <w:marLeft w:val="640"/>
          <w:marRight w:val="0"/>
          <w:marTop w:val="0"/>
          <w:marBottom w:val="0"/>
          <w:divBdr>
            <w:top w:val="none" w:sz="0" w:space="0" w:color="auto"/>
            <w:left w:val="none" w:sz="0" w:space="0" w:color="auto"/>
            <w:bottom w:val="none" w:sz="0" w:space="0" w:color="auto"/>
            <w:right w:val="none" w:sz="0" w:space="0" w:color="auto"/>
          </w:divBdr>
        </w:div>
        <w:div w:id="881016486">
          <w:marLeft w:val="640"/>
          <w:marRight w:val="0"/>
          <w:marTop w:val="0"/>
          <w:marBottom w:val="0"/>
          <w:divBdr>
            <w:top w:val="none" w:sz="0" w:space="0" w:color="auto"/>
            <w:left w:val="none" w:sz="0" w:space="0" w:color="auto"/>
            <w:bottom w:val="none" w:sz="0" w:space="0" w:color="auto"/>
            <w:right w:val="none" w:sz="0" w:space="0" w:color="auto"/>
          </w:divBdr>
        </w:div>
        <w:div w:id="58289604">
          <w:marLeft w:val="640"/>
          <w:marRight w:val="0"/>
          <w:marTop w:val="0"/>
          <w:marBottom w:val="0"/>
          <w:divBdr>
            <w:top w:val="none" w:sz="0" w:space="0" w:color="auto"/>
            <w:left w:val="none" w:sz="0" w:space="0" w:color="auto"/>
            <w:bottom w:val="none" w:sz="0" w:space="0" w:color="auto"/>
            <w:right w:val="none" w:sz="0" w:space="0" w:color="auto"/>
          </w:divBdr>
        </w:div>
        <w:div w:id="863250604">
          <w:marLeft w:val="640"/>
          <w:marRight w:val="0"/>
          <w:marTop w:val="0"/>
          <w:marBottom w:val="0"/>
          <w:divBdr>
            <w:top w:val="none" w:sz="0" w:space="0" w:color="auto"/>
            <w:left w:val="none" w:sz="0" w:space="0" w:color="auto"/>
            <w:bottom w:val="none" w:sz="0" w:space="0" w:color="auto"/>
            <w:right w:val="none" w:sz="0" w:space="0" w:color="auto"/>
          </w:divBdr>
        </w:div>
        <w:div w:id="1910654488">
          <w:marLeft w:val="640"/>
          <w:marRight w:val="0"/>
          <w:marTop w:val="0"/>
          <w:marBottom w:val="0"/>
          <w:divBdr>
            <w:top w:val="none" w:sz="0" w:space="0" w:color="auto"/>
            <w:left w:val="none" w:sz="0" w:space="0" w:color="auto"/>
            <w:bottom w:val="none" w:sz="0" w:space="0" w:color="auto"/>
            <w:right w:val="none" w:sz="0" w:space="0" w:color="auto"/>
          </w:divBdr>
        </w:div>
        <w:div w:id="829760501">
          <w:marLeft w:val="640"/>
          <w:marRight w:val="0"/>
          <w:marTop w:val="0"/>
          <w:marBottom w:val="0"/>
          <w:divBdr>
            <w:top w:val="none" w:sz="0" w:space="0" w:color="auto"/>
            <w:left w:val="none" w:sz="0" w:space="0" w:color="auto"/>
            <w:bottom w:val="none" w:sz="0" w:space="0" w:color="auto"/>
            <w:right w:val="none" w:sz="0" w:space="0" w:color="auto"/>
          </w:divBdr>
        </w:div>
        <w:div w:id="1947348330">
          <w:marLeft w:val="640"/>
          <w:marRight w:val="0"/>
          <w:marTop w:val="0"/>
          <w:marBottom w:val="0"/>
          <w:divBdr>
            <w:top w:val="none" w:sz="0" w:space="0" w:color="auto"/>
            <w:left w:val="none" w:sz="0" w:space="0" w:color="auto"/>
            <w:bottom w:val="none" w:sz="0" w:space="0" w:color="auto"/>
            <w:right w:val="none" w:sz="0" w:space="0" w:color="auto"/>
          </w:divBdr>
        </w:div>
        <w:div w:id="1109932903">
          <w:marLeft w:val="640"/>
          <w:marRight w:val="0"/>
          <w:marTop w:val="0"/>
          <w:marBottom w:val="0"/>
          <w:divBdr>
            <w:top w:val="none" w:sz="0" w:space="0" w:color="auto"/>
            <w:left w:val="none" w:sz="0" w:space="0" w:color="auto"/>
            <w:bottom w:val="none" w:sz="0" w:space="0" w:color="auto"/>
            <w:right w:val="none" w:sz="0" w:space="0" w:color="auto"/>
          </w:divBdr>
        </w:div>
        <w:div w:id="1841500681">
          <w:marLeft w:val="640"/>
          <w:marRight w:val="0"/>
          <w:marTop w:val="0"/>
          <w:marBottom w:val="0"/>
          <w:divBdr>
            <w:top w:val="none" w:sz="0" w:space="0" w:color="auto"/>
            <w:left w:val="none" w:sz="0" w:space="0" w:color="auto"/>
            <w:bottom w:val="none" w:sz="0" w:space="0" w:color="auto"/>
            <w:right w:val="none" w:sz="0" w:space="0" w:color="auto"/>
          </w:divBdr>
        </w:div>
        <w:div w:id="1797290475">
          <w:marLeft w:val="640"/>
          <w:marRight w:val="0"/>
          <w:marTop w:val="0"/>
          <w:marBottom w:val="0"/>
          <w:divBdr>
            <w:top w:val="none" w:sz="0" w:space="0" w:color="auto"/>
            <w:left w:val="none" w:sz="0" w:space="0" w:color="auto"/>
            <w:bottom w:val="none" w:sz="0" w:space="0" w:color="auto"/>
            <w:right w:val="none" w:sz="0" w:space="0" w:color="auto"/>
          </w:divBdr>
        </w:div>
        <w:div w:id="1393499752">
          <w:marLeft w:val="640"/>
          <w:marRight w:val="0"/>
          <w:marTop w:val="0"/>
          <w:marBottom w:val="0"/>
          <w:divBdr>
            <w:top w:val="none" w:sz="0" w:space="0" w:color="auto"/>
            <w:left w:val="none" w:sz="0" w:space="0" w:color="auto"/>
            <w:bottom w:val="none" w:sz="0" w:space="0" w:color="auto"/>
            <w:right w:val="none" w:sz="0" w:space="0" w:color="auto"/>
          </w:divBdr>
        </w:div>
        <w:div w:id="108012633">
          <w:marLeft w:val="640"/>
          <w:marRight w:val="0"/>
          <w:marTop w:val="0"/>
          <w:marBottom w:val="0"/>
          <w:divBdr>
            <w:top w:val="none" w:sz="0" w:space="0" w:color="auto"/>
            <w:left w:val="none" w:sz="0" w:space="0" w:color="auto"/>
            <w:bottom w:val="none" w:sz="0" w:space="0" w:color="auto"/>
            <w:right w:val="none" w:sz="0" w:space="0" w:color="auto"/>
          </w:divBdr>
        </w:div>
        <w:div w:id="27875930">
          <w:marLeft w:val="640"/>
          <w:marRight w:val="0"/>
          <w:marTop w:val="0"/>
          <w:marBottom w:val="0"/>
          <w:divBdr>
            <w:top w:val="none" w:sz="0" w:space="0" w:color="auto"/>
            <w:left w:val="none" w:sz="0" w:space="0" w:color="auto"/>
            <w:bottom w:val="none" w:sz="0" w:space="0" w:color="auto"/>
            <w:right w:val="none" w:sz="0" w:space="0" w:color="auto"/>
          </w:divBdr>
        </w:div>
        <w:div w:id="1681734258">
          <w:marLeft w:val="640"/>
          <w:marRight w:val="0"/>
          <w:marTop w:val="0"/>
          <w:marBottom w:val="0"/>
          <w:divBdr>
            <w:top w:val="none" w:sz="0" w:space="0" w:color="auto"/>
            <w:left w:val="none" w:sz="0" w:space="0" w:color="auto"/>
            <w:bottom w:val="none" w:sz="0" w:space="0" w:color="auto"/>
            <w:right w:val="none" w:sz="0" w:space="0" w:color="auto"/>
          </w:divBdr>
        </w:div>
        <w:div w:id="997459295">
          <w:marLeft w:val="640"/>
          <w:marRight w:val="0"/>
          <w:marTop w:val="0"/>
          <w:marBottom w:val="0"/>
          <w:divBdr>
            <w:top w:val="none" w:sz="0" w:space="0" w:color="auto"/>
            <w:left w:val="none" w:sz="0" w:space="0" w:color="auto"/>
            <w:bottom w:val="none" w:sz="0" w:space="0" w:color="auto"/>
            <w:right w:val="none" w:sz="0" w:space="0" w:color="auto"/>
          </w:divBdr>
        </w:div>
        <w:div w:id="289014670">
          <w:marLeft w:val="640"/>
          <w:marRight w:val="0"/>
          <w:marTop w:val="0"/>
          <w:marBottom w:val="0"/>
          <w:divBdr>
            <w:top w:val="none" w:sz="0" w:space="0" w:color="auto"/>
            <w:left w:val="none" w:sz="0" w:space="0" w:color="auto"/>
            <w:bottom w:val="none" w:sz="0" w:space="0" w:color="auto"/>
            <w:right w:val="none" w:sz="0" w:space="0" w:color="auto"/>
          </w:divBdr>
        </w:div>
        <w:div w:id="1873029648">
          <w:marLeft w:val="640"/>
          <w:marRight w:val="0"/>
          <w:marTop w:val="0"/>
          <w:marBottom w:val="0"/>
          <w:divBdr>
            <w:top w:val="none" w:sz="0" w:space="0" w:color="auto"/>
            <w:left w:val="none" w:sz="0" w:space="0" w:color="auto"/>
            <w:bottom w:val="none" w:sz="0" w:space="0" w:color="auto"/>
            <w:right w:val="none" w:sz="0" w:space="0" w:color="auto"/>
          </w:divBdr>
        </w:div>
        <w:div w:id="1035349583">
          <w:marLeft w:val="640"/>
          <w:marRight w:val="0"/>
          <w:marTop w:val="0"/>
          <w:marBottom w:val="0"/>
          <w:divBdr>
            <w:top w:val="none" w:sz="0" w:space="0" w:color="auto"/>
            <w:left w:val="none" w:sz="0" w:space="0" w:color="auto"/>
            <w:bottom w:val="none" w:sz="0" w:space="0" w:color="auto"/>
            <w:right w:val="none" w:sz="0" w:space="0" w:color="auto"/>
          </w:divBdr>
        </w:div>
        <w:div w:id="393167145">
          <w:marLeft w:val="640"/>
          <w:marRight w:val="0"/>
          <w:marTop w:val="0"/>
          <w:marBottom w:val="0"/>
          <w:divBdr>
            <w:top w:val="none" w:sz="0" w:space="0" w:color="auto"/>
            <w:left w:val="none" w:sz="0" w:space="0" w:color="auto"/>
            <w:bottom w:val="none" w:sz="0" w:space="0" w:color="auto"/>
            <w:right w:val="none" w:sz="0" w:space="0" w:color="auto"/>
          </w:divBdr>
        </w:div>
        <w:div w:id="1565986401">
          <w:marLeft w:val="640"/>
          <w:marRight w:val="0"/>
          <w:marTop w:val="0"/>
          <w:marBottom w:val="0"/>
          <w:divBdr>
            <w:top w:val="none" w:sz="0" w:space="0" w:color="auto"/>
            <w:left w:val="none" w:sz="0" w:space="0" w:color="auto"/>
            <w:bottom w:val="none" w:sz="0" w:space="0" w:color="auto"/>
            <w:right w:val="none" w:sz="0" w:space="0" w:color="auto"/>
          </w:divBdr>
        </w:div>
        <w:div w:id="537199802">
          <w:marLeft w:val="640"/>
          <w:marRight w:val="0"/>
          <w:marTop w:val="0"/>
          <w:marBottom w:val="0"/>
          <w:divBdr>
            <w:top w:val="none" w:sz="0" w:space="0" w:color="auto"/>
            <w:left w:val="none" w:sz="0" w:space="0" w:color="auto"/>
            <w:bottom w:val="none" w:sz="0" w:space="0" w:color="auto"/>
            <w:right w:val="none" w:sz="0" w:space="0" w:color="auto"/>
          </w:divBdr>
        </w:div>
        <w:div w:id="1687099296">
          <w:marLeft w:val="640"/>
          <w:marRight w:val="0"/>
          <w:marTop w:val="0"/>
          <w:marBottom w:val="0"/>
          <w:divBdr>
            <w:top w:val="none" w:sz="0" w:space="0" w:color="auto"/>
            <w:left w:val="none" w:sz="0" w:space="0" w:color="auto"/>
            <w:bottom w:val="none" w:sz="0" w:space="0" w:color="auto"/>
            <w:right w:val="none" w:sz="0" w:space="0" w:color="auto"/>
          </w:divBdr>
        </w:div>
        <w:div w:id="1971547641">
          <w:marLeft w:val="640"/>
          <w:marRight w:val="0"/>
          <w:marTop w:val="0"/>
          <w:marBottom w:val="0"/>
          <w:divBdr>
            <w:top w:val="none" w:sz="0" w:space="0" w:color="auto"/>
            <w:left w:val="none" w:sz="0" w:space="0" w:color="auto"/>
            <w:bottom w:val="none" w:sz="0" w:space="0" w:color="auto"/>
            <w:right w:val="none" w:sz="0" w:space="0" w:color="auto"/>
          </w:divBdr>
        </w:div>
        <w:div w:id="383718461">
          <w:marLeft w:val="640"/>
          <w:marRight w:val="0"/>
          <w:marTop w:val="0"/>
          <w:marBottom w:val="0"/>
          <w:divBdr>
            <w:top w:val="none" w:sz="0" w:space="0" w:color="auto"/>
            <w:left w:val="none" w:sz="0" w:space="0" w:color="auto"/>
            <w:bottom w:val="none" w:sz="0" w:space="0" w:color="auto"/>
            <w:right w:val="none" w:sz="0" w:space="0" w:color="auto"/>
          </w:divBdr>
        </w:div>
        <w:div w:id="1867595270">
          <w:marLeft w:val="640"/>
          <w:marRight w:val="0"/>
          <w:marTop w:val="0"/>
          <w:marBottom w:val="0"/>
          <w:divBdr>
            <w:top w:val="none" w:sz="0" w:space="0" w:color="auto"/>
            <w:left w:val="none" w:sz="0" w:space="0" w:color="auto"/>
            <w:bottom w:val="none" w:sz="0" w:space="0" w:color="auto"/>
            <w:right w:val="none" w:sz="0" w:space="0" w:color="auto"/>
          </w:divBdr>
        </w:div>
        <w:div w:id="2093548230">
          <w:marLeft w:val="640"/>
          <w:marRight w:val="0"/>
          <w:marTop w:val="0"/>
          <w:marBottom w:val="0"/>
          <w:divBdr>
            <w:top w:val="none" w:sz="0" w:space="0" w:color="auto"/>
            <w:left w:val="none" w:sz="0" w:space="0" w:color="auto"/>
            <w:bottom w:val="none" w:sz="0" w:space="0" w:color="auto"/>
            <w:right w:val="none" w:sz="0" w:space="0" w:color="auto"/>
          </w:divBdr>
        </w:div>
        <w:div w:id="1805584037">
          <w:marLeft w:val="640"/>
          <w:marRight w:val="0"/>
          <w:marTop w:val="0"/>
          <w:marBottom w:val="0"/>
          <w:divBdr>
            <w:top w:val="none" w:sz="0" w:space="0" w:color="auto"/>
            <w:left w:val="none" w:sz="0" w:space="0" w:color="auto"/>
            <w:bottom w:val="none" w:sz="0" w:space="0" w:color="auto"/>
            <w:right w:val="none" w:sz="0" w:space="0" w:color="auto"/>
          </w:divBdr>
        </w:div>
        <w:div w:id="2067870862">
          <w:marLeft w:val="640"/>
          <w:marRight w:val="0"/>
          <w:marTop w:val="0"/>
          <w:marBottom w:val="0"/>
          <w:divBdr>
            <w:top w:val="none" w:sz="0" w:space="0" w:color="auto"/>
            <w:left w:val="none" w:sz="0" w:space="0" w:color="auto"/>
            <w:bottom w:val="none" w:sz="0" w:space="0" w:color="auto"/>
            <w:right w:val="none" w:sz="0" w:space="0" w:color="auto"/>
          </w:divBdr>
        </w:div>
        <w:div w:id="1210728306">
          <w:marLeft w:val="640"/>
          <w:marRight w:val="0"/>
          <w:marTop w:val="0"/>
          <w:marBottom w:val="0"/>
          <w:divBdr>
            <w:top w:val="none" w:sz="0" w:space="0" w:color="auto"/>
            <w:left w:val="none" w:sz="0" w:space="0" w:color="auto"/>
            <w:bottom w:val="none" w:sz="0" w:space="0" w:color="auto"/>
            <w:right w:val="none" w:sz="0" w:space="0" w:color="auto"/>
          </w:divBdr>
        </w:div>
        <w:div w:id="29232503">
          <w:marLeft w:val="640"/>
          <w:marRight w:val="0"/>
          <w:marTop w:val="0"/>
          <w:marBottom w:val="0"/>
          <w:divBdr>
            <w:top w:val="none" w:sz="0" w:space="0" w:color="auto"/>
            <w:left w:val="none" w:sz="0" w:space="0" w:color="auto"/>
            <w:bottom w:val="none" w:sz="0" w:space="0" w:color="auto"/>
            <w:right w:val="none" w:sz="0" w:space="0" w:color="auto"/>
          </w:divBdr>
        </w:div>
        <w:div w:id="645161340">
          <w:marLeft w:val="640"/>
          <w:marRight w:val="0"/>
          <w:marTop w:val="0"/>
          <w:marBottom w:val="0"/>
          <w:divBdr>
            <w:top w:val="none" w:sz="0" w:space="0" w:color="auto"/>
            <w:left w:val="none" w:sz="0" w:space="0" w:color="auto"/>
            <w:bottom w:val="none" w:sz="0" w:space="0" w:color="auto"/>
            <w:right w:val="none" w:sz="0" w:space="0" w:color="auto"/>
          </w:divBdr>
        </w:div>
        <w:div w:id="1714694739">
          <w:marLeft w:val="640"/>
          <w:marRight w:val="0"/>
          <w:marTop w:val="0"/>
          <w:marBottom w:val="0"/>
          <w:divBdr>
            <w:top w:val="none" w:sz="0" w:space="0" w:color="auto"/>
            <w:left w:val="none" w:sz="0" w:space="0" w:color="auto"/>
            <w:bottom w:val="none" w:sz="0" w:space="0" w:color="auto"/>
            <w:right w:val="none" w:sz="0" w:space="0" w:color="auto"/>
          </w:divBdr>
        </w:div>
        <w:div w:id="1245604762">
          <w:marLeft w:val="640"/>
          <w:marRight w:val="0"/>
          <w:marTop w:val="0"/>
          <w:marBottom w:val="0"/>
          <w:divBdr>
            <w:top w:val="none" w:sz="0" w:space="0" w:color="auto"/>
            <w:left w:val="none" w:sz="0" w:space="0" w:color="auto"/>
            <w:bottom w:val="none" w:sz="0" w:space="0" w:color="auto"/>
            <w:right w:val="none" w:sz="0" w:space="0" w:color="auto"/>
          </w:divBdr>
        </w:div>
        <w:div w:id="506015928">
          <w:marLeft w:val="640"/>
          <w:marRight w:val="0"/>
          <w:marTop w:val="0"/>
          <w:marBottom w:val="0"/>
          <w:divBdr>
            <w:top w:val="none" w:sz="0" w:space="0" w:color="auto"/>
            <w:left w:val="none" w:sz="0" w:space="0" w:color="auto"/>
            <w:bottom w:val="none" w:sz="0" w:space="0" w:color="auto"/>
            <w:right w:val="none" w:sz="0" w:space="0" w:color="auto"/>
          </w:divBdr>
        </w:div>
        <w:div w:id="395053070">
          <w:marLeft w:val="640"/>
          <w:marRight w:val="0"/>
          <w:marTop w:val="0"/>
          <w:marBottom w:val="0"/>
          <w:divBdr>
            <w:top w:val="none" w:sz="0" w:space="0" w:color="auto"/>
            <w:left w:val="none" w:sz="0" w:space="0" w:color="auto"/>
            <w:bottom w:val="none" w:sz="0" w:space="0" w:color="auto"/>
            <w:right w:val="none" w:sz="0" w:space="0" w:color="auto"/>
          </w:divBdr>
        </w:div>
        <w:div w:id="432750614">
          <w:marLeft w:val="640"/>
          <w:marRight w:val="0"/>
          <w:marTop w:val="0"/>
          <w:marBottom w:val="0"/>
          <w:divBdr>
            <w:top w:val="none" w:sz="0" w:space="0" w:color="auto"/>
            <w:left w:val="none" w:sz="0" w:space="0" w:color="auto"/>
            <w:bottom w:val="none" w:sz="0" w:space="0" w:color="auto"/>
            <w:right w:val="none" w:sz="0" w:space="0" w:color="auto"/>
          </w:divBdr>
        </w:div>
        <w:div w:id="624387284">
          <w:marLeft w:val="640"/>
          <w:marRight w:val="0"/>
          <w:marTop w:val="0"/>
          <w:marBottom w:val="0"/>
          <w:divBdr>
            <w:top w:val="none" w:sz="0" w:space="0" w:color="auto"/>
            <w:left w:val="none" w:sz="0" w:space="0" w:color="auto"/>
            <w:bottom w:val="none" w:sz="0" w:space="0" w:color="auto"/>
            <w:right w:val="none" w:sz="0" w:space="0" w:color="auto"/>
          </w:divBdr>
        </w:div>
        <w:div w:id="1065299288">
          <w:marLeft w:val="640"/>
          <w:marRight w:val="0"/>
          <w:marTop w:val="0"/>
          <w:marBottom w:val="0"/>
          <w:divBdr>
            <w:top w:val="none" w:sz="0" w:space="0" w:color="auto"/>
            <w:left w:val="none" w:sz="0" w:space="0" w:color="auto"/>
            <w:bottom w:val="none" w:sz="0" w:space="0" w:color="auto"/>
            <w:right w:val="none" w:sz="0" w:space="0" w:color="auto"/>
          </w:divBdr>
        </w:div>
        <w:div w:id="259333307">
          <w:marLeft w:val="640"/>
          <w:marRight w:val="0"/>
          <w:marTop w:val="0"/>
          <w:marBottom w:val="0"/>
          <w:divBdr>
            <w:top w:val="none" w:sz="0" w:space="0" w:color="auto"/>
            <w:left w:val="none" w:sz="0" w:space="0" w:color="auto"/>
            <w:bottom w:val="none" w:sz="0" w:space="0" w:color="auto"/>
            <w:right w:val="none" w:sz="0" w:space="0" w:color="auto"/>
          </w:divBdr>
        </w:div>
        <w:div w:id="1033730881">
          <w:marLeft w:val="640"/>
          <w:marRight w:val="0"/>
          <w:marTop w:val="0"/>
          <w:marBottom w:val="0"/>
          <w:divBdr>
            <w:top w:val="none" w:sz="0" w:space="0" w:color="auto"/>
            <w:left w:val="none" w:sz="0" w:space="0" w:color="auto"/>
            <w:bottom w:val="none" w:sz="0" w:space="0" w:color="auto"/>
            <w:right w:val="none" w:sz="0" w:space="0" w:color="auto"/>
          </w:divBdr>
        </w:div>
        <w:div w:id="522596058">
          <w:marLeft w:val="640"/>
          <w:marRight w:val="0"/>
          <w:marTop w:val="0"/>
          <w:marBottom w:val="0"/>
          <w:divBdr>
            <w:top w:val="none" w:sz="0" w:space="0" w:color="auto"/>
            <w:left w:val="none" w:sz="0" w:space="0" w:color="auto"/>
            <w:bottom w:val="none" w:sz="0" w:space="0" w:color="auto"/>
            <w:right w:val="none" w:sz="0" w:space="0" w:color="auto"/>
          </w:divBdr>
        </w:div>
        <w:div w:id="1865707436">
          <w:marLeft w:val="640"/>
          <w:marRight w:val="0"/>
          <w:marTop w:val="0"/>
          <w:marBottom w:val="0"/>
          <w:divBdr>
            <w:top w:val="none" w:sz="0" w:space="0" w:color="auto"/>
            <w:left w:val="none" w:sz="0" w:space="0" w:color="auto"/>
            <w:bottom w:val="none" w:sz="0" w:space="0" w:color="auto"/>
            <w:right w:val="none" w:sz="0" w:space="0" w:color="auto"/>
          </w:divBdr>
        </w:div>
        <w:div w:id="800224269">
          <w:marLeft w:val="640"/>
          <w:marRight w:val="0"/>
          <w:marTop w:val="0"/>
          <w:marBottom w:val="0"/>
          <w:divBdr>
            <w:top w:val="none" w:sz="0" w:space="0" w:color="auto"/>
            <w:left w:val="none" w:sz="0" w:space="0" w:color="auto"/>
            <w:bottom w:val="none" w:sz="0" w:space="0" w:color="auto"/>
            <w:right w:val="none" w:sz="0" w:space="0" w:color="auto"/>
          </w:divBdr>
        </w:div>
        <w:div w:id="983972294">
          <w:marLeft w:val="640"/>
          <w:marRight w:val="0"/>
          <w:marTop w:val="0"/>
          <w:marBottom w:val="0"/>
          <w:divBdr>
            <w:top w:val="none" w:sz="0" w:space="0" w:color="auto"/>
            <w:left w:val="none" w:sz="0" w:space="0" w:color="auto"/>
            <w:bottom w:val="none" w:sz="0" w:space="0" w:color="auto"/>
            <w:right w:val="none" w:sz="0" w:space="0" w:color="auto"/>
          </w:divBdr>
        </w:div>
        <w:div w:id="1776291873">
          <w:marLeft w:val="640"/>
          <w:marRight w:val="0"/>
          <w:marTop w:val="0"/>
          <w:marBottom w:val="0"/>
          <w:divBdr>
            <w:top w:val="none" w:sz="0" w:space="0" w:color="auto"/>
            <w:left w:val="none" w:sz="0" w:space="0" w:color="auto"/>
            <w:bottom w:val="none" w:sz="0" w:space="0" w:color="auto"/>
            <w:right w:val="none" w:sz="0" w:space="0" w:color="auto"/>
          </w:divBdr>
        </w:div>
        <w:div w:id="1499809414">
          <w:marLeft w:val="640"/>
          <w:marRight w:val="0"/>
          <w:marTop w:val="0"/>
          <w:marBottom w:val="0"/>
          <w:divBdr>
            <w:top w:val="none" w:sz="0" w:space="0" w:color="auto"/>
            <w:left w:val="none" w:sz="0" w:space="0" w:color="auto"/>
            <w:bottom w:val="none" w:sz="0" w:space="0" w:color="auto"/>
            <w:right w:val="none" w:sz="0" w:space="0" w:color="auto"/>
          </w:divBdr>
        </w:div>
        <w:div w:id="828134750">
          <w:marLeft w:val="640"/>
          <w:marRight w:val="0"/>
          <w:marTop w:val="0"/>
          <w:marBottom w:val="0"/>
          <w:divBdr>
            <w:top w:val="none" w:sz="0" w:space="0" w:color="auto"/>
            <w:left w:val="none" w:sz="0" w:space="0" w:color="auto"/>
            <w:bottom w:val="none" w:sz="0" w:space="0" w:color="auto"/>
            <w:right w:val="none" w:sz="0" w:space="0" w:color="auto"/>
          </w:divBdr>
        </w:div>
        <w:div w:id="624845678">
          <w:marLeft w:val="640"/>
          <w:marRight w:val="0"/>
          <w:marTop w:val="0"/>
          <w:marBottom w:val="0"/>
          <w:divBdr>
            <w:top w:val="none" w:sz="0" w:space="0" w:color="auto"/>
            <w:left w:val="none" w:sz="0" w:space="0" w:color="auto"/>
            <w:bottom w:val="none" w:sz="0" w:space="0" w:color="auto"/>
            <w:right w:val="none" w:sz="0" w:space="0" w:color="auto"/>
          </w:divBdr>
        </w:div>
        <w:div w:id="352417644">
          <w:marLeft w:val="640"/>
          <w:marRight w:val="0"/>
          <w:marTop w:val="0"/>
          <w:marBottom w:val="0"/>
          <w:divBdr>
            <w:top w:val="none" w:sz="0" w:space="0" w:color="auto"/>
            <w:left w:val="none" w:sz="0" w:space="0" w:color="auto"/>
            <w:bottom w:val="none" w:sz="0" w:space="0" w:color="auto"/>
            <w:right w:val="none" w:sz="0" w:space="0" w:color="auto"/>
          </w:divBdr>
        </w:div>
        <w:div w:id="256645219">
          <w:marLeft w:val="640"/>
          <w:marRight w:val="0"/>
          <w:marTop w:val="0"/>
          <w:marBottom w:val="0"/>
          <w:divBdr>
            <w:top w:val="none" w:sz="0" w:space="0" w:color="auto"/>
            <w:left w:val="none" w:sz="0" w:space="0" w:color="auto"/>
            <w:bottom w:val="none" w:sz="0" w:space="0" w:color="auto"/>
            <w:right w:val="none" w:sz="0" w:space="0" w:color="auto"/>
          </w:divBdr>
        </w:div>
        <w:div w:id="700670365">
          <w:marLeft w:val="640"/>
          <w:marRight w:val="0"/>
          <w:marTop w:val="0"/>
          <w:marBottom w:val="0"/>
          <w:divBdr>
            <w:top w:val="none" w:sz="0" w:space="0" w:color="auto"/>
            <w:left w:val="none" w:sz="0" w:space="0" w:color="auto"/>
            <w:bottom w:val="none" w:sz="0" w:space="0" w:color="auto"/>
            <w:right w:val="none" w:sz="0" w:space="0" w:color="auto"/>
          </w:divBdr>
        </w:div>
        <w:div w:id="2071806519">
          <w:marLeft w:val="640"/>
          <w:marRight w:val="0"/>
          <w:marTop w:val="0"/>
          <w:marBottom w:val="0"/>
          <w:divBdr>
            <w:top w:val="none" w:sz="0" w:space="0" w:color="auto"/>
            <w:left w:val="none" w:sz="0" w:space="0" w:color="auto"/>
            <w:bottom w:val="none" w:sz="0" w:space="0" w:color="auto"/>
            <w:right w:val="none" w:sz="0" w:space="0" w:color="auto"/>
          </w:divBdr>
        </w:div>
        <w:div w:id="1098604590">
          <w:marLeft w:val="640"/>
          <w:marRight w:val="0"/>
          <w:marTop w:val="0"/>
          <w:marBottom w:val="0"/>
          <w:divBdr>
            <w:top w:val="none" w:sz="0" w:space="0" w:color="auto"/>
            <w:left w:val="none" w:sz="0" w:space="0" w:color="auto"/>
            <w:bottom w:val="none" w:sz="0" w:space="0" w:color="auto"/>
            <w:right w:val="none" w:sz="0" w:space="0" w:color="auto"/>
          </w:divBdr>
        </w:div>
        <w:div w:id="1558542844">
          <w:marLeft w:val="640"/>
          <w:marRight w:val="0"/>
          <w:marTop w:val="0"/>
          <w:marBottom w:val="0"/>
          <w:divBdr>
            <w:top w:val="none" w:sz="0" w:space="0" w:color="auto"/>
            <w:left w:val="none" w:sz="0" w:space="0" w:color="auto"/>
            <w:bottom w:val="none" w:sz="0" w:space="0" w:color="auto"/>
            <w:right w:val="none" w:sz="0" w:space="0" w:color="auto"/>
          </w:divBdr>
        </w:div>
        <w:div w:id="1869221249">
          <w:marLeft w:val="640"/>
          <w:marRight w:val="0"/>
          <w:marTop w:val="0"/>
          <w:marBottom w:val="0"/>
          <w:divBdr>
            <w:top w:val="none" w:sz="0" w:space="0" w:color="auto"/>
            <w:left w:val="none" w:sz="0" w:space="0" w:color="auto"/>
            <w:bottom w:val="none" w:sz="0" w:space="0" w:color="auto"/>
            <w:right w:val="none" w:sz="0" w:space="0" w:color="auto"/>
          </w:divBdr>
        </w:div>
        <w:div w:id="402334318">
          <w:marLeft w:val="640"/>
          <w:marRight w:val="0"/>
          <w:marTop w:val="0"/>
          <w:marBottom w:val="0"/>
          <w:divBdr>
            <w:top w:val="none" w:sz="0" w:space="0" w:color="auto"/>
            <w:left w:val="none" w:sz="0" w:space="0" w:color="auto"/>
            <w:bottom w:val="none" w:sz="0" w:space="0" w:color="auto"/>
            <w:right w:val="none" w:sz="0" w:space="0" w:color="auto"/>
          </w:divBdr>
        </w:div>
        <w:div w:id="1650745918">
          <w:marLeft w:val="640"/>
          <w:marRight w:val="0"/>
          <w:marTop w:val="0"/>
          <w:marBottom w:val="0"/>
          <w:divBdr>
            <w:top w:val="none" w:sz="0" w:space="0" w:color="auto"/>
            <w:left w:val="none" w:sz="0" w:space="0" w:color="auto"/>
            <w:bottom w:val="none" w:sz="0" w:space="0" w:color="auto"/>
            <w:right w:val="none" w:sz="0" w:space="0" w:color="auto"/>
          </w:divBdr>
        </w:div>
        <w:div w:id="34626919">
          <w:marLeft w:val="640"/>
          <w:marRight w:val="0"/>
          <w:marTop w:val="0"/>
          <w:marBottom w:val="0"/>
          <w:divBdr>
            <w:top w:val="none" w:sz="0" w:space="0" w:color="auto"/>
            <w:left w:val="none" w:sz="0" w:space="0" w:color="auto"/>
            <w:bottom w:val="none" w:sz="0" w:space="0" w:color="auto"/>
            <w:right w:val="none" w:sz="0" w:space="0" w:color="auto"/>
          </w:divBdr>
        </w:div>
        <w:div w:id="1786382821">
          <w:marLeft w:val="640"/>
          <w:marRight w:val="0"/>
          <w:marTop w:val="0"/>
          <w:marBottom w:val="0"/>
          <w:divBdr>
            <w:top w:val="none" w:sz="0" w:space="0" w:color="auto"/>
            <w:left w:val="none" w:sz="0" w:space="0" w:color="auto"/>
            <w:bottom w:val="none" w:sz="0" w:space="0" w:color="auto"/>
            <w:right w:val="none" w:sz="0" w:space="0" w:color="auto"/>
          </w:divBdr>
        </w:div>
        <w:div w:id="631179577">
          <w:marLeft w:val="640"/>
          <w:marRight w:val="0"/>
          <w:marTop w:val="0"/>
          <w:marBottom w:val="0"/>
          <w:divBdr>
            <w:top w:val="none" w:sz="0" w:space="0" w:color="auto"/>
            <w:left w:val="none" w:sz="0" w:space="0" w:color="auto"/>
            <w:bottom w:val="none" w:sz="0" w:space="0" w:color="auto"/>
            <w:right w:val="none" w:sz="0" w:space="0" w:color="auto"/>
          </w:divBdr>
        </w:div>
        <w:div w:id="1283195817">
          <w:marLeft w:val="640"/>
          <w:marRight w:val="0"/>
          <w:marTop w:val="0"/>
          <w:marBottom w:val="0"/>
          <w:divBdr>
            <w:top w:val="none" w:sz="0" w:space="0" w:color="auto"/>
            <w:left w:val="none" w:sz="0" w:space="0" w:color="auto"/>
            <w:bottom w:val="none" w:sz="0" w:space="0" w:color="auto"/>
            <w:right w:val="none" w:sz="0" w:space="0" w:color="auto"/>
          </w:divBdr>
        </w:div>
        <w:div w:id="60297670">
          <w:marLeft w:val="640"/>
          <w:marRight w:val="0"/>
          <w:marTop w:val="0"/>
          <w:marBottom w:val="0"/>
          <w:divBdr>
            <w:top w:val="none" w:sz="0" w:space="0" w:color="auto"/>
            <w:left w:val="none" w:sz="0" w:space="0" w:color="auto"/>
            <w:bottom w:val="none" w:sz="0" w:space="0" w:color="auto"/>
            <w:right w:val="none" w:sz="0" w:space="0" w:color="auto"/>
          </w:divBdr>
        </w:div>
        <w:div w:id="1789542788">
          <w:marLeft w:val="640"/>
          <w:marRight w:val="0"/>
          <w:marTop w:val="0"/>
          <w:marBottom w:val="0"/>
          <w:divBdr>
            <w:top w:val="none" w:sz="0" w:space="0" w:color="auto"/>
            <w:left w:val="none" w:sz="0" w:space="0" w:color="auto"/>
            <w:bottom w:val="none" w:sz="0" w:space="0" w:color="auto"/>
            <w:right w:val="none" w:sz="0" w:space="0" w:color="auto"/>
          </w:divBdr>
        </w:div>
        <w:div w:id="42096562">
          <w:marLeft w:val="640"/>
          <w:marRight w:val="0"/>
          <w:marTop w:val="0"/>
          <w:marBottom w:val="0"/>
          <w:divBdr>
            <w:top w:val="none" w:sz="0" w:space="0" w:color="auto"/>
            <w:left w:val="none" w:sz="0" w:space="0" w:color="auto"/>
            <w:bottom w:val="none" w:sz="0" w:space="0" w:color="auto"/>
            <w:right w:val="none" w:sz="0" w:space="0" w:color="auto"/>
          </w:divBdr>
        </w:div>
      </w:divsChild>
    </w:div>
    <w:div w:id="2010861287">
      <w:bodyDiv w:val="1"/>
      <w:marLeft w:val="0"/>
      <w:marRight w:val="0"/>
      <w:marTop w:val="0"/>
      <w:marBottom w:val="0"/>
      <w:divBdr>
        <w:top w:val="none" w:sz="0" w:space="0" w:color="auto"/>
        <w:left w:val="none" w:sz="0" w:space="0" w:color="auto"/>
        <w:bottom w:val="none" w:sz="0" w:space="0" w:color="auto"/>
        <w:right w:val="none" w:sz="0" w:space="0" w:color="auto"/>
      </w:divBdr>
      <w:divsChild>
        <w:div w:id="1099719693">
          <w:marLeft w:val="640"/>
          <w:marRight w:val="0"/>
          <w:marTop w:val="0"/>
          <w:marBottom w:val="0"/>
          <w:divBdr>
            <w:top w:val="none" w:sz="0" w:space="0" w:color="auto"/>
            <w:left w:val="none" w:sz="0" w:space="0" w:color="auto"/>
            <w:bottom w:val="none" w:sz="0" w:space="0" w:color="auto"/>
            <w:right w:val="none" w:sz="0" w:space="0" w:color="auto"/>
          </w:divBdr>
        </w:div>
        <w:div w:id="2063091069">
          <w:marLeft w:val="640"/>
          <w:marRight w:val="0"/>
          <w:marTop w:val="0"/>
          <w:marBottom w:val="0"/>
          <w:divBdr>
            <w:top w:val="none" w:sz="0" w:space="0" w:color="auto"/>
            <w:left w:val="none" w:sz="0" w:space="0" w:color="auto"/>
            <w:bottom w:val="none" w:sz="0" w:space="0" w:color="auto"/>
            <w:right w:val="none" w:sz="0" w:space="0" w:color="auto"/>
          </w:divBdr>
        </w:div>
        <w:div w:id="1885677411">
          <w:marLeft w:val="640"/>
          <w:marRight w:val="0"/>
          <w:marTop w:val="0"/>
          <w:marBottom w:val="0"/>
          <w:divBdr>
            <w:top w:val="none" w:sz="0" w:space="0" w:color="auto"/>
            <w:left w:val="none" w:sz="0" w:space="0" w:color="auto"/>
            <w:bottom w:val="none" w:sz="0" w:space="0" w:color="auto"/>
            <w:right w:val="none" w:sz="0" w:space="0" w:color="auto"/>
          </w:divBdr>
        </w:div>
        <w:div w:id="256444932">
          <w:marLeft w:val="640"/>
          <w:marRight w:val="0"/>
          <w:marTop w:val="0"/>
          <w:marBottom w:val="0"/>
          <w:divBdr>
            <w:top w:val="none" w:sz="0" w:space="0" w:color="auto"/>
            <w:left w:val="none" w:sz="0" w:space="0" w:color="auto"/>
            <w:bottom w:val="none" w:sz="0" w:space="0" w:color="auto"/>
            <w:right w:val="none" w:sz="0" w:space="0" w:color="auto"/>
          </w:divBdr>
        </w:div>
        <w:div w:id="1204561783">
          <w:marLeft w:val="640"/>
          <w:marRight w:val="0"/>
          <w:marTop w:val="0"/>
          <w:marBottom w:val="0"/>
          <w:divBdr>
            <w:top w:val="none" w:sz="0" w:space="0" w:color="auto"/>
            <w:left w:val="none" w:sz="0" w:space="0" w:color="auto"/>
            <w:bottom w:val="none" w:sz="0" w:space="0" w:color="auto"/>
            <w:right w:val="none" w:sz="0" w:space="0" w:color="auto"/>
          </w:divBdr>
        </w:div>
        <w:div w:id="526524630">
          <w:marLeft w:val="640"/>
          <w:marRight w:val="0"/>
          <w:marTop w:val="0"/>
          <w:marBottom w:val="0"/>
          <w:divBdr>
            <w:top w:val="none" w:sz="0" w:space="0" w:color="auto"/>
            <w:left w:val="none" w:sz="0" w:space="0" w:color="auto"/>
            <w:bottom w:val="none" w:sz="0" w:space="0" w:color="auto"/>
            <w:right w:val="none" w:sz="0" w:space="0" w:color="auto"/>
          </w:divBdr>
        </w:div>
        <w:div w:id="937445050">
          <w:marLeft w:val="640"/>
          <w:marRight w:val="0"/>
          <w:marTop w:val="0"/>
          <w:marBottom w:val="0"/>
          <w:divBdr>
            <w:top w:val="none" w:sz="0" w:space="0" w:color="auto"/>
            <w:left w:val="none" w:sz="0" w:space="0" w:color="auto"/>
            <w:bottom w:val="none" w:sz="0" w:space="0" w:color="auto"/>
            <w:right w:val="none" w:sz="0" w:space="0" w:color="auto"/>
          </w:divBdr>
        </w:div>
        <w:div w:id="1536115987">
          <w:marLeft w:val="640"/>
          <w:marRight w:val="0"/>
          <w:marTop w:val="0"/>
          <w:marBottom w:val="0"/>
          <w:divBdr>
            <w:top w:val="none" w:sz="0" w:space="0" w:color="auto"/>
            <w:left w:val="none" w:sz="0" w:space="0" w:color="auto"/>
            <w:bottom w:val="none" w:sz="0" w:space="0" w:color="auto"/>
            <w:right w:val="none" w:sz="0" w:space="0" w:color="auto"/>
          </w:divBdr>
        </w:div>
        <w:div w:id="2110351393">
          <w:marLeft w:val="640"/>
          <w:marRight w:val="0"/>
          <w:marTop w:val="0"/>
          <w:marBottom w:val="0"/>
          <w:divBdr>
            <w:top w:val="none" w:sz="0" w:space="0" w:color="auto"/>
            <w:left w:val="none" w:sz="0" w:space="0" w:color="auto"/>
            <w:bottom w:val="none" w:sz="0" w:space="0" w:color="auto"/>
            <w:right w:val="none" w:sz="0" w:space="0" w:color="auto"/>
          </w:divBdr>
        </w:div>
        <w:div w:id="1399203224">
          <w:marLeft w:val="640"/>
          <w:marRight w:val="0"/>
          <w:marTop w:val="0"/>
          <w:marBottom w:val="0"/>
          <w:divBdr>
            <w:top w:val="none" w:sz="0" w:space="0" w:color="auto"/>
            <w:left w:val="none" w:sz="0" w:space="0" w:color="auto"/>
            <w:bottom w:val="none" w:sz="0" w:space="0" w:color="auto"/>
            <w:right w:val="none" w:sz="0" w:space="0" w:color="auto"/>
          </w:divBdr>
        </w:div>
        <w:div w:id="971717961">
          <w:marLeft w:val="640"/>
          <w:marRight w:val="0"/>
          <w:marTop w:val="0"/>
          <w:marBottom w:val="0"/>
          <w:divBdr>
            <w:top w:val="none" w:sz="0" w:space="0" w:color="auto"/>
            <w:left w:val="none" w:sz="0" w:space="0" w:color="auto"/>
            <w:bottom w:val="none" w:sz="0" w:space="0" w:color="auto"/>
            <w:right w:val="none" w:sz="0" w:space="0" w:color="auto"/>
          </w:divBdr>
        </w:div>
        <w:div w:id="656152730">
          <w:marLeft w:val="640"/>
          <w:marRight w:val="0"/>
          <w:marTop w:val="0"/>
          <w:marBottom w:val="0"/>
          <w:divBdr>
            <w:top w:val="none" w:sz="0" w:space="0" w:color="auto"/>
            <w:left w:val="none" w:sz="0" w:space="0" w:color="auto"/>
            <w:bottom w:val="none" w:sz="0" w:space="0" w:color="auto"/>
            <w:right w:val="none" w:sz="0" w:space="0" w:color="auto"/>
          </w:divBdr>
        </w:div>
        <w:div w:id="1365013857">
          <w:marLeft w:val="640"/>
          <w:marRight w:val="0"/>
          <w:marTop w:val="0"/>
          <w:marBottom w:val="0"/>
          <w:divBdr>
            <w:top w:val="none" w:sz="0" w:space="0" w:color="auto"/>
            <w:left w:val="none" w:sz="0" w:space="0" w:color="auto"/>
            <w:bottom w:val="none" w:sz="0" w:space="0" w:color="auto"/>
            <w:right w:val="none" w:sz="0" w:space="0" w:color="auto"/>
          </w:divBdr>
        </w:div>
        <w:div w:id="970136911">
          <w:marLeft w:val="640"/>
          <w:marRight w:val="0"/>
          <w:marTop w:val="0"/>
          <w:marBottom w:val="0"/>
          <w:divBdr>
            <w:top w:val="none" w:sz="0" w:space="0" w:color="auto"/>
            <w:left w:val="none" w:sz="0" w:space="0" w:color="auto"/>
            <w:bottom w:val="none" w:sz="0" w:space="0" w:color="auto"/>
            <w:right w:val="none" w:sz="0" w:space="0" w:color="auto"/>
          </w:divBdr>
        </w:div>
        <w:div w:id="2032950066">
          <w:marLeft w:val="640"/>
          <w:marRight w:val="0"/>
          <w:marTop w:val="0"/>
          <w:marBottom w:val="0"/>
          <w:divBdr>
            <w:top w:val="none" w:sz="0" w:space="0" w:color="auto"/>
            <w:left w:val="none" w:sz="0" w:space="0" w:color="auto"/>
            <w:bottom w:val="none" w:sz="0" w:space="0" w:color="auto"/>
            <w:right w:val="none" w:sz="0" w:space="0" w:color="auto"/>
          </w:divBdr>
        </w:div>
        <w:div w:id="506215844">
          <w:marLeft w:val="640"/>
          <w:marRight w:val="0"/>
          <w:marTop w:val="0"/>
          <w:marBottom w:val="0"/>
          <w:divBdr>
            <w:top w:val="none" w:sz="0" w:space="0" w:color="auto"/>
            <w:left w:val="none" w:sz="0" w:space="0" w:color="auto"/>
            <w:bottom w:val="none" w:sz="0" w:space="0" w:color="auto"/>
            <w:right w:val="none" w:sz="0" w:space="0" w:color="auto"/>
          </w:divBdr>
        </w:div>
        <w:div w:id="1630937035">
          <w:marLeft w:val="640"/>
          <w:marRight w:val="0"/>
          <w:marTop w:val="0"/>
          <w:marBottom w:val="0"/>
          <w:divBdr>
            <w:top w:val="none" w:sz="0" w:space="0" w:color="auto"/>
            <w:left w:val="none" w:sz="0" w:space="0" w:color="auto"/>
            <w:bottom w:val="none" w:sz="0" w:space="0" w:color="auto"/>
            <w:right w:val="none" w:sz="0" w:space="0" w:color="auto"/>
          </w:divBdr>
        </w:div>
        <w:div w:id="1290284689">
          <w:marLeft w:val="640"/>
          <w:marRight w:val="0"/>
          <w:marTop w:val="0"/>
          <w:marBottom w:val="0"/>
          <w:divBdr>
            <w:top w:val="none" w:sz="0" w:space="0" w:color="auto"/>
            <w:left w:val="none" w:sz="0" w:space="0" w:color="auto"/>
            <w:bottom w:val="none" w:sz="0" w:space="0" w:color="auto"/>
            <w:right w:val="none" w:sz="0" w:space="0" w:color="auto"/>
          </w:divBdr>
        </w:div>
        <w:div w:id="2128893228">
          <w:marLeft w:val="640"/>
          <w:marRight w:val="0"/>
          <w:marTop w:val="0"/>
          <w:marBottom w:val="0"/>
          <w:divBdr>
            <w:top w:val="none" w:sz="0" w:space="0" w:color="auto"/>
            <w:left w:val="none" w:sz="0" w:space="0" w:color="auto"/>
            <w:bottom w:val="none" w:sz="0" w:space="0" w:color="auto"/>
            <w:right w:val="none" w:sz="0" w:space="0" w:color="auto"/>
          </w:divBdr>
        </w:div>
        <w:div w:id="294914292">
          <w:marLeft w:val="640"/>
          <w:marRight w:val="0"/>
          <w:marTop w:val="0"/>
          <w:marBottom w:val="0"/>
          <w:divBdr>
            <w:top w:val="none" w:sz="0" w:space="0" w:color="auto"/>
            <w:left w:val="none" w:sz="0" w:space="0" w:color="auto"/>
            <w:bottom w:val="none" w:sz="0" w:space="0" w:color="auto"/>
            <w:right w:val="none" w:sz="0" w:space="0" w:color="auto"/>
          </w:divBdr>
        </w:div>
        <w:div w:id="267928038">
          <w:marLeft w:val="640"/>
          <w:marRight w:val="0"/>
          <w:marTop w:val="0"/>
          <w:marBottom w:val="0"/>
          <w:divBdr>
            <w:top w:val="none" w:sz="0" w:space="0" w:color="auto"/>
            <w:left w:val="none" w:sz="0" w:space="0" w:color="auto"/>
            <w:bottom w:val="none" w:sz="0" w:space="0" w:color="auto"/>
            <w:right w:val="none" w:sz="0" w:space="0" w:color="auto"/>
          </w:divBdr>
        </w:div>
        <w:div w:id="990138409">
          <w:marLeft w:val="640"/>
          <w:marRight w:val="0"/>
          <w:marTop w:val="0"/>
          <w:marBottom w:val="0"/>
          <w:divBdr>
            <w:top w:val="none" w:sz="0" w:space="0" w:color="auto"/>
            <w:left w:val="none" w:sz="0" w:space="0" w:color="auto"/>
            <w:bottom w:val="none" w:sz="0" w:space="0" w:color="auto"/>
            <w:right w:val="none" w:sz="0" w:space="0" w:color="auto"/>
          </w:divBdr>
        </w:div>
        <w:div w:id="1322848531">
          <w:marLeft w:val="640"/>
          <w:marRight w:val="0"/>
          <w:marTop w:val="0"/>
          <w:marBottom w:val="0"/>
          <w:divBdr>
            <w:top w:val="none" w:sz="0" w:space="0" w:color="auto"/>
            <w:left w:val="none" w:sz="0" w:space="0" w:color="auto"/>
            <w:bottom w:val="none" w:sz="0" w:space="0" w:color="auto"/>
            <w:right w:val="none" w:sz="0" w:space="0" w:color="auto"/>
          </w:divBdr>
        </w:div>
        <w:div w:id="2098637">
          <w:marLeft w:val="640"/>
          <w:marRight w:val="0"/>
          <w:marTop w:val="0"/>
          <w:marBottom w:val="0"/>
          <w:divBdr>
            <w:top w:val="none" w:sz="0" w:space="0" w:color="auto"/>
            <w:left w:val="none" w:sz="0" w:space="0" w:color="auto"/>
            <w:bottom w:val="none" w:sz="0" w:space="0" w:color="auto"/>
            <w:right w:val="none" w:sz="0" w:space="0" w:color="auto"/>
          </w:divBdr>
        </w:div>
        <w:div w:id="598029349">
          <w:marLeft w:val="640"/>
          <w:marRight w:val="0"/>
          <w:marTop w:val="0"/>
          <w:marBottom w:val="0"/>
          <w:divBdr>
            <w:top w:val="none" w:sz="0" w:space="0" w:color="auto"/>
            <w:left w:val="none" w:sz="0" w:space="0" w:color="auto"/>
            <w:bottom w:val="none" w:sz="0" w:space="0" w:color="auto"/>
            <w:right w:val="none" w:sz="0" w:space="0" w:color="auto"/>
          </w:divBdr>
        </w:div>
        <w:div w:id="1976908819">
          <w:marLeft w:val="640"/>
          <w:marRight w:val="0"/>
          <w:marTop w:val="0"/>
          <w:marBottom w:val="0"/>
          <w:divBdr>
            <w:top w:val="none" w:sz="0" w:space="0" w:color="auto"/>
            <w:left w:val="none" w:sz="0" w:space="0" w:color="auto"/>
            <w:bottom w:val="none" w:sz="0" w:space="0" w:color="auto"/>
            <w:right w:val="none" w:sz="0" w:space="0" w:color="auto"/>
          </w:divBdr>
        </w:div>
        <w:div w:id="893462966">
          <w:marLeft w:val="640"/>
          <w:marRight w:val="0"/>
          <w:marTop w:val="0"/>
          <w:marBottom w:val="0"/>
          <w:divBdr>
            <w:top w:val="none" w:sz="0" w:space="0" w:color="auto"/>
            <w:left w:val="none" w:sz="0" w:space="0" w:color="auto"/>
            <w:bottom w:val="none" w:sz="0" w:space="0" w:color="auto"/>
            <w:right w:val="none" w:sz="0" w:space="0" w:color="auto"/>
          </w:divBdr>
        </w:div>
        <w:div w:id="946886460">
          <w:marLeft w:val="640"/>
          <w:marRight w:val="0"/>
          <w:marTop w:val="0"/>
          <w:marBottom w:val="0"/>
          <w:divBdr>
            <w:top w:val="none" w:sz="0" w:space="0" w:color="auto"/>
            <w:left w:val="none" w:sz="0" w:space="0" w:color="auto"/>
            <w:bottom w:val="none" w:sz="0" w:space="0" w:color="auto"/>
            <w:right w:val="none" w:sz="0" w:space="0" w:color="auto"/>
          </w:divBdr>
        </w:div>
        <w:div w:id="1030296678">
          <w:marLeft w:val="640"/>
          <w:marRight w:val="0"/>
          <w:marTop w:val="0"/>
          <w:marBottom w:val="0"/>
          <w:divBdr>
            <w:top w:val="none" w:sz="0" w:space="0" w:color="auto"/>
            <w:left w:val="none" w:sz="0" w:space="0" w:color="auto"/>
            <w:bottom w:val="none" w:sz="0" w:space="0" w:color="auto"/>
            <w:right w:val="none" w:sz="0" w:space="0" w:color="auto"/>
          </w:divBdr>
        </w:div>
        <w:div w:id="169221086">
          <w:marLeft w:val="640"/>
          <w:marRight w:val="0"/>
          <w:marTop w:val="0"/>
          <w:marBottom w:val="0"/>
          <w:divBdr>
            <w:top w:val="none" w:sz="0" w:space="0" w:color="auto"/>
            <w:left w:val="none" w:sz="0" w:space="0" w:color="auto"/>
            <w:bottom w:val="none" w:sz="0" w:space="0" w:color="auto"/>
            <w:right w:val="none" w:sz="0" w:space="0" w:color="auto"/>
          </w:divBdr>
        </w:div>
        <w:div w:id="487406493">
          <w:marLeft w:val="640"/>
          <w:marRight w:val="0"/>
          <w:marTop w:val="0"/>
          <w:marBottom w:val="0"/>
          <w:divBdr>
            <w:top w:val="none" w:sz="0" w:space="0" w:color="auto"/>
            <w:left w:val="none" w:sz="0" w:space="0" w:color="auto"/>
            <w:bottom w:val="none" w:sz="0" w:space="0" w:color="auto"/>
            <w:right w:val="none" w:sz="0" w:space="0" w:color="auto"/>
          </w:divBdr>
        </w:div>
        <w:div w:id="448941365">
          <w:marLeft w:val="640"/>
          <w:marRight w:val="0"/>
          <w:marTop w:val="0"/>
          <w:marBottom w:val="0"/>
          <w:divBdr>
            <w:top w:val="none" w:sz="0" w:space="0" w:color="auto"/>
            <w:left w:val="none" w:sz="0" w:space="0" w:color="auto"/>
            <w:bottom w:val="none" w:sz="0" w:space="0" w:color="auto"/>
            <w:right w:val="none" w:sz="0" w:space="0" w:color="auto"/>
          </w:divBdr>
        </w:div>
        <w:div w:id="84691472">
          <w:marLeft w:val="640"/>
          <w:marRight w:val="0"/>
          <w:marTop w:val="0"/>
          <w:marBottom w:val="0"/>
          <w:divBdr>
            <w:top w:val="none" w:sz="0" w:space="0" w:color="auto"/>
            <w:left w:val="none" w:sz="0" w:space="0" w:color="auto"/>
            <w:bottom w:val="none" w:sz="0" w:space="0" w:color="auto"/>
            <w:right w:val="none" w:sz="0" w:space="0" w:color="auto"/>
          </w:divBdr>
        </w:div>
        <w:div w:id="1970280870">
          <w:marLeft w:val="640"/>
          <w:marRight w:val="0"/>
          <w:marTop w:val="0"/>
          <w:marBottom w:val="0"/>
          <w:divBdr>
            <w:top w:val="none" w:sz="0" w:space="0" w:color="auto"/>
            <w:left w:val="none" w:sz="0" w:space="0" w:color="auto"/>
            <w:bottom w:val="none" w:sz="0" w:space="0" w:color="auto"/>
            <w:right w:val="none" w:sz="0" w:space="0" w:color="auto"/>
          </w:divBdr>
        </w:div>
        <w:div w:id="32853238">
          <w:marLeft w:val="640"/>
          <w:marRight w:val="0"/>
          <w:marTop w:val="0"/>
          <w:marBottom w:val="0"/>
          <w:divBdr>
            <w:top w:val="none" w:sz="0" w:space="0" w:color="auto"/>
            <w:left w:val="none" w:sz="0" w:space="0" w:color="auto"/>
            <w:bottom w:val="none" w:sz="0" w:space="0" w:color="auto"/>
            <w:right w:val="none" w:sz="0" w:space="0" w:color="auto"/>
          </w:divBdr>
        </w:div>
        <w:div w:id="526675579">
          <w:marLeft w:val="640"/>
          <w:marRight w:val="0"/>
          <w:marTop w:val="0"/>
          <w:marBottom w:val="0"/>
          <w:divBdr>
            <w:top w:val="none" w:sz="0" w:space="0" w:color="auto"/>
            <w:left w:val="none" w:sz="0" w:space="0" w:color="auto"/>
            <w:bottom w:val="none" w:sz="0" w:space="0" w:color="auto"/>
            <w:right w:val="none" w:sz="0" w:space="0" w:color="auto"/>
          </w:divBdr>
        </w:div>
        <w:div w:id="141966194">
          <w:marLeft w:val="640"/>
          <w:marRight w:val="0"/>
          <w:marTop w:val="0"/>
          <w:marBottom w:val="0"/>
          <w:divBdr>
            <w:top w:val="none" w:sz="0" w:space="0" w:color="auto"/>
            <w:left w:val="none" w:sz="0" w:space="0" w:color="auto"/>
            <w:bottom w:val="none" w:sz="0" w:space="0" w:color="auto"/>
            <w:right w:val="none" w:sz="0" w:space="0" w:color="auto"/>
          </w:divBdr>
        </w:div>
        <w:div w:id="486897619">
          <w:marLeft w:val="640"/>
          <w:marRight w:val="0"/>
          <w:marTop w:val="0"/>
          <w:marBottom w:val="0"/>
          <w:divBdr>
            <w:top w:val="none" w:sz="0" w:space="0" w:color="auto"/>
            <w:left w:val="none" w:sz="0" w:space="0" w:color="auto"/>
            <w:bottom w:val="none" w:sz="0" w:space="0" w:color="auto"/>
            <w:right w:val="none" w:sz="0" w:space="0" w:color="auto"/>
          </w:divBdr>
        </w:div>
        <w:div w:id="11954514">
          <w:marLeft w:val="640"/>
          <w:marRight w:val="0"/>
          <w:marTop w:val="0"/>
          <w:marBottom w:val="0"/>
          <w:divBdr>
            <w:top w:val="none" w:sz="0" w:space="0" w:color="auto"/>
            <w:left w:val="none" w:sz="0" w:space="0" w:color="auto"/>
            <w:bottom w:val="none" w:sz="0" w:space="0" w:color="auto"/>
            <w:right w:val="none" w:sz="0" w:space="0" w:color="auto"/>
          </w:divBdr>
        </w:div>
        <w:div w:id="429858971">
          <w:marLeft w:val="640"/>
          <w:marRight w:val="0"/>
          <w:marTop w:val="0"/>
          <w:marBottom w:val="0"/>
          <w:divBdr>
            <w:top w:val="none" w:sz="0" w:space="0" w:color="auto"/>
            <w:left w:val="none" w:sz="0" w:space="0" w:color="auto"/>
            <w:bottom w:val="none" w:sz="0" w:space="0" w:color="auto"/>
            <w:right w:val="none" w:sz="0" w:space="0" w:color="auto"/>
          </w:divBdr>
        </w:div>
        <w:div w:id="1947149384">
          <w:marLeft w:val="640"/>
          <w:marRight w:val="0"/>
          <w:marTop w:val="0"/>
          <w:marBottom w:val="0"/>
          <w:divBdr>
            <w:top w:val="none" w:sz="0" w:space="0" w:color="auto"/>
            <w:left w:val="none" w:sz="0" w:space="0" w:color="auto"/>
            <w:bottom w:val="none" w:sz="0" w:space="0" w:color="auto"/>
            <w:right w:val="none" w:sz="0" w:space="0" w:color="auto"/>
          </w:divBdr>
        </w:div>
        <w:div w:id="1659918554">
          <w:marLeft w:val="640"/>
          <w:marRight w:val="0"/>
          <w:marTop w:val="0"/>
          <w:marBottom w:val="0"/>
          <w:divBdr>
            <w:top w:val="none" w:sz="0" w:space="0" w:color="auto"/>
            <w:left w:val="none" w:sz="0" w:space="0" w:color="auto"/>
            <w:bottom w:val="none" w:sz="0" w:space="0" w:color="auto"/>
            <w:right w:val="none" w:sz="0" w:space="0" w:color="auto"/>
          </w:divBdr>
        </w:div>
        <w:div w:id="1047490300">
          <w:marLeft w:val="640"/>
          <w:marRight w:val="0"/>
          <w:marTop w:val="0"/>
          <w:marBottom w:val="0"/>
          <w:divBdr>
            <w:top w:val="none" w:sz="0" w:space="0" w:color="auto"/>
            <w:left w:val="none" w:sz="0" w:space="0" w:color="auto"/>
            <w:bottom w:val="none" w:sz="0" w:space="0" w:color="auto"/>
            <w:right w:val="none" w:sz="0" w:space="0" w:color="auto"/>
          </w:divBdr>
        </w:div>
        <w:div w:id="1453403816">
          <w:marLeft w:val="640"/>
          <w:marRight w:val="0"/>
          <w:marTop w:val="0"/>
          <w:marBottom w:val="0"/>
          <w:divBdr>
            <w:top w:val="none" w:sz="0" w:space="0" w:color="auto"/>
            <w:left w:val="none" w:sz="0" w:space="0" w:color="auto"/>
            <w:bottom w:val="none" w:sz="0" w:space="0" w:color="auto"/>
            <w:right w:val="none" w:sz="0" w:space="0" w:color="auto"/>
          </w:divBdr>
        </w:div>
        <w:div w:id="1925917627">
          <w:marLeft w:val="640"/>
          <w:marRight w:val="0"/>
          <w:marTop w:val="0"/>
          <w:marBottom w:val="0"/>
          <w:divBdr>
            <w:top w:val="none" w:sz="0" w:space="0" w:color="auto"/>
            <w:left w:val="none" w:sz="0" w:space="0" w:color="auto"/>
            <w:bottom w:val="none" w:sz="0" w:space="0" w:color="auto"/>
            <w:right w:val="none" w:sz="0" w:space="0" w:color="auto"/>
          </w:divBdr>
        </w:div>
        <w:div w:id="1210385504">
          <w:marLeft w:val="640"/>
          <w:marRight w:val="0"/>
          <w:marTop w:val="0"/>
          <w:marBottom w:val="0"/>
          <w:divBdr>
            <w:top w:val="none" w:sz="0" w:space="0" w:color="auto"/>
            <w:left w:val="none" w:sz="0" w:space="0" w:color="auto"/>
            <w:bottom w:val="none" w:sz="0" w:space="0" w:color="auto"/>
            <w:right w:val="none" w:sz="0" w:space="0" w:color="auto"/>
          </w:divBdr>
        </w:div>
        <w:div w:id="1483035337">
          <w:marLeft w:val="640"/>
          <w:marRight w:val="0"/>
          <w:marTop w:val="0"/>
          <w:marBottom w:val="0"/>
          <w:divBdr>
            <w:top w:val="none" w:sz="0" w:space="0" w:color="auto"/>
            <w:left w:val="none" w:sz="0" w:space="0" w:color="auto"/>
            <w:bottom w:val="none" w:sz="0" w:space="0" w:color="auto"/>
            <w:right w:val="none" w:sz="0" w:space="0" w:color="auto"/>
          </w:divBdr>
        </w:div>
        <w:div w:id="11416239">
          <w:marLeft w:val="640"/>
          <w:marRight w:val="0"/>
          <w:marTop w:val="0"/>
          <w:marBottom w:val="0"/>
          <w:divBdr>
            <w:top w:val="none" w:sz="0" w:space="0" w:color="auto"/>
            <w:left w:val="none" w:sz="0" w:space="0" w:color="auto"/>
            <w:bottom w:val="none" w:sz="0" w:space="0" w:color="auto"/>
            <w:right w:val="none" w:sz="0" w:space="0" w:color="auto"/>
          </w:divBdr>
        </w:div>
        <w:div w:id="2013599649">
          <w:marLeft w:val="640"/>
          <w:marRight w:val="0"/>
          <w:marTop w:val="0"/>
          <w:marBottom w:val="0"/>
          <w:divBdr>
            <w:top w:val="none" w:sz="0" w:space="0" w:color="auto"/>
            <w:left w:val="none" w:sz="0" w:space="0" w:color="auto"/>
            <w:bottom w:val="none" w:sz="0" w:space="0" w:color="auto"/>
            <w:right w:val="none" w:sz="0" w:space="0" w:color="auto"/>
          </w:divBdr>
        </w:div>
        <w:div w:id="160587641">
          <w:marLeft w:val="640"/>
          <w:marRight w:val="0"/>
          <w:marTop w:val="0"/>
          <w:marBottom w:val="0"/>
          <w:divBdr>
            <w:top w:val="none" w:sz="0" w:space="0" w:color="auto"/>
            <w:left w:val="none" w:sz="0" w:space="0" w:color="auto"/>
            <w:bottom w:val="none" w:sz="0" w:space="0" w:color="auto"/>
            <w:right w:val="none" w:sz="0" w:space="0" w:color="auto"/>
          </w:divBdr>
        </w:div>
        <w:div w:id="945385807">
          <w:marLeft w:val="640"/>
          <w:marRight w:val="0"/>
          <w:marTop w:val="0"/>
          <w:marBottom w:val="0"/>
          <w:divBdr>
            <w:top w:val="none" w:sz="0" w:space="0" w:color="auto"/>
            <w:left w:val="none" w:sz="0" w:space="0" w:color="auto"/>
            <w:bottom w:val="none" w:sz="0" w:space="0" w:color="auto"/>
            <w:right w:val="none" w:sz="0" w:space="0" w:color="auto"/>
          </w:divBdr>
        </w:div>
        <w:div w:id="296498291">
          <w:marLeft w:val="640"/>
          <w:marRight w:val="0"/>
          <w:marTop w:val="0"/>
          <w:marBottom w:val="0"/>
          <w:divBdr>
            <w:top w:val="none" w:sz="0" w:space="0" w:color="auto"/>
            <w:left w:val="none" w:sz="0" w:space="0" w:color="auto"/>
            <w:bottom w:val="none" w:sz="0" w:space="0" w:color="auto"/>
            <w:right w:val="none" w:sz="0" w:space="0" w:color="auto"/>
          </w:divBdr>
        </w:div>
        <w:div w:id="945842092">
          <w:marLeft w:val="640"/>
          <w:marRight w:val="0"/>
          <w:marTop w:val="0"/>
          <w:marBottom w:val="0"/>
          <w:divBdr>
            <w:top w:val="none" w:sz="0" w:space="0" w:color="auto"/>
            <w:left w:val="none" w:sz="0" w:space="0" w:color="auto"/>
            <w:bottom w:val="none" w:sz="0" w:space="0" w:color="auto"/>
            <w:right w:val="none" w:sz="0" w:space="0" w:color="auto"/>
          </w:divBdr>
        </w:div>
        <w:div w:id="1679427713">
          <w:marLeft w:val="640"/>
          <w:marRight w:val="0"/>
          <w:marTop w:val="0"/>
          <w:marBottom w:val="0"/>
          <w:divBdr>
            <w:top w:val="none" w:sz="0" w:space="0" w:color="auto"/>
            <w:left w:val="none" w:sz="0" w:space="0" w:color="auto"/>
            <w:bottom w:val="none" w:sz="0" w:space="0" w:color="auto"/>
            <w:right w:val="none" w:sz="0" w:space="0" w:color="auto"/>
          </w:divBdr>
        </w:div>
        <w:div w:id="1454446979">
          <w:marLeft w:val="640"/>
          <w:marRight w:val="0"/>
          <w:marTop w:val="0"/>
          <w:marBottom w:val="0"/>
          <w:divBdr>
            <w:top w:val="none" w:sz="0" w:space="0" w:color="auto"/>
            <w:left w:val="none" w:sz="0" w:space="0" w:color="auto"/>
            <w:bottom w:val="none" w:sz="0" w:space="0" w:color="auto"/>
            <w:right w:val="none" w:sz="0" w:space="0" w:color="auto"/>
          </w:divBdr>
        </w:div>
        <w:div w:id="1117220188">
          <w:marLeft w:val="640"/>
          <w:marRight w:val="0"/>
          <w:marTop w:val="0"/>
          <w:marBottom w:val="0"/>
          <w:divBdr>
            <w:top w:val="none" w:sz="0" w:space="0" w:color="auto"/>
            <w:left w:val="none" w:sz="0" w:space="0" w:color="auto"/>
            <w:bottom w:val="none" w:sz="0" w:space="0" w:color="auto"/>
            <w:right w:val="none" w:sz="0" w:space="0" w:color="auto"/>
          </w:divBdr>
        </w:div>
        <w:div w:id="281231681">
          <w:marLeft w:val="640"/>
          <w:marRight w:val="0"/>
          <w:marTop w:val="0"/>
          <w:marBottom w:val="0"/>
          <w:divBdr>
            <w:top w:val="none" w:sz="0" w:space="0" w:color="auto"/>
            <w:left w:val="none" w:sz="0" w:space="0" w:color="auto"/>
            <w:bottom w:val="none" w:sz="0" w:space="0" w:color="auto"/>
            <w:right w:val="none" w:sz="0" w:space="0" w:color="auto"/>
          </w:divBdr>
        </w:div>
        <w:div w:id="2103918226">
          <w:marLeft w:val="640"/>
          <w:marRight w:val="0"/>
          <w:marTop w:val="0"/>
          <w:marBottom w:val="0"/>
          <w:divBdr>
            <w:top w:val="none" w:sz="0" w:space="0" w:color="auto"/>
            <w:left w:val="none" w:sz="0" w:space="0" w:color="auto"/>
            <w:bottom w:val="none" w:sz="0" w:space="0" w:color="auto"/>
            <w:right w:val="none" w:sz="0" w:space="0" w:color="auto"/>
          </w:divBdr>
        </w:div>
        <w:div w:id="1965185339">
          <w:marLeft w:val="640"/>
          <w:marRight w:val="0"/>
          <w:marTop w:val="0"/>
          <w:marBottom w:val="0"/>
          <w:divBdr>
            <w:top w:val="none" w:sz="0" w:space="0" w:color="auto"/>
            <w:left w:val="none" w:sz="0" w:space="0" w:color="auto"/>
            <w:bottom w:val="none" w:sz="0" w:space="0" w:color="auto"/>
            <w:right w:val="none" w:sz="0" w:space="0" w:color="auto"/>
          </w:divBdr>
        </w:div>
        <w:div w:id="1413162416">
          <w:marLeft w:val="640"/>
          <w:marRight w:val="0"/>
          <w:marTop w:val="0"/>
          <w:marBottom w:val="0"/>
          <w:divBdr>
            <w:top w:val="none" w:sz="0" w:space="0" w:color="auto"/>
            <w:left w:val="none" w:sz="0" w:space="0" w:color="auto"/>
            <w:bottom w:val="none" w:sz="0" w:space="0" w:color="auto"/>
            <w:right w:val="none" w:sz="0" w:space="0" w:color="auto"/>
          </w:divBdr>
        </w:div>
        <w:div w:id="1532720568">
          <w:marLeft w:val="640"/>
          <w:marRight w:val="0"/>
          <w:marTop w:val="0"/>
          <w:marBottom w:val="0"/>
          <w:divBdr>
            <w:top w:val="none" w:sz="0" w:space="0" w:color="auto"/>
            <w:left w:val="none" w:sz="0" w:space="0" w:color="auto"/>
            <w:bottom w:val="none" w:sz="0" w:space="0" w:color="auto"/>
            <w:right w:val="none" w:sz="0" w:space="0" w:color="auto"/>
          </w:divBdr>
        </w:div>
        <w:div w:id="1316912574">
          <w:marLeft w:val="640"/>
          <w:marRight w:val="0"/>
          <w:marTop w:val="0"/>
          <w:marBottom w:val="0"/>
          <w:divBdr>
            <w:top w:val="none" w:sz="0" w:space="0" w:color="auto"/>
            <w:left w:val="none" w:sz="0" w:space="0" w:color="auto"/>
            <w:bottom w:val="none" w:sz="0" w:space="0" w:color="auto"/>
            <w:right w:val="none" w:sz="0" w:space="0" w:color="auto"/>
          </w:divBdr>
        </w:div>
        <w:div w:id="340939101">
          <w:marLeft w:val="640"/>
          <w:marRight w:val="0"/>
          <w:marTop w:val="0"/>
          <w:marBottom w:val="0"/>
          <w:divBdr>
            <w:top w:val="none" w:sz="0" w:space="0" w:color="auto"/>
            <w:left w:val="none" w:sz="0" w:space="0" w:color="auto"/>
            <w:bottom w:val="none" w:sz="0" w:space="0" w:color="auto"/>
            <w:right w:val="none" w:sz="0" w:space="0" w:color="auto"/>
          </w:divBdr>
        </w:div>
        <w:div w:id="2021469221">
          <w:marLeft w:val="640"/>
          <w:marRight w:val="0"/>
          <w:marTop w:val="0"/>
          <w:marBottom w:val="0"/>
          <w:divBdr>
            <w:top w:val="none" w:sz="0" w:space="0" w:color="auto"/>
            <w:left w:val="none" w:sz="0" w:space="0" w:color="auto"/>
            <w:bottom w:val="none" w:sz="0" w:space="0" w:color="auto"/>
            <w:right w:val="none" w:sz="0" w:space="0" w:color="auto"/>
          </w:divBdr>
        </w:div>
        <w:div w:id="399376659">
          <w:marLeft w:val="640"/>
          <w:marRight w:val="0"/>
          <w:marTop w:val="0"/>
          <w:marBottom w:val="0"/>
          <w:divBdr>
            <w:top w:val="none" w:sz="0" w:space="0" w:color="auto"/>
            <w:left w:val="none" w:sz="0" w:space="0" w:color="auto"/>
            <w:bottom w:val="none" w:sz="0" w:space="0" w:color="auto"/>
            <w:right w:val="none" w:sz="0" w:space="0" w:color="auto"/>
          </w:divBdr>
        </w:div>
        <w:div w:id="1163815546">
          <w:marLeft w:val="640"/>
          <w:marRight w:val="0"/>
          <w:marTop w:val="0"/>
          <w:marBottom w:val="0"/>
          <w:divBdr>
            <w:top w:val="none" w:sz="0" w:space="0" w:color="auto"/>
            <w:left w:val="none" w:sz="0" w:space="0" w:color="auto"/>
            <w:bottom w:val="none" w:sz="0" w:space="0" w:color="auto"/>
            <w:right w:val="none" w:sz="0" w:space="0" w:color="auto"/>
          </w:divBdr>
        </w:div>
        <w:div w:id="2088644445">
          <w:marLeft w:val="640"/>
          <w:marRight w:val="0"/>
          <w:marTop w:val="0"/>
          <w:marBottom w:val="0"/>
          <w:divBdr>
            <w:top w:val="none" w:sz="0" w:space="0" w:color="auto"/>
            <w:left w:val="none" w:sz="0" w:space="0" w:color="auto"/>
            <w:bottom w:val="none" w:sz="0" w:space="0" w:color="auto"/>
            <w:right w:val="none" w:sz="0" w:space="0" w:color="auto"/>
          </w:divBdr>
        </w:div>
        <w:div w:id="396126434">
          <w:marLeft w:val="640"/>
          <w:marRight w:val="0"/>
          <w:marTop w:val="0"/>
          <w:marBottom w:val="0"/>
          <w:divBdr>
            <w:top w:val="none" w:sz="0" w:space="0" w:color="auto"/>
            <w:left w:val="none" w:sz="0" w:space="0" w:color="auto"/>
            <w:bottom w:val="none" w:sz="0" w:space="0" w:color="auto"/>
            <w:right w:val="none" w:sz="0" w:space="0" w:color="auto"/>
          </w:divBdr>
        </w:div>
        <w:div w:id="1596478866">
          <w:marLeft w:val="640"/>
          <w:marRight w:val="0"/>
          <w:marTop w:val="0"/>
          <w:marBottom w:val="0"/>
          <w:divBdr>
            <w:top w:val="none" w:sz="0" w:space="0" w:color="auto"/>
            <w:left w:val="none" w:sz="0" w:space="0" w:color="auto"/>
            <w:bottom w:val="none" w:sz="0" w:space="0" w:color="auto"/>
            <w:right w:val="none" w:sz="0" w:space="0" w:color="auto"/>
          </w:divBdr>
        </w:div>
        <w:div w:id="1676877369">
          <w:marLeft w:val="640"/>
          <w:marRight w:val="0"/>
          <w:marTop w:val="0"/>
          <w:marBottom w:val="0"/>
          <w:divBdr>
            <w:top w:val="none" w:sz="0" w:space="0" w:color="auto"/>
            <w:left w:val="none" w:sz="0" w:space="0" w:color="auto"/>
            <w:bottom w:val="none" w:sz="0" w:space="0" w:color="auto"/>
            <w:right w:val="none" w:sz="0" w:space="0" w:color="auto"/>
          </w:divBdr>
        </w:div>
        <w:div w:id="2016574041">
          <w:marLeft w:val="640"/>
          <w:marRight w:val="0"/>
          <w:marTop w:val="0"/>
          <w:marBottom w:val="0"/>
          <w:divBdr>
            <w:top w:val="none" w:sz="0" w:space="0" w:color="auto"/>
            <w:left w:val="none" w:sz="0" w:space="0" w:color="auto"/>
            <w:bottom w:val="none" w:sz="0" w:space="0" w:color="auto"/>
            <w:right w:val="none" w:sz="0" w:space="0" w:color="auto"/>
          </w:divBdr>
        </w:div>
        <w:div w:id="1199392421">
          <w:marLeft w:val="640"/>
          <w:marRight w:val="0"/>
          <w:marTop w:val="0"/>
          <w:marBottom w:val="0"/>
          <w:divBdr>
            <w:top w:val="none" w:sz="0" w:space="0" w:color="auto"/>
            <w:left w:val="none" w:sz="0" w:space="0" w:color="auto"/>
            <w:bottom w:val="none" w:sz="0" w:space="0" w:color="auto"/>
            <w:right w:val="none" w:sz="0" w:space="0" w:color="auto"/>
          </w:divBdr>
        </w:div>
        <w:div w:id="1393654262">
          <w:marLeft w:val="640"/>
          <w:marRight w:val="0"/>
          <w:marTop w:val="0"/>
          <w:marBottom w:val="0"/>
          <w:divBdr>
            <w:top w:val="none" w:sz="0" w:space="0" w:color="auto"/>
            <w:left w:val="none" w:sz="0" w:space="0" w:color="auto"/>
            <w:bottom w:val="none" w:sz="0" w:space="0" w:color="auto"/>
            <w:right w:val="none" w:sz="0" w:space="0" w:color="auto"/>
          </w:divBdr>
        </w:div>
        <w:div w:id="202717454">
          <w:marLeft w:val="640"/>
          <w:marRight w:val="0"/>
          <w:marTop w:val="0"/>
          <w:marBottom w:val="0"/>
          <w:divBdr>
            <w:top w:val="none" w:sz="0" w:space="0" w:color="auto"/>
            <w:left w:val="none" w:sz="0" w:space="0" w:color="auto"/>
            <w:bottom w:val="none" w:sz="0" w:space="0" w:color="auto"/>
            <w:right w:val="none" w:sz="0" w:space="0" w:color="auto"/>
          </w:divBdr>
        </w:div>
        <w:div w:id="1537350331">
          <w:marLeft w:val="640"/>
          <w:marRight w:val="0"/>
          <w:marTop w:val="0"/>
          <w:marBottom w:val="0"/>
          <w:divBdr>
            <w:top w:val="none" w:sz="0" w:space="0" w:color="auto"/>
            <w:left w:val="none" w:sz="0" w:space="0" w:color="auto"/>
            <w:bottom w:val="none" w:sz="0" w:space="0" w:color="auto"/>
            <w:right w:val="none" w:sz="0" w:space="0" w:color="auto"/>
          </w:divBdr>
        </w:div>
        <w:div w:id="75132100">
          <w:marLeft w:val="640"/>
          <w:marRight w:val="0"/>
          <w:marTop w:val="0"/>
          <w:marBottom w:val="0"/>
          <w:divBdr>
            <w:top w:val="none" w:sz="0" w:space="0" w:color="auto"/>
            <w:left w:val="none" w:sz="0" w:space="0" w:color="auto"/>
            <w:bottom w:val="none" w:sz="0" w:space="0" w:color="auto"/>
            <w:right w:val="none" w:sz="0" w:space="0" w:color="auto"/>
          </w:divBdr>
        </w:div>
        <w:div w:id="827787020">
          <w:marLeft w:val="640"/>
          <w:marRight w:val="0"/>
          <w:marTop w:val="0"/>
          <w:marBottom w:val="0"/>
          <w:divBdr>
            <w:top w:val="none" w:sz="0" w:space="0" w:color="auto"/>
            <w:left w:val="none" w:sz="0" w:space="0" w:color="auto"/>
            <w:bottom w:val="none" w:sz="0" w:space="0" w:color="auto"/>
            <w:right w:val="none" w:sz="0" w:space="0" w:color="auto"/>
          </w:divBdr>
        </w:div>
        <w:div w:id="1647974305">
          <w:marLeft w:val="640"/>
          <w:marRight w:val="0"/>
          <w:marTop w:val="0"/>
          <w:marBottom w:val="0"/>
          <w:divBdr>
            <w:top w:val="none" w:sz="0" w:space="0" w:color="auto"/>
            <w:left w:val="none" w:sz="0" w:space="0" w:color="auto"/>
            <w:bottom w:val="none" w:sz="0" w:space="0" w:color="auto"/>
            <w:right w:val="none" w:sz="0" w:space="0" w:color="auto"/>
          </w:divBdr>
        </w:div>
        <w:div w:id="2080906918">
          <w:marLeft w:val="640"/>
          <w:marRight w:val="0"/>
          <w:marTop w:val="0"/>
          <w:marBottom w:val="0"/>
          <w:divBdr>
            <w:top w:val="none" w:sz="0" w:space="0" w:color="auto"/>
            <w:left w:val="none" w:sz="0" w:space="0" w:color="auto"/>
            <w:bottom w:val="none" w:sz="0" w:space="0" w:color="auto"/>
            <w:right w:val="none" w:sz="0" w:space="0" w:color="auto"/>
          </w:divBdr>
        </w:div>
        <w:div w:id="1634361410">
          <w:marLeft w:val="640"/>
          <w:marRight w:val="0"/>
          <w:marTop w:val="0"/>
          <w:marBottom w:val="0"/>
          <w:divBdr>
            <w:top w:val="none" w:sz="0" w:space="0" w:color="auto"/>
            <w:left w:val="none" w:sz="0" w:space="0" w:color="auto"/>
            <w:bottom w:val="none" w:sz="0" w:space="0" w:color="auto"/>
            <w:right w:val="none" w:sz="0" w:space="0" w:color="auto"/>
          </w:divBdr>
        </w:div>
        <w:div w:id="1933273436">
          <w:marLeft w:val="640"/>
          <w:marRight w:val="0"/>
          <w:marTop w:val="0"/>
          <w:marBottom w:val="0"/>
          <w:divBdr>
            <w:top w:val="none" w:sz="0" w:space="0" w:color="auto"/>
            <w:left w:val="none" w:sz="0" w:space="0" w:color="auto"/>
            <w:bottom w:val="none" w:sz="0" w:space="0" w:color="auto"/>
            <w:right w:val="none" w:sz="0" w:space="0" w:color="auto"/>
          </w:divBdr>
        </w:div>
        <w:div w:id="69549600">
          <w:marLeft w:val="640"/>
          <w:marRight w:val="0"/>
          <w:marTop w:val="0"/>
          <w:marBottom w:val="0"/>
          <w:divBdr>
            <w:top w:val="none" w:sz="0" w:space="0" w:color="auto"/>
            <w:left w:val="none" w:sz="0" w:space="0" w:color="auto"/>
            <w:bottom w:val="none" w:sz="0" w:space="0" w:color="auto"/>
            <w:right w:val="none" w:sz="0" w:space="0" w:color="auto"/>
          </w:divBdr>
        </w:div>
        <w:div w:id="1995255039">
          <w:marLeft w:val="640"/>
          <w:marRight w:val="0"/>
          <w:marTop w:val="0"/>
          <w:marBottom w:val="0"/>
          <w:divBdr>
            <w:top w:val="none" w:sz="0" w:space="0" w:color="auto"/>
            <w:left w:val="none" w:sz="0" w:space="0" w:color="auto"/>
            <w:bottom w:val="none" w:sz="0" w:space="0" w:color="auto"/>
            <w:right w:val="none" w:sz="0" w:space="0" w:color="auto"/>
          </w:divBdr>
        </w:div>
        <w:div w:id="1431044939">
          <w:marLeft w:val="640"/>
          <w:marRight w:val="0"/>
          <w:marTop w:val="0"/>
          <w:marBottom w:val="0"/>
          <w:divBdr>
            <w:top w:val="none" w:sz="0" w:space="0" w:color="auto"/>
            <w:left w:val="none" w:sz="0" w:space="0" w:color="auto"/>
            <w:bottom w:val="none" w:sz="0" w:space="0" w:color="auto"/>
            <w:right w:val="none" w:sz="0" w:space="0" w:color="auto"/>
          </w:divBdr>
        </w:div>
        <w:div w:id="1397975674">
          <w:marLeft w:val="640"/>
          <w:marRight w:val="0"/>
          <w:marTop w:val="0"/>
          <w:marBottom w:val="0"/>
          <w:divBdr>
            <w:top w:val="none" w:sz="0" w:space="0" w:color="auto"/>
            <w:left w:val="none" w:sz="0" w:space="0" w:color="auto"/>
            <w:bottom w:val="none" w:sz="0" w:space="0" w:color="auto"/>
            <w:right w:val="none" w:sz="0" w:space="0" w:color="auto"/>
          </w:divBdr>
        </w:div>
        <w:div w:id="1818765608">
          <w:marLeft w:val="640"/>
          <w:marRight w:val="0"/>
          <w:marTop w:val="0"/>
          <w:marBottom w:val="0"/>
          <w:divBdr>
            <w:top w:val="none" w:sz="0" w:space="0" w:color="auto"/>
            <w:left w:val="none" w:sz="0" w:space="0" w:color="auto"/>
            <w:bottom w:val="none" w:sz="0" w:space="0" w:color="auto"/>
            <w:right w:val="none" w:sz="0" w:space="0" w:color="auto"/>
          </w:divBdr>
        </w:div>
        <w:div w:id="2127657033">
          <w:marLeft w:val="640"/>
          <w:marRight w:val="0"/>
          <w:marTop w:val="0"/>
          <w:marBottom w:val="0"/>
          <w:divBdr>
            <w:top w:val="none" w:sz="0" w:space="0" w:color="auto"/>
            <w:left w:val="none" w:sz="0" w:space="0" w:color="auto"/>
            <w:bottom w:val="none" w:sz="0" w:space="0" w:color="auto"/>
            <w:right w:val="none" w:sz="0" w:space="0" w:color="auto"/>
          </w:divBdr>
        </w:div>
        <w:div w:id="715739247">
          <w:marLeft w:val="640"/>
          <w:marRight w:val="0"/>
          <w:marTop w:val="0"/>
          <w:marBottom w:val="0"/>
          <w:divBdr>
            <w:top w:val="none" w:sz="0" w:space="0" w:color="auto"/>
            <w:left w:val="none" w:sz="0" w:space="0" w:color="auto"/>
            <w:bottom w:val="none" w:sz="0" w:space="0" w:color="auto"/>
            <w:right w:val="none" w:sz="0" w:space="0" w:color="auto"/>
          </w:divBdr>
        </w:div>
        <w:div w:id="1615015707">
          <w:marLeft w:val="640"/>
          <w:marRight w:val="0"/>
          <w:marTop w:val="0"/>
          <w:marBottom w:val="0"/>
          <w:divBdr>
            <w:top w:val="none" w:sz="0" w:space="0" w:color="auto"/>
            <w:left w:val="none" w:sz="0" w:space="0" w:color="auto"/>
            <w:bottom w:val="none" w:sz="0" w:space="0" w:color="auto"/>
            <w:right w:val="none" w:sz="0" w:space="0" w:color="auto"/>
          </w:divBdr>
        </w:div>
        <w:div w:id="760756235">
          <w:marLeft w:val="640"/>
          <w:marRight w:val="0"/>
          <w:marTop w:val="0"/>
          <w:marBottom w:val="0"/>
          <w:divBdr>
            <w:top w:val="none" w:sz="0" w:space="0" w:color="auto"/>
            <w:left w:val="none" w:sz="0" w:space="0" w:color="auto"/>
            <w:bottom w:val="none" w:sz="0" w:space="0" w:color="auto"/>
            <w:right w:val="none" w:sz="0" w:space="0" w:color="auto"/>
          </w:divBdr>
        </w:div>
        <w:div w:id="211697682">
          <w:marLeft w:val="640"/>
          <w:marRight w:val="0"/>
          <w:marTop w:val="0"/>
          <w:marBottom w:val="0"/>
          <w:divBdr>
            <w:top w:val="none" w:sz="0" w:space="0" w:color="auto"/>
            <w:left w:val="none" w:sz="0" w:space="0" w:color="auto"/>
            <w:bottom w:val="none" w:sz="0" w:space="0" w:color="auto"/>
            <w:right w:val="none" w:sz="0" w:space="0" w:color="auto"/>
          </w:divBdr>
        </w:div>
        <w:div w:id="300233323">
          <w:marLeft w:val="640"/>
          <w:marRight w:val="0"/>
          <w:marTop w:val="0"/>
          <w:marBottom w:val="0"/>
          <w:divBdr>
            <w:top w:val="none" w:sz="0" w:space="0" w:color="auto"/>
            <w:left w:val="none" w:sz="0" w:space="0" w:color="auto"/>
            <w:bottom w:val="none" w:sz="0" w:space="0" w:color="auto"/>
            <w:right w:val="none" w:sz="0" w:space="0" w:color="auto"/>
          </w:divBdr>
        </w:div>
        <w:div w:id="1183938964">
          <w:marLeft w:val="640"/>
          <w:marRight w:val="0"/>
          <w:marTop w:val="0"/>
          <w:marBottom w:val="0"/>
          <w:divBdr>
            <w:top w:val="none" w:sz="0" w:space="0" w:color="auto"/>
            <w:left w:val="none" w:sz="0" w:space="0" w:color="auto"/>
            <w:bottom w:val="none" w:sz="0" w:space="0" w:color="auto"/>
            <w:right w:val="none" w:sz="0" w:space="0" w:color="auto"/>
          </w:divBdr>
        </w:div>
        <w:div w:id="1271468673">
          <w:marLeft w:val="640"/>
          <w:marRight w:val="0"/>
          <w:marTop w:val="0"/>
          <w:marBottom w:val="0"/>
          <w:divBdr>
            <w:top w:val="none" w:sz="0" w:space="0" w:color="auto"/>
            <w:left w:val="none" w:sz="0" w:space="0" w:color="auto"/>
            <w:bottom w:val="none" w:sz="0" w:space="0" w:color="auto"/>
            <w:right w:val="none" w:sz="0" w:space="0" w:color="auto"/>
          </w:divBdr>
        </w:div>
        <w:div w:id="1520463879">
          <w:marLeft w:val="640"/>
          <w:marRight w:val="0"/>
          <w:marTop w:val="0"/>
          <w:marBottom w:val="0"/>
          <w:divBdr>
            <w:top w:val="none" w:sz="0" w:space="0" w:color="auto"/>
            <w:left w:val="none" w:sz="0" w:space="0" w:color="auto"/>
            <w:bottom w:val="none" w:sz="0" w:space="0" w:color="auto"/>
            <w:right w:val="none" w:sz="0" w:space="0" w:color="auto"/>
          </w:divBdr>
        </w:div>
        <w:div w:id="1870029597">
          <w:marLeft w:val="640"/>
          <w:marRight w:val="0"/>
          <w:marTop w:val="0"/>
          <w:marBottom w:val="0"/>
          <w:divBdr>
            <w:top w:val="none" w:sz="0" w:space="0" w:color="auto"/>
            <w:left w:val="none" w:sz="0" w:space="0" w:color="auto"/>
            <w:bottom w:val="none" w:sz="0" w:space="0" w:color="auto"/>
            <w:right w:val="none" w:sz="0" w:space="0" w:color="auto"/>
          </w:divBdr>
        </w:div>
        <w:div w:id="1787113720">
          <w:marLeft w:val="640"/>
          <w:marRight w:val="0"/>
          <w:marTop w:val="0"/>
          <w:marBottom w:val="0"/>
          <w:divBdr>
            <w:top w:val="none" w:sz="0" w:space="0" w:color="auto"/>
            <w:left w:val="none" w:sz="0" w:space="0" w:color="auto"/>
            <w:bottom w:val="none" w:sz="0" w:space="0" w:color="auto"/>
            <w:right w:val="none" w:sz="0" w:space="0" w:color="auto"/>
          </w:divBdr>
        </w:div>
        <w:div w:id="1060833636">
          <w:marLeft w:val="640"/>
          <w:marRight w:val="0"/>
          <w:marTop w:val="0"/>
          <w:marBottom w:val="0"/>
          <w:divBdr>
            <w:top w:val="none" w:sz="0" w:space="0" w:color="auto"/>
            <w:left w:val="none" w:sz="0" w:space="0" w:color="auto"/>
            <w:bottom w:val="none" w:sz="0" w:space="0" w:color="auto"/>
            <w:right w:val="none" w:sz="0" w:space="0" w:color="auto"/>
          </w:divBdr>
        </w:div>
        <w:div w:id="1233002743">
          <w:marLeft w:val="640"/>
          <w:marRight w:val="0"/>
          <w:marTop w:val="0"/>
          <w:marBottom w:val="0"/>
          <w:divBdr>
            <w:top w:val="none" w:sz="0" w:space="0" w:color="auto"/>
            <w:left w:val="none" w:sz="0" w:space="0" w:color="auto"/>
            <w:bottom w:val="none" w:sz="0" w:space="0" w:color="auto"/>
            <w:right w:val="none" w:sz="0" w:space="0" w:color="auto"/>
          </w:divBdr>
        </w:div>
        <w:div w:id="988367025">
          <w:marLeft w:val="640"/>
          <w:marRight w:val="0"/>
          <w:marTop w:val="0"/>
          <w:marBottom w:val="0"/>
          <w:divBdr>
            <w:top w:val="none" w:sz="0" w:space="0" w:color="auto"/>
            <w:left w:val="none" w:sz="0" w:space="0" w:color="auto"/>
            <w:bottom w:val="none" w:sz="0" w:space="0" w:color="auto"/>
            <w:right w:val="none" w:sz="0" w:space="0" w:color="auto"/>
          </w:divBdr>
        </w:div>
        <w:div w:id="1307706112">
          <w:marLeft w:val="640"/>
          <w:marRight w:val="0"/>
          <w:marTop w:val="0"/>
          <w:marBottom w:val="0"/>
          <w:divBdr>
            <w:top w:val="none" w:sz="0" w:space="0" w:color="auto"/>
            <w:left w:val="none" w:sz="0" w:space="0" w:color="auto"/>
            <w:bottom w:val="none" w:sz="0" w:space="0" w:color="auto"/>
            <w:right w:val="none" w:sz="0" w:space="0" w:color="auto"/>
          </w:divBdr>
        </w:div>
        <w:div w:id="779302755">
          <w:marLeft w:val="640"/>
          <w:marRight w:val="0"/>
          <w:marTop w:val="0"/>
          <w:marBottom w:val="0"/>
          <w:divBdr>
            <w:top w:val="none" w:sz="0" w:space="0" w:color="auto"/>
            <w:left w:val="none" w:sz="0" w:space="0" w:color="auto"/>
            <w:bottom w:val="none" w:sz="0" w:space="0" w:color="auto"/>
            <w:right w:val="none" w:sz="0" w:space="0" w:color="auto"/>
          </w:divBdr>
        </w:div>
        <w:div w:id="1693610824">
          <w:marLeft w:val="640"/>
          <w:marRight w:val="0"/>
          <w:marTop w:val="0"/>
          <w:marBottom w:val="0"/>
          <w:divBdr>
            <w:top w:val="none" w:sz="0" w:space="0" w:color="auto"/>
            <w:left w:val="none" w:sz="0" w:space="0" w:color="auto"/>
            <w:bottom w:val="none" w:sz="0" w:space="0" w:color="auto"/>
            <w:right w:val="none" w:sz="0" w:space="0" w:color="auto"/>
          </w:divBdr>
        </w:div>
        <w:div w:id="1318069303">
          <w:marLeft w:val="640"/>
          <w:marRight w:val="0"/>
          <w:marTop w:val="0"/>
          <w:marBottom w:val="0"/>
          <w:divBdr>
            <w:top w:val="none" w:sz="0" w:space="0" w:color="auto"/>
            <w:left w:val="none" w:sz="0" w:space="0" w:color="auto"/>
            <w:bottom w:val="none" w:sz="0" w:space="0" w:color="auto"/>
            <w:right w:val="none" w:sz="0" w:space="0" w:color="auto"/>
          </w:divBdr>
        </w:div>
        <w:div w:id="1810517572">
          <w:marLeft w:val="640"/>
          <w:marRight w:val="0"/>
          <w:marTop w:val="0"/>
          <w:marBottom w:val="0"/>
          <w:divBdr>
            <w:top w:val="none" w:sz="0" w:space="0" w:color="auto"/>
            <w:left w:val="none" w:sz="0" w:space="0" w:color="auto"/>
            <w:bottom w:val="none" w:sz="0" w:space="0" w:color="auto"/>
            <w:right w:val="none" w:sz="0" w:space="0" w:color="auto"/>
          </w:divBdr>
        </w:div>
        <w:div w:id="468982847">
          <w:marLeft w:val="640"/>
          <w:marRight w:val="0"/>
          <w:marTop w:val="0"/>
          <w:marBottom w:val="0"/>
          <w:divBdr>
            <w:top w:val="none" w:sz="0" w:space="0" w:color="auto"/>
            <w:left w:val="none" w:sz="0" w:space="0" w:color="auto"/>
            <w:bottom w:val="none" w:sz="0" w:space="0" w:color="auto"/>
            <w:right w:val="none" w:sz="0" w:space="0" w:color="auto"/>
          </w:divBdr>
        </w:div>
        <w:div w:id="588545159">
          <w:marLeft w:val="640"/>
          <w:marRight w:val="0"/>
          <w:marTop w:val="0"/>
          <w:marBottom w:val="0"/>
          <w:divBdr>
            <w:top w:val="none" w:sz="0" w:space="0" w:color="auto"/>
            <w:left w:val="none" w:sz="0" w:space="0" w:color="auto"/>
            <w:bottom w:val="none" w:sz="0" w:space="0" w:color="auto"/>
            <w:right w:val="none" w:sz="0" w:space="0" w:color="auto"/>
          </w:divBdr>
        </w:div>
        <w:div w:id="1956982872">
          <w:marLeft w:val="640"/>
          <w:marRight w:val="0"/>
          <w:marTop w:val="0"/>
          <w:marBottom w:val="0"/>
          <w:divBdr>
            <w:top w:val="none" w:sz="0" w:space="0" w:color="auto"/>
            <w:left w:val="none" w:sz="0" w:space="0" w:color="auto"/>
            <w:bottom w:val="none" w:sz="0" w:space="0" w:color="auto"/>
            <w:right w:val="none" w:sz="0" w:space="0" w:color="auto"/>
          </w:divBdr>
        </w:div>
        <w:div w:id="1068041047">
          <w:marLeft w:val="640"/>
          <w:marRight w:val="0"/>
          <w:marTop w:val="0"/>
          <w:marBottom w:val="0"/>
          <w:divBdr>
            <w:top w:val="none" w:sz="0" w:space="0" w:color="auto"/>
            <w:left w:val="none" w:sz="0" w:space="0" w:color="auto"/>
            <w:bottom w:val="none" w:sz="0" w:space="0" w:color="auto"/>
            <w:right w:val="none" w:sz="0" w:space="0" w:color="auto"/>
          </w:divBdr>
        </w:div>
        <w:div w:id="766384542">
          <w:marLeft w:val="640"/>
          <w:marRight w:val="0"/>
          <w:marTop w:val="0"/>
          <w:marBottom w:val="0"/>
          <w:divBdr>
            <w:top w:val="none" w:sz="0" w:space="0" w:color="auto"/>
            <w:left w:val="none" w:sz="0" w:space="0" w:color="auto"/>
            <w:bottom w:val="none" w:sz="0" w:space="0" w:color="auto"/>
            <w:right w:val="none" w:sz="0" w:space="0" w:color="auto"/>
          </w:divBdr>
        </w:div>
        <w:div w:id="1502313628">
          <w:marLeft w:val="640"/>
          <w:marRight w:val="0"/>
          <w:marTop w:val="0"/>
          <w:marBottom w:val="0"/>
          <w:divBdr>
            <w:top w:val="none" w:sz="0" w:space="0" w:color="auto"/>
            <w:left w:val="none" w:sz="0" w:space="0" w:color="auto"/>
            <w:bottom w:val="none" w:sz="0" w:space="0" w:color="auto"/>
            <w:right w:val="none" w:sz="0" w:space="0" w:color="auto"/>
          </w:divBdr>
        </w:div>
        <w:div w:id="345713051">
          <w:marLeft w:val="640"/>
          <w:marRight w:val="0"/>
          <w:marTop w:val="0"/>
          <w:marBottom w:val="0"/>
          <w:divBdr>
            <w:top w:val="none" w:sz="0" w:space="0" w:color="auto"/>
            <w:left w:val="none" w:sz="0" w:space="0" w:color="auto"/>
            <w:bottom w:val="none" w:sz="0" w:space="0" w:color="auto"/>
            <w:right w:val="none" w:sz="0" w:space="0" w:color="auto"/>
          </w:divBdr>
        </w:div>
        <w:div w:id="689331784">
          <w:marLeft w:val="640"/>
          <w:marRight w:val="0"/>
          <w:marTop w:val="0"/>
          <w:marBottom w:val="0"/>
          <w:divBdr>
            <w:top w:val="none" w:sz="0" w:space="0" w:color="auto"/>
            <w:left w:val="none" w:sz="0" w:space="0" w:color="auto"/>
            <w:bottom w:val="none" w:sz="0" w:space="0" w:color="auto"/>
            <w:right w:val="none" w:sz="0" w:space="0" w:color="auto"/>
          </w:divBdr>
        </w:div>
        <w:div w:id="360862509">
          <w:marLeft w:val="640"/>
          <w:marRight w:val="0"/>
          <w:marTop w:val="0"/>
          <w:marBottom w:val="0"/>
          <w:divBdr>
            <w:top w:val="none" w:sz="0" w:space="0" w:color="auto"/>
            <w:left w:val="none" w:sz="0" w:space="0" w:color="auto"/>
            <w:bottom w:val="none" w:sz="0" w:space="0" w:color="auto"/>
            <w:right w:val="none" w:sz="0" w:space="0" w:color="auto"/>
          </w:divBdr>
        </w:div>
        <w:div w:id="2014457749">
          <w:marLeft w:val="640"/>
          <w:marRight w:val="0"/>
          <w:marTop w:val="0"/>
          <w:marBottom w:val="0"/>
          <w:divBdr>
            <w:top w:val="none" w:sz="0" w:space="0" w:color="auto"/>
            <w:left w:val="none" w:sz="0" w:space="0" w:color="auto"/>
            <w:bottom w:val="none" w:sz="0" w:space="0" w:color="auto"/>
            <w:right w:val="none" w:sz="0" w:space="0" w:color="auto"/>
          </w:divBdr>
        </w:div>
      </w:divsChild>
    </w:div>
    <w:div w:id="2019652517">
      <w:bodyDiv w:val="1"/>
      <w:marLeft w:val="0"/>
      <w:marRight w:val="0"/>
      <w:marTop w:val="0"/>
      <w:marBottom w:val="0"/>
      <w:divBdr>
        <w:top w:val="none" w:sz="0" w:space="0" w:color="auto"/>
        <w:left w:val="none" w:sz="0" w:space="0" w:color="auto"/>
        <w:bottom w:val="none" w:sz="0" w:space="0" w:color="auto"/>
        <w:right w:val="none" w:sz="0" w:space="0" w:color="auto"/>
      </w:divBdr>
      <w:divsChild>
        <w:div w:id="97798214">
          <w:marLeft w:val="640"/>
          <w:marRight w:val="0"/>
          <w:marTop w:val="0"/>
          <w:marBottom w:val="0"/>
          <w:divBdr>
            <w:top w:val="none" w:sz="0" w:space="0" w:color="auto"/>
            <w:left w:val="none" w:sz="0" w:space="0" w:color="auto"/>
            <w:bottom w:val="none" w:sz="0" w:space="0" w:color="auto"/>
            <w:right w:val="none" w:sz="0" w:space="0" w:color="auto"/>
          </w:divBdr>
        </w:div>
        <w:div w:id="1312103208">
          <w:marLeft w:val="640"/>
          <w:marRight w:val="0"/>
          <w:marTop w:val="0"/>
          <w:marBottom w:val="0"/>
          <w:divBdr>
            <w:top w:val="none" w:sz="0" w:space="0" w:color="auto"/>
            <w:left w:val="none" w:sz="0" w:space="0" w:color="auto"/>
            <w:bottom w:val="none" w:sz="0" w:space="0" w:color="auto"/>
            <w:right w:val="none" w:sz="0" w:space="0" w:color="auto"/>
          </w:divBdr>
        </w:div>
        <w:div w:id="1534152822">
          <w:marLeft w:val="640"/>
          <w:marRight w:val="0"/>
          <w:marTop w:val="0"/>
          <w:marBottom w:val="0"/>
          <w:divBdr>
            <w:top w:val="none" w:sz="0" w:space="0" w:color="auto"/>
            <w:left w:val="none" w:sz="0" w:space="0" w:color="auto"/>
            <w:bottom w:val="none" w:sz="0" w:space="0" w:color="auto"/>
            <w:right w:val="none" w:sz="0" w:space="0" w:color="auto"/>
          </w:divBdr>
        </w:div>
        <w:div w:id="1425149774">
          <w:marLeft w:val="640"/>
          <w:marRight w:val="0"/>
          <w:marTop w:val="0"/>
          <w:marBottom w:val="0"/>
          <w:divBdr>
            <w:top w:val="none" w:sz="0" w:space="0" w:color="auto"/>
            <w:left w:val="none" w:sz="0" w:space="0" w:color="auto"/>
            <w:bottom w:val="none" w:sz="0" w:space="0" w:color="auto"/>
            <w:right w:val="none" w:sz="0" w:space="0" w:color="auto"/>
          </w:divBdr>
        </w:div>
        <w:div w:id="1085297266">
          <w:marLeft w:val="640"/>
          <w:marRight w:val="0"/>
          <w:marTop w:val="0"/>
          <w:marBottom w:val="0"/>
          <w:divBdr>
            <w:top w:val="none" w:sz="0" w:space="0" w:color="auto"/>
            <w:left w:val="none" w:sz="0" w:space="0" w:color="auto"/>
            <w:bottom w:val="none" w:sz="0" w:space="0" w:color="auto"/>
            <w:right w:val="none" w:sz="0" w:space="0" w:color="auto"/>
          </w:divBdr>
        </w:div>
        <w:div w:id="2019966572">
          <w:marLeft w:val="640"/>
          <w:marRight w:val="0"/>
          <w:marTop w:val="0"/>
          <w:marBottom w:val="0"/>
          <w:divBdr>
            <w:top w:val="none" w:sz="0" w:space="0" w:color="auto"/>
            <w:left w:val="none" w:sz="0" w:space="0" w:color="auto"/>
            <w:bottom w:val="none" w:sz="0" w:space="0" w:color="auto"/>
            <w:right w:val="none" w:sz="0" w:space="0" w:color="auto"/>
          </w:divBdr>
        </w:div>
        <w:div w:id="1624113433">
          <w:marLeft w:val="640"/>
          <w:marRight w:val="0"/>
          <w:marTop w:val="0"/>
          <w:marBottom w:val="0"/>
          <w:divBdr>
            <w:top w:val="none" w:sz="0" w:space="0" w:color="auto"/>
            <w:left w:val="none" w:sz="0" w:space="0" w:color="auto"/>
            <w:bottom w:val="none" w:sz="0" w:space="0" w:color="auto"/>
            <w:right w:val="none" w:sz="0" w:space="0" w:color="auto"/>
          </w:divBdr>
        </w:div>
        <w:div w:id="355158395">
          <w:marLeft w:val="640"/>
          <w:marRight w:val="0"/>
          <w:marTop w:val="0"/>
          <w:marBottom w:val="0"/>
          <w:divBdr>
            <w:top w:val="none" w:sz="0" w:space="0" w:color="auto"/>
            <w:left w:val="none" w:sz="0" w:space="0" w:color="auto"/>
            <w:bottom w:val="none" w:sz="0" w:space="0" w:color="auto"/>
            <w:right w:val="none" w:sz="0" w:space="0" w:color="auto"/>
          </w:divBdr>
        </w:div>
        <w:div w:id="337930178">
          <w:marLeft w:val="640"/>
          <w:marRight w:val="0"/>
          <w:marTop w:val="0"/>
          <w:marBottom w:val="0"/>
          <w:divBdr>
            <w:top w:val="none" w:sz="0" w:space="0" w:color="auto"/>
            <w:left w:val="none" w:sz="0" w:space="0" w:color="auto"/>
            <w:bottom w:val="none" w:sz="0" w:space="0" w:color="auto"/>
            <w:right w:val="none" w:sz="0" w:space="0" w:color="auto"/>
          </w:divBdr>
        </w:div>
        <w:div w:id="762189350">
          <w:marLeft w:val="640"/>
          <w:marRight w:val="0"/>
          <w:marTop w:val="0"/>
          <w:marBottom w:val="0"/>
          <w:divBdr>
            <w:top w:val="none" w:sz="0" w:space="0" w:color="auto"/>
            <w:left w:val="none" w:sz="0" w:space="0" w:color="auto"/>
            <w:bottom w:val="none" w:sz="0" w:space="0" w:color="auto"/>
            <w:right w:val="none" w:sz="0" w:space="0" w:color="auto"/>
          </w:divBdr>
        </w:div>
        <w:div w:id="835071937">
          <w:marLeft w:val="640"/>
          <w:marRight w:val="0"/>
          <w:marTop w:val="0"/>
          <w:marBottom w:val="0"/>
          <w:divBdr>
            <w:top w:val="none" w:sz="0" w:space="0" w:color="auto"/>
            <w:left w:val="none" w:sz="0" w:space="0" w:color="auto"/>
            <w:bottom w:val="none" w:sz="0" w:space="0" w:color="auto"/>
            <w:right w:val="none" w:sz="0" w:space="0" w:color="auto"/>
          </w:divBdr>
        </w:div>
        <w:div w:id="425613145">
          <w:marLeft w:val="640"/>
          <w:marRight w:val="0"/>
          <w:marTop w:val="0"/>
          <w:marBottom w:val="0"/>
          <w:divBdr>
            <w:top w:val="none" w:sz="0" w:space="0" w:color="auto"/>
            <w:left w:val="none" w:sz="0" w:space="0" w:color="auto"/>
            <w:bottom w:val="none" w:sz="0" w:space="0" w:color="auto"/>
            <w:right w:val="none" w:sz="0" w:space="0" w:color="auto"/>
          </w:divBdr>
        </w:div>
        <w:div w:id="11107745">
          <w:marLeft w:val="640"/>
          <w:marRight w:val="0"/>
          <w:marTop w:val="0"/>
          <w:marBottom w:val="0"/>
          <w:divBdr>
            <w:top w:val="none" w:sz="0" w:space="0" w:color="auto"/>
            <w:left w:val="none" w:sz="0" w:space="0" w:color="auto"/>
            <w:bottom w:val="none" w:sz="0" w:space="0" w:color="auto"/>
            <w:right w:val="none" w:sz="0" w:space="0" w:color="auto"/>
          </w:divBdr>
        </w:div>
        <w:div w:id="704210327">
          <w:marLeft w:val="640"/>
          <w:marRight w:val="0"/>
          <w:marTop w:val="0"/>
          <w:marBottom w:val="0"/>
          <w:divBdr>
            <w:top w:val="none" w:sz="0" w:space="0" w:color="auto"/>
            <w:left w:val="none" w:sz="0" w:space="0" w:color="auto"/>
            <w:bottom w:val="none" w:sz="0" w:space="0" w:color="auto"/>
            <w:right w:val="none" w:sz="0" w:space="0" w:color="auto"/>
          </w:divBdr>
        </w:div>
        <w:div w:id="1891577167">
          <w:marLeft w:val="640"/>
          <w:marRight w:val="0"/>
          <w:marTop w:val="0"/>
          <w:marBottom w:val="0"/>
          <w:divBdr>
            <w:top w:val="none" w:sz="0" w:space="0" w:color="auto"/>
            <w:left w:val="none" w:sz="0" w:space="0" w:color="auto"/>
            <w:bottom w:val="none" w:sz="0" w:space="0" w:color="auto"/>
            <w:right w:val="none" w:sz="0" w:space="0" w:color="auto"/>
          </w:divBdr>
        </w:div>
        <w:div w:id="1302886270">
          <w:marLeft w:val="640"/>
          <w:marRight w:val="0"/>
          <w:marTop w:val="0"/>
          <w:marBottom w:val="0"/>
          <w:divBdr>
            <w:top w:val="none" w:sz="0" w:space="0" w:color="auto"/>
            <w:left w:val="none" w:sz="0" w:space="0" w:color="auto"/>
            <w:bottom w:val="none" w:sz="0" w:space="0" w:color="auto"/>
            <w:right w:val="none" w:sz="0" w:space="0" w:color="auto"/>
          </w:divBdr>
        </w:div>
        <w:div w:id="1434861868">
          <w:marLeft w:val="640"/>
          <w:marRight w:val="0"/>
          <w:marTop w:val="0"/>
          <w:marBottom w:val="0"/>
          <w:divBdr>
            <w:top w:val="none" w:sz="0" w:space="0" w:color="auto"/>
            <w:left w:val="none" w:sz="0" w:space="0" w:color="auto"/>
            <w:bottom w:val="none" w:sz="0" w:space="0" w:color="auto"/>
            <w:right w:val="none" w:sz="0" w:space="0" w:color="auto"/>
          </w:divBdr>
        </w:div>
        <w:div w:id="1465852202">
          <w:marLeft w:val="640"/>
          <w:marRight w:val="0"/>
          <w:marTop w:val="0"/>
          <w:marBottom w:val="0"/>
          <w:divBdr>
            <w:top w:val="none" w:sz="0" w:space="0" w:color="auto"/>
            <w:left w:val="none" w:sz="0" w:space="0" w:color="auto"/>
            <w:bottom w:val="none" w:sz="0" w:space="0" w:color="auto"/>
            <w:right w:val="none" w:sz="0" w:space="0" w:color="auto"/>
          </w:divBdr>
        </w:div>
        <w:div w:id="1487235213">
          <w:marLeft w:val="640"/>
          <w:marRight w:val="0"/>
          <w:marTop w:val="0"/>
          <w:marBottom w:val="0"/>
          <w:divBdr>
            <w:top w:val="none" w:sz="0" w:space="0" w:color="auto"/>
            <w:left w:val="none" w:sz="0" w:space="0" w:color="auto"/>
            <w:bottom w:val="none" w:sz="0" w:space="0" w:color="auto"/>
            <w:right w:val="none" w:sz="0" w:space="0" w:color="auto"/>
          </w:divBdr>
        </w:div>
        <w:div w:id="531922202">
          <w:marLeft w:val="640"/>
          <w:marRight w:val="0"/>
          <w:marTop w:val="0"/>
          <w:marBottom w:val="0"/>
          <w:divBdr>
            <w:top w:val="none" w:sz="0" w:space="0" w:color="auto"/>
            <w:left w:val="none" w:sz="0" w:space="0" w:color="auto"/>
            <w:bottom w:val="none" w:sz="0" w:space="0" w:color="auto"/>
            <w:right w:val="none" w:sz="0" w:space="0" w:color="auto"/>
          </w:divBdr>
        </w:div>
        <w:div w:id="1837068398">
          <w:marLeft w:val="640"/>
          <w:marRight w:val="0"/>
          <w:marTop w:val="0"/>
          <w:marBottom w:val="0"/>
          <w:divBdr>
            <w:top w:val="none" w:sz="0" w:space="0" w:color="auto"/>
            <w:left w:val="none" w:sz="0" w:space="0" w:color="auto"/>
            <w:bottom w:val="none" w:sz="0" w:space="0" w:color="auto"/>
            <w:right w:val="none" w:sz="0" w:space="0" w:color="auto"/>
          </w:divBdr>
        </w:div>
        <w:div w:id="1653556736">
          <w:marLeft w:val="640"/>
          <w:marRight w:val="0"/>
          <w:marTop w:val="0"/>
          <w:marBottom w:val="0"/>
          <w:divBdr>
            <w:top w:val="none" w:sz="0" w:space="0" w:color="auto"/>
            <w:left w:val="none" w:sz="0" w:space="0" w:color="auto"/>
            <w:bottom w:val="none" w:sz="0" w:space="0" w:color="auto"/>
            <w:right w:val="none" w:sz="0" w:space="0" w:color="auto"/>
          </w:divBdr>
        </w:div>
        <w:div w:id="35669832">
          <w:marLeft w:val="640"/>
          <w:marRight w:val="0"/>
          <w:marTop w:val="0"/>
          <w:marBottom w:val="0"/>
          <w:divBdr>
            <w:top w:val="none" w:sz="0" w:space="0" w:color="auto"/>
            <w:left w:val="none" w:sz="0" w:space="0" w:color="auto"/>
            <w:bottom w:val="none" w:sz="0" w:space="0" w:color="auto"/>
            <w:right w:val="none" w:sz="0" w:space="0" w:color="auto"/>
          </w:divBdr>
        </w:div>
        <w:div w:id="609704603">
          <w:marLeft w:val="640"/>
          <w:marRight w:val="0"/>
          <w:marTop w:val="0"/>
          <w:marBottom w:val="0"/>
          <w:divBdr>
            <w:top w:val="none" w:sz="0" w:space="0" w:color="auto"/>
            <w:left w:val="none" w:sz="0" w:space="0" w:color="auto"/>
            <w:bottom w:val="none" w:sz="0" w:space="0" w:color="auto"/>
            <w:right w:val="none" w:sz="0" w:space="0" w:color="auto"/>
          </w:divBdr>
        </w:div>
        <w:div w:id="203298922">
          <w:marLeft w:val="640"/>
          <w:marRight w:val="0"/>
          <w:marTop w:val="0"/>
          <w:marBottom w:val="0"/>
          <w:divBdr>
            <w:top w:val="none" w:sz="0" w:space="0" w:color="auto"/>
            <w:left w:val="none" w:sz="0" w:space="0" w:color="auto"/>
            <w:bottom w:val="none" w:sz="0" w:space="0" w:color="auto"/>
            <w:right w:val="none" w:sz="0" w:space="0" w:color="auto"/>
          </w:divBdr>
        </w:div>
        <w:div w:id="930700354">
          <w:marLeft w:val="640"/>
          <w:marRight w:val="0"/>
          <w:marTop w:val="0"/>
          <w:marBottom w:val="0"/>
          <w:divBdr>
            <w:top w:val="none" w:sz="0" w:space="0" w:color="auto"/>
            <w:left w:val="none" w:sz="0" w:space="0" w:color="auto"/>
            <w:bottom w:val="none" w:sz="0" w:space="0" w:color="auto"/>
            <w:right w:val="none" w:sz="0" w:space="0" w:color="auto"/>
          </w:divBdr>
        </w:div>
        <w:div w:id="1952741372">
          <w:marLeft w:val="640"/>
          <w:marRight w:val="0"/>
          <w:marTop w:val="0"/>
          <w:marBottom w:val="0"/>
          <w:divBdr>
            <w:top w:val="none" w:sz="0" w:space="0" w:color="auto"/>
            <w:left w:val="none" w:sz="0" w:space="0" w:color="auto"/>
            <w:bottom w:val="none" w:sz="0" w:space="0" w:color="auto"/>
            <w:right w:val="none" w:sz="0" w:space="0" w:color="auto"/>
          </w:divBdr>
        </w:div>
        <w:div w:id="703209933">
          <w:marLeft w:val="640"/>
          <w:marRight w:val="0"/>
          <w:marTop w:val="0"/>
          <w:marBottom w:val="0"/>
          <w:divBdr>
            <w:top w:val="none" w:sz="0" w:space="0" w:color="auto"/>
            <w:left w:val="none" w:sz="0" w:space="0" w:color="auto"/>
            <w:bottom w:val="none" w:sz="0" w:space="0" w:color="auto"/>
            <w:right w:val="none" w:sz="0" w:space="0" w:color="auto"/>
          </w:divBdr>
        </w:div>
        <w:div w:id="1272053939">
          <w:marLeft w:val="640"/>
          <w:marRight w:val="0"/>
          <w:marTop w:val="0"/>
          <w:marBottom w:val="0"/>
          <w:divBdr>
            <w:top w:val="none" w:sz="0" w:space="0" w:color="auto"/>
            <w:left w:val="none" w:sz="0" w:space="0" w:color="auto"/>
            <w:bottom w:val="none" w:sz="0" w:space="0" w:color="auto"/>
            <w:right w:val="none" w:sz="0" w:space="0" w:color="auto"/>
          </w:divBdr>
        </w:div>
        <w:div w:id="1364407150">
          <w:marLeft w:val="640"/>
          <w:marRight w:val="0"/>
          <w:marTop w:val="0"/>
          <w:marBottom w:val="0"/>
          <w:divBdr>
            <w:top w:val="none" w:sz="0" w:space="0" w:color="auto"/>
            <w:left w:val="none" w:sz="0" w:space="0" w:color="auto"/>
            <w:bottom w:val="none" w:sz="0" w:space="0" w:color="auto"/>
            <w:right w:val="none" w:sz="0" w:space="0" w:color="auto"/>
          </w:divBdr>
        </w:div>
        <w:div w:id="744647645">
          <w:marLeft w:val="640"/>
          <w:marRight w:val="0"/>
          <w:marTop w:val="0"/>
          <w:marBottom w:val="0"/>
          <w:divBdr>
            <w:top w:val="none" w:sz="0" w:space="0" w:color="auto"/>
            <w:left w:val="none" w:sz="0" w:space="0" w:color="auto"/>
            <w:bottom w:val="none" w:sz="0" w:space="0" w:color="auto"/>
            <w:right w:val="none" w:sz="0" w:space="0" w:color="auto"/>
          </w:divBdr>
        </w:div>
        <w:div w:id="409542313">
          <w:marLeft w:val="640"/>
          <w:marRight w:val="0"/>
          <w:marTop w:val="0"/>
          <w:marBottom w:val="0"/>
          <w:divBdr>
            <w:top w:val="none" w:sz="0" w:space="0" w:color="auto"/>
            <w:left w:val="none" w:sz="0" w:space="0" w:color="auto"/>
            <w:bottom w:val="none" w:sz="0" w:space="0" w:color="auto"/>
            <w:right w:val="none" w:sz="0" w:space="0" w:color="auto"/>
          </w:divBdr>
        </w:div>
        <w:div w:id="1335300127">
          <w:marLeft w:val="640"/>
          <w:marRight w:val="0"/>
          <w:marTop w:val="0"/>
          <w:marBottom w:val="0"/>
          <w:divBdr>
            <w:top w:val="none" w:sz="0" w:space="0" w:color="auto"/>
            <w:left w:val="none" w:sz="0" w:space="0" w:color="auto"/>
            <w:bottom w:val="none" w:sz="0" w:space="0" w:color="auto"/>
            <w:right w:val="none" w:sz="0" w:space="0" w:color="auto"/>
          </w:divBdr>
        </w:div>
        <w:div w:id="2038655794">
          <w:marLeft w:val="640"/>
          <w:marRight w:val="0"/>
          <w:marTop w:val="0"/>
          <w:marBottom w:val="0"/>
          <w:divBdr>
            <w:top w:val="none" w:sz="0" w:space="0" w:color="auto"/>
            <w:left w:val="none" w:sz="0" w:space="0" w:color="auto"/>
            <w:bottom w:val="none" w:sz="0" w:space="0" w:color="auto"/>
            <w:right w:val="none" w:sz="0" w:space="0" w:color="auto"/>
          </w:divBdr>
        </w:div>
        <w:div w:id="51580222">
          <w:marLeft w:val="640"/>
          <w:marRight w:val="0"/>
          <w:marTop w:val="0"/>
          <w:marBottom w:val="0"/>
          <w:divBdr>
            <w:top w:val="none" w:sz="0" w:space="0" w:color="auto"/>
            <w:left w:val="none" w:sz="0" w:space="0" w:color="auto"/>
            <w:bottom w:val="none" w:sz="0" w:space="0" w:color="auto"/>
            <w:right w:val="none" w:sz="0" w:space="0" w:color="auto"/>
          </w:divBdr>
        </w:div>
        <w:div w:id="186798401">
          <w:marLeft w:val="640"/>
          <w:marRight w:val="0"/>
          <w:marTop w:val="0"/>
          <w:marBottom w:val="0"/>
          <w:divBdr>
            <w:top w:val="none" w:sz="0" w:space="0" w:color="auto"/>
            <w:left w:val="none" w:sz="0" w:space="0" w:color="auto"/>
            <w:bottom w:val="none" w:sz="0" w:space="0" w:color="auto"/>
            <w:right w:val="none" w:sz="0" w:space="0" w:color="auto"/>
          </w:divBdr>
        </w:div>
        <w:div w:id="1148329692">
          <w:marLeft w:val="640"/>
          <w:marRight w:val="0"/>
          <w:marTop w:val="0"/>
          <w:marBottom w:val="0"/>
          <w:divBdr>
            <w:top w:val="none" w:sz="0" w:space="0" w:color="auto"/>
            <w:left w:val="none" w:sz="0" w:space="0" w:color="auto"/>
            <w:bottom w:val="none" w:sz="0" w:space="0" w:color="auto"/>
            <w:right w:val="none" w:sz="0" w:space="0" w:color="auto"/>
          </w:divBdr>
        </w:div>
        <w:div w:id="1594775731">
          <w:marLeft w:val="640"/>
          <w:marRight w:val="0"/>
          <w:marTop w:val="0"/>
          <w:marBottom w:val="0"/>
          <w:divBdr>
            <w:top w:val="none" w:sz="0" w:space="0" w:color="auto"/>
            <w:left w:val="none" w:sz="0" w:space="0" w:color="auto"/>
            <w:bottom w:val="none" w:sz="0" w:space="0" w:color="auto"/>
            <w:right w:val="none" w:sz="0" w:space="0" w:color="auto"/>
          </w:divBdr>
        </w:div>
        <w:div w:id="1523858668">
          <w:marLeft w:val="640"/>
          <w:marRight w:val="0"/>
          <w:marTop w:val="0"/>
          <w:marBottom w:val="0"/>
          <w:divBdr>
            <w:top w:val="none" w:sz="0" w:space="0" w:color="auto"/>
            <w:left w:val="none" w:sz="0" w:space="0" w:color="auto"/>
            <w:bottom w:val="none" w:sz="0" w:space="0" w:color="auto"/>
            <w:right w:val="none" w:sz="0" w:space="0" w:color="auto"/>
          </w:divBdr>
        </w:div>
        <w:div w:id="1106541646">
          <w:marLeft w:val="640"/>
          <w:marRight w:val="0"/>
          <w:marTop w:val="0"/>
          <w:marBottom w:val="0"/>
          <w:divBdr>
            <w:top w:val="none" w:sz="0" w:space="0" w:color="auto"/>
            <w:left w:val="none" w:sz="0" w:space="0" w:color="auto"/>
            <w:bottom w:val="none" w:sz="0" w:space="0" w:color="auto"/>
            <w:right w:val="none" w:sz="0" w:space="0" w:color="auto"/>
          </w:divBdr>
        </w:div>
        <w:div w:id="1956666990">
          <w:marLeft w:val="640"/>
          <w:marRight w:val="0"/>
          <w:marTop w:val="0"/>
          <w:marBottom w:val="0"/>
          <w:divBdr>
            <w:top w:val="none" w:sz="0" w:space="0" w:color="auto"/>
            <w:left w:val="none" w:sz="0" w:space="0" w:color="auto"/>
            <w:bottom w:val="none" w:sz="0" w:space="0" w:color="auto"/>
            <w:right w:val="none" w:sz="0" w:space="0" w:color="auto"/>
          </w:divBdr>
        </w:div>
        <w:div w:id="1497694616">
          <w:marLeft w:val="640"/>
          <w:marRight w:val="0"/>
          <w:marTop w:val="0"/>
          <w:marBottom w:val="0"/>
          <w:divBdr>
            <w:top w:val="none" w:sz="0" w:space="0" w:color="auto"/>
            <w:left w:val="none" w:sz="0" w:space="0" w:color="auto"/>
            <w:bottom w:val="none" w:sz="0" w:space="0" w:color="auto"/>
            <w:right w:val="none" w:sz="0" w:space="0" w:color="auto"/>
          </w:divBdr>
        </w:div>
        <w:div w:id="824517228">
          <w:marLeft w:val="640"/>
          <w:marRight w:val="0"/>
          <w:marTop w:val="0"/>
          <w:marBottom w:val="0"/>
          <w:divBdr>
            <w:top w:val="none" w:sz="0" w:space="0" w:color="auto"/>
            <w:left w:val="none" w:sz="0" w:space="0" w:color="auto"/>
            <w:bottom w:val="none" w:sz="0" w:space="0" w:color="auto"/>
            <w:right w:val="none" w:sz="0" w:space="0" w:color="auto"/>
          </w:divBdr>
        </w:div>
        <w:div w:id="576937625">
          <w:marLeft w:val="640"/>
          <w:marRight w:val="0"/>
          <w:marTop w:val="0"/>
          <w:marBottom w:val="0"/>
          <w:divBdr>
            <w:top w:val="none" w:sz="0" w:space="0" w:color="auto"/>
            <w:left w:val="none" w:sz="0" w:space="0" w:color="auto"/>
            <w:bottom w:val="none" w:sz="0" w:space="0" w:color="auto"/>
            <w:right w:val="none" w:sz="0" w:space="0" w:color="auto"/>
          </w:divBdr>
        </w:div>
        <w:div w:id="703871679">
          <w:marLeft w:val="640"/>
          <w:marRight w:val="0"/>
          <w:marTop w:val="0"/>
          <w:marBottom w:val="0"/>
          <w:divBdr>
            <w:top w:val="none" w:sz="0" w:space="0" w:color="auto"/>
            <w:left w:val="none" w:sz="0" w:space="0" w:color="auto"/>
            <w:bottom w:val="none" w:sz="0" w:space="0" w:color="auto"/>
            <w:right w:val="none" w:sz="0" w:space="0" w:color="auto"/>
          </w:divBdr>
        </w:div>
        <w:div w:id="1298991954">
          <w:marLeft w:val="640"/>
          <w:marRight w:val="0"/>
          <w:marTop w:val="0"/>
          <w:marBottom w:val="0"/>
          <w:divBdr>
            <w:top w:val="none" w:sz="0" w:space="0" w:color="auto"/>
            <w:left w:val="none" w:sz="0" w:space="0" w:color="auto"/>
            <w:bottom w:val="none" w:sz="0" w:space="0" w:color="auto"/>
            <w:right w:val="none" w:sz="0" w:space="0" w:color="auto"/>
          </w:divBdr>
        </w:div>
        <w:div w:id="1624261910">
          <w:marLeft w:val="640"/>
          <w:marRight w:val="0"/>
          <w:marTop w:val="0"/>
          <w:marBottom w:val="0"/>
          <w:divBdr>
            <w:top w:val="none" w:sz="0" w:space="0" w:color="auto"/>
            <w:left w:val="none" w:sz="0" w:space="0" w:color="auto"/>
            <w:bottom w:val="none" w:sz="0" w:space="0" w:color="auto"/>
            <w:right w:val="none" w:sz="0" w:space="0" w:color="auto"/>
          </w:divBdr>
        </w:div>
        <w:div w:id="2102874411">
          <w:marLeft w:val="640"/>
          <w:marRight w:val="0"/>
          <w:marTop w:val="0"/>
          <w:marBottom w:val="0"/>
          <w:divBdr>
            <w:top w:val="none" w:sz="0" w:space="0" w:color="auto"/>
            <w:left w:val="none" w:sz="0" w:space="0" w:color="auto"/>
            <w:bottom w:val="none" w:sz="0" w:space="0" w:color="auto"/>
            <w:right w:val="none" w:sz="0" w:space="0" w:color="auto"/>
          </w:divBdr>
        </w:div>
        <w:div w:id="2122187240">
          <w:marLeft w:val="640"/>
          <w:marRight w:val="0"/>
          <w:marTop w:val="0"/>
          <w:marBottom w:val="0"/>
          <w:divBdr>
            <w:top w:val="none" w:sz="0" w:space="0" w:color="auto"/>
            <w:left w:val="none" w:sz="0" w:space="0" w:color="auto"/>
            <w:bottom w:val="none" w:sz="0" w:space="0" w:color="auto"/>
            <w:right w:val="none" w:sz="0" w:space="0" w:color="auto"/>
          </w:divBdr>
        </w:div>
        <w:div w:id="623849797">
          <w:marLeft w:val="640"/>
          <w:marRight w:val="0"/>
          <w:marTop w:val="0"/>
          <w:marBottom w:val="0"/>
          <w:divBdr>
            <w:top w:val="none" w:sz="0" w:space="0" w:color="auto"/>
            <w:left w:val="none" w:sz="0" w:space="0" w:color="auto"/>
            <w:bottom w:val="none" w:sz="0" w:space="0" w:color="auto"/>
            <w:right w:val="none" w:sz="0" w:space="0" w:color="auto"/>
          </w:divBdr>
        </w:div>
        <w:div w:id="856116404">
          <w:marLeft w:val="640"/>
          <w:marRight w:val="0"/>
          <w:marTop w:val="0"/>
          <w:marBottom w:val="0"/>
          <w:divBdr>
            <w:top w:val="none" w:sz="0" w:space="0" w:color="auto"/>
            <w:left w:val="none" w:sz="0" w:space="0" w:color="auto"/>
            <w:bottom w:val="none" w:sz="0" w:space="0" w:color="auto"/>
            <w:right w:val="none" w:sz="0" w:space="0" w:color="auto"/>
          </w:divBdr>
        </w:div>
        <w:div w:id="1191530758">
          <w:marLeft w:val="640"/>
          <w:marRight w:val="0"/>
          <w:marTop w:val="0"/>
          <w:marBottom w:val="0"/>
          <w:divBdr>
            <w:top w:val="none" w:sz="0" w:space="0" w:color="auto"/>
            <w:left w:val="none" w:sz="0" w:space="0" w:color="auto"/>
            <w:bottom w:val="none" w:sz="0" w:space="0" w:color="auto"/>
            <w:right w:val="none" w:sz="0" w:space="0" w:color="auto"/>
          </w:divBdr>
        </w:div>
        <w:div w:id="51538314">
          <w:marLeft w:val="640"/>
          <w:marRight w:val="0"/>
          <w:marTop w:val="0"/>
          <w:marBottom w:val="0"/>
          <w:divBdr>
            <w:top w:val="none" w:sz="0" w:space="0" w:color="auto"/>
            <w:left w:val="none" w:sz="0" w:space="0" w:color="auto"/>
            <w:bottom w:val="none" w:sz="0" w:space="0" w:color="auto"/>
            <w:right w:val="none" w:sz="0" w:space="0" w:color="auto"/>
          </w:divBdr>
        </w:div>
        <w:div w:id="1900094597">
          <w:marLeft w:val="640"/>
          <w:marRight w:val="0"/>
          <w:marTop w:val="0"/>
          <w:marBottom w:val="0"/>
          <w:divBdr>
            <w:top w:val="none" w:sz="0" w:space="0" w:color="auto"/>
            <w:left w:val="none" w:sz="0" w:space="0" w:color="auto"/>
            <w:bottom w:val="none" w:sz="0" w:space="0" w:color="auto"/>
            <w:right w:val="none" w:sz="0" w:space="0" w:color="auto"/>
          </w:divBdr>
        </w:div>
        <w:div w:id="407456828">
          <w:marLeft w:val="640"/>
          <w:marRight w:val="0"/>
          <w:marTop w:val="0"/>
          <w:marBottom w:val="0"/>
          <w:divBdr>
            <w:top w:val="none" w:sz="0" w:space="0" w:color="auto"/>
            <w:left w:val="none" w:sz="0" w:space="0" w:color="auto"/>
            <w:bottom w:val="none" w:sz="0" w:space="0" w:color="auto"/>
            <w:right w:val="none" w:sz="0" w:space="0" w:color="auto"/>
          </w:divBdr>
        </w:div>
        <w:div w:id="1042945283">
          <w:marLeft w:val="640"/>
          <w:marRight w:val="0"/>
          <w:marTop w:val="0"/>
          <w:marBottom w:val="0"/>
          <w:divBdr>
            <w:top w:val="none" w:sz="0" w:space="0" w:color="auto"/>
            <w:left w:val="none" w:sz="0" w:space="0" w:color="auto"/>
            <w:bottom w:val="none" w:sz="0" w:space="0" w:color="auto"/>
            <w:right w:val="none" w:sz="0" w:space="0" w:color="auto"/>
          </w:divBdr>
        </w:div>
        <w:div w:id="490215583">
          <w:marLeft w:val="640"/>
          <w:marRight w:val="0"/>
          <w:marTop w:val="0"/>
          <w:marBottom w:val="0"/>
          <w:divBdr>
            <w:top w:val="none" w:sz="0" w:space="0" w:color="auto"/>
            <w:left w:val="none" w:sz="0" w:space="0" w:color="auto"/>
            <w:bottom w:val="none" w:sz="0" w:space="0" w:color="auto"/>
            <w:right w:val="none" w:sz="0" w:space="0" w:color="auto"/>
          </w:divBdr>
        </w:div>
        <w:div w:id="489833523">
          <w:marLeft w:val="640"/>
          <w:marRight w:val="0"/>
          <w:marTop w:val="0"/>
          <w:marBottom w:val="0"/>
          <w:divBdr>
            <w:top w:val="none" w:sz="0" w:space="0" w:color="auto"/>
            <w:left w:val="none" w:sz="0" w:space="0" w:color="auto"/>
            <w:bottom w:val="none" w:sz="0" w:space="0" w:color="auto"/>
            <w:right w:val="none" w:sz="0" w:space="0" w:color="auto"/>
          </w:divBdr>
        </w:div>
        <w:div w:id="2089841151">
          <w:marLeft w:val="640"/>
          <w:marRight w:val="0"/>
          <w:marTop w:val="0"/>
          <w:marBottom w:val="0"/>
          <w:divBdr>
            <w:top w:val="none" w:sz="0" w:space="0" w:color="auto"/>
            <w:left w:val="none" w:sz="0" w:space="0" w:color="auto"/>
            <w:bottom w:val="none" w:sz="0" w:space="0" w:color="auto"/>
            <w:right w:val="none" w:sz="0" w:space="0" w:color="auto"/>
          </w:divBdr>
        </w:div>
        <w:div w:id="2145614608">
          <w:marLeft w:val="640"/>
          <w:marRight w:val="0"/>
          <w:marTop w:val="0"/>
          <w:marBottom w:val="0"/>
          <w:divBdr>
            <w:top w:val="none" w:sz="0" w:space="0" w:color="auto"/>
            <w:left w:val="none" w:sz="0" w:space="0" w:color="auto"/>
            <w:bottom w:val="none" w:sz="0" w:space="0" w:color="auto"/>
            <w:right w:val="none" w:sz="0" w:space="0" w:color="auto"/>
          </w:divBdr>
        </w:div>
        <w:div w:id="1340233936">
          <w:marLeft w:val="640"/>
          <w:marRight w:val="0"/>
          <w:marTop w:val="0"/>
          <w:marBottom w:val="0"/>
          <w:divBdr>
            <w:top w:val="none" w:sz="0" w:space="0" w:color="auto"/>
            <w:left w:val="none" w:sz="0" w:space="0" w:color="auto"/>
            <w:bottom w:val="none" w:sz="0" w:space="0" w:color="auto"/>
            <w:right w:val="none" w:sz="0" w:space="0" w:color="auto"/>
          </w:divBdr>
        </w:div>
        <w:div w:id="1449616584">
          <w:marLeft w:val="640"/>
          <w:marRight w:val="0"/>
          <w:marTop w:val="0"/>
          <w:marBottom w:val="0"/>
          <w:divBdr>
            <w:top w:val="none" w:sz="0" w:space="0" w:color="auto"/>
            <w:left w:val="none" w:sz="0" w:space="0" w:color="auto"/>
            <w:bottom w:val="none" w:sz="0" w:space="0" w:color="auto"/>
            <w:right w:val="none" w:sz="0" w:space="0" w:color="auto"/>
          </w:divBdr>
        </w:div>
        <w:div w:id="1838037110">
          <w:marLeft w:val="640"/>
          <w:marRight w:val="0"/>
          <w:marTop w:val="0"/>
          <w:marBottom w:val="0"/>
          <w:divBdr>
            <w:top w:val="none" w:sz="0" w:space="0" w:color="auto"/>
            <w:left w:val="none" w:sz="0" w:space="0" w:color="auto"/>
            <w:bottom w:val="none" w:sz="0" w:space="0" w:color="auto"/>
            <w:right w:val="none" w:sz="0" w:space="0" w:color="auto"/>
          </w:divBdr>
        </w:div>
        <w:div w:id="528101366">
          <w:marLeft w:val="640"/>
          <w:marRight w:val="0"/>
          <w:marTop w:val="0"/>
          <w:marBottom w:val="0"/>
          <w:divBdr>
            <w:top w:val="none" w:sz="0" w:space="0" w:color="auto"/>
            <w:left w:val="none" w:sz="0" w:space="0" w:color="auto"/>
            <w:bottom w:val="none" w:sz="0" w:space="0" w:color="auto"/>
            <w:right w:val="none" w:sz="0" w:space="0" w:color="auto"/>
          </w:divBdr>
        </w:div>
        <w:div w:id="1971205056">
          <w:marLeft w:val="640"/>
          <w:marRight w:val="0"/>
          <w:marTop w:val="0"/>
          <w:marBottom w:val="0"/>
          <w:divBdr>
            <w:top w:val="none" w:sz="0" w:space="0" w:color="auto"/>
            <w:left w:val="none" w:sz="0" w:space="0" w:color="auto"/>
            <w:bottom w:val="none" w:sz="0" w:space="0" w:color="auto"/>
            <w:right w:val="none" w:sz="0" w:space="0" w:color="auto"/>
          </w:divBdr>
        </w:div>
        <w:div w:id="1386488281">
          <w:marLeft w:val="640"/>
          <w:marRight w:val="0"/>
          <w:marTop w:val="0"/>
          <w:marBottom w:val="0"/>
          <w:divBdr>
            <w:top w:val="none" w:sz="0" w:space="0" w:color="auto"/>
            <w:left w:val="none" w:sz="0" w:space="0" w:color="auto"/>
            <w:bottom w:val="none" w:sz="0" w:space="0" w:color="auto"/>
            <w:right w:val="none" w:sz="0" w:space="0" w:color="auto"/>
          </w:divBdr>
        </w:div>
        <w:div w:id="146748253">
          <w:marLeft w:val="640"/>
          <w:marRight w:val="0"/>
          <w:marTop w:val="0"/>
          <w:marBottom w:val="0"/>
          <w:divBdr>
            <w:top w:val="none" w:sz="0" w:space="0" w:color="auto"/>
            <w:left w:val="none" w:sz="0" w:space="0" w:color="auto"/>
            <w:bottom w:val="none" w:sz="0" w:space="0" w:color="auto"/>
            <w:right w:val="none" w:sz="0" w:space="0" w:color="auto"/>
          </w:divBdr>
        </w:div>
        <w:div w:id="368191700">
          <w:marLeft w:val="640"/>
          <w:marRight w:val="0"/>
          <w:marTop w:val="0"/>
          <w:marBottom w:val="0"/>
          <w:divBdr>
            <w:top w:val="none" w:sz="0" w:space="0" w:color="auto"/>
            <w:left w:val="none" w:sz="0" w:space="0" w:color="auto"/>
            <w:bottom w:val="none" w:sz="0" w:space="0" w:color="auto"/>
            <w:right w:val="none" w:sz="0" w:space="0" w:color="auto"/>
          </w:divBdr>
        </w:div>
        <w:div w:id="1441755145">
          <w:marLeft w:val="640"/>
          <w:marRight w:val="0"/>
          <w:marTop w:val="0"/>
          <w:marBottom w:val="0"/>
          <w:divBdr>
            <w:top w:val="none" w:sz="0" w:space="0" w:color="auto"/>
            <w:left w:val="none" w:sz="0" w:space="0" w:color="auto"/>
            <w:bottom w:val="none" w:sz="0" w:space="0" w:color="auto"/>
            <w:right w:val="none" w:sz="0" w:space="0" w:color="auto"/>
          </w:divBdr>
        </w:div>
        <w:div w:id="835345251">
          <w:marLeft w:val="640"/>
          <w:marRight w:val="0"/>
          <w:marTop w:val="0"/>
          <w:marBottom w:val="0"/>
          <w:divBdr>
            <w:top w:val="none" w:sz="0" w:space="0" w:color="auto"/>
            <w:left w:val="none" w:sz="0" w:space="0" w:color="auto"/>
            <w:bottom w:val="none" w:sz="0" w:space="0" w:color="auto"/>
            <w:right w:val="none" w:sz="0" w:space="0" w:color="auto"/>
          </w:divBdr>
        </w:div>
        <w:div w:id="202182322">
          <w:marLeft w:val="640"/>
          <w:marRight w:val="0"/>
          <w:marTop w:val="0"/>
          <w:marBottom w:val="0"/>
          <w:divBdr>
            <w:top w:val="none" w:sz="0" w:space="0" w:color="auto"/>
            <w:left w:val="none" w:sz="0" w:space="0" w:color="auto"/>
            <w:bottom w:val="none" w:sz="0" w:space="0" w:color="auto"/>
            <w:right w:val="none" w:sz="0" w:space="0" w:color="auto"/>
          </w:divBdr>
        </w:div>
        <w:div w:id="1112242234">
          <w:marLeft w:val="640"/>
          <w:marRight w:val="0"/>
          <w:marTop w:val="0"/>
          <w:marBottom w:val="0"/>
          <w:divBdr>
            <w:top w:val="none" w:sz="0" w:space="0" w:color="auto"/>
            <w:left w:val="none" w:sz="0" w:space="0" w:color="auto"/>
            <w:bottom w:val="none" w:sz="0" w:space="0" w:color="auto"/>
            <w:right w:val="none" w:sz="0" w:space="0" w:color="auto"/>
          </w:divBdr>
        </w:div>
        <w:div w:id="1852454430">
          <w:marLeft w:val="640"/>
          <w:marRight w:val="0"/>
          <w:marTop w:val="0"/>
          <w:marBottom w:val="0"/>
          <w:divBdr>
            <w:top w:val="none" w:sz="0" w:space="0" w:color="auto"/>
            <w:left w:val="none" w:sz="0" w:space="0" w:color="auto"/>
            <w:bottom w:val="none" w:sz="0" w:space="0" w:color="auto"/>
            <w:right w:val="none" w:sz="0" w:space="0" w:color="auto"/>
          </w:divBdr>
        </w:div>
        <w:div w:id="1097100328">
          <w:marLeft w:val="640"/>
          <w:marRight w:val="0"/>
          <w:marTop w:val="0"/>
          <w:marBottom w:val="0"/>
          <w:divBdr>
            <w:top w:val="none" w:sz="0" w:space="0" w:color="auto"/>
            <w:left w:val="none" w:sz="0" w:space="0" w:color="auto"/>
            <w:bottom w:val="none" w:sz="0" w:space="0" w:color="auto"/>
            <w:right w:val="none" w:sz="0" w:space="0" w:color="auto"/>
          </w:divBdr>
        </w:div>
        <w:div w:id="1675644394">
          <w:marLeft w:val="640"/>
          <w:marRight w:val="0"/>
          <w:marTop w:val="0"/>
          <w:marBottom w:val="0"/>
          <w:divBdr>
            <w:top w:val="none" w:sz="0" w:space="0" w:color="auto"/>
            <w:left w:val="none" w:sz="0" w:space="0" w:color="auto"/>
            <w:bottom w:val="none" w:sz="0" w:space="0" w:color="auto"/>
            <w:right w:val="none" w:sz="0" w:space="0" w:color="auto"/>
          </w:divBdr>
        </w:div>
        <w:div w:id="644049716">
          <w:marLeft w:val="640"/>
          <w:marRight w:val="0"/>
          <w:marTop w:val="0"/>
          <w:marBottom w:val="0"/>
          <w:divBdr>
            <w:top w:val="none" w:sz="0" w:space="0" w:color="auto"/>
            <w:left w:val="none" w:sz="0" w:space="0" w:color="auto"/>
            <w:bottom w:val="none" w:sz="0" w:space="0" w:color="auto"/>
            <w:right w:val="none" w:sz="0" w:space="0" w:color="auto"/>
          </w:divBdr>
        </w:div>
        <w:div w:id="1582251671">
          <w:marLeft w:val="640"/>
          <w:marRight w:val="0"/>
          <w:marTop w:val="0"/>
          <w:marBottom w:val="0"/>
          <w:divBdr>
            <w:top w:val="none" w:sz="0" w:space="0" w:color="auto"/>
            <w:left w:val="none" w:sz="0" w:space="0" w:color="auto"/>
            <w:bottom w:val="none" w:sz="0" w:space="0" w:color="auto"/>
            <w:right w:val="none" w:sz="0" w:space="0" w:color="auto"/>
          </w:divBdr>
        </w:div>
        <w:div w:id="1026829268">
          <w:marLeft w:val="640"/>
          <w:marRight w:val="0"/>
          <w:marTop w:val="0"/>
          <w:marBottom w:val="0"/>
          <w:divBdr>
            <w:top w:val="none" w:sz="0" w:space="0" w:color="auto"/>
            <w:left w:val="none" w:sz="0" w:space="0" w:color="auto"/>
            <w:bottom w:val="none" w:sz="0" w:space="0" w:color="auto"/>
            <w:right w:val="none" w:sz="0" w:space="0" w:color="auto"/>
          </w:divBdr>
        </w:div>
        <w:div w:id="1833594497">
          <w:marLeft w:val="640"/>
          <w:marRight w:val="0"/>
          <w:marTop w:val="0"/>
          <w:marBottom w:val="0"/>
          <w:divBdr>
            <w:top w:val="none" w:sz="0" w:space="0" w:color="auto"/>
            <w:left w:val="none" w:sz="0" w:space="0" w:color="auto"/>
            <w:bottom w:val="none" w:sz="0" w:space="0" w:color="auto"/>
            <w:right w:val="none" w:sz="0" w:space="0" w:color="auto"/>
          </w:divBdr>
        </w:div>
        <w:div w:id="1640451155">
          <w:marLeft w:val="640"/>
          <w:marRight w:val="0"/>
          <w:marTop w:val="0"/>
          <w:marBottom w:val="0"/>
          <w:divBdr>
            <w:top w:val="none" w:sz="0" w:space="0" w:color="auto"/>
            <w:left w:val="none" w:sz="0" w:space="0" w:color="auto"/>
            <w:bottom w:val="none" w:sz="0" w:space="0" w:color="auto"/>
            <w:right w:val="none" w:sz="0" w:space="0" w:color="auto"/>
          </w:divBdr>
        </w:div>
        <w:div w:id="923756386">
          <w:marLeft w:val="640"/>
          <w:marRight w:val="0"/>
          <w:marTop w:val="0"/>
          <w:marBottom w:val="0"/>
          <w:divBdr>
            <w:top w:val="none" w:sz="0" w:space="0" w:color="auto"/>
            <w:left w:val="none" w:sz="0" w:space="0" w:color="auto"/>
            <w:bottom w:val="none" w:sz="0" w:space="0" w:color="auto"/>
            <w:right w:val="none" w:sz="0" w:space="0" w:color="auto"/>
          </w:divBdr>
        </w:div>
        <w:div w:id="1298023588">
          <w:marLeft w:val="640"/>
          <w:marRight w:val="0"/>
          <w:marTop w:val="0"/>
          <w:marBottom w:val="0"/>
          <w:divBdr>
            <w:top w:val="none" w:sz="0" w:space="0" w:color="auto"/>
            <w:left w:val="none" w:sz="0" w:space="0" w:color="auto"/>
            <w:bottom w:val="none" w:sz="0" w:space="0" w:color="auto"/>
            <w:right w:val="none" w:sz="0" w:space="0" w:color="auto"/>
          </w:divBdr>
        </w:div>
        <w:div w:id="1835295946">
          <w:marLeft w:val="640"/>
          <w:marRight w:val="0"/>
          <w:marTop w:val="0"/>
          <w:marBottom w:val="0"/>
          <w:divBdr>
            <w:top w:val="none" w:sz="0" w:space="0" w:color="auto"/>
            <w:left w:val="none" w:sz="0" w:space="0" w:color="auto"/>
            <w:bottom w:val="none" w:sz="0" w:space="0" w:color="auto"/>
            <w:right w:val="none" w:sz="0" w:space="0" w:color="auto"/>
          </w:divBdr>
        </w:div>
        <w:div w:id="1048796842">
          <w:marLeft w:val="640"/>
          <w:marRight w:val="0"/>
          <w:marTop w:val="0"/>
          <w:marBottom w:val="0"/>
          <w:divBdr>
            <w:top w:val="none" w:sz="0" w:space="0" w:color="auto"/>
            <w:left w:val="none" w:sz="0" w:space="0" w:color="auto"/>
            <w:bottom w:val="none" w:sz="0" w:space="0" w:color="auto"/>
            <w:right w:val="none" w:sz="0" w:space="0" w:color="auto"/>
          </w:divBdr>
        </w:div>
        <w:div w:id="1008631409">
          <w:marLeft w:val="640"/>
          <w:marRight w:val="0"/>
          <w:marTop w:val="0"/>
          <w:marBottom w:val="0"/>
          <w:divBdr>
            <w:top w:val="none" w:sz="0" w:space="0" w:color="auto"/>
            <w:left w:val="none" w:sz="0" w:space="0" w:color="auto"/>
            <w:bottom w:val="none" w:sz="0" w:space="0" w:color="auto"/>
            <w:right w:val="none" w:sz="0" w:space="0" w:color="auto"/>
          </w:divBdr>
        </w:div>
        <w:div w:id="1860271373">
          <w:marLeft w:val="640"/>
          <w:marRight w:val="0"/>
          <w:marTop w:val="0"/>
          <w:marBottom w:val="0"/>
          <w:divBdr>
            <w:top w:val="none" w:sz="0" w:space="0" w:color="auto"/>
            <w:left w:val="none" w:sz="0" w:space="0" w:color="auto"/>
            <w:bottom w:val="none" w:sz="0" w:space="0" w:color="auto"/>
            <w:right w:val="none" w:sz="0" w:space="0" w:color="auto"/>
          </w:divBdr>
        </w:div>
        <w:div w:id="99226551">
          <w:marLeft w:val="640"/>
          <w:marRight w:val="0"/>
          <w:marTop w:val="0"/>
          <w:marBottom w:val="0"/>
          <w:divBdr>
            <w:top w:val="none" w:sz="0" w:space="0" w:color="auto"/>
            <w:left w:val="none" w:sz="0" w:space="0" w:color="auto"/>
            <w:bottom w:val="none" w:sz="0" w:space="0" w:color="auto"/>
            <w:right w:val="none" w:sz="0" w:space="0" w:color="auto"/>
          </w:divBdr>
        </w:div>
        <w:div w:id="1780955588">
          <w:marLeft w:val="640"/>
          <w:marRight w:val="0"/>
          <w:marTop w:val="0"/>
          <w:marBottom w:val="0"/>
          <w:divBdr>
            <w:top w:val="none" w:sz="0" w:space="0" w:color="auto"/>
            <w:left w:val="none" w:sz="0" w:space="0" w:color="auto"/>
            <w:bottom w:val="none" w:sz="0" w:space="0" w:color="auto"/>
            <w:right w:val="none" w:sz="0" w:space="0" w:color="auto"/>
          </w:divBdr>
        </w:div>
        <w:div w:id="628437702">
          <w:marLeft w:val="640"/>
          <w:marRight w:val="0"/>
          <w:marTop w:val="0"/>
          <w:marBottom w:val="0"/>
          <w:divBdr>
            <w:top w:val="none" w:sz="0" w:space="0" w:color="auto"/>
            <w:left w:val="none" w:sz="0" w:space="0" w:color="auto"/>
            <w:bottom w:val="none" w:sz="0" w:space="0" w:color="auto"/>
            <w:right w:val="none" w:sz="0" w:space="0" w:color="auto"/>
          </w:divBdr>
        </w:div>
        <w:div w:id="2007780594">
          <w:marLeft w:val="640"/>
          <w:marRight w:val="0"/>
          <w:marTop w:val="0"/>
          <w:marBottom w:val="0"/>
          <w:divBdr>
            <w:top w:val="none" w:sz="0" w:space="0" w:color="auto"/>
            <w:left w:val="none" w:sz="0" w:space="0" w:color="auto"/>
            <w:bottom w:val="none" w:sz="0" w:space="0" w:color="auto"/>
            <w:right w:val="none" w:sz="0" w:space="0" w:color="auto"/>
          </w:divBdr>
        </w:div>
        <w:div w:id="1856990558">
          <w:marLeft w:val="640"/>
          <w:marRight w:val="0"/>
          <w:marTop w:val="0"/>
          <w:marBottom w:val="0"/>
          <w:divBdr>
            <w:top w:val="none" w:sz="0" w:space="0" w:color="auto"/>
            <w:left w:val="none" w:sz="0" w:space="0" w:color="auto"/>
            <w:bottom w:val="none" w:sz="0" w:space="0" w:color="auto"/>
            <w:right w:val="none" w:sz="0" w:space="0" w:color="auto"/>
          </w:divBdr>
        </w:div>
        <w:div w:id="1295647358">
          <w:marLeft w:val="640"/>
          <w:marRight w:val="0"/>
          <w:marTop w:val="0"/>
          <w:marBottom w:val="0"/>
          <w:divBdr>
            <w:top w:val="none" w:sz="0" w:space="0" w:color="auto"/>
            <w:left w:val="none" w:sz="0" w:space="0" w:color="auto"/>
            <w:bottom w:val="none" w:sz="0" w:space="0" w:color="auto"/>
            <w:right w:val="none" w:sz="0" w:space="0" w:color="auto"/>
          </w:divBdr>
        </w:div>
        <w:div w:id="408618074">
          <w:marLeft w:val="640"/>
          <w:marRight w:val="0"/>
          <w:marTop w:val="0"/>
          <w:marBottom w:val="0"/>
          <w:divBdr>
            <w:top w:val="none" w:sz="0" w:space="0" w:color="auto"/>
            <w:left w:val="none" w:sz="0" w:space="0" w:color="auto"/>
            <w:bottom w:val="none" w:sz="0" w:space="0" w:color="auto"/>
            <w:right w:val="none" w:sz="0" w:space="0" w:color="auto"/>
          </w:divBdr>
        </w:div>
        <w:div w:id="107354709">
          <w:marLeft w:val="640"/>
          <w:marRight w:val="0"/>
          <w:marTop w:val="0"/>
          <w:marBottom w:val="0"/>
          <w:divBdr>
            <w:top w:val="none" w:sz="0" w:space="0" w:color="auto"/>
            <w:left w:val="none" w:sz="0" w:space="0" w:color="auto"/>
            <w:bottom w:val="none" w:sz="0" w:space="0" w:color="auto"/>
            <w:right w:val="none" w:sz="0" w:space="0" w:color="auto"/>
          </w:divBdr>
        </w:div>
        <w:div w:id="1002397768">
          <w:marLeft w:val="640"/>
          <w:marRight w:val="0"/>
          <w:marTop w:val="0"/>
          <w:marBottom w:val="0"/>
          <w:divBdr>
            <w:top w:val="none" w:sz="0" w:space="0" w:color="auto"/>
            <w:left w:val="none" w:sz="0" w:space="0" w:color="auto"/>
            <w:bottom w:val="none" w:sz="0" w:space="0" w:color="auto"/>
            <w:right w:val="none" w:sz="0" w:space="0" w:color="auto"/>
          </w:divBdr>
        </w:div>
        <w:div w:id="1472753425">
          <w:marLeft w:val="640"/>
          <w:marRight w:val="0"/>
          <w:marTop w:val="0"/>
          <w:marBottom w:val="0"/>
          <w:divBdr>
            <w:top w:val="none" w:sz="0" w:space="0" w:color="auto"/>
            <w:left w:val="none" w:sz="0" w:space="0" w:color="auto"/>
            <w:bottom w:val="none" w:sz="0" w:space="0" w:color="auto"/>
            <w:right w:val="none" w:sz="0" w:space="0" w:color="auto"/>
          </w:divBdr>
        </w:div>
        <w:div w:id="295378104">
          <w:marLeft w:val="640"/>
          <w:marRight w:val="0"/>
          <w:marTop w:val="0"/>
          <w:marBottom w:val="0"/>
          <w:divBdr>
            <w:top w:val="none" w:sz="0" w:space="0" w:color="auto"/>
            <w:left w:val="none" w:sz="0" w:space="0" w:color="auto"/>
            <w:bottom w:val="none" w:sz="0" w:space="0" w:color="auto"/>
            <w:right w:val="none" w:sz="0" w:space="0" w:color="auto"/>
          </w:divBdr>
        </w:div>
        <w:div w:id="1569421587">
          <w:marLeft w:val="640"/>
          <w:marRight w:val="0"/>
          <w:marTop w:val="0"/>
          <w:marBottom w:val="0"/>
          <w:divBdr>
            <w:top w:val="none" w:sz="0" w:space="0" w:color="auto"/>
            <w:left w:val="none" w:sz="0" w:space="0" w:color="auto"/>
            <w:bottom w:val="none" w:sz="0" w:space="0" w:color="auto"/>
            <w:right w:val="none" w:sz="0" w:space="0" w:color="auto"/>
          </w:divBdr>
        </w:div>
        <w:div w:id="2085830274">
          <w:marLeft w:val="640"/>
          <w:marRight w:val="0"/>
          <w:marTop w:val="0"/>
          <w:marBottom w:val="0"/>
          <w:divBdr>
            <w:top w:val="none" w:sz="0" w:space="0" w:color="auto"/>
            <w:left w:val="none" w:sz="0" w:space="0" w:color="auto"/>
            <w:bottom w:val="none" w:sz="0" w:space="0" w:color="auto"/>
            <w:right w:val="none" w:sz="0" w:space="0" w:color="auto"/>
          </w:divBdr>
        </w:div>
        <w:div w:id="641273508">
          <w:marLeft w:val="640"/>
          <w:marRight w:val="0"/>
          <w:marTop w:val="0"/>
          <w:marBottom w:val="0"/>
          <w:divBdr>
            <w:top w:val="none" w:sz="0" w:space="0" w:color="auto"/>
            <w:left w:val="none" w:sz="0" w:space="0" w:color="auto"/>
            <w:bottom w:val="none" w:sz="0" w:space="0" w:color="auto"/>
            <w:right w:val="none" w:sz="0" w:space="0" w:color="auto"/>
          </w:divBdr>
        </w:div>
        <w:div w:id="1163814120">
          <w:marLeft w:val="640"/>
          <w:marRight w:val="0"/>
          <w:marTop w:val="0"/>
          <w:marBottom w:val="0"/>
          <w:divBdr>
            <w:top w:val="none" w:sz="0" w:space="0" w:color="auto"/>
            <w:left w:val="none" w:sz="0" w:space="0" w:color="auto"/>
            <w:bottom w:val="none" w:sz="0" w:space="0" w:color="auto"/>
            <w:right w:val="none" w:sz="0" w:space="0" w:color="auto"/>
          </w:divBdr>
        </w:div>
        <w:div w:id="1239680151">
          <w:marLeft w:val="640"/>
          <w:marRight w:val="0"/>
          <w:marTop w:val="0"/>
          <w:marBottom w:val="0"/>
          <w:divBdr>
            <w:top w:val="none" w:sz="0" w:space="0" w:color="auto"/>
            <w:left w:val="none" w:sz="0" w:space="0" w:color="auto"/>
            <w:bottom w:val="none" w:sz="0" w:space="0" w:color="auto"/>
            <w:right w:val="none" w:sz="0" w:space="0" w:color="auto"/>
          </w:divBdr>
        </w:div>
        <w:div w:id="735130856">
          <w:marLeft w:val="640"/>
          <w:marRight w:val="0"/>
          <w:marTop w:val="0"/>
          <w:marBottom w:val="0"/>
          <w:divBdr>
            <w:top w:val="none" w:sz="0" w:space="0" w:color="auto"/>
            <w:left w:val="none" w:sz="0" w:space="0" w:color="auto"/>
            <w:bottom w:val="none" w:sz="0" w:space="0" w:color="auto"/>
            <w:right w:val="none" w:sz="0" w:space="0" w:color="auto"/>
          </w:divBdr>
        </w:div>
        <w:div w:id="1218709337">
          <w:marLeft w:val="640"/>
          <w:marRight w:val="0"/>
          <w:marTop w:val="0"/>
          <w:marBottom w:val="0"/>
          <w:divBdr>
            <w:top w:val="none" w:sz="0" w:space="0" w:color="auto"/>
            <w:left w:val="none" w:sz="0" w:space="0" w:color="auto"/>
            <w:bottom w:val="none" w:sz="0" w:space="0" w:color="auto"/>
            <w:right w:val="none" w:sz="0" w:space="0" w:color="auto"/>
          </w:divBdr>
        </w:div>
        <w:div w:id="1953777362">
          <w:marLeft w:val="640"/>
          <w:marRight w:val="0"/>
          <w:marTop w:val="0"/>
          <w:marBottom w:val="0"/>
          <w:divBdr>
            <w:top w:val="none" w:sz="0" w:space="0" w:color="auto"/>
            <w:left w:val="none" w:sz="0" w:space="0" w:color="auto"/>
            <w:bottom w:val="none" w:sz="0" w:space="0" w:color="auto"/>
            <w:right w:val="none" w:sz="0" w:space="0" w:color="auto"/>
          </w:divBdr>
        </w:div>
        <w:div w:id="305862634">
          <w:marLeft w:val="640"/>
          <w:marRight w:val="0"/>
          <w:marTop w:val="0"/>
          <w:marBottom w:val="0"/>
          <w:divBdr>
            <w:top w:val="none" w:sz="0" w:space="0" w:color="auto"/>
            <w:left w:val="none" w:sz="0" w:space="0" w:color="auto"/>
            <w:bottom w:val="none" w:sz="0" w:space="0" w:color="auto"/>
            <w:right w:val="none" w:sz="0" w:space="0" w:color="auto"/>
          </w:divBdr>
        </w:div>
        <w:div w:id="2056733200">
          <w:marLeft w:val="640"/>
          <w:marRight w:val="0"/>
          <w:marTop w:val="0"/>
          <w:marBottom w:val="0"/>
          <w:divBdr>
            <w:top w:val="none" w:sz="0" w:space="0" w:color="auto"/>
            <w:left w:val="none" w:sz="0" w:space="0" w:color="auto"/>
            <w:bottom w:val="none" w:sz="0" w:space="0" w:color="auto"/>
            <w:right w:val="none" w:sz="0" w:space="0" w:color="auto"/>
          </w:divBdr>
        </w:div>
        <w:div w:id="1992633339">
          <w:marLeft w:val="640"/>
          <w:marRight w:val="0"/>
          <w:marTop w:val="0"/>
          <w:marBottom w:val="0"/>
          <w:divBdr>
            <w:top w:val="none" w:sz="0" w:space="0" w:color="auto"/>
            <w:left w:val="none" w:sz="0" w:space="0" w:color="auto"/>
            <w:bottom w:val="none" w:sz="0" w:space="0" w:color="auto"/>
            <w:right w:val="none" w:sz="0" w:space="0" w:color="auto"/>
          </w:divBdr>
        </w:div>
        <w:div w:id="1087076172">
          <w:marLeft w:val="640"/>
          <w:marRight w:val="0"/>
          <w:marTop w:val="0"/>
          <w:marBottom w:val="0"/>
          <w:divBdr>
            <w:top w:val="none" w:sz="0" w:space="0" w:color="auto"/>
            <w:left w:val="none" w:sz="0" w:space="0" w:color="auto"/>
            <w:bottom w:val="none" w:sz="0" w:space="0" w:color="auto"/>
            <w:right w:val="none" w:sz="0" w:space="0" w:color="auto"/>
          </w:divBdr>
        </w:div>
        <w:div w:id="1465349906">
          <w:marLeft w:val="640"/>
          <w:marRight w:val="0"/>
          <w:marTop w:val="0"/>
          <w:marBottom w:val="0"/>
          <w:divBdr>
            <w:top w:val="none" w:sz="0" w:space="0" w:color="auto"/>
            <w:left w:val="none" w:sz="0" w:space="0" w:color="auto"/>
            <w:bottom w:val="none" w:sz="0" w:space="0" w:color="auto"/>
            <w:right w:val="none" w:sz="0" w:space="0" w:color="auto"/>
          </w:divBdr>
        </w:div>
        <w:div w:id="309871882">
          <w:marLeft w:val="640"/>
          <w:marRight w:val="0"/>
          <w:marTop w:val="0"/>
          <w:marBottom w:val="0"/>
          <w:divBdr>
            <w:top w:val="none" w:sz="0" w:space="0" w:color="auto"/>
            <w:left w:val="none" w:sz="0" w:space="0" w:color="auto"/>
            <w:bottom w:val="none" w:sz="0" w:space="0" w:color="auto"/>
            <w:right w:val="none" w:sz="0" w:space="0" w:color="auto"/>
          </w:divBdr>
        </w:div>
        <w:div w:id="931275722">
          <w:marLeft w:val="640"/>
          <w:marRight w:val="0"/>
          <w:marTop w:val="0"/>
          <w:marBottom w:val="0"/>
          <w:divBdr>
            <w:top w:val="none" w:sz="0" w:space="0" w:color="auto"/>
            <w:left w:val="none" w:sz="0" w:space="0" w:color="auto"/>
            <w:bottom w:val="none" w:sz="0" w:space="0" w:color="auto"/>
            <w:right w:val="none" w:sz="0" w:space="0" w:color="auto"/>
          </w:divBdr>
        </w:div>
        <w:div w:id="2101175206">
          <w:marLeft w:val="640"/>
          <w:marRight w:val="0"/>
          <w:marTop w:val="0"/>
          <w:marBottom w:val="0"/>
          <w:divBdr>
            <w:top w:val="none" w:sz="0" w:space="0" w:color="auto"/>
            <w:left w:val="none" w:sz="0" w:space="0" w:color="auto"/>
            <w:bottom w:val="none" w:sz="0" w:space="0" w:color="auto"/>
            <w:right w:val="none" w:sz="0" w:space="0" w:color="auto"/>
          </w:divBdr>
        </w:div>
        <w:div w:id="2136212953">
          <w:marLeft w:val="640"/>
          <w:marRight w:val="0"/>
          <w:marTop w:val="0"/>
          <w:marBottom w:val="0"/>
          <w:divBdr>
            <w:top w:val="none" w:sz="0" w:space="0" w:color="auto"/>
            <w:left w:val="none" w:sz="0" w:space="0" w:color="auto"/>
            <w:bottom w:val="none" w:sz="0" w:space="0" w:color="auto"/>
            <w:right w:val="none" w:sz="0" w:space="0" w:color="auto"/>
          </w:divBdr>
        </w:div>
        <w:div w:id="1807048550">
          <w:marLeft w:val="640"/>
          <w:marRight w:val="0"/>
          <w:marTop w:val="0"/>
          <w:marBottom w:val="0"/>
          <w:divBdr>
            <w:top w:val="none" w:sz="0" w:space="0" w:color="auto"/>
            <w:left w:val="none" w:sz="0" w:space="0" w:color="auto"/>
            <w:bottom w:val="none" w:sz="0" w:space="0" w:color="auto"/>
            <w:right w:val="none" w:sz="0" w:space="0" w:color="auto"/>
          </w:divBdr>
        </w:div>
        <w:div w:id="2003654807">
          <w:marLeft w:val="640"/>
          <w:marRight w:val="0"/>
          <w:marTop w:val="0"/>
          <w:marBottom w:val="0"/>
          <w:divBdr>
            <w:top w:val="none" w:sz="0" w:space="0" w:color="auto"/>
            <w:left w:val="none" w:sz="0" w:space="0" w:color="auto"/>
            <w:bottom w:val="none" w:sz="0" w:space="0" w:color="auto"/>
            <w:right w:val="none" w:sz="0" w:space="0" w:color="auto"/>
          </w:divBdr>
        </w:div>
        <w:div w:id="795149597">
          <w:marLeft w:val="640"/>
          <w:marRight w:val="0"/>
          <w:marTop w:val="0"/>
          <w:marBottom w:val="0"/>
          <w:divBdr>
            <w:top w:val="none" w:sz="0" w:space="0" w:color="auto"/>
            <w:left w:val="none" w:sz="0" w:space="0" w:color="auto"/>
            <w:bottom w:val="none" w:sz="0" w:space="0" w:color="auto"/>
            <w:right w:val="none" w:sz="0" w:space="0" w:color="auto"/>
          </w:divBdr>
        </w:div>
        <w:div w:id="1009872061">
          <w:marLeft w:val="640"/>
          <w:marRight w:val="0"/>
          <w:marTop w:val="0"/>
          <w:marBottom w:val="0"/>
          <w:divBdr>
            <w:top w:val="none" w:sz="0" w:space="0" w:color="auto"/>
            <w:left w:val="none" w:sz="0" w:space="0" w:color="auto"/>
            <w:bottom w:val="none" w:sz="0" w:space="0" w:color="auto"/>
            <w:right w:val="none" w:sz="0" w:space="0" w:color="auto"/>
          </w:divBdr>
        </w:div>
        <w:div w:id="997268612">
          <w:marLeft w:val="640"/>
          <w:marRight w:val="0"/>
          <w:marTop w:val="0"/>
          <w:marBottom w:val="0"/>
          <w:divBdr>
            <w:top w:val="none" w:sz="0" w:space="0" w:color="auto"/>
            <w:left w:val="none" w:sz="0" w:space="0" w:color="auto"/>
            <w:bottom w:val="none" w:sz="0" w:space="0" w:color="auto"/>
            <w:right w:val="none" w:sz="0" w:space="0" w:color="auto"/>
          </w:divBdr>
        </w:div>
        <w:div w:id="1901818950">
          <w:marLeft w:val="640"/>
          <w:marRight w:val="0"/>
          <w:marTop w:val="0"/>
          <w:marBottom w:val="0"/>
          <w:divBdr>
            <w:top w:val="none" w:sz="0" w:space="0" w:color="auto"/>
            <w:left w:val="none" w:sz="0" w:space="0" w:color="auto"/>
            <w:bottom w:val="none" w:sz="0" w:space="0" w:color="auto"/>
            <w:right w:val="none" w:sz="0" w:space="0" w:color="auto"/>
          </w:divBdr>
        </w:div>
        <w:div w:id="1458841689">
          <w:marLeft w:val="640"/>
          <w:marRight w:val="0"/>
          <w:marTop w:val="0"/>
          <w:marBottom w:val="0"/>
          <w:divBdr>
            <w:top w:val="none" w:sz="0" w:space="0" w:color="auto"/>
            <w:left w:val="none" w:sz="0" w:space="0" w:color="auto"/>
            <w:bottom w:val="none" w:sz="0" w:space="0" w:color="auto"/>
            <w:right w:val="none" w:sz="0" w:space="0" w:color="auto"/>
          </w:divBdr>
        </w:div>
      </w:divsChild>
    </w:div>
    <w:div w:id="2036691231">
      <w:bodyDiv w:val="1"/>
      <w:marLeft w:val="0"/>
      <w:marRight w:val="0"/>
      <w:marTop w:val="0"/>
      <w:marBottom w:val="0"/>
      <w:divBdr>
        <w:top w:val="none" w:sz="0" w:space="0" w:color="auto"/>
        <w:left w:val="none" w:sz="0" w:space="0" w:color="auto"/>
        <w:bottom w:val="none" w:sz="0" w:space="0" w:color="auto"/>
        <w:right w:val="none" w:sz="0" w:space="0" w:color="auto"/>
      </w:divBdr>
      <w:divsChild>
        <w:div w:id="1293444455">
          <w:marLeft w:val="640"/>
          <w:marRight w:val="0"/>
          <w:marTop w:val="0"/>
          <w:marBottom w:val="0"/>
          <w:divBdr>
            <w:top w:val="none" w:sz="0" w:space="0" w:color="auto"/>
            <w:left w:val="none" w:sz="0" w:space="0" w:color="auto"/>
            <w:bottom w:val="none" w:sz="0" w:space="0" w:color="auto"/>
            <w:right w:val="none" w:sz="0" w:space="0" w:color="auto"/>
          </w:divBdr>
        </w:div>
        <w:div w:id="1312440417">
          <w:marLeft w:val="640"/>
          <w:marRight w:val="0"/>
          <w:marTop w:val="0"/>
          <w:marBottom w:val="0"/>
          <w:divBdr>
            <w:top w:val="none" w:sz="0" w:space="0" w:color="auto"/>
            <w:left w:val="none" w:sz="0" w:space="0" w:color="auto"/>
            <w:bottom w:val="none" w:sz="0" w:space="0" w:color="auto"/>
            <w:right w:val="none" w:sz="0" w:space="0" w:color="auto"/>
          </w:divBdr>
        </w:div>
        <w:div w:id="1777167464">
          <w:marLeft w:val="640"/>
          <w:marRight w:val="0"/>
          <w:marTop w:val="0"/>
          <w:marBottom w:val="0"/>
          <w:divBdr>
            <w:top w:val="none" w:sz="0" w:space="0" w:color="auto"/>
            <w:left w:val="none" w:sz="0" w:space="0" w:color="auto"/>
            <w:bottom w:val="none" w:sz="0" w:space="0" w:color="auto"/>
            <w:right w:val="none" w:sz="0" w:space="0" w:color="auto"/>
          </w:divBdr>
        </w:div>
        <w:div w:id="1867908789">
          <w:marLeft w:val="640"/>
          <w:marRight w:val="0"/>
          <w:marTop w:val="0"/>
          <w:marBottom w:val="0"/>
          <w:divBdr>
            <w:top w:val="none" w:sz="0" w:space="0" w:color="auto"/>
            <w:left w:val="none" w:sz="0" w:space="0" w:color="auto"/>
            <w:bottom w:val="none" w:sz="0" w:space="0" w:color="auto"/>
            <w:right w:val="none" w:sz="0" w:space="0" w:color="auto"/>
          </w:divBdr>
        </w:div>
        <w:div w:id="1418743978">
          <w:marLeft w:val="640"/>
          <w:marRight w:val="0"/>
          <w:marTop w:val="0"/>
          <w:marBottom w:val="0"/>
          <w:divBdr>
            <w:top w:val="none" w:sz="0" w:space="0" w:color="auto"/>
            <w:left w:val="none" w:sz="0" w:space="0" w:color="auto"/>
            <w:bottom w:val="none" w:sz="0" w:space="0" w:color="auto"/>
            <w:right w:val="none" w:sz="0" w:space="0" w:color="auto"/>
          </w:divBdr>
        </w:div>
        <w:div w:id="876430316">
          <w:marLeft w:val="640"/>
          <w:marRight w:val="0"/>
          <w:marTop w:val="0"/>
          <w:marBottom w:val="0"/>
          <w:divBdr>
            <w:top w:val="none" w:sz="0" w:space="0" w:color="auto"/>
            <w:left w:val="none" w:sz="0" w:space="0" w:color="auto"/>
            <w:bottom w:val="none" w:sz="0" w:space="0" w:color="auto"/>
            <w:right w:val="none" w:sz="0" w:space="0" w:color="auto"/>
          </w:divBdr>
        </w:div>
        <w:div w:id="1473446013">
          <w:marLeft w:val="640"/>
          <w:marRight w:val="0"/>
          <w:marTop w:val="0"/>
          <w:marBottom w:val="0"/>
          <w:divBdr>
            <w:top w:val="none" w:sz="0" w:space="0" w:color="auto"/>
            <w:left w:val="none" w:sz="0" w:space="0" w:color="auto"/>
            <w:bottom w:val="none" w:sz="0" w:space="0" w:color="auto"/>
            <w:right w:val="none" w:sz="0" w:space="0" w:color="auto"/>
          </w:divBdr>
        </w:div>
        <w:div w:id="835727018">
          <w:marLeft w:val="640"/>
          <w:marRight w:val="0"/>
          <w:marTop w:val="0"/>
          <w:marBottom w:val="0"/>
          <w:divBdr>
            <w:top w:val="none" w:sz="0" w:space="0" w:color="auto"/>
            <w:left w:val="none" w:sz="0" w:space="0" w:color="auto"/>
            <w:bottom w:val="none" w:sz="0" w:space="0" w:color="auto"/>
            <w:right w:val="none" w:sz="0" w:space="0" w:color="auto"/>
          </w:divBdr>
        </w:div>
        <w:div w:id="1212499313">
          <w:marLeft w:val="640"/>
          <w:marRight w:val="0"/>
          <w:marTop w:val="0"/>
          <w:marBottom w:val="0"/>
          <w:divBdr>
            <w:top w:val="none" w:sz="0" w:space="0" w:color="auto"/>
            <w:left w:val="none" w:sz="0" w:space="0" w:color="auto"/>
            <w:bottom w:val="none" w:sz="0" w:space="0" w:color="auto"/>
            <w:right w:val="none" w:sz="0" w:space="0" w:color="auto"/>
          </w:divBdr>
        </w:div>
        <w:div w:id="373041722">
          <w:marLeft w:val="640"/>
          <w:marRight w:val="0"/>
          <w:marTop w:val="0"/>
          <w:marBottom w:val="0"/>
          <w:divBdr>
            <w:top w:val="none" w:sz="0" w:space="0" w:color="auto"/>
            <w:left w:val="none" w:sz="0" w:space="0" w:color="auto"/>
            <w:bottom w:val="none" w:sz="0" w:space="0" w:color="auto"/>
            <w:right w:val="none" w:sz="0" w:space="0" w:color="auto"/>
          </w:divBdr>
        </w:div>
        <w:div w:id="2034376629">
          <w:marLeft w:val="640"/>
          <w:marRight w:val="0"/>
          <w:marTop w:val="0"/>
          <w:marBottom w:val="0"/>
          <w:divBdr>
            <w:top w:val="none" w:sz="0" w:space="0" w:color="auto"/>
            <w:left w:val="none" w:sz="0" w:space="0" w:color="auto"/>
            <w:bottom w:val="none" w:sz="0" w:space="0" w:color="auto"/>
            <w:right w:val="none" w:sz="0" w:space="0" w:color="auto"/>
          </w:divBdr>
        </w:div>
        <w:div w:id="4135985">
          <w:marLeft w:val="640"/>
          <w:marRight w:val="0"/>
          <w:marTop w:val="0"/>
          <w:marBottom w:val="0"/>
          <w:divBdr>
            <w:top w:val="none" w:sz="0" w:space="0" w:color="auto"/>
            <w:left w:val="none" w:sz="0" w:space="0" w:color="auto"/>
            <w:bottom w:val="none" w:sz="0" w:space="0" w:color="auto"/>
            <w:right w:val="none" w:sz="0" w:space="0" w:color="auto"/>
          </w:divBdr>
        </w:div>
        <w:div w:id="282421680">
          <w:marLeft w:val="640"/>
          <w:marRight w:val="0"/>
          <w:marTop w:val="0"/>
          <w:marBottom w:val="0"/>
          <w:divBdr>
            <w:top w:val="none" w:sz="0" w:space="0" w:color="auto"/>
            <w:left w:val="none" w:sz="0" w:space="0" w:color="auto"/>
            <w:bottom w:val="none" w:sz="0" w:space="0" w:color="auto"/>
            <w:right w:val="none" w:sz="0" w:space="0" w:color="auto"/>
          </w:divBdr>
        </w:div>
        <w:div w:id="954797081">
          <w:marLeft w:val="640"/>
          <w:marRight w:val="0"/>
          <w:marTop w:val="0"/>
          <w:marBottom w:val="0"/>
          <w:divBdr>
            <w:top w:val="none" w:sz="0" w:space="0" w:color="auto"/>
            <w:left w:val="none" w:sz="0" w:space="0" w:color="auto"/>
            <w:bottom w:val="none" w:sz="0" w:space="0" w:color="auto"/>
            <w:right w:val="none" w:sz="0" w:space="0" w:color="auto"/>
          </w:divBdr>
        </w:div>
        <w:div w:id="699087625">
          <w:marLeft w:val="640"/>
          <w:marRight w:val="0"/>
          <w:marTop w:val="0"/>
          <w:marBottom w:val="0"/>
          <w:divBdr>
            <w:top w:val="none" w:sz="0" w:space="0" w:color="auto"/>
            <w:left w:val="none" w:sz="0" w:space="0" w:color="auto"/>
            <w:bottom w:val="none" w:sz="0" w:space="0" w:color="auto"/>
            <w:right w:val="none" w:sz="0" w:space="0" w:color="auto"/>
          </w:divBdr>
        </w:div>
        <w:div w:id="1540976214">
          <w:marLeft w:val="640"/>
          <w:marRight w:val="0"/>
          <w:marTop w:val="0"/>
          <w:marBottom w:val="0"/>
          <w:divBdr>
            <w:top w:val="none" w:sz="0" w:space="0" w:color="auto"/>
            <w:left w:val="none" w:sz="0" w:space="0" w:color="auto"/>
            <w:bottom w:val="none" w:sz="0" w:space="0" w:color="auto"/>
            <w:right w:val="none" w:sz="0" w:space="0" w:color="auto"/>
          </w:divBdr>
        </w:div>
        <w:div w:id="2007052502">
          <w:marLeft w:val="640"/>
          <w:marRight w:val="0"/>
          <w:marTop w:val="0"/>
          <w:marBottom w:val="0"/>
          <w:divBdr>
            <w:top w:val="none" w:sz="0" w:space="0" w:color="auto"/>
            <w:left w:val="none" w:sz="0" w:space="0" w:color="auto"/>
            <w:bottom w:val="none" w:sz="0" w:space="0" w:color="auto"/>
            <w:right w:val="none" w:sz="0" w:space="0" w:color="auto"/>
          </w:divBdr>
        </w:div>
        <w:div w:id="637690776">
          <w:marLeft w:val="640"/>
          <w:marRight w:val="0"/>
          <w:marTop w:val="0"/>
          <w:marBottom w:val="0"/>
          <w:divBdr>
            <w:top w:val="none" w:sz="0" w:space="0" w:color="auto"/>
            <w:left w:val="none" w:sz="0" w:space="0" w:color="auto"/>
            <w:bottom w:val="none" w:sz="0" w:space="0" w:color="auto"/>
            <w:right w:val="none" w:sz="0" w:space="0" w:color="auto"/>
          </w:divBdr>
        </w:div>
        <w:div w:id="1612586898">
          <w:marLeft w:val="640"/>
          <w:marRight w:val="0"/>
          <w:marTop w:val="0"/>
          <w:marBottom w:val="0"/>
          <w:divBdr>
            <w:top w:val="none" w:sz="0" w:space="0" w:color="auto"/>
            <w:left w:val="none" w:sz="0" w:space="0" w:color="auto"/>
            <w:bottom w:val="none" w:sz="0" w:space="0" w:color="auto"/>
            <w:right w:val="none" w:sz="0" w:space="0" w:color="auto"/>
          </w:divBdr>
        </w:div>
        <w:div w:id="576131252">
          <w:marLeft w:val="640"/>
          <w:marRight w:val="0"/>
          <w:marTop w:val="0"/>
          <w:marBottom w:val="0"/>
          <w:divBdr>
            <w:top w:val="none" w:sz="0" w:space="0" w:color="auto"/>
            <w:left w:val="none" w:sz="0" w:space="0" w:color="auto"/>
            <w:bottom w:val="none" w:sz="0" w:space="0" w:color="auto"/>
            <w:right w:val="none" w:sz="0" w:space="0" w:color="auto"/>
          </w:divBdr>
        </w:div>
        <w:div w:id="1605573474">
          <w:marLeft w:val="640"/>
          <w:marRight w:val="0"/>
          <w:marTop w:val="0"/>
          <w:marBottom w:val="0"/>
          <w:divBdr>
            <w:top w:val="none" w:sz="0" w:space="0" w:color="auto"/>
            <w:left w:val="none" w:sz="0" w:space="0" w:color="auto"/>
            <w:bottom w:val="none" w:sz="0" w:space="0" w:color="auto"/>
            <w:right w:val="none" w:sz="0" w:space="0" w:color="auto"/>
          </w:divBdr>
        </w:div>
        <w:div w:id="152264080">
          <w:marLeft w:val="640"/>
          <w:marRight w:val="0"/>
          <w:marTop w:val="0"/>
          <w:marBottom w:val="0"/>
          <w:divBdr>
            <w:top w:val="none" w:sz="0" w:space="0" w:color="auto"/>
            <w:left w:val="none" w:sz="0" w:space="0" w:color="auto"/>
            <w:bottom w:val="none" w:sz="0" w:space="0" w:color="auto"/>
            <w:right w:val="none" w:sz="0" w:space="0" w:color="auto"/>
          </w:divBdr>
        </w:div>
        <w:div w:id="90592922">
          <w:marLeft w:val="640"/>
          <w:marRight w:val="0"/>
          <w:marTop w:val="0"/>
          <w:marBottom w:val="0"/>
          <w:divBdr>
            <w:top w:val="none" w:sz="0" w:space="0" w:color="auto"/>
            <w:left w:val="none" w:sz="0" w:space="0" w:color="auto"/>
            <w:bottom w:val="none" w:sz="0" w:space="0" w:color="auto"/>
            <w:right w:val="none" w:sz="0" w:space="0" w:color="auto"/>
          </w:divBdr>
        </w:div>
        <w:div w:id="2124297769">
          <w:marLeft w:val="640"/>
          <w:marRight w:val="0"/>
          <w:marTop w:val="0"/>
          <w:marBottom w:val="0"/>
          <w:divBdr>
            <w:top w:val="none" w:sz="0" w:space="0" w:color="auto"/>
            <w:left w:val="none" w:sz="0" w:space="0" w:color="auto"/>
            <w:bottom w:val="none" w:sz="0" w:space="0" w:color="auto"/>
            <w:right w:val="none" w:sz="0" w:space="0" w:color="auto"/>
          </w:divBdr>
        </w:div>
        <w:div w:id="1326011642">
          <w:marLeft w:val="640"/>
          <w:marRight w:val="0"/>
          <w:marTop w:val="0"/>
          <w:marBottom w:val="0"/>
          <w:divBdr>
            <w:top w:val="none" w:sz="0" w:space="0" w:color="auto"/>
            <w:left w:val="none" w:sz="0" w:space="0" w:color="auto"/>
            <w:bottom w:val="none" w:sz="0" w:space="0" w:color="auto"/>
            <w:right w:val="none" w:sz="0" w:space="0" w:color="auto"/>
          </w:divBdr>
        </w:div>
        <w:div w:id="484592408">
          <w:marLeft w:val="640"/>
          <w:marRight w:val="0"/>
          <w:marTop w:val="0"/>
          <w:marBottom w:val="0"/>
          <w:divBdr>
            <w:top w:val="none" w:sz="0" w:space="0" w:color="auto"/>
            <w:left w:val="none" w:sz="0" w:space="0" w:color="auto"/>
            <w:bottom w:val="none" w:sz="0" w:space="0" w:color="auto"/>
            <w:right w:val="none" w:sz="0" w:space="0" w:color="auto"/>
          </w:divBdr>
        </w:div>
        <w:div w:id="1921786532">
          <w:marLeft w:val="640"/>
          <w:marRight w:val="0"/>
          <w:marTop w:val="0"/>
          <w:marBottom w:val="0"/>
          <w:divBdr>
            <w:top w:val="none" w:sz="0" w:space="0" w:color="auto"/>
            <w:left w:val="none" w:sz="0" w:space="0" w:color="auto"/>
            <w:bottom w:val="none" w:sz="0" w:space="0" w:color="auto"/>
            <w:right w:val="none" w:sz="0" w:space="0" w:color="auto"/>
          </w:divBdr>
        </w:div>
        <w:div w:id="1926722212">
          <w:marLeft w:val="640"/>
          <w:marRight w:val="0"/>
          <w:marTop w:val="0"/>
          <w:marBottom w:val="0"/>
          <w:divBdr>
            <w:top w:val="none" w:sz="0" w:space="0" w:color="auto"/>
            <w:left w:val="none" w:sz="0" w:space="0" w:color="auto"/>
            <w:bottom w:val="none" w:sz="0" w:space="0" w:color="auto"/>
            <w:right w:val="none" w:sz="0" w:space="0" w:color="auto"/>
          </w:divBdr>
        </w:div>
        <w:div w:id="611670336">
          <w:marLeft w:val="640"/>
          <w:marRight w:val="0"/>
          <w:marTop w:val="0"/>
          <w:marBottom w:val="0"/>
          <w:divBdr>
            <w:top w:val="none" w:sz="0" w:space="0" w:color="auto"/>
            <w:left w:val="none" w:sz="0" w:space="0" w:color="auto"/>
            <w:bottom w:val="none" w:sz="0" w:space="0" w:color="auto"/>
            <w:right w:val="none" w:sz="0" w:space="0" w:color="auto"/>
          </w:divBdr>
        </w:div>
        <w:div w:id="2130539336">
          <w:marLeft w:val="640"/>
          <w:marRight w:val="0"/>
          <w:marTop w:val="0"/>
          <w:marBottom w:val="0"/>
          <w:divBdr>
            <w:top w:val="none" w:sz="0" w:space="0" w:color="auto"/>
            <w:left w:val="none" w:sz="0" w:space="0" w:color="auto"/>
            <w:bottom w:val="none" w:sz="0" w:space="0" w:color="auto"/>
            <w:right w:val="none" w:sz="0" w:space="0" w:color="auto"/>
          </w:divBdr>
        </w:div>
        <w:div w:id="1283414408">
          <w:marLeft w:val="640"/>
          <w:marRight w:val="0"/>
          <w:marTop w:val="0"/>
          <w:marBottom w:val="0"/>
          <w:divBdr>
            <w:top w:val="none" w:sz="0" w:space="0" w:color="auto"/>
            <w:left w:val="none" w:sz="0" w:space="0" w:color="auto"/>
            <w:bottom w:val="none" w:sz="0" w:space="0" w:color="auto"/>
            <w:right w:val="none" w:sz="0" w:space="0" w:color="auto"/>
          </w:divBdr>
        </w:div>
        <w:div w:id="1431319962">
          <w:marLeft w:val="640"/>
          <w:marRight w:val="0"/>
          <w:marTop w:val="0"/>
          <w:marBottom w:val="0"/>
          <w:divBdr>
            <w:top w:val="none" w:sz="0" w:space="0" w:color="auto"/>
            <w:left w:val="none" w:sz="0" w:space="0" w:color="auto"/>
            <w:bottom w:val="none" w:sz="0" w:space="0" w:color="auto"/>
            <w:right w:val="none" w:sz="0" w:space="0" w:color="auto"/>
          </w:divBdr>
        </w:div>
        <w:div w:id="2013484220">
          <w:marLeft w:val="640"/>
          <w:marRight w:val="0"/>
          <w:marTop w:val="0"/>
          <w:marBottom w:val="0"/>
          <w:divBdr>
            <w:top w:val="none" w:sz="0" w:space="0" w:color="auto"/>
            <w:left w:val="none" w:sz="0" w:space="0" w:color="auto"/>
            <w:bottom w:val="none" w:sz="0" w:space="0" w:color="auto"/>
            <w:right w:val="none" w:sz="0" w:space="0" w:color="auto"/>
          </w:divBdr>
        </w:div>
        <w:div w:id="1520967815">
          <w:marLeft w:val="640"/>
          <w:marRight w:val="0"/>
          <w:marTop w:val="0"/>
          <w:marBottom w:val="0"/>
          <w:divBdr>
            <w:top w:val="none" w:sz="0" w:space="0" w:color="auto"/>
            <w:left w:val="none" w:sz="0" w:space="0" w:color="auto"/>
            <w:bottom w:val="none" w:sz="0" w:space="0" w:color="auto"/>
            <w:right w:val="none" w:sz="0" w:space="0" w:color="auto"/>
          </w:divBdr>
        </w:div>
        <w:div w:id="1953898592">
          <w:marLeft w:val="640"/>
          <w:marRight w:val="0"/>
          <w:marTop w:val="0"/>
          <w:marBottom w:val="0"/>
          <w:divBdr>
            <w:top w:val="none" w:sz="0" w:space="0" w:color="auto"/>
            <w:left w:val="none" w:sz="0" w:space="0" w:color="auto"/>
            <w:bottom w:val="none" w:sz="0" w:space="0" w:color="auto"/>
            <w:right w:val="none" w:sz="0" w:space="0" w:color="auto"/>
          </w:divBdr>
        </w:div>
        <w:div w:id="379018222">
          <w:marLeft w:val="640"/>
          <w:marRight w:val="0"/>
          <w:marTop w:val="0"/>
          <w:marBottom w:val="0"/>
          <w:divBdr>
            <w:top w:val="none" w:sz="0" w:space="0" w:color="auto"/>
            <w:left w:val="none" w:sz="0" w:space="0" w:color="auto"/>
            <w:bottom w:val="none" w:sz="0" w:space="0" w:color="auto"/>
            <w:right w:val="none" w:sz="0" w:space="0" w:color="auto"/>
          </w:divBdr>
        </w:div>
        <w:div w:id="1418674048">
          <w:marLeft w:val="640"/>
          <w:marRight w:val="0"/>
          <w:marTop w:val="0"/>
          <w:marBottom w:val="0"/>
          <w:divBdr>
            <w:top w:val="none" w:sz="0" w:space="0" w:color="auto"/>
            <w:left w:val="none" w:sz="0" w:space="0" w:color="auto"/>
            <w:bottom w:val="none" w:sz="0" w:space="0" w:color="auto"/>
            <w:right w:val="none" w:sz="0" w:space="0" w:color="auto"/>
          </w:divBdr>
        </w:div>
        <w:div w:id="669453174">
          <w:marLeft w:val="640"/>
          <w:marRight w:val="0"/>
          <w:marTop w:val="0"/>
          <w:marBottom w:val="0"/>
          <w:divBdr>
            <w:top w:val="none" w:sz="0" w:space="0" w:color="auto"/>
            <w:left w:val="none" w:sz="0" w:space="0" w:color="auto"/>
            <w:bottom w:val="none" w:sz="0" w:space="0" w:color="auto"/>
            <w:right w:val="none" w:sz="0" w:space="0" w:color="auto"/>
          </w:divBdr>
        </w:div>
        <w:div w:id="1075663639">
          <w:marLeft w:val="640"/>
          <w:marRight w:val="0"/>
          <w:marTop w:val="0"/>
          <w:marBottom w:val="0"/>
          <w:divBdr>
            <w:top w:val="none" w:sz="0" w:space="0" w:color="auto"/>
            <w:left w:val="none" w:sz="0" w:space="0" w:color="auto"/>
            <w:bottom w:val="none" w:sz="0" w:space="0" w:color="auto"/>
            <w:right w:val="none" w:sz="0" w:space="0" w:color="auto"/>
          </w:divBdr>
        </w:div>
        <w:div w:id="1097291635">
          <w:marLeft w:val="640"/>
          <w:marRight w:val="0"/>
          <w:marTop w:val="0"/>
          <w:marBottom w:val="0"/>
          <w:divBdr>
            <w:top w:val="none" w:sz="0" w:space="0" w:color="auto"/>
            <w:left w:val="none" w:sz="0" w:space="0" w:color="auto"/>
            <w:bottom w:val="none" w:sz="0" w:space="0" w:color="auto"/>
            <w:right w:val="none" w:sz="0" w:space="0" w:color="auto"/>
          </w:divBdr>
        </w:div>
        <w:div w:id="127626771">
          <w:marLeft w:val="640"/>
          <w:marRight w:val="0"/>
          <w:marTop w:val="0"/>
          <w:marBottom w:val="0"/>
          <w:divBdr>
            <w:top w:val="none" w:sz="0" w:space="0" w:color="auto"/>
            <w:left w:val="none" w:sz="0" w:space="0" w:color="auto"/>
            <w:bottom w:val="none" w:sz="0" w:space="0" w:color="auto"/>
            <w:right w:val="none" w:sz="0" w:space="0" w:color="auto"/>
          </w:divBdr>
        </w:div>
        <w:div w:id="159077009">
          <w:marLeft w:val="640"/>
          <w:marRight w:val="0"/>
          <w:marTop w:val="0"/>
          <w:marBottom w:val="0"/>
          <w:divBdr>
            <w:top w:val="none" w:sz="0" w:space="0" w:color="auto"/>
            <w:left w:val="none" w:sz="0" w:space="0" w:color="auto"/>
            <w:bottom w:val="none" w:sz="0" w:space="0" w:color="auto"/>
            <w:right w:val="none" w:sz="0" w:space="0" w:color="auto"/>
          </w:divBdr>
        </w:div>
        <w:div w:id="488835635">
          <w:marLeft w:val="640"/>
          <w:marRight w:val="0"/>
          <w:marTop w:val="0"/>
          <w:marBottom w:val="0"/>
          <w:divBdr>
            <w:top w:val="none" w:sz="0" w:space="0" w:color="auto"/>
            <w:left w:val="none" w:sz="0" w:space="0" w:color="auto"/>
            <w:bottom w:val="none" w:sz="0" w:space="0" w:color="auto"/>
            <w:right w:val="none" w:sz="0" w:space="0" w:color="auto"/>
          </w:divBdr>
        </w:div>
        <w:div w:id="1185708972">
          <w:marLeft w:val="640"/>
          <w:marRight w:val="0"/>
          <w:marTop w:val="0"/>
          <w:marBottom w:val="0"/>
          <w:divBdr>
            <w:top w:val="none" w:sz="0" w:space="0" w:color="auto"/>
            <w:left w:val="none" w:sz="0" w:space="0" w:color="auto"/>
            <w:bottom w:val="none" w:sz="0" w:space="0" w:color="auto"/>
            <w:right w:val="none" w:sz="0" w:space="0" w:color="auto"/>
          </w:divBdr>
        </w:div>
        <w:div w:id="379012648">
          <w:marLeft w:val="640"/>
          <w:marRight w:val="0"/>
          <w:marTop w:val="0"/>
          <w:marBottom w:val="0"/>
          <w:divBdr>
            <w:top w:val="none" w:sz="0" w:space="0" w:color="auto"/>
            <w:left w:val="none" w:sz="0" w:space="0" w:color="auto"/>
            <w:bottom w:val="none" w:sz="0" w:space="0" w:color="auto"/>
            <w:right w:val="none" w:sz="0" w:space="0" w:color="auto"/>
          </w:divBdr>
        </w:div>
        <w:div w:id="381100235">
          <w:marLeft w:val="640"/>
          <w:marRight w:val="0"/>
          <w:marTop w:val="0"/>
          <w:marBottom w:val="0"/>
          <w:divBdr>
            <w:top w:val="none" w:sz="0" w:space="0" w:color="auto"/>
            <w:left w:val="none" w:sz="0" w:space="0" w:color="auto"/>
            <w:bottom w:val="none" w:sz="0" w:space="0" w:color="auto"/>
            <w:right w:val="none" w:sz="0" w:space="0" w:color="auto"/>
          </w:divBdr>
        </w:div>
        <w:div w:id="654383064">
          <w:marLeft w:val="640"/>
          <w:marRight w:val="0"/>
          <w:marTop w:val="0"/>
          <w:marBottom w:val="0"/>
          <w:divBdr>
            <w:top w:val="none" w:sz="0" w:space="0" w:color="auto"/>
            <w:left w:val="none" w:sz="0" w:space="0" w:color="auto"/>
            <w:bottom w:val="none" w:sz="0" w:space="0" w:color="auto"/>
            <w:right w:val="none" w:sz="0" w:space="0" w:color="auto"/>
          </w:divBdr>
        </w:div>
        <w:div w:id="1454129680">
          <w:marLeft w:val="640"/>
          <w:marRight w:val="0"/>
          <w:marTop w:val="0"/>
          <w:marBottom w:val="0"/>
          <w:divBdr>
            <w:top w:val="none" w:sz="0" w:space="0" w:color="auto"/>
            <w:left w:val="none" w:sz="0" w:space="0" w:color="auto"/>
            <w:bottom w:val="none" w:sz="0" w:space="0" w:color="auto"/>
            <w:right w:val="none" w:sz="0" w:space="0" w:color="auto"/>
          </w:divBdr>
        </w:div>
        <w:div w:id="1843154316">
          <w:marLeft w:val="640"/>
          <w:marRight w:val="0"/>
          <w:marTop w:val="0"/>
          <w:marBottom w:val="0"/>
          <w:divBdr>
            <w:top w:val="none" w:sz="0" w:space="0" w:color="auto"/>
            <w:left w:val="none" w:sz="0" w:space="0" w:color="auto"/>
            <w:bottom w:val="none" w:sz="0" w:space="0" w:color="auto"/>
            <w:right w:val="none" w:sz="0" w:space="0" w:color="auto"/>
          </w:divBdr>
        </w:div>
        <w:div w:id="453329501">
          <w:marLeft w:val="640"/>
          <w:marRight w:val="0"/>
          <w:marTop w:val="0"/>
          <w:marBottom w:val="0"/>
          <w:divBdr>
            <w:top w:val="none" w:sz="0" w:space="0" w:color="auto"/>
            <w:left w:val="none" w:sz="0" w:space="0" w:color="auto"/>
            <w:bottom w:val="none" w:sz="0" w:space="0" w:color="auto"/>
            <w:right w:val="none" w:sz="0" w:space="0" w:color="auto"/>
          </w:divBdr>
        </w:div>
        <w:div w:id="33045270">
          <w:marLeft w:val="640"/>
          <w:marRight w:val="0"/>
          <w:marTop w:val="0"/>
          <w:marBottom w:val="0"/>
          <w:divBdr>
            <w:top w:val="none" w:sz="0" w:space="0" w:color="auto"/>
            <w:left w:val="none" w:sz="0" w:space="0" w:color="auto"/>
            <w:bottom w:val="none" w:sz="0" w:space="0" w:color="auto"/>
            <w:right w:val="none" w:sz="0" w:space="0" w:color="auto"/>
          </w:divBdr>
        </w:div>
        <w:div w:id="1521550634">
          <w:marLeft w:val="640"/>
          <w:marRight w:val="0"/>
          <w:marTop w:val="0"/>
          <w:marBottom w:val="0"/>
          <w:divBdr>
            <w:top w:val="none" w:sz="0" w:space="0" w:color="auto"/>
            <w:left w:val="none" w:sz="0" w:space="0" w:color="auto"/>
            <w:bottom w:val="none" w:sz="0" w:space="0" w:color="auto"/>
            <w:right w:val="none" w:sz="0" w:space="0" w:color="auto"/>
          </w:divBdr>
        </w:div>
        <w:div w:id="945389567">
          <w:marLeft w:val="640"/>
          <w:marRight w:val="0"/>
          <w:marTop w:val="0"/>
          <w:marBottom w:val="0"/>
          <w:divBdr>
            <w:top w:val="none" w:sz="0" w:space="0" w:color="auto"/>
            <w:left w:val="none" w:sz="0" w:space="0" w:color="auto"/>
            <w:bottom w:val="none" w:sz="0" w:space="0" w:color="auto"/>
            <w:right w:val="none" w:sz="0" w:space="0" w:color="auto"/>
          </w:divBdr>
        </w:div>
        <w:div w:id="77943488">
          <w:marLeft w:val="640"/>
          <w:marRight w:val="0"/>
          <w:marTop w:val="0"/>
          <w:marBottom w:val="0"/>
          <w:divBdr>
            <w:top w:val="none" w:sz="0" w:space="0" w:color="auto"/>
            <w:left w:val="none" w:sz="0" w:space="0" w:color="auto"/>
            <w:bottom w:val="none" w:sz="0" w:space="0" w:color="auto"/>
            <w:right w:val="none" w:sz="0" w:space="0" w:color="auto"/>
          </w:divBdr>
        </w:div>
        <w:div w:id="1109664129">
          <w:marLeft w:val="640"/>
          <w:marRight w:val="0"/>
          <w:marTop w:val="0"/>
          <w:marBottom w:val="0"/>
          <w:divBdr>
            <w:top w:val="none" w:sz="0" w:space="0" w:color="auto"/>
            <w:left w:val="none" w:sz="0" w:space="0" w:color="auto"/>
            <w:bottom w:val="none" w:sz="0" w:space="0" w:color="auto"/>
            <w:right w:val="none" w:sz="0" w:space="0" w:color="auto"/>
          </w:divBdr>
        </w:div>
        <w:div w:id="1598363988">
          <w:marLeft w:val="640"/>
          <w:marRight w:val="0"/>
          <w:marTop w:val="0"/>
          <w:marBottom w:val="0"/>
          <w:divBdr>
            <w:top w:val="none" w:sz="0" w:space="0" w:color="auto"/>
            <w:left w:val="none" w:sz="0" w:space="0" w:color="auto"/>
            <w:bottom w:val="none" w:sz="0" w:space="0" w:color="auto"/>
            <w:right w:val="none" w:sz="0" w:space="0" w:color="auto"/>
          </w:divBdr>
        </w:div>
        <w:div w:id="707947276">
          <w:marLeft w:val="640"/>
          <w:marRight w:val="0"/>
          <w:marTop w:val="0"/>
          <w:marBottom w:val="0"/>
          <w:divBdr>
            <w:top w:val="none" w:sz="0" w:space="0" w:color="auto"/>
            <w:left w:val="none" w:sz="0" w:space="0" w:color="auto"/>
            <w:bottom w:val="none" w:sz="0" w:space="0" w:color="auto"/>
            <w:right w:val="none" w:sz="0" w:space="0" w:color="auto"/>
          </w:divBdr>
        </w:div>
        <w:div w:id="1135879670">
          <w:marLeft w:val="640"/>
          <w:marRight w:val="0"/>
          <w:marTop w:val="0"/>
          <w:marBottom w:val="0"/>
          <w:divBdr>
            <w:top w:val="none" w:sz="0" w:space="0" w:color="auto"/>
            <w:left w:val="none" w:sz="0" w:space="0" w:color="auto"/>
            <w:bottom w:val="none" w:sz="0" w:space="0" w:color="auto"/>
            <w:right w:val="none" w:sz="0" w:space="0" w:color="auto"/>
          </w:divBdr>
        </w:div>
        <w:div w:id="1749113684">
          <w:marLeft w:val="640"/>
          <w:marRight w:val="0"/>
          <w:marTop w:val="0"/>
          <w:marBottom w:val="0"/>
          <w:divBdr>
            <w:top w:val="none" w:sz="0" w:space="0" w:color="auto"/>
            <w:left w:val="none" w:sz="0" w:space="0" w:color="auto"/>
            <w:bottom w:val="none" w:sz="0" w:space="0" w:color="auto"/>
            <w:right w:val="none" w:sz="0" w:space="0" w:color="auto"/>
          </w:divBdr>
        </w:div>
        <w:div w:id="1047880079">
          <w:marLeft w:val="640"/>
          <w:marRight w:val="0"/>
          <w:marTop w:val="0"/>
          <w:marBottom w:val="0"/>
          <w:divBdr>
            <w:top w:val="none" w:sz="0" w:space="0" w:color="auto"/>
            <w:left w:val="none" w:sz="0" w:space="0" w:color="auto"/>
            <w:bottom w:val="none" w:sz="0" w:space="0" w:color="auto"/>
            <w:right w:val="none" w:sz="0" w:space="0" w:color="auto"/>
          </w:divBdr>
        </w:div>
        <w:div w:id="1499736960">
          <w:marLeft w:val="640"/>
          <w:marRight w:val="0"/>
          <w:marTop w:val="0"/>
          <w:marBottom w:val="0"/>
          <w:divBdr>
            <w:top w:val="none" w:sz="0" w:space="0" w:color="auto"/>
            <w:left w:val="none" w:sz="0" w:space="0" w:color="auto"/>
            <w:bottom w:val="none" w:sz="0" w:space="0" w:color="auto"/>
            <w:right w:val="none" w:sz="0" w:space="0" w:color="auto"/>
          </w:divBdr>
        </w:div>
        <w:div w:id="1790856193">
          <w:marLeft w:val="640"/>
          <w:marRight w:val="0"/>
          <w:marTop w:val="0"/>
          <w:marBottom w:val="0"/>
          <w:divBdr>
            <w:top w:val="none" w:sz="0" w:space="0" w:color="auto"/>
            <w:left w:val="none" w:sz="0" w:space="0" w:color="auto"/>
            <w:bottom w:val="none" w:sz="0" w:space="0" w:color="auto"/>
            <w:right w:val="none" w:sz="0" w:space="0" w:color="auto"/>
          </w:divBdr>
        </w:div>
        <w:div w:id="1424449449">
          <w:marLeft w:val="640"/>
          <w:marRight w:val="0"/>
          <w:marTop w:val="0"/>
          <w:marBottom w:val="0"/>
          <w:divBdr>
            <w:top w:val="none" w:sz="0" w:space="0" w:color="auto"/>
            <w:left w:val="none" w:sz="0" w:space="0" w:color="auto"/>
            <w:bottom w:val="none" w:sz="0" w:space="0" w:color="auto"/>
            <w:right w:val="none" w:sz="0" w:space="0" w:color="auto"/>
          </w:divBdr>
        </w:div>
        <w:div w:id="155344875">
          <w:marLeft w:val="640"/>
          <w:marRight w:val="0"/>
          <w:marTop w:val="0"/>
          <w:marBottom w:val="0"/>
          <w:divBdr>
            <w:top w:val="none" w:sz="0" w:space="0" w:color="auto"/>
            <w:left w:val="none" w:sz="0" w:space="0" w:color="auto"/>
            <w:bottom w:val="none" w:sz="0" w:space="0" w:color="auto"/>
            <w:right w:val="none" w:sz="0" w:space="0" w:color="auto"/>
          </w:divBdr>
        </w:div>
        <w:div w:id="1475296338">
          <w:marLeft w:val="640"/>
          <w:marRight w:val="0"/>
          <w:marTop w:val="0"/>
          <w:marBottom w:val="0"/>
          <w:divBdr>
            <w:top w:val="none" w:sz="0" w:space="0" w:color="auto"/>
            <w:left w:val="none" w:sz="0" w:space="0" w:color="auto"/>
            <w:bottom w:val="none" w:sz="0" w:space="0" w:color="auto"/>
            <w:right w:val="none" w:sz="0" w:space="0" w:color="auto"/>
          </w:divBdr>
        </w:div>
        <w:div w:id="509413596">
          <w:marLeft w:val="640"/>
          <w:marRight w:val="0"/>
          <w:marTop w:val="0"/>
          <w:marBottom w:val="0"/>
          <w:divBdr>
            <w:top w:val="none" w:sz="0" w:space="0" w:color="auto"/>
            <w:left w:val="none" w:sz="0" w:space="0" w:color="auto"/>
            <w:bottom w:val="none" w:sz="0" w:space="0" w:color="auto"/>
            <w:right w:val="none" w:sz="0" w:space="0" w:color="auto"/>
          </w:divBdr>
        </w:div>
        <w:div w:id="1654404572">
          <w:marLeft w:val="640"/>
          <w:marRight w:val="0"/>
          <w:marTop w:val="0"/>
          <w:marBottom w:val="0"/>
          <w:divBdr>
            <w:top w:val="none" w:sz="0" w:space="0" w:color="auto"/>
            <w:left w:val="none" w:sz="0" w:space="0" w:color="auto"/>
            <w:bottom w:val="none" w:sz="0" w:space="0" w:color="auto"/>
            <w:right w:val="none" w:sz="0" w:space="0" w:color="auto"/>
          </w:divBdr>
        </w:div>
        <w:div w:id="1296059877">
          <w:marLeft w:val="640"/>
          <w:marRight w:val="0"/>
          <w:marTop w:val="0"/>
          <w:marBottom w:val="0"/>
          <w:divBdr>
            <w:top w:val="none" w:sz="0" w:space="0" w:color="auto"/>
            <w:left w:val="none" w:sz="0" w:space="0" w:color="auto"/>
            <w:bottom w:val="none" w:sz="0" w:space="0" w:color="auto"/>
            <w:right w:val="none" w:sz="0" w:space="0" w:color="auto"/>
          </w:divBdr>
        </w:div>
        <w:div w:id="1614509547">
          <w:marLeft w:val="640"/>
          <w:marRight w:val="0"/>
          <w:marTop w:val="0"/>
          <w:marBottom w:val="0"/>
          <w:divBdr>
            <w:top w:val="none" w:sz="0" w:space="0" w:color="auto"/>
            <w:left w:val="none" w:sz="0" w:space="0" w:color="auto"/>
            <w:bottom w:val="none" w:sz="0" w:space="0" w:color="auto"/>
            <w:right w:val="none" w:sz="0" w:space="0" w:color="auto"/>
          </w:divBdr>
        </w:div>
        <w:div w:id="1782841557">
          <w:marLeft w:val="640"/>
          <w:marRight w:val="0"/>
          <w:marTop w:val="0"/>
          <w:marBottom w:val="0"/>
          <w:divBdr>
            <w:top w:val="none" w:sz="0" w:space="0" w:color="auto"/>
            <w:left w:val="none" w:sz="0" w:space="0" w:color="auto"/>
            <w:bottom w:val="none" w:sz="0" w:space="0" w:color="auto"/>
            <w:right w:val="none" w:sz="0" w:space="0" w:color="auto"/>
          </w:divBdr>
        </w:div>
        <w:div w:id="1978100120">
          <w:marLeft w:val="640"/>
          <w:marRight w:val="0"/>
          <w:marTop w:val="0"/>
          <w:marBottom w:val="0"/>
          <w:divBdr>
            <w:top w:val="none" w:sz="0" w:space="0" w:color="auto"/>
            <w:left w:val="none" w:sz="0" w:space="0" w:color="auto"/>
            <w:bottom w:val="none" w:sz="0" w:space="0" w:color="auto"/>
            <w:right w:val="none" w:sz="0" w:space="0" w:color="auto"/>
          </w:divBdr>
        </w:div>
        <w:div w:id="624774149">
          <w:marLeft w:val="640"/>
          <w:marRight w:val="0"/>
          <w:marTop w:val="0"/>
          <w:marBottom w:val="0"/>
          <w:divBdr>
            <w:top w:val="none" w:sz="0" w:space="0" w:color="auto"/>
            <w:left w:val="none" w:sz="0" w:space="0" w:color="auto"/>
            <w:bottom w:val="none" w:sz="0" w:space="0" w:color="auto"/>
            <w:right w:val="none" w:sz="0" w:space="0" w:color="auto"/>
          </w:divBdr>
        </w:div>
        <w:div w:id="185027535">
          <w:marLeft w:val="640"/>
          <w:marRight w:val="0"/>
          <w:marTop w:val="0"/>
          <w:marBottom w:val="0"/>
          <w:divBdr>
            <w:top w:val="none" w:sz="0" w:space="0" w:color="auto"/>
            <w:left w:val="none" w:sz="0" w:space="0" w:color="auto"/>
            <w:bottom w:val="none" w:sz="0" w:space="0" w:color="auto"/>
            <w:right w:val="none" w:sz="0" w:space="0" w:color="auto"/>
          </w:divBdr>
        </w:div>
        <w:div w:id="1486504699">
          <w:marLeft w:val="640"/>
          <w:marRight w:val="0"/>
          <w:marTop w:val="0"/>
          <w:marBottom w:val="0"/>
          <w:divBdr>
            <w:top w:val="none" w:sz="0" w:space="0" w:color="auto"/>
            <w:left w:val="none" w:sz="0" w:space="0" w:color="auto"/>
            <w:bottom w:val="none" w:sz="0" w:space="0" w:color="auto"/>
            <w:right w:val="none" w:sz="0" w:space="0" w:color="auto"/>
          </w:divBdr>
        </w:div>
        <w:div w:id="1163158299">
          <w:marLeft w:val="640"/>
          <w:marRight w:val="0"/>
          <w:marTop w:val="0"/>
          <w:marBottom w:val="0"/>
          <w:divBdr>
            <w:top w:val="none" w:sz="0" w:space="0" w:color="auto"/>
            <w:left w:val="none" w:sz="0" w:space="0" w:color="auto"/>
            <w:bottom w:val="none" w:sz="0" w:space="0" w:color="auto"/>
            <w:right w:val="none" w:sz="0" w:space="0" w:color="auto"/>
          </w:divBdr>
        </w:div>
        <w:div w:id="973172101">
          <w:marLeft w:val="640"/>
          <w:marRight w:val="0"/>
          <w:marTop w:val="0"/>
          <w:marBottom w:val="0"/>
          <w:divBdr>
            <w:top w:val="none" w:sz="0" w:space="0" w:color="auto"/>
            <w:left w:val="none" w:sz="0" w:space="0" w:color="auto"/>
            <w:bottom w:val="none" w:sz="0" w:space="0" w:color="auto"/>
            <w:right w:val="none" w:sz="0" w:space="0" w:color="auto"/>
          </w:divBdr>
        </w:div>
        <w:div w:id="989753168">
          <w:marLeft w:val="640"/>
          <w:marRight w:val="0"/>
          <w:marTop w:val="0"/>
          <w:marBottom w:val="0"/>
          <w:divBdr>
            <w:top w:val="none" w:sz="0" w:space="0" w:color="auto"/>
            <w:left w:val="none" w:sz="0" w:space="0" w:color="auto"/>
            <w:bottom w:val="none" w:sz="0" w:space="0" w:color="auto"/>
            <w:right w:val="none" w:sz="0" w:space="0" w:color="auto"/>
          </w:divBdr>
        </w:div>
        <w:div w:id="2079937962">
          <w:marLeft w:val="640"/>
          <w:marRight w:val="0"/>
          <w:marTop w:val="0"/>
          <w:marBottom w:val="0"/>
          <w:divBdr>
            <w:top w:val="none" w:sz="0" w:space="0" w:color="auto"/>
            <w:left w:val="none" w:sz="0" w:space="0" w:color="auto"/>
            <w:bottom w:val="none" w:sz="0" w:space="0" w:color="auto"/>
            <w:right w:val="none" w:sz="0" w:space="0" w:color="auto"/>
          </w:divBdr>
        </w:div>
        <w:div w:id="106121327">
          <w:marLeft w:val="640"/>
          <w:marRight w:val="0"/>
          <w:marTop w:val="0"/>
          <w:marBottom w:val="0"/>
          <w:divBdr>
            <w:top w:val="none" w:sz="0" w:space="0" w:color="auto"/>
            <w:left w:val="none" w:sz="0" w:space="0" w:color="auto"/>
            <w:bottom w:val="none" w:sz="0" w:space="0" w:color="auto"/>
            <w:right w:val="none" w:sz="0" w:space="0" w:color="auto"/>
          </w:divBdr>
        </w:div>
        <w:div w:id="1648897550">
          <w:marLeft w:val="640"/>
          <w:marRight w:val="0"/>
          <w:marTop w:val="0"/>
          <w:marBottom w:val="0"/>
          <w:divBdr>
            <w:top w:val="none" w:sz="0" w:space="0" w:color="auto"/>
            <w:left w:val="none" w:sz="0" w:space="0" w:color="auto"/>
            <w:bottom w:val="none" w:sz="0" w:space="0" w:color="auto"/>
            <w:right w:val="none" w:sz="0" w:space="0" w:color="auto"/>
          </w:divBdr>
        </w:div>
        <w:div w:id="1615552844">
          <w:marLeft w:val="640"/>
          <w:marRight w:val="0"/>
          <w:marTop w:val="0"/>
          <w:marBottom w:val="0"/>
          <w:divBdr>
            <w:top w:val="none" w:sz="0" w:space="0" w:color="auto"/>
            <w:left w:val="none" w:sz="0" w:space="0" w:color="auto"/>
            <w:bottom w:val="none" w:sz="0" w:space="0" w:color="auto"/>
            <w:right w:val="none" w:sz="0" w:space="0" w:color="auto"/>
          </w:divBdr>
        </w:div>
        <w:div w:id="1178808008">
          <w:marLeft w:val="640"/>
          <w:marRight w:val="0"/>
          <w:marTop w:val="0"/>
          <w:marBottom w:val="0"/>
          <w:divBdr>
            <w:top w:val="none" w:sz="0" w:space="0" w:color="auto"/>
            <w:left w:val="none" w:sz="0" w:space="0" w:color="auto"/>
            <w:bottom w:val="none" w:sz="0" w:space="0" w:color="auto"/>
            <w:right w:val="none" w:sz="0" w:space="0" w:color="auto"/>
          </w:divBdr>
        </w:div>
        <w:div w:id="1094547114">
          <w:marLeft w:val="640"/>
          <w:marRight w:val="0"/>
          <w:marTop w:val="0"/>
          <w:marBottom w:val="0"/>
          <w:divBdr>
            <w:top w:val="none" w:sz="0" w:space="0" w:color="auto"/>
            <w:left w:val="none" w:sz="0" w:space="0" w:color="auto"/>
            <w:bottom w:val="none" w:sz="0" w:space="0" w:color="auto"/>
            <w:right w:val="none" w:sz="0" w:space="0" w:color="auto"/>
          </w:divBdr>
        </w:div>
        <w:div w:id="345329926">
          <w:marLeft w:val="640"/>
          <w:marRight w:val="0"/>
          <w:marTop w:val="0"/>
          <w:marBottom w:val="0"/>
          <w:divBdr>
            <w:top w:val="none" w:sz="0" w:space="0" w:color="auto"/>
            <w:left w:val="none" w:sz="0" w:space="0" w:color="auto"/>
            <w:bottom w:val="none" w:sz="0" w:space="0" w:color="auto"/>
            <w:right w:val="none" w:sz="0" w:space="0" w:color="auto"/>
          </w:divBdr>
        </w:div>
        <w:div w:id="65423275">
          <w:marLeft w:val="640"/>
          <w:marRight w:val="0"/>
          <w:marTop w:val="0"/>
          <w:marBottom w:val="0"/>
          <w:divBdr>
            <w:top w:val="none" w:sz="0" w:space="0" w:color="auto"/>
            <w:left w:val="none" w:sz="0" w:space="0" w:color="auto"/>
            <w:bottom w:val="none" w:sz="0" w:space="0" w:color="auto"/>
            <w:right w:val="none" w:sz="0" w:space="0" w:color="auto"/>
          </w:divBdr>
        </w:div>
        <w:div w:id="450560509">
          <w:marLeft w:val="640"/>
          <w:marRight w:val="0"/>
          <w:marTop w:val="0"/>
          <w:marBottom w:val="0"/>
          <w:divBdr>
            <w:top w:val="none" w:sz="0" w:space="0" w:color="auto"/>
            <w:left w:val="none" w:sz="0" w:space="0" w:color="auto"/>
            <w:bottom w:val="none" w:sz="0" w:space="0" w:color="auto"/>
            <w:right w:val="none" w:sz="0" w:space="0" w:color="auto"/>
          </w:divBdr>
        </w:div>
        <w:div w:id="1644044979">
          <w:marLeft w:val="640"/>
          <w:marRight w:val="0"/>
          <w:marTop w:val="0"/>
          <w:marBottom w:val="0"/>
          <w:divBdr>
            <w:top w:val="none" w:sz="0" w:space="0" w:color="auto"/>
            <w:left w:val="none" w:sz="0" w:space="0" w:color="auto"/>
            <w:bottom w:val="none" w:sz="0" w:space="0" w:color="auto"/>
            <w:right w:val="none" w:sz="0" w:space="0" w:color="auto"/>
          </w:divBdr>
        </w:div>
        <w:div w:id="1243685454">
          <w:marLeft w:val="640"/>
          <w:marRight w:val="0"/>
          <w:marTop w:val="0"/>
          <w:marBottom w:val="0"/>
          <w:divBdr>
            <w:top w:val="none" w:sz="0" w:space="0" w:color="auto"/>
            <w:left w:val="none" w:sz="0" w:space="0" w:color="auto"/>
            <w:bottom w:val="none" w:sz="0" w:space="0" w:color="auto"/>
            <w:right w:val="none" w:sz="0" w:space="0" w:color="auto"/>
          </w:divBdr>
        </w:div>
        <w:div w:id="246811672">
          <w:marLeft w:val="640"/>
          <w:marRight w:val="0"/>
          <w:marTop w:val="0"/>
          <w:marBottom w:val="0"/>
          <w:divBdr>
            <w:top w:val="none" w:sz="0" w:space="0" w:color="auto"/>
            <w:left w:val="none" w:sz="0" w:space="0" w:color="auto"/>
            <w:bottom w:val="none" w:sz="0" w:space="0" w:color="auto"/>
            <w:right w:val="none" w:sz="0" w:space="0" w:color="auto"/>
          </w:divBdr>
        </w:div>
        <w:div w:id="312299684">
          <w:marLeft w:val="640"/>
          <w:marRight w:val="0"/>
          <w:marTop w:val="0"/>
          <w:marBottom w:val="0"/>
          <w:divBdr>
            <w:top w:val="none" w:sz="0" w:space="0" w:color="auto"/>
            <w:left w:val="none" w:sz="0" w:space="0" w:color="auto"/>
            <w:bottom w:val="none" w:sz="0" w:space="0" w:color="auto"/>
            <w:right w:val="none" w:sz="0" w:space="0" w:color="auto"/>
          </w:divBdr>
        </w:div>
        <w:div w:id="1175339117">
          <w:marLeft w:val="640"/>
          <w:marRight w:val="0"/>
          <w:marTop w:val="0"/>
          <w:marBottom w:val="0"/>
          <w:divBdr>
            <w:top w:val="none" w:sz="0" w:space="0" w:color="auto"/>
            <w:left w:val="none" w:sz="0" w:space="0" w:color="auto"/>
            <w:bottom w:val="none" w:sz="0" w:space="0" w:color="auto"/>
            <w:right w:val="none" w:sz="0" w:space="0" w:color="auto"/>
          </w:divBdr>
        </w:div>
        <w:div w:id="580025493">
          <w:marLeft w:val="640"/>
          <w:marRight w:val="0"/>
          <w:marTop w:val="0"/>
          <w:marBottom w:val="0"/>
          <w:divBdr>
            <w:top w:val="none" w:sz="0" w:space="0" w:color="auto"/>
            <w:left w:val="none" w:sz="0" w:space="0" w:color="auto"/>
            <w:bottom w:val="none" w:sz="0" w:space="0" w:color="auto"/>
            <w:right w:val="none" w:sz="0" w:space="0" w:color="auto"/>
          </w:divBdr>
        </w:div>
        <w:div w:id="316957094">
          <w:marLeft w:val="640"/>
          <w:marRight w:val="0"/>
          <w:marTop w:val="0"/>
          <w:marBottom w:val="0"/>
          <w:divBdr>
            <w:top w:val="none" w:sz="0" w:space="0" w:color="auto"/>
            <w:left w:val="none" w:sz="0" w:space="0" w:color="auto"/>
            <w:bottom w:val="none" w:sz="0" w:space="0" w:color="auto"/>
            <w:right w:val="none" w:sz="0" w:space="0" w:color="auto"/>
          </w:divBdr>
        </w:div>
        <w:div w:id="959721207">
          <w:marLeft w:val="640"/>
          <w:marRight w:val="0"/>
          <w:marTop w:val="0"/>
          <w:marBottom w:val="0"/>
          <w:divBdr>
            <w:top w:val="none" w:sz="0" w:space="0" w:color="auto"/>
            <w:left w:val="none" w:sz="0" w:space="0" w:color="auto"/>
            <w:bottom w:val="none" w:sz="0" w:space="0" w:color="auto"/>
            <w:right w:val="none" w:sz="0" w:space="0" w:color="auto"/>
          </w:divBdr>
        </w:div>
        <w:div w:id="1612854766">
          <w:marLeft w:val="640"/>
          <w:marRight w:val="0"/>
          <w:marTop w:val="0"/>
          <w:marBottom w:val="0"/>
          <w:divBdr>
            <w:top w:val="none" w:sz="0" w:space="0" w:color="auto"/>
            <w:left w:val="none" w:sz="0" w:space="0" w:color="auto"/>
            <w:bottom w:val="none" w:sz="0" w:space="0" w:color="auto"/>
            <w:right w:val="none" w:sz="0" w:space="0" w:color="auto"/>
          </w:divBdr>
        </w:div>
        <w:div w:id="232854477">
          <w:marLeft w:val="640"/>
          <w:marRight w:val="0"/>
          <w:marTop w:val="0"/>
          <w:marBottom w:val="0"/>
          <w:divBdr>
            <w:top w:val="none" w:sz="0" w:space="0" w:color="auto"/>
            <w:left w:val="none" w:sz="0" w:space="0" w:color="auto"/>
            <w:bottom w:val="none" w:sz="0" w:space="0" w:color="auto"/>
            <w:right w:val="none" w:sz="0" w:space="0" w:color="auto"/>
          </w:divBdr>
        </w:div>
        <w:div w:id="756753486">
          <w:marLeft w:val="640"/>
          <w:marRight w:val="0"/>
          <w:marTop w:val="0"/>
          <w:marBottom w:val="0"/>
          <w:divBdr>
            <w:top w:val="none" w:sz="0" w:space="0" w:color="auto"/>
            <w:left w:val="none" w:sz="0" w:space="0" w:color="auto"/>
            <w:bottom w:val="none" w:sz="0" w:space="0" w:color="auto"/>
            <w:right w:val="none" w:sz="0" w:space="0" w:color="auto"/>
          </w:divBdr>
        </w:div>
        <w:div w:id="1691684226">
          <w:marLeft w:val="640"/>
          <w:marRight w:val="0"/>
          <w:marTop w:val="0"/>
          <w:marBottom w:val="0"/>
          <w:divBdr>
            <w:top w:val="none" w:sz="0" w:space="0" w:color="auto"/>
            <w:left w:val="none" w:sz="0" w:space="0" w:color="auto"/>
            <w:bottom w:val="none" w:sz="0" w:space="0" w:color="auto"/>
            <w:right w:val="none" w:sz="0" w:space="0" w:color="auto"/>
          </w:divBdr>
        </w:div>
        <w:div w:id="945425830">
          <w:marLeft w:val="640"/>
          <w:marRight w:val="0"/>
          <w:marTop w:val="0"/>
          <w:marBottom w:val="0"/>
          <w:divBdr>
            <w:top w:val="none" w:sz="0" w:space="0" w:color="auto"/>
            <w:left w:val="none" w:sz="0" w:space="0" w:color="auto"/>
            <w:bottom w:val="none" w:sz="0" w:space="0" w:color="auto"/>
            <w:right w:val="none" w:sz="0" w:space="0" w:color="auto"/>
          </w:divBdr>
        </w:div>
        <w:div w:id="884178021">
          <w:marLeft w:val="640"/>
          <w:marRight w:val="0"/>
          <w:marTop w:val="0"/>
          <w:marBottom w:val="0"/>
          <w:divBdr>
            <w:top w:val="none" w:sz="0" w:space="0" w:color="auto"/>
            <w:left w:val="none" w:sz="0" w:space="0" w:color="auto"/>
            <w:bottom w:val="none" w:sz="0" w:space="0" w:color="auto"/>
            <w:right w:val="none" w:sz="0" w:space="0" w:color="auto"/>
          </w:divBdr>
        </w:div>
        <w:div w:id="1524436300">
          <w:marLeft w:val="640"/>
          <w:marRight w:val="0"/>
          <w:marTop w:val="0"/>
          <w:marBottom w:val="0"/>
          <w:divBdr>
            <w:top w:val="none" w:sz="0" w:space="0" w:color="auto"/>
            <w:left w:val="none" w:sz="0" w:space="0" w:color="auto"/>
            <w:bottom w:val="none" w:sz="0" w:space="0" w:color="auto"/>
            <w:right w:val="none" w:sz="0" w:space="0" w:color="auto"/>
          </w:divBdr>
        </w:div>
        <w:div w:id="562175751">
          <w:marLeft w:val="640"/>
          <w:marRight w:val="0"/>
          <w:marTop w:val="0"/>
          <w:marBottom w:val="0"/>
          <w:divBdr>
            <w:top w:val="none" w:sz="0" w:space="0" w:color="auto"/>
            <w:left w:val="none" w:sz="0" w:space="0" w:color="auto"/>
            <w:bottom w:val="none" w:sz="0" w:space="0" w:color="auto"/>
            <w:right w:val="none" w:sz="0" w:space="0" w:color="auto"/>
          </w:divBdr>
        </w:div>
        <w:div w:id="1356272191">
          <w:marLeft w:val="640"/>
          <w:marRight w:val="0"/>
          <w:marTop w:val="0"/>
          <w:marBottom w:val="0"/>
          <w:divBdr>
            <w:top w:val="none" w:sz="0" w:space="0" w:color="auto"/>
            <w:left w:val="none" w:sz="0" w:space="0" w:color="auto"/>
            <w:bottom w:val="none" w:sz="0" w:space="0" w:color="auto"/>
            <w:right w:val="none" w:sz="0" w:space="0" w:color="auto"/>
          </w:divBdr>
        </w:div>
        <w:div w:id="275605125">
          <w:marLeft w:val="640"/>
          <w:marRight w:val="0"/>
          <w:marTop w:val="0"/>
          <w:marBottom w:val="0"/>
          <w:divBdr>
            <w:top w:val="none" w:sz="0" w:space="0" w:color="auto"/>
            <w:left w:val="none" w:sz="0" w:space="0" w:color="auto"/>
            <w:bottom w:val="none" w:sz="0" w:space="0" w:color="auto"/>
            <w:right w:val="none" w:sz="0" w:space="0" w:color="auto"/>
          </w:divBdr>
        </w:div>
        <w:div w:id="336276208">
          <w:marLeft w:val="640"/>
          <w:marRight w:val="0"/>
          <w:marTop w:val="0"/>
          <w:marBottom w:val="0"/>
          <w:divBdr>
            <w:top w:val="none" w:sz="0" w:space="0" w:color="auto"/>
            <w:left w:val="none" w:sz="0" w:space="0" w:color="auto"/>
            <w:bottom w:val="none" w:sz="0" w:space="0" w:color="auto"/>
            <w:right w:val="none" w:sz="0" w:space="0" w:color="auto"/>
          </w:divBdr>
        </w:div>
        <w:div w:id="1480919020">
          <w:marLeft w:val="640"/>
          <w:marRight w:val="0"/>
          <w:marTop w:val="0"/>
          <w:marBottom w:val="0"/>
          <w:divBdr>
            <w:top w:val="none" w:sz="0" w:space="0" w:color="auto"/>
            <w:left w:val="none" w:sz="0" w:space="0" w:color="auto"/>
            <w:bottom w:val="none" w:sz="0" w:space="0" w:color="auto"/>
            <w:right w:val="none" w:sz="0" w:space="0" w:color="auto"/>
          </w:divBdr>
        </w:div>
        <w:div w:id="1676684732">
          <w:marLeft w:val="640"/>
          <w:marRight w:val="0"/>
          <w:marTop w:val="0"/>
          <w:marBottom w:val="0"/>
          <w:divBdr>
            <w:top w:val="none" w:sz="0" w:space="0" w:color="auto"/>
            <w:left w:val="none" w:sz="0" w:space="0" w:color="auto"/>
            <w:bottom w:val="none" w:sz="0" w:space="0" w:color="auto"/>
            <w:right w:val="none" w:sz="0" w:space="0" w:color="auto"/>
          </w:divBdr>
        </w:div>
        <w:div w:id="469133180">
          <w:marLeft w:val="640"/>
          <w:marRight w:val="0"/>
          <w:marTop w:val="0"/>
          <w:marBottom w:val="0"/>
          <w:divBdr>
            <w:top w:val="none" w:sz="0" w:space="0" w:color="auto"/>
            <w:left w:val="none" w:sz="0" w:space="0" w:color="auto"/>
            <w:bottom w:val="none" w:sz="0" w:space="0" w:color="auto"/>
            <w:right w:val="none" w:sz="0" w:space="0" w:color="auto"/>
          </w:divBdr>
        </w:div>
        <w:div w:id="511185005">
          <w:marLeft w:val="640"/>
          <w:marRight w:val="0"/>
          <w:marTop w:val="0"/>
          <w:marBottom w:val="0"/>
          <w:divBdr>
            <w:top w:val="none" w:sz="0" w:space="0" w:color="auto"/>
            <w:left w:val="none" w:sz="0" w:space="0" w:color="auto"/>
            <w:bottom w:val="none" w:sz="0" w:space="0" w:color="auto"/>
            <w:right w:val="none" w:sz="0" w:space="0" w:color="auto"/>
          </w:divBdr>
        </w:div>
        <w:div w:id="804002840">
          <w:marLeft w:val="640"/>
          <w:marRight w:val="0"/>
          <w:marTop w:val="0"/>
          <w:marBottom w:val="0"/>
          <w:divBdr>
            <w:top w:val="none" w:sz="0" w:space="0" w:color="auto"/>
            <w:left w:val="none" w:sz="0" w:space="0" w:color="auto"/>
            <w:bottom w:val="none" w:sz="0" w:space="0" w:color="auto"/>
            <w:right w:val="none" w:sz="0" w:space="0" w:color="auto"/>
          </w:divBdr>
        </w:div>
        <w:div w:id="1423991592">
          <w:marLeft w:val="640"/>
          <w:marRight w:val="0"/>
          <w:marTop w:val="0"/>
          <w:marBottom w:val="0"/>
          <w:divBdr>
            <w:top w:val="none" w:sz="0" w:space="0" w:color="auto"/>
            <w:left w:val="none" w:sz="0" w:space="0" w:color="auto"/>
            <w:bottom w:val="none" w:sz="0" w:space="0" w:color="auto"/>
            <w:right w:val="none" w:sz="0" w:space="0" w:color="auto"/>
          </w:divBdr>
        </w:div>
        <w:div w:id="282276845">
          <w:marLeft w:val="640"/>
          <w:marRight w:val="0"/>
          <w:marTop w:val="0"/>
          <w:marBottom w:val="0"/>
          <w:divBdr>
            <w:top w:val="none" w:sz="0" w:space="0" w:color="auto"/>
            <w:left w:val="none" w:sz="0" w:space="0" w:color="auto"/>
            <w:bottom w:val="none" w:sz="0" w:space="0" w:color="auto"/>
            <w:right w:val="none" w:sz="0" w:space="0" w:color="auto"/>
          </w:divBdr>
        </w:div>
        <w:div w:id="850141013">
          <w:marLeft w:val="640"/>
          <w:marRight w:val="0"/>
          <w:marTop w:val="0"/>
          <w:marBottom w:val="0"/>
          <w:divBdr>
            <w:top w:val="none" w:sz="0" w:space="0" w:color="auto"/>
            <w:left w:val="none" w:sz="0" w:space="0" w:color="auto"/>
            <w:bottom w:val="none" w:sz="0" w:space="0" w:color="auto"/>
            <w:right w:val="none" w:sz="0" w:space="0" w:color="auto"/>
          </w:divBdr>
        </w:div>
        <w:div w:id="166213846">
          <w:marLeft w:val="640"/>
          <w:marRight w:val="0"/>
          <w:marTop w:val="0"/>
          <w:marBottom w:val="0"/>
          <w:divBdr>
            <w:top w:val="none" w:sz="0" w:space="0" w:color="auto"/>
            <w:left w:val="none" w:sz="0" w:space="0" w:color="auto"/>
            <w:bottom w:val="none" w:sz="0" w:space="0" w:color="auto"/>
            <w:right w:val="none" w:sz="0" w:space="0" w:color="auto"/>
          </w:divBdr>
        </w:div>
      </w:divsChild>
    </w:div>
    <w:div w:id="2067727779">
      <w:bodyDiv w:val="1"/>
      <w:marLeft w:val="0"/>
      <w:marRight w:val="0"/>
      <w:marTop w:val="0"/>
      <w:marBottom w:val="0"/>
      <w:divBdr>
        <w:top w:val="none" w:sz="0" w:space="0" w:color="auto"/>
        <w:left w:val="none" w:sz="0" w:space="0" w:color="auto"/>
        <w:bottom w:val="none" w:sz="0" w:space="0" w:color="auto"/>
        <w:right w:val="none" w:sz="0" w:space="0" w:color="auto"/>
      </w:divBdr>
      <w:divsChild>
        <w:div w:id="826483689">
          <w:marLeft w:val="640"/>
          <w:marRight w:val="0"/>
          <w:marTop w:val="0"/>
          <w:marBottom w:val="0"/>
          <w:divBdr>
            <w:top w:val="none" w:sz="0" w:space="0" w:color="auto"/>
            <w:left w:val="none" w:sz="0" w:space="0" w:color="auto"/>
            <w:bottom w:val="none" w:sz="0" w:space="0" w:color="auto"/>
            <w:right w:val="none" w:sz="0" w:space="0" w:color="auto"/>
          </w:divBdr>
        </w:div>
        <w:div w:id="952709767">
          <w:marLeft w:val="640"/>
          <w:marRight w:val="0"/>
          <w:marTop w:val="0"/>
          <w:marBottom w:val="0"/>
          <w:divBdr>
            <w:top w:val="none" w:sz="0" w:space="0" w:color="auto"/>
            <w:left w:val="none" w:sz="0" w:space="0" w:color="auto"/>
            <w:bottom w:val="none" w:sz="0" w:space="0" w:color="auto"/>
            <w:right w:val="none" w:sz="0" w:space="0" w:color="auto"/>
          </w:divBdr>
        </w:div>
        <w:div w:id="861089">
          <w:marLeft w:val="640"/>
          <w:marRight w:val="0"/>
          <w:marTop w:val="0"/>
          <w:marBottom w:val="0"/>
          <w:divBdr>
            <w:top w:val="none" w:sz="0" w:space="0" w:color="auto"/>
            <w:left w:val="none" w:sz="0" w:space="0" w:color="auto"/>
            <w:bottom w:val="none" w:sz="0" w:space="0" w:color="auto"/>
            <w:right w:val="none" w:sz="0" w:space="0" w:color="auto"/>
          </w:divBdr>
        </w:div>
        <w:div w:id="1593707705">
          <w:marLeft w:val="640"/>
          <w:marRight w:val="0"/>
          <w:marTop w:val="0"/>
          <w:marBottom w:val="0"/>
          <w:divBdr>
            <w:top w:val="none" w:sz="0" w:space="0" w:color="auto"/>
            <w:left w:val="none" w:sz="0" w:space="0" w:color="auto"/>
            <w:bottom w:val="none" w:sz="0" w:space="0" w:color="auto"/>
            <w:right w:val="none" w:sz="0" w:space="0" w:color="auto"/>
          </w:divBdr>
        </w:div>
        <w:div w:id="487406805">
          <w:marLeft w:val="640"/>
          <w:marRight w:val="0"/>
          <w:marTop w:val="0"/>
          <w:marBottom w:val="0"/>
          <w:divBdr>
            <w:top w:val="none" w:sz="0" w:space="0" w:color="auto"/>
            <w:left w:val="none" w:sz="0" w:space="0" w:color="auto"/>
            <w:bottom w:val="none" w:sz="0" w:space="0" w:color="auto"/>
            <w:right w:val="none" w:sz="0" w:space="0" w:color="auto"/>
          </w:divBdr>
        </w:div>
        <w:div w:id="1540244751">
          <w:marLeft w:val="640"/>
          <w:marRight w:val="0"/>
          <w:marTop w:val="0"/>
          <w:marBottom w:val="0"/>
          <w:divBdr>
            <w:top w:val="none" w:sz="0" w:space="0" w:color="auto"/>
            <w:left w:val="none" w:sz="0" w:space="0" w:color="auto"/>
            <w:bottom w:val="none" w:sz="0" w:space="0" w:color="auto"/>
            <w:right w:val="none" w:sz="0" w:space="0" w:color="auto"/>
          </w:divBdr>
        </w:div>
        <w:div w:id="1733962675">
          <w:marLeft w:val="640"/>
          <w:marRight w:val="0"/>
          <w:marTop w:val="0"/>
          <w:marBottom w:val="0"/>
          <w:divBdr>
            <w:top w:val="none" w:sz="0" w:space="0" w:color="auto"/>
            <w:left w:val="none" w:sz="0" w:space="0" w:color="auto"/>
            <w:bottom w:val="none" w:sz="0" w:space="0" w:color="auto"/>
            <w:right w:val="none" w:sz="0" w:space="0" w:color="auto"/>
          </w:divBdr>
        </w:div>
        <w:div w:id="156579750">
          <w:marLeft w:val="640"/>
          <w:marRight w:val="0"/>
          <w:marTop w:val="0"/>
          <w:marBottom w:val="0"/>
          <w:divBdr>
            <w:top w:val="none" w:sz="0" w:space="0" w:color="auto"/>
            <w:left w:val="none" w:sz="0" w:space="0" w:color="auto"/>
            <w:bottom w:val="none" w:sz="0" w:space="0" w:color="auto"/>
            <w:right w:val="none" w:sz="0" w:space="0" w:color="auto"/>
          </w:divBdr>
        </w:div>
        <w:div w:id="1673683839">
          <w:marLeft w:val="640"/>
          <w:marRight w:val="0"/>
          <w:marTop w:val="0"/>
          <w:marBottom w:val="0"/>
          <w:divBdr>
            <w:top w:val="none" w:sz="0" w:space="0" w:color="auto"/>
            <w:left w:val="none" w:sz="0" w:space="0" w:color="auto"/>
            <w:bottom w:val="none" w:sz="0" w:space="0" w:color="auto"/>
            <w:right w:val="none" w:sz="0" w:space="0" w:color="auto"/>
          </w:divBdr>
        </w:div>
        <w:div w:id="354770024">
          <w:marLeft w:val="640"/>
          <w:marRight w:val="0"/>
          <w:marTop w:val="0"/>
          <w:marBottom w:val="0"/>
          <w:divBdr>
            <w:top w:val="none" w:sz="0" w:space="0" w:color="auto"/>
            <w:left w:val="none" w:sz="0" w:space="0" w:color="auto"/>
            <w:bottom w:val="none" w:sz="0" w:space="0" w:color="auto"/>
            <w:right w:val="none" w:sz="0" w:space="0" w:color="auto"/>
          </w:divBdr>
        </w:div>
        <w:div w:id="681201198">
          <w:marLeft w:val="640"/>
          <w:marRight w:val="0"/>
          <w:marTop w:val="0"/>
          <w:marBottom w:val="0"/>
          <w:divBdr>
            <w:top w:val="none" w:sz="0" w:space="0" w:color="auto"/>
            <w:left w:val="none" w:sz="0" w:space="0" w:color="auto"/>
            <w:bottom w:val="none" w:sz="0" w:space="0" w:color="auto"/>
            <w:right w:val="none" w:sz="0" w:space="0" w:color="auto"/>
          </w:divBdr>
        </w:div>
        <w:div w:id="1613130429">
          <w:marLeft w:val="640"/>
          <w:marRight w:val="0"/>
          <w:marTop w:val="0"/>
          <w:marBottom w:val="0"/>
          <w:divBdr>
            <w:top w:val="none" w:sz="0" w:space="0" w:color="auto"/>
            <w:left w:val="none" w:sz="0" w:space="0" w:color="auto"/>
            <w:bottom w:val="none" w:sz="0" w:space="0" w:color="auto"/>
            <w:right w:val="none" w:sz="0" w:space="0" w:color="auto"/>
          </w:divBdr>
        </w:div>
        <w:div w:id="2055696715">
          <w:marLeft w:val="640"/>
          <w:marRight w:val="0"/>
          <w:marTop w:val="0"/>
          <w:marBottom w:val="0"/>
          <w:divBdr>
            <w:top w:val="none" w:sz="0" w:space="0" w:color="auto"/>
            <w:left w:val="none" w:sz="0" w:space="0" w:color="auto"/>
            <w:bottom w:val="none" w:sz="0" w:space="0" w:color="auto"/>
            <w:right w:val="none" w:sz="0" w:space="0" w:color="auto"/>
          </w:divBdr>
        </w:div>
        <w:div w:id="2126388945">
          <w:marLeft w:val="640"/>
          <w:marRight w:val="0"/>
          <w:marTop w:val="0"/>
          <w:marBottom w:val="0"/>
          <w:divBdr>
            <w:top w:val="none" w:sz="0" w:space="0" w:color="auto"/>
            <w:left w:val="none" w:sz="0" w:space="0" w:color="auto"/>
            <w:bottom w:val="none" w:sz="0" w:space="0" w:color="auto"/>
            <w:right w:val="none" w:sz="0" w:space="0" w:color="auto"/>
          </w:divBdr>
        </w:div>
        <w:div w:id="1158421469">
          <w:marLeft w:val="640"/>
          <w:marRight w:val="0"/>
          <w:marTop w:val="0"/>
          <w:marBottom w:val="0"/>
          <w:divBdr>
            <w:top w:val="none" w:sz="0" w:space="0" w:color="auto"/>
            <w:left w:val="none" w:sz="0" w:space="0" w:color="auto"/>
            <w:bottom w:val="none" w:sz="0" w:space="0" w:color="auto"/>
            <w:right w:val="none" w:sz="0" w:space="0" w:color="auto"/>
          </w:divBdr>
        </w:div>
        <w:div w:id="247354104">
          <w:marLeft w:val="640"/>
          <w:marRight w:val="0"/>
          <w:marTop w:val="0"/>
          <w:marBottom w:val="0"/>
          <w:divBdr>
            <w:top w:val="none" w:sz="0" w:space="0" w:color="auto"/>
            <w:left w:val="none" w:sz="0" w:space="0" w:color="auto"/>
            <w:bottom w:val="none" w:sz="0" w:space="0" w:color="auto"/>
            <w:right w:val="none" w:sz="0" w:space="0" w:color="auto"/>
          </w:divBdr>
        </w:div>
        <w:div w:id="344597066">
          <w:marLeft w:val="640"/>
          <w:marRight w:val="0"/>
          <w:marTop w:val="0"/>
          <w:marBottom w:val="0"/>
          <w:divBdr>
            <w:top w:val="none" w:sz="0" w:space="0" w:color="auto"/>
            <w:left w:val="none" w:sz="0" w:space="0" w:color="auto"/>
            <w:bottom w:val="none" w:sz="0" w:space="0" w:color="auto"/>
            <w:right w:val="none" w:sz="0" w:space="0" w:color="auto"/>
          </w:divBdr>
        </w:div>
        <w:div w:id="80376180">
          <w:marLeft w:val="640"/>
          <w:marRight w:val="0"/>
          <w:marTop w:val="0"/>
          <w:marBottom w:val="0"/>
          <w:divBdr>
            <w:top w:val="none" w:sz="0" w:space="0" w:color="auto"/>
            <w:left w:val="none" w:sz="0" w:space="0" w:color="auto"/>
            <w:bottom w:val="none" w:sz="0" w:space="0" w:color="auto"/>
            <w:right w:val="none" w:sz="0" w:space="0" w:color="auto"/>
          </w:divBdr>
        </w:div>
        <w:div w:id="590940800">
          <w:marLeft w:val="640"/>
          <w:marRight w:val="0"/>
          <w:marTop w:val="0"/>
          <w:marBottom w:val="0"/>
          <w:divBdr>
            <w:top w:val="none" w:sz="0" w:space="0" w:color="auto"/>
            <w:left w:val="none" w:sz="0" w:space="0" w:color="auto"/>
            <w:bottom w:val="none" w:sz="0" w:space="0" w:color="auto"/>
            <w:right w:val="none" w:sz="0" w:space="0" w:color="auto"/>
          </w:divBdr>
        </w:div>
        <w:div w:id="1564414556">
          <w:marLeft w:val="640"/>
          <w:marRight w:val="0"/>
          <w:marTop w:val="0"/>
          <w:marBottom w:val="0"/>
          <w:divBdr>
            <w:top w:val="none" w:sz="0" w:space="0" w:color="auto"/>
            <w:left w:val="none" w:sz="0" w:space="0" w:color="auto"/>
            <w:bottom w:val="none" w:sz="0" w:space="0" w:color="auto"/>
            <w:right w:val="none" w:sz="0" w:space="0" w:color="auto"/>
          </w:divBdr>
        </w:div>
        <w:div w:id="1737119162">
          <w:marLeft w:val="640"/>
          <w:marRight w:val="0"/>
          <w:marTop w:val="0"/>
          <w:marBottom w:val="0"/>
          <w:divBdr>
            <w:top w:val="none" w:sz="0" w:space="0" w:color="auto"/>
            <w:left w:val="none" w:sz="0" w:space="0" w:color="auto"/>
            <w:bottom w:val="none" w:sz="0" w:space="0" w:color="auto"/>
            <w:right w:val="none" w:sz="0" w:space="0" w:color="auto"/>
          </w:divBdr>
        </w:div>
        <w:div w:id="1453743709">
          <w:marLeft w:val="640"/>
          <w:marRight w:val="0"/>
          <w:marTop w:val="0"/>
          <w:marBottom w:val="0"/>
          <w:divBdr>
            <w:top w:val="none" w:sz="0" w:space="0" w:color="auto"/>
            <w:left w:val="none" w:sz="0" w:space="0" w:color="auto"/>
            <w:bottom w:val="none" w:sz="0" w:space="0" w:color="auto"/>
            <w:right w:val="none" w:sz="0" w:space="0" w:color="auto"/>
          </w:divBdr>
        </w:div>
        <w:div w:id="828903758">
          <w:marLeft w:val="640"/>
          <w:marRight w:val="0"/>
          <w:marTop w:val="0"/>
          <w:marBottom w:val="0"/>
          <w:divBdr>
            <w:top w:val="none" w:sz="0" w:space="0" w:color="auto"/>
            <w:left w:val="none" w:sz="0" w:space="0" w:color="auto"/>
            <w:bottom w:val="none" w:sz="0" w:space="0" w:color="auto"/>
            <w:right w:val="none" w:sz="0" w:space="0" w:color="auto"/>
          </w:divBdr>
        </w:div>
        <w:div w:id="1612010808">
          <w:marLeft w:val="640"/>
          <w:marRight w:val="0"/>
          <w:marTop w:val="0"/>
          <w:marBottom w:val="0"/>
          <w:divBdr>
            <w:top w:val="none" w:sz="0" w:space="0" w:color="auto"/>
            <w:left w:val="none" w:sz="0" w:space="0" w:color="auto"/>
            <w:bottom w:val="none" w:sz="0" w:space="0" w:color="auto"/>
            <w:right w:val="none" w:sz="0" w:space="0" w:color="auto"/>
          </w:divBdr>
        </w:div>
        <w:div w:id="1467234784">
          <w:marLeft w:val="640"/>
          <w:marRight w:val="0"/>
          <w:marTop w:val="0"/>
          <w:marBottom w:val="0"/>
          <w:divBdr>
            <w:top w:val="none" w:sz="0" w:space="0" w:color="auto"/>
            <w:left w:val="none" w:sz="0" w:space="0" w:color="auto"/>
            <w:bottom w:val="none" w:sz="0" w:space="0" w:color="auto"/>
            <w:right w:val="none" w:sz="0" w:space="0" w:color="auto"/>
          </w:divBdr>
        </w:div>
        <w:div w:id="1650984631">
          <w:marLeft w:val="640"/>
          <w:marRight w:val="0"/>
          <w:marTop w:val="0"/>
          <w:marBottom w:val="0"/>
          <w:divBdr>
            <w:top w:val="none" w:sz="0" w:space="0" w:color="auto"/>
            <w:left w:val="none" w:sz="0" w:space="0" w:color="auto"/>
            <w:bottom w:val="none" w:sz="0" w:space="0" w:color="auto"/>
            <w:right w:val="none" w:sz="0" w:space="0" w:color="auto"/>
          </w:divBdr>
        </w:div>
        <w:div w:id="620650465">
          <w:marLeft w:val="640"/>
          <w:marRight w:val="0"/>
          <w:marTop w:val="0"/>
          <w:marBottom w:val="0"/>
          <w:divBdr>
            <w:top w:val="none" w:sz="0" w:space="0" w:color="auto"/>
            <w:left w:val="none" w:sz="0" w:space="0" w:color="auto"/>
            <w:bottom w:val="none" w:sz="0" w:space="0" w:color="auto"/>
            <w:right w:val="none" w:sz="0" w:space="0" w:color="auto"/>
          </w:divBdr>
        </w:div>
        <w:div w:id="1849372218">
          <w:marLeft w:val="640"/>
          <w:marRight w:val="0"/>
          <w:marTop w:val="0"/>
          <w:marBottom w:val="0"/>
          <w:divBdr>
            <w:top w:val="none" w:sz="0" w:space="0" w:color="auto"/>
            <w:left w:val="none" w:sz="0" w:space="0" w:color="auto"/>
            <w:bottom w:val="none" w:sz="0" w:space="0" w:color="auto"/>
            <w:right w:val="none" w:sz="0" w:space="0" w:color="auto"/>
          </w:divBdr>
        </w:div>
        <w:div w:id="226961706">
          <w:marLeft w:val="640"/>
          <w:marRight w:val="0"/>
          <w:marTop w:val="0"/>
          <w:marBottom w:val="0"/>
          <w:divBdr>
            <w:top w:val="none" w:sz="0" w:space="0" w:color="auto"/>
            <w:left w:val="none" w:sz="0" w:space="0" w:color="auto"/>
            <w:bottom w:val="none" w:sz="0" w:space="0" w:color="auto"/>
            <w:right w:val="none" w:sz="0" w:space="0" w:color="auto"/>
          </w:divBdr>
        </w:div>
        <w:div w:id="963343793">
          <w:marLeft w:val="640"/>
          <w:marRight w:val="0"/>
          <w:marTop w:val="0"/>
          <w:marBottom w:val="0"/>
          <w:divBdr>
            <w:top w:val="none" w:sz="0" w:space="0" w:color="auto"/>
            <w:left w:val="none" w:sz="0" w:space="0" w:color="auto"/>
            <w:bottom w:val="none" w:sz="0" w:space="0" w:color="auto"/>
            <w:right w:val="none" w:sz="0" w:space="0" w:color="auto"/>
          </w:divBdr>
        </w:div>
        <w:div w:id="658075635">
          <w:marLeft w:val="640"/>
          <w:marRight w:val="0"/>
          <w:marTop w:val="0"/>
          <w:marBottom w:val="0"/>
          <w:divBdr>
            <w:top w:val="none" w:sz="0" w:space="0" w:color="auto"/>
            <w:left w:val="none" w:sz="0" w:space="0" w:color="auto"/>
            <w:bottom w:val="none" w:sz="0" w:space="0" w:color="auto"/>
            <w:right w:val="none" w:sz="0" w:space="0" w:color="auto"/>
          </w:divBdr>
        </w:div>
        <w:div w:id="1735228588">
          <w:marLeft w:val="640"/>
          <w:marRight w:val="0"/>
          <w:marTop w:val="0"/>
          <w:marBottom w:val="0"/>
          <w:divBdr>
            <w:top w:val="none" w:sz="0" w:space="0" w:color="auto"/>
            <w:left w:val="none" w:sz="0" w:space="0" w:color="auto"/>
            <w:bottom w:val="none" w:sz="0" w:space="0" w:color="auto"/>
            <w:right w:val="none" w:sz="0" w:space="0" w:color="auto"/>
          </w:divBdr>
        </w:div>
        <w:div w:id="192689871">
          <w:marLeft w:val="640"/>
          <w:marRight w:val="0"/>
          <w:marTop w:val="0"/>
          <w:marBottom w:val="0"/>
          <w:divBdr>
            <w:top w:val="none" w:sz="0" w:space="0" w:color="auto"/>
            <w:left w:val="none" w:sz="0" w:space="0" w:color="auto"/>
            <w:bottom w:val="none" w:sz="0" w:space="0" w:color="auto"/>
            <w:right w:val="none" w:sz="0" w:space="0" w:color="auto"/>
          </w:divBdr>
        </w:div>
        <w:div w:id="1163666091">
          <w:marLeft w:val="640"/>
          <w:marRight w:val="0"/>
          <w:marTop w:val="0"/>
          <w:marBottom w:val="0"/>
          <w:divBdr>
            <w:top w:val="none" w:sz="0" w:space="0" w:color="auto"/>
            <w:left w:val="none" w:sz="0" w:space="0" w:color="auto"/>
            <w:bottom w:val="none" w:sz="0" w:space="0" w:color="auto"/>
            <w:right w:val="none" w:sz="0" w:space="0" w:color="auto"/>
          </w:divBdr>
        </w:div>
        <w:div w:id="286356022">
          <w:marLeft w:val="640"/>
          <w:marRight w:val="0"/>
          <w:marTop w:val="0"/>
          <w:marBottom w:val="0"/>
          <w:divBdr>
            <w:top w:val="none" w:sz="0" w:space="0" w:color="auto"/>
            <w:left w:val="none" w:sz="0" w:space="0" w:color="auto"/>
            <w:bottom w:val="none" w:sz="0" w:space="0" w:color="auto"/>
            <w:right w:val="none" w:sz="0" w:space="0" w:color="auto"/>
          </w:divBdr>
        </w:div>
        <w:div w:id="905577014">
          <w:marLeft w:val="640"/>
          <w:marRight w:val="0"/>
          <w:marTop w:val="0"/>
          <w:marBottom w:val="0"/>
          <w:divBdr>
            <w:top w:val="none" w:sz="0" w:space="0" w:color="auto"/>
            <w:left w:val="none" w:sz="0" w:space="0" w:color="auto"/>
            <w:bottom w:val="none" w:sz="0" w:space="0" w:color="auto"/>
            <w:right w:val="none" w:sz="0" w:space="0" w:color="auto"/>
          </w:divBdr>
        </w:div>
        <w:div w:id="1749037787">
          <w:marLeft w:val="640"/>
          <w:marRight w:val="0"/>
          <w:marTop w:val="0"/>
          <w:marBottom w:val="0"/>
          <w:divBdr>
            <w:top w:val="none" w:sz="0" w:space="0" w:color="auto"/>
            <w:left w:val="none" w:sz="0" w:space="0" w:color="auto"/>
            <w:bottom w:val="none" w:sz="0" w:space="0" w:color="auto"/>
            <w:right w:val="none" w:sz="0" w:space="0" w:color="auto"/>
          </w:divBdr>
        </w:div>
        <w:div w:id="246814641">
          <w:marLeft w:val="640"/>
          <w:marRight w:val="0"/>
          <w:marTop w:val="0"/>
          <w:marBottom w:val="0"/>
          <w:divBdr>
            <w:top w:val="none" w:sz="0" w:space="0" w:color="auto"/>
            <w:left w:val="none" w:sz="0" w:space="0" w:color="auto"/>
            <w:bottom w:val="none" w:sz="0" w:space="0" w:color="auto"/>
            <w:right w:val="none" w:sz="0" w:space="0" w:color="auto"/>
          </w:divBdr>
        </w:div>
        <w:div w:id="10957144">
          <w:marLeft w:val="640"/>
          <w:marRight w:val="0"/>
          <w:marTop w:val="0"/>
          <w:marBottom w:val="0"/>
          <w:divBdr>
            <w:top w:val="none" w:sz="0" w:space="0" w:color="auto"/>
            <w:left w:val="none" w:sz="0" w:space="0" w:color="auto"/>
            <w:bottom w:val="none" w:sz="0" w:space="0" w:color="auto"/>
            <w:right w:val="none" w:sz="0" w:space="0" w:color="auto"/>
          </w:divBdr>
        </w:div>
        <w:div w:id="621150823">
          <w:marLeft w:val="640"/>
          <w:marRight w:val="0"/>
          <w:marTop w:val="0"/>
          <w:marBottom w:val="0"/>
          <w:divBdr>
            <w:top w:val="none" w:sz="0" w:space="0" w:color="auto"/>
            <w:left w:val="none" w:sz="0" w:space="0" w:color="auto"/>
            <w:bottom w:val="none" w:sz="0" w:space="0" w:color="auto"/>
            <w:right w:val="none" w:sz="0" w:space="0" w:color="auto"/>
          </w:divBdr>
        </w:div>
        <w:div w:id="885993411">
          <w:marLeft w:val="640"/>
          <w:marRight w:val="0"/>
          <w:marTop w:val="0"/>
          <w:marBottom w:val="0"/>
          <w:divBdr>
            <w:top w:val="none" w:sz="0" w:space="0" w:color="auto"/>
            <w:left w:val="none" w:sz="0" w:space="0" w:color="auto"/>
            <w:bottom w:val="none" w:sz="0" w:space="0" w:color="auto"/>
            <w:right w:val="none" w:sz="0" w:space="0" w:color="auto"/>
          </w:divBdr>
        </w:div>
        <w:div w:id="1393430947">
          <w:marLeft w:val="640"/>
          <w:marRight w:val="0"/>
          <w:marTop w:val="0"/>
          <w:marBottom w:val="0"/>
          <w:divBdr>
            <w:top w:val="none" w:sz="0" w:space="0" w:color="auto"/>
            <w:left w:val="none" w:sz="0" w:space="0" w:color="auto"/>
            <w:bottom w:val="none" w:sz="0" w:space="0" w:color="auto"/>
            <w:right w:val="none" w:sz="0" w:space="0" w:color="auto"/>
          </w:divBdr>
        </w:div>
        <w:div w:id="863129906">
          <w:marLeft w:val="640"/>
          <w:marRight w:val="0"/>
          <w:marTop w:val="0"/>
          <w:marBottom w:val="0"/>
          <w:divBdr>
            <w:top w:val="none" w:sz="0" w:space="0" w:color="auto"/>
            <w:left w:val="none" w:sz="0" w:space="0" w:color="auto"/>
            <w:bottom w:val="none" w:sz="0" w:space="0" w:color="auto"/>
            <w:right w:val="none" w:sz="0" w:space="0" w:color="auto"/>
          </w:divBdr>
        </w:div>
        <w:div w:id="2022656779">
          <w:marLeft w:val="640"/>
          <w:marRight w:val="0"/>
          <w:marTop w:val="0"/>
          <w:marBottom w:val="0"/>
          <w:divBdr>
            <w:top w:val="none" w:sz="0" w:space="0" w:color="auto"/>
            <w:left w:val="none" w:sz="0" w:space="0" w:color="auto"/>
            <w:bottom w:val="none" w:sz="0" w:space="0" w:color="auto"/>
            <w:right w:val="none" w:sz="0" w:space="0" w:color="auto"/>
          </w:divBdr>
        </w:div>
        <w:div w:id="274872080">
          <w:marLeft w:val="640"/>
          <w:marRight w:val="0"/>
          <w:marTop w:val="0"/>
          <w:marBottom w:val="0"/>
          <w:divBdr>
            <w:top w:val="none" w:sz="0" w:space="0" w:color="auto"/>
            <w:left w:val="none" w:sz="0" w:space="0" w:color="auto"/>
            <w:bottom w:val="none" w:sz="0" w:space="0" w:color="auto"/>
            <w:right w:val="none" w:sz="0" w:space="0" w:color="auto"/>
          </w:divBdr>
        </w:div>
        <w:div w:id="1738433232">
          <w:marLeft w:val="640"/>
          <w:marRight w:val="0"/>
          <w:marTop w:val="0"/>
          <w:marBottom w:val="0"/>
          <w:divBdr>
            <w:top w:val="none" w:sz="0" w:space="0" w:color="auto"/>
            <w:left w:val="none" w:sz="0" w:space="0" w:color="auto"/>
            <w:bottom w:val="none" w:sz="0" w:space="0" w:color="auto"/>
            <w:right w:val="none" w:sz="0" w:space="0" w:color="auto"/>
          </w:divBdr>
        </w:div>
        <w:div w:id="1824002113">
          <w:marLeft w:val="640"/>
          <w:marRight w:val="0"/>
          <w:marTop w:val="0"/>
          <w:marBottom w:val="0"/>
          <w:divBdr>
            <w:top w:val="none" w:sz="0" w:space="0" w:color="auto"/>
            <w:left w:val="none" w:sz="0" w:space="0" w:color="auto"/>
            <w:bottom w:val="none" w:sz="0" w:space="0" w:color="auto"/>
            <w:right w:val="none" w:sz="0" w:space="0" w:color="auto"/>
          </w:divBdr>
        </w:div>
        <w:div w:id="539055910">
          <w:marLeft w:val="640"/>
          <w:marRight w:val="0"/>
          <w:marTop w:val="0"/>
          <w:marBottom w:val="0"/>
          <w:divBdr>
            <w:top w:val="none" w:sz="0" w:space="0" w:color="auto"/>
            <w:left w:val="none" w:sz="0" w:space="0" w:color="auto"/>
            <w:bottom w:val="none" w:sz="0" w:space="0" w:color="auto"/>
            <w:right w:val="none" w:sz="0" w:space="0" w:color="auto"/>
          </w:divBdr>
        </w:div>
        <w:div w:id="2075738416">
          <w:marLeft w:val="640"/>
          <w:marRight w:val="0"/>
          <w:marTop w:val="0"/>
          <w:marBottom w:val="0"/>
          <w:divBdr>
            <w:top w:val="none" w:sz="0" w:space="0" w:color="auto"/>
            <w:left w:val="none" w:sz="0" w:space="0" w:color="auto"/>
            <w:bottom w:val="none" w:sz="0" w:space="0" w:color="auto"/>
            <w:right w:val="none" w:sz="0" w:space="0" w:color="auto"/>
          </w:divBdr>
        </w:div>
        <w:div w:id="1553807799">
          <w:marLeft w:val="640"/>
          <w:marRight w:val="0"/>
          <w:marTop w:val="0"/>
          <w:marBottom w:val="0"/>
          <w:divBdr>
            <w:top w:val="none" w:sz="0" w:space="0" w:color="auto"/>
            <w:left w:val="none" w:sz="0" w:space="0" w:color="auto"/>
            <w:bottom w:val="none" w:sz="0" w:space="0" w:color="auto"/>
            <w:right w:val="none" w:sz="0" w:space="0" w:color="auto"/>
          </w:divBdr>
        </w:div>
        <w:div w:id="713425234">
          <w:marLeft w:val="640"/>
          <w:marRight w:val="0"/>
          <w:marTop w:val="0"/>
          <w:marBottom w:val="0"/>
          <w:divBdr>
            <w:top w:val="none" w:sz="0" w:space="0" w:color="auto"/>
            <w:left w:val="none" w:sz="0" w:space="0" w:color="auto"/>
            <w:bottom w:val="none" w:sz="0" w:space="0" w:color="auto"/>
            <w:right w:val="none" w:sz="0" w:space="0" w:color="auto"/>
          </w:divBdr>
        </w:div>
        <w:div w:id="782765457">
          <w:marLeft w:val="640"/>
          <w:marRight w:val="0"/>
          <w:marTop w:val="0"/>
          <w:marBottom w:val="0"/>
          <w:divBdr>
            <w:top w:val="none" w:sz="0" w:space="0" w:color="auto"/>
            <w:left w:val="none" w:sz="0" w:space="0" w:color="auto"/>
            <w:bottom w:val="none" w:sz="0" w:space="0" w:color="auto"/>
            <w:right w:val="none" w:sz="0" w:space="0" w:color="auto"/>
          </w:divBdr>
        </w:div>
        <w:div w:id="105003326">
          <w:marLeft w:val="640"/>
          <w:marRight w:val="0"/>
          <w:marTop w:val="0"/>
          <w:marBottom w:val="0"/>
          <w:divBdr>
            <w:top w:val="none" w:sz="0" w:space="0" w:color="auto"/>
            <w:left w:val="none" w:sz="0" w:space="0" w:color="auto"/>
            <w:bottom w:val="none" w:sz="0" w:space="0" w:color="auto"/>
            <w:right w:val="none" w:sz="0" w:space="0" w:color="auto"/>
          </w:divBdr>
        </w:div>
        <w:div w:id="177896060">
          <w:marLeft w:val="640"/>
          <w:marRight w:val="0"/>
          <w:marTop w:val="0"/>
          <w:marBottom w:val="0"/>
          <w:divBdr>
            <w:top w:val="none" w:sz="0" w:space="0" w:color="auto"/>
            <w:left w:val="none" w:sz="0" w:space="0" w:color="auto"/>
            <w:bottom w:val="none" w:sz="0" w:space="0" w:color="auto"/>
            <w:right w:val="none" w:sz="0" w:space="0" w:color="auto"/>
          </w:divBdr>
        </w:div>
        <w:div w:id="134177651">
          <w:marLeft w:val="640"/>
          <w:marRight w:val="0"/>
          <w:marTop w:val="0"/>
          <w:marBottom w:val="0"/>
          <w:divBdr>
            <w:top w:val="none" w:sz="0" w:space="0" w:color="auto"/>
            <w:left w:val="none" w:sz="0" w:space="0" w:color="auto"/>
            <w:bottom w:val="none" w:sz="0" w:space="0" w:color="auto"/>
            <w:right w:val="none" w:sz="0" w:space="0" w:color="auto"/>
          </w:divBdr>
        </w:div>
        <w:div w:id="1180856879">
          <w:marLeft w:val="640"/>
          <w:marRight w:val="0"/>
          <w:marTop w:val="0"/>
          <w:marBottom w:val="0"/>
          <w:divBdr>
            <w:top w:val="none" w:sz="0" w:space="0" w:color="auto"/>
            <w:left w:val="none" w:sz="0" w:space="0" w:color="auto"/>
            <w:bottom w:val="none" w:sz="0" w:space="0" w:color="auto"/>
            <w:right w:val="none" w:sz="0" w:space="0" w:color="auto"/>
          </w:divBdr>
        </w:div>
        <w:div w:id="686565532">
          <w:marLeft w:val="640"/>
          <w:marRight w:val="0"/>
          <w:marTop w:val="0"/>
          <w:marBottom w:val="0"/>
          <w:divBdr>
            <w:top w:val="none" w:sz="0" w:space="0" w:color="auto"/>
            <w:left w:val="none" w:sz="0" w:space="0" w:color="auto"/>
            <w:bottom w:val="none" w:sz="0" w:space="0" w:color="auto"/>
            <w:right w:val="none" w:sz="0" w:space="0" w:color="auto"/>
          </w:divBdr>
        </w:div>
        <w:div w:id="2099448613">
          <w:marLeft w:val="640"/>
          <w:marRight w:val="0"/>
          <w:marTop w:val="0"/>
          <w:marBottom w:val="0"/>
          <w:divBdr>
            <w:top w:val="none" w:sz="0" w:space="0" w:color="auto"/>
            <w:left w:val="none" w:sz="0" w:space="0" w:color="auto"/>
            <w:bottom w:val="none" w:sz="0" w:space="0" w:color="auto"/>
            <w:right w:val="none" w:sz="0" w:space="0" w:color="auto"/>
          </w:divBdr>
        </w:div>
        <w:div w:id="313414844">
          <w:marLeft w:val="640"/>
          <w:marRight w:val="0"/>
          <w:marTop w:val="0"/>
          <w:marBottom w:val="0"/>
          <w:divBdr>
            <w:top w:val="none" w:sz="0" w:space="0" w:color="auto"/>
            <w:left w:val="none" w:sz="0" w:space="0" w:color="auto"/>
            <w:bottom w:val="none" w:sz="0" w:space="0" w:color="auto"/>
            <w:right w:val="none" w:sz="0" w:space="0" w:color="auto"/>
          </w:divBdr>
        </w:div>
        <w:div w:id="1569923249">
          <w:marLeft w:val="640"/>
          <w:marRight w:val="0"/>
          <w:marTop w:val="0"/>
          <w:marBottom w:val="0"/>
          <w:divBdr>
            <w:top w:val="none" w:sz="0" w:space="0" w:color="auto"/>
            <w:left w:val="none" w:sz="0" w:space="0" w:color="auto"/>
            <w:bottom w:val="none" w:sz="0" w:space="0" w:color="auto"/>
            <w:right w:val="none" w:sz="0" w:space="0" w:color="auto"/>
          </w:divBdr>
        </w:div>
        <w:div w:id="1240210181">
          <w:marLeft w:val="640"/>
          <w:marRight w:val="0"/>
          <w:marTop w:val="0"/>
          <w:marBottom w:val="0"/>
          <w:divBdr>
            <w:top w:val="none" w:sz="0" w:space="0" w:color="auto"/>
            <w:left w:val="none" w:sz="0" w:space="0" w:color="auto"/>
            <w:bottom w:val="none" w:sz="0" w:space="0" w:color="auto"/>
            <w:right w:val="none" w:sz="0" w:space="0" w:color="auto"/>
          </w:divBdr>
        </w:div>
        <w:div w:id="518276135">
          <w:marLeft w:val="640"/>
          <w:marRight w:val="0"/>
          <w:marTop w:val="0"/>
          <w:marBottom w:val="0"/>
          <w:divBdr>
            <w:top w:val="none" w:sz="0" w:space="0" w:color="auto"/>
            <w:left w:val="none" w:sz="0" w:space="0" w:color="auto"/>
            <w:bottom w:val="none" w:sz="0" w:space="0" w:color="auto"/>
            <w:right w:val="none" w:sz="0" w:space="0" w:color="auto"/>
          </w:divBdr>
        </w:div>
        <w:div w:id="379746509">
          <w:marLeft w:val="640"/>
          <w:marRight w:val="0"/>
          <w:marTop w:val="0"/>
          <w:marBottom w:val="0"/>
          <w:divBdr>
            <w:top w:val="none" w:sz="0" w:space="0" w:color="auto"/>
            <w:left w:val="none" w:sz="0" w:space="0" w:color="auto"/>
            <w:bottom w:val="none" w:sz="0" w:space="0" w:color="auto"/>
            <w:right w:val="none" w:sz="0" w:space="0" w:color="auto"/>
          </w:divBdr>
        </w:div>
        <w:div w:id="183331484">
          <w:marLeft w:val="640"/>
          <w:marRight w:val="0"/>
          <w:marTop w:val="0"/>
          <w:marBottom w:val="0"/>
          <w:divBdr>
            <w:top w:val="none" w:sz="0" w:space="0" w:color="auto"/>
            <w:left w:val="none" w:sz="0" w:space="0" w:color="auto"/>
            <w:bottom w:val="none" w:sz="0" w:space="0" w:color="auto"/>
            <w:right w:val="none" w:sz="0" w:space="0" w:color="auto"/>
          </w:divBdr>
        </w:div>
        <w:div w:id="2090812810">
          <w:marLeft w:val="640"/>
          <w:marRight w:val="0"/>
          <w:marTop w:val="0"/>
          <w:marBottom w:val="0"/>
          <w:divBdr>
            <w:top w:val="none" w:sz="0" w:space="0" w:color="auto"/>
            <w:left w:val="none" w:sz="0" w:space="0" w:color="auto"/>
            <w:bottom w:val="none" w:sz="0" w:space="0" w:color="auto"/>
            <w:right w:val="none" w:sz="0" w:space="0" w:color="auto"/>
          </w:divBdr>
        </w:div>
        <w:div w:id="1259825470">
          <w:marLeft w:val="640"/>
          <w:marRight w:val="0"/>
          <w:marTop w:val="0"/>
          <w:marBottom w:val="0"/>
          <w:divBdr>
            <w:top w:val="none" w:sz="0" w:space="0" w:color="auto"/>
            <w:left w:val="none" w:sz="0" w:space="0" w:color="auto"/>
            <w:bottom w:val="none" w:sz="0" w:space="0" w:color="auto"/>
            <w:right w:val="none" w:sz="0" w:space="0" w:color="auto"/>
          </w:divBdr>
        </w:div>
        <w:div w:id="699550471">
          <w:marLeft w:val="640"/>
          <w:marRight w:val="0"/>
          <w:marTop w:val="0"/>
          <w:marBottom w:val="0"/>
          <w:divBdr>
            <w:top w:val="none" w:sz="0" w:space="0" w:color="auto"/>
            <w:left w:val="none" w:sz="0" w:space="0" w:color="auto"/>
            <w:bottom w:val="none" w:sz="0" w:space="0" w:color="auto"/>
            <w:right w:val="none" w:sz="0" w:space="0" w:color="auto"/>
          </w:divBdr>
        </w:div>
        <w:div w:id="1878465457">
          <w:marLeft w:val="640"/>
          <w:marRight w:val="0"/>
          <w:marTop w:val="0"/>
          <w:marBottom w:val="0"/>
          <w:divBdr>
            <w:top w:val="none" w:sz="0" w:space="0" w:color="auto"/>
            <w:left w:val="none" w:sz="0" w:space="0" w:color="auto"/>
            <w:bottom w:val="none" w:sz="0" w:space="0" w:color="auto"/>
            <w:right w:val="none" w:sz="0" w:space="0" w:color="auto"/>
          </w:divBdr>
        </w:div>
        <w:div w:id="1765566517">
          <w:marLeft w:val="640"/>
          <w:marRight w:val="0"/>
          <w:marTop w:val="0"/>
          <w:marBottom w:val="0"/>
          <w:divBdr>
            <w:top w:val="none" w:sz="0" w:space="0" w:color="auto"/>
            <w:left w:val="none" w:sz="0" w:space="0" w:color="auto"/>
            <w:bottom w:val="none" w:sz="0" w:space="0" w:color="auto"/>
            <w:right w:val="none" w:sz="0" w:space="0" w:color="auto"/>
          </w:divBdr>
        </w:div>
        <w:div w:id="1395393552">
          <w:marLeft w:val="640"/>
          <w:marRight w:val="0"/>
          <w:marTop w:val="0"/>
          <w:marBottom w:val="0"/>
          <w:divBdr>
            <w:top w:val="none" w:sz="0" w:space="0" w:color="auto"/>
            <w:left w:val="none" w:sz="0" w:space="0" w:color="auto"/>
            <w:bottom w:val="none" w:sz="0" w:space="0" w:color="auto"/>
            <w:right w:val="none" w:sz="0" w:space="0" w:color="auto"/>
          </w:divBdr>
        </w:div>
        <w:div w:id="1645697829">
          <w:marLeft w:val="640"/>
          <w:marRight w:val="0"/>
          <w:marTop w:val="0"/>
          <w:marBottom w:val="0"/>
          <w:divBdr>
            <w:top w:val="none" w:sz="0" w:space="0" w:color="auto"/>
            <w:left w:val="none" w:sz="0" w:space="0" w:color="auto"/>
            <w:bottom w:val="none" w:sz="0" w:space="0" w:color="auto"/>
            <w:right w:val="none" w:sz="0" w:space="0" w:color="auto"/>
          </w:divBdr>
        </w:div>
        <w:div w:id="1166819853">
          <w:marLeft w:val="640"/>
          <w:marRight w:val="0"/>
          <w:marTop w:val="0"/>
          <w:marBottom w:val="0"/>
          <w:divBdr>
            <w:top w:val="none" w:sz="0" w:space="0" w:color="auto"/>
            <w:left w:val="none" w:sz="0" w:space="0" w:color="auto"/>
            <w:bottom w:val="none" w:sz="0" w:space="0" w:color="auto"/>
            <w:right w:val="none" w:sz="0" w:space="0" w:color="auto"/>
          </w:divBdr>
        </w:div>
        <w:div w:id="324162954">
          <w:marLeft w:val="640"/>
          <w:marRight w:val="0"/>
          <w:marTop w:val="0"/>
          <w:marBottom w:val="0"/>
          <w:divBdr>
            <w:top w:val="none" w:sz="0" w:space="0" w:color="auto"/>
            <w:left w:val="none" w:sz="0" w:space="0" w:color="auto"/>
            <w:bottom w:val="none" w:sz="0" w:space="0" w:color="auto"/>
            <w:right w:val="none" w:sz="0" w:space="0" w:color="auto"/>
          </w:divBdr>
        </w:div>
        <w:div w:id="1115905249">
          <w:marLeft w:val="640"/>
          <w:marRight w:val="0"/>
          <w:marTop w:val="0"/>
          <w:marBottom w:val="0"/>
          <w:divBdr>
            <w:top w:val="none" w:sz="0" w:space="0" w:color="auto"/>
            <w:left w:val="none" w:sz="0" w:space="0" w:color="auto"/>
            <w:bottom w:val="none" w:sz="0" w:space="0" w:color="auto"/>
            <w:right w:val="none" w:sz="0" w:space="0" w:color="auto"/>
          </w:divBdr>
        </w:div>
        <w:div w:id="1467553212">
          <w:marLeft w:val="640"/>
          <w:marRight w:val="0"/>
          <w:marTop w:val="0"/>
          <w:marBottom w:val="0"/>
          <w:divBdr>
            <w:top w:val="none" w:sz="0" w:space="0" w:color="auto"/>
            <w:left w:val="none" w:sz="0" w:space="0" w:color="auto"/>
            <w:bottom w:val="none" w:sz="0" w:space="0" w:color="auto"/>
            <w:right w:val="none" w:sz="0" w:space="0" w:color="auto"/>
          </w:divBdr>
        </w:div>
        <w:div w:id="1281690696">
          <w:marLeft w:val="640"/>
          <w:marRight w:val="0"/>
          <w:marTop w:val="0"/>
          <w:marBottom w:val="0"/>
          <w:divBdr>
            <w:top w:val="none" w:sz="0" w:space="0" w:color="auto"/>
            <w:left w:val="none" w:sz="0" w:space="0" w:color="auto"/>
            <w:bottom w:val="none" w:sz="0" w:space="0" w:color="auto"/>
            <w:right w:val="none" w:sz="0" w:space="0" w:color="auto"/>
          </w:divBdr>
        </w:div>
        <w:div w:id="650914575">
          <w:marLeft w:val="640"/>
          <w:marRight w:val="0"/>
          <w:marTop w:val="0"/>
          <w:marBottom w:val="0"/>
          <w:divBdr>
            <w:top w:val="none" w:sz="0" w:space="0" w:color="auto"/>
            <w:left w:val="none" w:sz="0" w:space="0" w:color="auto"/>
            <w:bottom w:val="none" w:sz="0" w:space="0" w:color="auto"/>
            <w:right w:val="none" w:sz="0" w:space="0" w:color="auto"/>
          </w:divBdr>
        </w:div>
        <w:div w:id="1660116126">
          <w:marLeft w:val="640"/>
          <w:marRight w:val="0"/>
          <w:marTop w:val="0"/>
          <w:marBottom w:val="0"/>
          <w:divBdr>
            <w:top w:val="none" w:sz="0" w:space="0" w:color="auto"/>
            <w:left w:val="none" w:sz="0" w:space="0" w:color="auto"/>
            <w:bottom w:val="none" w:sz="0" w:space="0" w:color="auto"/>
            <w:right w:val="none" w:sz="0" w:space="0" w:color="auto"/>
          </w:divBdr>
        </w:div>
        <w:div w:id="1057781328">
          <w:marLeft w:val="640"/>
          <w:marRight w:val="0"/>
          <w:marTop w:val="0"/>
          <w:marBottom w:val="0"/>
          <w:divBdr>
            <w:top w:val="none" w:sz="0" w:space="0" w:color="auto"/>
            <w:left w:val="none" w:sz="0" w:space="0" w:color="auto"/>
            <w:bottom w:val="none" w:sz="0" w:space="0" w:color="auto"/>
            <w:right w:val="none" w:sz="0" w:space="0" w:color="auto"/>
          </w:divBdr>
        </w:div>
        <w:div w:id="1989480580">
          <w:marLeft w:val="640"/>
          <w:marRight w:val="0"/>
          <w:marTop w:val="0"/>
          <w:marBottom w:val="0"/>
          <w:divBdr>
            <w:top w:val="none" w:sz="0" w:space="0" w:color="auto"/>
            <w:left w:val="none" w:sz="0" w:space="0" w:color="auto"/>
            <w:bottom w:val="none" w:sz="0" w:space="0" w:color="auto"/>
            <w:right w:val="none" w:sz="0" w:space="0" w:color="auto"/>
          </w:divBdr>
        </w:div>
        <w:div w:id="350032122">
          <w:marLeft w:val="640"/>
          <w:marRight w:val="0"/>
          <w:marTop w:val="0"/>
          <w:marBottom w:val="0"/>
          <w:divBdr>
            <w:top w:val="none" w:sz="0" w:space="0" w:color="auto"/>
            <w:left w:val="none" w:sz="0" w:space="0" w:color="auto"/>
            <w:bottom w:val="none" w:sz="0" w:space="0" w:color="auto"/>
            <w:right w:val="none" w:sz="0" w:space="0" w:color="auto"/>
          </w:divBdr>
        </w:div>
        <w:div w:id="1165167804">
          <w:marLeft w:val="640"/>
          <w:marRight w:val="0"/>
          <w:marTop w:val="0"/>
          <w:marBottom w:val="0"/>
          <w:divBdr>
            <w:top w:val="none" w:sz="0" w:space="0" w:color="auto"/>
            <w:left w:val="none" w:sz="0" w:space="0" w:color="auto"/>
            <w:bottom w:val="none" w:sz="0" w:space="0" w:color="auto"/>
            <w:right w:val="none" w:sz="0" w:space="0" w:color="auto"/>
          </w:divBdr>
        </w:div>
        <w:div w:id="460657833">
          <w:marLeft w:val="640"/>
          <w:marRight w:val="0"/>
          <w:marTop w:val="0"/>
          <w:marBottom w:val="0"/>
          <w:divBdr>
            <w:top w:val="none" w:sz="0" w:space="0" w:color="auto"/>
            <w:left w:val="none" w:sz="0" w:space="0" w:color="auto"/>
            <w:bottom w:val="none" w:sz="0" w:space="0" w:color="auto"/>
            <w:right w:val="none" w:sz="0" w:space="0" w:color="auto"/>
          </w:divBdr>
        </w:div>
        <w:div w:id="742683130">
          <w:marLeft w:val="640"/>
          <w:marRight w:val="0"/>
          <w:marTop w:val="0"/>
          <w:marBottom w:val="0"/>
          <w:divBdr>
            <w:top w:val="none" w:sz="0" w:space="0" w:color="auto"/>
            <w:left w:val="none" w:sz="0" w:space="0" w:color="auto"/>
            <w:bottom w:val="none" w:sz="0" w:space="0" w:color="auto"/>
            <w:right w:val="none" w:sz="0" w:space="0" w:color="auto"/>
          </w:divBdr>
        </w:div>
        <w:div w:id="670985010">
          <w:marLeft w:val="640"/>
          <w:marRight w:val="0"/>
          <w:marTop w:val="0"/>
          <w:marBottom w:val="0"/>
          <w:divBdr>
            <w:top w:val="none" w:sz="0" w:space="0" w:color="auto"/>
            <w:left w:val="none" w:sz="0" w:space="0" w:color="auto"/>
            <w:bottom w:val="none" w:sz="0" w:space="0" w:color="auto"/>
            <w:right w:val="none" w:sz="0" w:space="0" w:color="auto"/>
          </w:divBdr>
        </w:div>
        <w:div w:id="14234202">
          <w:marLeft w:val="640"/>
          <w:marRight w:val="0"/>
          <w:marTop w:val="0"/>
          <w:marBottom w:val="0"/>
          <w:divBdr>
            <w:top w:val="none" w:sz="0" w:space="0" w:color="auto"/>
            <w:left w:val="none" w:sz="0" w:space="0" w:color="auto"/>
            <w:bottom w:val="none" w:sz="0" w:space="0" w:color="auto"/>
            <w:right w:val="none" w:sz="0" w:space="0" w:color="auto"/>
          </w:divBdr>
        </w:div>
        <w:div w:id="1236429173">
          <w:marLeft w:val="640"/>
          <w:marRight w:val="0"/>
          <w:marTop w:val="0"/>
          <w:marBottom w:val="0"/>
          <w:divBdr>
            <w:top w:val="none" w:sz="0" w:space="0" w:color="auto"/>
            <w:left w:val="none" w:sz="0" w:space="0" w:color="auto"/>
            <w:bottom w:val="none" w:sz="0" w:space="0" w:color="auto"/>
            <w:right w:val="none" w:sz="0" w:space="0" w:color="auto"/>
          </w:divBdr>
        </w:div>
        <w:div w:id="1596396632">
          <w:marLeft w:val="640"/>
          <w:marRight w:val="0"/>
          <w:marTop w:val="0"/>
          <w:marBottom w:val="0"/>
          <w:divBdr>
            <w:top w:val="none" w:sz="0" w:space="0" w:color="auto"/>
            <w:left w:val="none" w:sz="0" w:space="0" w:color="auto"/>
            <w:bottom w:val="none" w:sz="0" w:space="0" w:color="auto"/>
            <w:right w:val="none" w:sz="0" w:space="0" w:color="auto"/>
          </w:divBdr>
        </w:div>
        <w:div w:id="1916545647">
          <w:marLeft w:val="640"/>
          <w:marRight w:val="0"/>
          <w:marTop w:val="0"/>
          <w:marBottom w:val="0"/>
          <w:divBdr>
            <w:top w:val="none" w:sz="0" w:space="0" w:color="auto"/>
            <w:left w:val="none" w:sz="0" w:space="0" w:color="auto"/>
            <w:bottom w:val="none" w:sz="0" w:space="0" w:color="auto"/>
            <w:right w:val="none" w:sz="0" w:space="0" w:color="auto"/>
          </w:divBdr>
        </w:div>
        <w:div w:id="193080206">
          <w:marLeft w:val="640"/>
          <w:marRight w:val="0"/>
          <w:marTop w:val="0"/>
          <w:marBottom w:val="0"/>
          <w:divBdr>
            <w:top w:val="none" w:sz="0" w:space="0" w:color="auto"/>
            <w:left w:val="none" w:sz="0" w:space="0" w:color="auto"/>
            <w:bottom w:val="none" w:sz="0" w:space="0" w:color="auto"/>
            <w:right w:val="none" w:sz="0" w:space="0" w:color="auto"/>
          </w:divBdr>
        </w:div>
        <w:div w:id="2122871657">
          <w:marLeft w:val="640"/>
          <w:marRight w:val="0"/>
          <w:marTop w:val="0"/>
          <w:marBottom w:val="0"/>
          <w:divBdr>
            <w:top w:val="none" w:sz="0" w:space="0" w:color="auto"/>
            <w:left w:val="none" w:sz="0" w:space="0" w:color="auto"/>
            <w:bottom w:val="none" w:sz="0" w:space="0" w:color="auto"/>
            <w:right w:val="none" w:sz="0" w:space="0" w:color="auto"/>
          </w:divBdr>
        </w:div>
        <w:div w:id="877667625">
          <w:marLeft w:val="640"/>
          <w:marRight w:val="0"/>
          <w:marTop w:val="0"/>
          <w:marBottom w:val="0"/>
          <w:divBdr>
            <w:top w:val="none" w:sz="0" w:space="0" w:color="auto"/>
            <w:left w:val="none" w:sz="0" w:space="0" w:color="auto"/>
            <w:bottom w:val="none" w:sz="0" w:space="0" w:color="auto"/>
            <w:right w:val="none" w:sz="0" w:space="0" w:color="auto"/>
          </w:divBdr>
        </w:div>
        <w:div w:id="615865940">
          <w:marLeft w:val="640"/>
          <w:marRight w:val="0"/>
          <w:marTop w:val="0"/>
          <w:marBottom w:val="0"/>
          <w:divBdr>
            <w:top w:val="none" w:sz="0" w:space="0" w:color="auto"/>
            <w:left w:val="none" w:sz="0" w:space="0" w:color="auto"/>
            <w:bottom w:val="none" w:sz="0" w:space="0" w:color="auto"/>
            <w:right w:val="none" w:sz="0" w:space="0" w:color="auto"/>
          </w:divBdr>
        </w:div>
        <w:div w:id="1522354808">
          <w:marLeft w:val="640"/>
          <w:marRight w:val="0"/>
          <w:marTop w:val="0"/>
          <w:marBottom w:val="0"/>
          <w:divBdr>
            <w:top w:val="none" w:sz="0" w:space="0" w:color="auto"/>
            <w:left w:val="none" w:sz="0" w:space="0" w:color="auto"/>
            <w:bottom w:val="none" w:sz="0" w:space="0" w:color="auto"/>
            <w:right w:val="none" w:sz="0" w:space="0" w:color="auto"/>
          </w:divBdr>
        </w:div>
        <w:div w:id="234360275">
          <w:marLeft w:val="640"/>
          <w:marRight w:val="0"/>
          <w:marTop w:val="0"/>
          <w:marBottom w:val="0"/>
          <w:divBdr>
            <w:top w:val="none" w:sz="0" w:space="0" w:color="auto"/>
            <w:left w:val="none" w:sz="0" w:space="0" w:color="auto"/>
            <w:bottom w:val="none" w:sz="0" w:space="0" w:color="auto"/>
            <w:right w:val="none" w:sz="0" w:space="0" w:color="auto"/>
          </w:divBdr>
        </w:div>
        <w:div w:id="1811090307">
          <w:marLeft w:val="640"/>
          <w:marRight w:val="0"/>
          <w:marTop w:val="0"/>
          <w:marBottom w:val="0"/>
          <w:divBdr>
            <w:top w:val="none" w:sz="0" w:space="0" w:color="auto"/>
            <w:left w:val="none" w:sz="0" w:space="0" w:color="auto"/>
            <w:bottom w:val="none" w:sz="0" w:space="0" w:color="auto"/>
            <w:right w:val="none" w:sz="0" w:space="0" w:color="auto"/>
          </w:divBdr>
        </w:div>
        <w:div w:id="981813650">
          <w:marLeft w:val="640"/>
          <w:marRight w:val="0"/>
          <w:marTop w:val="0"/>
          <w:marBottom w:val="0"/>
          <w:divBdr>
            <w:top w:val="none" w:sz="0" w:space="0" w:color="auto"/>
            <w:left w:val="none" w:sz="0" w:space="0" w:color="auto"/>
            <w:bottom w:val="none" w:sz="0" w:space="0" w:color="auto"/>
            <w:right w:val="none" w:sz="0" w:space="0" w:color="auto"/>
          </w:divBdr>
        </w:div>
        <w:div w:id="272328763">
          <w:marLeft w:val="640"/>
          <w:marRight w:val="0"/>
          <w:marTop w:val="0"/>
          <w:marBottom w:val="0"/>
          <w:divBdr>
            <w:top w:val="none" w:sz="0" w:space="0" w:color="auto"/>
            <w:left w:val="none" w:sz="0" w:space="0" w:color="auto"/>
            <w:bottom w:val="none" w:sz="0" w:space="0" w:color="auto"/>
            <w:right w:val="none" w:sz="0" w:space="0" w:color="auto"/>
          </w:divBdr>
        </w:div>
        <w:div w:id="1114249144">
          <w:marLeft w:val="640"/>
          <w:marRight w:val="0"/>
          <w:marTop w:val="0"/>
          <w:marBottom w:val="0"/>
          <w:divBdr>
            <w:top w:val="none" w:sz="0" w:space="0" w:color="auto"/>
            <w:left w:val="none" w:sz="0" w:space="0" w:color="auto"/>
            <w:bottom w:val="none" w:sz="0" w:space="0" w:color="auto"/>
            <w:right w:val="none" w:sz="0" w:space="0" w:color="auto"/>
          </w:divBdr>
        </w:div>
        <w:div w:id="1907641857">
          <w:marLeft w:val="640"/>
          <w:marRight w:val="0"/>
          <w:marTop w:val="0"/>
          <w:marBottom w:val="0"/>
          <w:divBdr>
            <w:top w:val="none" w:sz="0" w:space="0" w:color="auto"/>
            <w:left w:val="none" w:sz="0" w:space="0" w:color="auto"/>
            <w:bottom w:val="none" w:sz="0" w:space="0" w:color="auto"/>
            <w:right w:val="none" w:sz="0" w:space="0" w:color="auto"/>
          </w:divBdr>
        </w:div>
        <w:div w:id="773864398">
          <w:marLeft w:val="640"/>
          <w:marRight w:val="0"/>
          <w:marTop w:val="0"/>
          <w:marBottom w:val="0"/>
          <w:divBdr>
            <w:top w:val="none" w:sz="0" w:space="0" w:color="auto"/>
            <w:left w:val="none" w:sz="0" w:space="0" w:color="auto"/>
            <w:bottom w:val="none" w:sz="0" w:space="0" w:color="auto"/>
            <w:right w:val="none" w:sz="0" w:space="0" w:color="auto"/>
          </w:divBdr>
        </w:div>
        <w:div w:id="1615214717">
          <w:marLeft w:val="640"/>
          <w:marRight w:val="0"/>
          <w:marTop w:val="0"/>
          <w:marBottom w:val="0"/>
          <w:divBdr>
            <w:top w:val="none" w:sz="0" w:space="0" w:color="auto"/>
            <w:left w:val="none" w:sz="0" w:space="0" w:color="auto"/>
            <w:bottom w:val="none" w:sz="0" w:space="0" w:color="auto"/>
            <w:right w:val="none" w:sz="0" w:space="0" w:color="auto"/>
          </w:divBdr>
        </w:div>
        <w:div w:id="652563432">
          <w:marLeft w:val="640"/>
          <w:marRight w:val="0"/>
          <w:marTop w:val="0"/>
          <w:marBottom w:val="0"/>
          <w:divBdr>
            <w:top w:val="none" w:sz="0" w:space="0" w:color="auto"/>
            <w:left w:val="none" w:sz="0" w:space="0" w:color="auto"/>
            <w:bottom w:val="none" w:sz="0" w:space="0" w:color="auto"/>
            <w:right w:val="none" w:sz="0" w:space="0" w:color="auto"/>
          </w:divBdr>
        </w:div>
      </w:divsChild>
    </w:div>
    <w:div w:id="2068918185">
      <w:bodyDiv w:val="1"/>
      <w:marLeft w:val="0"/>
      <w:marRight w:val="0"/>
      <w:marTop w:val="0"/>
      <w:marBottom w:val="0"/>
      <w:divBdr>
        <w:top w:val="none" w:sz="0" w:space="0" w:color="auto"/>
        <w:left w:val="none" w:sz="0" w:space="0" w:color="auto"/>
        <w:bottom w:val="none" w:sz="0" w:space="0" w:color="auto"/>
        <w:right w:val="none" w:sz="0" w:space="0" w:color="auto"/>
      </w:divBdr>
      <w:divsChild>
        <w:div w:id="12803453">
          <w:marLeft w:val="640"/>
          <w:marRight w:val="0"/>
          <w:marTop w:val="0"/>
          <w:marBottom w:val="0"/>
          <w:divBdr>
            <w:top w:val="none" w:sz="0" w:space="0" w:color="auto"/>
            <w:left w:val="none" w:sz="0" w:space="0" w:color="auto"/>
            <w:bottom w:val="none" w:sz="0" w:space="0" w:color="auto"/>
            <w:right w:val="none" w:sz="0" w:space="0" w:color="auto"/>
          </w:divBdr>
        </w:div>
        <w:div w:id="43991661">
          <w:marLeft w:val="640"/>
          <w:marRight w:val="0"/>
          <w:marTop w:val="0"/>
          <w:marBottom w:val="0"/>
          <w:divBdr>
            <w:top w:val="none" w:sz="0" w:space="0" w:color="auto"/>
            <w:left w:val="none" w:sz="0" w:space="0" w:color="auto"/>
            <w:bottom w:val="none" w:sz="0" w:space="0" w:color="auto"/>
            <w:right w:val="none" w:sz="0" w:space="0" w:color="auto"/>
          </w:divBdr>
        </w:div>
        <w:div w:id="88157714">
          <w:marLeft w:val="640"/>
          <w:marRight w:val="0"/>
          <w:marTop w:val="0"/>
          <w:marBottom w:val="0"/>
          <w:divBdr>
            <w:top w:val="none" w:sz="0" w:space="0" w:color="auto"/>
            <w:left w:val="none" w:sz="0" w:space="0" w:color="auto"/>
            <w:bottom w:val="none" w:sz="0" w:space="0" w:color="auto"/>
            <w:right w:val="none" w:sz="0" w:space="0" w:color="auto"/>
          </w:divBdr>
        </w:div>
        <w:div w:id="92555376">
          <w:marLeft w:val="640"/>
          <w:marRight w:val="0"/>
          <w:marTop w:val="0"/>
          <w:marBottom w:val="0"/>
          <w:divBdr>
            <w:top w:val="none" w:sz="0" w:space="0" w:color="auto"/>
            <w:left w:val="none" w:sz="0" w:space="0" w:color="auto"/>
            <w:bottom w:val="none" w:sz="0" w:space="0" w:color="auto"/>
            <w:right w:val="none" w:sz="0" w:space="0" w:color="auto"/>
          </w:divBdr>
        </w:div>
        <w:div w:id="115409674">
          <w:marLeft w:val="640"/>
          <w:marRight w:val="0"/>
          <w:marTop w:val="0"/>
          <w:marBottom w:val="0"/>
          <w:divBdr>
            <w:top w:val="none" w:sz="0" w:space="0" w:color="auto"/>
            <w:left w:val="none" w:sz="0" w:space="0" w:color="auto"/>
            <w:bottom w:val="none" w:sz="0" w:space="0" w:color="auto"/>
            <w:right w:val="none" w:sz="0" w:space="0" w:color="auto"/>
          </w:divBdr>
        </w:div>
        <w:div w:id="135101417">
          <w:marLeft w:val="640"/>
          <w:marRight w:val="0"/>
          <w:marTop w:val="0"/>
          <w:marBottom w:val="0"/>
          <w:divBdr>
            <w:top w:val="none" w:sz="0" w:space="0" w:color="auto"/>
            <w:left w:val="none" w:sz="0" w:space="0" w:color="auto"/>
            <w:bottom w:val="none" w:sz="0" w:space="0" w:color="auto"/>
            <w:right w:val="none" w:sz="0" w:space="0" w:color="auto"/>
          </w:divBdr>
        </w:div>
        <w:div w:id="138807250">
          <w:marLeft w:val="640"/>
          <w:marRight w:val="0"/>
          <w:marTop w:val="0"/>
          <w:marBottom w:val="0"/>
          <w:divBdr>
            <w:top w:val="none" w:sz="0" w:space="0" w:color="auto"/>
            <w:left w:val="none" w:sz="0" w:space="0" w:color="auto"/>
            <w:bottom w:val="none" w:sz="0" w:space="0" w:color="auto"/>
            <w:right w:val="none" w:sz="0" w:space="0" w:color="auto"/>
          </w:divBdr>
        </w:div>
        <w:div w:id="158933788">
          <w:marLeft w:val="640"/>
          <w:marRight w:val="0"/>
          <w:marTop w:val="0"/>
          <w:marBottom w:val="0"/>
          <w:divBdr>
            <w:top w:val="none" w:sz="0" w:space="0" w:color="auto"/>
            <w:left w:val="none" w:sz="0" w:space="0" w:color="auto"/>
            <w:bottom w:val="none" w:sz="0" w:space="0" w:color="auto"/>
            <w:right w:val="none" w:sz="0" w:space="0" w:color="auto"/>
          </w:divBdr>
        </w:div>
        <w:div w:id="168839340">
          <w:marLeft w:val="640"/>
          <w:marRight w:val="0"/>
          <w:marTop w:val="0"/>
          <w:marBottom w:val="0"/>
          <w:divBdr>
            <w:top w:val="none" w:sz="0" w:space="0" w:color="auto"/>
            <w:left w:val="none" w:sz="0" w:space="0" w:color="auto"/>
            <w:bottom w:val="none" w:sz="0" w:space="0" w:color="auto"/>
            <w:right w:val="none" w:sz="0" w:space="0" w:color="auto"/>
          </w:divBdr>
        </w:div>
        <w:div w:id="195239131">
          <w:marLeft w:val="640"/>
          <w:marRight w:val="0"/>
          <w:marTop w:val="0"/>
          <w:marBottom w:val="0"/>
          <w:divBdr>
            <w:top w:val="none" w:sz="0" w:space="0" w:color="auto"/>
            <w:left w:val="none" w:sz="0" w:space="0" w:color="auto"/>
            <w:bottom w:val="none" w:sz="0" w:space="0" w:color="auto"/>
            <w:right w:val="none" w:sz="0" w:space="0" w:color="auto"/>
          </w:divBdr>
        </w:div>
        <w:div w:id="226502664">
          <w:marLeft w:val="640"/>
          <w:marRight w:val="0"/>
          <w:marTop w:val="0"/>
          <w:marBottom w:val="0"/>
          <w:divBdr>
            <w:top w:val="none" w:sz="0" w:space="0" w:color="auto"/>
            <w:left w:val="none" w:sz="0" w:space="0" w:color="auto"/>
            <w:bottom w:val="none" w:sz="0" w:space="0" w:color="auto"/>
            <w:right w:val="none" w:sz="0" w:space="0" w:color="auto"/>
          </w:divBdr>
        </w:div>
        <w:div w:id="241182605">
          <w:marLeft w:val="640"/>
          <w:marRight w:val="0"/>
          <w:marTop w:val="0"/>
          <w:marBottom w:val="0"/>
          <w:divBdr>
            <w:top w:val="none" w:sz="0" w:space="0" w:color="auto"/>
            <w:left w:val="none" w:sz="0" w:space="0" w:color="auto"/>
            <w:bottom w:val="none" w:sz="0" w:space="0" w:color="auto"/>
            <w:right w:val="none" w:sz="0" w:space="0" w:color="auto"/>
          </w:divBdr>
        </w:div>
        <w:div w:id="292566654">
          <w:marLeft w:val="640"/>
          <w:marRight w:val="0"/>
          <w:marTop w:val="0"/>
          <w:marBottom w:val="0"/>
          <w:divBdr>
            <w:top w:val="none" w:sz="0" w:space="0" w:color="auto"/>
            <w:left w:val="none" w:sz="0" w:space="0" w:color="auto"/>
            <w:bottom w:val="none" w:sz="0" w:space="0" w:color="auto"/>
            <w:right w:val="none" w:sz="0" w:space="0" w:color="auto"/>
          </w:divBdr>
        </w:div>
        <w:div w:id="306208013">
          <w:marLeft w:val="640"/>
          <w:marRight w:val="0"/>
          <w:marTop w:val="0"/>
          <w:marBottom w:val="0"/>
          <w:divBdr>
            <w:top w:val="none" w:sz="0" w:space="0" w:color="auto"/>
            <w:left w:val="none" w:sz="0" w:space="0" w:color="auto"/>
            <w:bottom w:val="none" w:sz="0" w:space="0" w:color="auto"/>
            <w:right w:val="none" w:sz="0" w:space="0" w:color="auto"/>
          </w:divBdr>
        </w:div>
        <w:div w:id="315378737">
          <w:marLeft w:val="640"/>
          <w:marRight w:val="0"/>
          <w:marTop w:val="0"/>
          <w:marBottom w:val="0"/>
          <w:divBdr>
            <w:top w:val="none" w:sz="0" w:space="0" w:color="auto"/>
            <w:left w:val="none" w:sz="0" w:space="0" w:color="auto"/>
            <w:bottom w:val="none" w:sz="0" w:space="0" w:color="auto"/>
            <w:right w:val="none" w:sz="0" w:space="0" w:color="auto"/>
          </w:divBdr>
        </w:div>
        <w:div w:id="337931468">
          <w:marLeft w:val="640"/>
          <w:marRight w:val="0"/>
          <w:marTop w:val="0"/>
          <w:marBottom w:val="0"/>
          <w:divBdr>
            <w:top w:val="none" w:sz="0" w:space="0" w:color="auto"/>
            <w:left w:val="none" w:sz="0" w:space="0" w:color="auto"/>
            <w:bottom w:val="none" w:sz="0" w:space="0" w:color="auto"/>
            <w:right w:val="none" w:sz="0" w:space="0" w:color="auto"/>
          </w:divBdr>
        </w:div>
        <w:div w:id="348531339">
          <w:marLeft w:val="640"/>
          <w:marRight w:val="0"/>
          <w:marTop w:val="0"/>
          <w:marBottom w:val="0"/>
          <w:divBdr>
            <w:top w:val="none" w:sz="0" w:space="0" w:color="auto"/>
            <w:left w:val="none" w:sz="0" w:space="0" w:color="auto"/>
            <w:bottom w:val="none" w:sz="0" w:space="0" w:color="auto"/>
            <w:right w:val="none" w:sz="0" w:space="0" w:color="auto"/>
          </w:divBdr>
        </w:div>
        <w:div w:id="414282942">
          <w:marLeft w:val="640"/>
          <w:marRight w:val="0"/>
          <w:marTop w:val="0"/>
          <w:marBottom w:val="0"/>
          <w:divBdr>
            <w:top w:val="none" w:sz="0" w:space="0" w:color="auto"/>
            <w:left w:val="none" w:sz="0" w:space="0" w:color="auto"/>
            <w:bottom w:val="none" w:sz="0" w:space="0" w:color="auto"/>
            <w:right w:val="none" w:sz="0" w:space="0" w:color="auto"/>
          </w:divBdr>
        </w:div>
        <w:div w:id="427580648">
          <w:marLeft w:val="640"/>
          <w:marRight w:val="0"/>
          <w:marTop w:val="0"/>
          <w:marBottom w:val="0"/>
          <w:divBdr>
            <w:top w:val="none" w:sz="0" w:space="0" w:color="auto"/>
            <w:left w:val="none" w:sz="0" w:space="0" w:color="auto"/>
            <w:bottom w:val="none" w:sz="0" w:space="0" w:color="auto"/>
            <w:right w:val="none" w:sz="0" w:space="0" w:color="auto"/>
          </w:divBdr>
        </w:div>
        <w:div w:id="429589624">
          <w:marLeft w:val="640"/>
          <w:marRight w:val="0"/>
          <w:marTop w:val="0"/>
          <w:marBottom w:val="0"/>
          <w:divBdr>
            <w:top w:val="none" w:sz="0" w:space="0" w:color="auto"/>
            <w:left w:val="none" w:sz="0" w:space="0" w:color="auto"/>
            <w:bottom w:val="none" w:sz="0" w:space="0" w:color="auto"/>
            <w:right w:val="none" w:sz="0" w:space="0" w:color="auto"/>
          </w:divBdr>
        </w:div>
        <w:div w:id="434372916">
          <w:marLeft w:val="640"/>
          <w:marRight w:val="0"/>
          <w:marTop w:val="0"/>
          <w:marBottom w:val="0"/>
          <w:divBdr>
            <w:top w:val="none" w:sz="0" w:space="0" w:color="auto"/>
            <w:left w:val="none" w:sz="0" w:space="0" w:color="auto"/>
            <w:bottom w:val="none" w:sz="0" w:space="0" w:color="auto"/>
            <w:right w:val="none" w:sz="0" w:space="0" w:color="auto"/>
          </w:divBdr>
        </w:div>
        <w:div w:id="436752810">
          <w:marLeft w:val="640"/>
          <w:marRight w:val="0"/>
          <w:marTop w:val="0"/>
          <w:marBottom w:val="0"/>
          <w:divBdr>
            <w:top w:val="none" w:sz="0" w:space="0" w:color="auto"/>
            <w:left w:val="none" w:sz="0" w:space="0" w:color="auto"/>
            <w:bottom w:val="none" w:sz="0" w:space="0" w:color="auto"/>
            <w:right w:val="none" w:sz="0" w:space="0" w:color="auto"/>
          </w:divBdr>
        </w:div>
        <w:div w:id="439685791">
          <w:marLeft w:val="640"/>
          <w:marRight w:val="0"/>
          <w:marTop w:val="0"/>
          <w:marBottom w:val="0"/>
          <w:divBdr>
            <w:top w:val="none" w:sz="0" w:space="0" w:color="auto"/>
            <w:left w:val="none" w:sz="0" w:space="0" w:color="auto"/>
            <w:bottom w:val="none" w:sz="0" w:space="0" w:color="auto"/>
            <w:right w:val="none" w:sz="0" w:space="0" w:color="auto"/>
          </w:divBdr>
        </w:div>
        <w:div w:id="445933316">
          <w:marLeft w:val="640"/>
          <w:marRight w:val="0"/>
          <w:marTop w:val="0"/>
          <w:marBottom w:val="0"/>
          <w:divBdr>
            <w:top w:val="none" w:sz="0" w:space="0" w:color="auto"/>
            <w:left w:val="none" w:sz="0" w:space="0" w:color="auto"/>
            <w:bottom w:val="none" w:sz="0" w:space="0" w:color="auto"/>
            <w:right w:val="none" w:sz="0" w:space="0" w:color="auto"/>
          </w:divBdr>
        </w:div>
        <w:div w:id="498270841">
          <w:marLeft w:val="640"/>
          <w:marRight w:val="0"/>
          <w:marTop w:val="0"/>
          <w:marBottom w:val="0"/>
          <w:divBdr>
            <w:top w:val="none" w:sz="0" w:space="0" w:color="auto"/>
            <w:left w:val="none" w:sz="0" w:space="0" w:color="auto"/>
            <w:bottom w:val="none" w:sz="0" w:space="0" w:color="auto"/>
            <w:right w:val="none" w:sz="0" w:space="0" w:color="auto"/>
          </w:divBdr>
        </w:div>
        <w:div w:id="516848777">
          <w:marLeft w:val="640"/>
          <w:marRight w:val="0"/>
          <w:marTop w:val="0"/>
          <w:marBottom w:val="0"/>
          <w:divBdr>
            <w:top w:val="none" w:sz="0" w:space="0" w:color="auto"/>
            <w:left w:val="none" w:sz="0" w:space="0" w:color="auto"/>
            <w:bottom w:val="none" w:sz="0" w:space="0" w:color="auto"/>
            <w:right w:val="none" w:sz="0" w:space="0" w:color="auto"/>
          </w:divBdr>
        </w:div>
        <w:div w:id="568275853">
          <w:marLeft w:val="640"/>
          <w:marRight w:val="0"/>
          <w:marTop w:val="0"/>
          <w:marBottom w:val="0"/>
          <w:divBdr>
            <w:top w:val="none" w:sz="0" w:space="0" w:color="auto"/>
            <w:left w:val="none" w:sz="0" w:space="0" w:color="auto"/>
            <w:bottom w:val="none" w:sz="0" w:space="0" w:color="auto"/>
            <w:right w:val="none" w:sz="0" w:space="0" w:color="auto"/>
          </w:divBdr>
        </w:div>
        <w:div w:id="568656833">
          <w:marLeft w:val="640"/>
          <w:marRight w:val="0"/>
          <w:marTop w:val="0"/>
          <w:marBottom w:val="0"/>
          <w:divBdr>
            <w:top w:val="none" w:sz="0" w:space="0" w:color="auto"/>
            <w:left w:val="none" w:sz="0" w:space="0" w:color="auto"/>
            <w:bottom w:val="none" w:sz="0" w:space="0" w:color="auto"/>
            <w:right w:val="none" w:sz="0" w:space="0" w:color="auto"/>
          </w:divBdr>
        </w:div>
        <w:div w:id="582376205">
          <w:marLeft w:val="640"/>
          <w:marRight w:val="0"/>
          <w:marTop w:val="0"/>
          <w:marBottom w:val="0"/>
          <w:divBdr>
            <w:top w:val="none" w:sz="0" w:space="0" w:color="auto"/>
            <w:left w:val="none" w:sz="0" w:space="0" w:color="auto"/>
            <w:bottom w:val="none" w:sz="0" w:space="0" w:color="auto"/>
            <w:right w:val="none" w:sz="0" w:space="0" w:color="auto"/>
          </w:divBdr>
        </w:div>
        <w:div w:id="617295151">
          <w:marLeft w:val="640"/>
          <w:marRight w:val="0"/>
          <w:marTop w:val="0"/>
          <w:marBottom w:val="0"/>
          <w:divBdr>
            <w:top w:val="none" w:sz="0" w:space="0" w:color="auto"/>
            <w:left w:val="none" w:sz="0" w:space="0" w:color="auto"/>
            <w:bottom w:val="none" w:sz="0" w:space="0" w:color="auto"/>
            <w:right w:val="none" w:sz="0" w:space="0" w:color="auto"/>
          </w:divBdr>
        </w:div>
        <w:div w:id="617831507">
          <w:marLeft w:val="640"/>
          <w:marRight w:val="0"/>
          <w:marTop w:val="0"/>
          <w:marBottom w:val="0"/>
          <w:divBdr>
            <w:top w:val="none" w:sz="0" w:space="0" w:color="auto"/>
            <w:left w:val="none" w:sz="0" w:space="0" w:color="auto"/>
            <w:bottom w:val="none" w:sz="0" w:space="0" w:color="auto"/>
            <w:right w:val="none" w:sz="0" w:space="0" w:color="auto"/>
          </w:divBdr>
        </w:div>
        <w:div w:id="666785549">
          <w:marLeft w:val="640"/>
          <w:marRight w:val="0"/>
          <w:marTop w:val="0"/>
          <w:marBottom w:val="0"/>
          <w:divBdr>
            <w:top w:val="none" w:sz="0" w:space="0" w:color="auto"/>
            <w:left w:val="none" w:sz="0" w:space="0" w:color="auto"/>
            <w:bottom w:val="none" w:sz="0" w:space="0" w:color="auto"/>
            <w:right w:val="none" w:sz="0" w:space="0" w:color="auto"/>
          </w:divBdr>
        </w:div>
        <w:div w:id="718478109">
          <w:marLeft w:val="640"/>
          <w:marRight w:val="0"/>
          <w:marTop w:val="0"/>
          <w:marBottom w:val="0"/>
          <w:divBdr>
            <w:top w:val="none" w:sz="0" w:space="0" w:color="auto"/>
            <w:left w:val="none" w:sz="0" w:space="0" w:color="auto"/>
            <w:bottom w:val="none" w:sz="0" w:space="0" w:color="auto"/>
            <w:right w:val="none" w:sz="0" w:space="0" w:color="auto"/>
          </w:divBdr>
        </w:div>
        <w:div w:id="738987076">
          <w:marLeft w:val="640"/>
          <w:marRight w:val="0"/>
          <w:marTop w:val="0"/>
          <w:marBottom w:val="0"/>
          <w:divBdr>
            <w:top w:val="none" w:sz="0" w:space="0" w:color="auto"/>
            <w:left w:val="none" w:sz="0" w:space="0" w:color="auto"/>
            <w:bottom w:val="none" w:sz="0" w:space="0" w:color="auto"/>
            <w:right w:val="none" w:sz="0" w:space="0" w:color="auto"/>
          </w:divBdr>
        </w:div>
        <w:div w:id="771559760">
          <w:marLeft w:val="640"/>
          <w:marRight w:val="0"/>
          <w:marTop w:val="0"/>
          <w:marBottom w:val="0"/>
          <w:divBdr>
            <w:top w:val="none" w:sz="0" w:space="0" w:color="auto"/>
            <w:left w:val="none" w:sz="0" w:space="0" w:color="auto"/>
            <w:bottom w:val="none" w:sz="0" w:space="0" w:color="auto"/>
            <w:right w:val="none" w:sz="0" w:space="0" w:color="auto"/>
          </w:divBdr>
        </w:div>
        <w:div w:id="800076739">
          <w:marLeft w:val="640"/>
          <w:marRight w:val="0"/>
          <w:marTop w:val="0"/>
          <w:marBottom w:val="0"/>
          <w:divBdr>
            <w:top w:val="none" w:sz="0" w:space="0" w:color="auto"/>
            <w:left w:val="none" w:sz="0" w:space="0" w:color="auto"/>
            <w:bottom w:val="none" w:sz="0" w:space="0" w:color="auto"/>
            <w:right w:val="none" w:sz="0" w:space="0" w:color="auto"/>
          </w:divBdr>
        </w:div>
        <w:div w:id="826824419">
          <w:marLeft w:val="640"/>
          <w:marRight w:val="0"/>
          <w:marTop w:val="0"/>
          <w:marBottom w:val="0"/>
          <w:divBdr>
            <w:top w:val="none" w:sz="0" w:space="0" w:color="auto"/>
            <w:left w:val="none" w:sz="0" w:space="0" w:color="auto"/>
            <w:bottom w:val="none" w:sz="0" w:space="0" w:color="auto"/>
            <w:right w:val="none" w:sz="0" w:space="0" w:color="auto"/>
          </w:divBdr>
        </w:div>
        <w:div w:id="854345712">
          <w:marLeft w:val="640"/>
          <w:marRight w:val="0"/>
          <w:marTop w:val="0"/>
          <w:marBottom w:val="0"/>
          <w:divBdr>
            <w:top w:val="none" w:sz="0" w:space="0" w:color="auto"/>
            <w:left w:val="none" w:sz="0" w:space="0" w:color="auto"/>
            <w:bottom w:val="none" w:sz="0" w:space="0" w:color="auto"/>
            <w:right w:val="none" w:sz="0" w:space="0" w:color="auto"/>
          </w:divBdr>
        </w:div>
        <w:div w:id="867915272">
          <w:marLeft w:val="640"/>
          <w:marRight w:val="0"/>
          <w:marTop w:val="0"/>
          <w:marBottom w:val="0"/>
          <w:divBdr>
            <w:top w:val="none" w:sz="0" w:space="0" w:color="auto"/>
            <w:left w:val="none" w:sz="0" w:space="0" w:color="auto"/>
            <w:bottom w:val="none" w:sz="0" w:space="0" w:color="auto"/>
            <w:right w:val="none" w:sz="0" w:space="0" w:color="auto"/>
          </w:divBdr>
        </w:div>
        <w:div w:id="868108828">
          <w:marLeft w:val="640"/>
          <w:marRight w:val="0"/>
          <w:marTop w:val="0"/>
          <w:marBottom w:val="0"/>
          <w:divBdr>
            <w:top w:val="none" w:sz="0" w:space="0" w:color="auto"/>
            <w:left w:val="none" w:sz="0" w:space="0" w:color="auto"/>
            <w:bottom w:val="none" w:sz="0" w:space="0" w:color="auto"/>
            <w:right w:val="none" w:sz="0" w:space="0" w:color="auto"/>
          </w:divBdr>
        </w:div>
        <w:div w:id="901255054">
          <w:marLeft w:val="640"/>
          <w:marRight w:val="0"/>
          <w:marTop w:val="0"/>
          <w:marBottom w:val="0"/>
          <w:divBdr>
            <w:top w:val="none" w:sz="0" w:space="0" w:color="auto"/>
            <w:left w:val="none" w:sz="0" w:space="0" w:color="auto"/>
            <w:bottom w:val="none" w:sz="0" w:space="0" w:color="auto"/>
            <w:right w:val="none" w:sz="0" w:space="0" w:color="auto"/>
          </w:divBdr>
        </w:div>
        <w:div w:id="902375019">
          <w:marLeft w:val="640"/>
          <w:marRight w:val="0"/>
          <w:marTop w:val="0"/>
          <w:marBottom w:val="0"/>
          <w:divBdr>
            <w:top w:val="none" w:sz="0" w:space="0" w:color="auto"/>
            <w:left w:val="none" w:sz="0" w:space="0" w:color="auto"/>
            <w:bottom w:val="none" w:sz="0" w:space="0" w:color="auto"/>
            <w:right w:val="none" w:sz="0" w:space="0" w:color="auto"/>
          </w:divBdr>
        </w:div>
        <w:div w:id="935404047">
          <w:marLeft w:val="640"/>
          <w:marRight w:val="0"/>
          <w:marTop w:val="0"/>
          <w:marBottom w:val="0"/>
          <w:divBdr>
            <w:top w:val="none" w:sz="0" w:space="0" w:color="auto"/>
            <w:left w:val="none" w:sz="0" w:space="0" w:color="auto"/>
            <w:bottom w:val="none" w:sz="0" w:space="0" w:color="auto"/>
            <w:right w:val="none" w:sz="0" w:space="0" w:color="auto"/>
          </w:divBdr>
        </w:div>
        <w:div w:id="960188907">
          <w:marLeft w:val="640"/>
          <w:marRight w:val="0"/>
          <w:marTop w:val="0"/>
          <w:marBottom w:val="0"/>
          <w:divBdr>
            <w:top w:val="none" w:sz="0" w:space="0" w:color="auto"/>
            <w:left w:val="none" w:sz="0" w:space="0" w:color="auto"/>
            <w:bottom w:val="none" w:sz="0" w:space="0" w:color="auto"/>
            <w:right w:val="none" w:sz="0" w:space="0" w:color="auto"/>
          </w:divBdr>
        </w:div>
        <w:div w:id="986667618">
          <w:marLeft w:val="640"/>
          <w:marRight w:val="0"/>
          <w:marTop w:val="0"/>
          <w:marBottom w:val="0"/>
          <w:divBdr>
            <w:top w:val="none" w:sz="0" w:space="0" w:color="auto"/>
            <w:left w:val="none" w:sz="0" w:space="0" w:color="auto"/>
            <w:bottom w:val="none" w:sz="0" w:space="0" w:color="auto"/>
            <w:right w:val="none" w:sz="0" w:space="0" w:color="auto"/>
          </w:divBdr>
        </w:div>
        <w:div w:id="1002121487">
          <w:marLeft w:val="640"/>
          <w:marRight w:val="0"/>
          <w:marTop w:val="0"/>
          <w:marBottom w:val="0"/>
          <w:divBdr>
            <w:top w:val="none" w:sz="0" w:space="0" w:color="auto"/>
            <w:left w:val="none" w:sz="0" w:space="0" w:color="auto"/>
            <w:bottom w:val="none" w:sz="0" w:space="0" w:color="auto"/>
            <w:right w:val="none" w:sz="0" w:space="0" w:color="auto"/>
          </w:divBdr>
        </w:div>
        <w:div w:id="1035035848">
          <w:marLeft w:val="640"/>
          <w:marRight w:val="0"/>
          <w:marTop w:val="0"/>
          <w:marBottom w:val="0"/>
          <w:divBdr>
            <w:top w:val="none" w:sz="0" w:space="0" w:color="auto"/>
            <w:left w:val="none" w:sz="0" w:space="0" w:color="auto"/>
            <w:bottom w:val="none" w:sz="0" w:space="0" w:color="auto"/>
            <w:right w:val="none" w:sz="0" w:space="0" w:color="auto"/>
          </w:divBdr>
        </w:div>
        <w:div w:id="1036587062">
          <w:marLeft w:val="640"/>
          <w:marRight w:val="0"/>
          <w:marTop w:val="0"/>
          <w:marBottom w:val="0"/>
          <w:divBdr>
            <w:top w:val="none" w:sz="0" w:space="0" w:color="auto"/>
            <w:left w:val="none" w:sz="0" w:space="0" w:color="auto"/>
            <w:bottom w:val="none" w:sz="0" w:space="0" w:color="auto"/>
            <w:right w:val="none" w:sz="0" w:space="0" w:color="auto"/>
          </w:divBdr>
        </w:div>
        <w:div w:id="1055816198">
          <w:marLeft w:val="640"/>
          <w:marRight w:val="0"/>
          <w:marTop w:val="0"/>
          <w:marBottom w:val="0"/>
          <w:divBdr>
            <w:top w:val="none" w:sz="0" w:space="0" w:color="auto"/>
            <w:left w:val="none" w:sz="0" w:space="0" w:color="auto"/>
            <w:bottom w:val="none" w:sz="0" w:space="0" w:color="auto"/>
            <w:right w:val="none" w:sz="0" w:space="0" w:color="auto"/>
          </w:divBdr>
        </w:div>
        <w:div w:id="1097559810">
          <w:marLeft w:val="640"/>
          <w:marRight w:val="0"/>
          <w:marTop w:val="0"/>
          <w:marBottom w:val="0"/>
          <w:divBdr>
            <w:top w:val="none" w:sz="0" w:space="0" w:color="auto"/>
            <w:left w:val="none" w:sz="0" w:space="0" w:color="auto"/>
            <w:bottom w:val="none" w:sz="0" w:space="0" w:color="auto"/>
            <w:right w:val="none" w:sz="0" w:space="0" w:color="auto"/>
          </w:divBdr>
        </w:div>
        <w:div w:id="1125974249">
          <w:marLeft w:val="640"/>
          <w:marRight w:val="0"/>
          <w:marTop w:val="0"/>
          <w:marBottom w:val="0"/>
          <w:divBdr>
            <w:top w:val="none" w:sz="0" w:space="0" w:color="auto"/>
            <w:left w:val="none" w:sz="0" w:space="0" w:color="auto"/>
            <w:bottom w:val="none" w:sz="0" w:space="0" w:color="auto"/>
            <w:right w:val="none" w:sz="0" w:space="0" w:color="auto"/>
          </w:divBdr>
        </w:div>
        <w:div w:id="1129712870">
          <w:marLeft w:val="640"/>
          <w:marRight w:val="0"/>
          <w:marTop w:val="0"/>
          <w:marBottom w:val="0"/>
          <w:divBdr>
            <w:top w:val="none" w:sz="0" w:space="0" w:color="auto"/>
            <w:left w:val="none" w:sz="0" w:space="0" w:color="auto"/>
            <w:bottom w:val="none" w:sz="0" w:space="0" w:color="auto"/>
            <w:right w:val="none" w:sz="0" w:space="0" w:color="auto"/>
          </w:divBdr>
        </w:div>
        <w:div w:id="1152332406">
          <w:marLeft w:val="640"/>
          <w:marRight w:val="0"/>
          <w:marTop w:val="0"/>
          <w:marBottom w:val="0"/>
          <w:divBdr>
            <w:top w:val="none" w:sz="0" w:space="0" w:color="auto"/>
            <w:left w:val="none" w:sz="0" w:space="0" w:color="auto"/>
            <w:bottom w:val="none" w:sz="0" w:space="0" w:color="auto"/>
            <w:right w:val="none" w:sz="0" w:space="0" w:color="auto"/>
          </w:divBdr>
        </w:div>
        <w:div w:id="1161853950">
          <w:marLeft w:val="640"/>
          <w:marRight w:val="0"/>
          <w:marTop w:val="0"/>
          <w:marBottom w:val="0"/>
          <w:divBdr>
            <w:top w:val="none" w:sz="0" w:space="0" w:color="auto"/>
            <w:left w:val="none" w:sz="0" w:space="0" w:color="auto"/>
            <w:bottom w:val="none" w:sz="0" w:space="0" w:color="auto"/>
            <w:right w:val="none" w:sz="0" w:space="0" w:color="auto"/>
          </w:divBdr>
        </w:div>
        <w:div w:id="1163276792">
          <w:marLeft w:val="640"/>
          <w:marRight w:val="0"/>
          <w:marTop w:val="0"/>
          <w:marBottom w:val="0"/>
          <w:divBdr>
            <w:top w:val="none" w:sz="0" w:space="0" w:color="auto"/>
            <w:left w:val="none" w:sz="0" w:space="0" w:color="auto"/>
            <w:bottom w:val="none" w:sz="0" w:space="0" w:color="auto"/>
            <w:right w:val="none" w:sz="0" w:space="0" w:color="auto"/>
          </w:divBdr>
        </w:div>
        <w:div w:id="1178545484">
          <w:marLeft w:val="640"/>
          <w:marRight w:val="0"/>
          <w:marTop w:val="0"/>
          <w:marBottom w:val="0"/>
          <w:divBdr>
            <w:top w:val="none" w:sz="0" w:space="0" w:color="auto"/>
            <w:left w:val="none" w:sz="0" w:space="0" w:color="auto"/>
            <w:bottom w:val="none" w:sz="0" w:space="0" w:color="auto"/>
            <w:right w:val="none" w:sz="0" w:space="0" w:color="auto"/>
          </w:divBdr>
        </w:div>
        <w:div w:id="1216821208">
          <w:marLeft w:val="640"/>
          <w:marRight w:val="0"/>
          <w:marTop w:val="0"/>
          <w:marBottom w:val="0"/>
          <w:divBdr>
            <w:top w:val="none" w:sz="0" w:space="0" w:color="auto"/>
            <w:left w:val="none" w:sz="0" w:space="0" w:color="auto"/>
            <w:bottom w:val="none" w:sz="0" w:space="0" w:color="auto"/>
            <w:right w:val="none" w:sz="0" w:space="0" w:color="auto"/>
          </w:divBdr>
        </w:div>
        <w:div w:id="1282955419">
          <w:marLeft w:val="640"/>
          <w:marRight w:val="0"/>
          <w:marTop w:val="0"/>
          <w:marBottom w:val="0"/>
          <w:divBdr>
            <w:top w:val="none" w:sz="0" w:space="0" w:color="auto"/>
            <w:left w:val="none" w:sz="0" w:space="0" w:color="auto"/>
            <w:bottom w:val="none" w:sz="0" w:space="0" w:color="auto"/>
            <w:right w:val="none" w:sz="0" w:space="0" w:color="auto"/>
          </w:divBdr>
        </w:div>
        <w:div w:id="1315336098">
          <w:marLeft w:val="640"/>
          <w:marRight w:val="0"/>
          <w:marTop w:val="0"/>
          <w:marBottom w:val="0"/>
          <w:divBdr>
            <w:top w:val="none" w:sz="0" w:space="0" w:color="auto"/>
            <w:left w:val="none" w:sz="0" w:space="0" w:color="auto"/>
            <w:bottom w:val="none" w:sz="0" w:space="0" w:color="auto"/>
            <w:right w:val="none" w:sz="0" w:space="0" w:color="auto"/>
          </w:divBdr>
        </w:div>
        <w:div w:id="1348600990">
          <w:marLeft w:val="640"/>
          <w:marRight w:val="0"/>
          <w:marTop w:val="0"/>
          <w:marBottom w:val="0"/>
          <w:divBdr>
            <w:top w:val="none" w:sz="0" w:space="0" w:color="auto"/>
            <w:left w:val="none" w:sz="0" w:space="0" w:color="auto"/>
            <w:bottom w:val="none" w:sz="0" w:space="0" w:color="auto"/>
            <w:right w:val="none" w:sz="0" w:space="0" w:color="auto"/>
          </w:divBdr>
        </w:div>
        <w:div w:id="1358461521">
          <w:marLeft w:val="640"/>
          <w:marRight w:val="0"/>
          <w:marTop w:val="0"/>
          <w:marBottom w:val="0"/>
          <w:divBdr>
            <w:top w:val="none" w:sz="0" w:space="0" w:color="auto"/>
            <w:left w:val="none" w:sz="0" w:space="0" w:color="auto"/>
            <w:bottom w:val="none" w:sz="0" w:space="0" w:color="auto"/>
            <w:right w:val="none" w:sz="0" w:space="0" w:color="auto"/>
          </w:divBdr>
        </w:div>
        <w:div w:id="1370643533">
          <w:marLeft w:val="640"/>
          <w:marRight w:val="0"/>
          <w:marTop w:val="0"/>
          <w:marBottom w:val="0"/>
          <w:divBdr>
            <w:top w:val="none" w:sz="0" w:space="0" w:color="auto"/>
            <w:left w:val="none" w:sz="0" w:space="0" w:color="auto"/>
            <w:bottom w:val="none" w:sz="0" w:space="0" w:color="auto"/>
            <w:right w:val="none" w:sz="0" w:space="0" w:color="auto"/>
          </w:divBdr>
        </w:div>
        <w:div w:id="1379627666">
          <w:marLeft w:val="640"/>
          <w:marRight w:val="0"/>
          <w:marTop w:val="0"/>
          <w:marBottom w:val="0"/>
          <w:divBdr>
            <w:top w:val="none" w:sz="0" w:space="0" w:color="auto"/>
            <w:left w:val="none" w:sz="0" w:space="0" w:color="auto"/>
            <w:bottom w:val="none" w:sz="0" w:space="0" w:color="auto"/>
            <w:right w:val="none" w:sz="0" w:space="0" w:color="auto"/>
          </w:divBdr>
        </w:div>
        <w:div w:id="1402174055">
          <w:marLeft w:val="640"/>
          <w:marRight w:val="0"/>
          <w:marTop w:val="0"/>
          <w:marBottom w:val="0"/>
          <w:divBdr>
            <w:top w:val="none" w:sz="0" w:space="0" w:color="auto"/>
            <w:left w:val="none" w:sz="0" w:space="0" w:color="auto"/>
            <w:bottom w:val="none" w:sz="0" w:space="0" w:color="auto"/>
            <w:right w:val="none" w:sz="0" w:space="0" w:color="auto"/>
          </w:divBdr>
        </w:div>
        <w:div w:id="1425689586">
          <w:marLeft w:val="640"/>
          <w:marRight w:val="0"/>
          <w:marTop w:val="0"/>
          <w:marBottom w:val="0"/>
          <w:divBdr>
            <w:top w:val="none" w:sz="0" w:space="0" w:color="auto"/>
            <w:left w:val="none" w:sz="0" w:space="0" w:color="auto"/>
            <w:bottom w:val="none" w:sz="0" w:space="0" w:color="auto"/>
            <w:right w:val="none" w:sz="0" w:space="0" w:color="auto"/>
          </w:divBdr>
        </w:div>
        <w:div w:id="1475832127">
          <w:marLeft w:val="640"/>
          <w:marRight w:val="0"/>
          <w:marTop w:val="0"/>
          <w:marBottom w:val="0"/>
          <w:divBdr>
            <w:top w:val="none" w:sz="0" w:space="0" w:color="auto"/>
            <w:left w:val="none" w:sz="0" w:space="0" w:color="auto"/>
            <w:bottom w:val="none" w:sz="0" w:space="0" w:color="auto"/>
            <w:right w:val="none" w:sz="0" w:space="0" w:color="auto"/>
          </w:divBdr>
        </w:div>
        <w:div w:id="1481844100">
          <w:marLeft w:val="640"/>
          <w:marRight w:val="0"/>
          <w:marTop w:val="0"/>
          <w:marBottom w:val="0"/>
          <w:divBdr>
            <w:top w:val="none" w:sz="0" w:space="0" w:color="auto"/>
            <w:left w:val="none" w:sz="0" w:space="0" w:color="auto"/>
            <w:bottom w:val="none" w:sz="0" w:space="0" w:color="auto"/>
            <w:right w:val="none" w:sz="0" w:space="0" w:color="auto"/>
          </w:divBdr>
        </w:div>
        <w:div w:id="1483888373">
          <w:marLeft w:val="640"/>
          <w:marRight w:val="0"/>
          <w:marTop w:val="0"/>
          <w:marBottom w:val="0"/>
          <w:divBdr>
            <w:top w:val="none" w:sz="0" w:space="0" w:color="auto"/>
            <w:left w:val="none" w:sz="0" w:space="0" w:color="auto"/>
            <w:bottom w:val="none" w:sz="0" w:space="0" w:color="auto"/>
            <w:right w:val="none" w:sz="0" w:space="0" w:color="auto"/>
          </w:divBdr>
        </w:div>
        <w:div w:id="1488741729">
          <w:marLeft w:val="640"/>
          <w:marRight w:val="0"/>
          <w:marTop w:val="0"/>
          <w:marBottom w:val="0"/>
          <w:divBdr>
            <w:top w:val="none" w:sz="0" w:space="0" w:color="auto"/>
            <w:left w:val="none" w:sz="0" w:space="0" w:color="auto"/>
            <w:bottom w:val="none" w:sz="0" w:space="0" w:color="auto"/>
            <w:right w:val="none" w:sz="0" w:space="0" w:color="auto"/>
          </w:divBdr>
        </w:div>
        <w:div w:id="1497724741">
          <w:marLeft w:val="640"/>
          <w:marRight w:val="0"/>
          <w:marTop w:val="0"/>
          <w:marBottom w:val="0"/>
          <w:divBdr>
            <w:top w:val="none" w:sz="0" w:space="0" w:color="auto"/>
            <w:left w:val="none" w:sz="0" w:space="0" w:color="auto"/>
            <w:bottom w:val="none" w:sz="0" w:space="0" w:color="auto"/>
            <w:right w:val="none" w:sz="0" w:space="0" w:color="auto"/>
          </w:divBdr>
        </w:div>
        <w:div w:id="1521509195">
          <w:marLeft w:val="640"/>
          <w:marRight w:val="0"/>
          <w:marTop w:val="0"/>
          <w:marBottom w:val="0"/>
          <w:divBdr>
            <w:top w:val="none" w:sz="0" w:space="0" w:color="auto"/>
            <w:left w:val="none" w:sz="0" w:space="0" w:color="auto"/>
            <w:bottom w:val="none" w:sz="0" w:space="0" w:color="auto"/>
            <w:right w:val="none" w:sz="0" w:space="0" w:color="auto"/>
          </w:divBdr>
        </w:div>
        <w:div w:id="1556040884">
          <w:marLeft w:val="640"/>
          <w:marRight w:val="0"/>
          <w:marTop w:val="0"/>
          <w:marBottom w:val="0"/>
          <w:divBdr>
            <w:top w:val="none" w:sz="0" w:space="0" w:color="auto"/>
            <w:left w:val="none" w:sz="0" w:space="0" w:color="auto"/>
            <w:bottom w:val="none" w:sz="0" w:space="0" w:color="auto"/>
            <w:right w:val="none" w:sz="0" w:space="0" w:color="auto"/>
          </w:divBdr>
        </w:div>
        <w:div w:id="1561018434">
          <w:marLeft w:val="640"/>
          <w:marRight w:val="0"/>
          <w:marTop w:val="0"/>
          <w:marBottom w:val="0"/>
          <w:divBdr>
            <w:top w:val="none" w:sz="0" w:space="0" w:color="auto"/>
            <w:left w:val="none" w:sz="0" w:space="0" w:color="auto"/>
            <w:bottom w:val="none" w:sz="0" w:space="0" w:color="auto"/>
            <w:right w:val="none" w:sz="0" w:space="0" w:color="auto"/>
          </w:divBdr>
        </w:div>
        <w:div w:id="1602295421">
          <w:marLeft w:val="640"/>
          <w:marRight w:val="0"/>
          <w:marTop w:val="0"/>
          <w:marBottom w:val="0"/>
          <w:divBdr>
            <w:top w:val="none" w:sz="0" w:space="0" w:color="auto"/>
            <w:left w:val="none" w:sz="0" w:space="0" w:color="auto"/>
            <w:bottom w:val="none" w:sz="0" w:space="0" w:color="auto"/>
            <w:right w:val="none" w:sz="0" w:space="0" w:color="auto"/>
          </w:divBdr>
        </w:div>
        <w:div w:id="1606424891">
          <w:marLeft w:val="640"/>
          <w:marRight w:val="0"/>
          <w:marTop w:val="0"/>
          <w:marBottom w:val="0"/>
          <w:divBdr>
            <w:top w:val="none" w:sz="0" w:space="0" w:color="auto"/>
            <w:left w:val="none" w:sz="0" w:space="0" w:color="auto"/>
            <w:bottom w:val="none" w:sz="0" w:space="0" w:color="auto"/>
            <w:right w:val="none" w:sz="0" w:space="0" w:color="auto"/>
          </w:divBdr>
        </w:div>
        <w:div w:id="1623801700">
          <w:marLeft w:val="640"/>
          <w:marRight w:val="0"/>
          <w:marTop w:val="0"/>
          <w:marBottom w:val="0"/>
          <w:divBdr>
            <w:top w:val="none" w:sz="0" w:space="0" w:color="auto"/>
            <w:left w:val="none" w:sz="0" w:space="0" w:color="auto"/>
            <w:bottom w:val="none" w:sz="0" w:space="0" w:color="auto"/>
            <w:right w:val="none" w:sz="0" w:space="0" w:color="auto"/>
          </w:divBdr>
        </w:div>
        <w:div w:id="1628008790">
          <w:marLeft w:val="640"/>
          <w:marRight w:val="0"/>
          <w:marTop w:val="0"/>
          <w:marBottom w:val="0"/>
          <w:divBdr>
            <w:top w:val="none" w:sz="0" w:space="0" w:color="auto"/>
            <w:left w:val="none" w:sz="0" w:space="0" w:color="auto"/>
            <w:bottom w:val="none" w:sz="0" w:space="0" w:color="auto"/>
            <w:right w:val="none" w:sz="0" w:space="0" w:color="auto"/>
          </w:divBdr>
        </w:div>
        <w:div w:id="1628318100">
          <w:marLeft w:val="640"/>
          <w:marRight w:val="0"/>
          <w:marTop w:val="0"/>
          <w:marBottom w:val="0"/>
          <w:divBdr>
            <w:top w:val="none" w:sz="0" w:space="0" w:color="auto"/>
            <w:left w:val="none" w:sz="0" w:space="0" w:color="auto"/>
            <w:bottom w:val="none" w:sz="0" w:space="0" w:color="auto"/>
            <w:right w:val="none" w:sz="0" w:space="0" w:color="auto"/>
          </w:divBdr>
        </w:div>
        <w:div w:id="1704289257">
          <w:marLeft w:val="640"/>
          <w:marRight w:val="0"/>
          <w:marTop w:val="0"/>
          <w:marBottom w:val="0"/>
          <w:divBdr>
            <w:top w:val="none" w:sz="0" w:space="0" w:color="auto"/>
            <w:left w:val="none" w:sz="0" w:space="0" w:color="auto"/>
            <w:bottom w:val="none" w:sz="0" w:space="0" w:color="auto"/>
            <w:right w:val="none" w:sz="0" w:space="0" w:color="auto"/>
          </w:divBdr>
        </w:div>
        <w:div w:id="1705868115">
          <w:marLeft w:val="640"/>
          <w:marRight w:val="0"/>
          <w:marTop w:val="0"/>
          <w:marBottom w:val="0"/>
          <w:divBdr>
            <w:top w:val="none" w:sz="0" w:space="0" w:color="auto"/>
            <w:left w:val="none" w:sz="0" w:space="0" w:color="auto"/>
            <w:bottom w:val="none" w:sz="0" w:space="0" w:color="auto"/>
            <w:right w:val="none" w:sz="0" w:space="0" w:color="auto"/>
          </w:divBdr>
        </w:div>
        <w:div w:id="1712075496">
          <w:marLeft w:val="640"/>
          <w:marRight w:val="0"/>
          <w:marTop w:val="0"/>
          <w:marBottom w:val="0"/>
          <w:divBdr>
            <w:top w:val="none" w:sz="0" w:space="0" w:color="auto"/>
            <w:left w:val="none" w:sz="0" w:space="0" w:color="auto"/>
            <w:bottom w:val="none" w:sz="0" w:space="0" w:color="auto"/>
            <w:right w:val="none" w:sz="0" w:space="0" w:color="auto"/>
          </w:divBdr>
        </w:div>
        <w:div w:id="1719670823">
          <w:marLeft w:val="640"/>
          <w:marRight w:val="0"/>
          <w:marTop w:val="0"/>
          <w:marBottom w:val="0"/>
          <w:divBdr>
            <w:top w:val="none" w:sz="0" w:space="0" w:color="auto"/>
            <w:left w:val="none" w:sz="0" w:space="0" w:color="auto"/>
            <w:bottom w:val="none" w:sz="0" w:space="0" w:color="auto"/>
            <w:right w:val="none" w:sz="0" w:space="0" w:color="auto"/>
          </w:divBdr>
        </w:div>
        <w:div w:id="1738937464">
          <w:marLeft w:val="640"/>
          <w:marRight w:val="0"/>
          <w:marTop w:val="0"/>
          <w:marBottom w:val="0"/>
          <w:divBdr>
            <w:top w:val="none" w:sz="0" w:space="0" w:color="auto"/>
            <w:left w:val="none" w:sz="0" w:space="0" w:color="auto"/>
            <w:bottom w:val="none" w:sz="0" w:space="0" w:color="auto"/>
            <w:right w:val="none" w:sz="0" w:space="0" w:color="auto"/>
          </w:divBdr>
        </w:div>
        <w:div w:id="1743288559">
          <w:marLeft w:val="640"/>
          <w:marRight w:val="0"/>
          <w:marTop w:val="0"/>
          <w:marBottom w:val="0"/>
          <w:divBdr>
            <w:top w:val="none" w:sz="0" w:space="0" w:color="auto"/>
            <w:left w:val="none" w:sz="0" w:space="0" w:color="auto"/>
            <w:bottom w:val="none" w:sz="0" w:space="0" w:color="auto"/>
            <w:right w:val="none" w:sz="0" w:space="0" w:color="auto"/>
          </w:divBdr>
        </w:div>
        <w:div w:id="1756854699">
          <w:marLeft w:val="640"/>
          <w:marRight w:val="0"/>
          <w:marTop w:val="0"/>
          <w:marBottom w:val="0"/>
          <w:divBdr>
            <w:top w:val="none" w:sz="0" w:space="0" w:color="auto"/>
            <w:left w:val="none" w:sz="0" w:space="0" w:color="auto"/>
            <w:bottom w:val="none" w:sz="0" w:space="0" w:color="auto"/>
            <w:right w:val="none" w:sz="0" w:space="0" w:color="auto"/>
          </w:divBdr>
        </w:div>
        <w:div w:id="1763187789">
          <w:marLeft w:val="640"/>
          <w:marRight w:val="0"/>
          <w:marTop w:val="0"/>
          <w:marBottom w:val="0"/>
          <w:divBdr>
            <w:top w:val="none" w:sz="0" w:space="0" w:color="auto"/>
            <w:left w:val="none" w:sz="0" w:space="0" w:color="auto"/>
            <w:bottom w:val="none" w:sz="0" w:space="0" w:color="auto"/>
            <w:right w:val="none" w:sz="0" w:space="0" w:color="auto"/>
          </w:divBdr>
        </w:div>
        <w:div w:id="1766029827">
          <w:marLeft w:val="640"/>
          <w:marRight w:val="0"/>
          <w:marTop w:val="0"/>
          <w:marBottom w:val="0"/>
          <w:divBdr>
            <w:top w:val="none" w:sz="0" w:space="0" w:color="auto"/>
            <w:left w:val="none" w:sz="0" w:space="0" w:color="auto"/>
            <w:bottom w:val="none" w:sz="0" w:space="0" w:color="auto"/>
            <w:right w:val="none" w:sz="0" w:space="0" w:color="auto"/>
          </w:divBdr>
        </w:div>
        <w:div w:id="1853296810">
          <w:marLeft w:val="640"/>
          <w:marRight w:val="0"/>
          <w:marTop w:val="0"/>
          <w:marBottom w:val="0"/>
          <w:divBdr>
            <w:top w:val="none" w:sz="0" w:space="0" w:color="auto"/>
            <w:left w:val="none" w:sz="0" w:space="0" w:color="auto"/>
            <w:bottom w:val="none" w:sz="0" w:space="0" w:color="auto"/>
            <w:right w:val="none" w:sz="0" w:space="0" w:color="auto"/>
          </w:divBdr>
        </w:div>
        <w:div w:id="1879973665">
          <w:marLeft w:val="640"/>
          <w:marRight w:val="0"/>
          <w:marTop w:val="0"/>
          <w:marBottom w:val="0"/>
          <w:divBdr>
            <w:top w:val="none" w:sz="0" w:space="0" w:color="auto"/>
            <w:left w:val="none" w:sz="0" w:space="0" w:color="auto"/>
            <w:bottom w:val="none" w:sz="0" w:space="0" w:color="auto"/>
            <w:right w:val="none" w:sz="0" w:space="0" w:color="auto"/>
          </w:divBdr>
        </w:div>
        <w:div w:id="1940213923">
          <w:marLeft w:val="640"/>
          <w:marRight w:val="0"/>
          <w:marTop w:val="0"/>
          <w:marBottom w:val="0"/>
          <w:divBdr>
            <w:top w:val="none" w:sz="0" w:space="0" w:color="auto"/>
            <w:left w:val="none" w:sz="0" w:space="0" w:color="auto"/>
            <w:bottom w:val="none" w:sz="0" w:space="0" w:color="auto"/>
            <w:right w:val="none" w:sz="0" w:space="0" w:color="auto"/>
          </w:divBdr>
        </w:div>
        <w:div w:id="1972052803">
          <w:marLeft w:val="640"/>
          <w:marRight w:val="0"/>
          <w:marTop w:val="0"/>
          <w:marBottom w:val="0"/>
          <w:divBdr>
            <w:top w:val="none" w:sz="0" w:space="0" w:color="auto"/>
            <w:left w:val="none" w:sz="0" w:space="0" w:color="auto"/>
            <w:bottom w:val="none" w:sz="0" w:space="0" w:color="auto"/>
            <w:right w:val="none" w:sz="0" w:space="0" w:color="auto"/>
          </w:divBdr>
        </w:div>
        <w:div w:id="2009207666">
          <w:marLeft w:val="640"/>
          <w:marRight w:val="0"/>
          <w:marTop w:val="0"/>
          <w:marBottom w:val="0"/>
          <w:divBdr>
            <w:top w:val="none" w:sz="0" w:space="0" w:color="auto"/>
            <w:left w:val="none" w:sz="0" w:space="0" w:color="auto"/>
            <w:bottom w:val="none" w:sz="0" w:space="0" w:color="auto"/>
            <w:right w:val="none" w:sz="0" w:space="0" w:color="auto"/>
          </w:divBdr>
        </w:div>
        <w:div w:id="2057046222">
          <w:marLeft w:val="640"/>
          <w:marRight w:val="0"/>
          <w:marTop w:val="0"/>
          <w:marBottom w:val="0"/>
          <w:divBdr>
            <w:top w:val="none" w:sz="0" w:space="0" w:color="auto"/>
            <w:left w:val="none" w:sz="0" w:space="0" w:color="auto"/>
            <w:bottom w:val="none" w:sz="0" w:space="0" w:color="auto"/>
            <w:right w:val="none" w:sz="0" w:space="0" w:color="auto"/>
          </w:divBdr>
        </w:div>
        <w:div w:id="2073650098">
          <w:marLeft w:val="640"/>
          <w:marRight w:val="0"/>
          <w:marTop w:val="0"/>
          <w:marBottom w:val="0"/>
          <w:divBdr>
            <w:top w:val="none" w:sz="0" w:space="0" w:color="auto"/>
            <w:left w:val="none" w:sz="0" w:space="0" w:color="auto"/>
            <w:bottom w:val="none" w:sz="0" w:space="0" w:color="auto"/>
            <w:right w:val="none" w:sz="0" w:space="0" w:color="auto"/>
          </w:divBdr>
        </w:div>
      </w:divsChild>
    </w:div>
    <w:div w:id="2080665402">
      <w:bodyDiv w:val="1"/>
      <w:marLeft w:val="0"/>
      <w:marRight w:val="0"/>
      <w:marTop w:val="0"/>
      <w:marBottom w:val="0"/>
      <w:divBdr>
        <w:top w:val="none" w:sz="0" w:space="0" w:color="auto"/>
        <w:left w:val="none" w:sz="0" w:space="0" w:color="auto"/>
        <w:bottom w:val="none" w:sz="0" w:space="0" w:color="auto"/>
        <w:right w:val="none" w:sz="0" w:space="0" w:color="auto"/>
      </w:divBdr>
      <w:divsChild>
        <w:div w:id="1379933725">
          <w:marLeft w:val="640"/>
          <w:marRight w:val="0"/>
          <w:marTop w:val="0"/>
          <w:marBottom w:val="0"/>
          <w:divBdr>
            <w:top w:val="none" w:sz="0" w:space="0" w:color="auto"/>
            <w:left w:val="none" w:sz="0" w:space="0" w:color="auto"/>
            <w:bottom w:val="none" w:sz="0" w:space="0" w:color="auto"/>
            <w:right w:val="none" w:sz="0" w:space="0" w:color="auto"/>
          </w:divBdr>
        </w:div>
        <w:div w:id="1526098951">
          <w:marLeft w:val="640"/>
          <w:marRight w:val="0"/>
          <w:marTop w:val="0"/>
          <w:marBottom w:val="0"/>
          <w:divBdr>
            <w:top w:val="none" w:sz="0" w:space="0" w:color="auto"/>
            <w:left w:val="none" w:sz="0" w:space="0" w:color="auto"/>
            <w:bottom w:val="none" w:sz="0" w:space="0" w:color="auto"/>
            <w:right w:val="none" w:sz="0" w:space="0" w:color="auto"/>
          </w:divBdr>
        </w:div>
        <w:div w:id="2063795393">
          <w:marLeft w:val="640"/>
          <w:marRight w:val="0"/>
          <w:marTop w:val="0"/>
          <w:marBottom w:val="0"/>
          <w:divBdr>
            <w:top w:val="none" w:sz="0" w:space="0" w:color="auto"/>
            <w:left w:val="none" w:sz="0" w:space="0" w:color="auto"/>
            <w:bottom w:val="none" w:sz="0" w:space="0" w:color="auto"/>
            <w:right w:val="none" w:sz="0" w:space="0" w:color="auto"/>
          </w:divBdr>
        </w:div>
        <w:div w:id="1615400475">
          <w:marLeft w:val="640"/>
          <w:marRight w:val="0"/>
          <w:marTop w:val="0"/>
          <w:marBottom w:val="0"/>
          <w:divBdr>
            <w:top w:val="none" w:sz="0" w:space="0" w:color="auto"/>
            <w:left w:val="none" w:sz="0" w:space="0" w:color="auto"/>
            <w:bottom w:val="none" w:sz="0" w:space="0" w:color="auto"/>
            <w:right w:val="none" w:sz="0" w:space="0" w:color="auto"/>
          </w:divBdr>
        </w:div>
        <w:div w:id="945622924">
          <w:marLeft w:val="640"/>
          <w:marRight w:val="0"/>
          <w:marTop w:val="0"/>
          <w:marBottom w:val="0"/>
          <w:divBdr>
            <w:top w:val="none" w:sz="0" w:space="0" w:color="auto"/>
            <w:left w:val="none" w:sz="0" w:space="0" w:color="auto"/>
            <w:bottom w:val="none" w:sz="0" w:space="0" w:color="auto"/>
            <w:right w:val="none" w:sz="0" w:space="0" w:color="auto"/>
          </w:divBdr>
        </w:div>
        <w:div w:id="1796210694">
          <w:marLeft w:val="640"/>
          <w:marRight w:val="0"/>
          <w:marTop w:val="0"/>
          <w:marBottom w:val="0"/>
          <w:divBdr>
            <w:top w:val="none" w:sz="0" w:space="0" w:color="auto"/>
            <w:left w:val="none" w:sz="0" w:space="0" w:color="auto"/>
            <w:bottom w:val="none" w:sz="0" w:space="0" w:color="auto"/>
            <w:right w:val="none" w:sz="0" w:space="0" w:color="auto"/>
          </w:divBdr>
        </w:div>
        <w:div w:id="1682970873">
          <w:marLeft w:val="640"/>
          <w:marRight w:val="0"/>
          <w:marTop w:val="0"/>
          <w:marBottom w:val="0"/>
          <w:divBdr>
            <w:top w:val="none" w:sz="0" w:space="0" w:color="auto"/>
            <w:left w:val="none" w:sz="0" w:space="0" w:color="auto"/>
            <w:bottom w:val="none" w:sz="0" w:space="0" w:color="auto"/>
            <w:right w:val="none" w:sz="0" w:space="0" w:color="auto"/>
          </w:divBdr>
        </w:div>
        <w:div w:id="362681123">
          <w:marLeft w:val="640"/>
          <w:marRight w:val="0"/>
          <w:marTop w:val="0"/>
          <w:marBottom w:val="0"/>
          <w:divBdr>
            <w:top w:val="none" w:sz="0" w:space="0" w:color="auto"/>
            <w:left w:val="none" w:sz="0" w:space="0" w:color="auto"/>
            <w:bottom w:val="none" w:sz="0" w:space="0" w:color="auto"/>
            <w:right w:val="none" w:sz="0" w:space="0" w:color="auto"/>
          </w:divBdr>
        </w:div>
        <w:div w:id="765884138">
          <w:marLeft w:val="640"/>
          <w:marRight w:val="0"/>
          <w:marTop w:val="0"/>
          <w:marBottom w:val="0"/>
          <w:divBdr>
            <w:top w:val="none" w:sz="0" w:space="0" w:color="auto"/>
            <w:left w:val="none" w:sz="0" w:space="0" w:color="auto"/>
            <w:bottom w:val="none" w:sz="0" w:space="0" w:color="auto"/>
            <w:right w:val="none" w:sz="0" w:space="0" w:color="auto"/>
          </w:divBdr>
        </w:div>
        <w:div w:id="139199947">
          <w:marLeft w:val="640"/>
          <w:marRight w:val="0"/>
          <w:marTop w:val="0"/>
          <w:marBottom w:val="0"/>
          <w:divBdr>
            <w:top w:val="none" w:sz="0" w:space="0" w:color="auto"/>
            <w:left w:val="none" w:sz="0" w:space="0" w:color="auto"/>
            <w:bottom w:val="none" w:sz="0" w:space="0" w:color="auto"/>
            <w:right w:val="none" w:sz="0" w:space="0" w:color="auto"/>
          </w:divBdr>
        </w:div>
        <w:div w:id="997808694">
          <w:marLeft w:val="640"/>
          <w:marRight w:val="0"/>
          <w:marTop w:val="0"/>
          <w:marBottom w:val="0"/>
          <w:divBdr>
            <w:top w:val="none" w:sz="0" w:space="0" w:color="auto"/>
            <w:left w:val="none" w:sz="0" w:space="0" w:color="auto"/>
            <w:bottom w:val="none" w:sz="0" w:space="0" w:color="auto"/>
            <w:right w:val="none" w:sz="0" w:space="0" w:color="auto"/>
          </w:divBdr>
        </w:div>
        <w:div w:id="1593122873">
          <w:marLeft w:val="640"/>
          <w:marRight w:val="0"/>
          <w:marTop w:val="0"/>
          <w:marBottom w:val="0"/>
          <w:divBdr>
            <w:top w:val="none" w:sz="0" w:space="0" w:color="auto"/>
            <w:left w:val="none" w:sz="0" w:space="0" w:color="auto"/>
            <w:bottom w:val="none" w:sz="0" w:space="0" w:color="auto"/>
            <w:right w:val="none" w:sz="0" w:space="0" w:color="auto"/>
          </w:divBdr>
        </w:div>
        <w:div w:id="1225528545">
          <w:marLeft w:val="640"/>
          <w:marRight w:val="0"/>
          <w:marTop w:val="0"/>
          <w:marBottom w:val="0"/>
          <w:divBdr>
            <w:top w:val="none" w:sz="0" w:space="0" w:color="auto"/>
            <w:left w:val="none" w:sz="0" w:space="0" w:color="auto"/>
            <w:bottom w:val="none" w:sz="0" w:space="0" w:color="auto"/>
            <w:right w:val="none" w:sz="0" w:space="0" w:color="auto"/>
          </w:divBdr>
        </w:div>
        <w:div w:id="465394815">
          <w:marLeft w:val="640"/>
          <w:marRight w:val="0"/>
          <w:marTop w:val="0"/>
          <w:marBottom w:val="0"/>
          <w:divBdr>
            <w:top w:val="none" w:sz="0" w:space="0" w:color="auto"/>
            <w:left w:val="none" w:sz="0" w:space="0" w:color="auto"/>
            <w:bottom w:val="none" w:sz="0" w:space="0" w:color="auto"/>
            <w:right w:val="none" w:sz="0" w:space="0" w:color="auto"/>
          </w:divBdr>
        </w:div>
        <w:div w:id="719280403">
          <w:marLeft w:val="640"/>
          <w:marRight w:val="0"/>
          <w:marTop w:val="0"/>
          <w:marBottom w:val="0"/>
          <w:divBdr>
            <w:top w:val="none" w:sz="0" w:space="0" w:color="auto"/>
            <w:left w:val="none" w:sz="0" w:space="0" w:color="auto"/>
            <w:bottom w:val="none" w:sz="0" w:space="0" w:color="auto"/>
            <w:right w:val="none" w:sz="0" w:space="0" w:color="auto"/>
          </w:divBdr>
        </w:div>
        <w:div w:id="1123310664">
          <w:marLeft w:val="640"/>
          <w:marRight w:val="0"/>
          <w:marTop w:val="0"/>
          <w:marBottom w:val="0"/>
          <w:divBdr>
            <w:top w:val="none" w:sz="0" w:space="0" w:color="auto"/>
            <w:left w:val="none" w:sz="0" w:space="0" w:color="auto"/>
            <w:bottom w:val="none" w:sz="0" w:space="0" w:color="auto"/>
            <w:right w:val="none" w:sz="0" w:space="0" w:color="auto"/>
          </w:divBdr>
        </w:div>
        <w:div w:id="1465737559">
          <w:marLeft w:val="640"/>
          <w:marRight w:val="0"/>
          <w:marTop w:val="0"/>
          <w:marBottom w:val="0"/>
          <w:divBdr>
            <w:top w:val="none" w:sz="0" w:space="0" w:color="auto"/>
            <w:left w:val="none" w:sz="0" w:space="0" w:color="auto"/>
            <w:bottom w:val="none" w:sz="0" w:space="0" w:color="auto"/>
            <w:right w:val="none" w:sz="0" w:space="0" w:color="auto"/>
          </w:divBdr>
        </w:div>
        <w:div w:id="1890651831">
          <w:marLeft w:val="640"/>
          <w:marRight w:val="0"/>
          <w:marTop w:val="0"/>
          <w:marBottom w:val="0"/>
          <w:divBdr>
            <w:top w:val="none" w:sz="0" w:space="0" w:color="auto"/>
            <w:left w:val="none" w:sz="0" w:space="0" w:color="auto"/>
            <w:bottom w:val="none" w:sz="0" w:space="0" w:color="auto"/>
            <w:right w:val="none" w:sz="0" w:space="0" w:color="auto"/>
          </w:divBdr>
        </w:div>
        <w:div w:id="412510065">
          <w:marLeft w:val="640"/>
          <w:marRight w:val="0"/>
          <w:marTop w:val="0"/>
          <w:marBottom w:val="0"/>
          <w:divBdr>
            <w:top w:val="none" w:sz="0" w:space="0" w:color="auto"/>
            <w:left w:val="none" w:sz="0" w:space="0" w:color="auto"/>
            <w:bottom w:val="none" w:sz="0" w:space="0" w:color="auto"/>
            <w:right w:val="none" w:sz="0" w:space="0" w:color="auto"/>
          </w:divBdr>
        </w:div>
        <w:div w:id="176046685">
          <w:marLeft w:val="640"/>
          <w:marRight w:val="0"/>
          <w:marTop w:val="0"/>
          <w:marBottom w:val="0"/>
          <w:divBdr>
            <w:top w:val="none" w:sz="0" w:space="0" w:color="auto"/>
            <w:left w:val="none" w:sz="0" w:space="0" w:color="auto"/>
            <w:bottom w:val="none" w:sz="0" w:space="0" w:color="auto"/>
            <w:right w:val="none" w:sz="0" w:space="0" w:color="auto"/>
          </w:divBdr>
        </w:div>
        <w:div w:id="218592334">
          <w:marLeft w:val="640"/>
          <w:marRight w:val="0"/>
          <w:marTop w:val="0"/>
          <w:marBottom w:val="0"/>
          <w:divBdr>
            <w:top w:val="none" w:sz="0" w:space="0" w:color="auto"/>
            <w:left w:val="none" w:sz="0" w:space="0" w:color="auto"/>
            <w:bottom w:val="none" w:sz="0" w:space="0" w:color="auto"/>
            <w:right w:val="none" w:sz="0" w:space="0" w:color="auto"/>
          </w:divBdr>
        </w:div>
        <w:div w:id="245000668">
          <w:marLeft w:val="640"/>
          <w:marRight w:val="0"/>
          <w:marTop w:val="0"/>
          <w:marBottom w:val="0"/>
          <w:divBdr>
            <w:top w:val="none" w:sz="0" w:space="0" w:color="auto"/>
            <w:left w:val="none" w:sz="0" w:space="0" w:color="auto"/>
            <w:bottom w:val="none" w:sz="0" w:space="0" w:color="auto"/>
            <w:right w:val="none" w:sz="0" w:space="0" w:color="auto"/>
          </w:divBdr>
        </w:div>
        <w:div w:id="1438477727">
          <w:marLeft w:val="640"/>
          <w:marRight w:val="0"/>
          <w:marTop w:val="0"/>
          <w:marBottom w:val="0"/>
          <w:divBdr>
            <w:top w:val="none" w:sz="0" w:space="0" w:color="auto"/>
            <w:left w:val="none" w:sz="0" w:space="0" w:color="auto"/>
            <w:bottom w:val="none" w:sz="0" w:space="0" w:color="auto"/>
            <w:right w:val="none" w:sz="0" w:space="0" w:color="auto"/>
          </w:divBdr>
        </w:div>
        <w:div w:id="461115257">
          <w:marLeft w:val="640"/>
          <w:marRight w:val="0"/>
          <w:marTop w:val="0"/>
          <w:marBottom w:val="0"/>
          <w:divBdr>
            <w:top w:val="none" w:sz="0" w:space="0" w:color="auto"/>
            <w:left w:val="none" w:sz="0" w:space="0" w:color="auto"/>
            <w:bottom w:val="none" w:sz="0" w:space="0" w:color="auto"/>
            <w:right w:val="none" w:sz="0" w:space="0" w:color="auto"/>
          </w:divBdr>
        </w:div>
        <w:div w:id="734200690">
          <w:marLeft w:val="640"/>
          <w:marRight w:val="0"/>
          <w:marTop w:val="0"/>
          <w:marBottom w:val="0"/>
          <w:divBdr>
            <w:top w:val="none" w:sz="0" w:space="0" w:color="auto"/>
            <w:left w:val="none" w:sz="0" w:space="0" w:color="auto"/>
            <w:bottom w:val="none" w:sz="0" w:space="0" w:color="auto"/>
            <w:right w:val="none" w:sz="0" w:space="0" w:color="auto"/>
          </w:divBdr>
        </w:div>
        <w:div w:id="973681743">
          <w:marLeft w:val="640"/>
          <w:marRight w:val="0"/>
          <w:marTop w:val="0"/>
          <w:marBottom w:val="0"/>
          <w:divBdr>
            <w:top w:val="none" w:sz="0" w:space="0" w:color="auto"/>
            <w:left w:val="none" w:sz="0" w:space="0" w:color="auto"/>
            <w:bottom w:val="none" w:sz="0" w:space="0" w:color="auto"/>
            <w:right w:val="none" w:sz="0" w:space="0" w:color="auto"/>
          </w:divBdr>
        </w:div>
        <w:div w:id="1368292373">
          <w:marLeft w:val="640"/>
          <w:marRight w:val="0"/>
          <w:marTop w:val="0"/>
          <w:marBottom w:val="0"/>
          <w:divBdr>
            <w:top w:val="none" w:sz="0" w:space="0" w:color="auto"/>
            <w:left w:val="none" w:sz="0" w:space="0" w:color="auto"/>
            <w:bottom w:val="none" w:sz="0" w:space="0" w:color="auto"/>
            <w:right w:val="none" w:sz="0" w:space="0" w:color="auto"/>
          </w:divBdr>
        </w:div>
        <w:div w:id="1580603867">
          <w:marLeft w:val="640"/>
          <w:marRight w:val="0"/>
          <w:marTop w:val="0"/>
          <w:marBottom w:val="0"/>
          <w:divBdr>
            <w:top w:val="none" w:sz="0" w:space="0" w:color="auto"/>
            <w:left w:val="none" w:sz="0" w:space="0" w:color="auto"/>
            <w:bottom w:val="none" w:sz="0" w:space="0" w:color="auto"/>
            <w:right w:val="none" w:sz="0" w:space="0" w:color="auto"/>
          </w:divBdr>
        </w:div>
        <w:div w:id="1716274069">
          <w:marLeft w:val="640"/>
          <w:marRight w:val="0"/>
          <w:marTop w:val="0"/>
          <w:marBottom w:val="0"/>
          <w:divBdr>
            <w:top w:val="none" w:sz="0" w:space="0" w:color="auto"/>
            <w:left w:val="none" w:sz="0" w:space="0" w:color="auto"/>
            <w:bottom w:val="none" w:sz="0" w:space="0" w:color="auto"/>
            <w:right w:val="none" w:sz="0" w:space="0" w:color="auto"/>
          </w:divBdr>
        </w:div>
        <w:div w:id="1129859132">
          <w:marLeft w:val="640"/>
          <w:marRight w:val="0"/>
          <w:marTop w:val="0"/>
          <w:marBottom w:val="0"/>
          <w:divBdr>
            <w:top w:val="none" w:sz="0" w:space="0" w:color="auto"/>
            <w:left w:val="none" w:sz="0" w:space="0" w:color="auto"/>
            <w:bottom w:val="none" w:sz="0" w:space="0" w:color="auto"/>
            <w:right w:val="none" w:sz="0" w:space="0" w:color="auto"/>
          </w:divBdr>
        </w:div>
        <w:div w:id="1307470123">
          <w:marLeft w:val="640"/>
          <w:marRight w:val="0"/>
          <w:marTop w:val="0"/>
          <w:marBottom w:val="0"/>
          <w:divBdr>
            <w:top w:val="none" w:sz="0" w:space="0" w:color="auto"/>
            <w:left w:val="none" w:sz="0" w:space="0" w:color="auto"/>
            <w:bottom w:val="none" w:sz="0" w:space="0" w:color="auto"/>
            <w:right w:val="none" w:sz="0" w:space="0" w:color="auto"/>
          </w:divBdr>
        </w:div>
        <w:div w:id="1129592469">
          <w:marLeft w:val="640"/>
          <w:marRight w:val="0"/>
          <w:marTop w:val="0"/>
          <w:marBottom w:val="0"/>
          <w:divBdr>
            <w:top w:val="none" w:sz="0" w:space="0" w:color="auto"/>
            <w:left w:val="none" w:sz="0" w:space="0" w:color="auto"/>
            <w:bottom w:val="none" w:sz="0" w:space="0" w:color="auto"/>
            <w:right w:val="none" w:sz="0" w:space="0" w:color="auto"/>
          </w:divBdr>
        </w:div>
        <w:div w:id="168834849">
          <w:marLeft w:val="640"/>
          <w:marRight w:val="0"/>
          <w:marTop w:val="0"/>
          <w:marBottom w:val="0"/>
          <w:divBdr>
            <w:top w:val="none" w:sz="0" w:space="0" w:color="auto"/>
            <w:left w:val="none" w:sz="0" w:space="0" w:color="auto"/>
            <w:bottom w:val="none" w:sz="0" w:space="0" w:color="auto"/>
            <w:right w:val="none" w:sz="0" w:space="0" w:color="auto"/>
          </w:divBdr>
        </w:div>
        <w:div w:id="2070183602">
          <w:marLeft w:val="640"/>
          <w:marRight w:val="0"/>
          <w:marTop w:val="0"/>
          <w:marBottom w:val="0"/>
          <w:divBdr>
            <w:top w:val="none" w:sz="0" w:space="0" w:color="auto"/>
            <w:left w:val="none" w:sz="0" w:space="0" w:color="auto"/>
            <w:bottom w:val="none" w:sz="0" w:space="0" w:color="auto"/>
            <w:right w:val="none" w:sz="0" w:space="0" w:color="auto"/>
          </w:divBdr>
        </w:div>
        <w:div w:id="376130070">
          <w:marLeft w:val="640"/>
          <w:marRight w:val="0"/>
          <w:marTop w:val="0"/>
          <w:marBottom w:val="0"/>
          <w:divBdr>
            <w:top w:val="none" w:sz="0" w:space="0" w:color="auto"/>
            <w:left w:val="none" w:sz="0" w:space="0" w:color="auto"/>
            <w:bottom w:val="none" w:sz="0" w:space="0" w:color="auto"/>
            <w:right w:val="none" w:sz="0" w:space="0" w:color="auto"/>
          </w:divBdr>
        </w:div>
        <w:div w:id="1411151088">
          <w:marLeft w:val="640"/>
          <w:marRight w:val="0"/>
          <w:marTop w:val="0"/>
          <w:marBottom w:val="0"/>
          <w:divBdr>
            <w:top w:val="none" w:sz="0" w:space="0" w:color="auto"/>
            <w:left w:val="none" w:sz="0" w:space="0" w:color="auto"/>
            <w:bottom w:val="none" w:sz="0" w:space="0" w:color="auto"/>
            <w:right w:val="none" w:sz="0" w:space="0" w:color="auto"/>
          </w:divBdr>
        </w:div>
        <w:div w:id="1158501706">
          <w:marLeft w:val="640"/>
          <w:marRight w:val="0"/>
          <w:marTop w:val="0"/>
          <w:marBottom w:val="0"/>
          <w:divBdr>
            <w:top w:val="none" w:sz="0" w:space="0" w:color="auto"/>
            <w:left w:val="none" w:sz="0" w:space="0" w:color="auto"/>
            <w:bottom w:val="none" w:sz="0" w:space="0" w:color="auto"/>
            <w:right w:val="none" w:sz="0" w:space="0" w:color="auto"/>
          </w:divBdr>
        </w:div>
        <w:div w:id="356853492">
          <w:marLeft w:val="640"/>
          <w:marRight w:val="0"/>
          <w:marTop w:val="0"/>
          <w:marBottom w:val="0"/>
          <w:divBdr>
            <w:top w:val="none" w:sz="0" w:space="0" w:color="auto"/>
            <w:left w:val="none" w:sz="0" w:space="0" w:color="auto"/>
            <w:bottom w:val="none" w:sz="0" w:space="0" w:color="auto"/>
            <w:right w:val="none" w:sz="0" w:space="0" w:color="auto"/>
          </w:divBdr>
        </w:div>
        <w:div w:id="23020649">
          <w:marLeft w:val="640"/>
          <w:marRight w:val="0"/>
          <w:marTop w:val="0"/>
          <w:marBottom w:val="0"/>
          <w:divBdr>
            <w:top w:val="none" w:sz="0" w:space="0" w:color="auto"/>
            <w:left w:val="none" w:sz="0" w:space="0" w:color="auto"/>
            <w:bottom w:val="none" w:sz="0" w:space="0" w:color="auto"/>
            <w:right w:val="none" w:sz="0" w:space="0" w:color="auto"/>
          </w:divBdr>
        </w:div>
        <w:div w:id="167258375">
          <w:marLeft w:val="640"/>
          <w:marRight w:val="0"/>
          <w:marTop w:val="0"/>
          <w:marBottom w:val="0"/>
          <w:divBdr>
            <w:top w:val="none" w:sz="0" w:space="0" w:color="auto"/>
            <w:left w:val="none" w:sz="0" w:space="0" w:color="auto"/>
            <w:bottom w:val="none" w:sz="0" w:space="0" w:color="auto"/>
            <w:right w:val="none" w:sz="0" w:space="0" w:color="auto"/>
          </w:divBdr>
        </w:div>
        <w:div w:id="1944143146">
          <w:marLeft w:val="640"/>
          <w:marRight w:val="0"/>
          <w:marTop w:val="0"/>
          <w:marBottom w:val="0"/>
          <w:divBdr>
            <w:top w:val="none" w:sz="0" w:space="0" w:color="auto"/>
            <w:left w:val="none" w:sz="0" w:space="0" w:color="auto"/>
            <w:bottom w:val="none" w:sz="0" w:space="0" w:color="auto"/>
            <w:right w:val="none" w:sz="0" w:space="0" w:color="auto"/>
          </w:divBdr>
        </w:div>
        <w:div w:id="36782542">
          <w:marLeft w:val="640"/>
          <w:marRight w:val="0"/>
          <w:marTop w:val="0"/>
          <w:marBottom w:val="0"/>
          <w:divBdr>
            <w:top w:val="none" w:sz="0" w:space="0" w:color="auto"/>
            <w:left w:val="none" w:sz="0" w:space="0" w:color="auto"/>
            <w:bottom w:val="none" w:sz="0" w:space="0" w:color="auto"/>
            <w:right w:val="none" w:sz="0" w:space="0" w:color="auto"/>
          </w:divBdr>
        </w:div>
        <w:div w:id="414327530">
          <w:marLeft w:val="640"/>
          <w:marRight w:val="0"/>
          <w:marTop w:val="0"/>
          <w:marBottom w:val="0"/>
          <w:divBdr>
            <w:top w:val="none" w:sz="0" w:space="0" w:color="auto"/>
            <w:left w:val="none" w:sz="0" w:space="0" w:color="auto"/>
            <w:bottom w:val="none" w:sz="0" w:space="0" w:color="auto"/>
            <w:right w:val="none" w:sz="0" w:space="0" w:color="auto"/>
          </w:divBdr>
        </w:div>
        <w:div w:id="2077430792">
          <w:marLeft w:val="640"/>
          <w:marRight w:val="0"/>
          <w:marTop w:val="0"/>
          <w:marBottom w:val="0"/>
          <w:divBdr>
            <w:top w:val="none" w:sz="0" w:space="0" w:color="auto"/>
            <w:left w:val="none" w:sz="0" w:space="0" w:color="auto"/>
            <w:bottom w:val="none" w:sz="0" w:space="0" w:color="auto"/>
            <w:right w:val="none" w:sz="0" w:space="0" w:color="auto"/>
          </w:divBdr>
        </w:div>
        <w:div w:id="2060130476">
          <w:marLeft w:val="640"/>
          <w:marRight w:val="0"/>
          <w:marTop w:val="0"/>
          <w:marBottom w:val="0"/>
          <w:divBdr>
            <w:top w:val="none" w:sz="0" w:space="0" w:color="auto"/>
            <w:left w:val="none" w:sz="0" w:space="0" w:color="auto"/>
            <w:bottom w:val="none" w:sz="0" w:space="0" w:color="auto"/>
            <w:right w:val="none" w:sz="0" w:space="0" w:color="auto"/>
          </w:divBdr>
        </w:div>
        <w:div w:id="519319341">
          <w:marLeft w:val="640"/>
          <w:marRight w:val="0"/>
          <w:marTop w:val="0"/>
          <w:marBottom w:val="0"/>
          <w:divBdr>
            <w:top w:val="none" w:sz="0" w:space="0" w:color="auto"/>
            <w:left w:val="none" w:sz="0" w:space="0" w:color="auto"/>
            <w:bottom w:val="none" w:sz="0" w:space="0" w:color="auto"/>
            <w:right w:val="none" w:sz="0" w:space="0" w:color="auto"/>
          </w:divBdr>
        </w:div>
        <w:div w:id="2031451344">
          <w:marLeft w:val="640"/>
          <w:marRight w:val="0"/>
          <w:marTop w:val="0"/>
          <w:marBottom w:val="0"/>
          <w:divBdr>
            <w:top w:val="none" w:sz="0" w:space="0" w:color="auto"/>
            <w:left w:val="none" w:sz="0" w:space="0" w:color="auto"/>
            <w:bottom w:val="none" w:sz="0" w:space="0" w:color="auto"/>
            <w:right w:val="none" w:sz="0" w:space="0" w:color="auto"/>
          </w:divBdr>
        </w:div>
        <w:div w:id="1936666616">
          <w:marLeft w:val="640"/>
          <w:marRight w:val="0"/>
          <w:marTop w:val="0"/>
          <w:marBottom w:val="0"/>
          <w:divBdr>
            <w:top w:val="none" w:sz="0" w:space="0" w:color="auto"/>
            <w:left w:val="none" w:sz="0" w:space="0" w:color="auto"/>
            <w:bottom w:val="none" w:sz="0" w:space="0" w:color="auto"/>
            <w:right w:val="none" w:sz="0" w:space="0" w:color="auto"/>
          </w:divBdr>
        </w:div>
        <w:div w:id="1697073028">
          <w:marLeft w:val="640"/>
          <w:marRight w:val="0"/>
          <w:marTop w:val="0"/>
          <w:marBottom w:val="0"/>
          <w:divBdr>
            <w:top w:val="none" w:sz="0" w:space="0" w:color="auto"/>
            <w:left w:val="none" w:sz="0" w:space="0" w:color="auto"/>
            <w:bottom w:val="none" w:sz="0" w:space="0" w:color="auto"/>
            <w:right w:val="none" w:sz="0" w:space="0" w:color="auto"/>
          </w:divBdr>
        </w:div>
        <w:div w:id="746342254">
          <w:marLeft w:val="640"/>
          <w:marRight w:val="0"/>
          <w:marTop w:val="0"/>
          <w:marBottom w:val="0"/>
          <w:divBdr>
            <w:top w:val="none" w:sz="0" w:space="0" w:color="auto"/>
            <w:left w:val="none" w:sz="0" w:space="0" w:color="auto"/>
            <w:bottom w:val="none" w:sz="0" w:space="0" w:color="auto"/>
            <w:right w:val="none" w:sz="0" w:space="0" w:color="auto"/>
          </w:divBdr>
        </w:div>
        <w:div w:id="1673490329">
          <w:marLeft w:val="640"/>
          <w:marRight w:val="0"/>
          <w:marTop w:val="0"/>
          <w:marBottom w:val="0"/>
          <w:divBdr>
            <w:top w:val="none" w:sz="0" w:space="0" w:color="auto"/>
            <w:left w:val="none" w:sz="0" w:space="0" w:color="auto"/>
            <w:bottom w:val="none" w:sz="0" w:space="0" w:color="auto"/>
            <w:right w:val="none" w:sz="0" w:space="0" w:color="auto"/>
          </w:divBdr>
        </w:div>
        <w:div w:id="1842506717">
          <w:marLeft w:val="640"/>
          <w:marRight w:val="0"/>
          <w:marTop w:val="0"/>
          <w:marBottom w:val="0"/>
          <w:divBdr>
            <w:top w:val="none" w:sz="0" w:space="0" w:color="auto"/>
            <w:left w:val="none" w:sz="0" w:space="0" w:color="auto"/>
            <w:bottom w:val="none" w:sz="0" w:space="0" w:color="auto"/>
            <w:right w:val="none" w:sz="0" w:space="0" w:color="auto"/>
          </w:divBdr>
        </w:div>
        <w:div w:id="582616307">
          <w:marLeft w:val="640"/>
          <w:marRight w:val="0"/>
          <w:marTop w:val="0"/>
          <w:marBottom w:val="0"/>
          <w:divBdr>
            <w:top w:val="none" w:sz="0" w:space="0" w:color="auto"/>
            <w:left w:val="none" w:sz="0" w:space="0" w:color="auto"/>
            <w:bottom w:val="none" w:sz="0" w:space="0" w:color="auto"/>
            <w:right w:val="none" w:sz="0" w:space="0" w:color="auto"/>
          </w:divBdr>
        </w:div>
        <w:div w:id="1418557937">
          <w:marLeft w:val="640"/>
          <w:marRight w:val="0"/>
          <w:marTop w:val="0"/>
          <w:marBottom w:val="0"/>
          <w:divBdr>
            <w:top w:val="none" w:sz="0" w:space="0" w:color="auto"/>
            <w:left w:val="none" w:sz="0" w:space="0" w:color="auto"/>
            <w:bottom w:val="none" w:sz="0" w:space="0" w:color="auto"/>
            <w:right w:val="none" w:sz="0" w:space="0" w:color="auto"/>
          </w:divBdr>
        </w:div>
        <w:div w:id="854685165">
          <w:marLeft w:val="640"/>
          <w:marRight w:val="0"/>
          <w:marTop w:val="0"/>
          <w:marBottom w:val="0"/>
          <w:divBdr>
            <w:top w:val="none" w:sz="0" w:space="0" w:color="auto"/>
            <w:left w:val="none" w:sz="0" w:space="0" w:color="auto"/>
            <w:bottom w:val="none" w:sz="0" w:space="0" w:color="auto"/>
            <w:right w:val="none" w:sz="0" w:space="0" w:color="auto"/>
          </w:divBdr>
        </w:div>
        <w:div w:id="496502588">
          <w:marLeft w:val="640"/>
          <w:marRight w:val="0"/>
          <w:marTop w:val="0"/>
          <w:marBottom w:val="0"/>
          <w:divBdr>
            <w:top w:val="none" w:sz="0" w:space="0" w:color="auto"/>
            <w:left w:val="none" w:sz="0" w:space="0" w:color="auto"/>
            <w:bottom w:val="none" w:sz="0" w:space="0" w:color="auto"/>
            <w:right w:val="none" w:sz="0" w:space="0" w:color="auto"/>
          </w:divBdr>
        </w:div>
        <w:div w:id="138885175">
          <w:marLeft w:val="640"/>
          <w:marRight w:val="0"/>
          <w:marTop w:val="0"/>
          <w:marBottom w:val="0"/>
          <w:divBdr>
            <w:top w:val="none" w:sz="0" w:space="0" w:color="auto"/>
            <w:left w:val="none" w:sz="0" w:space="0" w:color="auto"/>
            <w:bottom w:val="none" w:sz="0" w:space="0" w:color="auto"/>
            <w:right w:val="none" w:sz="0" w:space="0" w:color="auto"/>
          </w:divBdr>
        </w:div>
        <w:div w:id="520972927">
          <w:marLeft w:val="640"/>
          <w:marRight w:val="0"/>
          <w:marTop w:val="0"/>
          <w:marBottom w:val="0"/>
          <w:divBdr>
            <w:top w:val="none" w:sz="0" w:space="0" w:color="auto"/>
            <w:left w:val="none" w:sz="0" w:space="0" w:color="auto"/>
            <w:bottom w:val="none" w:sz="0" w:space="0" w:color="auto"/>
            <w:right w:val="none" w:sz="0" w:space="0" w:color="auto"/>
          </w:divBdr>
        </w:div>
        <w:div w:id="1001591701">
          <w:marLeft w:val="640"/>
          <w:marRight w:val="0"/>
          <w:marTop w:val="0"/>
          <w:marBottom w:val="0"/>
          <w:divBdr>
            <w:top w:val="none" w:sz="0" w:space="0" w:color="auto"/>
            <w:left w:val="none" w:sz="0" w:space="0" w:color="auto"/>
            <w:bottom w:val="none" w:sz="0" w:space="0" w:color="auto"/>
            <w:right w:val="none" w:sz="0" w:space="0" w:color="auto"/>
          </w:divBdr>
        </w:div>
        <w:div w:id="1043407917">
          <w:marLeft w:val="640"/>
          <w:marRight w:val="0"/>
          <w:marTop w:val="0"/>
          <w:marBottom w:val="0"/>
          <w:divBdr>
            <w:top w:val="none" w:sz="0" w:space="0" w:color="auto"/>
            <w:left w:val="none" w:sz="0" w:space="0" w:color="auto"/>
            <w:bottom w:val="none" w:sz="0" w:space="0" w:color="auto"/>
            <w:right w:val="none" w:sz="0" w:space="0" w:color="auto"/>
          </w:divBdr>
        </w:div>
        <w:div w:id="1755475827">
          <w:marLeft w:val="640"/>
          <w:marRight w:val="0"/>
          <w:marTop w:val="0"/>
          <w:marBottom w:val="0"/>
          <w:divBdr>
            <w:top w:val="none" w:sz="0" w:space="0" w:color="auto"/>
            <w:left w:val="none" w:sz="0" w:space="0" w:color="auto"/>
            <w:bottom w:val="none" w:sz="0" w:space="0" w:color="auto"/>
            <w:right w:val="none" w:sz="0" w:space="0" w:color="auto"/>
          </w:divBdr>
        </w:div>
        <w:div w:id="1231428559">
          <w:marLeft w:val="640"/>
          <w:marRight w:val="0"/>
          <w:marTop w:val="0"/>
          <w:marBottom w:val="0"/>
          <w:divBdr>
            <w:top w:val="none" w:sz="0" w:space="0" w:color="auto"/>
            <w:left w:val="none" w:sz="0" w:space="0" w:color="auto"/>
            <w:bottom w:val="none" w:sz="0" w:space="0" w:color="auto"/>
            <w:right w:val="none" w:sz="0" w:space="0" w:color="auto"/>
          </w:divBdr>
        </w:div>
        <w:div w:id="2003194370">
          <w:marLeft w:val="640"/>
          <w:marRight w:val="0"/>
          <w:marTop w:val="0"/>
          <w:marBottom w:val="0"/>
          <w:divBdr>
            <w:top w:val="none" w:sz="0" w:space="0" w:color="auto"/>
            <w:left w:val="none" w:sz="0" w:space="0" w:color="auto"/>
            <w:bottom w:val="none" w:sz="0" w:space="0" w:color="auto"/>
            <w:right w:val="none" w:sz="0" w:space="0" w:color="auto"/>
          </w:divBdr>
        </w:div>
        <w:div w:id="848914333">
          <w:marLeft w:val="640"/>
          <w:marRight w:val="0"/>
          <w:marTop w:val="0"/>
          <w:marBottom w:val="0"/>
          <w:divBdr>
            <w:top w:val="none" w:sz="0" w:space="0" w:color="auto"/>
            <w:left w:val="none" w:sz="0" w:space="0" w:color="auto"/>
            <w:bottom w:val="none" w:sz="0" w:space="0" w:color="auto"/>
            <w:right w:val="none" w:sz="0" w:space="0" w:color="auto"/>
          </w:divBdr>
        </w:div>
        <w:div w:id="554313633">
          <w:marLeft w:val="640"/>
          <w:marRight w:val="0"/>
          <w:marTop w:val="0"/>
          <w:marBottom w:val="0"/>
          <w:divBdr>
            <w:top w:val="none" w:sz="0" w:space="0" w:color="auto"/>
            <w:left w:val="none" w:sz="0" w:space="0" w:color="auto"/>
            <w:bottom w:val="none" w:sz="0" w:space="0" w:color="auto"/>
            <w:right w:val="none" w:sz="0" w:space="0" w:color="auto"/>
          </w:divBdr>
        </w:div>
        <w:div w:id="1727604671">
          <w:marLeft w:val="640"/>
          <w:marRight w:val="0"/>
          <w:marTop w:val="0"/>
          <w:marBottom w:val="0"/>
          <w:divBdr>
            <w:top w:val="none" w:sz="0" w:space="0" w:color="auto"/>
            <w:left w:val="none" w:sz="0" w:space="0" w:color="auto"/>
            <w:bottom w:val="none" w:sz="0" w:space="0" w:color="auto"/>
            <w:right w:val="none" w:sz="0" w:space="0" w:color="auto"/>
          </w:divBdr>
        </w:div>
        <w:div w:id="1828594291">
          <w:marLeft w:val="640"/>
          <w:marRight w:val="0"/>
          <w:marTop w:val="0"/>
          <w:marBottom w:val="0"/>
          <w:divBdr>
            <w:top w:val="none" w:sz="0" w:space="0" w:color="auto"/>
            <w:left w:val="none" w:sz="0" w:space="0" w:color="auto"/>
            <w:bottom w:val="none" w:sz="0" w:space="0" w:color="auto"/>
            <w:right w:val="none" w:sz="0" w:space="0" w:color="auto"/>
          </w:divBdr>
        </w:div>
        <w:div w:id="740563510">
          <w:marLeft w:val="640"/>
          <w:marRight w:val="0"/>
          <w:marTop w:val="0"/>
          <w:marBottom w:val="0"/>
          <w:divBdr>
            <w:top w:val="none" w:sz="0" w:space="0" w:color="auto"/>
            <w:left w:val="none" w:sz="0" w:space="0" w:color="auto"/>
            <w:bottom w:val="none" w:sz="0" w:space="0" w:color="auto"/>
            <w:right w:val="none" w:sz="0" w:space="0" w:color="auto"/>
          </w:divBdr>
        </w:div>
        <w:div w:id="585460180">
          <w:marLeft w:val="640"/>
          <w:marRight w:val="0"/>
          <w:marTop w:val="0"/>
          <w:marBottom w:val="0"/>
          <w:divBdr>
            <w:top w:val="none" w:sz="0" w:space="0" w:color="auto"/>
            <w:left w:val="none" w:sz="0" w:space="0" w:color="auto"/>
            <w:bottom w:val="none" w:sz="0" w:space="0" w:color="auto"/>
            <w:right w:val="none" w:sz="0" w:space="0" w:color="auto"/>
          </w:divBdr>
        </w:div>
        <w:div w:id="2144694922">
          <w:marLeft w:val="640"/>
          <w:marRight w:val="0"/>
          <w:marTop w:val="0"/>
          <w:marBottom w:val="0"/>
          <w:divBdr>
            <w:top w:val="none" w:sz="0" w:space="0" w:color="auto"/>
            <w:left w:val="none" w:sz="0" w:space="0" w:color="auto"/>
            <w:bottom w:val="none" w:sz="0" w:space="0" w:color="auto"/>
            <w:right w:val="none" w:sz="0" w:space="0" w:color="auto"/>
          </w:divBdr>
        </w:div>
        <w:div w:id="959921548">
          <w:marLeft w:val="640"/>
          <w:marRight w:val="0"/>
          <w:marTop w:val="0"/>
          <w:marBottom w:val="0"/>
          <w:divBdr>
            <w:top w:val="none" w:sz="0" w:space="0" w:color="auto"/>
            <w:left w:val="none" w:sz="0" w:space="0" w:color="auto"/>
            <w:bottom w:val="none" w:sz="0" w:space="0" w:color="auto"/>
            <w:right w:val="none" w:sz="0" w:space="0" w:color="auto"/>
          </w:divBdr>
        </w:div>
        <w:div w:id="1080323088">
          <w:marLeft w:val="640"/>
          <w:marRight w:val="0"/>
          <w:marTop w:val="0"/>
          <w:marBottom w:val="0"/>
          <w:divBdr>
            <w:top w:val="none" w:sz="0" w:space="0" w:color="auto"/>
            <w:left w:val="none" w:sz="0" w:space="0" w:color="auto"/>
            <w:bottom w:val="none" w:sz="0" w:space="0" w:color="auto"/>
            <w:right w:val="none" w:sz="0" w:space="0" w:color="auto"/>
          </w:divBdr>
        </w:div>
        <w:div w:id="1120878258">
          <w:marLeft w:val="640"/>
          <w:marRight w:val="0"/>
          <w:marTop w:val="0"/>
          <w:marBottom w:val="0"/>
          <w:divBdr>
            <w:top w:val="none" w:sz="0" w:space="0" w:color="auto"/>
            <w:left w:val="none" w:sz="0" w:space="0" w:color="auto"/>
            <w:bottom w:val="none" w:sz="0" w:space="0" w:color="auto"/>
            <w:right w:val="none" w:sz="0" w:space="0" w:color="auto"/>
          </w:divBdr>
        </w:div>
        <w:div w:id="1550453931">
          <w:marLeft w:val="640"/>
          <w:marRight w:val="0"/>
          <w:marTop w:val="0"/>
          <w:marBottom w:val="0"/>
          <w:divBdr>
            <w:top w:val="none" w:sz="0" w:space="0" w:color="auto"/>
            <w:left w:val="none" w:sz="0" w:space="0" w:color="auto"/>
            <w:bottom w:val="none" w:sz="0" w:space="0" w:color="auto"/>
            <w:right w:val="none" w:sz="0" w:space="0" w:color="auto"/>
          </w:divBdr>
        </w:div>
        <w:div w:id="2045717247">
          <w:marLeft w:val="640"/>
          <w:marRight w:val="0"/>
          <w:marTop w:val="0"/>
          <w:marBottom w:val="0"/>
          <w:divBdr>
            <w:top w:val="none" w:sz="0" w:space="0" w:color="auto"/>
            <w:left w:val="none" w:sz="0" w:space="0" w:color="auto"/>
            <w:bottom w:val="none" w:sz="0" w:space="0" w:color="auto"/>
            <w:right w:val="none" w:sz="0" w:space="0" w:color="auto"/>
          </w:divBdr>
        </w:div>
        <w:div w:id="477068022">
          <w:marLeft w:val="640"/>
          <w:marRight w:val="0"/>
          <w:marTop w:val="0"/>
          <w:marBottom w:val="0"/>
          <w:divBdr>
            <w:top w:val="none" w:sz="0" w:space="0" w:color="auto"/>
            <w:left w:val="none" w:sz="0" w:space="0" w:color="auto"/>
            <w:bottom w:val="none" w:sz="0" w:space="0" w:color="auto"/>
            <w:right w:val="none" w:sz="0" w:space="0" w:color="auto"/>
          </w:divBdr>
        </w:div>
        <w:div w:id="1775006847">
          <w:marLeft w:val="640"/>
          <w:marRight w:val="0"/>
          <w:marTop w:val="0"/>
          <w:marBottom w:val="0"/>
          <w:divBdr>
            <w:top w:val="none" w:sz="0" w:space="0" w:color="auto"/>
            <w:left w:val="none" w:sz="0" w:space="0" w:color="auto"/>
            <w:bottom w:val="none" w:sz="0" w:space="0" w:color="auto"/>
            <w:right w:val="none" w:sz="0" w:space="0" w:color="auto"/>
          </w:divBdr>
        </w:div>
        <w:div w:id="1450394109">
          <w:marLeft w:val="640"/>
          <w:marRight w:val="0"/>
          <w:marTop w:val="0"/>
          <w:marBottom w:val="0"/>
          <w:divBdr>
            <w:top w:val="none" w:sz="0" w:space="0" w:color="auto"/>
            <w:left w:val="none" w:sz="0" w:space="0" w:color="auto"/>
            <w:bottom w:val="none" w:sz="0" w:space="0" w:color="auto"/>
            <w:right w:val="none" w:sz="0" w:space="0" w:color="auto"/>
          </w:divBdr>
        </w:div>
        <w:div w:id="886572310">
          <w:marLeft w:val="640"/>
          <w:marRight w:val="0"/>
          <w:marTop w:val="0"/>
          <w:marBottom w:val="0"/>
          <w:divBdr>
            <w:top w:val="none" w:sz="0" w:space="0" w:color="auto"/>
            <w:left w:val="none" w:sz="0" w:space="0" w:color="auto"/>
            <w:bottom w:val="none" w:sz="0" w:space="0" w:color="auto"/>
            <w:right w:val="none" w:sz="0" w:space="0" w:color="auto"/>
          </w:divBdr>
        </w:div>
        <w:div w:id="616108911">
          <w:marLeft w:val="640"/>
          <w:marRight w:val="0"/>
          <w:marTop w:val="0"/>
          <w:marBottom w:val="0"/>
          <w:divBdr>
            <w:top w:val="none" w:sz="0" w:space="0" w:color="auto"/>
            <w:left w:val="none" w:sz="0" w:space="0" w:color="auto"/>
            <w:bottom w:val="none" w:sz="0" w:space="0" w:color="auto"/>
            <w:right w:val="none" w:sz="0" w:space="0" w:color="auto"/>
          </w:divBdr>
        </w:div>
        <w:div w:id="171529649">
          <w:marLeft w:val="640"/>
          <w:marRight w:val="0"/>
          <w:marTop w:val="0"/>
          <w:marBottom w:val="0"/>
          <w:divBdr>
            <w:top w:val="none" w:sz="0" w:space="0" w:color="auto"/>
            <w:left w:val="none" w:sz="0" w:space="0" w:color="auto"/>
            <w:bottom w:val="none" w:sz="0" w:space="0" w:color="auto"/>
            <w:right w:val="none" w:sz="0" w:space="0" w:color="auto"/>
          </w:divBdr>
        </w:div>
        <w:div w:id="135727052">
          <w:marLeft w:val="640"/>
          <w:marRight w:val="0"/>
          <w:marTop w:val="0"/>
          <w:marBottom w:val="0"/>
          <w:divBdr>
            <w:top w:val="none" w:sz="0" w:space="0" w:color="auto"/>
            <w:left w:val="none" w:sz="0" w:space="0" w:color="auto"/>
            <w:bottom w:val="none" w:sz="0" w:space="0" w:color="auto"/>
            <w:right w:val="none" w:sz="0" w:space="0" w:color="auto"/>
          </w:divBdr>
        </w:div>
        <w:div w:id="732001544">
          <w:marLeft w:val="640"/>
          <w:marRight w:val="0"/>
          <w:marTop w:val="0"/>
          <w:marBottom w:val="0"/>
          <w:divBdr>
            <w:top w:val="none" w:sz="0" w:space="0" w:color="auto"/>
            <w:left w:val="none" w:sz="0" w:space="0" w:color="auto"/>
            <w:bottom w:val="none" w:sz="0" w:space="0" w:color="auto"/>
            <w:right w:val="none" w:sz="0" w:space="0" w:color="auto"/>
          </w:divBdr>
        </w:div>
        <w:div w:id="1671445366">
          <w:marLeft w:val="640"/>
          <w:marRight w:val="0"/>
          <w:marTop w:val="0"/>
          <w:marBottom w:val="0"/>
          <w:divBdr>
            <w:top w:val="none" w:sz="0" w:space="0" w:color="auto"/>
            <w:left w:val="none" w:sz="0" w:space="0" w:color="auto"/>
            <w:bottom w:val="none" w:sz="0" w:space="0" w:color="auto"/>
            <w:right w:val="none" w:sz="0" w:space="0" w:color="auto"/>
          </w:divBdr>
        </w:div>
        <w:div w:id="1031614155">
          <w:marLeft w:val="640"/>
          <w:marRight w:val="0"/>
          <w:marTop w:val="0"/>
          <w:marBottom w:val="0"/>
          <w:divBdr>
            <w:top w:val="none" w:sz="0" w:space="0" w:color="auto"/>
            <w:left w:val="none" w:sz="0" w:space="0" w:color="auto"/>
            <w:bottom w:val="none" w:sz="0" w:space="0" w:color="auto"/>
            <w:right w:val="none" w:sz="0" w:space="0" w:color="auto"/>
          </w:divBdr>
        </w:div>
        <w:div w:id="822935902">
          <w:marLeft w:val="640"/>
          <w:marRight w:val="0"/>
          <w:marTop w:val="0"/>
          <w:marBottom w:val="0"/>
          <w:divBdr>
            <w:top w:val="none" w:sz="0" w:space="0" w:color="auto"/>
            <w:left w:val="none" w:sz="0" w:space="0" w:color="auto"/>
            <w:bottom w:val="none" w:sz="0" w:space="0" w:color="auto"/>
            <w:right w:val="none" w:sz="0" w:space="0" w:color="auto"/>
          </w:divBdr>
        </w:div>
        <w:div w:id="1947691307">
          <w:marLeft w:val="640"/>
          <w:marRight w:val="0"/>
          <w:marTop w:val="0"/>
          <w:marBottom w:val="0"/>
          <w:divBdr>
            <w:top w:val="none" w:sz="0" w:space="0" w:color="auto"/>
            <w:left w:val="none" w:sz="0" w:space="0" w:color="auto"/>
            <w:bottom w:val="none" w:sz="0" w:space="0" w:color="auto"/>
            <w:right w:val="none" w:sz="0" w:space="0" w:color="auto"/>
          </w:divBdr>
        </w:div>
        <w:div w:id="1336418438">
          <w:marLeft w:val="640"/>
          <w:marRight w:val="0"/>
          <w:marTop w:val="0"/>
          <w:marBottom w:val="0"/>
          <w:divBdr>
            <w:top w:val="none" w:sz="0" w:space="0" w:color="auto"/>
            <w:left w:val="none" w:sz="0" w:space="0" w:color="auto"/>
            <w:bottom w:val="none" w:sz="0" w:space="0" w:color="auto"/>
            <w:right w:val="none" w:sz="0" w:space="0" w:color="auto"/>
          </w:divBdr>
        </w:div>
        <w:div w:id="1137063272">
          <w:marLeft w:val="640"/>
          <w:marRight w:val="0"/>
          <w:marTop w:val="0"/>
          <w:marBottom w:val="0"/>
          <w:divBdr>
            <w:top w:val="none" w:sz="0" w:space="0" w:color="auto"/>
            <w:left w:val="none" w:sz="0" w:space="0" w:color="auto"/>
            <w:bottom w:val="none" w:sz="0" w:space="0" w:color="auto"/>
            <w:right w:val="none" w:sz="0" w:space="0" w:color="auto"/>
          </w:divBdr>
        </w:div>
        <w:div w:id="1961570835">
          <w:marLeft w:val="640"/>
          <w:marRight w:val="0"/>
          <w:marTop w:val="0"/>
          <w:marBottom w:val="0"/>
          <w:divBdr>
            <w:top w:val="none" w:sz="0" w:space="0" w:color="auto"/>
            <w:left w:val="none" w:sz="0" w:space="0" w:color="auto"/>
            <w:bottom w:val="none" w:sz="0" w:space="0" w:color="auto"/>
            <w:right w:val="none" w:sz="0" w:space="0" w:color="auto"/>
          </w:divBdr>
        </w:div>
        <w:div w:id="111752171">
          <w:marLeft w:val="640"/>
          <w:marRight w:val="0"/>
          <w:marTop w:val="0"/>
          <w:marBottom w:val="0"/>
          <w:divBdr>
            <w:top w:val="none" w:sz="0" w:space="0" w:color="auto"/>
            <w:left w:val="none" w:sz="0" w:space="0" w:color="auto"/>
            <w:bottom w:val="none" w:sz="0" w:space="0" w:color="auto"/>
            <w:right w:val="none" w:sz="0" w:space="0" w:color="auto"/>
          </w:divBdr>
        </w:div>
        <w:div w:id="1607613070">
          <w:marLeft w:val="640"/>
          <w:marRight w:val="0"/>
          <w:marTop w:val="0"/>
          <w:marBottom w:val="0"/>
          <w:divBdr>
            <w:top w:val="none" w:sz="0" w:space="0" w:color="auto"/>
            <w:left w:val="none" w:sz="0" w:space="0" w:color="auto"/>
            <w:bottom w:val="none" w:sz="0" w:space="0" w:color="auto"/>
            <w:right w:val="none" w:sz="0" w:space="0" w:color="auto"/>
          </w:divBdr>
        </w:div>
        <w:div w:id="1990983809">
          <w:marLeft w:val="640"/>
          <w:marRight w:val="0"/>
          <w:marTop w:val="0"/>
          <w:marBottom w:val="0"/>
          <w:divBdr>
            <w:top w:val="none" w:sz="0" w:space="0" w:color="auto"/>
            <w:left w:val="none" w:sz="0" w:space="0" w:color="auto"/>
            <w:bottom w:val="none" w:sz="0" w:space="0" w:color="auto"/>
            <w:right w:val="none" w:sz="0" w:space="0" w:color="auto"/>
          </w:divBdr>
        </w:div>
        <w:div w:id="1521240774">
          <w:marLeft w:val="640"/>
          <w:marRight w:val="0"/>
          <w:marTop w:val="0"/>
          <w:marBottom w:val="0"/>
          <w:divBdr>
            <w:top w:val="none" w:sz="0" w:space="0" w:color="auto"/>
            <w:left w:val="none" w:sz="0" w:space="0" w:color="auto"/>
            <w:bottom w:val="none" w:sz="0" w:space="0" w:color="auto"/>
            <w:right w:val="none" w:sz="0" w:space="0" w:color="auto"/>
          </w:divBdr>
        </w:div>
        <w:div w:id="423772591">
          <w:marLeft w:val="640"/>
          <w:marRight w:val="0"/>
          <w:marTop w:val="0"/>
          <w:marBottom w:val="0"/>
          <w:divBdr>
            <w:top w:val="none" w:sz="0" w:space="0" w:color="auto"/>
            <w:left w:val="none" w:sz="0" w:space="0" w:color="auto"/>
            <w:bottom w:val="none" w:sz="0" w:space="0" w:color="auto"/>
            <w:right w:val="none" w:sz="0" w:space="0" w:color="auto"/>
          </w:divBdr>
        </w:div>
        <w:div w:id="1787121271">
          <w:marLeft w:val="640"/>
          <w:marRight w:val="0"/>
          <w:marTop w:val="0"/>
          <w:marBottom w:val="0"/>
          <w:divBdr>
            <w:top w:val="none" w:sz="0" w:space="0" w:color="auto"/>
            <w:left w:val="none" w:sz="0" w:space="0" w:color="auto"/>
            <w:bottom w:val="none" w:sz="0" w:space="0" w:color="auto"/>
            <w:right w:val="none" w:sz="0" w:space="0" w:color="auto"/>
          </w:divBdr>
        </w:div>
        <w:div w:id="1214196135">
          <w:marLeft w:val="640"/>
          <w:marRight w:val="0"/>
          <w:marTop w:val="0"/>
          <w:marBottom w:val="0"/>
          <w:divBdr>
            <w:top w:val="none" w:sz="0" w:space="0" w:color="auto"/>
            <w:left w:val="none" w:sz="0" w:space="0" w:color="auto"/>
            <w:bottom w:val="none" w:sz="0" w:space="0" w:color="auto"/>
            <w:right w:val="none" w:sz="0" w:space="0" w:color="auto"/>
          </w:divBdr>
        </w:div>
        <w:div w:id="71976808">
          <w:marLeft w:val="640"/>
          <w:marRight w:val="0"/>
          <w:marTop w:val="0"/>
          <w:marBottom w:val="0"/>
          <w:divBdr>
            <w:top w:val="none" w:sz="0" w:space="0" w:color="auto"/>
            <w:left w:val="none" w:sz="0" w:space="0" w:color="auto"/>
            <w:bottom w:val="none" w:sz="0" w:space="0" w:color="auto"/>
            <w:right w:val="none" w:sz="0" w:space="0" w:color="auto"/>
          </w:divBdr>
        </w:div>
        <w:div w:id="2110277714">
          <w:marLeft w:val="640"/>
          <w:marRight w:val="0"/>
          <w:marTop w:val="0"/>
          <w:marBottom w:val="0"/>
          <w:divBdr>
            <w:top w:val="none" w:sz="0" w:space="0" w:color="auto"/>
            <w:left w:val="none" w:sz="0" w:space="0" w:color="auto"/>
            <w:bottom w:val="none" w:sz="0" w:space="0" w:color="auto"/>
            <w:right w:val="none" w:sz="0" w:space="0" w:color="auto"/>
          </w:divBdr>
        </w:div>
        <w:div w:id="256792509">
          <w:marLeft w:val="640"/>
          <w:marRight w:val="0"/>
          <w:marTop w:val="0"/>
          <w:marBottom w:val="0"/>
          <w:divBdr>
            <w:top w:val="none" w:sz="0" w:space="0" w:color="auto"/>
            <w:left w:val="none" w:sz="0" w:space="0" w:color="auto"/>
            <w:bottom w:val="none" w:sz="0" w:space="0" w:color="auto"/>
            <w:right w:val="none" w:sz="0" w:space="0" w:color="auto"/>
          </w:divBdr>
        </w:div>
        <w:div w:id="222840666">
          <w:marLeft w:val="640"/>
          <w:marRight w:val="0"/>
          <w:marTop w:val="0"/>
          <w:marBottom w:val="0"/>
          <w:divBdr>
            <w:top w:val="none" w:sz="0" w:space="0" w:color="auto"/>
            <w:left w:val="none" w:sz="0" w:space="0" w:color="auto"/>
            <w:bottom w:val="none" w:sz="0" w:space="0" w:color="auto"/>
            <w:right w:val="none" w:sz="0" w:space="0" w:color="auto"/>
          </w:divBdr>
        </w:div>
        <w:div w:id="1558318868">
          <w:marLeft w:val="640"/>
          <w:marRight w:val="0"/>
          <w:marTop w:val="0"/>
          <w:marBottom w:val="0"/>
          <w:divBdr>
            <w:top w:val="none" w:sz="0" w:space="0" w:color="auto"/>
            <w:left w:val="none" w:sz="0" w:space="0" w:color="auto"/>
            <w:bottom w:val="none" w:sz="0" w:space="0" w:color="auto"/>
            <w:right w:val="none" w:sz="0" w:space="0" w:color="auto"/>
          </w:divBdr>
        </w:div>
        <w:div w:id="27461633">
          <w:marLeft w:val="640"/>
          <w:marRight w:val="0"/>
          <w:marTop w:val="0"/>
          <w:marBottom w:val="0"/>
          <w:divBdr>
            <w:top w:val="none" w:sz="0" w:space="0" w:color="auto"/>
            <w:left w:val="none" w:sz="0" w:space="0" w:color="auto"/>
            <w:bottom w:val="none" w:sz="0" w:space="0" w:color="auto"/>
            <w:right w:val="none" w:sz="0" w:space="0" w:color="auto"/>
          </w:divBdr>
        </w:div>
        <w:div w:id="550650034">
          <w:marLeft w:val="640"/>
          <w:marRight w:val="0"/>
          <w:marTop w:val="0"/>
          <w:marBottom w:val="0"/>
          <w:divBdr>
            <w:top w:val="none" w:sz="0" w:space="0" w:color="auto"/>
            <w:left w:val="none" w:sz="0" w:space="0" w:color="auto"/>
            <w:bottom w:val="none" w:sz="0" w:space="0" w:color="auto"/>
            <w:right w:val="none" w:sz="0" w:space="0" w:color="auto"/>
          </w:divBdr>
        </w:div>
        <w:div w:id="127280502">
          <w:marLeft w:val="640"/>
          <w:marRight w:val="0"/>
          <w:marTop w:val="0"/>
          <w:marBottom w:val="0"/>
          <w:divBdr>
            <w:top w:val="none" w:sz="0" w:space="0" w:color="auto"/>
            <w:left w:val="none" w:sz="0" w:space="0" w:color="auto"/>
            <w:bottom w:val="none" w:sz="0" w:space="0" w:color="auto"/>
            <w:right w:val="none" w:sz="0" w:space="0" w:color="auto"/>
          </w:divBdr>
        </w:div>
        <w:div w:id="931861808">
          <w:marLeft w:val="640"/>
          <w:marRight w:val="0"/>
          <w:marTop w:val="0"/>
          <w:marBottom w:val="0"/>
          <w:divBdr>
            <w:top w:val="none" w:sz="0" w:space="0" w:color="auto"/>
            <w:left w:val="none" w:sz="0" w:space="0" w:color="auto"/>
            <w:bottom w:val="none" w:sz="0" w:space="0" w:color="auto"/>
            <w:right w:val="none" w:sz="0" w:space="0" w:color="auto"/>
          </w:divBdr>
        </w:div>
        <w:div w:id="1485773930">
          <w:marLeft w:val="640"/>
          <w:marRight w:val="0"/>
          <w:marTop w:val="0"/>
          <w:marBottom w:val="0"/>
          <w:divBdr>
            <w:top w:val="none" w:sz="0" w:space="0" w:color="auto"/>
            <w:left w:val="none" w:sz="0" w:space="0" w:color="auto"/>
            <w:bottom w:val="none" w:sz="0" w:space="0" w:color="auto"/>
            <w:right w:val="none" w:sz="0" w:space="0" w:color="auto"/>
          </w:divBdr>
        </w:div>
        <w:div w:id="383481317">
          <w:marLeft w:val="640"/>
          <w:marRight w:val="0"/>
          <w:marTop w:val="0"/>
          <w:marBottom w:val="0"/>
          <w:divBdr>
            <w:top w:val="none" w:sz="0" w:space="0" w:color="auto"/>
            <w:left w:val="none" w:sz="0" w:space="0" w:color="auto"/>
            <w:bottom w:val="none" w:sz="0" w:space="0" w:color="auto"/>
            <w:right w:val="none" w:sz="0" w:space="0" w:color="auto"/>
          </w:divBdr>
        </w:div>
        <w:div w:id="1942568002">
          <w:marLeft w:val="640"/>
          <w:marRight w:val="0"/>
          <w:marTop w:val="0"/>
          <w:marBottom w:val="0"/>
          <w:divBdr>
            <w:top w:val="none" w:sz="0" w:space="0" w:color="auto"/>
            <w:left w:val="none" w:sz="0" w:space="0" w:color="auto"/>
            <w:bottom w:val="none" w:sz="0" w:space="0" w:color="auto"/>
            <w:right w:val="none" w:sz="0" w:space="0" w:color="auto"/>
          </w:divBdr>
        </w:div>
        <w:div w:id="1038703529">
          <w:marLeft w:val="640"/>
          <w:marRight w:val="0"/>
          <w:marTop w:val="0"/>
          <w:marBottom w:val="0"/>
          <w:divBdr>
            <w:top w:val="none" w:sz="0" w:space="0" w:color="auto"/>
            <w:left w:val="none" w:sz="0" w:space="0" w:color="auto"/>
            <w:bottom w:val="none" w:sz="0" w:space="0" w:color="auto"/>
            <w:right w:val="none" w:sz="0" w:space="0" w:color="auto"/>
          </w:divBdr>
        </w:div>
        <w:div w:id="106510468">
          <w:marLeft w:val="640"/>
          <w:marRight w:val="0"/>
          <w:marTop w:val="0"/>
          <w:marBottom w:val="0"/>
          <w:divBdr>
            <w:top w:val="none" w:sz="0" w:space="0" w:color="auto"/>
            <w:left w:val="none" w:sz="0" w:space="0" w:color="auto"/>
            <w:bottom w:val="none" w:sz="0" w:space="0" w:color="auto"/>
            <w:right w:val="none" w:sz="0" w:space="0" w:color="auto"/>
          </w:divBdr>
        </w:div>
        <w:div w:id="1272277243">
          <w:marLeft w:val="640"/>
          <w:marRight w:val="0"/>
          <w:marTop w:val="0"/>
          <w:marBottom w:val="0"/>
          <w:divBdr>
            <w:top w:val="none" w:sz="0" w:space="0" w:color="auto"/>
            <w:left w:val="none" w:sz="0" w:space="0" w:color="auto"/>
            <w:bottom w:val="none" w:sz="0" w:space="0" w:color="auto"/>
            <w:right w:val="none" w:sz="0" w:space="0" w:color="auto"/>
          </w:divBdr>
        </w:div>
        <w:div w:id="438648918">
          <w:marLeft w:val="640"/>
          <w:marRight w:val="0"/>
          <w:marTop w:val="0"/>
          <w:marBottom w:val="0"/>
          <w:divBdr>
            <w:top w:val="none" w:sz="0" w:space="0" w:color="auto"/>
            <w:left w:val="none" w:sz="0" w:space="0" w:color="auto"/>
            <w:bottom w:val="none" w:sz="0" w:space="0" w:color="auto"/>
            <w:right w:val="none" w:sz="0" w:space="0" w:color="auto"/>
          </w:divBdr>
        </w:div>
        <w:div w:id="1233849031">
          <w:marLeft w:val="640"/>
          <w:marRight w:val="0"/>
          <w:marTop w:val="0"/>
          <w:marBottom w:val="0"/>
          <w:divBdr>
            <w:top w:val="none" w:sz="0" w:space="0" w:color="auto"/>
            <w:left w:val="none" w:sz="0" w:space="0" w:color="auto"/>
            <w:bottom w:val="none" w:sz="0" w:space="0" w:color="auto"/>
            <w:right w:val="none" w:sz="0" w:space="0" w:color="auto"/>
          </w:divBdr>
        </w:div>
      </w:divsChild>
    </w:div>
    <w:div w:id="2084596037">
      <w:bodyDiv w:val="1"/>
      <w:marLeft w:val="0"/>
      <w:marRight w:val="0"/>
      <w:marTop w:val="0"/>
      <w:marBottom w:val="0"/>
      <w:divBdr>
        <w:top w:val="none" w:sz="0" w:space="0" w:color="auto"/>
        <w:left w:val="none" w:sz="0" w:space="0" w:color="auto"/>
        <w:bottom w:val="none" w:sz="0" w:space="0" w:color="auto"/>
        <w:right w:val="none" w:sz="0" w:space="0" w:color="auto"/>
      </w:divBdr>
      <w:divsChild>
        <w:div w:id="1500850730">
          <w:marLeft w:val="640"/>
          <w:marRight w:val="0"/>
          <w:marTop w:val="0"/>
          <w:marBottom w:val="0"/>
          <w:divBdr>
            <w:top w:val="none" w:sz="0" w:space="0" w:color="auto"/>
            <w:left w:val="none" w:sz="0" w:space="0" w:color="auto"/>
            <w:bottom w:val="none" w:sz="0" w:space="0" w:color="auto"/>
            <w:right w:val="none" w:sz="0" w:space="0" w:color="auto"/>
          </w:divBdr>
        </w:div>
        <w:div w:id="683022172">
          <w:marLeft w:val="640"/>
          <w:marRight w:val="0"/>
          <w:marTop w:val="0"/>
          <w:marBottom w:val="0"/>
          <w:divBdr>
            <w:top w:val="none" w:sz="0" w:space="0" w:color="auto"/>
            <w:left w:val="none" w:sz="0" w:space="0" w:color="auto"/>
            <w:bottom w:val="none" w:sz="0" w:space="0" w:color="auto"/>
            <w:right w:val="none" w:sz="0" w:space="0" w:color="auto"/>
          </w:divBdr>
        </w:div>
        <w:div w:id="1149903660">
          <w:marLeft w:val="640"/>
          <w:marRight w:val="0"/>
          <w:marTop w:val="0"/>
          <w:marBottom w:val="0"/>
          <w:divBdr>
            <w:top w:val="none" w:sz="0" w:space="0" w:color="auto"/>
            <w:left w:val="none" w:sz="0" w:space="0" w:color="auto"/>
            <w:bottom w:val="none" w:sz="0" w:space="0" w:color="auto"/>
            <w:right w:val="none" w:sz="0" w:space="0" w:color="auto"/>
          </w:divBdr>
        </w:div>
        <w:div w:id="1401059730">
          <w:marLeft w:val="640"/>
          <w:marRight w:val="0"/>
          <w:marTop w:val="0"/>
          <w:marBottom w:val="0"/>
          <w:divBdr>
            <w:top w:val="none" w:sz="0" w:space="0" w:color="auto"/>
            <w:left w:val="none" w:sz="0" w:space="0" w:color="auto"/>
            <w:bottom w:val="none" w:sz="0" w:space="0" w:color="auto"/>
            <w:right w:val="none" w:sz="0" w:space="0" w:color="auto"/>
          </w:divBdr>
        </w:div>
        <w:div w:id="129640060">
          <w:marLeft w:val="640"/>
          <w:marRight w:val="0"/>
          <w:marTop w:val="0"/>
          <w:marBottom w:val="0"/>
          <w:divBdr>
            <w:top w:val="none" w:sz="0" w:space="0" w:color="auto"/>
            <w:left w:val="none" w:sz="0" w:space="0" w:color="auto"/>
            <w:bottom w:val="none" w:sz="0" w:space="0" w:color="auto"/>
            <w:right w:val="none" w:sz="0" w:space="0" w:color="auto"/>
          </w:divBdr>
        </w:div>
        <w:div w:id="1869097278">
          <w:marLeft w:val="640"/>
          <w:marRight w:val="0"/>
          <w:marTop w:val="0"/>
          <w:marBottom w:val="0"/>
          <w:divBdr>
            <w:top w:val="none" w:sz="0" w:space="0" w:color="auto"/>
            <w:left w:val="none" w:sz="0" w:space="0" w:color="auto"/>
            <w:bottom w:val="none" w:sz="0" w:space="0" w:color="auto"/>
            <w:right w:val="none" w:sz="0" w:space="0" w:color="auto"/>
          </w:divBdr>
        </w:div>
        <w:div w:id="944266498">
          <w:marLeft w:val="640"/>
          <w:marRight w:val="0"/>
          <w:marTop w:val="0"/>
          <w:marBottom w:val="0"/>
          <w:divBdr>
            <w:top w:val="none" w:sz="0" w:space="0" w:color="auto"/>
            <w:left w:val="none" w:sz="0" w:space="0" w:color="auto"/>
            <w:bottom w:val="none" w:sz="0" w:space="0" w:color="auto"/>
            <w:right w:val="none" w:sz="0" w:space="0" w:color="auto"/>
          </w:divBdr>
        </w:div>
        <w:div w:id="669142225">
          <w:marLeft w:val="640"/>
          <w:marRight w:val="0"/>
          <w:marTop w:val="0"/>
          <w:marBottom w:val="0"/>
          <w:divBdr>
            <w:top w:val="none" w:sz="0" w:space="0" w:color="auto"/>
            <w:left w:val="none" w:sz="0" w:space="0" w:color="auto"/>
            <w:bottom w:val="none" w:sz="0" w:space="0" w:color="auto"/>
            <w:right w:val="none" w:sz="0" w:space="0" w:color="auto"/>
          </w:divBdr>
        </w:div>
        <w:div w:id="391732940">
          <w:marLeft w:val="640"/>
          <w:marRight w:val="0"/>
          <w:marTop w:val="0"/>
          <w:marBottom w:val="0"/>
          <w:divBdr>
            <w:top w:val="none" w:sz="0" w:space="0" w:color="auto"/>
            <w:left w:val="none" w:sz="0" w:space="0" w:color="auto"/>
            <w:bottom w:val="none" w:sz="0" w:space="0" w:color="auto"/>
            <w:right w:val="none" w:sz="0" w:space="0" w:color="auto"/>
          </w:divBdr>
        </w:div>
        <w:div w:id="1457986680">
          <w:marLeft w:val="640"/>
          <w:marRight w:val="0"/>
          <w:marTop w:val="0"/>
          <w:marBottom w:val="0"/>
          <w:divBdr>
            <w:top w:val="none" w:sz="0" w:space="0" w:color="auto"/>
            <w:left w:val="none" w:sz="0" w:space="0" w:color="auto"/>
            <w:bottom w:val="none" w:sz="0" w:space="0" w:color="auto"/>
            <w:right w:val="none" w:sz="0" w:space="0" w:color="auto"/>
          </w:divBdr>
        </w:div>
        <w:div w:id="746266578">
          <w:marLeft w:val="640"/>
          <w:marRight w:val="0"/>
          <w:marTop w:val="0"/>
          <w:marBottom w:val="0"/>
          <w:divBdr>
            <w:top w:val="none" w:sz="0" w:space="0" w:color="auto"/>
            <w:left w:val="none" w:sz="0" w:space="0" w:color="auto"/>
            <w:bottom w:val="none" w:sz="0" w:space="0" w:color="auto"/>
            <w:right w:val="none" w:sz="0" w:space="0" w:color="auto"/>
          </w:divBdr>
        </w:div>
        <w:div w:id="1118179156">
          <w:marLeft w:val="640"/>
          <w:marRight w:val="0"/>
          <w:marTop w:val="0"/>
          <w:marBottom w:val="0"/>
          <w:divBdr>
            <w:top w:val="none" w:sz="0" w:space="0" w:color="auto"/>
            <w:left w:val="none" w:sz="0" w:space="0" w:color="auto"/>
            <w:bottom w:val="none" w:sz="0" w:space="0" w:color="auto"/>
            <w:right w:val="none" w:sz="0" w:space="0" w:color="auto"/>
          </w:divBdr>
        </w:div>
        <w:div w:id="411859321">
          <w:marLeft w:val="640"/>
          <w:marRight w:val="0"/>
          <w:marTop w:val="0"/>
          <w:marBottom w:val="0"/>
          <w:divBdr>
            <w:top w:val="none" w:sz="0" w:space="0" w:color="auto"/>
            <w:left w:val="none" w:sz="0" w:space="0" w:color="auto"/>
            <w:bottom w:val="none" w:sz="0" w:space="0" w:color="auto"/>
            <w:right w:val="none" w:sz="0" w:space="0" w:color="auto"/>
          </w:divBdr>
        </w:div>
        <w:div w:id="1347707180">
          <w:marLeft w:val="640"/>
          <w:marRight w:val="0"/>
          <w:marTop w:val="0"/>
          <w:marBottom w:val="0"/>
          <w:divBdr>
            <w:top w:val="none" w:sz="0" w:space="0" w:color="auto"/>
            <w:left w:val="none" w:sz="0" w:space="0" w:color="auto"/>
            <w:bottom w:val="none" w:sz="0" w:space="0" w:color="auto"/>
            <w:right w:val="none" w:sz="0" w:space="0" w:color="auto"/>
          </w:divBdr>
        </w:div>
        <w:div w:id="1889604640">
          <w:marLeft w:val="640"/>
          <w:marRight w:val="0"/>
          <w:marTop w:val="0"/>
          <w:marBottom w:val="0"/>
          <w:divBdr>
            <w:top w:val="none" w:sz="0" w:space="0" w:color="auto"/>
            <w:left w:val="none" w:sz="0" w:space="0" w:color="auto"/>
            <w:bottom w:val="none" w:sz="0" w:space="0" w:color="auto"/>
            <w:right w:val="none" w:sz="0" w:space="0" w:color="auto"/>
          </w:divBdr>
        </w:div>
        <w:div w:id="433208493">
          <w:marLeft w:val="640"/>
          <w:marRight w:val="0"/>
          <w:marTop w:val="0"/>
          <w:marBottom w:val="0"/>
          <w:divBdr>
            <w:top w:val="none" w:sz="0" w:space="0" w:color="auto"/>
            <w:left w:val="none" w:sz="0" w:space="0" w:color="auto"/>
            <w:bottom w:val="none" w:sz="0" w:space="0" w:color="auto"/>
            <w:right w:val="none" w:sz="0" w:space="0" w:color="auto"/>
          </w:divBdr>
        </w:div>
        <w:div w:id="1483308868">
          <w:marLeft w:val="640"/>
          <w:marRight w:val="0"/>
          <w:marTop w:val="0"/>
          <w:marBottom w:val="0"/>
          <w:divBdr>
            <w:top w:val="none" w:sz="0" w:space="0" w:color="auto"/>
            <w:left w:val="none" w:sz="0" w:space="0" w:color="auto"/>
            <w:bottom w:val="none" w:sz="0" w:space="0" w:color="auto"/>
            <w:right w:val="none" w:sz="0" w:space="0" w:color="auto"/>
          </w:divBdr>
        </w:div>
        <w:div w:id="2131900845">
          <w:marLeft w:val="640"/>
          <w:marRight w:val="0"/>
          <w:marTop w:val="0"/>
          <w:marBottom w:val="0"/>
          <w:divBdr>
            <w:top w:val="none" w:sz="0" w:space="0" w:color="auto"/>
            <w:left w:val="none" w:sz="0" w:space="0" w:color="auto"/>
            <w:bottom w:val="none" w:sz="0" w:space="0" w:color="auto"/>
            <w:right w:val="none" w:sz="0" w:space="0" w:color="auto"/>
          </w:divBdr>
        </w:div>
        <w:div w:id="1081217114">
          <w:marLeft w:val="640"/>
          <w:marRight w:val="0"/>
          <w:marTop w:val="0"/>
          <w:marBottom w:val="0"/>
          <w:divBdr>
            <w:top w:val="none" w:sz="0" w:space="0" w:color="auto"/>
            <w:left w:val="none" w:sz="0" w:space="0" w:color="auto"/>
            <w:bottom w:val="none" w:sz="0" w:space="0" w:color="auto"/>
            <w:right w:val="none" w:sz="0" w:space="0" w:color="auto"/>
          </w:divBdr>
        </w:div>
        <w:div w:id="1241452863">
          <w:marLeft w:val="640"/>
          <w:marRight w:val="0"/>
          <w:marTop w:val="0"/>
          <w:marBottom w:val="0"/>
          <w:divBdr>
            <w:top w:val="none" w:sz="0" w:space="0" w:color="auto"/>
            <w:left w:val="none" w:sz="0" w:space="0" w:color="auto"/>
            <w:bottom w:val="none" w:sz="0" w:space="0" w:color="auto"/>
            <w:right w:val="none" w:sz="0" w:space="0" w:color="auto"/>
          </w:divBdr>
        </w:div>
        <w:div w:id="413816855">
          <w:marLeft w:val="640"/>
          <w:marRight w:val="0"/>
          <w:marTop w:val="0"/>
          <w:marBottom w:val="0"/>
          <w:divBdr>
            <w:top w:val="none" w:sz="0" w:space="0" w:color="auto"/>
            <w:left w:val="none" w:sz="0" w:space="0" w:color="auto"/>
            <w:bottom w:val="none" w:sz="0" w:space="0" w:color="auto"/>
            <w:right w:val="none" w:sz="0" w:space="0" w:color="auto"/>
          </w:divBdr>
        </w:div>
        <w:div w:id="109127691">
          <w:marLeft w:val="640"/>
          <w:marRight w:val="0"/>
          <w:marTop w:val="0"/>
          <w:marBottom w:val="0"/>
          <w:divBdr>
            <w:top w:val="none" w:sz="0" w:space="0" w:color="auto"/>
            <w:left w:val="none" w:sz="0" w:space="0" w:color="auto"/>
            <w:bottom w:val="none" w:sz="0" w:space="0" w:color="auto"/>
            <w:right w:val="none" w:sz="0" w:space="0" w:color="auto"/>
          </w:divBdr>
        </w:div>
        <w:div w:id="1001854577">
          <w:marLeft w:val="640"/>
          <w:marRight w:val="0"/>
          <w:marTop w:val="0"/>
          <w:marBottom w:val="0"/>
          <w:divBdr>
            <w:top w:val="none" w:sz="0" w:space="0" w:color="auto"/>
            <w:left w:val="none" w:sz="0" w:space="0" w:color="auto"/>
            <w:bottom w:val="none" w:sz="0" w:space="0" w:color="auto"/>
            <w:right w:val="none" w:sz="0" w:space="0" w:color="auto"/>
          </w:divBdr>
        </w:div>
        <w:div w:id="1800220490">
          <w:marLeft w:val="640"/>
          <w:marRight w:val="0"/>
          <w:marTop w:val="0"/>
          <w:marBottom w:val="0"/>
          <w:divBdr>
            <w:top w:val="none" w:sz="0" w:space="0" w:color="auto"/>
            <w:left w:val="none" w:sz="0" w:space="0" w:color="auto"/>
            <w:bottom w:val="none" w:sz="0" w:space="0" w:color="auto"/>
            <w:right w:val="none" w:sz="0" w:space="0" w:color="auto"/>
          </w:divBdr>
        </w:div>
        <w:div w:id="789518243">
          <w:marLeft w:val="640"/>
          <w:marRight w:val="0"/>
          <w:marTop w:val="0"/>
          <w:marBottom w:val="0"/>
          <w:divBdr>
            <w:top w:val="none" w:sz="0" w:space="0" w:color="auto"/>
            <w:left w:val="none" w:sz="0" w:space="0" w:color="auto"/>
            <w:bottom w:val="none" w:sz="0" w:space="0" w:color="auto"/>
            <w:right w:val="none" w:sz="0" w:space="0" w:color="auto"/>
          </w:divBdr>
        </w:div>
        <w:div w:id="1530794695">
          <w:marLeft w:val="640"/>
          <w:marRight w:val="0"/>
          <w:marTop w:val="0"/>
          <w:marBottom w:val="0"/>
          <w:divBdr>
            <w:top w:val="none" w:sz="0" w:space="0" w:color="auto"/>
            <w:left w:val="none" w:sz="0" w:space="0" w:color="auto"/>
            <w:bottom w:val="none" w:sz="0" w:space="0" w:color="auto"/>
            <w:right w:val="none" w:sz="0" w:space="0" w:color="auto"/>
          </w:divBdr>
        </w:div>
        <w:div w:id="1808088443">
          <w:marLeft w:val="640"/>
          <w:marRight w:val="0"/>
          <w:marTop w:val="0"/>
          <w:marBottom w:val="0"/>
          <w:divBdr>
            <w:top w:val="none" w:sz="0" w:space="0" w:color="auto"/>
            <w:left w:val="none" w:sz="0" w:space="0" w:color="auto"/>
            <w:bottom w:val="none" w:sz="0" w:space="0" w:color="auto"/>
            <w:right w:val="none" w:sz="0" w:space="0" w:color="auto"/>
          </w:divBdr>
        </w:div>
        <w:div w:id="821386772">
          <w:marLeft w:val="640"/>
          <w:marRight w:val="0"/>
          <w:marTop w:val="0"/>
          <w:marBottom w:val="0"/>
          <w:divBdr>
            <w:top w:val="none" w:sz="0" w:space="0" w:color="auto"/>
            <w:left w:val="none" w:sz="0" w:space="0" w:color="auto"/>
            <w:bottom w:val="none" w:sz="0" w:space="0" w:color="auto"/>
            <w:right w:val="none" w:sz="0" w:space="0" w:color="auto"/>
          </w:divBdr>
        </w:div>
        <w:div w:id="1194807206">
          <w:marLeft w:val="640"/>
          <w:marRight w:val="0"/>
          <w:marTop w:val="0"/>
          <w:marBottom w:val="0"/>
          <w:divBdr>
            <w:top w:val="none" w:sz="0" w:space="0" w:color="auto"/>
            <w:left w:val="none" w:sz="0" w:space="0" w:color="auto"/>
            <w:bottom w:val="none" w:sz="0" w:space="0" w:color="auto"/>
            <w:right w:val="none" w:sz="0" w:space="0" w:color="auto"/>
          </w:divBdr>
        </w:div>
        <w:div w:id="644353403">
          <w:marLeft w:val="640"/>
          <w:marRight w:val="0"/>
          <w:marTop w:val="0"/>
          <w:marBottom w:val="0"/>
          <w:divBdr>
            <w:top w:val="none" w:sz="0" w:space="0" w:color="auto"/>
            <w:left w:val="none" w:sz="0" w:space="0" w:color="auto"/>
            <w:bottom w:val="none" w:sz="0" w:space="0" w:color="auto"/>
            <w:right w:val="none" w:sz="0" w:space="0" w:color="auto"/>
          </w:divBdr>
        </w:div>
        <w:div w:id="704062758">
          <w:marLeft w:val="640"/>
          <w:marRight w:val="0"/>
          <w:marTop w:val="0"/>
          <w:marBottom w:val="0"/>
          <w:divBdr>
            <w:top w:val="none" w:sz="0" w:space="0" w:color="auto"/>
            <w:left w:val="none" w:sz="0" w:space="0" w:color="auto"/>
            <w:bottom w:val="none" w:sz="0" w:space="0" w:color="auto"/>
            <w:right w:val="none" w:sz="0" w:space="0" w:color="auto"/>
          </w:divBdr>
        </w:div>
        <w:div w:id="650328049">
          <w:marLeft w:val="640"/>
          <w:marRight w:val="0"/>
          <w:marTop w:val="0"/>
          <w:marBottom w:val="0"/>
          <w:divBdr>
            <w:top w:val="none" w:sz="0" w:space="0" w:color="auto"/>
            <w:left w:val="none" w:sz="0" w:space="0" w:color="auto"/>
            <w:bottom w:val="none" w:sz="0" w:space="0" w:color="auto"/>
            <w:right w:val="none" w:sz="0" w:space="0" w:color="auto"/>
          </w:divBdr>
        </w:div>
        <w:div w:id="997657352">
          <w:marLeft w:val="640"/>
          <w:marRight w:val="0"/>
          <w:marTop w:val="0"/>
          <w:marBottom w:val="0"/>
          <w:divBdr>
            <w:top w:val="none" w:sz="0" w:space="0" w:color="auto"/>
            <w:left w:val="none" w:sz="0" w:space="0" w:color="auto"/>
            <w:bottom w:val="none" w:sz="0" w:space="0" w:color="auto"/>
            <w:right w:val="none" w:sz="0" w:space="0" w:color="auto"/>
          </w:divBdr>
        </w:div>
        <w:div w:id="947396367">
          <w:marLeft w:val="640"/>
          <w:marRight w:val="0"/>
          <w:marTop w:val="0"/>
          <w:marBottom w:val="0"/>
          <w:divBdr>
            <w:top w:val="none" w:sz="0" w:space="0" w:color="auto"/>
            <w:left w:val="none" w:sz="0" w:space="0" w:color="auto"/>
            <w:bottom w:val="none" w:sz="0" w:space="0" w:color="auto"/>
            <w:right w:val="none" w:sz="0" w:space="0" w:color="auto"/>
          </w:divBdr>
        </w:div>
        <w:div w:id="31657850">
          <w:marLeft w:val="640"/>
          <w:marRight w:val="0"/>
          <w:marTop w:val="0"/>
          <w:marBottom w:val="0"/>
          <w:divBdr>
            <w:top w:val="none" w:sz="0" w:space="0" w:color="auto"/>
            <w:left w:val="none" w:sz="0" w:space="0" w:color="auto"/>
            <w:bottom w:val="none" w:sz="0" w:space="0" w:color="auto"/>
            <w:right w:val="none" w:sz="0" w:space="0" w:color="auto"/>
          </w:divBdr>
        </w:div>
        <w:div w:id="1172792996">
          <w:marLeft w:val="640"/>
          <w:marRight w:val="0"/>
          <w:marTop w:val="0"/>
          <w:marBottom w:val="0"/>
          <w:divBdr>
            <w:top w:val="none" w:sz="0" w:space="0" w:color="auto"/>
            <w:left w:val="none" w:sz="0" w:space="0" w:color="auto"/>
            <w:bottom w:val="none" w:sz="0" w:space="0" w:color="auto"/>
            <w:right w:val="none" w:sz="0" w:space="0" w:color="auto"/>
          </w:divBdr>
        </w:div>
        <w:div w:id="1473405313">
          <w:marLeft w:val="640"/>
          <w:marRight w:val="0"/>
          <w:marTop w:val="0"/>
          <w:marBottom w:val="0"/>
          <w:divBdr>
            <w:top w:val="none" w:sz="0" w:space="0" w:color="auto"/>
            <w:left w:val="none" w:sz="0" w:space="0" w:color="auto"/>
            <w:bottom w:val="none" w:sz="0" w:space="0" w:color="auto"/>
            <w:right w:val="none" w:sz="0" w:space="0" w:color="auto"/>
          </w:divBdr>
        </w:div>
        <w:div w:id="774445865">
          <w:marLeft w:val="640"/>
          <w:marRight w:val="0"/>
          <w:marTop w:val="0"/>
          <w:marBottom w:val="0"/>
          <w:divBdr>
            <w:top w:val="none" w:sz="0" w:space="0" w:color="auto"/>
            <w:left w:val="none" w:sz="0" w:space="0" w:color="auto"/>
            <w:bottom w:val="none" w:sz="0" w:space="0" w:color="auto"/>
            <w:right w:val="none" w:sz="0" w:space="0" w:color="auto"/>
          </w:divBdr>
        </w:div>
        <w:div w:id="2057773685">
          <w:marLeft w:val="640"/>
          <w:marRight w:val="0"/>
          <w:marTop w:val="0"/>
          <w:marBottom w:val="0"/>
          <w:divBdr>
            <w:top w:val="none" w:sz="0" w:space="0" w:color="auto"/>
            <w:left w:val="none" w:sz="0" w:space="0" w:color="auto"/>
            <w:bottom w:val="none" w:sz="0" w:space="0" w:color="auto"/>
            <w:right w:val="none" w:sz="0" w:space="0" w:color="auto"/>
          </w:divBdr>
        </w:div>
        <w:div w:id="2061855802">
          <w:marLeft w:val="640"/>
          <w:marRight w:val="0"/>
          <w:marTop w:val="0"/>
          <w:marBottom w:val="0"/>
          <w:divBdr>
            <w:top w:val="none" w:sz="0" w:space="0" w:color="auto"/>
            <w:left w:val="none" w:sz="0" w:space="0" w:color="auto"/>
            <w:bottom w:val="none" w:sz="0" w:space="0" w:color="auto"/>
            <w:right w:val="none" w:sz="0" w:space="0" w:color="auto"/>
          </w:divBdr>
        </w:div>
        <w:div w:id="423766310">
          <w:marLeft w:val="640"/>
          <w:marRight w:val="0"/>
          <w:marTop w:val="0"/>
          <w:marBottom w:val="0"/>
          <w:divBdr>
            <w:top w:val="none" w:sz="0" w:space="0" w:color="auto"/>
            <w:left w:val="none" w:sz="0" w:space="0" w:color="auto"/>
            <w:bottom w:val="none" w:sz="0" w:space="0" w:color="auto"/>
            <w:right w:val="none" w:sz="0" w:space="0" w:color="auto"/>
          </w:divBdr>
        </w:div>
        <w:div w:id="657154889">
          <w:marLeft w:val="640"/>
          <w:marRight w:val="0"/>
          <w:marTop w:val="0"/>
          <w:marBottom w:val="0"/>
          <w:divBdr>
            <w:top w:val="none" w:sz="0" w:space="0" w:color="auto"/>
            <w:left w:val="none" w:sz="0" w:space="0" w:color="auto"/>
            <w:bottom w:val="none" w:sz="0" w:space="0" w:color="auto"/>
            <w:right w:val="none" w:sz="0" w:space="0" w:color="auto"/>
          </w:divBdr>
        </w:div>
        <w:div w:id="106706712">
          <w:marLeft w:val="640"/>
          <w:marRight w:val="0"/>
          <w:marTop w:val="0"/>
          <w:marBottom w:val="0"/>
          <w:divBdr>
            <w:top w:val="none" w:sz="0" w:space="0" w:color="auto"/>
            <w:left w:val="none" w:sz="0" w:space="0" w:color="auto"/>
            <w:bottom w:val="none" w:sz="0" w:space="0" w:color="auto"/>
            <w:right w:val="none" w:sz="0" w:space="0" w:color="auto"/>
          </w:divBdr>
        </w:div>
        <w:div w:id="543180383">
          <w:marLeft w:val="640"/>
          <w:marRight w:val="0"/>
          <w:marTop w:val="0"/>
          <w:marBottom w:val="0"/>
          <w:divBdr>
            <w:top w:val="none" w:sz="0" w:space="0" w:color="auto"/>
            <w:left w:val="none" w:sz="0" w:space="0" w:color="auto"/>
            <w:bottom w:val="none" w:sz="0" w:space="0" w:color="auto"/>
            <w:right w:val="none" w:sz="0" w:space="0" w:color="auto"/>
          </w:divBdr>
        </w:div>
        <w:div w:id="981037509">
          <w:marLeft w:val="640"/>
          <w:marRight w:val="0"/>
          <w:marTop w:val="0"/>
          <w:marBottom w:val="0"/>
          <w:divBdr>
            <w:top w:val="none" w:sz="0" w:space="0" w:color="auto"/>
            <w:left w:val="none" w:sz="0" w:space="0" w:color="auto"/>
            <w:bottom w:val="none" w:sz="0" w:space="0" w:color="auto"/>
            <w:right w:val="none" w:sz="0" w:space="0" w:color="auto"/>
          </w:divBdr>
        </w:div>
        <w:div w:id="1102913735">
          <w:marLeft w:val="640"/>
          <w:marRight w:val="0"/>
          <w:marTop w:val="0"/>
          <w:marBottom w:val="0"/>
          <w:divBdr>
            <w:top w:val="none" w:sz="0" w:space="0" w:color="auto"/>
            <w:left w:val="none" w:sz="0" w:space="0" w:color="auto"/>
            <w:bottom w:val="none" w:sz="0" w:space="0" w:color="auto"/>
            <w:right w:val="none" w:sz="0" w:space="0" w:color="auto"/>
          </w:divBdr>
        </w:div>
        <w:div w:id="316417358">
          <w:marLeft w:val="640"/>
          <w:marRight w:val="0"/>
          <w:marTop w:val="0"/>
          <w:marBottom w:val="0"/>
          <w:divBdr>
            <w:top w:val="none" w:sz="0" w:space="0" w:color="auto"/>
            <w:left w:val="none" w:sz="0" w:space="0" w:color="auto"/>
            <w:bottom w:val="none" w:sz="0" w:space="0" w:color="auto"/>
            <w:right w:val="none" w:sz="0" w:space="0" w:color="auto"/>
          </w:divBdr>
        </w:div>
        <w:div w:id="857087322">
          <w:marLeft w:val="640"/>
          <w:marRight w:val="0"/>
          <w:marTop w:val="0"/>
          <w:marBottom w:val="0"/>
          <w:divBdr>
            <w:top w:val="none" w:sz="0" w:space="0" w:color="auto"/>
            <w:left w:val="none" w:sz="0" w:space="0" w:color="auto"/>
            <w:bottom w:val="none" w:sz="0" w:space="0" w:color="auto"/>
            <w:right w:val="none" w:sz="0" w:space="0" w:color="auto"/>
          </w:divBdr>
        </w:div>
        <w:div w:id="198203844">
          <w:marLeft w:val="640"/>
          <w:marRight w:val="0"/>
          <w:marTop w:val="0"/>
          <w:marBottom w:val="0"/>
          <w:divBdr>
            <w:top w:val="none" w:sz="0" w:space="0" w:color="auto"/>
            <w:left w:val="none" w:sz="0" w:space="0" w:color="auto"/>
            <w:bottom w:val="none" w:sz="0" w:space="0" w:color="auto"/>
            <w:right w:val="none" w:sz="0" w:space="0" w:color="auto"/>
          </w:divBdr>
        </w:div>
        <w:div w:id="1612787202">
          <w:marLeft w:val="640"/>
          <w:marRight w:val="0"/>
          <w:marTop w:val="0"/>
          <w:marBottom w:val="0"/>
          <w:divBdr>
            <w:top w:val="none" w:sz="0" w:space="0" w:color="auto"/>
            <w:left w:val="none" w:sz="0" w:space="0" w:color="auto"/>
            <w:bottom w:val="none" w:sz="0" w:space="0" w:color="auto"/>
            <w:right w:val="none" w:sz="0" w:space="0" w:color="auto"/>
          </w:divBdr>
        </w:div>
        <w:div w:id="670177628">
          <w:marLeft w:val="640"/>
          <w:marRight w:val="0"/>
          <w:marTop w:val="0"/>
          <w:marBottom w:val="0"/>
          <w:divBdr>
            <w:top w:val="none" w:sz="0" w:space="0" w:color="auto"/>
            <w:left w:val="none" w:sz="0" w:space="0" w:color="auto"/>
            <w:bottom w:val="none" w:sz="0" w:space="0" w:color="auto"/>
            <w:right w:val="none" w:sz="0" w:space="0" w:color="auto"/>
          </w:divBdr>
        </w:div>
        <w:div w:id="1895969281">
          <w:marLeft w:val="640"/>
          <w:marRight w:val="0"/>
          <w:marTop w:val="0"/>
          <w:marBottom w:val="0"/>
          <w:divBdr>
            <w:top w:val="none" w:sz="0" w:space="0" w:color="auto"/>
            <w:left w:val="none" w:sz="0" w:space="0" w:color="auto"/>
            <w:bottom w:val="none" w:sz="0" w:space="0" w:color="auto"/>
            <w:right w:val="none" w:sz="0" w:space="0" w:color="auto"/>
          </w:divBdr>
        </w:div>
        <w:div w:id="1457866850">
          <w:marLeft w:val="640"/>
          <w:marRight w:val="0"/>
          <w:marTop w:val="0"/>
          <w:marBottom w:val="0"/>
          <w:divBdr>
            <w:top w:val="none" w:sz="0" w:space="0" w:color="auto"/>
            <w:left w:val="none" w:sz="0" w:space="0" w:color="auto"/>
            <w:bottom w:val="none" w:sz="0" w:space="0" w:color="auto"/>
            <w:right w:val="none" w:sz="0" w:space="0" w:color="auto"/>
          </w:divBdr>
        </w:div>
        <w:div w:id="1865709265">
          <w:marLeft w:val="640"/>
          <w:marRight w:val="0"/>
          <w:marTop w:val="0"/>
          <w:marBottom w:val="0"/>
          <w:divBdr>
            <w:top w:val="none" w:sz="0" w:space="0" w:color="auto"/>
            <w:left w:val="none" w:sz="0" w:space="0" w:color="auto"/>
            <w:bottom w:val="none" w:sz="0" w:space="0" w:color="auto"/>
            <w:right w:val="none" w:sz="0" w:space="0" w:color="auto"/>
          </w:divBdr>
        </w:div>
        <w:div w:id="1665160357">
          <w:marLeft w:val="640"/>
          <w:marRight w:val="0"/>
          <w:marTop w:val="0"/>
          <w:marBottom w:val="0"/>
          <w:divBdr>
            <w:top w:val="none" w:sz="0" w:space="0" w:color="auto"/>
            <w:left w:val="none" w:sz="0" w:space="0" w:color="auto"/>
            <w:bottom w:val="none" w:sz="0" w:space="0" w:color="auto"/>
            <w:right w:val="none" w:sz="0" w:space="0" w:color="auto"/>
          </w:divBdr>
        </w:div>
        <w:div w:id="1382440613">
          <w:marLeft w:val="640"/>
          <w:marRight w:val="0"/>
          <w:marTop w:val="0"/>
          <w:marBottom w:val="0"/>
          <w:divBdr>
            <w:top w:val="none" w:sz="0" w:space="0" w:color="auto"/>
            <w:left w:val="none" w:sz="0" w:space="0" w:color="auto"/>
            <w:bottom w:val="none" w:sz="0" w:space="0" w:color="auto"/>
            <w:right w:val="none" w:sz="0" w:space="0" w:color="auto"/>
          </w:divBdr>
        </w:div>
        <w:div w:id="259720525">
          <w:marLeft w:val="640"/>
          <w:marRight w:val="0"/>
          <w:marTop w:val="0"/>
          <w:marBottom w:val="0"/>
          <w:divBdr>
            <w:top w:val="none" w:sz="0" w:space="0" w:color="auto"/>
            <w:left w:val="none" w:sz="0" w:space="0" w:color="auto"/>
            <w:bottom w:val="none" w:sz="0" w:space="0" w:color="auto"/>
            <w:right w:val="none" w:sz="0" w:space="0" w:color="auto"/>
          </w:divBdr>
        </w:div>
        <w:div w:id="1823695033">
          <w:marLeft w:val="640"/>
          <w:marRight w:val="0"/>
          <w:marTop w:val="0"/>
          <w:marBottom w:val="0"/>
          <w:divBdr>
            <w:top w:val="none" w:sz="0" w:space="0" w:color="auto"/>
            <w:left w:val="none" w:sz="0" w:space="0" w:color="auto"/>
            <w:bottom w:val="none" w:sz="0" w:space="0" w:color="auto"/>
            <w:right w:val="none" w:sz="0" w:space="0" w:color="auto"/>
          </w:divBdr>
        </w:div>
        <w:div w:id="1024861157">
          <w:marLeft w:val="640"/>
          <w:marRight w:val="0"/>
          <w:marTop w:val="0"/>
          <w:marBottom w:val="0"/>
          <w:divBdr>
            <w:top w:val="none" w:sz="0" w:space="0" w:color="auto"/>
            <w:left w:val="none" w:sz="0" w:space="0" w:color="auto"/>
            <w:bottom w:val="none" w:sz="0" w:space="0" w:color="auto"/>
            <w:right w:val="none" w:sz="0" w:space="0" w:color="auto"/>
          </w:divBdr>
        </w:div>
        <w:div w:id="411244943">
          <w:marLeft w:val="640"/>
          <w:marRight w:val="0"/>
          <w:marTop w:val="0"/>
          <w:marBottom w:val="0"/>
          <w:divBdr>
            <w:top w:val="none" w:sz="0" w:space="0" w:color="auto"/>
            <w:left w:val="none" w:sz="0" w:space="0" w:color="auto"/>
            <w:bottom w:val="none" w:sz="0" w:space="0" w:color="auto"/>
            <w:right w:val="none" w:sz="0" w:space="0" w:color="auto"/>
          </w:divBdr>
        </w:div>
        <w:div w:id="349530089">
          <w:marLeft w:val="640"/>
          <w:marRight w:val="0"/>
          <w:marTop w:val="0"/>
          <w:marBottom w:val="0"/>
          <w:divBdr>
            <w:top w:val="none" w:sz="0" w:space="0" w:color="auto"/>
            <w:left w:val="none" w:sz="0" w:space="0" w:color="auto"/>
            <w:bottom w:val="none" w:sz="0" w:space="0" w:color="auto"/>
            <w:right w:val="none" w:sz="0" w:space="0" w:color="auto"/>
          </w:divBdr>
        </w:div>
        <w:div w:id="31197210">
          <w:marLeft w:val="640"/>
          <w:marRight w:val="0"/>
          <w:marTop w:val="0"/>
          <w:marBottom w:val="0"/>
          <w:divBdr>
            <w:top w:val="none" w:sz="0" w:space="0" w:color="auto"/>
            <w:left w:val="none" w:sz="0" w:space="0" w:color="auto"/>
            <w:bottom w:val="none" w:sz="0" w:space="0" w:color="auto"/>
            <w:right w:val="none" w:sz="0" w:space="0" w:color="auto"/>
          </w:divBdr>
        </w:div>
        <w:div w:id="1433823514">
          <w:marLeft w:val="640"/>
          <w:marRight w:val="0"/>
          <w:marTop w:val="0"/>
          <w:marBottom w:val="0"/>
          <w:divBdr>
            <w:top w:val="none" w:sz="0" w:space="0" w:color="auto"/>
            <w:left w:val="none" w:sz="0" w:space="0" w:color="auto"/>
            <w:bottom w:val="none" w:sz="0" w:space="0" w:color="auto"/>
            <w:right w:val="none" w:sz="0" w:space="0" w:color="auto"/>
          </w:divBdr>
        </w:div>
        <w:div w:id="905847222">
          <w:marLeft w:val="640"/>
          <w:marRight w:val="0"/>
          <w:marTop w:val="0"/>
          <w:marBottom w:val="0"/>
          <w:divBdr>
            <w:top w:val="none" w:sz="0" w:space="0" w:color="auto"/>
            <w:left w:val="none" w:sz="0" w:space="0" w:color="auto"/>
            <w:bottom w:val="none" w:sz="0" w:space="0" w:color="auto"/>
            <w:right w:val="none" w:sz="0" w:space="0" w:color="auto"/>
          </w:divBdr>
        </w:div>
        <w:div w:id="1230917122">
          <w:marLeft w:val="640"/>
          <w:marRight w:val="0"/>
          <w:marTop w:val="0"/>
          <w:marBottom w:val="0"/>
          <w:divBdr>
            <w:top w:val="none" w:sz="0" w:space="0" w:color="auto"/>
            <w:left w:val="none" w:sz="0" w:space="0" w:color="auto"/>
            <w:bottom w:val="none" w:sz="0" w:space="0" w:color="auto"/>
            <w:right w:val="none" w:sz="0" w:space="0" w:color="auto"/>
          </w:divBdr>
        </w:div>
        <w:div w:id="1256326310">
          <w:marLeft w:val="640"/>
          <w:marRight w:val="0"/>
          <w:marTop w:val="0"/>
          <w:marBottom w:val="0"/>
          <w:divBdr>
            <w:top w:val="none" w:sz="0" w:space="0" w:color="auto"/>
            <w:left w:val="none" w:sz="0" w:space="0" w:color="auto"/>
            <w:bottom w:val="none" w:sz="0" w:space="0" w:color="auto"/>
            <w:right w:val="none" w:sz="0" w:space="0" w:color="auto"/>
          </w:divBdr>
        </w:div>
        <w:div w:id="1647205185">
          <w:marLeft w:val="640"/>
          <w:marRight w:val="0"/>
          <w:marTop w:val="0"/>
          <w:marBottom w:val="0"/>
          <w:divBdr>
            <w:top w:val="none" w:sz="0" w:space="0" w:color="auto"/>
            <w:left w:val="none" w:sz="0" w:space="0" w:color="auto"/>
            <w:bottom w:val="none" w:sz="0" w:space="0" w:color="auto"/>
            <w:right w:val="none" w:sz="0" w:space="0" w:color="auto"/>
          </w:divBdr>
        </w:div>
        <w:div w:id="1625578193">
          <w:marLeft w:val="640"/>
          <w:marRight w:val="0"/>
          <w:marTop w:val="0"/>
          <w:marBottom w:val="0"/>
          <w:divBdr>
            <w:top w:val="none" w:sz="0" w:space="0" w:color="auto"/>
            <w:left w:val="none" w:sz="0" w:space="0" w:color="auto"/>
            <w:bottom w:val="none" w:sz="0" w:space="0" w:color="auto"/>
            <w:right w:val="none" w:sz="0" w:space="0" w:color="auto"/>
          </w:divBdr>
        </w:div>
        <w:div w:id="669021469">
          <w:marLeft w:val="640"/>
          <w:marRight w:val="0"/>
          <w:marTop w:val="0"/>
          <w:marBottom w:val="0"/>
          <w:divBdr>
            <w:top w:val="none" w:sz="0" w:space="0" w:color="auto"/>
            <w:left w:val="none" w:sz="0" w:space="0" w:color="auto"/>
            <w:bottom w:val="none" w:sz="0" w:space="0" w:color="auto"/>
            <w:right w:val="none" w:sz="0" w:space="0" w:color="auto"/>
          </w:divBdr>
        </w:div>
        <w:div w:id="23987729">
          <w:marLeft w:val="640"/>
          <w:marRight w:val="0"/>
          <w:marTop w:val="0"/>
          <w:marBottom w:val="0"/>
          <w:divBdr>
            <w:top w:val="none" w:sz="0" w:space="0" w:color="auto"/>
            <w:left w:val="none" w:sz="0" w:space="0" w:color="auto"/>
            <w:bottom w:val="none" w:sz="0" w:space="0" w:color="auto"/>
            <w:right w:val="none" w:sz="0" w:space="0" w:color="auto"/>
          </w:divBdr>
        </w:div>
        <w:div w:id="1013873926">
          <w:marLeft w:val="640"/>
          <w:marRight w:val="0"/>
          <w:marTop w:val="0"/>
          <w:marBottom w:val="0"/>
          <w:divBdr>
            <w:top w:val="none" w:sz="0" w:space="0" w:color="auto"/>
            <w:left w:val="none" w:sz="0" w:space="0" w:color="auto"/>
            <w:bottom w:val="none" w:sz="0" w:space="0" w:color="auto"/>
            <w:right w:val="none" w:sz="0" w:space="0" w:color="auto"/>
          </w:divBdr>
        </w:div>
        <w:div w:id="1930694439">
          <w:marLeft w:val="640"/>
          <w:marRight w:val="0"/>
          <w:marTop w:val="0"/>
          <w:marBottom w:val="0"/>
          <w:divBdr>
            <w:top w:val="none" w:sz="0" w:space="0" w:color="auto"/>
            <w:left w:val="none" w:sz="0" w:space="0" w:color="auto"/>
            <w:bottom w:val="none" w:sz="0" w:space="0" w:color="auto"/>
            <w:right w:val="none" w:sz="0" w:space="0" w:color="auto"/>
          </w:divBdr>
        </w:div>
        <w:div w:id="1262448948">
          <w:marLeft w:val="640"/>
          <w:marRight w:val="0"/>
          <w:marTop w:val="0"/>
          <w:marBottom w:val="0"/>
          <w:divBdr>
            <w:top w:val="none" w:sz="0" w:space="0" w:color="auto"/>
            <w:left w:val="none" w:sz="0" w:space="0" w:color="auto"/>
            <w:bottom w:val="none" w:sz="0" w:space="0" w:color="auto"/>
            <w:right w:val="none" w:sz="0" w:space="0" w:color="auto"/>
          </w:divBdr>
        </w:div>
        <w:div w:id="31225927">
          <w:marLeft w:val="640"/>
          <w:marRight w:val="0"/>
          <w:marTop w:val="0"/>
          <w:marBottom w:val="0"/>
          <w:divBdr>
            <w:top w:val="none" w:sz="0" w:space="0" w:color="auto"/>
            <w:left w:val="none" w:sz="0" w:space="0" w:color="auto"/>
            <w:bottom w:val="none" w:sz="0" w:space="0" w:color="auto"/>
            <w:right w:val="none" w:sz="0" w:space="0" w:color="auto"/>
          </w:divBdr>
        </w:div>
        <w:div w:id="2044744726">
          <w:marLeft w:val="640"/>
          <w:marRight w:val="0"/>
          <w:marTop w:val="0"/>
          <w:marBottom w:val="0"/>
          <w:divBdr>
            <w:top w:val="none" w:sz="0" w:space="0" w:color="auto"/>
            <w:left w:val="none" w:sz="0" w:space="0" w:color="auto"/>
            <w:bottom w:val="none" w:sz="0" w:space="0" w:color="auto"/>
            <w:right w:val="none" w:sz="0" w:space="0" w:color="auto"/>
          </w:divBdr>
        </w:div>
        <w:div w:id="1842694112">
          <w:marLeft w:val="640"/>
          <w:marRight w:val="0"/>
          <w:marTop w:val="0"/>
          <w:marBottom w:val="0"/>
          <w:divBdr>
            <w:top w:val="none" w:sz="0" w:space="0" w:color="auto"/>
            <w:left w:val="none" w:sz="0" w:space="0" w:color="auto"/>
            <w:bottom w:val="none" w:sz="0" w:space="0" w:color="auto"/>
            <w:right w:val="none" w:sz="0" w:space="0" w:color="auto"/>
          </w:divBdr>
        </w:div>
        <w:div w:id="1960145739">
          <w:marLeft w:val="640"/>
          <w:marRight w:val="0"/>
          <w:marTop w:val="0"/>
          <w:marBottom w:val="0"/>
          <w:divBdr>
            <w:top w:val="none" w:sz="0" w:space="0" w:color="auto"/>
            <w:left w:val="none" w:sz="0" w:space="0" w:color="auto"/>
            <w:bottom w:val="none" w:sz="0" w:space="0" w:color="auto"/>
            <w:right w:val="none" w:sz="0" w:space="0" w:color="auto"/>
          </w:divBdr>
        </w:div>
        <w:div w:id="779641427">
          <w:marLeft w:val="640"/>
          <w:marRight w:val="0"/>
          <w:marTop w:val="0"/>
          <w:marBottom w:val="0"/>
          <w:divBdr>
            <w:top w:val="none" w:sz="0" w:space="0" w:color="auto"/>
            <w:left w:val="none" w:sz="0" w:space="0" w:color="auto"/>
            <w:bottom w:val="none" w:sz="0" w:space="0" w:color="auto"/>
            <w:right w:val="none" w:sz="0" w:space="0" w:color="auto"/>
          </w:divBdr>
        </w:div>
        <w:div w:id="863516770">
          <w:marLeft w:val="640"/>
          <w:marRight w:val="0"/>
          <w:marTop w:val="0"/>
          <w:marBottom w:val="0"/>
          <w:divBdr>
            <w:top w:val="none" w:sz="0" w:space="0" w:color="auto"/>
            <w:left w:val="none" w:sz="0" w:space="0" w:color="auto"/>
            <w:bottom w:val="none" w:sz="0" w:space="0" w:color="auto"/>
            <w:right w:val="none" w:sz="0" w:space="0" w:color="auto"/>
          </w:divBdr>
        </w:div>
        <w:div w:id="388305529">
          <w:marLeft w:val="640"/>
          <w:marRight w:val="0"/>
          <w:marTop w:val="0"/>
          <w:marBottom w:val="0"/>
          <w:divBdr>
            <w:top w:val="none" w:sz="0" w:space="0" w:color="auto"/>
            <w:left w:val="none" w:sz="0" w:space="0" w:color="auto"/>
            <w:bottom w:val="none" w:sz="0" w:space="0" w:color="auto"/>
            <w:right w:val="none" w:sz="0" w:space="0" w:color="auto"/>
          </w:divBdr>
        </w:div>
        <w:div w:id="1195194438">
          <w:marLeft w:val="640"/>
          <w:marRight w:val="0"/>
          <w:marTop w:val="0"/>
          <w:marBottom w:val="0"/>
          <w:divBdr>
            <w:top w:val="none" w:sz="0" w:space="0" w:color="auto"/>
            <w:left w:val="none" w:sz="0" w:space="0" w:color="auto"/>
            <w:bottom w:val="none" w:sz="0" w:space="0" w:color="auto"/>
            <w:right w:val="none" w:sz="0" w:space="0" w:color="auto"/>
          </w:divBdr>
        </w:div>
        <w:div w:id="1778790886">
          <w:marLeft w:val="640"/>
          <w:marRight w:val="0"/>
          <w:marTop w:val="0"/>
          <w:marBottom w:val="0"/>
          <w:divBdr>
            <w:top w:val="none" w:sz="0" w:space="0" w:color="auto"/>
            <w:left w:val="none" w:sz="0" w:space="0" w:color="auto"/>
            <w:bottom w:val="none" w:sz="0" w:space="0" w:color="auto"/>
            <w:right w:val="none" w:sz="0" w:space="0" w:color="auto"/>
          </w:divBdr>
        </w:div>
        <w:div w:id="1255477738">
          <w:marLeft w:val="640"/>
          <w:marRight w:val="0"/>
          <w:marTop w:val="0"/>
          <w:marBottom w:val="0"/>
          <w:divBdr>
            <w:top w:val="none" w:sz="0" w:space="0" w:color="auto"/>
            <w:left w:val="none" w:sz="0" w:space="0" w:color="auto"/>
            <w:bottom w:val="none" w:sz="0" w:space="0" w:color="auto"/>
            <w:right w:val="none" w:sz="0" w:space="0" w:color="auto"/>
          </w:divBdr>
        </w:div>
        <w:div w:id="988704863">
          <w:marLeft w:val="640"/>
          <w:marRight w:val="0"/>
          <w:marTop w:val="0"/>
          <w:marBottom w:val="0"/>
          <w:divBdr>
            <w:top w:val="none" w:sz="0" w:space="0" w:color="auto"/>
            <w:left w:val="none" w:sz="0" w:space="0" w:color="auto"/>
            <w:bottom w:val="none" w:sz="0" w:space="0" w:color="auto"/>
            <w:right w:val="none" w:sz="0" w:space="0" w:color="auto"/>
          </w:divBdr>
        </w:div>
        <w:div w:id="430130723">
          <w:marLeft w:val="640"/>
          <w:marRight w:val="0"/>
          <w:marTop w:val="0"/>
          <w:marBottom w:val="0"/>
          <w:divBdr>
            <w:top w:val="none" w:sz="0" w:space="0" w:color="auto"/>
            <w:left w:val="none" w:sz="0" w:space="0" w:color="auto"/>
            <w:bottom w:val="none" w:sz="0" w:space="0" w:color="auto"/>
            <w:right w:val="none" w:sz="0" w:space="0" w:color="auto"/>
          </w:divBdr>
        </w:div>
        <w:div w:id="1023362142">
          <w:marLeft w:val="640"/>
          <w:marRight w:val="0"/>
          <w:marTop w:val="0"/>
          <w:marBottom w:val="0"/>
          <w:divBdr>
            <w:top w:val="none" w:sz="0" w:space="0" w:color="auto"/>
            <w:left w:val="none" w:sz="0" w:space="0" w:color="auto"/>
            <w:bottom w:val="none" w:sz="0" w:space="0" w:color="auto"/>
            <w:right w:val="none" w:sz="0" w:space="0" w:color="auto"/>
          </w:divBdr>
        </w:div>
        <w:div w:id="1740712317">
          <w:marLeft w:val="640"/>
          <w:marRight w:val="0"/>
          <w:marTop w:val="0"/>
          <w:marBottom w:val="0"/>
          <w:divBdr>
            <w:top w:val="none" w:sz="0" w:space="0" w:color="auto"/>
            <w:left w:val="none" w:sz="0" w:space="0" w:color="auto"/>
            <w:bottom w:val="none" w:sz="0" w:space="0" w:color="auto"/>
            <w:right w:val="none" w:sz="0" w:space="0" w:color="auto"/>
          </w:divBdr>
        </w:div>
        <w:div w:id="803088121">
          <w:marLeft w:val="640"/>
          <w:marRight w:val="0"/>
          <w:marTop w:val="0"/>
          <w:marBottom w:val="0"/>
          <w:divBdr>
            <w:top w:val="none" w:sz="0" w:space="0" w:color="auto"/>
            <w:left w:val="none" w:sz="0" w:space="0" w:color="auto"/>
            <w:bottom w:val="none" w:sz="0" w:space="0" w:color="auto"/>
            <w:right w:val="none" w:sz="0" w:space="0" w:color="auto"/>
          </w:divBdr>
        </w:div>
        <w:div w:id="1054936229">
          <w:marLeft w:val="640"/>
          <w:marRight w:val="0"/>
          <w:marTop w:val="0"/>
          <w:marBottom w:val="0"/>
          <w:divBdr>
            <w:top w:val="none" w:sz="0" w:space="0" w:color="auto"/>
            <w:left w:val="none" w:sz="0" w:space="0" w:color="auto"/>
            <w:bottom w:val="none" w:sz="0" w:space="0" w:color="auto"/>
            <w:right w:val="none" w:sz="0" w:space="0" w:color="auto"/>
          </w:divBdr>
        </w:div>
        <w:div w:id="764812222">
          <w:marLeft w:val="640"/>
          <w:marRight w:val="0"/>
          <w:marTop w:val="0"/>
          <w:marBottom w:val="0"/>
          <w:divBdr>
            <w:top w:val="none" w:sz="0" w:space="0" w:color="auto"/>
            <w:left w:val="none" w:sz="0" w:space="0" w:color="auto"/>
            <w:bottom w:val="none" w:sz="0" w:space="0" w:color="auto"/>
            <w:right w:val="none" w:sz="0" w:space="0" w:color="auto"/>
          </w:divBdr>
        </w:div>
        <w:div w:id="1193807825">
          <w:marLeft w:val="640"/>
          <w:marRight w:val="0"/>
          <w:marTop w:val="0"/>
          <w:marBottom w:val="0"/>
          <w:divBdr>
            <w:top w:val="none" w:sz="0" w:space="0" w:color="auto"/>
            <w:left w:val="none" w:sz="0" w:space="0" w:color="auto"/>
            <w:bottom w:val="none" w:sz="0" w:space="0" w:color="auto"/>
            <w:right w:val="none" w:sz="0" w:space="0" w:color="auto"/>
          </w:divBdr>
        </w:div>
        <w:div w:id="1437214250">
          <w:marLeft w:val="640"/>
          <w:marRight w:val="0"/>
          <w:marTop w:val="0"/>
          <w:marBottom w:val="0"/>
          <w:divBdr>
            <w:top w:val="none" w:sz="0" w:space="0" w:color="auto"/>
            <w:left w:val="none" w:sz="0" w:space="0" w:color="auto"/>
            <w:bottom w:val="none" w:sz="0" w:space="0" w:color="auto"/>
            <w:right w:val="none" w:sz="0" w:space="0" w:color="auto"/>
          </w:divBdr>
        </w:div>
        <w:div w:id="999776796">
          <w:marLeft w:val="640"/>
          <w:marRight w:val="0"/>
          <w:marTop w:val="0"/>
          <w:marBottom w:val="0"/>
          <w:divBdr>
            <w:top w:val="none" w:sz="0" w:space="0" w:color="auto"/>
            <w:left w:val="none" w:sz="0" w:space="0" w:color="auto"/>
            <w:bottom w:val="none" w:sz="0" w:space="0" w:color="auto"/>
            <w:right w:val="none" w:sz="0" w:space="0" w:color="auto"/>
          </w:divBdr>
        </w:div>
        <w:div w:id="66269594">
          <w:marLeft w:val="640"/>
          <w:marRight w:val="0"/>
          <w:marTop w:val="0"/>
          <w:marBottom w:val="0"/>
          <w:divBdr>
            <w:top w:val="none" w:sz="0" w:space="0" w:color="auto"/>
            <w:left w:val="none" w:sz="0" w:space="0" w:color="auto"/>
            <w:bottom w:val="none" w:sz="0" w:space="0" w:color="auto"/>
            <w:right w:val="none" w:sz="0" w:space="0" w:color="auto"/>
          </w:divBdr>
        </w:div>
        <w:div w:id="133069055">
          <w:marLeft w:val="640"/>
          <w:marRight w:val="0"/>
          <w:marTop w:val="0"/>
          <w:marBottom w:val="0"/>
          <w:divBdr>
            <w:top w:val="none" w:sz="0" w:space="0" w:color="auto"/>
            <w:left w:val="none" w:sz="0" w:space="0" w:color="auto"/>
            <w:bottom w:val="none" w:sz="0" w:space="0" w:color="auto"/>
            <w:right w:val="none" w:sz="0" w:space="0" w:color="auto"/>
          </w:divBdr>
        </w:div>
        <w:div w:id="1934435383">
          <w:marLeft w:val="640"/>
          <w:marRight w:val="0"/>
          <w:marTop w:val="0"/>
          <w:marBottom w:val="0"/>
          <w:divBdr>
            <w:top w:val="none" w:sz="0" w:space="0" w:color="auto"/>
            <w:left w:val="none" w:sz="0" w:space="0" w:color="auto"/>
            <w:bottom w:val="none" w:sz="0" w:space="0" w:color="auto"/>
            <w:right w:val="none" w:sz="0" w:space="0" w:color="auto"/>
          </w:divBdr>
        </w:div>
        <w:div w:id="1530527844">
          <w:marLeft w:val="640"/>
          <w:marRight w:val="0"/>
          <w:marTop w:val="0"/>
          <w:marBottom w:val="0"/>
          <w:divBdr>
            <w:top w:val="none" w:sz="0" w:space="0" w:color="auto"/>
            <w:left w:val="none" w:sz="0" w:space="0" w:color="auto"/>
            <w:bottom w:val="none" w:sz="0" w:space="0" w:color="auto"/>
            <w:right w:val="none" w:sz="0" w:space="0" w:color="auto"/>
          </w:divBdr>
        </w:div>
        <w:div w:id="85081810">
          <w:marLeft w:val="640"/>
          <w:marRight w:val="0"/>
          <w:marTop w:val="0"/>
          <w:marBottom w:val="0"/>
          <w:divBdr>
            <w:top w:val="none" w:sz="0" w:space="0" w:color="auto"/>
            <w:left w:val="none" w:sz="0" w:space="0" w:color="auto"/>
            <w:bottom w:val="none" w:sz="0" w:space="0" w:color="auto"/>
            <w:right w:val="none" w:sz="0" w:space="0" w:color="auto"/>
          </w:divBdr>
        </w:div>
        <w:div w:id="523447425">
          <w:marLeft w:val="640"/>
          <w:marRight w:val="0"/>
          <w:marTop w:val="0"/>
          <w:marBottom w:val="0"/>
          <w:divBdr>
            <w:top w:val="none" w:sz="0" w:space="0" w:color="auto"/>
            <w:left w:val="none" w:sz="0" w:space="0" w:color="auto"/>
            <w:bottom w:val="none" w:sz="0" w:space="0" w:color="auto"/>
            <w:right w:val="none" w:sz="0" w:space="0" w:color="auto"/>
          </w:divBdr>
        </w:div>
        <w:div w:id="1935740557">
          <w:marLeft w:val="640"/>
          <w:marRight w:val="0"/>
          <w:marTop w:val="0"/>
          <w:marBottom w:val="0"/>
          <w:divBdr>
            <w:top w:val="none" w:sz="0" w:space="0" w:color="auto"/>
            <w:left w:val="none" w:sz="0" w:space="0" w:color="auto"/>
            <w:bottom w:val="none" w:sz="0" w:space="0" w:color="auto"/>
            <w:right w:val="none" w:sz="0" w:space="0" w:color="auto"/>
          </w:divBdr>
        </w:div>
        <w:div w:id="1395934956">
          <w:marLeft w:val="640"/>
          <w:marRight w:val="0"/>
          <w:marTop w:val="0"/>
          <w:marBottom w:val="0"/>
          <w:divBdr>
            <w:top w:val="none" w:sz="0" w:space="0" w:color="auto"/>
            <w:left w:val="none" w:sz="0" w:space="0" w:color="auto"/>
            <w:bottom w:val="none" w:sz="0" w:space="0" w:color="auto"/>
            <w:right w:val="none" w:sz="0" w:space="0" w:color="auto"/>
          </w:divBdr>
        </w:div>
        <w:div w:id="1864316515">
          <w:marLeft w:val="640"/>
          <w:marRight w:val="0"/>
          <w:marTop w:val="0"/>
          <w:marBottom w:val="0"/>
          <w:divBdr>
            <w:top w:val="none" w:sz="0" w:space="0" w:color="auto"/>
            <w:left w:val="none" w:sz="0" w:space="0" w:color="auto"/>
            <w:bottom w:val="none" w:sz="0" w:space="0" w:color="auto"/>
            <w:right w:val="none" w:sz="0" w:space="0" w:color="auto"/>
          </w:divBdr>
        </w:div>
      </w:divsChild>
    </w:div>
    <w:div w:id="2091804385">
      <w:bodyDiv w:val="1"/>
      <w:marLeft w:val="0"/>
      <w:marRight w:val="0"/>
      <w:marTop w:val="0"/>
      <w:marBottom w:val="0"/>
      <w:divBdr>
        <w:top w:val="none" w:sz="0" w:space="0" w:color="auto"/>
        <w:left w:val="none" w:sz="0" w:space="0" w:color="auto"/>
        <w:bottom w:val="none" w:sz="0" w:space="0" w:color="auto"/>
        <w:right w:val="none" w:sz="0" w:space="0" w:color="auto"/>
      </w:divBdr>
      <w:divsChild>
        <w:div w:id="704134476">
          <w:marLeft w:val="640"/>
          <w:marRight w:val="0"/>
          <w:marTop w:val="0"/>
          <w:marBottom w:val="0"/>
          <w:divBdr>
            <w:top w:val="none" w:sz="0" w:space="0" w:color="auto"/>
            <w:left w:val="none" w:sz="0" w:space="0" w:color="auto"/>
            <w:bottom w:val="none" w:sz="0" w:space="0" w:color="auto"/>
            <w:right w:val="none" w:sz="0" w:space="0" w:color="auto"/>
          </w:divBdr>
        </w:div>
        <w:div w:id="506211233">
          <w:marLeft w:val="640"/>
          <w:marRight w:val="0"/>
          <w:marTop w:val="0"/>
          <w:marBottom w:val="0"/>
          <w:divBdr>
            <w:top w:val="none" w:sz="0" w:space="0" w:color="auto"/>
            <w:left w:val="none" w:sz="0" w:space="0" w:color="auto"/>
            <w:bottom w:val="none" w:sz="0" w:space="0" w:color="auto"/>
            <w:right w:val="none" w:sz="0" w:space="0" w:color="auto"/>
          </w:divBdr>
        </w:div>
        <w:div w:id="1418551958">
          <w:marLeft w:val="640"/>
          <w:marRight w:val="0"/>
          <w:marTop w:val="0"/>
          <w:marBottom w:val="0"/>
          <w:divBdr>
            <w:top w:val="none" w:sz="0" w:space="0" w:color="auto"/>
            <w:left w:val="none" w:sz="0" w:space="0" w:color="auto"/>
            <w:bottom w:val="none" w:sz="0" w:space="0" w:color="auto"/>
            <w:right w:val="none" w:sz="0" w:space="0" w:color="auto"/>
          </w:divBdr>
        </w:div>
        <w:div w:id="1051734635">
          <w:marLeft w:val="640"/>
          <w:marRight w:val="0"/>
          <w:marTop w:val="0"/>
          <w:marBottom w:val="0"/>
          <w:divBdr>
            <w:top w:val="none" w:sz="0" w:space="0" w:color="auto"/>
            <w:left w:val="none" w:sz="0" w:space="0" w:color="auto"/>
            <w:bottom w:val="none" w:sz="0" w:space="0" w:color="auto"/>
            <w:right w:val="none" w:sz="0" w:space="0" w:color="auto"/>
          </w:divBdr>
        </w:div>
        <w:div w:id="1197935516">
          <w:marLeft w:val="640"/>
          <w:marRight w:val="0"/>
          <w:marTop w:val="0"/>
          <w:marBottom w:val="0"/>
          <w:divBdr>
            <w:top w:val="none" w:sz="0" w:space="0" w:color="auto"/>
            <w:left w:val="none" w:sz="0" w:space="0" w:color="auto"/>
            <w:bottom w:val="none" w:sz="0" w:space="0" w:color="auto"/>
            <w:right w:val="none" w:sz="0" w:space="0" w:color="auto"/>
          </w:divBdr>
        </w:div>
        <w:div w:id="1890417608">
          <w:marLeft w:val="640"/>
          <w:marRight w:val="0"/>
          <w:marTop w:val="0"/>
          <w:marBottom w:val="0"/>
          <w:divBdr>
            <w:top w:val="none" w:sz="0" w:space="0" w:color="auto"/>
            <w:left w:val="none" w:sz="0" w:space="0" w:color="auto"/>
            <w:bottom w:val="none" w:sz="0" w:space="0" w:color="auto"/>
            <w:right w:val="none" w:sz="0" w:space="0" w:color="auto"/>
          </w:divBdr>
        </w:div>
        <w:div w:id="1404644158">
          <w:marLeft w:val="640"/>
          <w:marRight w:val="0"/>
          <w:marTop w:val="0"/>
          <w:marBottom w:val="0"/>
          <w:divBdr>
            <w:top w:val="none" w:sz="0" w:space="0" w:color="auto"/>
            <w:left w:val="none" w:sz="0" w:space="0" w:color="auto"/>
            <w:bottom w:val="none" w:sz="0" w:space="0" w:color="auto"/>
            <w:right w:val="none" w:sz="0" w:space="0" w:color="auto"/>
          </w:divBdr>
        </w:div>
        <w:div w:id="249628271">
          <w:marLeft w:val="640"/>
          <w:marRight w:val="0"/>
          <w:marTop w:val="0"/>
          <w:marBottom w:val="0"/>
          <w:divBdr>
            <w:top w:val="none" w:sz="0" w:space="0" w:color="auto"/>
            <w:left w:val="none" w:sz="0" w:space="0" w:color="auto"/>
            <w:bottom w:val="none" w:sz="0" w:space="0" w:color="auto"/>
            <w:right w:val="none" w:sz="0" w:space="0" w:color="auto"/>
          </w:divBdr>
        </w:div>
        <w:div w:id="1465779002">
          <w:marLeft w:val="640"/>
          <w:marRight w:val="0"/>
          <w:marTop w:val="0"/>
          <w:marBottom w:val="0"/>
          <w:divBdr>
            <w:top w:val="none" w:sz="0" w:space="0" w:color="auto"/>
            <w:left w:val="none" w:sz="0" w:space="0" w:color="auto"/>
            <w:bottom w:val="none" w:sz="0" w:space="0" w:color="auto"/>
            <w:right w:val="none" w:sz="0" w:space="0" w:color="auto"/>
          </w:divBdr>
        </w:div>
        <w:div w:id="1540777415">
          <w:marLeft w:val="640"/>
          <w:marRight w:val="0"/>
          <w:marTop w:val="0"/>
          <w:marBottom w:val="0"/>
          <w:divBdr>
            <w:top w:val="none" w:sz="0" w:space="0" w:color="auto"/>
            <w:left w:val="none" w:sz="0" w:space="0" w:color="auto"/>
            <w:bottom w:val="none" w:sz="0" w:space="0" w:color="auto"/>
            <w:right w:val="none" w:sz="0" w:space="0" w:color="auto"/>
          </w:divBdr>
        </w:div>
        <w:div w:id="882444194">
          <w:marLeft w:val="640"/>
          <w:marRight w:val="0"/>
          <w:marTop w:val="0"/>
          <w:marBottom w:val="0"/>
          <w:divBdr>
            <w:top w:val="none" w:sz="0" w:space="0" w:color="auto"/>
            <w:left w:val="none" w:sz="0" w:space="0" w:color="auto"/>
            <w:bottom w:val="none" w:sz="0" w:space="0" w:color="auto"/>
            <w:right w:val="none" w:sz="0" w:space="0" w:color="auto"/>
          </w:divBdr>
        </w:div>
        <w:div w:id="1603606740">
          <w:marLeft w:val="640"/>
          <w:marRight w:val="0"/>
          <w:marTop w:val="0"/>
          <w:marBottom w:val="0"/>
          <w:divBdr>
            <w:top w:val="none" w:sz="0" w:space="0" w:color="auto"/>
            <w:left w:val="none" w:sz="0" w:space="0" w:color="auto"/>
            <w:bottom w:val="none" w:sz="0" w:space="0" w:color="auto"/>
            <w:right w:val="none" w:sz="0" w:space="0" w:color="auto"/>
          </w:divBdr>
        </w:div>
        <w:div w:id="93668080">
          <w:marLeft w:val="640"/>
          <w:marRight w:val="0"/>
          <w:marTop w:val="0"/>
          <w:marBottom w:val="0"/>
          <w:divBdr>
            <w:top w:val="none" w:sz="0" w:space="0" w:color="auto"/>
            <w:left w:val="none" w:sz="0" w:space="0" w:color="auto"/>
            <w:bottom w:val="none" w:sz="0" w:space="0" w:color="auto"/>
            <w:right w:val="none" w:sz="0" w:space="0" w:color="auto"/>
          </w:divBdr>
        </w:div>
        <w:div w:id="2126650236">
          <w:marLeft w:val="640"/>
          <w:marRight w:val="0"/>
          <w:marTop w:val="0"/>
          <w:marBottom w:val="0"/>
          <w:divBdr>
            <w:top w:val="none" w:sz="0" w:space="0" w:color="auto"/>
            <w:left w:val="none" w:sz="0" w:space="0" w:color="auto"/>
            <w:bottom w:val="none" w:sz="0" w:space="0" w:color="auto"/>
            <w:right w:val="none" w:sz="0" w:space="0" w:color="auto"/>
          </w:divBdr>
        </w:div>
        <w:div w:id="1955356810">
          <w:marLeft w:val="640"/>
          <w:marRight w:val="0"/>
          <w:marTop w:val="0"/>
          <w:marBottom w:val="0"/>
          <w:divBdr>
            <w:top w:val="none" w:sz="0" w:space="0" w:color="auto"/>
            <w:left w:val="none" w:sz="0" w:space="0" w:color="auto"/>
            <w:bottom w:val="none" w:sz="0" w:space="0" w:color="auto"/>
            <w:right w:val="none" w:sz="0" w:space="0" w:color="auto"/>
          </w:divBdr>
        </w:div>
        <w:div w:id="554632940">
          <w:marLeft w:val="640"/>
          <w:marRight w:val="0"/>
          <w:marTop w:val="0"/>
          <w:marBottom w:val="0"/>
          <w:divBdr>
            <w:top w:val="none" w:sz="0" w:space="0" w:color="auto"/>
            <w:left w:val="none" w:sz="0" w:space="0" w:color="auto"/>
            <w:bottom w:val="none" w:sz="0" w:space="0" w:color="auto"/>
            <w:right w:val="none" w:sz="0" w:space="0" w:color="auto"/>
          </w:divBdr>
        </w:div>
        <w:div w:id="682558885">
          <w:marLeft w:val="640"/>
          <w:marRight w:val="0"/>
          <w:marTop w:val="0"/>
          <w:marBottom w:val="0"/>
          <w:divBdr>
            <w:top w:val="none" w:sz="0" w:space="0" w:color="auto"/>
            <w:left w:val="none" w:sz="0" w:space="0" w:color="auto"/>
            <w:bottom w:val="none" w:sz="0" w:space="0" w:color="auto"/>
            <w:right w:val="none" w:sz="0" w:space="0" w:color="auto"/>
          </w:divBdr>
        </w:div>
        <w:div w:id="112092338">
          <w:marLeft w:val="640"/>
          <w:marRight w:val="0"/>
          <w:marTop w:val="0"/>
          <w:marBottom w:val="0"/>
          <w:divBdr>
            <w:top w:val="none" w:sz="0" w:space="0" w:color="auto"/>
            <w:left w:val="none" w:sz="0" w:space="0" w:color="auto"/>
            <w:bottom w:val="none" w:sz="0" w:space="0" w:color="auto"/>
            <w:right w:val="none" w:sz="0" w:space="0" w:color="auto"/>
          </w:divBdr>
        </w:div>
        <w:div w:id="343872222">
          <w:marLeft w:val="640"/>
          <w:marRight w:val="0"/>
          <w:marTop w:val="0"/>
          <w:marBottom w:val="0"/>
          <w:divBdr>
            <w:top w:val="none" w:sz="0" w:space="0" w:color="auto"/>
            <w:left w:val="none" w:sz="0" w:space="0" w:color="auto"/>
            <w:bottom w:val="none" w:sz="0" w:space="0" w:color="auto"/>
            <w:right w:val="none" w:sz="0" w:space="0" w:color="auto"/>
          </w:divBdr>
        </w:div>
        <w:div w:id="1797134679">
          <w:marLeft w:val="640"/>
          <w:marRight w:val="0"/>
          <w:marTop w:val="0"/>
          <w:marBottom w:val="0"/>
          <w:divBdr>
            <w:top w:val="none" w:sz="0" w:space="0" w:color="auto"/>
            <w:left w:val="none" w:sz="0" w:space="0" w:color="auto"/>
            <w:bottom w:val="none" w:sz="0" w:space="0" w:color="auto"/>
            <w:right w:val="none" w:sz="0" w:space="0" w:color="auto"/>
          </w:divBdr>
        </w:div>
        <w:div w:id="1044057783">
          <w:marLeft w:val="640"/>
          <w:marRight w:val="0"/>
          <w:marTop w:val="0"/>
          <w:marBottom w:val="0"/>
          <w:divBdr>
            <w:top w:val="none" w:sz="0" w:space="0" w:color="auto"/>
            <w:left w:val="none" w:sz="0" w:space="0" w:color="auto"/>
            <w:bottom w:val="none" w:sz="0" w:space="0" w:color="auto"/>
            <w:right w:val="none" w:sz="0" w:space="0" w:color="auto"/>
          </w:divBdr>
        </w:div>
        <w:div w:id="155804700">
          <w:marLeft w:val="640"/>
          <w:marRight w:val="0"/>
          <w:marTop w:val="0"/>
          <w:marBottom w:val="0"/>
          <w:divBdr>
            <w:top w:val="none" w:sz="0" w:space="0" w:color="auto"/>
            <w:left w:val="none" w:sz="0" w:space="0" w:color="auto"/>
            <w:bottom w:val="none" w:sz="0" w:space="0" w:color="auto"/>
            <w:right w:val="none" w:sz="0" w:space="0" w:color="auto"/>
          </w:divBdr>
        </w:div>
        <w:div w:id="761684967">
          <w:marLeft w:val="640"/>
          <w:marRight w:val="0"/>
          <w:marTop w:val="0"/>
          <w:marBottom w:val="0"/>
          <w:divBdr>
            <w:top w:val="none" w:sz="0" w:space="0" w:color="auto"/>
            <w:left w:val="none" w:sz="0" w:space="0" w:color="auto"/>
            <w:bottom w:val="none" w:sz="0" w:space="0" w:color="auto"/>
            <w:right w:val="none" w:sz="0" w:space="0" w:color="auto"/>
          </w:divBdr>
        </w:div>
        <w:div w:id="1087850650">
          <w:marLeft w:val="640"/>
          <w:marRight w:val="0"/>
          <w:marTop w:val="0"/>
          <w:marBottom w:val="0"/>
          <w:divBdr>
            <w:top w:val="none" w:sz="0" w:space="0" w:color="auto"/>
            <w:left w:val="none" w:sz="0" w:space="0" w:color="auto"/>
            <w:bottom w:val="none" w:sz="0" w:space="0" w:color="auto"/>
            <w:right w:val="none" w:sz="0" w:space="0" w:color="auto"/>
          </w:divBdr>
        </w:div>
        <w:div w:id="1385183099">
          <w:marLeft w:val="640"/>
          <w:marRight w:val="0"/>
          <w:marTop w:val="0"/>
          <w:marBottom w:val="0"/>
          <w:divBdr>
            <w:top w:val="none" w:sz="0" w:space="0" w:color="auto"/>
            <w:left w:val="none" w:sz="0" w:space="0" w:color="auto"/>
            <w:bottom w:val="none" w:sz="0" w:space="0" w:color="auto"/>
            <w:right w:val="none" w:sz="0" w:space="0" w:color="auto"/>
          </w:divBdr>
        </w:div>
        <w:div w:id="2112821409">
          <w:marLeft w:val="640"/>
          <w:marRight w:val="0"/>
          <w:marTop w:val="0"/>
          <w:marBottom w:val="0"/>
          <w:divBdr>
            <w:top w:val="none" w:sz="0" w:space="0" w:color="auto"/>
            <w:left w:val="none" w:sz="0" w:space="0" w:color="auto"/>
            <w:bottom w:val="none" w:sz="0" w:space="0" w:color="auto"/>
            <w:right w:val="none" w:sz="0" w:space="0" w:color="auto"/>
          </w:divBdr>
        </w:div>
        <w:div w:id="1470199635">
          <w:marLeft w:val="640"/>
          <w:marRight w:val="0"/>
          <w:marTop w:val="0"/>
          <w:marBottom w:val="0"/>
          <w:divBdr>
            <w:top w:val="none" w:sz="0" w:space="0" w:color="auto"/>
            <w:left w:val="none" w:sz="0" w:space="0" w:color="auto"/>
            <w:bottom w:val="none" w:sz="0" w:space="0" w:color="auto"/>
            <w:right w:val="none" w:sz="0" w:space="0" w:color="auto"/>
          </w:divBdr>
        </w:div>
        <w:div w:id="1740471594">
          <w:marLeft w:val="640"/>
          <w:marRight w:val="0"/>
          <w:marTop w:val="0"/>
          <w:marBottom w:val="0"/>
          <w:divBdr>
            <w:top w:val="none" w:sz="0" w:space="0" w:color="auto"/>
            <w:left w:val="none" w:sz="0" w:space="0" w:color="auto"/>
            <w:bottom w:val="none" w:sz="0" w:space="0" w:color="auto"/>
            <w:right w:val="none" w:sz="0" w:space="0" w:color="auto"/>
          </w:divBdr>
        </w:div>
        <w:div w:id="1686593679">
          <w:marLeft w:val="640"/>
          <w:marRight w:val="0"/>
          <w:marTop w:val="0"/>
          <w:marBottom w:val="0"/>
          <w:divBdr>
            <w:top w:val="none" w:sz="0" w:space="0" w:color="auto"/>
            <w:left w:val="none" w:sz="0" w:space="0" w:color="auto"/>
            <w:bottom w:val="none" w:sz="0" w:space="0" w:color="auto"/>
            <w:right w:val="none" w:sz="0" w:space="0" w:color="auto"/>
          </w:divBdr>
        </w:div>
        <w:div w:id="1717049715">
          <w:marLeft w:val="640"/>
          <w:marRight w:val="0"/>
          <w:marTop w:val="0"/>
          <w:marBottom w:val="0"/>
          <w:divBdr>
            <w:top w:val="none" w:sz="0" w:space="0" w:color="auto"/>
            <w:left w:val="none" w:sz="0" w:space="0" w:color="auto"/>
            <w:bottom w:val="none" w:sz="0" w:space="0" w:color="auto"/>
            <w:right w:val="none" w:sz="0" w:space="0" w:color="auto"/>
          </w:divBdr>
        </w:div>
        <w:div w:id="1497530222">
          <w:marLeft w:val="640"/>
          <w:marRight w:val="0"/>
          <w:marTop w:val="0"/>
          <w:marBottom w:val="0"/>
          <w:divBdr>
            <w:top w:val="none" w:sz="0" w:space="0" w:color="auto"/>
            <w:left w:val="none" w:sz="0" w:space="0" w:color="auto"/>
            <w:bottom w:val="none" w:sz="0" w:space="0" w:color="auto"/>
            <w:right w:val="none" w:sz="0" w:space="0" w:color="auto"/>
          </w:divBdr>
        </w:div>
        <w:div w:id="1563253712">
          <w:marLeft w:val="640"/>
          <w:marRight w:val="0"/>
          <w:marTop w:val="0"/>
          <w:marBottom w:val="0"/>
          <w:divBdr>
            <w:top w:val="none" w:sz="0" w:space="0" w:color="auto"/>
            <w:left w:val="none" w:sz="0" w:space="0" w:color="auto"/>
            <w:bottom w:val="none" w:sz="0" w:space="0" w:color="auto"/>
            <w:right w:val="none" w:sz="0" w:space="0" w:color="auto"/>
          </w:divBdr>
        </w:div>
        <w:div w:id="1594315095">
          <w:marLeft w:val="640"/>
          <w:marRight w:val="0"/>
          <w:marTop w:val="0"/>
          <w:marBottom w:val="0"/>
          <w:divBdr>
            <w:top w:val="none" w:sz="0" w:space="0" w:color="auto"/>
            <w:left w:val="none" w:sz="0" w:space="0" w:color="auto"/>
            <w:bottom w:val="none" w:sz="0" w:space="0" w:color="auto"/>
            <w:right w:val="none" w:sz="0" w:space="0" w:color="auto"/>
          </w:divBdr>
        </w:div>
        <w:div w:id="518785457">
          <w:marLeft w:val="640"/>
          <w:marRight w:val="0"/>
          <w:marTop w:val="0"/>
          <w:marBottom w:val="0"/>
          <w:divBdr>
            <w:top w:val="none" w:sz="0" w:space="0" w:color="auto"/>
            <w:left w:val="none" w:sz="0" w:space="0" w:color="auto"/>
            <w:bottom w:val="none" w:sz="0" w:space="0" w:color="auto"/>
            <w:right w:val="none" w:sz="0" w:space="0" w:color="auto"/>
          </w:divBdr>
        </w:div>
        <w:div w:id="1123423204">
          <w:marLeft w:val="640"/>
          <w:marRight w:val="0"/>
          <w:marTop w:val="0"/>
          <w:marBottom w:val="0"/>
          <w:divBdr>
            <w:top w:val="none" w:sz="0" w:space="0" w:color="auto"/>
            <w:left w:val="none" w:sz="0" w:space="0" w:color="auto"/>
            <w:bottom w:val="none" w:sz="0" w:space="0" w:color="auto"/>
            <w:right w:val="none" w:sz="0" w:space="0" w:color="auto"/>
          </w:divBdr>
        </w:div>
        <w:div w:id="269972629">
          <w:marLeft w:val="640"/>
          <w:marRight w:val="0"/>
          <w:marTop w:val="0"/>
          <w:marBottom w:val="0"/>
          <w:divBdr>
            <w:top w:val="none" w:sz="0" w:space="0" w:color="auto"/>
            <w:left w:val="none" w:sz="0" w:space="0" w:color="auto"/>
            <w:bottom w:val="none" w:sz="0" w:space="0" w:color="auto"/>
            <w:right w:val="none" w:sz="0" w:space="0" w:color="auto"/>
          </w:divBdr>
        </w:div>
        <w:div w:id="663242935">
          <w:marLeft w:val="640"/>
          <w:marRight w:val="0"/>
          <w:marTop w:val="0"/>
          <w:marBottom w:val="0"/>
          <w:divBdr>
            <w:top w:val="none" w:sz="0" w:space="0" w:color="auto"/>
            <w:left w:val="none" w:sz="0" w:space="0" w:color="auto"/>
            <w:bottom w:val="none" w:sz="0" w:space="0" w:color="auto"/>
            <w:right w:val="none" w:sz="0" w:space="0" w:color="auto"/>
          </w:divBdr>
        </w:div>
        <w:div w:id="672953543">
          <w:marLeft w:val="640"/>
          <w:marRight w:val="0"/>
          <w:marTop w:val="0"/>
          <w:marBottom w:val="0"/>
          <w:divBdr>
            <w:top w:val="none" w:sz="0" w:space="0" w:color="auto"/>
            <w:left w:val="none" w:sz="0" w:space="0" w:color="auto"/>
            <w:bottom w:val="none" w:sz="0" w:space="0" w:color="auto"/>
            <w:right w:val="none" w:sz="0" w:space="0" w:color="auto"/>
          </w:divBdr>
        </w:div>
        <w:div w:id="425688153">
          <w:marLeft w:val="640"/>
          <w:marRight w:val="0"/>
          <w:marTop w:val="0"/>
          <w:marBottom w:val="0"/>
          <w:divBdr>
            <w:top w:val="none" w:sz="0" w:space="0" w:color="auto"/>
            <w:left w:val="none" w:sz="0" w:space="0" w:color="auto"/>
            <w:bottom w:val="none" w:sz="0" w:space="0" w:color="auto"/>
            <w:right w:val="none" w:sz="0" w:space="0" w:color="auto"/>
          </w:divBdr>
        </w:div>
        <w:div w:id="185991881">
          <w:marLeft w:val="640"/>
          <w:marRight w:val="0"/>
          <w:marTop w:val="0"/>
          <w:marBottom w:val="0"/>
          <w:divBdr>
            <w:top w:val="none" w:sz="0" w:space="0" w:color="auto"/>
            <w:left w:val="none" w:sz="0" w:space="0" w:color="auto"/>
            <w:bottom w:val="none" w:sz="0" w:space="0" w:color="auto"/>
            <w:right w:val="none" w:sz="0" w:space="0" w:color="auto"/>
          </w:divBdr>
        </w:div>
        <w:div w:id="1724480347">
          <w:marLeft w:val="640"/>
          <w:marRight w:val="0"/>
          <w:marTop w:val="0"/>
          <w:marBottom w:val="0"/>
          <w:divBdr>
            <w:top w:val="none" w:sz="0" w:space="0" w:color="auto"/>
            <w:left w:val="none" w:sz="0" w:space="0" w:color="auto"/>
            <w:bottom w:val="none" w:sz="0" w:space="0" w:color="auto"/>
            <w:right w:val="none" w:sz="0" w:space="0" w:color="auto"/>
          </w:divBdr>
        </w:div>
        <w:div w:id="1856579871">
          <w:marLeft w:val="640"/>
          <w:marRight w:val="0"/>
          <w:marTop w:val="0"/>
          <w:marBottom w:val="0"/>
          <w:divBdr>
            <w:top w:val="none" w:sz="0" w:space="0" w:color="auto"/>
            <w:left w:val="none" w:sz="0" w:space="0" w:color="auto"/>
            <w:bottom w:val="none" w:sz="0" w:space="0" w:color="auto"/>
            <w:right w:val="none" w:sz="0" w:space="0" w:color="auto"/>
          </w:divBdr>
        </w:div>
        <w:div w:id="821119445">
          <w:marLeft w:val="640"/>
          <w:marRight w:val="0"/>
          <w:marTop w:val="0"/>
          <w:marBottom w:val="0"/>
          <w:divBdr>
            <w:top w:val="none" w:sz="0" w:space="0" w:color="auto"/>
            <w:left w:val="none" w:sz="0" w:space="0" w:color="auto"/>
            <w:bottom w:val="none" w:sz="0" w:space="0" w:color="auto"/>
            <w:right w:val="none" w:sz="0" w:space="0" w:color="auto"/>
          </w:divBdr>
        </w:div>
        <w:div w:id="82188643">
          <w:marLeft w:val="640"/>
          <w:marRight w:val="0"/>
          <w:marTop w:val="0"/>
          <w:marBottom w:val="0"/>
          <w:divBdr>
            <w:top w:val="none" w:sz="0" w:space="0" w:color="auto"/>
            <w:left w:val="none" w:sz="0" w:space="0" w:color="auto"/>
            <w:bottom w:val="none" w:sz="0" w:space="0" w:color="auto"/>
            <w:right w:val="none" w:sz="0" w:space="0" w:color="auto"/>
          </w:divBdr>
        </w:div>
        <w:div w:id="1850679321">
          <w:marLeft w:val="640"/>
          <w:marRight w:val="0"/>
          <w:marTop w:val="0"/>
          <w:marBottom w:val="0"/>
          <w:divBdr>
            <w:top w:val="none" w:sz="0" w:space="0" w:color="auto"/>
            <w:left w:val="none" w:sz="0" w:space="0" w:color="auto"/>
            <w:bottom w:val="none" w:sz="0" w:space="0" w:color="auto"/>
            <w:right w:val="none" w:sz="0" w:space="0" w:color="auto"/>
          </w:divBdr>
        </w:div>
        <w:div w:id="1819489347">
          <w:marLeft w:val="640"/>
          <w:marRight w:val="0"/>
          <w:marTop w:val="0"/>
          <w:marBottom w:val="0"/>
          <w:divBdr>
            <w:top w:val="none" w:sz="0" w:space="0" w:color="auto"/>
            <w:left w:val="none" w:sz="0" w:space="0" w:color="auto"/>
            <w:bottom w:val="none" w:sz="0" w:space="0" w:color="auto"/>
            <w:right w:val="none" w:sz="0" w:space="0" w:color="auto"/>
          </w:divBdr>
        </w:div>
        <w:div w:id="331420593">
          <w:marLeft w:val="640"/>
          <w:marRight w:val="0"/>
          <w:marTop w:val="0"/>
          <w:marBottom w:val="0"/>
          <w:divBdr>
            <w:top w:val="none" w:sz="0" w:space="0" w:color="auto"/>
            <w:left w:val="none" w:sz="0" w:space="0" w:color="auto"/>
            <w:bottom w:val="none" w:sz="0" w:space="0" w:color="auto"/>
            <w:right w:val="none" w:sz="0" w:space="0" w:color="auto"/>
          </w:divBdr>
        </w:div>
        <w:div w:id="1874996951">
          <w:marLeft w:val="640"/>
          <w:marRight w:val="0"/>
          <w:marTop w:val="0"/>
          <w:marBottom w:val="0"/>
          <w:divBdr>
            <w:top w:val="none" w:sz="0" w:space="0" w:color="auto"/>
            <w:left w:val="none" w:sz="0" w:space="0" w:color="auto"/>
            <w:bottom w:val="none" w:sz="0" w:space="0" w:color="auto"/>
            <w:right w:val="none" w:sz="0" w:space="0" w:color="auto"/>
          </w:divBdr>
        </w:div>
        <w:div w:id="2073042824">
          <w:marLeft w:val="640"/>
          <w:marRight w:val="0"/>
          <w:marTop w:val="0"/>
          <w:marBottom w:val="0"/>
          <w:divBdr>
            <w:top w:val="none" w:sz="0" w:space="0" w:color="auto"/>
            <w:left w:val="none" w:sz="0" w:space="0" w:color="auto"/>
            <w:bottom w:val="none" w:sz="0" w:space="0" w:color="auto"/>
            <w:right w:val="none" w:sz="0" w:space="0" w:color="auto"/>
          </w:divBdr>
        </w:div>
        <w:div w:id="1157651055">
          <w:marLeft w:val="640"/>
          <w:marRight w:val="0"/>
          <w:marTop w:val="0"/>
          <w:marBottom w:val="0"/>
          <w:divBdr>
            <w:top w:val="none" w:sz="0" w:space="0" w:color="auto"/>
            <w:left w:val="none" w:sz="0" w:space="0" w:color="auto"/>
            <w:bottom w:val="none" w:sz="0" w:space="0" w:color="auto"/>
            <w:right w:val="none" w:sz="0" w:space="0" w:color="auto"/>
          </w:divBdr>
        </w:div>
        <w:div w:id="1764689537">
          <w:marLeft w:val="640"/>
          <w:marRight w:val="0"/>
          <w:marTop w:val="0"/>
          <w:marBottom w:val="0"/>
          <w:divBdr>
            <w:top w:val="none" w:sz="0" w:space="0" w:color="auto"/>
            <w:left w:val="none" w:sz="0" w:space="0" w:color="auto"/>
            <w:bottom w:val="none" w:sz="0" w:space="0" w:color="auto"/>
            <w:right w:val="none" w:sz="0" w:space="0" w:color="auto"/>
          </w:divBdr>
        </w:div>
        <w:div w:id="433597908">
          <w:marLeft w:val="640"/>
          <w:marRight w:val="0"/>
          <w:marTop w:val="0"/>
          <w:marBottom w:val="0"/>
          <w:divBdr>
            <w:top w:val="none" w:sz="0" w:space="0" w:color="auto"/>
            <w:left w:val="none" w:sz="0" w:space="0" w:color="auto"/>
            <w:bottom w:val="none" w:sz="0" w:space="0" w:color="auto"/>
            <w:right w:val="none" w:sz="0" w:space="0" w:color="auto"/>
          </w:divBdr>
        </w:div>
        <w:div w:id="758794326">
          <w:marLeft w:val="640"/>
          <w:marRight w:val="0"/>
          <w:marTop w:val="0"/>
          <w:marBottom w:val="0"/>
          <w:divBdr>
            <w:top w:val="none" w:sz="0" w:space="0" w:color="auto"/>
            <w:left w:val="none" w:sz="0" w:space="0" w:color="auto"/>
            <w:bottom w:val="none" w:sz="0" w:space="0" w:color="auto"/>
            <w:right w:val="none" w:sz="0" w:space="0" w:color="auto"/>
          </w:divBdr>
        </w:div>
        <w:div w:id="816412745">
          <w:marLeft w:val="640"/>
          <w:marRight w:val="0"/>
          <w:marTop w:val="0"/>
          <w:marBottom w:val="0"/>
          <w:divBdr>
            <w:top w:val="none" w:sz="0" w:space="0" w:color="auto"/>
            <w:left w:val="none" w:sz="0" w:space="0" w:color="auto"/>
            <w:bottom w:val="none" w:sz="0" w:space="0" w:color="auto"/>
            <w:right w:val="none" w:sz="0" w:space="0" w:color="auto"/>
          </w:divBdr>
        </w:div>
        <w:div w:id="698897314">
          <w:marLeft w:val="640"/>
          <w:marRight w:val="0"/>
          <w:marTop w:val="0"/>
          <w:marBottom w:val="0"/>
          <w:divBdr>
            <w:top w:val="none" w:sz="0" w:space="0" w:color="auto"/>
            <w:left w:val="none" w:sz="0" w:space="0" w:color="auto"/>
            <w:bottom w:val="none" w:sz="0" w:space="0" w:color="auto"/>
            <w:right w:val="none" w:sz="0" w:space="0" w:color="auto"/>
          </w:divBdr>
        </w:div>
        <w:div w:id="167405766">
          <w:marLeft w:val="640"/>
          <w:marRight w:val="0"/>
          <w:marTop w:val="0"/>
          <w:marBottom w:val="0"/>
          <w:divBdr>
            <w:top w:val="none" w:sz="0" w:space="0" w:color="auto"/>
            <w:left w:val="none" w:sz="0" w:space="0" w:color="auto"/>
            <w:bottom w:val="none" w:sz="0" w:space="0" w:color="auto"/>
            <w:right w:val="none" w:sz="0" w:space="0" w:color="auto"/>
          </w:divBdr>
        </w:div>
        <w:div w:id="594752122">
          <w:marLeft w:val="640"/>
          <w:marRight w:val="0"/>
          <w:marTop w:val="0"/>
          <w:marBottom w:val="0"/>
          <w:divBdr>
            <w:top w:val="none" w:sz="0" w:space="0" w:color="auto"/>
            <w:left w:val="none" w:sz="0" w:space="0" w:color="auto"/>
            <w:bottom w:val="none" w:sz="0" w:space="0" w:color="auto"/>
            <w:right w:val="none" w:sz="0" w:space="0" w:color="auto"/>
          </w:divBdr>
        </w:div>
        <w:div w:id="142938058">
          <w:marLeft w:val="640"/>
          <w:marRight w:val="0"/>
          <w:marTop w:val="0"/>
          <w:marBottom w:val="0"/>
          <w:divBdr>
            <w:top w:val="none" w:sz="0" w:space="0" w:color="auto"/>
            <w:left w:val="none" w:sz="0" w:space="0" w:color="auto"/>
            <w:bottom w:val="none" w:sz="0" w:space="0" w:color="auto"/>
            <w:right w:val="none" w:sz="0" w:space="0" w:color="auto"/>
          </w:divBdr>
        </w:div>
        <w:div w:id="1274478644">
          <w:marLeft w:val="640"/>
          <w:marRight w:val="0"/>
          <w:marTop w:val="0"/>
          <w:marBottom w:val="0"/>
          <w:divBdr>
            <w:top w:val="none" w:sz="0" w:space="0" w:color="auto"/>
            <w:left w:val="none" w:sz="0" w:space="0" w:color="auto"/>
            <w:bottom w:val="none" w:sz="0" w:space="0" w:color="auto"/>
            <w:right w:val="none" w:sz="0" w:space="0" w:color="auto"/>
          </w:divBdr>
        </w:div>
        <w:div w:id="1576549920">
          <w:marLeft w:val="640"/>
          <w:marRight w:val="0"/>
          <w:marTop w:val="0"/>
          <w:marBottom w:val="0"/>
          <w:divBdr>
            <w:top w:val="none" w:sz="0" w:space="0" w:color="auto"/>
            <w:left w:val="none" w:sz="0" w:space="0" w:color="auto"/>
            <w:bottom w:val="none" w:sz="0" w:space="0" w:color="auto"/>
            <w:right w:val="none" w:sz="0" w:space="0" w:color="auto"/>
          </w:divBdr>
        </w:div>
        <w:div w:id="1556550211">
          <w:marLeft w:val="640"/>
          <w:marRight w:val="0"/>
          <w:marTop w:val="0"/>
          <w:marBottom w:val="0"/>
          <w:divBdr>
            <w:top w:val="none" w:sz="0" w:space="0" w:color="auto"/>
            <w:left w:val="none" w:sz="0" w:space="0" w:color="auto"/>
            <w:bottom w:val="none" w:sz="0" w:space="0" w:color="auto"/>
            <w:right w:val="none" w:sz="0" w:space="0" w:color="auto"/>
          </w:divBdr>
        </w:div>
        <w:div w:id="780950563">
          <w:marLeft w:val="640"/>
          <w:marRight w:val="0"/>
          <w:marTop w:val="0"/>
          <w:marBottom w:val="0"/>
          <w:divBdr>
            <w:top w:val="none" w:sz="0" w:space="0" w:color="auto"/>
            <w:left w:val="none" w:sz="0" w:space="0" w:color="auto"/>
            <w:bottom w:val="none" w:sz="0" w:space="0" w:color="auto"/>
            <w:right w:val="none" w:sz="0" w:space="0" w:color="auto"/>
          </w:divBdr>
        </w:div>
        <w:div w:id="1539077776">
          <w:marLeft w:val="640"/>
          <w:marRight w:val="0"/>
          <w:marTop w:val="0"/>
          <w:marBottom w:val="0"/>
          <w:divBdr>
            <w:top w:val="none" w:sz="0" w:space="0" w:color="auto"/>
            <w:left w:val="none" w:sz="0" w:space="0" w:color="auto"/>
            <w:bottom w:val="none" w:sz="0" w:space="0" w:color="auto"/>
            <w:right w:val="none" w:sz="0" w:space="0" w:color="auto"/>
          </w:divBdr>
        </w:div>
        <w:div w:id="733086243">
          <w:marLeft w:val="640"/>
          <w:marRight w:val="0"/>
          <w:marTop w:val="0"/>
          <w:marBottom w:val="0"/>
          <w:divBdr>
            <w:top w:val="none" w:sz="0" w:space="0" w:color="auto"/>
            <w:left w:val="none" w:sz="0" w:space="0" w:color="auto"/>
            <w:bottom w:val="none" w:sz="0" w:space="0" w:color="auto"/>
            <w:right w:val="none" w:sz="0" w:space="0" w:color="auto"/>
          </w:divBdr>
        </w:div>
        <w:div w:id="2093237746">
          <w:marLeft w:val="640"/>
          <w:marRight w:val="0"/>
          <w:marTop w:val="0"/>
          <w:marBottom w:val="0"/>
          <w:divBdr>
            <w:top w:val="none" w:sz="0" w:space="0" w:color="auto"/>
            <w:left w:val="none" w:sz="0" w:space="0" w:color="auto"/>
            <w:bottom w:val="none" w:sz="0" w:space="0" w:color="auto"/>
            <w:right w:val="none" w:sz="0" w:space="0" w:color="auto"/>
          </w:divBdr>
        </w:div>
        <w:div w:id="73822766">
          <w:marLeft w:val="640"/>
          <w:marRight w:val="0"/>
          <w:marTop w:val="0"/>
          <w:marBottom w:val="0"/>
          <w:divBdr>
            <w:top w:val="none" w:sz="0" w:space="0" w:color="auto"/>
            <w:left w:val="none" w:sz="0" w:space="0" w:color="auto"/>
            <w:bottom w:val="none" w:sz="0" w:space="0" w:color="auto"/>
            <w:right w:val="none" w:sz="0" w:space="0" w:color="auto"/>
          </w:divBdr>
        </w:div>
        <w:div w:id="1940524202">
          <w:marLeft w:val="640"/>
          <w:marRight w:val="0"/>
          <w:marTop w:val="0"/>
          <w:marBottom w:val="0"/>
          <w:divBdr>
            <w:top w:val="none" w:sz="0" w:space="0" w:color="auto"/>
            <w:left w:val="none" w:sz="0" w:space="0" w:color="auto"/>
            <w:bottom w:val="none" w:sz="0" w:space="0" w:color="auto"/>
            <w:right w:val="none" w:sz="0" w:space="0" w:color="auto"/>
          </w:divBdr>
        </w:div>
        <w:div w:id="1420835981">
          <w:marLeft w:val="640"/>
          <w:marRight w:val="0"/>
          <w:marTop w:val="0"/>
          <w:marBottom w:val="0"/>
          <w:divBdr>
            <w:top w:val="none" w:sz="0" w:space="0" w:color="auto"/>
            <w:left w:val="none" w:sz="0" w:space="0" w:color="auto"/>
            <w:bottom w:val="none" w:sz="0" w:space="0" w:color="auto"/>
            <w:right w:val="none" w:sz="0" w:space="0" w:color="auto"/>
          </w:divBdr>
        </w:div>
        <w:div w:id="1985966901">
          <w:marLeft w:val="640"/>
          <w:marRight w:val="0"/>
          <w:marTop w:val="0"/>
          <w:marBottom w:val="0"/>
          <w:divBdr>
            <w:top w:val="none" w:sz="0" w:space="0" w:color="auto"/>
            <w:left w:val="none" w:sz="0" w:space="0" w:color="auto"/>
            <w:bottom w:val="none" w:sz="0" w:space="0" w:color="auto"/>
            <w:right w:val="none" w:sz="0" w:space="0" w:color="auto"/>
          </w:divBdr>
        </w:div>
        <w:div w:id="1446462494">
          <w:marLeft w:val="640"/>
          <w:marRight w:val="0"/>
          <w:marTop w:val="0"/>
          <w:marBottom w:val="0"/>
          <w:divBdr>
            <w:top w:val="none" w:sz="0" w:space="0" w:color="auto"/>
            <w:left w:val="none" w:sz="0" w:space="0" w:color="auto"/>
            <w:bottom w:val="none" w:sz="0" w:space="0" w:color="auto"/>
            <w:right w:val="none" w:sz="0" w:space="0" w:color="auto"/>
          </w:divBdr>
        </w:div>
        <w:div w:id="1448155931">
          <w:marLeft w:val="640"/>
          <w:marRight w:val="0"/>
          <w:marTop w:val="0"/>
          <w:marBottom w:val="0"/>
          <w:divBdr>
            <w:top w:val="none" w:sz="0" w:space="0" w:color="auto"/>
            <w:left w:val="none" w:sz="0" w:space="0" w:color="auto"/>
            <w:bottom w:val="none" w:sz="0" w:space="0" w:color="auto"/>
            <w:right w:val="none" w:sz="0" w:space="0" w:color="auto"/>
          </w:divBdr>
        </w:div>
        <w:div w:id="1834370554">
          <w:marLeft w:val="640"/>
          <w:marRight w:val="0"/>
          <w:marTop w:val="0"/>
          <w:marBottom w:val="0"/>
          <w:divBdr>
            <w:top w:val="none" w:sz="0" w:space="0" w:color="auto"/>
            <w:left w:val="none" w:sz="0" w:space="0" w:color="auto"/>
            <w:bottom w:val="none" w:sz="0" w:space="0" w:color="auto"/>
            <w:right w:val="none" w:sz="0" w:space="0" w:color="auto"/>
          </w:divBdr>
        </w:div>
        <w:div w:id="591011588">
          <w:marLeft w:val="640"/>
          <w:marRight w:val="0"/>
          <w:marTop w:val="0"/>
          <w:marBottom w:val="0"/>
          <w:divBdr>
            <w:top w:val="none" w:sz="0" w:space="0" w:color="auto"/>
            <w:left w:val="none" w:sz="0" w:space="0" w:color="auto"/>
            <w:bottom w:val="none" w:sz="0" w:space="0" w:color="auto"/>
            <w:right w:val="none" w:sz="0" w:space="0" w:color="auto"/>
          </w:divBdr>
        </w:div>
        <w:div w:id="1549489492">
          <w:marLeft w:val="640"/>
          <w:marRight w:val="0"/>
          <w:marTop w:val="0"/>
          <w:marBottom w:val="0"/>
          <w:divBdr>
            <w:top w:val="none" w:sz="0" w:space="0" w:color="auto"/>
            <w:left w:val="none" w:sz="0" w:space="0" w:color="auto"/>
            <w:bottom w:val="none" w:sz="0" w:space="0" w:color="auto"/>
            <w:right w:val="none" w:sz="0" w:space="0" w:color="auto"/>
          </w:divBdr>
        </w:div>
        <w:div w:id="366756959">
          <w:marLeft w:val="640"/>
          <w:marRight w:val="0"/>
          <w:marTop w:val="0"/>
          <w:marBottom w:val="0"/>
          <w:divBdr>
            <w:top w:val="none" w:sz="0" w:space="0" w:color="auto"/>
            <w:left w:val="none" w:sz="0" w:space="0" w:color="auto"/>
            <w:bottom w:val="none" w:sz="0" w:space="0" w:color="auto"/>
            <w:right w:val="none" w:sz="0" w:space="0" w:color="auto"/>
          </w:divBdr>
        </w:div>
        <w:div w:id="426343173">
          <w:marLeft w:val="640"/>
          <w:marRight w:val="0"/>
          <w:marTop w:val="0"/>
          <w:marBottom w:val="0"/>
          <w:divBdr>
            <w:top w:val="none" w:sz="0" w:space="0" w:color="auto"/>
            <w:left w:val="none" w:sz="0" w:space="0" w:color="auto"/>
            <w:bottom w:val="none" w:sz="0" w:space="0" w:color="auto"/>
            <w:right w:val="none" w:sz="0" w:space="0" w:color="auto"/>
          </w:divBdr>
        </w:div>
        <w:div w:id="514686264">
          <w:marLeft w:val="640"/>
          <w:marRight w:val="0"/>
          <w:marTop w:val="0"/>
          <w:marBottom w:val="0"/>
          <w:divBdr>
            <w:top w:val="none" w:sz="0" w:space="0" w:color="auto"/>
            <w:left w:val="none" w:sz="0" w:space="0" w:color="auto"/>
            <w:bottom w:val="none" w:sz="0" w:space="0" w:color="auto"/>
            <w:right w:val="none" w:sz="0" w:space="0" w:color="auto"/>
          </w:divBdr>
        </w:div>
        <w:div w:id="2103261565">
          <w:marLeft w:val="640"/>
          <w:marRight w:val="0"/>
          <w:marTop w:val="0"/>
          <w:marBottom w:val="0"/>
          <w:divBdr>
            <w:top w:val="none" w:sz="0" w:space="0" w:color="auto"/>
            <w:left w:val="none" w:sz="0" w:space="0" w:color="auto"/>
            <w:bottom w:val="none" w:sz="0" w:space="0" w:color="auto"/>
            <w:right w:val="none" w:sz="0" w:space="0" w:color="auto"/>
          </w:divBdr>
        </w:div>
        <w:div w:id="1993440662">
          <w:marLeft w:val="640"/>
          <w:marRight w:val="0"/>
          <w:marTop w:val="0"/>
          <w:marBottom w:val="0"/>
          <w:divBdr>
            <w:top w:val="none" w:sz="0" w:space="0" w:color="auto"/>
            <w:left w:val="none" w:sz="0" w:space="0" w:color="auto"/>
            <w:bottom w:val="none" w:sz="0" w:space="0" w:color="auto"/>
            <w:right w:val="none" w:sz="0" w:space="0" w:color="auto"/>
          </w:divBdr>
        </w:div>
        <w:div w:id="439642898">
          <w:marLeft w:val="640"/>
          <w:marRight w:val="0"/>
          <w:marTop w:val="0"/>
          <w:marBottom w:val="0"/>
          <w:divBdr>
            <w:top w:val="none" w:sz="0" w:space="0" w:color="auto"/>
            <w:left w:val="none" w:sz="0" w:space="0" w:color="auto"/>
            <w:bottom w:val="none" w:sz="0" w:space="0" w:color="auto"/>
            <w:right w:val="none" w:sz="0" w:space="0" w:color="auto"/>
          </w:divBdr>
        </w:div>
        <w:div w:id="735011750">
          <w:marLeft w:val="640"/>
          <w:marRight w:val="0"/>
          <w:marTop w:val="0"/>
          <w:marBottom w:val="0"/>
          <w:divBdr>
            <w:top w:val="none" w:sz="0" w:space="0" w:color="auto"/>
            <w:left w:val="none" w:sz="0" w:space="0" w:color="auto"/>
            <w:bottom w:val="none" w:sz="0" w:space="0" w:color="auto"/>
            <w:right w:val="none" w:sz="0" w:space="0" w:color="auto"/>
          </w:divBdr>
        </w:div>
        <w:div w:id="2111506014">
          <w:marLeft w:val="640"/>
          <w:marRight w:val="0"/>
          <w:marTop w:val="0"/>
          <w:marBottom w:val="0"/>
          <w:divBdr>
            <w:top w:val="none" w:sz="0" w:space="0" w:color="auto"/>
            <w:left w:val="none" w:sz="0" w:space="0" w:color="auto"/>
            <w:bottom w:val="none" w:sz="0" w:space="0" w:color="auto"/>
            <w:right w:val="none" w:sz="0" w:space="0" w:color="auto"/>
          </w:divBdr>
        </w:div>
        <w:div w:id="1413117398">
          <w:marLeft w:val="640"/>
          <w:marRight w:val="0"/>
          <w:marTop w:val="0"/>
          <w:marBottom w:val="0"/>
          <w:divBdr>
            <w:top w:val="none" w:sz="0" w:space="0" w:color="auto"/>
            <w:left w:val="none" w:sz="0" w:space="0" w:color="auto"/>
            <w:bottom w:val="none" w:sz="0" w:space="0" w:color="auto"/>
            <w:right w:val="none" w:sz="0" w:space="0" w:color="auto"/>
          </w:divBdr>
        </w:div>
        <w:div w:id="1081564388">
          <w:marLeft w:val="640"/>
          <w:marRight w:val="0"/>
          <w:marTop w:val="0"/>
          <w:marBottom w:val="0"/>
          <w:divBdr>
            <w:top w:val="none" w:sz="0" w:space="0" w:color="auto"/>
            <w:left w:val="none" w:sz="0" w:space="0" w:color="auto"/>
            <w:bottom w:val="none" w:sz="0" w:space="0" w:color="auto"/>
            <w:right w:val="none" w:sz="0" w:space="0" w:color="auto"/>
          </w:divBdr>
        </w:div>
        <w:div w:id="1061095342">
          <w:marLeft w:val="640"/>
          <w:marRight w:val="0"/>
          <w:marTop w:val="0"/>
          <w:marBottom w:val="0"/>
          <w:divBdr>
            <w:top w:val="none" w:sz="0" w:space="0" w:color="auto"/>
            <w:left w:val="none" w:sz="0" w:space="0" w:color="auto"/>
            <w:bottom w:val="none" w:sz="0" w:space="0" w:color="auto"/>
            <w:right w:val="none" w:sz="0" w:space="0" w:color="auto"/>
          </w:divBdr>
        </w:div>
        <w:div w:id="490100068">
          <w:marLeft w:val="640"/>
          <w:marRight w:val="0"/>
          <w:marTop w:val="0"/>
          <w:marBottom w:val="0"/>
          <w:divBdr>
            <w:top w:val="none" w:sz="0" w:space="0" w:color="auto"/>
            <w:left w:val="none" w:sz="0" w:space="0" w:color="auto"/>
            <w:bottom w:val="none" w:sz="0" w:space="0" w:color="auto"/>
            <w:right w:val="none" w:sz="0" w:space="0" w:color="auto"/>
          </w:divBdr>
        </w:div>
        <w:div w:id="1828400056">
          <w:marLeft w:val="640"/>
          <w:marRight w:val="0"/>
          <w:marTop w:val="0"/>
          <w:marBottom w:val="0"/>
          <w:divBdr>
            <w:top w:val="none" w:sz="0" w:space="0" w:color="auto"/>
            <w:left w:val="none" w:sz="0" w:space="0" w:color="auto"/>
            <w:bottom w:val="none" w:sz="0" w:space="0" w:color="auto"/>
            <w:right w:val="none" w:sz="0" w:space="0" w:color="auto"/>
          </w:divBdr>
        </w:div>
        <w:div w:id="1416125112">
          <w:marLeft w:val="640"/>
          <w:marRight w:val="0"/>
          <w:marTop w:val="0"/>
          <w:marBottom w:val="0"/>
          <w:divBdr>
            <w:top w:val="none" w:sz="0" w:space="0" w:color="auto"/>
            <w:left w:val="none" w:sz="0" w:space="0" w:color="auto"/>
            <w:bottom w:val="none" w:sz="0" w:space="0" w:color="auto"/>
            <w:right w:val="none" w:sz="0" w:space="0" w:color="auto"/>
          </w:divBdr>
        </w:div>
        <w:div w:id="1653439058">
          <w:marLeft w:val="640"/>
          <w:marRight w:val="0"/>
          <w:marTop w:val="0"/>
          <w:marBottom w:val="0"/>
          <w:divBdr>
            <w:top w:val="none" w:sz="0" w:space="0" w:color="auto"/>
            <w:left w:val="none" w:sz="0" w:space="0" w:color="auto"/>
            <w:bottom w:val="none" w:sz="0" w:space="0" w:color="auto"/>
            <w:right w:val="none" w:sz="0" w:space="0" w:color="auto"/>
          </w:divBdr>
        </w:div>
        <w:div w:id="1122266707">
          <w:marLeft w:val="640"/>
          <w:marRight w:val="0"/>
          <w:marTop w:val="0"/>
          <w:marBottom w:val="0"/>
          <w:divBdr>
            <w:top w:val="none" w:sz="0" w:space="0" w:color="auto"/>
            <w:left w:val="none" w:sz="0" w:space="0" w:color="auto"/>
            <w:bottom w:val="none" w:sz="0" w:space="0" w:color="auto"/>
            <w:right w:val="none" w:sz="0" w:space="0" w:color="auto"/>
          </w:divBdr>
        </w:div>
        <w:div w:id="392122503">
          <w:marLeft w:val="640"/>
          <w:marRight w:val="0"/>
          <w:marTop w:val="0"/>
          <w:marBottom w:val="0"/>
          <w:divBdr>
            <w:top w:val="none" w:sz="0" w:space="0" w:color="auto"/>
            <w:left w:val="none" w:sz="0" w:space="0" w:color="auto"/>
            <w:bottom w:val="none" w:sz="0" w:space="0" w:color="auto"/>
            <w:right w:val="none" w:sz="0" w:space="0" w:color="auto"/>
          </w:divBdr>
        </w:div>
        <w:div w:id="1787654201">
          <w:marLeft w:val="640"/>
          <w:marRight w:val="0"/>
          <w:marTop w:val="0"/>
          <w:marBottom w:val="0"/>
          <w:divBdr>
            <w:top w:val="none" w:sz="0" w:space="0" w:color="auto"/>
            <w:left w:val="none" w:sz="0" w:space="0" w:color="auto"/>
            <w:bottom w:val="none" w:sz="0" w:space="0" w:color="auto"/>
            <w:right w:val="none" w:sz="0" w:space="0" w:color="auto"/>
          </w:divBdr>
        </w:div>
        <w:div w:id="1844121798">
          <w:marLeft w:val="640"/>
          <w:marRight w:val="0"/>
          <w:marTop w:val="0"/>
          <w:marBottom w:val="0"/>
          <w:divBdr>
            <w:top w:val="none" w:sz="0" w:space="0" w:color="auto"/>
            <w:left w:val="none" w:sz="0" w:space="0" w:color="auto"/>
            <w:bottom w:val="none" w:sz="0" w:space="0" w:color="auto"/>
            <w:right w:val="none" w:sz="0" w:space="0" w:color="auto"/>
          </w:divBdr>
        </w:div>
        <w:div w:id="402459182">
          <w:marLeft w:val="640"/>
          <w:marRight w:val="0"/>
          <w:marTop w:val="0"/>
          <w:marBottom w:val="0"/>
          <w:divBdr>
            <w:top w:val="none" w:sz="0" w:space="0" w:color="auto"/>
            <w:left w:val="none" w:sz="0" w:space="0" w:color="auto"/>
            <w:bottom w:val="none" w:sz="0" w:space="0" w:color="auto"/>
            <w:right w:val="none" w:sz="0" w:space="0" w:color="auto"/>
          </w:divBdr>
        </w:div>
        <w:div w:id="184562964">
          <w:marLeft w:val="640"/>
          <w:marRight w:val="0"/>
          <w:marTop w:val="0"/>
          <w:marBottom w:val="0"/>
          <w:divBdr>
            <w:top w:val="none" w:sz="0" w:space="0" w:color="auto"/>
            <w:left w:val="none" w:sz="0" w:space="0" w:color="auto"/>
            <w:bottom w:val="none" w:sz="0" w:space="0" w:color="auto"/>
            <w:right w:val="none" w:sz="0" w:space="0" w:color="auto"/>
          </w:divBdr>
        </w:div>
        <w:div w:id="1224171465">
          <w:marLeft w:val="640"/>
          <w:marRight w:val="0"/>
          <w:marTop w:val="0"/>
          <w:marBottom w:val="0"/>
          <w:divBdr>
            <w:top w:val="none" w:sz="0" w:space="0" w:color="auto"/>
            <w:left w:val="none" w:sz="0" w:space="0" w:color="auto"/>
            <w:bottom w:val="none" w:sz="0" w:space="0" w:color="auto"/>
            <w:right w:val="none" w:sz="0" w:space="0" w:color="auto"/>
          </w:divBdr>
        </w:div>
        <w:div w:id="1483932906">
          <w:marLeft w:val="640"/>
          <w:marRight w:val="0"/>
          <w:marTop w:val="0"/>
          <w:marBottom w:val="0"/>
          <w:divBdr>
            <w:top w:val="none" w:sz="0" w:space="0" w:color="auto"/>
            <w:left w:val="none" w:sz="0" w:space="0" w:color="auto"/>
            <w:bottom w:val="none" w:sz="0" w:space="0" w:color="auto"/>
            <w:right w:val="none" w:sz="0" w:space="0" w:color="auto"/>
          </w:divBdr>
        </w:div>
        <w:div w:id="491719982">
          <w:marLeft w:val="640"/>
          <w:marRight w:val="0"/>
          <w:marTop w:val="0"/>
          <w:marBottom w:val="0"/>
          <w:divBdr>
            <w:top w:val="none" w:sz="0" w:space="0" w:color="auto"/>
            <w:left w:val="none" w:sz="0" w:space="0" w:color="auto"/>
            <w:bottom w:val="none" w:sz="0" w:space="0" w:color="auto"/>
            <w:right w:val="none" w:sz="0" w:space="0" w:color="auto"/>
          </w:divBdr>
        </w:div>
        <w:div w:id="877862121">
          <w:marLeft w:val="640"/>
          <w:marRight w:val="0"/>
          <w:marTop w:val="0"/>
          <w:marBottom w:val="0"/>
          <w:divBdr>
            <w:top w:val="none" w:sz="0" w:space="0" w:color="auto"/>
            <w:left w:val="none" w:sz="0" w:space="0" w:color="auto"/>
            <w:bottom w:val="none" w:sz="0" w:space="0" w:color="auto"/>
            <w:right w:val="none" w:sz="0" w:space="0" w:color="auto"/>
          </w:divBdr>
        </w:div>
        <w:div w:id="857622868">
          <w:marLeft w:val="640"/>
          <w:marRight w:val="0"/>
          <w:marTop w:val="0"/>
          <w:marBottom w:val="0"/>
          <w:divBdr>
            <w:top w:val="none" w:sz="0" w:space="0" w:color="auto"/>
            <w:left w:val="none" w:sz="0" w:space="0" w:color="auto"/>
            <w:bottom w:val="none" w:sz="0" w:space="0" w:color="auto"/>
            <w:right w:val="none" w:sz="0" w:space="0" w:color="auto"/>
          </w:divBdr>
        </w:div>
        <w:div w:id="937254201">
          <w:marLeft w:val="640"/>
          <w:marRight w:val="0"/>
          <w:marTop w:val="0"/>
          <w:marBottom w:val="0"/>
          <w:divBdr>
            <w:top w:val="none" w:sz="0" w:space="0" w:color="auto"/>
            <w:left w:val="none" w:sz="0" w:space="0" w:color="auto"/>
            <w:bottom w:val="none" w:sz="0" w:space="0" w:color="auto"/>
            <w:right w:val="none" w:sz="0" w:space="0" w:color="auto"/>
          </w:divBdr>
        </w:div>
        <w:div w:id="1853569422">
          <w:marLeft w:val="640"/>
          <w:marRight w:val="0"/>
          <w:marTop w:val="0"/>
          <w:marBottom w:val="0"/>
          <w:divBdr>
            <w:top w:val="none" w:sz="0" w:space="0" w:color="auto"/>
            <w:left w:val="none" w:sz="0" w:space="0" w:color="auto"/>
            <w:bottom w:val="none" w:sz="0" w:space="0" w:color="auto"/>
            <w:right w:val="none" w:sz="0" w:space="0" w:color="auto"/>
          </w:divBdr>
        </w:div>
        <w:div w:id="111560912">
          <w:marLeft w:val="640"/>
          <w:marRight w:val="0"/>
          <w:marTop w:val="0"/>
          <w:marBottom w:val="0"/>
          <w:divBdr>
            <w:top w:val="none" w:sz="0" w:space="0" w:color="auto"/>
            <w:left w:val="none" w:sz="0" w:space="0" w:color="auto"/>
            <w:bottom w:val="none" w:sz="0" w:space="0" w:color="auto"/>
            <w:right w:val="none" w:sz="0" w:space="0" w:color="auto"/>
          </w:divBdr>
        </w:div>
        <w:div w:id="1888682200">
          <w:marLeft w:val="640"/>
          <w:marRight w:val="0"/>
          <w:marTop w:val="0"/>
          <w:marBottom w:val="0"/>
          <w:divBdr>
            <w:top w:val="none" w:sz="0" w:space="0" w:color="auto"/>
            <w:left w:val="none" w:sz="0" w:space="0" w:color="auto"/>
            <w:bottom w:val="none" w:sz="0" w:space="0" w:color="auto"/>
            <w:right w:val="none" w:sz="0" w:space="0" w:color="auto"/>
          </w:divBdr>
        </w:div>
        <w:div w:id="1604999730">
          <w:marLeft w:val="640"/>
          <w:marRight w:val="0"/>
          <w:marTop w:val="0"/>
          <w:marBottom w:val="0"/>
          <w:divBdr>
            <w:top w:val="none" w:sz="0" w:space="0" w:color="auto"/>
            <w:left w:val="none" w:sz="0" w:space="0" w:color="auto"/>
            <w:bottom w:val="none" w:sz="0" w:space="0" w:color="auto"/>
            <w:right w:val="none" w:sz="0" w:space="0" w:color="auto"/>
          </w:divBdr>
        </w:div>
        <w:div w:id="1254821782">
          <w:marLeft w:val="640"/>
          <w:marRight w:val="0"/>
          <w:marTop w:val="0"/>
          <w:marBottom w:val="0"/>
          <w:divBdr>
            <w:top w:val="none" w:sz="0" w:space="0" w:color="auto"/>
            <w:left w:val="none" w:sz="0" w:space="0" w:color="auto"/>
            <w:bottom w:val="none" w:sz="0" w:space="0" w:color="auto"/>
            <w:right w:val="none" w:sz="0" w:space="0" w:color="auto"/>
          </w:divBdr>
        </w:div>
        <w:div w:id="79104752">
          <w:marLeft w:val="640"/>
          <w:marRight w:val="0"/>
          <w:marTop w:val="0"/>
          <w:marBottom w:val="0"/>
          <w:divBdr>
            <w:top w:val="none" w:sz="0" w:space="0" w:color="auto"/>
            <w:left w:val="none" w:sz="0" w:space="0" w:color="auto"/>
            <w:bottom w:val="none" w:sz="0" w:space="0" w:color="auto"/>
            <w:right w:val="none" w:sz="0" w:space="0" w:color="auto"/>
          </w:divBdr>
        </w:div>
        <w:div w:id="728461400">
          <w:marLeft w:val="640"/>
          <w:marRight w:val="0"/>
          <w:marTop w:val="0"/>
          <w:marBottom w:val="0"/>
          <w:divBdr>
            <w:top w:val="none" w:sz="0" w:space="0" w:color="auto"/>
            <w:left w:val="none" w:sz="0" w:space="0" w:color="auto"/>
            <w:bottom w:val="none" w:sz="0" w:space="0" w:color="auto"/>
            <w:right w:val="none" w:sz="0" w:space="0" w:color="auto"/>
          </w:divBdr>
        </w:div>
        <w:div w:id="2058577556">
          <w:marLeft w:val="640"/>
          <w:marRight w:val="0"/>
          <w:marTop w:val="0"/>
          <w:marBottom w:val="0"/>
          <w:divBdr>
            <w:top w:val="none" w:sz="0" w:space="0" w:color="auto"/>
            <w:left w:val="none" w:sz="0" w:space="0" w:color="auto"/>
            <w:bottom w:val="none" w:sz="0" w:space="0" w:color="auto"/>
            <w:right w:val="none" w:sz="0" w:space="0" w:color="auto"/>
          </w:divBdr>
        </w:div>
        <w:div w:id="1641350383">
          <w:marLeft w:val="640"/>
          <w:marRight w:val="0"/>
          <w:marTop w:val="0"/>
          <w:marBottom w:val="0"/>
          <w:divBdr>
            <w:top w:val="none" w:sz="0" w:space="0" w:color="auto"/>
            <w:left w:val="none" w:sz="0" w:space="0" w:color="auto"/>
            <w:bottom w:val="none" w:sz="0" w:space="0" w:color="auto"/>
            <w:right w:val="none" w:sz="0" w:space="0" w:color="auto"/>
          </w:divBdr>
        </w:div>
        <w:div w:id="1517764520">
          <w:marLeft w:val="640"/>
          <w:marRight w:val="0"/>
          <w:marTop w:val="0"/>
          <w:marBottom w:val="0"/>
          <w:divBdr>
            <w:top w:val="none" w:sz="0" w:space="0" w:color="auto"/>
            <w:left w:val="none" w:sz="0" w:space="0" w:color="auto"/>
            <w:bottom w:val="none" w:sz="0" w:space="0" w:color="auto"/>
            <w:right w:val="none" w:sz="0" w:space="0" w:color="auto"/>
          </w:divBdr>
        </w:div>
        <w:div w:id="751586477">
          <w:marLeft w:val="640"/>
          <w:marRight w:val="0"/>
          <w:marTop w:val="0"/>
          <w:marBottom w:val="0"/>
          <w:divBdr>
            <w:top w:val="none" w:sz="0" w:space="0" w:color="auto"/>
            <w:left w:val="none" w:sz="0" w:space="0" w:color="auto"/>
            <w:bottom w:val="none" w:sz="0" w:space="0" w:color="auto"/>
            <w:right w:val="none" w:sz="0" w:space="0" w:color="auto"/>
          </w:divBdr>
        </w:div>
        <w:div w:id="797262184">
          <w:marLeft w:val="640"/>
          <w:marRight w:val="0"/>
          <w:marTop w:val="0"/>
          <w:marBottom w:val="0"/>
          <w:divBdr>
            <w:top w:val="none" w:sz="0" w:space="0" w:color="auto"/>
            <w:left w:val="none" w:sz="0" w:space="0" w:color="auto"/>
            <w:bottom w:val="none" w:sz="0" w:space="0" w:color="auto"/>
            <w:right w:val="none" w:sz="0" w:space="0" w:color="auto"/>
          </w:divBdr>
        </w:div>
        <w:div w:id="1215895670">
          <w:marLeft w:val="640"/>
          <w:marRight w:val="0"/>
          <w:marTop w:val="0"/>
          <w:marBottom w:val="0"/>
          <w:divBdr>
            <w:top w:val="none" w:sz="0" w:space="0" w:color="auto"/>
            <w:left w:val="none" w:sz="0" w:space="0" w:color="auto"/>
            <w:bottom w:val="none" w:sz="0" w:space="0" w:color="auto"/>
            <w:right w:val="none" w:sz="0" w:space="0" w:color="auto"/>
          </w:divBdr>
        </w:div>
      </w:divsChild>
    </w:div>
    <w:div w:id="2106993224">
      <w:bodyDiv w:val="1"/>
      <w:marLeft w:val="0"/>
      <w:marRight w:val="0"/>
      <w:marTop w:val="0"/>
      <w:marBottom w:val="0"/>
      <w:divBdr>
        <w:top w:val="none" w:sz="0" w:space="0" w:color="auto"/>
        <w:left w:val="none" w:sz="0" w:space="0" w:color="auto"/>
        <w:bottom w:val="none" w:sz="0" w:space="0" w:color="auto"/>
        <w:right w:val="none" w:sz="0" w:space="0" w:color="auto"/>
      </w:divBdr>
      <w:divsChild>
        <w:div w:id="64571072">
          <w:marLeft w:val="640"/>
          <w:marRight w:val="0"/>
          <w:marTop w:val="0"/>
          <w:marBottom w:val="0"/>
          <w:divBdr>
            <w:top w:val="none" w:sz="0" w:space="0" w:color="auto"/>
            <w:left w:val="none" w:sz="0" w:space="0" w:color="auto"/>
            <w:bottom w:val="none" w:sz="0" w:space="0" w:color="auto"/>
            <w:right w:val="none" w:sz="0" w:space="0" w:color="auto"/>
          </w:divBdr>
        </w:div>
        <w:div w:id="87971044">
          <w:marLeft w:val="640"/>
          <w:marRight w:val="0"/>
          <w:marTop w:val="0"/>
          <w:marBottom w:val="0"/>
          <w:divBdr>
            <w:top w:val="none" w:sz="0" w:space="0" w:color="auto"/>
            <w:left w:val="none" w:sz="0" w:space="0" w:color="auto"/>
            <w:bottom w:val="none" w:sz="0" w:space="0" w:color="auto"/>
            <w:right w:val="none" w:sz="0" w:space="0" w:color="auto"/>
          </w:divBdr>
        </w:div>
        <w:div w:id="120802840">
          <w:marLeft w:val="640"/>
          <w:marRight w:val="0"/>
          <w:marTop w:val="0"/>
          <w:marBottom w:val="0"/>
          <w:divBdr>
            <w:top w:val="none" w:sz="0" w:space="0" w:color="auto"/>
            <w:left w:val="none" w:sz="0" w:space="0" w:color="auto"/>
            <w:bottom w:val="none" w:sz="0" w:space="0" w:color="auto"/>
            <w:right w:val="none" w:sz="0" w:space="0" w:color="auto"/>
          </w:divBdr>
        </w:div>
        <w:div w:id="129250518">
          <w:marLeft w:val="640"/>
          <w:marRight w:val="0"/>
          <w:marTop w:val="0"/>
          <w:marBottom w:val="0"/>
          <w:divBdr>
            <w:top w:val="none" w:sz="0" w:space="0" w:color="auto"/>
            <w:left w:val="none" w:sz="0" w:space="0" w:color="auto"/>
            <w:bottom w:val="none" w:sz="0" w:space="0" w:color="auto"/>
            <w:right w:val="none" w:sz="0" w:space="0" w:color="auto"/>
          </w:divBdr>
        </w:div>
        <w:div w:id="137260854">
          <w:marLeft w:val="640"/>
          <w:marRight w:val="0"/>
          <w:marTop w:val="0"/>
          <w:marBottom w:val="0"/>
          <w:divBdr>
            <w:top w:val="none" w:sz="0" w:space="0" w:color="auto"/>
            <w:left w:val="none" w:sz="0" w:space="0" w:color="auto"/>
            <w:bottom w:val="none" w:sz="0" w:space="0" w:color="auto"/>
            <w:right w:val="none" w:sz="0" w:space="0" w:color="auto"/>
          </w:divBdr>
        </w:div>
        <w:div w:id="169029725">
          <w:marLeft w:val="640"/>
          <w:marRight w:val="0"/>
          <w:marTop w:val="0"/>
          <w:marBottom w:val="0"/>
          <w:divBdr>
            <w:top w:val="none" w:sz="0" w:space="0" w:color="auto"/>
            <w:left w:val="none" w:sz="0" w:space="0" w:color="auto"/>
            <w:bottom w:val="none" w:sz="0" w:space="0" w:color="auto"/>
            <w:right w:val="none" w:sz="0" w:space="0" w:color="auto"/>
          </w:divBdr>
        </w:div>
        <w:div w:id="169101941">
          <w:marLeft w:val="640"/>
          <w:marRight w:val="0"/>
          <w:marTop w:val="0"/>
          <w:marBottom w:val="0"/>
          <w:divBdr>
            <w:top w:val="none" w:sz="0" w:space="0" w:color="auto"/>
            <w:left w:val="none" w:sz="0" w:space="0" w:color="auto"/>
            <w:bottom w:val="none" w:sz="0" w:space="0" w:color="auto"/>
            <w:right w:val="none" w:sz="0" w:space="0" w:color="auto"/>
          </w:divBdr>
        </w:div>
        <w:div w:id="171339973">
          <w:marLeft w:val="640"/>
          <w:marRight w:val="0"/>
          <w:marTop w:val="0"/>
          <w:marBottom w:val="0"/>
          <w:divBdr>
            <w:top w:val="none" w:sz="0" w:space="0" w:color="auto"/>
            <w:left w:val="none" w:sz="0" w:space="0" w:color="auto"/>
            <w:bottom w:val="none" w:sz="0" w:space="0" w:color="auto"/>
            <w:right w:val="none" w:sz="0" w:space="0" w:color="auto"/>
          </w:divBdr>
        </w:div>
        <w:div w:id="174347071">
          <w:marLeft w:val="640"/>
          <w:marRight w:val="0"/>
          <w:marTop w:val="0"/>
          <w:marBottom w:val="0"/>
          <w:divBdr>
            <w:top w:val="none" w:sz="0" w:space="0" w:color="auto"/>
            <w:left w:val="none" w:sz="0" w:space="0" w:color="auto"/>
            <w:bottom w:val="none" w:sz="0" w:space="0" w:color="auto"/>
            <w:right w:val="none" w:sz="0" w:space="0" w:color="auto"/>
          </w:divBdr>
        </w:div>
        <w:div w:id="209655887">
          <w:marLeft w:val="640"/>
          <w:marRight w:val="0"/>
          <w:marTop w:val="0"/>
          <w:marBottom w:val="0"/>
          <w:divBdr>
            <w:top w:val="none" w:sz="0" w:space="0" w:color="auto"/>
            <w:left w:val="none" w:sz="0" w:space="0" w:color="auto"/>
            <w:bottom w:val="none" w:sz="0" w:space="0" w:color="auto"/>
            <w:right w:val="none" w:sz="0" w:space="0" w:color="auto"/>
          </w:divBdr>
        </w:div>
        <w:div w:id="243491576">
          <w:marLeft w:val="640"/>
          <w:marRight w:val="0"/>
          <w:marTop w:val="0"/>
          <w:marBottom w:val="0"/>
          <w:divBdr>
            <w:top w:val="none" w:sz="0" w:space="0" w:color="auto"/>
            <w:left w:val="none" w:sz="0" w:space="0" w:color="auto"/>
            <w:bottom w:val="none" w:sz="0" w:space="0" w:color="auto"/>
            <w:right w:val="none" w:sz="0" w:space="0" w:color="auto"/>
          </w:divBdr>
        </w:div>
        <w:div w:id="259799737">
          <w:marLeft w:val="640"/>
          <w:marRight w:val="0"/>
          <w:marTop w:val="0"/>
          <w:marBottom w:val="0"/>
          <w:divBdr>
            <w:top w:val="none" w:sz="0" w:space="0" w:color="auto"/>
            <w:left w:val="none" w:sz="0" w:space="0" w:color="auto"/>
            <w:bottom w:val="none" w:sz="0" w:space="0" w:color="auto"/>
            <w:right w:val="none" w:sz="0" w:space="0" w:color="auto"/>
          </w:divBdr>
        </w:div>
        <w:div w:id="267664468">
          <w:marLeft w:val="640"/>
          <w:marRight w:val="0"/>
          <w:marTop w:val="0"/>
          <w:marBottom w:val="0"/>
          <w:divBdr>
            <w:top w:val="none" w:sz="0" w:space="0" w:color="auto"/>
            <w:left w:val="none" w:sz="0" w:space="0" w:color="auto"/>
            <w:bottom w:val="none" w:sz="0" w:space="0" w:color="auto"/>
            <w:right w:val="none" w:sz="0" w:space="0" w:color="auto"/>
          </w:divBdr>
        </w:div>
        <w:div w:id="299968761">
          <w:marLeft w:val="640"/>
          <w:marRight w:val="0"/>
          <w:marTop w:val="0"/>
          <w:marBottom w:val="0"/>
          <w:divBdr>
            <w:top w:val="none" w:sz="0" w:space="0" w:color="auto"/>
            <w:left w:val="none" w:sz="0" w:space="0" w:color="auto"/>
            <w:bottom w:val="none" w:sz="0" w:space="0" w:color="auto"/>
            <w:right w:val="none" w:sz="0" w:space="0" w:color="auto"/>
          </w:divBdr>
        </w:div>
        <w:div w:id="342703677">
          <w:marLeft w:val="640"/>
          <w:marRight w:val="0"/>
          <w:marTop w:val="0"/>
          <w:marBottom w:val="0"/>
          <w:divBdr>
            <w:top w:val="none" w:sz="0" w:space="0" w:color="auto"/>
            <w:left w:val="none" w:sz="0" w:space="0" w:color="auto"/>
            <w:bottom w:val="none" w:sz="0" w:space="0" w:color="auto"/>
            <w:right w:val="none" w:sz="0" w:space="0" w:color="auto"/>
          </w:divBdr>
        </w:div>
        <w:div w:id="363411521">
          <w:marLeft w:val="640"/>
          <w:marRight w:val="0"/>
          <w:marTop w:val="0"/>
          <w:marBottom w:val="0"/>
          <w:divBdr>
            <w:top w:val="none" w:sz="0" w:space="0" w:color="auto"/>
            <w:left w:val="none" w:sz="0" w:space="0" w:color="auto"/>
            <w:bottom w:val="none" w:sz="0" w:space="0" w:color="auto"/>
            <w:right w:val="none" w:sz="0" w:space="0" w:color="auto"/>
          </w:divBdr>
        </w:div>
        <w:div w:id="393236799">
          <w:marLeft w:val="640"/>
          <w:marRight w:val="0"/>
          <w:marTop w:val="0"/>
          <w:marBottom w:val="0"/>
          <w:divBdr>
            <w:top w:val="none" w:sz="0" w:space="0" w:color="auto"/>
            <w:left w:val="none" w:sz="0" w:space="0" w:color="auto"/>
            <w:bottom w:val="none" w:sz="0" w:space="0" w:color="auto"/>
            <w:right w:val="none" w:sz="0" w:space="0" w:color="auto"/>
          </w:divBdr>
        </w:div>
        <w:div w:id="393352020">
          <w:marLeft w:val="640"/>
          <w:marRight w:val="0"/>
          <w:marTop w:val="0"/>
          <w:marBottom w:val="0"/>
          <w:divBdr>
            <w:top w:val="none" w:sz="0" w:space="0" w:color="auto"/>
            <w:left w:val="none" w:sz="0" w:space="0" w:color="auto"/>
            <w:bottom w:val="none" w:sz="0" w:space="0" w:color="auto"/>
            <w:right w:val="none" w:sz="0" w:space="0" w:color="auto"/>
          </w:divBdr>
        </w:div>
        <w:div w:id="425618953">
          <w:marLeft w:val="640"/>
          <w:marRight w:val="0"/>
          <w:marTop w:val="0"/>
          <w:marBottom w:val="0"/>
          <w:divBdr>
            <w:top w:val="none" w:sz="0" w:space="0" w:color="auto"/>
            <w:left w:val="none" w:sz="0" w:space="0" w:color="auto"/>
            <w:bottom w:val="none" w:sz="0" w:space="0" w:color="auto"/>
            <w:right w:val="none" w:sz="0" w:space="0" w:color="auto"/>
          </w:divBdr>
        </w:div>
        <w:div w:id="429620547">
          <w:marLeft w:val="640"/>
          <w:marRight w:val="0"/>
          <w:marTop w:val="0"/>
          <w:marBottom w:val="0"/>
          <w:divBdr>
            <w:top w:val="none" w:sz="0" w:space="0" w:color="auto"/>
            <w:left w:val="none" w:sz="0" w:space="0" w:color="auto"/>
            <w:bottom w:val="none" w:sz="0" w:space="0" w:color="auto"/>
            <w:right w:val="none" w:sz="0" w:space="0" w:color="auto"/>
          </w:divBdr>
        </w:div>
        <w:div w:id="448091062">
          <w:marLeft w:val="640"/>
          <w:marRight w:val="0"/>
          <w:marTop w:val="0"/>
          <w:marBottom w:val="0"/>
          <w:divBdr>
            <w:top w:val="none" w:sz="0" w:space="0" w:color="auto"/>
            <w:left w:val="none" w:sz="0" w:space="0" w:color="auto"/>
            <w:bottom w:val="none" w:sz="0" w:space="0" w:color="auto"/>
            <w:right w:val="none" w:sz="0" w:space="0" w:color="auto"/>
          </w:divBdr>
        </w:div>
        <w:div w:id="500042969">
          <w:marLeft w:val="640"/>
          <w:marRight w:val="0"/>
          <w:marTop w:val="0"/>
          <w:marBottom w:val="0"/>
          <w:divBdr>
            <w:top w:val="none" w:sz="0" w:space="0" w:color="auto"/>
            <w:left w:val="none" w:sz="0" w:space="0" w:color="auto"/>
            <w:bottom w:val="none" w:sz="0" w:space="0" w:color="auto"/>
            <w:right w:val="none" w:sz="0" w:space="0" w:color="auto"/>
          </w:divBdr>
        </w:div>
        <w:div w:id="505946356">
          <w:marLeft w:val="640"/>
          <w:marRight w:val="0"/>
          <w:marTop w:val="0"/>
          <w:marBottom w:val="0"/>
          <w:divBdr>
            <w:top w:val="none" w:sz="0" w:space="0" w:color="auto"/>
            <w:left w:val="none" w:sz="0" w:space="0" w:color="auto"/>
            <w:bottom w:val="none" w:sz="0" w:space="0" w:color="auto"/>
            <w:right w:val="none" w:sz="0" w:space="0" w:color="auto"/>
          </w:divBdr>
        </w:div>
        <w:div w:id="550193036">
          <w:marLeft w:val="640"/>
          <w:marRight w:val="0"/>
          <w:marTop w:val="0"/>
          <w:marBottom w:val="0"/>
          <w:divBdr>
            <w:top w:val="none" w:sz="0" w:space="0" w:color="auto"/>
            <w:left w:val="none" w:sz="0" w:space="0" w:color="auto"/>
            <w:bottom w:val="none" w:sz="0" w:space="0" w:color="auto"/>
            <w:right w:val="none" w:sz="0" w:space="0" w:color="auto"/>
          </w:divBdr>
        </w:div>
        <w:div w:id="633366455">
          <w:marLeft w:val="640"/>
          <w:marRight w:val="0"/>
          <w:marTop w:val="0"/>
          <w:marBottom w:val="0"/>
          <w:divBdr>
            <w:top w:val="none" w:sz="0" w:space="0" w:color="auto"/>
            <w:left w:val="none" w:sz="0" w:space="0" w:color="auto"/>
            <w:bottom w:val="none" w:sz="0" w:space="0" w:color="auto"/>
            <w:right w:val="none" w:sz="0" w:space="0" w:color="auto"/>
          </w:divBdr>
        </w:div>
        <w:div w:id="635568864">
          <w:marLeft w:val="640"/>
          <w:marRight w:val="0"/>
          <w:marTop w:val="0"/>
          <w:marBottom w:val="0"/>
          <w:divBdr>
            <w:top w:val="none" w:sz="0" w:space="0" w:color="auto"/>
            <w:left w:val="none" w:sz="0" w:space="0" w:color="auto"/>
            <w:bottom w:val="none" w:sz="0" w:space="0" w:color="auto"/>
            <w:right w:val="none" w:sz="0" w:space="0" w:color="auto"/>
          </w:divBdr>
        </w:div>
        <w:div w:id="687952119">
          <w:marLeft w:val="640"/>
          <w:marRight w:val="0"/>
          <w:marTop w:val="0"/>
          <w:marBottom w:val="0"/>
          <w:divBdr>
            <w:top w:val="none" w:sz="0" w:space="0" w:color="auto"/>
            <w:left w:val="none" w:sz="0" w:space="0" w:color="auto"/>
            <w:bottom w:val="none" w:sz="0" w:space="0" w:color="auto"/>
            <w:right w:val="none" w:sz="0" w:space="0" w:color="auto"/>
          </w:divBdr>
        </w:div>
        <w:div w:id="709839261">
          <w:marLeft w:val="640"/>
          <w:marRight w:val="0"/>
          <w:marTop w:val="0"/>
          <w:marBottom w:val="0"/>
          <w:divBdr>
            <w:top w:val="none" w:sz="0" w:space="0" w:color="auto"/>
            <w:left w:val="none" w:sz="0" w:space="0" w:color="auto"/>
            <w:bottom w:val="none" w:sz="0" w:space="0" w:color="auto"/>
            <w:right w:val="none" w:sz="0" w:space="0" w:color="auto"/>
          </w:divBdr>
        </w:div>
        <w:div w:id="713310519">
          <w:marLeft w:val="640"/>
          <w:marRight w:val="0"/>
          <w:marTop w:val="0"/>
          <w:marBottom w:val="0"/>
          <w:divBdr>
            <w:top w:val="none" w:sz="0" w:space="0" w:color="auto"/>
            <w:left w:val="none" w:sz="0" w:space="0" w:color="auto"/>
            <w:bottom w:val="none" w:sz="0" w:space="0" w:color="auto"/>
            <w:right w:val="none" w:sz="0" w:space="0" w:color="auto"/>
          </w:divBdr>
        </w:div>
        <w:div w:id="722405925">
          <w:marLeft w:val="640"/>
          <w:marRight w:val="0"/>
          <w:marTop w:val="0"/>
          <w:marBottom w:val="0"/>
          <w:divBdr>
            <w:top w:val="none" w:sz="0" w:space="0" w:color="auto"/>
            <w:left w:val="none" w:sz="0" w:space="0" w:color="auto"/>
            <w:bottom w:val="none" w:sz="0" w:space="0" w:color="auto"/>
            <w:right w:val="none" w:sz="0" w:space="0" w:color="auto"/>
          </w:divBdr>
        </w:div>
        <w:div w:id="760377298">
          <w:marLeft w:val="640"/>
          <w:marRight w:val="0"/>
          <w:marTop w:val="0"/>
          <w:marBottom w:val="0"/>
          <w:divBdr>
            <w:top w:val="none" w:sz="0" w:space="0" w:color="auto"/>
            <w:left w:val="none" w:sz="0" w:space="0" w:color="auto"/>
            <w:bottom w:val="none" w:sz="0" w:space="0" w:color="auto"/>
            <w:right w:val="none" w:sz="0" w:space="0" w:color="auto"/>
          </w:divBdr>
        </w:div>
        <w:div w:id="763692405">
          <w:marLeft w:val="640"/>
          <w:marRight w:val="0"/>
          <w:marTop w:val="0"/>
          <w:marBottom w:val="0"/>
          <w:divBdr>
            <w:top w:val="none" w:sz="0" w:space="0" w:color="auto"/>
            <w:left w:val="none" w:sz="0" w:space="0" w:color="auto"/>
            <w:bottom w:val="none" w:sz="0" w:space="0" w:color="auto"/>
            <w:right w:val="none" w:sz="0" w:space="0" w:color="auto"/>
          </w:divBdr>
        </w:div>
        <w:div w:id="828253816">
          <w:marLeft w:val="640"/>
          <w:marRight w:val="0"/>
          <w:marTop w:val="0"/>
          <w:marBottom w:val="0"/>
          <w:divBdr>
            <w:top w:val="none" w:sz="0" w:space="0" w:color="auto"/>
            <w:left w:val="none" w:sz="0" w:space="0" w:color="auto"/>
            <w:bottom w:val="none" w:sz="0" w:space="0" w:color="auto"/>
            <w:right w:val="none" w:sz="0" w:space="0" w:color="auto"/>
          </w:divBdr>
        </w:div>
        <w:div w:id="848955673">
          <w:marLeft w:val="640"/>
          <w:marRight w:val="0"/>
          <w:marTop w:val="0"/>
          <w:marBottom w:val="0"/>
          <w:divBdr>
            <w:top w:val="none" w:sz="0" w:space="0" w:color="auto"/>
            <w:left w:val="none" w:sz="0" w:space="0" w:color="auto"/>
            <w:bottom w:val="none" w:sz="0" w:space="0" w:color="auto"/>
            <w:right w:val="none" w:sz="0" w:space="0" w:color="auto"/>
          </w:divBdr>
        </w:div>
        <w:div w:id="862481265">
          <w:marLeft w:val="640"/>
          <w:marRight w:val="0"/>
          <w:marTop w:val="0"/>
          <w:marBottom w:val="0"/>
          <w:divBdr>
            <w:top w:val="none" w:sz="0" w:space="0" w:color="auto"/>
            <w:left w:val="none" w:sz="0" w:space="0" w:color="auto"/>
            <w:bottom w:val="none" w:sz="0" w:space="0" w:color="auto"/>
            <w:right w:val="none" w:sz="0" w:space="0" w:color="auto"/>
          </w:divBdr>
        </w:div>
        <w:div w:id="884215612">
          <w:marLeft w:val="640"/>
          <w:marRight w:val="0"/>
          <w:marTop w:val="0"/>
          <w:marBottom w:val="0"/>
          <w:divBdr>
            <w:top w:val="none" w:sz="0" w:space="0" w:color="auto"/>
            <w:left w:val="none" w:sz="0" w:space="0" w:color="auto"/>
            <w:bottom w:val="none" w:sz="0" w:space="0" w:color="auto"/>
            <w:right w:val="none" w:sz="0" w:space="0" w:color="auto"/>
          </w:divBdr>
        </w:div>
        <w:div w:id="946471836">
          <w:marLeft w:val="640"/>
          <w:marRight w:val="0"/>
          <w:marTop w:val="0"/>
          <w:marBottom w:val="0"/>
          <w:divBdr>
            <w:top w:val="none" w:sz="0" w:space="0" w:color="auto"/>
            <w:left w:val="none" w:sz="0" w:space="0" w:color="auto"/>
            <w:bottom w:val="none" w:sz="0" w:space="0" w:color="auto"/>
            <w:right w:val="none" w:sz="0" w:space="0" w:color="auto"/>
          </w:divBdr>
        </w:div>
        <w:div w:id="960527624">
          <w:marLeft w:val="640"/>
          <w:marRight w:val="0"/>
          <w:marTop w:val="0"/>
          <w:marBottom w:val="0"/>
          <w:divBdr>
            <w:top w:val="none" w:sz="0" w:space="0" w:color="auto"/>
            <w:left w:val="none" w:sz="0" w:space="0" w:color="auto"/>
            <w:bottom w:val="none" w:sz="0" w:space="0" w:color="auto"/>
            <w:right w:val="none" w:sz="0" w:space="0" w:color="auto"/>
          </w:divBdr>
        </w:div>
        <w:div w:id="965702742">
          <w:marLeft w:val="640"/>
          <w:marRight w:val="0"/>
          <w:marTop w:val="0"/>
          <w:marBottom w:val="0"/>
          <w:divBdr>
            <w:top w:val="none" w:sz="0" w:space="0" w:color="auto"/>
            <w:left w:val="none" w:sz="0" w:space="0" w:color="auto"/>
            <w:bottom w:val="none" w:sz="0" w:space="0" w:color="auto"/>
            <w:right w:val="none" w:sz="0" w:space="0" w:color="auto"/>
          </w:divBdr>
        </w:div>
        <w:div w:id="975570285">
          <w:marLeft w:val="640"/>
          <w:marRight w:val="0"/>
          <w:marTop w:val="0"/>
          <w:marBottom w:val="0"/>
          <w:divBdr>
            <w:top w:val="none" w:sz="0" w:space="0" w:color="auto"/>
            <w:left w:val="none" w:sz="0" w:space="0" w:color="auto"/>
            <w:bottom w:val="none" w:sz="0" w:space="0" w:color="auto"/>
            <w:right w:val="none" w:sz="0" w:space="0" w:color="auto"/>
          </w:divBdr>
        </w:div>
        <w:div w:id="1013721877">
          <w:marLeft w:val="640"/>
          <w:marRight w:val="0"/>
          <w:marTop w:val="0"/>
          <w:marBottom w:val="0"/>
          <w:divBdr>
            <w:top w:val="none" w:sz="0" w:space="0" w:color="auto"/>
            <w:left w:val="none" w:sz="0" w:space="0" w:color="auto"/>
            <w:bottom w:val="none" w:sz="0" w:space="0" w:color="auto"/>
            <w:right w:val="none" w:sz="0" w:space="0" w:color="auto"/>
          </w:divBdr>
        </w:div>
        <w:div w:id="1038362035">
          <w:marLeft w:val="640"/>
          <w:marRight w:val="0"/>
          <w:marTop w:val="0"/>
          <w:marBottom w:val="0"/>
          <w:divBdr>
            <w:top w:val="none" w:sz="0" w:space="0" w:color="auto"/>
            <w:left w:val="none" w:sz="0" w:space="0" w:color="auto"/>
            <w:bottom w:val="none" w:sz="0" w:space="0" w:color="auto"/>
            <w:right w:val="none" w:sz="0" w:space="0" w:color="auto"/>
          </w:divBdr>
        </w:div>
        <w:div w:id="1061829983">
          <w:marLeft w:val="640"/>
          <w:marRight w:val="0"/>
          <w:marTop w:val="0"/>
          <w:marBottom w:val="0"/>
          <w:divBdr>
            <w:top w:val="none" w:sz="0" w:space="0" w:color="auto"/>
            <w:left w:val="none" w:sz="0" w:space="0" w:color="auto"/>
            <w:bottom w:val="none" w:sz="0" w:space="0" w:color="auto"/>
            <w:right w:val="none" w:sz="0" w:space="0" w:color="auto"/>
          </w:divBdr>
        </w:div>
        <w:div w:id="1070888313">
          <w:marLeft w:val="640"/>
          <w:marRight w:val="0"/>
          <w:marTop w:val="0"/>
          <w:marBottom w:val="0"/>
          <w:divBdr>
            <w:top w:val="none" w:sz="0" w:space="0" w:color="auto"/>
            <w:left w:val="none" w:sz="0" w:space="0" w:color="auto"/>
            <w:bottom w:val="none" w:sz="0" w:space="0" w:color="auto"/>
            <w:right w:val="none" w:sz="0" w:space="0" w:color="auto"/>
          </w:divBdr>
        </w:div>
        <w:div w:id="1076854158">
          <w:marLeft w:val="640"/>
          <w:marRight w:val="0"/>
          <w:marTop w:val="0"/>
          <w:marBottom w:val="0"/>
          <w:divBdr>
            <w:top w:val="none" w:sz="0" w:space="0" w:color="auto"/>
            <w:left w:val="none" w:sz="0" w:space="0" w:color="auto"/>
            <w:bottom w:val="none" w:sz="0" w:space="0" w:color="auto"/>
            <w:right w:val="none" w:sz="0" w:space="0" w:color="auto"/>
          </w:divBdr>
        </w:div>
        <w:div w:id="1083382103">
          <w:marLeft w:val="640"/>
          <w:marRight w:val="0"/>
          <w:marTop w:val="0"/>
          <w:marBottom w:val="0"/>
          <w:divBdr>
            <w:top w:val="none" w:sz="0" w:space="0" w:color="auto"/>
            <w:left w:val="none" w:sz="0" w:space="0" w:color="auto"/>
            <w:bottom w:val="none" w:sz="0" w:space="0" w:color="auto"/>
            <w:right w:val="none" w:sz="0" w:space="0" w:color="auto"/>
          </w:divBdr>
        </w:div>
        <w:div w:id="1095781601">
          <w:marLeft w:val="640"/>
          <w:marRight w:val="0"/>
          <w:marTop w:val="0"/>
          <w:marBottom w:val="0"/>
          <w:divBdr>
            <w:top w:val="none" w:sz="0" w:space="0" w:color="auto"/>
            <w:left w:val="none" w:sz="0" w:space="0" w:color="auto"/>
            <w:bottom w:val="none" w:sz="0" w:space="0" w:color="auto"/>
            <w:right w:val="none" w:sz="0" w:space="0" w:color="auto"/>
          </w:divBdr>
        </w:div>
        <w:div w:id="1141731036">
          <w:marLeft w:val="640"/>
          <w:marRight w:val="0"/>
          <w:marTop w:val="0"/>
          <w:marBottom w:val="0"/>
          <w:divBdr>
            <w:top w:val="none" w:sz="0" w:space="0" w:color="auto"/>
            <w:left w:val="none" w:sz="0" w:space="0" w:color="auto"/>
            <w:bottom w:val="none" w:sz="0" w:space="0" w:color="auto"/>
            <w:right w:val="none" w:sz="0" w:space="0" w:color="auto"/>
          </w:divBdr>
        </w:div>
        <w:div w:id="1172910282">
          <w:marLeft w:val="640"/>
          <w:marRight w:val="0"/>
          <w:marTop w:val="0"/>
          <w:marBottom w:val="0"/>
          <w:divBdr>
            <w:top w:val="none" w:sz="0" w:space="0" w:color="auto"/>
            <w:left w:val="none" w:sz="0" w:space="0" w:color="auto"/>
            <w:bottom w:val="none" w:sz="0" w:space="0" w:color="auto"/>
            <w:right w:val="none" w:sz="0" w:space="0" w:color="auto"/>
          </w:divBdr>
        </w:div>
        <w:div w:id="1186290223">
          <w:marLeft w:val="640"/>
          <w:marRight w:val="0"/>
          <w:marTop w:val="0"/>
          <w:marBottom w:val="0"/>
          <w:divBdr>
            <w:top w:val="none" w:sz="0" w:space="0" w:color="auto"/>
            <w:left w:val="none" w:sz="0" w:space="0" w:color="auto"/>
            <w:bottom w:val="none" w:sz="0" w:space="0" w:color="auto"/>
            <w:right w:val="none" w:sz="0" w:space="0" w:color="auto"/>
          </w:divBdr>
        </w:div>
        <w:div w:id="1238200780">
          <w:marLeft w:val="640"/>
          <w:marRight w:val="0"/>
          <w:marTop w:val="0"/>
          <w:marBottom w:val="0"/>
          <w:divBdr>
            <w:top w:val="none" w:sz="0" w:space="0" w:color="auto"/>
            <w:left w:val="none" w:sz="0" w:space="0" w:color="auto"/>
            <w:bottom w:val="none" w:sz="0" w:space="0" w:color="auto"/>
            <w:right w:val="none" w:sz="0" w:space="0" w:color="auto"/>
          </w:divBdr>
        </w:div>
        <w:div w:id="1241595565">
          <w:marLeft w:val="640"/>
          <w:marRight w:val="0"/>
          <w:marTop w:val="0"/>
          <w:marBottom w:val="0"/>
          <w:divBdr>
            <w:top w:val="none" w:sz="0" w:space="0" w:color="auto"/>
            <w:left w:val="none" w:sz="0" w:space="0" w:color="auto"/>
            <w:bottom w:val="none" w:sz="0" w:space="0" w:color="auto"/>
            <w:right w:val="none" w:sz="0" w:space="0" w:color="auto"/>
          </w:divBdr>
        </w:div>
        <w:div w:id="1253903104">
          <w:marLeft w:val="640"/>
          <w:marRight w:val="0"/>
          <w:marTop w:val="0"/>
          <w:marBottom w:val="0"/>
          <w:divBdr>
            <w:top w:val="none" w:sz="0" w:space="0" w:color="auto"/>
            <w:left w:val="none" w:sz="0" w:space="0" w:color="auto"/>
            <w:bottom w:val="none" w:sz="0" w:space="0" w:color="auto"/>
            <w:right w:val="none" w:sz="0" w:space="0" w:color="auto"/>
          </w:divBdr>
        </w:div>
        <w:div w:id="1274166724">
          <w:marLeft w:val="640"/>
          <w:marRight w:val="0"/>
          <w:marTop w:val="0"/>
          <w:marBottom w:val="0"/>
          <w:divBdr>
            <w:top w:val="none" w:sz="0" w:space="0" w:color="auto"/>
            <w:left w:val="none" w:sz="0" w:space="0" w:color="auto"/>
            <w:bottom w:val="none" w:sz="0" w:space="0" w:color="auto"/>
            <w:right w:val="none" w:sz="0" w:space="0" w:color="auto"/>
          </w:divBdr>
        </w:div>
        <w:div w:id="1288001247">
          <w:marLeft w:val="640"/>
          <w:marRight w:val="0"/>
          <w:marTop w:val="0"/>
          <w:marBottom w:val="0"/>
          <w:divBdr>
            <w:top w:val="none" w:sz="0" w:space="0" w:color="auto"/>
            <w:left w:val="none" w:sz="0" w:space="0" w:color="auto"/>
            <w:bottom w:val="none" w:sz="0" w:space="0" w:color="auto"/>
            <w:right w:val="none" w:sz="0" w:space="0" w:color="auto"/>
          </w:divBdr>
        </w:div>
        <w:div w:id="1290086568">
          <w:marLeft w:val="640"/>
          <w:marRight w:val="0"/>
          <w:marTop w:val="0"/>
          <w:marBottom w:val="0"/>
          <w:divBdr>
            <w:top w:val="none" w:sz="0" w:space="0" w:color="auto"/>
            <w:left w:val="none" w:sz="0" w:space="0" w:color="auto"/>
            <w:bottom w:val="none" w:sz="0" w:space="0" w:color="auto"/>
            <w:right w:val="none" w:sz="0" w:space="0" w:color="auto"/>
          </w:divBdr>
        </w:div>
        <w:div w:id="1359508794">
          <w:marLeft w:val="640"/>
          <w:marRight w:val="0"/>
          <w:marTop w:val="0"/>
          <w:marBottom w:val="0"/>
          <w:divBdr>
            <w:top w:val="none" w:sz="0" w:space="0" w:color="auto"/>
            <w:left w:val="none" w:sz="0" w:space="0" w:color="auto"/>
            <w:bottom w:val="none" w:sz="0" w:space="0" w:color="auto"/>
            <w:right w:val="none" w:sz="0" w:space="0" w:color="auto"/>
          </w:divBdr>
        </w:div>
        <w:div w:id="1361778337">
          <w:marLeft w:val="640"/>
          <w:marRight w:val="0"/>
          <w:marTop w:val="0"/>
          <w:marBottom w:val="0"/>
          <w:divBdr>
            <w:top w:val="none" w:sz="0" w:space="0" w:color="auto"/>
            <w:left w:val="none" w:sz="0" w:space="0" w:color="auto"/>
            <w:bottom w:val="none" w:sz="0" w:space="0" w:color="auto"/>
            <w:right w:val="none" w:sz="0" w:space="0" w:color="auto"/>
          </w:divBdr>
        </w:div>
        <w:div w:id="1438410801">
          <w:marLeft w:val="640"/>
          <w:marRight w:val="0"/>
          <w:marTop w:val="0"/>
          <w:marBottom w:val="0"/>
          <w:divBdr>
            <w:top w:val="none" w:sz="0" w:space="0" w:color="auto"/>
            <w:left w:val="none" w:sz="0" w:space="0" w:color="auto"/>
            <w:bottom w:val="none" w:sz="0" w:space="0" w:color="auto"/>
            <w:right w:val="none" w:sz="0" w:space="0" w:color="auto"/>
          </w:divBdr>
        </w:div>
        <w:div w:id="1453014884">
          <w:marLeft w:val="640"/>
          <w:marRight w:val="0"/>
          <w:marTop w:val="0"/>
          <w:marBottom w:val="0"/>
          <w:divBdr>
            <w:top w:val="none" w:sz="0" w:space="0" w:color="auto"/>
            <w:left w:val="none" w:sz="0" w:space="0" w:color="auto"/>
            <w:bottom w:val="none" w:sz="0" w:space="0" w:color="auto"/>
            <w:right w:val="none" w:sz="0" w:space="0" w:color="auto"/>
          </w:divBdr>
        </w:div>
        <w:div w:id="1468935162">
          <w:marLeft w:val="640"/>
          <w:marRight w:val="0"/>
          <w:marTop w:val="0"/>
          <w:marBottom w:val="0"/>
          <w:divBdr>
            <w:top w:val="none" w:sz="0" w:space="0" w:color="auto"/>
            <w:left w:val="none" w:sz="0" w:space="0" w:color="auto"/>
            <w:bottom w:val="none" w:sz="0" w:space="0" w:color="auto"/>
            <w:right w:val="none" w:sz="0" w:space="0" w:color="auto"/>
          </w:divBdr>
        </w:div>
        <w:div w:id="1470128125">
          <w:marLeft w:val="640"/>
          <w:marRight w:val="0"/>
          <w:marTop w:val="0"/>
          <w:marBottom w:val="0"/>
          <w:divBdr>
            <w:top w:val="none" w:sz="0" w:space="0" w:color="auto"/>
            <w:left w:val="none" w:sz="0" w:space="0" w:color="auto"/>
            <w:bottom w:val="none" w:sz="0" w:space="0" w:color="auto"/>
            <w:right w:val="none" w:sz="0" w:space="0" w:color="auto"/>
          </w:divBdr>
        </w:div>
        <w:div w:id="1502313313">
          <w:marLeft w:val="640"/>
          <w:marRight w:val="0"/>
          <w:marTop w:val="0"/>
          <w:marBottom w:val="0"/>
          <w:divBdr>
            <w:top w:val="none" w:sz="0" w:space="0" w:color="auto"/>
            <w:left w:val="none" w:sz="0" w:space="0" w:color="auto"/>
            <w:bottom w:val="none" w:sz="0" w:space="0" w:color="auto"/>
            <w:right w:val="none" w:sz="0" w:space="0" w:color="auto"/>
          </w:divBdr>
        </w:div>
        <w:div w:id="1513445793">
          <w:marLeft w:val="640"/>
          <w:marRight w:val="0"/>
          <w:marTop w:val="0"/>
          <w:marBottom w:val="0"/>
          <w:divBdr>
            <w:top w:val="none" w:sz="0" w:space="0" w:color="auto"/>
            <w:left w:val="none" w:sz="0" w:space="0" w:color="auto"/>
            <w:bottom w:val="none" w:sz="0" w:space="0" w:color="auto"/>
            <w:right w:val="none" w:sz="0" w:space="0" w:color="auto"/>
          </w:divBdr>
        </w:div>
        <w:div w:id="1555702155">
          <w:marLeft w:val="640"/>
          <w:marRight w:val="0"/>
          <w:marTop w:val="0"/>
          <w:marBottom w:val="0"/>
          <w:divBdr>
            <w:top w:val="none" w:sz="0" w:space="0" w:color="auto"/>
            <w:left w:val="none" w:sz="0" w:space="0" w:color="auto"/>
            <w:bottom w:val="none" w:sz="0" w:space="0" w:color="auto"/>
            <w:right w:val="none" w:sz="0" w:space="0" w:color="auto"/>
          </w:divBdr>
        </w:div>
        <w:div w:id="1559390089">
          <w:marLeft w:val="640"/>
          <w:marRight w:val="0"/>
          <w:marTop w:val="0"/>
          <w:marBottom w:val="0"/>
          <w:divBdr>
            <w:top w:val="none" w:sz="0" w:space="0" w:color="auto"/>
            <w:left w:val="none" w:sz="0" w:space="0" w:color="auto"/>
            <w:bottom w:val="none" w:sz="0" w:space="0" w:color="auto"/>
            <w:right w:val="none" w:sz="0" w:space="0" w:color="auto"/>
          </w:divBdr>
        </w:div>
        <w:div w:id="1562791291">
          <w:marLeft w:val="640"/>
          <w:marRight w:val="0"/>
          <w:marTop w:val="0"/>
          <w:marBottom w:val="0"/>
          <w:divBdr>
            <w:top w:val="none" w:sz="0" w:space="0" w:color="auto"/>
            <w:left w:val="none" w:sz="0" w:space="0" w:color="auto"/>
            <w:bottom w:val="none" w:sz="0" w:space="0" w:color="auto"/>
            <w:right w:val="none" w:sz="0" w:space="0" w:color="auto"/>
          </w:divBdr>
        </w:div>
        <w:div w:id="1583874917">
          <w:marLeft w:val="640"/>
          <w:marRight w:val="0"/>
          <w:marTop w:val="0"/>
          <w:marBottom w:val="0"/>
          <w:divBdr>
            <w:top w:val="none" w:sz="0" w:space="0" w:color="auto"/>
            <w:left w:val="none" w:sz="0" w:space="0" w:color="auto"/>
            <w:bottom w:val="none" w:sz="0" w:space="0" w:color="auto"/>
            <w:right w:val="none" w:sz="0" w:space="0" w:color="auto"/>
          </w:divBdr>
        </w:div>
        <w:div w:id="1640653049">
          <w:marLeft w:val="640"/>
          <w:marRight w:val="0"/>
          <w:marTop w:val="0"/>
          <w:marBottom w:val="0"/>
          <w:divBdr>
            <w:top w:val="none" w:sz="0" w:space="0" w:color="auto"/>
            <w:left w:val="none" w:sz="0" w:space="0" w:color="auto"/>
            <w:bottom w:val="none" w:sz="0" w:space="0" w:color="auto"/>
            <w:right w:val="none" w:sz="0" w:space="0" w:color="auto"/>
          </w:divBdr>
        </w:div>
        <w:div w:id="1714035457">
          <w:marLeft w:val="640"/>
          <w:marRight w:val="0"/>
          <w:marTop w:val="0"/>
          <w:marBottom w:val="0"/>
          <w:divBdr>
            <w:top w:val="none" w:sz="0" w:space="0" w:color="auto"/>
            <w:left w:val="none" w:sz="0" w:space="0" w:color="auto"/>
            <w:bottom w:val="none" w:sz="0" w:space="0" w:color="auto"/>
            <w:right w:val="none" w:sz="0" w:space="0" w:color="auto"/>
          </w:divBdr>
        </w:div>
        <w:div w:id="1722364770">
          <w:marLeft w:val="640"/>
          <w:marRight w:val="0"/>
          <w:marTop w:val="0"/>
          <w:marBottom w:val="0"/>
          <w:divBdr>
            <w:top w:val="none" w:sz="0" w:space="0" w:color="auto"/>
            <w:left w:val="none" w:sz="0" w:space="0" w:color="auto"/>
            <w:bottom w:val="none" w:sz="0" w:space="0" w:color="auto"/>
            <w:right w:val="none" w:sz="0" w:space="0" w:color="auto"/>
          </w:divBdr>
        </w:div>
        <w:div w:id="1752508766">
          <w:marLeft w:val="640"/>
          <w:marRight w:val="0"/>
          <w:marTop w:val="0"/>
          <w:marBottom w:val="0"/>
          <w:divBdr>
            <w:top w:val="none" w:sz="0" w:space="0" w:color="auto"/>
            <w:left w:val="none" w:sz="0" w:space="0" w:color="auto"/>
            <w:bottom w:val="none" w:sz="0" w:space="0" w:color="auto"/>
            <w:right w:val="none" w:sz="0" w:space="0" w:color="auto"/>
          </w:divBdr>
        </w:div>
        <w:div w:id="1820269810">
          <w:marLeft w:val="640"/>
          <w:marRight w:val="0"/>
          <w:marTop w:val="0"/>
          <w:marBottom w:val="0"/>
          <w:divBdr>
            <w:top w:val="none" w:sz="0" w:space="0" w:color="auto"/>
            <w:left w:val="none" w:sz="0" w:space="0" w:color="auto"/>
            <w:bottom w:val="none" w:sz="0" w:space="0" w:color="auto"/>
            <w:right w:val="none" w:sz="0" w:space="0" w:color="auto"/>
          </w:divBdr>
        </w:div>
        <w:div w:id="1878468796">
          <w:marLeft w:val="640"/>
          <w:marRight w:val="0"/>
          <w:marTop w:val="0"/>
          <w:marBottom w:val="0"/>
          <w:divBdr>
            <w:top w:val="none" w:sz="0" w:space="0" w:color="auto"/>
            <w:left w:val="none" w:sz="0" w:space="0" w:color="auto"/>
            <w:bottom w:val="none" w:sz="0" w:space="0" w:color="auto"/>
            <w:right w:val="none" w:sz="0" w:space="0" w:color="auto"/>
          </w:divBdr>
        </w:div>
        <w:div w:id="1893275026">
          <w:marLeft w:val="640"/>
          <w:marRight w:val="0"/>
          <w:marTop w:val="0"/>
          <w:marBottom w:val="0"/>
          <w:divBdr>
            <w:top w:val="none" w:sz="0" w:space="0" w:color="auto"/>
            <w:left w:val="none" w:sz="0" w:space="0" w:color="auto"/>
            <w:bottom w:val="none" w:sz="0" w:space="0" w:color="auto"/>
            <w:right w:val="none" w:sz="0" w:space="0" w:color="auto"/>
          </w:divBdr>
        </w:div>
        <w:div w:id="1908493543">
          <w:marLeft w:val="640"/>
          <w:marRight w:val="0"/>
          <w:marTop w:val="0"/>
          <w:marBottom w:val="0"/>
          <w:divBdr>
            <w:top w:val="none" w:sz="0" w:space="0" w:color="auto"/>
            <w:left w:val="none" w:sz="0" w:space="0" w:color="auto"/>
            <w:bottom w:val="none" w:sz="0" w:space="0" w:color="auto"/>
            <w:right w:val="none" w:sz="0" w:space="0" w:color="auto"/>
          </w:divBdr>
        </w:div>
        <w:div w:id="1936866279">
          <w:marLeft w:val="640"/>
          <w:marRight w:val="0"/>
          <w:marTop w:val="0"/>
          <w:marBottom w:val="0"/>
          <w:divBdr>
            <w:top w:val="none" w:sz="0" w:space="0" w:color="auto"/>
            <w:left w:val="none" w:sz="0" w:space="0" w:color="auto"/>
            <w:bottom w:val="none" w:sz="0" w:space="0" w:color="auto"/>
            <w:right w:val="none" w:sz="0" w:space="0" w:color="auto"/>
          </w:divBdr>
        </w:div>
        <w:div w:id="1943876810">
          <w:marLeft w:val="640"/>
          <w:marRight w:val="0"/>
          <w:marTop w:val="0"/>
          <w:marBottom w:val="0"/>
          <w:divBdr>
            <w:top w:val="none" w:sz="0" w:space="0" w:color="auto"/>
            <w:left w:val="none" w:sz="0" w:space="0" w:color="auto"/>
            <w:bottom w:val="none" w:sz="0" w:space="0" w:color="auto"/>
            <w:right w:val="none" w:sz="0" w:space="0" w:color="auto"/>
          </w:divBdr>
        </w:div>
        <w:div w:id="1945334608">
          <w:marLeft w:val="640"/>
          <w:marRight w:val="0"/>
          <w:marTop w:val="0"/>
          <w:marBottom w:val="0"/>
          <w:divBdr>
            <w:top w:val="none" w:sz="0" w:space="0" w:color="auto"/>
            <w:left w:val="none" w:sz="0" w:space="0" w:color="auto"/>
            <w:bottom w:val="none" w:sz="0" w:space="0" w:color="auto"/>
            <w:right w:val="none" w:sz="0" w:space="0" w:color="auto"/>
          </w:divBdr>
        </w:div>
        <w:div w:id="1947348124">
          <w:marLeft w:val="640"/>
          <w:marRight w:val="0"/>
          <w:marTop w:val="0"/>
          <w:marBottom w:val="0"/>
          <w:divBdr>
            <w:top w:val="none" w:sz="0" w:space="0" w:color="auto"/>
            <w:left w:val="none" w:sz="0" w:space="0" w:color="auto"/>
            <w:bottom w:val="none" w:sz="0" w:space="0" w:color="auto"/>
            <w:right w:val="none" w:sz="0" w:space="0" w:color="auto"/>
          </w:divBdr>
        </w:div>
        <w:div w:id="1957833815">
          <w:marLeft w:val="640"/>
          <w:marRight w:val="0"/>
          <w:marTop w:val="0"/>
          <w:marBottom w:val="0"/>
          <w:divBdr>
            <w:top w:val="none" w:sz="0" w:space="0" w:color="auto"/>
            <w:left w:val="none" w:sz="0" w:space="0" w:color="auto"/>
            <w:bottom w:val="none" w:sz="0" w:space="0" w:color="auto"/>
            <w:right w:val="none" w:sz="0" w:space="0" w:color="auto"/>
          </w:divBdr>
        </w:div>
        <w:div w:id="1960136347">
          <w:marLeft w:val="640"/>
          <w:marRight w:val="0"/>
          <w:marTop w:val="0"/>
          <w:marBottom w:val="0"/>
          <w:divBdr>
            <w:top w:val="none" w:sz="0" w:space="0" w:color="auto"/>
            <w:left w:val="none" w:sz="0" w:space="0" w:color="auto"/>
            <w:bottom w:val="none" w:sz="0" w:space="0" w:color="auto"/>
            <w:right w:val="none" w:sz="0" w:space="0" w:color="auto"/>
          </w:divBdr>
        </w:div>
        <w:div w:id="1977372655">
          <w:marLeft w:val="640"/>
          <w:marRight w:val="0"/>
          <w:marTop w:val="0"/>
          <w:marBottom w:val="0"/>
          <w:divBdr>
            <w:top w:val="none" w:sz="0" w:space="0" w:color="auto"/>
            <w:left w:val="none" w:sz="0" w:space="0" w:color="auto"/>
            <w:bottom w:val="none" w:sz="0" w:space="0" w:color="auto"/>
            <w:right w:val="none" w:sz="0" w:space="0" w:color="auto"/>
          </w:divBdr>
        </w:div>
        <w:div w:id="2000814902">
          <w:marLeft w:val="640"/>
          <w:marRight w:val="0"/>
          <w:marTop w:val="0"/>
          <w:marBottom w:val="0"/>
          <w:divBdr>
            <w:top w:val="none" w:sz="0" w:space="0" w:color="auto"/>
            <w:left w:val="none" w:sz="0" w:space="0" w:color="auto"/>
            <w:bottom w:val="none" w:sz="0" w:space="0" w:color="auto"/>
            <w:right w:val="none" w:sz="0" w:space="0" w:color="auto"/>
          </w:divBdr>
        </w:div>
        <w:div w:id="2054621694">
          <w:marLeft w:val="640"/>
          <w:marRight w:val="0"/>
          <w:marTop w:val="0"/>
          <w:marBottom w:val="0"/>
          <w:divBdr>
            <w:top w:val="none" w:sz="0" w:space="0" w:color="auto"/>
            <w:left w:val="none" w:sz="0" w:space="0" w:color="auto"/>
            <w:bottom w:val="none" w:sz="0" w:space="0" w:color="auto"/>
            <w:right w:val="none" w:sz="0" w:space="0" w:color="auto"/>
          </w:divBdr>
        </w:div>
        <w:div w:id="2061828893">
          <w:marLeft w:val="640"/>
          <w:marRight w:val="0"/>
          <w:marTop w:val="0"/>
          <w:marBottom w:val="0"/>
          <w:divBdr>
            <w:top w:val="none" w:sz="0" w:space="0" w:color="auto"/>
            <w:left w:val="none" w:sz="0" w:space="0" w:color="auto"/>
            <w:bottom w:val="none" w:sz="0" w:space="0" w:color="auto"/>
            <w:right w:val="none" w:sz="0" w:space="0" w:color="auto"/>
          </w:divBdr>
        </w:div>
        <w:div w:id="2098287597">
          <w:marLeft w:val="640"/>
          <w:marRight w:val="0"/>
          <w:marTop w:val="0"/>
          <w:marBottom w:val="0"/>
          <w:divBdr>
            <w:top w:val="none" w:sz="0" w:space="0" w:color="auto"/>
            <w:left w:val="none" w:sz="0" w:space="0" w:color="auto"/>
            <w:bottom w:val="none" w:sz="0" w:space="0" w:color="auto"/>
            <w:right w:val="none" w:sz="0" w:space="0" w:color="auto"/>
          </w:divBdr>
        </w:div>
        <w:div w:id="2111393816">
          <w:marLeft w:val="640"/>
          <w:marRight w:val="0"/>
          <w:marTop w:val="0"/>
          <w:marBottom w:val="0"/>
          <w:divBdr>
            <w:top w:val="none" w:sz="0" w:space="0" w:color="auto"/>
            <w:left w:val="none" w:sz="0" w:space="0" w:color="auto"/>
            <w:bottom w:val="none" w:sz="0" w:space="0" w:color="auto"/>
            <w:right w:val="none" w:sz="0" w:space="0" w:color="auto"/>
          </w:divBdr>
        </w:div>
        <w:div w:id="2125538474">
          <w:marLeft w:val="640"/>
          <w:marRight w:val="0"/>
          <w:marTop w:val="0"/>
          <w:marBottom w:val="0"/>
          <w:divBdr>
            <w:top w:val="none" w:sz="0" w:space="0" w:color="auto"/>
            <w:left w:val="none" w:sz="0" w:space="0" w:color="auto"/>
            <w:bottom w:val="none" w:sz="0" w:space="0" w:color="auto"/>
            <w:right w:val="none" w:sz="0" w:space="0" w:color="auto"/>
          </w:divBdr>
        </w:div>
        <w:div w:id="2131628134">
          <w:marLeft w:val="640"/>
          <w:marRight w:val="0"/>
          <w:marTop w:val="0"/>
          <w:marBottom w:val="0"/>
          <w:divBdr>
            <w:top w:val="none" w:sz="0" w:space="0" w:color="auto"/>
            <w:left w:val="none" w:sz="0" w:space="0" w:color="auto"/>
            <w:bottom w:val="none" w:sz="0" w:space="0" w:color="auto"/>
            <w:right w:val="none" w:sz="0" w:space="0" w:color="auto"/>
          </w:divBdr>
        </w:div>
        <w:div w:id="2144999041">
          <w:marLeft w:val="640"/>
          <w:marRight w:val="0"/>
          <w:marTop w:val="0"/>
          <w:marBottom w:val="0"/>
          <w:divBdr>
            <w:top w:val="none" w:sz="0" w:space="0" w:color="auto"/>
            <w:left w:val="none" w:sz="0" w:space="0" w:color="auto"/>
            <w:bottom w:val="none" w:sz="0" w:space="0" w:color="auto"/>
            <w:right w:val="none" w:sz="0" w:space="0" w:color="auto"/>
          </w:divBdr>
        </w:div>
        <w:div w:id="2146847337">
          <w:marLeft w:val="640"/>
          <w:marRight w:val="0"/>
          <w:marTop w:val="0"/>
          <w:marBottom w:val="0"/>
          <w:divBdr>
            <w:top w:val="none" w:sz="0" w:space="0" w:color="auto"/>
            <w:left w:val="none" w:sz="0" w:space="0" w:color="auto"/>
            <w:bottom w:val="none" w:sz="0" w:space="0" w:color="auto"/>
            <w:right w:val="none" w:sz="0" w:space="0" w:color="auto"/>
          </w:divBdr>
        </w:div>
      </w:divsChild>
    </w:div>
    <w:div w:id="2122216688">
      <w:bodyDiv w:val="1"/>
      <w:marLeft w:val="0"/>
      <w:marRight w:val="0"/>
      <w:marTop w:val="0"/>
      <w:marBottom w:val="0"/>
      <w:divBdr>
        <w:top w:val="none" w:sz="0" w:space="0" w:color="auto"/>
        <w:left w:val="none" w:sz="0" w:space="0" w:color="auto"/>
        <w:bottom w:val="none" w:sz="0" w:space="0" w:color="auto"/>
        <w:right w:val="none" w:sz="0" w:space="0" w:color="auto"/>
      </w:divBdr>
      <w:divsChild>
        <w:div w:id="1456751630">
          <w:marLeft w:val="640"/>
          <w:marRight w:val="0"/>
          <w:marTop w:val="0"/>
          <w:marBottom w:val="0"/>
          <w:divBdr>
            <w:top w:val="none" w:sz="0" w:space="0" w:color="auto"/>
            <w:left w:val="none" w:sz="0" w:space="0" w:color="auto"/>
            <w:bottom w:val="none" w:sz="0" w:space="0" w:color="auto"/>
            <w:right w:val="none" w:sz="0" w:space="0" w:color="auto"/>
          </w:divBdr>
        </w:div>
        <w:div w:id="1838492717">
          <w:marLeft w:val="640"/>
          <w:marRight w:val="0"/>
          <w:marTop w:val="0"/>
          <w:marBottom w:val="0"/>
          <w:divBdr>
            <w:top w:val="none" w:sz="0" w:space="0" w:color="auto"/>
            <w:left w:val="none" w:sz="0" w:space="0" w:color="auto"/>
            <w:bottom w:val="none" w:sz="0" w:space="0" w:color="auto"/>
            <w:right w:val="none" w:sz="0" w:space="0" w:color="auto"/>
          </w:divBdr>
        </w:div>
        <w:div w:id="1404333075">
          <w:marLeft w:val="640"/>
          <w:marRight w:val="0"/>
          <w:marTop w:val="0"/>
          <w:marBottom w:val="0"/>
          <w:divBdr>
            <w:top w:val="none" w:sz="0" w:space="0" w:color="auto"/>
            <w:left w:val="none" w:sz="0" w:space="0" w:color="auto"/>
            <w:bottom w:val="none" w:sz="0" w:space="0" w:color="auto"/>
            <w:right w:val="none" w:sz="0" w:space="0" w:color="auto"/>
          </w:divBdr>
        </w:div>
        <w:div w:id="808864837">
          <w:marLeft w:val="640"/>
          <w:marRight w:val="0"/>
          <w:marTop w:val="0"/>
          <w:marBottom w:val="0"/>
          <w:divBdr>
            <w:top w:val="none" w:sz="0" w:space="0" w:color="auto"/>
            <w:left w:val="none" w:sz="0" w:space="0" w:color="auto"/>
            <w:bottom w:val="none" w:sz="0" w:space="0" w:color="auto"/>
            <w:right w:val="none" w:sz="0" w:space="0" w:color="auto"/>
          </w:divBdr>
        </w:div>
        <w:div w:id="285621474">
          <w:marLeft w:val="640"/>
          <w:marRight w:val="0"/>
          <w:marTop w:val="0"/>
          <w:marBottom w:val="0"/>
          <w:divBdr>
            <w:top w:val="none" w:sz="0" w:space="0" w:color="auto"/>
            <w:left w:val="none" w:sz="0" w:space="0" w:color="auto"/>
            <w:bottom w:val="none" w:sz="0" w:space="0" w:color="auto"/>
            <w:right w:val="none" w:sz="0" w:space="0" w:color="auto"/>
          </w:divBdr>
        </w:div>
        <w:div w:id="1281188721">
          <w:marLeft w:val="640"/>
          <w:marRight w:val="0"/>
          <w:marTop w:val="0"/>
          <w:marBottom w:val="0"/>
          <w:divBdr>
            <w:top w:val="none" w:sz="0" w:space="0" w:color="auto"/>
            <w:left w:val="none" w:sz="0" w:space="0" w:color="auto"/>
            <w:bottom w:val="none" w:sz="0" w:space="0" w:color="auto"/>
            <w:right w:val="none" w:sz="0" w:space="0" w:color="auto"/>
          </w:divBdr>
        </w:div>
        <w:div w:id="2052532846">
          <w:marLeft w:val="640"/>
          <w:marRight w:val="0"/>
          <w:marTop w:val="0"/>
          <w:marBottom w:val="0"/>
          <w:divBdr>
            <w:top w:val="none" w:sz="0" w:space="0" w:color="auto"/>
            <w:left w:val="none" w:sz="0" w:space="0" w:color="auto"/>
            <w:bottom w:val="none" w:sz="0" w:space="0" w:color="auto"/>
            <w:right w:val="none" w:sz="0" w:space="0" w:color="auto"/>
          </w:divBdr>
        </w:div>
        <w:div w:id="1400908499">
          <w:marLeft w:val="640"/>
          <w:marRight w:val="0"/>
          <w:marTop w:val="0"/>
          <w:marBottom w:val="0"/>
          <w:divBdr>
            <w:top w:val="none" w:sz="0" w:space="0" w:color="auto"/>
            <w:left w:val="none" w:sz="0" w:space="0" w:color="auto"/>
            <w:bottom w:val="none" w:sz="0" w:space="0" w:color="auto"/>
            <w:right w:val="none" w:sz="0" w:space="0" w:color="auto"/>
          </w:divBdr>
        </w:div>
        <w:div w:id="1991981812">
          <w:marLeft w:val="640"/>
          <w:marRight w:val="0"/>
          <w:marTop w:val="0"/>
          <w:marBottom w:val="0"/>
          <w:divBdr>
            <w:top w:val="none" w:sz="0" w:space="0" w:color="auto"/>
            <w:left w:val="none" w:sz="0" w:space="0" w:color="auto"/>
            <w:bottom w:val="none" w:sz="0" w:space="0" w:color="auto"/>
            <w:right w:val="none" w:sz="0" w:space="0" w:color="auto"/>
          </w:divBdr>
        </w:div>
        <w:div w:id="1264611923">
          <w:marLeft w:val="640"/>
          <w:marRight w:val="0"/>
          <w:marTop w:val="0"/>
          <w:marBottom w:val="0"/>
          <w:divBdr>
            <w:top w:val="none" w:sz="0" w:space="0" w:color="auto"/>
            <w:left w:val="none" w:sz="0" w:space="0" w:color="auto"/>
            <w:bottom w:val="none" w:sz="0" w:space="0" w:color="auto"/>
            <w:right w:val="none" w:sz="0" w:space="0" w:color="auto"/>
          </w:divBdr>
        </w:div>
        <w:div w:id="1997688205">
          <w:marLeft w:val="640"/>
          <w:marRight w:val="0"/>
          <w:marTop w:val="0"/>
          <w:marBottom w:val="0"/>
          <w:divBdr>
            <w:top w:val="none" w:sz="0" w:space="0" w:color="auto"/>
            <w:left w:val="none" w:sz="0" w:space="0" w:color="auto"/>
            <w:bottom w:val="none" w:sz="0" w:space="0" w:color="auto"/>
            <w:right w:val="none" w:sz="0" w:space="0" w:color="auto"/>
          </w:divBdr>
        </w:div>
        <w:div w:id="1044865306">
          <w:marLeft w:val="640"/>
          <w:marRight w:val="0"/>
          <w:marTop w:val="0"/>
          <w:marBottom w:val="0"/>
          <w:divBdr>
            <w:top w:val="none" w:sz="0" w:space="0" w:color="auto"/>
            <w:left w:val="none" w:sz="0" w:space="0" w:color="auto"/>
            <w:bottom w:val="none" w:sz="0" w:space="0" w:color="auto"/>
            <w:right w:val="none" w:sz="0" w:space="0" w:color="auto"/>
          </w:divBdr>
        </w:div>
        <w:div w:id="1464346037">
          <w:marLeft w:val="640"/>
          <w:marRight w:val="0"/>
          <w:marTop w:val="0"/>
          <w:marBottom w:val="0"/>
          <w:divBdr>
            <w:top w:val="none" w:sz="0" w:space="0" w:color="auto"/>
            <w:left w:val="none" w:sz="0" w:space="0" w:color="auto"/>
            <w:bottom w:val="none" w:sz="0" w:space="0" w:color="auto"/>
            <w:right w:val="none" w:sz="0" w:space="0" w:color="auto"/>
          </w:divBdr>
        </w:div>
        <w:div w:id="818961239">
          <w:marLeft w:val="640"/>
          <w:marRight w:val="0"/>
          <w:marTop w:val="0"/>
          <w:marBottom w:val="0"/>
          <w:divBdr>
            <w:top w:val="none" w:sz="0" w:space="0" w:color="auto"/>
            <w:left w:val="none" w:sz="0" w:space="0" w:color="auto"/>
            <w:bottom w:val="none" w:sz="0" w:space="0" w:color="auto"/>
            <w:right w:val="none" w:sz="0" w:space="0" w:color="auto"/>
          </w:divBdr>
        </w:div>
        <w:div w:id="1178422676">
          <w:marLeft w:val="640"/>
          <w:marRight w:val="0"/>
          <w:marTop w:val="0"/>
          <w:marBottom w:val="0"/>
          <w:divBdr>
            <w:top w:val="none" w:sz="0" w:space="0" w:color="auto"/>
            <w:left w:val="none" w:sz="0" w:space="0" w:color="auto"/>
            <w:bottom w:val="none" w:sz="0" w:space="0" w:color="auto"/>
            <w:right w:val="none" w:sz="0" w:space="0" w:color="auto"/>
          </w:divBdr>
        </w:div>
        <w:div w:id="1488285847">
          <w:marLeft w:val="640"/>
          <w:marRight w:val="0"/>
          <w:marTop w:val="0"/>
          <w:marBottom w:val="0"/>
          <w:divBdr>
            <w:top w:val="none" w:sz="0" w:space="0" w:color="auto"/>
            <w:left w:val="none" w:sz="0" w:space="0" w:color="auto"/>
            <w:bottom w:val="none" w:sz="0" w:space="0" w:color="auto"/>
            <w:right w:val="none" w:sz="0" w:space="0" w:color="auto"/>
          </w:divBdr>
        </w:div>
        <w:div w:id="1971549877">
          <w:marLeft w:val="640"/>
          <w:marRight w:val="0"/>
          <w:marTop w:val="0"/>
          <w:marBottom w:val="0"/>
          <w:divBdr>
            <w:top w:val="none" w:sz="0" w:space="0" w:color="auto"/>
            <w:left w:val="none" w:sz="0" w:space="0" w:color="auto"/>
            <w:bottom w:val="none" w:sz="0" w:space="0" w:color="auto"/>
            <w:right w:val="none" w:sz="0" w:space="0" w:color="auto"/>
          </w:divBdr>
        </w:div>
        <w:div w:id="624121485">
          <w:marLeft w:val="640"/>
          <w:marRight w:val="0"/>
          <w:marTop w:val="0"/>
          <w:marBottom w:val="0"/>
          <w:divBdr>
            <w:top w:val="none" w:sz="0" w:space="0" w:color="auto"/>
            <w:left w:val="none" w:sz="0" w:space="0" w:color="auto"/>
            <w:bottom w:val="none" w:sz="0" w:space="0" w:color="auto"/>
            <w:right w:val="none" w:sz="0" w:space="0" w:color="auto"/>
          </w:divBdr>
        </w:div>
        <w:div w:id="1936552440">
          <w:marLeft w:val="640"/>
          <w:marRight w:val="0"/>
          <w:marTop w:val="0"/>
          <w:marBottom w:val="0"/>
          <w:divBdr>
            <w:top w:val="none" w:sz="0" w:space="0" w:color="auto"/>
            <w:left w:val="none" w:sz="0" w:space="0" w:color="auto"/>
            <w:bottom w:val="none" w:sz="0" w:space="0" w:color="auto"/>
            <w:right w:val="none" w:sz="0" w:space="0" w:color="auto"/>
          </w:divBdr>
        </w:div>
        <w:div w:id="1560743393">
          <w:marLeft w:val="640"/>
          <w:marRight w:val="0"/>
          <w:marTop w:val="0"/>
          <w:marBottom w:val="0"/>
          <w:divBdr>
            <w:top w:val="none" w:sz="0" w:space="0" w:color="auto"/>
            <w:left w:val="none" w:sz="0" w:space="0" w:color="auto"/>
            <w:bottom w:val="none" w:sz="0" w:space="0" w:color="auto"/>
            <w:right w:val="none" w:sz="0" w:space="0" w:color="auto"/>
          </w:divBdr>
        </w:div>
        <w:div w:id="147986063">
          <w:marLeft w:val="640"/>
          <w:marRight w:val="0"/>
          <w:marTop w:val="0"/>
          <w:marBottom w:val="0"/>
          <w:divBdr>
            <w:top w:val="none" w:sz="0" w:space="0" w:color="auto"/>
            <w:left w:val="none" w:sz="0" w:space="0" w:color="auto"/>
            <w:bottom w:val="none" w:sz="0" w:space="0" w:color="auto"/>
            <w:right w:val="none" w:sz="0" w:space="0" w:color="auto"/>
          </w:divBdr>
        </w:div>
        <w:div w:id="1955820731">
          <w:marLeft w:val="640"/>
          <w:marRight w:val="0"/>
          <w:marTop w:val="0"/>
          <w:marBottom w:val="0"/>
          <w:divBdr>
            <w:top w:val="none" w:sz="0" w:space="0" w:color="auto"/>
            <w:left w:val="none" w:sz="0" w:space="0" w:color="auto"/>
            <w:bottom w:val="none" w:sz="0" w:space="0" w:color="auto"/>
            <w:right w:val="none" w:sz="0" w:space="0" w:color="auto"/>
          </w:divBdr>
        </w:div>
        <w:div w:id="1270427100">
          <w:marLeft w:val="640"/>
          <w:marRight w:val="0"/>
          <w:marTop w:val="0"/>
          <w:marBottom w:val="0"/>
          <w:divBdr>
            <w:top w:val="none" w:sz="0" w:space="0" w:color="auto"/>
            <w:left w:val="none" w:sz="0" w:space="0" w:color="auto"/>
            <w:bottom w:val="none" w:sz="0" w:space="0" w:color="auto"/>
            <w:right w:val="none" w:sz="0" w:space="0" w:color="auto"/>
          </w:divBdr>
        </w:div>
        <w:div w:id="1698461054">
          <w:marLeft w:val="640"/>
          <w:marRight w:val="0"/>
          <w:marTop w:val="0"/>
          <w:marBottom w:val="0"/>
          <w:divBdr>
            <w:top w:val="none" w:sz="0" w:space="0" w:color="auto"/>
            <w:left w:val="none" w:sz="0" w:space="0" w:color="auto"/>
            <w:bottom w:val="none" w:sz="0" w:space="0" w:color="auto"/>
            <w:right w:val="none" w:sz="0" w:space="0" w:color="auto"/>
          </w:divBdr>
        </w:div>
        <w:div w:id="520896607">
          <w:marLeft w:val="640"/>
          <w:marRight w:val="0"/>
          <w:marTop w:val="0"/>
          <w:marBottom w:val="0"/>
          <w:divBdr>
            <w:top w:val="none" w:sz="0" w:space="0" w:color="auto"/>
            <w:left w:val="none" w:sz="0" w:space="0" w:color="auto"/>
            <w:bottom w:val="none" w:sz="0" w:space="0" w:color="auto"/>
            <w:right w:val="none" w:sz="0" w:space="0" w:color="auto"/>
          </w:divBdr>
        </w:div>
        <w:div w:id="176694361">
          <w:marLeft w:val="640"/>
          <w:marRight w:val="0"/>
          <w:marTop w:val="0"/>
          <w:marBottom w:val="0"/>
          <w:divBdr>
            <w:top w:val="none" w:sz="0" w:space="0" w:color="auto"/>
            <w:left w:val="none" w:sz="0" w:space="0" w:color="auto"/>
            <w:bottom w:val="none" w:sz="0" w:space="0" w:color="auto"/>
            <w:right w:val="none" w:sz="0" w:space="0" w:color="auto"/>
          </w:divBdr>
        </w:div>
        <w:div w:id="1847281512">
          <w:marLeft w:val="640"/>
          <w:marRight w:val="0"/>
          <w:marTop w:val="0"/>
          <w:marBottom w:val="0"/>
          <w:divBdr>
            <w:top w:val="none" w:sz="0" w:space="0" w:color="auto"/>
            <w:left w:val="none" w:sz="0" w:space="0" w:color="auto"/>
            <w:bottom w:val="none" w:sz="0" w:space="0" w:color="auto"/>
            <w:right w:val="none" w:sz="0" w:space="0" w:color="auto"/>
          </w:divBdr>
        </w:div>
        <w:div w:id="1935745793">
          <w:marLeft w:val="640"/>
          <w:marRight w:val="0"/>
          <w:marTop w:val="0"/>
          <w:marBottom w:val="0"/>
          <w:divBdr>
            <w:top w:val="none" w:sz="0" w:space="0" w:color="auto"/>
            <w:left w:val="none" w:sz="0" w:space="0" w:color="auto"/>
            <w:bottom w:val="none" w:sz="0" w:space="0" w:color="auto"/>
            <w:right w:val="none" w:sz="0" w:space="0" w:color="auto"/>
          </w:divBdr>
        </w:div>
        <w:div w:id="1801416278">
          <w:marLeft w:val="640"/>
          <w:marRight w:val="0"/>
          <w:marTop w:val="0"/>
          <w:marBottom w:val="0"/>
          <w:divBdr>
            <w:top w:val="none" w:sz="0" w:space="0" w:color="auto"/>
            <w:left w:val="none" w:sz="0" w:space="0" w:color="auto"/>
            <w:bottom w:val="none" w:sz="0" w:space="0" w:color="auto"/>
            <w:right w:val="none" w:sz="0" w:space="0" w:color="auto"/>
          </w:divBdr>
        </w:div>
        <w:div w:id="2080975776">
          <w:marLeft w:val="640"/>
          <w:marRight w:val="0"/>
          <w:marTop w:val="0"/>
          <w:marBottom w:val="0"/>
          <w:divBdr>
            <w:top w:val="none" w:sz="0" w:space="0" w:color="auto"/>
            <w:left w:val="none" w:sz="0" w:space="0" w:color="auto"/>
            <w:bottom w:val="none" w:sz="0" w:space="0" w:color="auto"/>
            <w:right w:val="none" w:sz="0" w:space="0" w:color="auto"/>
          </w:divBdr>
        </w:div>
        <w:div w:id="1031148042">
          <w:marLeft w:val="640"/>
          <w:marRight w:val="0"/>
          <w:marTop w:val="0"/>
          <w:marBottom w:val="0"/>
          <w:divBdr>
            <w:top w:val="none" w:sz="0" w:space="0" w:color="auto"/>
            <w:left w:val="none" w:sz="0" w:space="0" w:color="auto"/>
            <w:bottom w:val="none" w:sz="0" w:space="0" w:color="auto"/>
            <w:right w:val="none" w:sz="0" w:space="0" w:color="auto"/>
          </w:divBdr>
        </w:div>
        <w:div w:id="629478669">
          <w:marLeft w:val="640"/>
          <w:marRight w:val="0"/>
          <w:marTop w:val="0"/>
          <w:marBottom w:val="0"/>
          <w:divBdr>
            <w:top w:val="none" w:sz="0" w:space="0" w:color="auto"/>
            <w:left w:val="none" w:sz="0" w:space="0" w:color="auto"/>
            <w:bottom w:val="none" w:sz="0" w:space="0" w:color="auto"/>
            <w:right w:val="none" w:sz="0" w:space="0" w:color="auto"/>
          </w:divBdr>
        </w:div>
        <w:div w:id="333842901">
          <w:marLeft w:val="640"/>
          <w:marRight w:val="0"/>
          <w:marTop w:val="0"/>
          <w:marBottom w:val="0"/>
          <w:divBdr>
            <w:top w:val="none" w:sz="0" w:space="0" w:color="auto"/>
            <w:left w:val="none" w:sz="0" w:space="0" w:color="auto"/>
            <w:bottom w:val="none" w:sz="0" w:space="0" w:color="auto"/>
            <w:right w:val="none" w:sz="0" w:space="0" w:color="auto"/>
          </w:divBdr>
        </w:div>
        <w:div w:id="1092121598">
          <w:marLeft w:val="640"/>
          <w:marRight w:val="0"/>
          <w:marTop w:val="0"/>
          <w:marBottom w:val="0"/>
          <w:divBdr>
            <w:top w:val="none" w:sz="0" w:space="0" w:color="auto"/>
            <w:left w:val="none" w:sz="0" w:space="0" w:color="auto"/>
            <w:bottom w:val="none" w:sz="0" w:space="0" w:color="auto"/>
            <w:right w:val="none" w:sz="0" w:space="0" w:color="auto"/>
          </w:divBdr>
        </w:div>
        <w:div w:id="260796640">
          <w:marLeft w:val="640"/>
          <w:marRight w:val="0"/>
          <w:marTop w:val="0"/>
          <w:marBottom w:val="0"/>
          <w:divBdr>
            <w:top w:val="none" w:sz="0" w:space="0" w:color="auto"/>
            <w:left w:val="none" w:sz="0" w:space="0" w:color="auto"/>
            <w:bottom w:val="none" w:sz="0" w:space="0" w:color="auto"/>
            <w:right w:val="none" w:sz="0" w:space="0" w:color="auto"/>
          </w:divBdr>
        </w:div>
        <w:div w:id="1565725288">
          <w:marLeft w:val="640"/>
          <w:marRight w:val="0"/>
          <w:marTop w:val="0"/>
          <w:marBottom w:val="0"/>
          <w:divBdr>
            <w:top w:val="none" w:sz="0" w:space="0" w:color="auto"/>
            <w:left w:val="none" w:sz="0" w:space="0" w:color="auto"/>
            <w:bottom w:val="none" w:sz="0" w:space="0" w:color="auto"/>
            <w:right w:val="none" w:sz="0" w:space="0" w:color="auto"/>
          </w:divBdr>
        </w:div>
        <w:div w:id="640119513">
          <w:marLeft w:val="640"/>
          <w:marRight w:val="0"/>
          <w:marTop w:val="0"/>
          <w:marBottom w:val="0"/>
          <w:divBdr>
            <w:top w:val="none" w:sz="0" w:space="0" w:color="auto"/>
            <w:left w:val="none" w:sz="0" w:space="0" w:color="auto"/>
            <w:bottom w:val="none" w:sz="0" w:space="0" w:color="auto"/>
            <w:right w:val="none" w:sz="0" w:space="0" w:color="auto"/>
          </w:divBdr>
        </w:div>
        <w:div w:id="117065838">
          <w:marLeft w:val="640"/>
          <w:marRight w:val="0"/>
          <w:marTop w:val="0"/>
          <w:marBottom w:val="0"/>
          <w:divBdr>
            <w:top w:val="none" w:sz="0" w:space="0" w:color="auto"/>
            <w:left w:val="none" w:sz="0" w:space="0" w:color="auto"/>
            <w:bottom w:val="none" w:sz="0" w:space="0" w:color="auto"/>
            <w:right w:val="none" w:sz="0" w:space="0" w:color="auto"/>
          </w:divBdr>
        </w:div>
        <w:div w:id="1213663137">
          <w:marLeft w:val="640"/>
          <w:marRight w:val="0"/>
          <w:marTop w:val="0"/>
          <w:marBottom w:val="0"/>
          <w:divBdr>
            <w:top w:val="none" w:sz="0" w:space="0" w:color="auto"/>
            <w:left w:val="none" w:sz="0" w:space="0" w:color="auto"/>
            <w:bottom w:val="none" w:sz="0" w:space="0" w:color="auto"/>
            <w:right w:val="none" w:sz="0" w:space="0" w:color="auto"/>
          </w:divBdr>
        </w:div>
        <w:div w:id="1124081398">
          <w:marLeft w:val="640"/>
          <w:marRight w:val="0"/>
          <w:marTop w:val="0"/>
          <w:marBottom w:val="0"/>
          <w:divBdr>
            <w:top w:val="none" w:sz="0" w:space="0" w:color="auto"/>
            <w:left w:val="none" w:sz="0" w:space="0" w:color="auto"/>
            <w:bottom w:val="none" w:sz="0" w:space="0" w:color="auto"/>
            <w:right w:val="none" w:sz="0" w:space="0" w:color="auto"/>
          </w:divBdr>
        </w:div>
        <w:div w:id="1403286899">
          <w:marLeft w:val="640"/>
          <w:marRight w:val="0"/>
          <w:marTop w:val="0"/>
          <w:marBottom w:val="0"/>
          <w:divBdr>
            <w:top w:val="none" w:sz="0" w:space="0" w:color="auto"/>
            <w:left w:val="none" w:sz="0" w:space="0" w:color="auto"/>
            <w:bottom w:val="none" w:sz="0" w:space="0" w:color="auto"/>
            <w:right w:val="none" w:sz="0" w:space="0" w:color="auto"/>
          </w:divBdr>
        </w:div>
        <w:div w:id="1684089780">
          <w:marLeft w:val="640"/>
          <w:marRight w:val="0"/>
          <w:marTop w:val="0"/>
          <w:marBottom w:val="0"/>
          <w:divBdr>
            <w:top w:val="none" w:sz="0" w:space="0" w:color="auto"/>
            <w:left w:val="none" w:sz="0" w:space="0" w:color="auto"/>
            <w:bottom w:val="none" w:sz="0" w:space="0" w:color="auto"/>
            <w:right w:val="none" w:sz="0" w:space="0" w:color="auto"/>
          </w:divBdr>
        </w:div>
        <w:div w:id="574555651">
          <w:marLeft w:val="640"/>
          <w:marRight w:val="0"/>
          <w:marTop w:val="0"/>
          <w:marBottom w:val="0"/>
          <w:divBdr>
            <w:top w:val="none" w:sz="0" w:space="0" w:color="auto"/>
            <w:left w:val="none" w:sz="0" w:space="0" w:color="auto"/>
            <w:bottom w:val="none" w:sz="0" w:space="0" w:color="auto"/>
            <w:right w:val="none" w:sz="0" w:space="0" w:color="auto"/>
          </w:divBdr>
        </w:div>
        <w:div w:id="768429448">
          <w:marLeft w:val="640"/>
          <w:marRight w:val="0"/>
          <w:marTop w:val="0"/>
          <w:marBottom w:val="0"/>
          <w:divBdr>
            <w:top w:val="none" w:sz="0" w:space="0" w:color="auto"/>
            <w:left w:val="none" w:sz="0" w:space="0" w:color="auto"/>
            <w:bottom w:val="none" w:sz="0" w:space="0" w:color="auto"/>
            <w:right w:val="none" w:sz="0" w:space="0" w:color="auto"/>
          </w:divBdr>
        </w:div>
        <w:div w:id="1733500915">
          <w:marLeft w:val="640"/>
          <w:marRight w:val="0"/>
          <w:marTop w:val="0"/>
          <w:marBottom w:val="0"/>
          <w:divBdr>
            <w:top w:val="none" w:sz="0" w:space="0" w:color="auto"/>
            <w:left w:val="none" w:sz="0" w:space="0" w:color="auto"/>
            <w:bottom w:val="none" w:sz="0" w:space="0" w:color="auto"/>
            <w:right w:val="none" w:sz="0" w:space="0" w:color="auto"/>
          </w:divBdr>
        </w:div>
        <w:div w:id="898592814">
          <w:marLeft w:val="640"/>
          <w:marRight w:val="0"/>
          <w:marTop w:val="0"/>
          <w:marBottom w:val="0"/>
          <w:divBdr>
            <w:top w:val="none" w:sz="0" w:space="0" w:color="auto"/>
            <w:left w:val="none" w:sz="0" w:space="0" w:color="auto"/>
            <w:bottom w:val="none" w:sz="0" w:space="0" w:color="auto"/>
            <w:right w:val="none" w:sz="0" w:space="0" w:color="auto"/>
          </w:divBdr>
        </w:div>
        <w:div w:id="915624160">
          <w:marLeft w:val="640"/>
          <w:marRight w:val="0"/>
          <w:marTop w:val="0"/>
          <w:marBottom w:val="0"/>
          <w:divBdr>
            <w:top w:val="none" w:sz="0" w:space="0" w:color="auto"/>
            <w:left w:val="none" w:sz="0" w:space="0" w:color="auto"/>
            <w:bottom w:val="none" w:sz="0" w:space="0" w:color="auto"/>
            <w:right w:val="none" w:sz="0" w:space="0" w:color="auto"/>
          </w:divBdr>
        </w:div>
        <w:div w:id="1247810986">
          <w:marLeft w:val="640"/>
          <w:marRight w:val="0"/>
          <w:marTop w:val="0"/>
          <w:marBottom w:val="0"/>
          <w:divBdr>
            <w:top w:val="none" w:sz="0" w:space="0" w:color="auto"/>
            <w:left w:val="none" w:sz="0" w:space="0" w:color="auto"/>
            <w:bottom w:val="none" w:sz="0" w:space="0" w:color="auto"/>
            <w:right w:val="none" w:sz="0" w:space="0" w:color="auto"/>
          </w:divBdr>
        </w:div>
        <w:div w:id="768159274">
          <w:marLeft w:val="640"/>
          <w:marRight w:val="0"/>
          <w:marTop w:val="0"/>
          <w:marBottom w:val="0"/>
          <w:divBdr>
            <w:top w:val="none" w:sz="0" w:space="0" w:color="auto"/>
            <w:left w:val="none" w:sz="0" w:space="0" w:color="auto"/>
            <w:bottom w:val="none" w:sz="0" w:space="0" w:color="auto"/>
            <w:right w:val="none" w:sz="0" w:space="0" w:color="auto"/>
          </w:divBdr>
        </w:div>
        <w:div w:id="129523871">
          <w:marLeft w:val="640"/>
          <w:marRight w:val="0"/>
          <w:marTop w:val="0"/>
          <w:marBottom w:val="0"/>
          <w:divBdr>
            <w:top w:val="none" w:sz="0" w:space="0" w:color="auto"/>
            <w:left w:val="none" w:sz="0" w:space="0" w:color="auto"/>
            <w:bottom w:val="none" w:sz="0" w:space="0" w:color="auto"/>
            <w:right w:val="none" w:sz="0" w:space="0" w:color="auto"/>
          </w:divBdr>
        </w:div>
        <w:div w:id="1432815127">
          <w:marLeft w:val="640"/>
          <w:marRight w:val="0"/>
          <w:marTop w:val="0"/>
          <w:marBottom w:val="0"/>
          <w:divBdr>
            <w:top w:val="none" w:sz="0" w:space="0" w:color="auto"/>
            <w:left w:val="none" w:sz="0" w:space="0" w:color="auto"/>
            <w:bottom w:val="none" w:sz="0" w:space="0" w:color="auto"/>
            <w:right w:val="none" w:sz="0" w:space="0" w:color="auto"/>
          </w:divBdr>
        </w:div>
        <w:div w:id="1019820926">
          <w:marLeft w:val="640"/>
          <w:marRight w:val="0"/>
          <w:marTop w:val="0"/>
          <w:marBottom w:val="0"/>
          <w:divBdr>
            <w:top w:val="none" w:sz="0" w:space="0" w:color="auto"/>
            <w:left w:val="none" w:sz="0" w:space="0" w:color="auto"/>
            <w:bottom w:val="none" w:sz="0" w:space="0" w:color="auto"/>
            <w:right w:val="none" w:sz="0" w:space="0" w:color="auto"/>
          </w:divBdr>
        </w:div>
        <w:div w:id="1846281657">
          <w:marLeft w:val="640"/>
          <w:marRight w:val="0"/>
          <w:marTop w:val="0"/>
          <w:marBottom w:val="0"/>
          <w:divBdr>
            <w:top w:val="none" w:sz="0" w:space="0" w:color="auto"/>
            <w:left w:val="none" w:sz="0" w:space="0" w:color="auto"/>
            <w:bottom w:val="none" w:sz="0" w:space="0" w:color="auto"/>
            <w:right w:val="none" w:sz="0" w:space="0" w:color="auto"/>
          </w:divBdr>
        </w:div>
        <w:div w:id="356590178">
          <w:marLeft w:val="640"/>
          <w:marRight w:val="0"/>
          <w:marTop w:val="0"/>
          <w:marBottom w:val="0"/>
          <w:divBdr>
            <w:top w:val="none" w:sz="0" w:space="0" w:color="auto"/>
            <w:left w:val="none" w:sz="0" w:space="0" w:color="auto"/>
            <w:bottom w:val="none" w:sz="0" w:space="0" w:color="auto"/>
            <w:right w:val="none" w:sz="0" w:space="0" w:color="auto"/>
          </w:divBdr>
        </w:div>
        <w:div w:id="411391200">
          <w:marLeft w:val="640"/>
          <w:marRight w:val="0"/>
          <w:marTop w:val="0"/>
          <w:marBottom w:val="0"/>
          <w:divBdr>
            <w:top w:val="none" w:sz="0" w:space="0" w:color="auto"/>
            <w:left w:val="none" w:sz="0" w:space="0" w:color="auto"/>
            <w:bottom w:val="none" w:sz="0" w:space="0" w:color="auto"/>
            <w:right w:val="none" w:sz="0" w:space="0" w:color="auto"/>
          </w:divBdr>
        </w:div>
        <w:div w:id="765229785">
          <w:marLeft w:val="640"/>
          <w:marRight w:val="0"/>
          <w:marTop w:val="0"/>
          <w:marBottom w:val="0"/>
          <w:divBdr>
            <w:top w:val="none" w:sz="0" w:space="0" w:color="auto"/>
            <w:left w:val="none" w:sz="0" w:space="0" w:color="auto"/>
            <w:bottom w:val="none" w:sz="0" w:space="0" w:color="auto"/>
            <w:right w:val="none" w:sz="0" w:space="0" w:color="auto"/>
          </w:divBdr>
        </w:div>
        <w:div w:id="2129473392">
          <w:marLeft w:val="640"/>
          <w:marRight w:val="0"/>
          <w:marTop w:val="0"/>
          <w:marBottom w:val="0"/>
          <w:divBdr>
            <w:top w:val="none" w:sz="0" w:space="0" w:color="auto"/>
            <w:left w:val="none" w:sz="0" w:space="0" w:color="auto"/>
            <w:bottom w:val="none" w:sz="0" w:space="0" w:color="auto"/>
            <w:right w:val="none" w:sz="0" w:space="0" w:color="auto"/>
          </w:divBdr>
        </w:div>
        <w:div w:id="1942176242">
          <w:marLeft w:val="640"/>
          <w:marRight w:val="0"/>
          <w:marTop w:val="0"/>
          <w:marBottom w:val="0"/>
          <w:divBdr>
            <w:top w:val="none" w:sz="0" w:space="0" w:color="auto"/>
            <w:left w:val="none" w:sz="0" w:space="0" w:color="auto"/>
            <w:bottom w:val="none" w:sz="0" w:space="0" w:color="auto"/>
            <w:right w:val="none" w:sz="0" w:space="0" w:color="auto"/>
          </w:divBdr>
        </w:div>
        <w:div w:id="1960144835">
          <w:marLeft w:val="640"/>
          <w:marRight w:val="0"/>
          <w:marTop w:val="0"/>
          <w:marBottom w:val="0"/>
          <w:divBdr>
            <w:top w:val="none" w:sz="0" w:space="0" w:color="auto"/>
            <w:left w:val="none" w:sz="0" w:space="0" w:color="auto"/>
            <w:bottom w:val="none" w:sz="0" w:space="0" w:color="auto"/>
            <w:right w:val="none" w:sz="0" w:space="0" w:color="auto"/>
          </w:divBdr>
        </w:div>
        <w:div w:id="1077823581">
          <w:marLeft w:val="640"/>
          <w:marRight w:val="0"/>
          <w:marTop w:val="0"/>
          <w:marBottom w:val="0"/>
          <w:divBdr>
            <w:top w:val="none" w:sz="0" w:space="0" w:color="auto"/>
            <w:left w:val="none" w:sz="0" w:space="0" w:color="auto"/>
            <w:bottom w:val="none" w:sz="0" w:space="0" w:color="auto"/>
            <w:right w:val="none" w:sz="0" w:space="0" w:color="auto"/>
          </w:divBdr>
        </w:div>
        <w:div w:id="1070614750">
          <w:marLeft w:val="640"/>
          <w:marRight w:val="0"/>
          <w:marTop w:val="0"/>
          <w:marBottom w:val="0"/>
          <w:divBdr>
            <w:top w:val="none" w:sz="0" w:space="0" w:color="auto"/>
            <w:left w:val="none" w:sz="0" w:space="0" w:color="auto"/>
            <w:bottom w:val="none" w:sz="0" w:space="0" w:color="auto"/>
            <w:right w:val="none" w:sz="0" w:space="0" w:color="auto"/>
          </w:divBdr>
        </w:div>
        <w:div w:id="2003242659">
          <w:marLeft w:val="640"/>
          <w:marRight w:val="0"/>
          <w:marTop w:val="0"/>
          <w:marBottom w:val="0"/>
          <w:divBdr>
            <w:top w:val="none" w:sz="0" w:space="0" w:color="auto"/>
            <w:left w:val="none" w:sz="0" w:space="0" w:color="auto"/>
            <w:bottom w:val="none" w:sz="0" w:space="0" w:color="auto"/>
            <w:right w:val="none" w:sz="0" w:space="0" w:color="auto"/>
          </w:divBdr>
        </w:div>
        <w:div w:id="538903366">
          <w:marLeft w:val="640"/>
          <w:marRight w:val="0"/>
          <w:marTop w:val="0"/>
          <w:marBottom w:val="0"/>
          <w:divBdr>
            <w:top w:val="none" w:sz="0" w:space="0" w:color="auto"/>
            <w:left w:val="none" w:sz="0" w:space="0" w:color="auto"/>
            <w:bottom w:val="none" w:sz="0" w:space="0" w:color="auto"/>
            <w:right w:val="none" w:sz="0" w:space="0" w:color="auto"/>
          </w:divBdr>
        </w:div>
        <w:div w:id="598487034">
          <w:marLeft w:val="640"/>
          <w:marRight w:val="0"/>
          <w:marTop w:val="0"/>
          <w:marBottom w:val="0"/>
          <w:divBdr>
            <w:top w:val="none" w:sz="0" w:space="0" w:color="auto"/>
            <w:left w:val="none" w:sz="0" w:space="0" w:color="auto"/>
            <w:bottom w:val="none" w:sz="0" w:space="0" w:color="auto"/>
            <w:right w:val="none" w:sz="0" w:space="0" w:color="auto"/>
          </w:divBdr>
        </w:div>
        <w:div w:id="291715848">
          <w:marLeft w:val="640"/>
          <w:marRight w:val="0"/>
          <w:marTop w:val="0"/>
          <w:marBottom w:val="0"/>
          <w:divBdr>
            <w:top w:val="none" w:sz="0" w:space="0" w:color="auto"/>
            <w:left w:val="none" w:sz="0" w:space="0" w:color="auto"/>
            <w:bottom w:val="none" w:sz="0" w:space="0" w:color="auto"/>
            <w:right w:val="none" w:sz="0" w:space="0" w:color="auto"/>
          </w:divBdr>
        </w:div>
        <w:div w:id="1149445030">
          <w:marLeft w:val="640"/>
          <w:marRight w:val="0"/>
          <w:marTop w:val="0"/>
          <w:marBottom w:val="0"/>
          <w:divBdr>
            <w:top w:val="none" w:sz="0" w:space="0" w:color="auto"/>
            <w:left w:val="none" w:sz="0" w:space="0" w:color="auto"/>
            <w:bottom w:val="none" w:sz="0" w:space="0" w:color="auto"/>
            <w:right w:val="none" w:sz="0" w:space="0" w:color="auto"/>
          </w:divBdr>
        </w:div>
        <w:div w:id="599025474">
          <w:marLeft w:val="640"/>
          <w:marRight w:val="0"/>
          <w:marTop w:val="0"/>
          <w:marBottom w:val="0"/>
          <w:divBdr>
            <w:top w:val="none" w:sz="0" w:space="0" w:color="auto"/>
            <w:left w:val="none" w:sz="0" w:space="0" w:color="auto"/>
            <w:bottom w:val="none" w:sz="0" w:space="0" w:color="auto"/>
            <w:right w:val="none" w:sz="0" w:space="0" w:color="auto"/>
          </w:divBdr>
        </w:div>
        <w:div w:id="78453902">
          <w:marLeft w:val="640"/>
          <w:marRight w:val="0"/>
          <w:marTop w:val="0"/>
          <w:marBottom w:val="0"/>
          <w:divBdr>
            <w:top w:val="none" w:sz="0" w:space="0" w:color="auto"/>
            <w:left w:val="none" w:sz="0" w:space="0" w:color="auto"/>
            <w:bottom w:val="none" w:sz="0" w:space="0" w:color="auto"/>
            <w:right w:val="none" w:sz="0" w:space="0" w:color="auto"/>
          </w:divBdr>
        </w:div>
        <w:div w:id="1928732002">
          <w:marLeft w:val="640"/>
          <w:marRight w:val="0"/>
          <w:marTop w:val="0"/>
          <w:marBottom w:val="0"/>
          <w:divBdr>
            <w:top w:val="none" w:sz="0" w:space="0" w:color="auto"/>
            <w:left w:val="none" w:sz="0" w:space="0" w:color="auto"/>
            <w:bottom w:val="none" w:sz="0" w:space="0" w:color="auto"/>
            <w:right w:val="none" w:sz="0" w:space="0" w:color="auto"/>
          </w:divBdr>
        </w:div>
        <w:div w:id="928388505">
          <w:marLeft w:val="640"/>
          <w:marRight w:val="0"/>
          <w:marTop w:val="0"/>
          <w:marBottom w:val="0"/>
          <w:divBdr>
            <w:top w:val="none" w:sz="0" w:space="0" w:color="auto"/>
            <w:left w:val="none" w:sz="0" w:space="0" w:color="auto"/>
            <w:bottom w:val="none" w:sz="0" w:space="0" w:color="auto"/>
            <w:right w:val="none" w:sz="0" w:space="0" w:color="auto"/>
          </w:divBdr>
        </w:div>
        <w:div w:id="266936894">
          <w:marLeft w:val="640"/>
          <w:marRight w:val="0"/>
          <w:marTop w:val="0"/>
          <w:marBottom w:val="0"/>
          <w:divBdr>
            <w:top w:val="none" w:sz="0" w:space="0" w:color="auto"/>
            <w:left w:val="none" w:sz="0" w:space="0" w:color="auto"/>
            <w:bottom w:val="none" w:sz="0" w:space="0" w:color="auto"/>
            <w:right w:val="none" w:sz="0" w:space="0" w:color="auto"/>
          </w:divBdr>
        </w:div>
        <w:div w:id="695154531">
          <w:marLeft w:val="640"/>
          <w:marRight w:val="0"/>
          <w:marTop w:val="0"/>
          <w:marBottom w:val="0"/>
          <w:divBdr>
            <w:top w:val="none" w:sz="0" w:space="0" w:color="auto"/>
            <w:left w:val="none" w:sz="0" w:space="0" w:color="auto"/>
            <w:bottom w:val="none" w:sz="0" w:space="0" w:color="auto"/>
            <w:right w:val="none" w:sz="0" w:space="0" w:color="auto"/>
          </w:divBdr>
        </w:div>
        <w:div w:id="2043164739">
          <w:marLeft w:val="640"/>
          <w:marRight w:val="0"/>
          <w:marTop w:val="0"/>
          <w:marBottom w:val="0"/>
          <w:divBdr>
            <w:top w:val="none" w:sz="0" w:space="0" w:color="auto"/>
            <w:left w:val="none" w:sz="0" w:space="0" w:color="auto"/>
            <w:bottom w:val="none" w:sz="0" w:space="0" w:color="auto"/>
            <w:right w:val="none" w:sz="0" w:space="0" w:color="auto"/>
          </w:divBdr>
        </w:div>
        <w:div w:id="1824272941">
          <w:marLeft w:val="640"/>
          <w:marRight w:val="0"/>
          <w:marTop w:val="0"/>
          <w:marBottom w:val="0"/>
          <w:divBdr>
            <w:top w:val="none" w:sz="0" w:space="0" w:color="auto"/>
            <w:left w:val="none" w:sz="0" w:space="0" w:color="auto"/>
            <w:bottom w:val="none" w:sz="0" w:space="0" w:color="auto"/>
            <w:right w:val="none" w:sz="0" w:space="0" w:color="auto"/>
          </w:divBdr>
        </w:div>
        <w:div w:id="153572582">
          <w:marLeft w:val="640"/>
          <w:marRight w:val="0"/>
          <w:marTop w:val="0"/>
          <w:marBottom w:val="0"/>
          <w:divBdr>
            <w:top w:val="none" w:sz="0" w:space="0" w:color="auto"/>
            <w:left w:val="none" w:sz="0" w:space="0" w:color="auto"/>
            <w:bottom w:val="none" w:sz="0" w:space="0" w:color="auto"/>
            <w:right w:val="none" w:sz="0" w:space="0" w:color="auto"/>
          </w:divBdr>
        </w:div>
        <w:div w:id="656882289">
          <w:marLeft w:val="640"/>
          <w:marRight w:val="0"/>
          <w:marTop w:val="0"/>
          <w:marBottom w:val="0"/>
          <w:divBdr>
            <w:top w:val="none" w:sz="0" w:space="0" w:color="auto"/>
            <w:left w:val="none" w:sz="0" w:space="0" w:color="auto"/>
            <w:bottom w:val="none" w:sz="0" w:space="0" w:color="auto"/>
            <w:right w:val="none" w:sz="0" w:space="0" w:color="auto"/>
          </w:divBdr>
        </w:div>
        <w:div w:id="649673951">
          <w:marLeft w:val="640"/>
          <w:marRight w:val="0"/>
          <w:marTop w:val="0"/>
          <w:marBottom w:val="0"/>
          <w:divBdr>
            <w:top w:val="none" w:sz="0" w:space="0" w:color="auto"/>
            <w:left w:val="none" w:sz="0" w:space="0" w:color="auto"/>
            <w:bottom w:val="none" w:sz="0" w:space="0" w:color="auto"/>
            <w:right w:val="none" w:sz="0" w:space="0" w:color="auto"/>
          </w:divBdr>
        </w:div>
        <w:div w:id="1656181434">
          <w:marLeft w:val="640"/>
          <w:marRight w:val="0"/>
          <w:marTop w:val="0"/>
          <w:marBottom w:val="0"/>
          <w:divBdr>
            <w:top w:val="none" w:sz="0" w:space="0" w:color="auto"/>
            <w:left w:val="none" w:sz="0" w:space="0" w:color="auto"/>
            <w:bottom w:val="none" w:sz="0" w:space="0" w:color="auto"/>
            <w:right w:val="none" w:sz="0" w:space="0" w:color="auto"/>
          </w:divBdr>
        </w:div>
        <w:div w:id="1300189702">
          <w:marLeft w:val="640"/>
          <w:marRight w:val="0"/>
          <w:marTop w:val="0"/>
          <w:marBottom w:val="0"/>
          <w:divBdr>
            <w:top w:val="none" w:sz="0" w:space="0" w:color="auto"/>
            <w:left w:val="none" w:sz="0" w:space="0" w:color="auto"/>
            <w:bottom w:val="none" w:sz="0" w:space="0" w:color="auto"/>
            <w:right w:val="none" w:sz="0" w:space="0" w:color="auto"/>
          </w:divBdr>
        </w:div>
        <w:div w:id="1409762681">
          <w:marLeft w:val="640"/>
          <w:marRight w:val="0"/>
          <w:marTop w:val="0"/>
          <w:marBottom w:val="0"/>
          <w:divBdr>
            <w:top w:val="none" w:sz="0" w:space="0" w:color="auto"/>
            <w:left w:val="none" w:sz="0" w:space="0" w:color="auto"/>
            <w:bottom w:val="none" w:sz="0" w:space="0" w:color="auto"/>
            <w:right w:val="none" w:sz="0" w:space="0" w:color="auto"/>
          </w:divBdr>
        </w:div>
        <w:div w:id="1152408721">
          <w:marLeft w:val="640"/>
          <w:marRight w:val="0"/>
          <w:marTop w:val="0"/>
          <w:marBottom w:val="0"/>
          <w:divBdr>
            <w:top w:val="none" w:sz="0" w:space="0" w:color="auto"/>
            <w:left w:val="none" w:sz="0" w:space="0" w:color="auto"/>
            <w:bottom w:val="none" w:sz="0" w:space="0" w:color="auto"/>
            <w:right w:val="none" w:sz="0" w:space="0" w:color="auto"/>
          </w:divBdr>
        </w:div>
        <w:div w:id="965695627">
          <w:marLeft w:val="640"/>
          <w:marRight w:val="0"/>
          <w:marTop w:val="0"/>
          <w:marBottom w:val="0"/>
          <w:divBdr>
            <w:top w:val="none" w:sz="0" w:space="0" w:color="auto"/>
            <w:left w:val="none" w:sz="0" w:space="0" w:color="auto"/>
            <w:bottom w:val="none" w:sz="0" w:space="0" w:color="auto"/>
            <w:right w:val="none" w:sz="0" w:space="0" w:color="auto"/>
          </w:divBdr>
        </w:div>
        <w:div w:id="1881896126">
          <w:marLeft w:val="640"/>
          <w:marRight w:val="0"/>
          <w:marTop w:val="0"/>
          <w:marBottom w:val="0"/>
          <w:divBdr>
            <w:top w:val="none" w:sz="0" w:space="0" w:color="auto"/>
            <w:left w:val="none" w:sz="0" w:space="0" w:color="auto"/>
            <w:bottom w:val="none" w:sz="0" w:space="0" w:color="auto"/>
            <w:right w:val="none" w:sz="0" w:space="0" w:color="auto"/>
          </w:divBdr>
        </w:div>
        <w:div w:id="1145705975">
          <w:marLeft w:val="640"/>
          <w:marRight w:val="0"/>
          <w:marTop w:val="0"/>
          <w:marBottom w:val="0"/>
          <w:divBdr>
            <w:top w:val="none" w:sz="0" w:space="0" w:color="auto"/>
            <w:left w:val="none" w:sz="0" w:space="0" w:color="auto"/>
            <w:bottom w:val="none" w:sz="0" w:space="0" w:color="auto"/>
            <w:right w:val="none" w:sz="0" w:space="0" w:color="auto"/>
          </w:divBdr>
        </w:div>
        <w:div w:id="596982532">
          <w:marLeft w:val="640"/>
          <w:marRight w:val="0"/>
          <w:marTop w:val="0"/>
          <w:marBottom w:val="0"/>
          <w:divBdr>
            <w:top w:val="none" w:sz="0" w:space="0" w:color="auto"/>
            <w:left w:val="none" w:sz="0" w:space="0" w:color="auto"/>
            <w:bottom w:val="none" w:sz="0" w:space="0" w:color="auto"/>
            <w:right w:val="none" w:sz="0" w:space="0" w:color="auto"/>
          </w:divBdr>
        </w:div>
        <w:div w:id="441611821">
          <w:marLeft w:val="640"/>
          <w:marRight w:val="0"/>
          <w:marTop w:val="0"/>
          <w:marBottom w:val="0"/>
          <w:divBdr>
            <w:top w:val="none" w:sz="0" w:space="0" w:color="auto"/>
            <w:left w:val="none" w:sz="0" w:space="0" w:color="auto"/>
            <w:bottom w:val="none" w:sz="0" w:space="0" w:color="auto"/>
            <w:right w:val="none" w:sz="0" w:space="0" w:color="auto"/>
          </w:divBdr>
        </w:div>
        <w:div w:id="1504082940">
          <w:marLeft w:val="640"/>
          <w:marRight w:val="0"/>
          <w:marTop w:val="0"/>
          <w:marBottom w:val="0"/>
          <w:divBdr>
            <w:top w:val="none" w:sz="0" w:space="0" w:color="auto"/>
            <w:left w:val="none" w:sz="0" w:space="0" w:color="auto"/>
            <w:bottom w:val="none" w:sz="0" w:space="0" w:color="auto"/>
            <w:right w:val="none" w:sz="0" w:space="0" w:color="auto"/>
          </w:divBdr>
        </w:div>
        <w:div w:id="709845245">
          <w:marLeft w:val="640"/>
          <w:marRight w:val="0"/>
          <w:marTop w:val="0"/>
          <w:marBottom w:val="0"/>
          <w:divBdr>
            <w:top w:val="none" w:sz="0" w:space="0" w:color="auto"/>
            <w:left w:val="none" w:sz="0" w:space="0" w:color="auto"/>
            <w:bottom w:val="none" w:sz="0" w:space="0" w:color="auto"/>
            <w:right w:val="none" w:sz="0" w:space="0" w:color="auto"/>
          </w:divBdr>
        </w:div>
        <w:div w:id="2104034240">
          <w:marLeft w:val="640"/>
          <w:marRight w:val="0"/>
          <w:marTop w:val="0"/>
          <w:marBottom w:val="0"/>
          <w:divBdr>
            <w:top w:val="none" w:sz="0" w:space="0" w:color="auto"/>
            <w:left w:val="none" w:sz="0" w:space="0" w:color="auto"/>
            <w:bottom w:val="none" w:sz="0" w:space="0" w:color="auto"/>
            <w:right w:val="none" w:sz="0" w:space="0" w:color="auto"/>
          </w:divBdr>
        </w:div>
        <w:div w:id="1491098061">
          <w:marLeft w:val="640"/>
          <w:marRight w:val="0"/>
          <w:marTop w:val="0"/>
          <w:marBottom w:val="0"/>
          <w:divBdr>
            <w:top w:val="none" w:sz="0" w:space="0" w:color="auto"/>
            <w:left w:val="none" w:sz="0" w:space="0" w:color="auto"/>
            <w:bottom w:val="none" w:sz="0" w:space="0" w:color="auto"/>
            <w:right w:val="none" w:sz="0" w:space="0" w:color="auto"/>
          </w:divBdr>
        </w:div>
        <w:div w:id="786898184">
          <w:marLeft w:val="640"/>
          <w:marRight w:val="0"/>
          <w:marTop w:val="0"/>
          <w:marBottom w:val="0"/>
          <w:divBdr>
            <w:top w:val="none" w:sz="0" w:space="0" w:color="auto"/>
            <w:left w:val="none" w:sz="0" w:space="0" w:color="auto"/>
            <w:bottom w:val="none" w:sz="0" w:space="0" w:color="auto"/>
            <w:right w:val="none" w:sz="0" w:space="0" w:color="auto"/>
          </w:divBdr>
        </w:div>
        <w:div w:id="1452479238">
          <w:marLeft w:val="640"/>
          <w:marRight w:val="0"/>
          <w:marTop w:val="0"/>
          <w:marBottom w:val="0"/>
          <w:divBdr>
            <w:top w:val="none" w:sz="0" w:space="0" w:color="auto"/>
            <w:left w:val="none" w:sz="0" w:space="0" w:color="auto"/>
            <w:bottom w:val="none" w:sz="0" w:space="0" w:color="auto"/>
            <w:right w:val="none" w:sz="0" w:space="0" w:color="auto"/>
          </w:divBdr>
        </w:div>
        <w:div w:id="1256481842">
          <w:marLeft w:val="640"/>
          <w:marRight w:val="0"/>
          <w:marTop w:val="0"/>
          <w:marBottom w:val="0"/>
          <w:divBdr>
            <w:top w:val="none" w:sz="0" w:space="0" w:color="auto"/>
            <w:left w:val="none" w:sz="0" w:space="0" w:color="auto"/>
            <w:bottom w:val="none" w:sz="0" w:space="0" w:color="auto"/>
            <w:right w:val="none" w:sz="0" w:space="0" w:color="auto"/>
          </w:divBdr>
        </w:div>
        <w:div w:id="2057503276">
          <w:marLeft w:val="640"/>
          <w:marRight w:val="0"/>
          <w:marTop w:val="0"/>
          <w:marBottom w:val="0"/>
          <w:divBdr>
            <w:top w:val="none" w:sz="0" w:space="0" w:color="auto"/>
            <w:left w:val="none" w:sz="0" w:space="0" w:color="auto"/>
            <w:bottom w:val="none" w:sz="0" w:space="0" w:color="auto"/>
            <w:right w:val="none" w:sz="0" w:space="0" w:color="auto"/>
          </w:divBdr>
        </w:div>
        <w:div w:id="1538084982">
          <w:marLeft w:val="640"/>
          <w:marRight w:val="0"/>
          <w:marTop w:val="0"/>
          <w:marBottom w:val="0"/>
          <w:divBdr>
            <w:top w:val="none" w:sz="0" w:space="0" w:color="auto"/>
            <w:left w:val="none" w:sz="0" w:space="0" w:color="auto"/>
            <w:bottom w:val="none" w:sz="0" w:space="0" w:color="auto"/>
            <w:right w:val="none" w:sz="0" w:space="0" w:color="auto"/>
          </w:divBdr>
        </w:div>
        <w:div w:id="1731345497">
          <w:marLeft w:val="640"/>
          <w:marRight w:val="0"/>
          <w:marTop w:val="0"/>
          <w:marBottom w:val="0"/>
          <w:divBdr>
            <w:top w:val="none" w:sz="0" w:space="0" w:color="auto"/>
            <w:left w:val="none" w:sz="0" w:space="0" w:color="auto"/>
            <w:bottom w:val="none" w:sz="0" w:space="0" w:color="auto"/>
            <w:right w:val="none" w:sz="0" w:space="0" w:color="auto"/>
          </w:divBdr>
        </w:div>
        <w:div w:id="903876575">
          <w:marLeft w:val="640"/>
          <w:marRight w:val="0"/>
          <w:marTop w:val="0"/>
          <w:marBottom w:val="0"/>
          <w:divBdr>
            <w:top w:val="none" w:sz="0" w:space="0" w:color="auto"/>
            <w:left w:val="none" w:sz="0" w:space="0" w:color="auto"/>
            <w:bottom w:val="none" w:sz="0" w:space="0" w:color="auto"/>
            <w:right w:val="none" w:sz="0" w:space="0" w:color="auto"/>
          </w:divBdr>
        </w:div>
        <w:div w:id="1742144416">
          <w:marLeft w:val="640"/>
          <w:marRight w:val="0"/>
          <w:marTop w:val="0"/>
          <w:marBottom w:val="0"/>
          <w:divBdr>
            <w:top w:val="none" w:sz="0" w:space="0" w:color="auto"/>
            <w:left w:val="none" w:sz="0" w:space="0" w:color="auto"/>
            <w:bottom w:val="none" w:sz="0" w:space="0" w:color="auto"/>
            <w:right w:val="none" w:sz="0" w:space="0" w:color="auto"/>
          </w:divBdr>
        </w:div>
        <w:div w:id="275065593">
          <w:marLeft w:val="640"/>
          <w:marRight w:val="0"/>
          <w:marTop w:val="0"/>
          <w:marBottom w:val="0"/>
          <w:divBdr>
            <w:top w:val="none" w:sz="0" w:space="0" w:color="auto"/>
            <w:left w:val="none" w:sz="0" w:space="0" w:color="auto"/>
            <w:bottom w:val="none" w:sz="0" w:space="0" w:color="auto"/>
            <w:right w:val="none" w:sz="0" w:space="0" w:color="auto"/>
          </w:divBdr>
        </w:div>
        <w:div w:id="893085925">
          <w:marLeft w:val="640"/>
          <w:marRight w:val="0"/>
          <w:marTop w:val="0"/>
          <w:marBottom w:val="0"/>
          <w:divBdr>
            <w:top w:val="none" w:sz="0" w:space="0" w:color="auto"/>
            <w:left w:val="none" w:sz="0" w:space="0" w:color="auto"/>
            <w:bottom w:val="none" w:sz="0" w:space="0" w:color="auto"/>
            <w:right w:val="none" w:sz="0" w:space="0" w:color="auto"/>
          </w:divBdr>
        </w:div>
        <w:div w:id="1064451250">
          <w:marLeft w:val="640"/>
          <w:marRight w:val="0"/>
          <w:marTop w:val="0"/>
          <w:marBottom w:val="0"/>
          <w:divBdr>
            <w:top w:val="none" w:sz="0" w:space="0" w:color="auto"/>
            <w:left w:val="none" w:sz="0" w:space="0" w:color="auto"/>
            <w:bottom w:val="none" w:sz="0" w:space="0" w:color="auto"/>
            <w:right w:val="none" w:sz="0" w:space="0" w:color="auto"/>
          </w:divBdr>
        </w:div>
        <w:div w:id="155922075">
          <w:marLeft w:val="640"/>
          <w:marRight w:val="0"/>
          <w:marTop w:val="0"/>
          <w:marBottom w:val="0"/>
          <w:divBdr>
            <w:top w:val="none" w:sz="0" w:space="0" w:color="auto"/>
            <w:left w:val="none" w:sz="0" w:space="0" w:color="auto"/>
            <w:bottom w:val="none" w:sz="0" w:space="0" w:color="auto"/>
            <w:right w:val="none" w:sz="0" w:space="0" w:color="auto"/>
          </w:divBdr>
        </w:div>
      </w:divsChild>
    </w:div>
    <w:div w:id="2123107220">
      <w:bodyDiv w:val="1"/>
      <w:marLeft w:val="0"/>
      <w:marRight w:val="0"/>
      <w:marTop w:val="0"/>
      <w:marBottom w:val="0"/>
      <w:divBdr>
        <w:top w:val="none" w:sz="0" w:space="0" w:color="auto"/>
        <w:left w:val="none" w:sz="0" w:space="0" w:color="auto"/>
        <w:bottom w:val="none" w:sz="0" w:space="0" w:color="auto"/>
        <w:right w:val="none" w:sz="0" w:space="0" w:color="auto"/>
      </w:divBdr>
      <w:divsChild>
        <w:div w:id="1073433647">
          <w:marLeft w:val="640"/>
          <w:marRight w:val="0"/>
          <w:marTop w:val="0"/>
          <w:marBottom w:val="0"/>
          <w:divBdr>
            <w:top w:val="none" w:sz="0" w:space="0" w:color="auto"/>
            <w:left w:val="none" w:sz="0" w:space="0" w:color="auto"/>
            <w:bottom w:val="none" w:sz="0" w:space="0" w:color="auto"/>
            <w:right w:val="none" w:sz="0" w:space="0" w:color="auto"/>
          </w:divBdr>
        </w:div>
        <w:div w:id="1421219881">
          <w:marLeft w:val="640"/>
          <w:marRight w:val="0"/>
          <w:marTop w:val="0"/>
          <w:marBottom w:val="0"/>
          <w:divBdr>
            <w:top w:val="none" w:sz="0" w:space="0" w:color="auto"/>
            <w:left w:val="none" w:sz="0" w:space="0" w:color="auto"/>
            <w:bottom w:val="none" w:sz="0" w:space="0" w:color="auto"/>
            <w:right w:val="none" w:sz="0" w:space="0" w:color="auto"/>
          </w:divBdr>
        </w:div>
        <w:div w:id="1792170697">
          <w:marLeft w:val="640"/>
          <w:marRight w:val="0"/>
          <w:marTop w:val="0"/>
          <w:marBottom w:val="0"/>
          <w:divBdr>
            <w:top w:val="none" w:sz="0" w:space="0" w:color="auto"/>
            <w:left w:val="none" w:sz="0" w:space="0" w:color="auto"/>
            <w:bottom w:val="none" w:sz="0" w:space="0" w:color="auto"/>
            <w:right w:val="none" w:sz="0" w:space="0" w:color="auto"/>
          </w:divBdr>
        </w:div>
        <w:div w:id="1946763025">
          <w:marLeft w:val="640"/>
          <w:marRight w:val="0"/>
          <w:marTop w:val="0"/>
          <w:marBottom w:val="0"/>
          <w:divBdr>
            <w:top w:val="none" w:sz="0" w:space="0" w:color="auto"/>
            <w:left w:val="none" w:sz="0" w:space="0" w:color="auto"/>
            <w:bottom w:val="none" w:sz="0" w:space="0" w:color="auto"/>
            <w:right w:val="none" w:sz="0" w:space="0" w:color="auto"/>
          </w:divBdr>
        </w:div>
        <w:div w:id="2039163695">
          <w:marLeft w:val="640"/>
          <w:marRight w:val="0"/>
          <w:marTop w:val="0"/>
          <w:marBottom w:val="0"/>
          <w:divBdr>
            <w:top w:val="none" w:sz="0" w:space="0" w:color="auto"/>
            <w:left w:val="none" w:sz="0" w:space="0" w:color="auto"/>
            <w:bottom w:val="none" w:sz="0" w:space="0" w:color="auto"/>
            <w:right w:val="none" w:sz="0" w:space="0" w:color="auto"/>
          </w:divBdr>
        </w:div>
        <w:div w:id="941455287">
          <w:marLeft w:val="640"/>
          <w:marRight w:val="0"/>
          <w:marTop w:val="0"/>
          <w:marBottom w:val="0"/>
          <w:divBdr>
            <w:top w:val="none" w:sz="0" w:space="0" w:color="auto"/>
            <w:left w:val="none" w:sz="0" w:space="0" w:color="auto"/>
            <w:bottom w:val="none" w:sz="0" w:space="0" w:color="auto"/>
            <w:right w:val="none" w:sz="0" w:space="0" w:color="auto"/>
          </w:divBdr>
        </w:div>
        <w:div w:id="1706828279">
          <w:marLeft w:val="640"/>
          <w:marRight w:val="0"/>
          <w:marTop w:val="0"/>
          <w:marBottom w:val="0"/>
          <w:divBdr>
            <w:top w:val="none" w:sz="0" w:space="0" w:color="auto"/>
            <w:left w:val="none" w:sz="0" w:space="0" w:color="auto"/>
            <w:bottom w:val="none" w:sz="0" w:space="0" w:color="auto"/>
            <w:right w:val="none" w:sz="0" w:space="0" w:color="auto"/>
          </w:divBdr>
        </w:div>
        <w:div w:id="350879766">
          <w:marLeft w:val="640"/>
          <w:marRight w:val="0"/>
          <w:marTop w:val="0"/>
          <w:marBottom w:val="0"/>
          <w:divBdr>
            <w:top w:val="none" w:sz="0" w:space="0" w:color="auto"/>
            <w:left w:val="none" w:sz="0" w:space="0" w:color="auto"/>
            <w:bottom w:val="none" w:sz="0" w:space="0" w:color="auto"/>
            <w:right w:val="none" w:sz="0" w:space="0" w:color="auto"/>
          </w:divBdr>
        </w:div>
        <w:div w:id="1128015884">
          <w:marLeft w:val="640"/>
          <w:marRight w:val="0"/>
          <w:marTop w:val="0"/>
          <w:marBottom w:val="0"/>
          <w:divBdr>
            <w:top w:val="none" w:sz="0" w:space="0" w:color="auto"/>
            <w:left w:val="none" w:sz="0" w:space="0" w:color="auto"/>
            <w:bottom w:val="none" w:sz="0" w:space="0" w:color="auto"/>
            <w:right w:val="none" w:sz="0" w:space="0" w:color="auto"/>
          </w:divBdr>
        </w:div>
        <w:div w:id="1810172844">
          <w:marLeft w:val="640"/>
          <w:marRight w:val="0"/>
          <w:marTop w:val="0"/>
          <w:marBottom w:val="0"/>
          <w:divBdr>
            <w:top w:val="none" w:sz="0" w:space="0" w:color="auto"/>
            <w:left w:val="none" w:sz="0" w:space="0" w:color="auto"/>
            <w:bottom w:val="none" w:sz="0" w:space="0" w:color="auto"/>
            <w:right w:val="none" w:sz="0" w:space="0" w:color="auto"/>
          </w:divBdr>
        </w:div>
        <w:div w:id="1448966384">
          <w:marLeft w:val="640"/>
          <w:marRight w:val="0"/>
          <w:marTop w:val="0"/>
          <w:marBottom w:val="0"/>
          <w:divBdr>
            <w:top w:val="none" w:sz="0" w:space="0" w:color="auto"/>
            <w:left w:val="none" w:sz="0" w:space="0" w:color="auto"/>
            <w:bottom w:val="none" w:sz="0" w:space="0" w:color="auto"/>
            <w:right w:val="none" w:sz="0" w:space="0" w:color="auto"/>
          </w:divBdr>
        </w:div>
        <w:div w:id="831220890">
          <w:marLeft w:val="640"/>
          <w:marRight w:val="0"/>
          <w:marTop w:val="0"/>
          <w:marBottom w:val="0"/>
          <w:divBdr>
            <w:top w:val="none" w:sz="0" w:space="0" w:color="auto"/>
            <w:left w:val="none" w:sz="0" w:space="0" w:color="auto"/>
            <w:bottom w:val="none" w:sz="0" w:space="0" w:color="auto"/>
            <w:right w:val="none" w:sz="0" w:space="0" w:color="auto"/>
          </w:divBdr>
        </w:div>
        <w:div w:id="188105642">
          <w:marLeft w:val="640"/>
          <w:marRight w:val="0"/>
          <w:marTop w:val="0"/>
          <w:marBottom w:val="0"/>
          <w:divBdr>
            <w:top w:val="none" w:sz="0" w:space="0" w:color="auto"/>
            <w:left w:val="none" w:sz="0" w:space="0" w:color="auto"/>
            <w:bottom w:val="none" w:sz="0" w:space="0" w:color="auto"/>
            <w:right w:val="none" w:sz="0" w:space="0" w:color="auto"/>
          </w:divBdr>
        </w:div>
        <w:div w:id="1580484596">
          <w:marLeft w:val="640"/>
          <w:marRight w:val="0"/>
          <w:marTop w:val="0"/>
          <w:marBottom w:val="0"/>
          <w:divBdr>
            <w:top w:val="none" w:sz="0" w:space="0" w:color="auto"/>
            <w:left w:val="none" w:sz="0" w:space="0" w:color="auto"/>
            <w:bottom w:val="none" w:sz="0" w:space="0" w:color="auto"/>
            <w:right w:val="none" w:sz="0" w:space="0" w:color="auto"/>
          </w:divBdr>
        </w:div>
        <w:div w:id="2106804309">
          <w:marLeft w:val="640"/>
          <w:marRight w:val="0"/>
          <w:marTop w:val="0"/>
          <w:marBottom w:val="0"/>
          <w:divBdr>
            <w:top w:val="none" w:sz="0" w:space="0" w:color="auto"/>
            <w:left w:val="none" w:sz="0" w:space="0" w:color="auto"/>
            <w:bottom w:val="none" w:sz="0" w:space="0" w:color="auto"/>
            <w:right w:val="none" w:sz="0" w:space="0" w:color="auto"/>
          </w:divBdr>
        </w:div>
        <w:div w:id="27876025">
          <w:marLeft w:val="640"/>
          <w:marRight w:val="0"/>
          <w:marTop w:val="0"/>
          <w:marBottom w:val="0"/>
          <w:divBdr>
            <w:top w:val="none" w:sz="0" w:space="0" w:color="auto"/>
            <w:left w:val="none" w:sz="0" w:space="0" w:color="auto"/>
            <w:bottom w:val="none" w:sz="0" w:space="0" w:color="auto"/>
            <w:right w:val="none" w:sz="0" w:space="0" w:color="auto"/>
          </w:divBdr>
        </w:div>
        <w:div w:id="304237130">
          <w:marLeft w:val="640"/>
          <w:marRight w:val="0"/>
          <w:marTop w:val="0"/>
          <w:marBottom w:val="0"/>
          <w:divBdr>
            <w:top w:val="none" w:sz="0" w:space="0" w:color="auto"/>
            <w:left w:val="none" w:sz="0" w:space="0" w:color="auto"/>
            <w:bottom w:val="none" w:sz="0" w:space="0" w:color="auto"/>
            <w:right w:val="none" w:sz="0" w:space="0" w:color="auto"/>
          </w:divBdr>
        </w:div>
        <w:div w:id="207105181">
          <w:marLeft w:val="640"/>
          <w:marRight w:val="0"/>
          <w:marTop w:val="0"/>
          <w:marBottom w:val="0"/>
          <w:divBdr>
            <w:top w:val="none" w:sz="0" w:space="0" w:color="auto"/>
            <w:left w:val="none" w:sz="0" w:space="0" w:color="auto"/>
            <w:bottom w:val="none" w:sz="0" w:space="0" w:color="auto"/>
            <w:right w:val="none" w:sz="0" w:space="0" w:color="auto"/>
          </w:divBdr>
        </w:div>
        <w:div w:id="405104709">
          <w:marLeft w:val="640"/>
          <w:marRight w:val="0"/>
          <w:marTop w:val="0"/>
          <w:marBottom w:val="0"/>
          <w:divBdr>
            <w:top w:val="none" w:sz="0" w:space="0" w:color="auto"/>
            <w:left w:val="none" w:sz="0" w:space="0" w:color="auto"/>
            <w:bottom w:val="none" w:sz="0" w:space="0" w:color="auto"/>
            <w:right w:val="none" w:sz="0" w:space="0" w:color="auto"/>
          </w:divBdr>
        </w:div>
        <w:div w:id="998731919">
          <w:marLeft w:val="640"/>
          <w:marRight w:val="0"/>
          <w:marTop w:val="0"/>
          <w:marBottom w:val="0"/>
          <w:divBdr>
            <w:top w:val="none" w:sz="0" w:space="0" w:color="auto"/>
            <w:left w:val="none" w:sz="0" w:space="0" w:color="auto"/>
            <w:bottom w:val="none" w:sz="0" w:space="0" w:color="auto"/>
            <w:right w:val="none" w:sz="0" w:space="0" w:color="auto"/>
          </w:divBdr>
        </w:div>
        <w:div w:id="922838220">
          <w:marLeft w:val="640"/>
          <w:marRight w:val="0"/>
          <w:marTop w:val="0"/>
          <w:marBottom w:val="0"/>
          <w:divBdr>
            <w:top w:val="none" w:sz="0" w:space="0" w:color="auto"/>
            <w:left w:val="none" w:sz="0" w:space="0" w:color="auto"/>
            <w:bottom w:val="none" w:sz="0" w:space="0" w:color="auto"/>
            <w:right w:val="none" w:sz="0" w:space="0" w:color="auto"/>
          </w:divBdr>
        </w:div>
        <w:div w:id="2105878910">
          <w:marLeft w:val="640"/>
          <w:marRight w:val="0"/>
          <w:marTop w:val="0"/>
          <w:marBottom w:val="0"/>
          <w:divBdr>
            <w:top w:val="none" w:sz="0" w:space="0" w:color="auto"/>
            <w:left w:val="none" w:sz="0" w:space="0" w:color="auto"/>
            <w:bottom w:val="none" w:sz="0" w:space="0" w:color="auto"/>
            <w:right w:val="none" w:sz="0" w:space="0" w:color="auto"/>
          </w:divBdr>
        </w:div>
        <w:div w:id="1245649696">
          <w:marLeft w:val="640"/>
          <w:marRight w:val="0"/>
          <w:marTop w:val="0"/>
          <w:marBottom w:val="0"/>
          <w:divBdr>
            <w:top w:val="none" w:sz="0" w:space="0" w:color="auto"/>
            <w:left w:val="none" w:sz="0" w:space="0" w:color="auto"/>
            <w:bottom w:val="none" w:sz="0" w:space="0" w:color="auto"/>
            <w:right w:val="none" w:sz="0" w:space="0" w:color="auto"/>
          </w:divBdr>
        </w:div>
        <w:div w:id="860321540">
          <w:marLeft w:val="640"/>
          <w:marRight w:val="0"/>
          <w:marTop w:val="0"/>
          <w:marBottom w:val="0"/>
          <w:divBdr>
            <w:top w:val="none" w:sz="0" w:space="0" w:color="auto"/>
            <w:left w:val="none" w:sz="0" w:space="0" w:color="auto"/>
            <w:bottom w:val="none" w:sz="0" w:space="0" w:color="auto"/>
            <w:right w:val="none" w:sz="0" w:space="0" w:color="auto"/>
          </w:divBdr>
        </w:div>
        <w:div w:id="1974747336">
          <w:marLeft w:val="640"/>
          <w:marRight w:val="0"/>
          <w:marTop w:val="0"/>
          <w:marBottom w:val="0"/>
          <w:divBdr>
            <w:top w:val="none" w:sz="0" w:space="0" w:color="auto"/>
            <w:left w:val="none" w:sz="0" w:space="0" w:color="auto"/>
            <w:bottom w:val="none" w:sz="0" w:space="0" w:color="auto"/>
            <w:right w:val="none" w:sz="0" w:space="0" w:color="auto"/>
          </w:divBdr>
        </w:div>
        <w:div w:id="1570772908">
          <w:marLeft w:val="640"/>
          <w:marRight w:val="0"/>
          <w:marTop w:val="0"/>
          <w:marBottom w:val="0"/>
          <w:divBdr>
            <w:top w:val="none" w:sz="0" w:space="0" w:color="auto"/>
            <w:left w:val="none" w:sz="0" w:space="0" w:color="auto"/>
            <w:bottom w:val="none" w:sz="0" w:space="0" w:color="auto"/>
            <w:right w:val="none" w:sz="0" w:space="0" w:color="auto"/>
          </w:divBdr>
        </w:div>
        <w:div w:id="677079896">
          <w:marLeft w:val="640"/>
          <w:marRight w:val="0"/>
          <w:marTop w:val="0"/>
          <w:marBottom w:val="0"/>
          <w:divBdr>
            <w:top w:val="none" w:sz="0" w:space="0" w:color="auto"/>
            <w:left w:val="none" w:sz="0" w:space="0" w:color="auto"/>
            <w:bottom w:val="none" w:sz="0" w:space="0" w:color="auto"/>
            <w:right w:val="none" w:sz="0" w:space="0" w:color="auto"/>
          </w:divBdr>
        </w:div>
        <w:div w:id="659578087">
          <w:marLeft w:val="640"/>
          <w:marRight w:val="0"/>
          <w:marTop w:val="0"/>
          <w:marBottom w:val="0"/>
          <w:divBdr>
            <w:top w:val="none" w:sz="0" w:space="0" w:color="auto"/>
            <w:left w:val="none" w:sz="0" w:space="0" w:color="auto"/>
            <w:bottom w:val="none" w:sz="0" w:space="0" w:color="auto"/>
            <w:right w:val="none" w:sz="0" w:space="0" w:color="auto"/>
          </w:divBdr>
        </w:div>
        <w:div w:id="502861234">
          <w:marLeft w:val="640"/>
          <w:marRight w:val="0"/>
          <w:marTop w:val="0"/>
          <w:marBottom w:val="0"/>
          <w:divBdr>
            <w:top w:val="none" w:sz="0" w:space="0" w:color="auto"/>
            <w:left w:val="none" w:sz="0" w:space="0" w:color="auto"/>
            <w:bottom w:val="none" w:sz="0" w:space="0" w:color="auto"/>
            <w:right w:val="none" w:sz="0" w:space="0" w:color="auto"/>
          </w:divBdr>
        </w:div>
        <w:div w:id="1588153136">
          <w:marLeft w:val="640"/>
          <w:marRight w:val="0"/>
          <w:marTop w:val="0"/>
          <w:marBottom w:val="0"/>
          <w:divBdr>
            <w:top w:val="none" w:sz="0" w:space="0" w:color="auto"/>
            <w:left w:val="none" w:sz="0" w:space="0" w:color="auto"/>
            <w:bottom w:val="none" w:sz="0" w:space="0" w:color="auto"/>
            <w:right w:val="none" w:sz="0" w:space="0" w:color="auto"/>
          </w:divBdr>
        </w:div>
        <w:div w:id="515850979">
          <w:marLeft w:val="640"/>
          <w:marRight w:val="0"/>
          <w:marTop w:val="0"/>
          <w:marBottom w:val="0"/>
          <w:divBdr>
            <w:top w:val="none" w:sz="0" w:space="0" w:color="auto"/>
            <w:left w:val="none" w:sz="0" w:space="0" w:color="auto"/>
            <w:bottom w:val="none" w:sz="0" w:space="0" w:color="auto"/>
            <w:right w:val="none" w:sz="0" w:space="0" w:color="auto"/>
          </w:divBdr>
        </w:div>
        <w:div w:id="287201216">
          <w:marLeft w:val="640"/>
          <w:marRight w:val="0"/>
          <w:marTop w:val="0"/>
          <w:marBottom w:val="0"/>
          <w:divBdr>
            <w:top w:val="none" w:sz="0" w:space="0" w:color="auto"/>
            <w:left w:val="none" w:sz="0" w:space="0" w:color="auto"/>
            <w:bottom w:val="none" w:sz="0" w:space="0" w:color="auto"/>
            <w:right w:val="none" w:sz="0" w:space="0" w:color="auto"/>
          </w:divBdr>
        </w:div>
        <w:div w:id="168907131">
          <w:marLeft w:val="640"/>
          <w:marRight w:val="0"/>
          <w:marTop w:val="0"/>
          <w:marBottom w:val="0"/>
          <w:divBdr>
            <w:top w:val="none" w:sz="0" w:space="0" w:color="auto"/>
            <w:left w:val="none" w:sz="0" w:space="0" w:color="auto"/>
            <w:bottom w:val="none" w:sz="0" w:space="0" w:color="auto"/>
            <w:right w:val="none" w:sz="0" w:space="0" w:color="auto"/>
          </w:divBdr>
        </w:div>
        <w:div w:id="25761483">
          <w:marLeft w:val="640"/>
          <w:marRight w:val="0"/>
          <w:marTop w:val="0"/>
          <w:marBottom w:val="0"/>
          <w:divBdr>
            <w:top w:val="none" w:sz="0" w:space="0" w:color="auto"/>
            <w:left w:val="none" w:sz="0" w:space="0" w:color="auto"/>
            <w:bottom w:val="none" w:sz="0" w:space="0" w:color="auto"/>
            <w:right w:val="none" w:sz="0" w:space="0" w:color="auto"/>
          </w:divBdr>
        </w:div>
        <w:div w:id="1794981481">
          <w:marLeft w:val="640"/>
          <w:marRight w:val="0"/>
          <w:marTop w:val="0"/>
          <w:marBottom w:val="0"/>
          <w:divBdr>
            <w:top w:val="none" w:sz="0" w:space="0" w:color="auto"/>
            <w:left w:val="none" w:sz="0" w:space="0" w:color="auto"/>
            <w:bottom w:val="none" w:sz="0" w:space="0" w:color="auto"/>
            <w:right w:val="none" w:sz="0" w:space="0" w:color="auto"/>
          </w:divBdr>
        </w:div>
        <w:div w:id="1363477478">
          <w:marLeft w:val="640"/>
          <w:marRight w:val="0"/>
          <w:marTop w:val="0"/>
          <w:marBottom w:val="0"/>
          <w:divBdr>
            <w:top w:val="none" w:sz="0" w:space="0" w:color="auto"/>
            <w:left w:val="none" w:sz="0" w:space="0" w:color="auto"/>
            <w:bottom w:val="none" w:sz="0" w:space="0" w:color="auto"/>
            <w:right w:val="none" w:sz="0" w:space="0" w:color="auto"/>
          </w:divBdr>
        </w:div>
        <w:div w:id="325935557">
          <w:marLeft w:val="640"/>
          <w:marRight w:val="0"/>
          <w:marTop w:val="0"/>
          <w:marBottom w:val="0"/>
          <w:divBdr>
            <w:top w:val="none" w:sz="0" w:space="0" w:color="auto"/>
            <w:left w:val="none" w:sz="0" w:space="0" w:color="auto"/>
            <w:bottom w:val="none" w:sz="0" w:space="0" w:color="auto"/>
            <w:right w:val="none" w:sz="0" w:space="0" w:color="auto"/>
          </w:divBdr>
        </w:div>
        <w:div w:id="1640652906">
          <w:marLeft w:val="640"/>
          <w:marRight w:val="0"/>
          <w:marTop w:val="0"/>
          <w:marBottom w:val="0"/>
          <w:divBdr>
            <w:top w:val="none" w:sz="0" w:space="0" w:color="auto"/>
            <w:left w:val="none" w:sz="0" w:space="0" w:color="auto"/>
            <w:bottom w:val="none" w:sz="0" w:space="0" w:color="auto"/>
            <w:right w:val="none" w:sz="0" w:space="0" w:color="auto"/>
          </w:divBdr>
        </w:div>
        <w:div w:id="2043439152">
          <w:marLeft w:val="640"/>
          <w:marRight w:val="0"/>
          <w:marTop w:val="0"/>
          <w:marBottom w:val="0"/>
          <w:divBdr>
            <w:top w:val="none" w:sz="0" w:space="0" w:color="auto"/>
            <w:left w:val="none" w:sz="0" w:space="0" w:color="auto"/>
            <w:bottom w:val="none" w:sz="0" w:space="0" w:color="auto"/>
            <w:right w:val="none" w:sz="0" w:space="0" w:color="auto"/>
          </w:divBdr>
        </w:div>
        <w:div w:id="660427130">
          <w:marLeft w:val="640"/>
          <w:marRight w:val="0"/>
          <w:marTop w:val="0"/>
          <w:marBottom w:val="0"/>
          <w:divBdr>
            <w:top w:val="none" w:sz="0" w:space="0" w:color="auto"/>
            <w:left w:val="none" w:sz="0" w:space="0" w:color="auto"/>
            <w:bottom w:val="none" w:sz="0" w:space="0" w:color="auto"/>
            <w:right w:val="none" w:sz="0" w:space="0" w:color="auto"/>
          </w:divBdr>
        </w:div>
        <w:div w:id="1579946388">
          <w:marLeft w:val="640"/>
          <w:marRight w:val="0"/>
          <w:marTop w:val="0"/>
          <w:marBottom w:val="0"/>
          <w:divBdr>
            <w:top w:val="none" w:sz="0" w:space="0" w:color="auto"/>
            <w:left w:val="none" w:sz="0" w:space="0" w:color="auto"/>
            <w:bottom w:val="none" w:sz="0" w:space="0" w:color="auto"/>
            <w:right w:val="none" w:sz="0" w:space="0" w:color="auto"/>
          </w:divBdr>
        </w:div>
        <w:div w:id="1897740019">
          <w:marLeft w:val="640"/>
          <w:marRight w:val="0"/>
          <w:marTop w:val="0"/>
          <w:marBottom w:val="0"/>
          <w:divBdr>
            <w:top w:val="none" w:sz="0" w:space="0" w:color="auto"/>
            <w:left w:val="none" w:sz="0" w:space="0" w:color="auto"/>
            <w:bottom w:val="none" w:sz="0" w:space="0" w:color="auto"/>
            <w:right w:val="none" w:sz="0" w:space="0" w:color="auto"/>
          </w:divBdr>
        </w:div>
        <w:div w:id="441726327">
          <w:marLeft w:val="640"/>
          <w:marRight w:val="0"/>
          <w:marTop w:val="0"/>
          <w:marBottom w:val="0"/>
          <w:divBdr>
            <w:top w:val="none" w:sz="0" w:space="0" w:color="auto"/>
            <w:left w:val="none" w:sz="0" w:space="0" w:color="auto"/>
            <w:bottom w:val="none" w:sz="0" w:space="0" w:color="auto"/>
            <w:right w:val="none" w:sz="0" w:space="0" w:color="auto"/>
          </w:divBdr>
        </w:div>
        <w:div w:id="505556989">
          <w:marLeft w:val="640"/>
          <w:marRight w:val="0"/>
          <w:marTop w:val="0"/>
          <w:marBottom w:val="0"/>
          <w:divBdr>
            <w:top w:val="none" w:sz="0" w:space="0" w:color="auto"/>
            <w:left w:val="none" w:sz="0" w:space="0" w:color="auto"/>
            <w:bottom w:val="none" w:sz="0" w:space="0" w:color="auto"/>
            <w:right w:val="none" w:sz="0" w:space="0" w:color="auto"/>
          </w:divBdr>
        </w:div>
        <w:div w:id="515078569">
          <w:marLeft w:val="640"/>
          <w:marRight w:val="0"/>
          <w:marTop w:val="0"/>
          <w:marBottom w:val="0"/>
          <w:divBdr>
            <w:top w:val="none" w:sz="0" w:space="0" w:color="auto"/>
            <w:left w:val="none" w:sz="0" w:space="0" w:color="auto"/>
            <w:bottom w:val="none" w:sz="0" w:space="0" w:color="auto"/>
            <w:right w:val="none" w:sz="0" w:space="0" w:color="auto"/>
          </w:divBdr>
        </w:div>
        <w:div w:id="1719865253">
          <w:marLeft w:val="640"/>
          <w:marRight w:val="0"/>
          <w:marTop w:val="0"/>
          <w:marBottom w:val="0"/>
          <w:divBdr>
            <w:top w:val="none" w:sz="0" w:space="0" w:color="auto"/>
            <w:left w:val="none" w:sz="0" w:space="0" w:color="auto"/>
            <w:bottom w:val="none" w:sz="0" w:space="0" w:color="auto"/>
            <w:right w:val="none" w:sz="0" w:space="0" w:color="auto"/>
          </w:divBdr>
        </w:div>
        <w:div w:id="1112746018">
          <w:marLeft w:val="640"/>
          <w:marRight w:val="0"/>
          <w:marTop w:val="0"/>
          <w:marBottom w:val="0"/>
          <w:divBdr>
            <w:top w:val="none" w:sz="0" w:space="0" w:color="auto"/>
            <w:left w:val="none" w:sz="0" w:space="0" w:color="auto"/>
            <w:bottom w:val="none" w:sz="0" w:space="0" w:color="auto"/>
            <w:right w:val="none" w:sz="0" w:space="0" w:color="auto"/>
          </w:divBdr>
        </w:div>
        <w:div w:id="890767805">
          <w:marLeft w:val="640"/>
          <w:marRight w:val="0"/>
          <w:marTop w:val="0"/>
          <w:marBottom w:val="0"/>
          <w:divBdr>
            <w:top w:val="none" w:sz="0" w:space="0" w:color="auto"/>
            <w:left w:val="none" w:sz="0" w:space="0" w:color="auto"/>
            <w:bottom w:val="none" w:sz="0" w:space="0" w:color="auto"/>
            <w:right w:val="none" w:sz="0" w:space="0" w:color="auto"/>
          </w:divBdr>
        </w:div>
        <w:div w:id="385420963">
          <w:marLeft w:val="640"/>
          <w:marRight w:val="0"/>
          <w:marTop w:val="0"/>
          <w:marBottom w:val="0"/>
          <w:divBdr>
            <w:top w:val="none" w:sz="0" w:space="0" w:color="auto"/>
            <w:left w:val="none" w:sz="0" w:space="0" w:color="auto"/>
            <w:bottom w:val="none" w:sz="0" w:space="0" w:color="auto"/>
            <w:right w:val="none" w:sz="0" w:space="0" w:color="auto"/>
          </w:divBdr>
        </w:div>
        <w:div w:id="578637973">
          <w:marLeft w:val="640"/>
          <w:marRight w:val="0"/>
          <w:marTop w:val="0"/>
          <w:marBottom w:val="0"/>
          <w:divBdr>
            <w:top w:val="none" w:sz="0" w:space="0" w:color="auto"/>
            <w:left w:val="none" w:sz="0" w:space="0" w:color="auto"/>
            <w:bottom w:val="none" w:sz="0" w:space="0" w:color="auto"/>
            <w:right w:val="none" w:sz="0" w:space="0" w:color="auto"/>
          </w:divBdr>
        </w:div>
        <w:div w:id="2128352049">
          <w:marLeft w:val="640"/>
          <w:marRight w:val="0"/>
          <w:marTop w:val="0"/>
          <w:marBottom w:val="0"/>
          <w:divBdr>
            <w:top w:val="none" w:sz="0" w:space="0" w:color="auto"/>
            <w:left w:val="none" w:sz="0" w:space="0" w:color="auto"/>
            <w:bottom w:val="none" w:sz="0" w:space="0" w:color="auto"/>
            <w:right w:val="none" w:sz="0" w:space="0" w:color="auto"/>
          </w:divBdr>
        </w:div>
        <w:div w:id="1443184946">
          <w:marLeft w:val="640"/>
          <w:marRight w:val="0"/>
          <w:marTop w:val="0"/>
          <w:marBottom w:val="0"/>
          <w:divBdr>
            <w:top w:val="none" w:sz="0" w:space="0" w:color="auto"/>
            <w:left w:val="none" w:sz="0" w:space="0" w:color="auto"/>
            <w:bottom w:val="none" w:sz="0" w:space="0" w:color="auto"/>
            <w:right w:val="none" w:sz="0" w:space="0" w:color="auto"/>
          </w:divBdr>
        </w:div>
        <w:div w:id="909464336">
          <w:marLeft w:val="640"/>
          <w:marRight w:val="0"/>
          <w:marTop w:val="0"/>
          <w:marBottom w:val="0"/>
          <w:divBdr>
            <w:top w:val="none" w:sz="0" w:space="0" w:color="auto"/>
            <w:left w:val="none" w:sz="0" w:space="0" w:color="auto"/>
            <w:bottom w:val="none" w:sz="0" w:space="0" w:color="auto"/>
            <w:right w:val="none" w:sz="0" w:space="0" w:color="auto"/>
          </w:divBdr>
        </w:div>
        <w:div w:id="656616081">
          <w:marLeft w:val="640"/>
          <w:marRight w:val="0"/>
          <w:marTop w:val="0"/>
          <w:marBottom w:val="0"/>
          <w:divBdr>
            <w:top w:val="none" w:sz="0" w:space="0" w:color="auto"/>
            <w:left w:val="none" w:sz="0" w:space="0" w:color="auto"/>
            <w:bottom w:val="none" w:sz="0" w:space="0" w:color="auto"/>
            <w:right w:val="none" w:sz="0" w:space="0" w:color="auto"/>
          </w:divBdr>
        </w:div>
        <w:div w:id="42408220">
          <w:marLeft w:val="640"/>
          <w:marRight w:val="0"/>
          <w:marTop w:val="0"/>
          <w:marBottom w:val="0"/>
          <w:divBdr>
            <w:top w:val="none" w:sz="0" w:space="0" w:color="auto"/>
            <w:left w:val="none" w:sz="0" w:space="0" w:color="auto"/>
            <w:bottom w:val="none" w:sz="0" w:space="0" w:color="auto"/>
            <w:right w:val="none" w:sz="0" w:space="0" w:color="auto"/>
          </w:divBdr>
        </w:div>
        <w:div w:id="1283534132">
          <w:marLeft w:val="640"/>
          <w:marRight w:val="0"/>
          <w:marTop w:val="0"/>
          <w:marBottom w:val="0"/>
          <w:divBdr>
            <w:top w:val="none" w:sz="0" w:space="0" w:color="auto"/>
            <w:left w:val="none" w:sz="0" w:space="0" w:color="auto"/>
            <w:bottom w:val="none" w:sz="0" w:space="0" w:color="auto"/>
            <w:right w:val="none" w:sz="0" w:space="0" w:color="auto"/>
          </w:divBdr>
        </w:div>
        <w:div w:id="887961635">
          <w:marLeft w:val="640"/>
          <w:marRight w:val="0"/>
          <w:marTop w:val="0"/>
          <w:marBottom w:val="0"/>
          <w:divBdr>
            <w:top w:val="none" w:sz="0" w:space="0" w:color="auto"/>
            <w:left w:val="none" w:sz="0" w:space="0" w:color="auto"/>
            <w:bottom w:val="none" w:sz="0" w:space="0" w:color="auto"/>
            <w:right w:val="none" w:sz="0" w:space="0" w:color="auto"/>
          </w:divBdr>
        </w:div>
        <w:div w:id="549079727">
          <w:marLeft w:val="640"/>
          <w:marRight w:val="0"/>
          <w:marTop w:val="0"/>
          <w:marBottom w:val="0"/>
          <w:divBdr>
            <w:top w:val="none" w:sz="0" w:space="0" w:color="auto"/>
            <w:left w:val="none" w:sz="0" w:space="0" w:color="auto"/>
            <w:bottom w:val="none" w:sz="0" w:space="0" w:color="auto"/>
            <w:right w:val="none" w:sz="0" w:space="0" w:color="auto"/>
          </w:divBdr>
        </w:div>
        <w:div w:id="830873861">
          <w:marLeft w:val="640"/>
          <w:marRight w:val="0"/>
          <w:marTop w:val="0"/>
          <w:marBottom w:val="0"/>
          <w:divBdr>
            <w:top w:val="none" w:sz="0" w:space="0" w:color="auto"/>
            <w:left w:val="none" w:sz="0" w:space="0" w:color="auto"/>
            <w:bottom w:val="none" w:sz="0" w:space="0" w:color="auto"/>
            <w:right w:val="none" w:sz="0" w:space="0" w:color="auto"/>
          </w:divBdr>
        </w:div>
        <w:div w:id="1155612467">
          <w:marLeft w:val="640"/>
          <w:marRight w:val="0"/>
          <w:marTop w:val="0"/>
          <w:marBottom w:val="0"/>
          <w:divBdr>
            <w:top w:val="none" w:sz="0" w:space="0" w:color="auto"/>
            <w:left w:val="none" w:sz="0" w:space="0" w:color="auto"/>
            <w:bottom w:val="none" w:sz="0" w:space="0" w:color="auto"/>
            <w:right w:val="none" w:sz="0" w:space="0" w:color="auto"/>
          </w:divBdr>
        </w:div>
        <w:div w:id="749431153">
          <w:marLeft w:val="640"/>
          <w:marRight w:val="0"/>
          <w:marTop w:val="0"/>
          <w:marBottom w:val="0"/>
          <w:divBdr>
            <w:top w:val="none" w:sz="0" w:space="0" w:color="auto"/>
            <w:left w:val="none" w:sz="0" w:space="0" w:color="auto"/>
            <w:bottom w:val="none" w:sz="0" w:space="0" w:color="auto"/>
            <w:right w:val="none" w:sz="0" w:space="0" w:color="auto"/>
          </w:divBdr>
        </w:div>
        <w:div w:id="777527351">
          <w:marLeft w:val="640"/>
          <w:marRight w:val="0"/>
          <w:marTop w:val="0"/>
          <w:marBottom w:val="0"/>
          <w:divBdr>
            <w:top w:val="none" w:sz="0" w:space="0" w:color="auto"/>
            <w:left w:val="none" w:sz="0" w:space="0" w:color="auto"/>
            <w:bottom w:val="none" w:sz="0" w:space="0" w:color="auto"/>
            <w:right w:val="none" w:sz="0" w:space="0" w:color="auto"/>
          </w:divBdr>
        </w:div>
        <w:div w:id="1822961429">
          <w:marLeft w:val="640"/>
          <w:marRight w:val="0"/>
          <w:marTop w:val="0"/>
          <w:marBottom w:val="0"/>
          <w:divBdr>
            <w:top w:val="none" w:sz="0" w:space="0" w:color="auto"/>
            <w:left w:val="none" w:sz="0" w:space="0" w:color="auto"/>
            <w:bottom w:val="none" w:sz="0" w:space="0" w:color="auto"/>
            <w:right w:val="none" w:sz="0" w:space="0" w:color="auto"/>
          </w:divBdr>
        </w:div>
        <w:div w:id="1407996776">
          <w:marLeft w:val="640"/>
          <w:marRight w:val="0"/>
          <w:marTop w:val="0"/>
          <w:marBottom w:val="0"/>
          <w:divBdr>
            <w:top w:val="none" w:sz="0" w:space="0" w:color="auto"/>
            <w:left w:val="none" w:sz="0" w:space="0" w:color="auto"/>
            <w:bottom w:val="none" w:sz="0" w:space="0" w:color="auto"/>
            <w:right w:val="none" w:sz="0" w:space="0" w:color="auto"/>
          </w:divBdr>
        </w:div>
        <w:div w:id="1652834132">
          <w:marLeft w:val="640"/>
          <w:marRight w:val="0"/>
          <w:marTop w:val="0"/>
          <w:marBottom w:val="0"/>
          <w:divBdr>
            <w:top w:val="none" w:sz="0" w:space="0" w:color="auto"/>
            <w:left w:val="none" w:sz="0" w:space="0" w:color="auto"/>
            <w:bottom w:val="none" w:sz="0" w:space="0" w:color="auto"/>
            <w:right w:val="none" w:sz="0" w:space="0" w:color="auto"/>
          </w:divBdr>
        </w:div>
        <w:div w:id="204564819">
          <w:marLeft w:val="640"/>
          <w:marRight w:val="0"/>
          <w:marTop w:val="0"/>
          <w:marBottom w:val="0"/>
          <w:divBdr>
            <w:top w:val="none" w:sz="0" w:space="0" w:color="auto"/>
            <w:left w:val="none" w:sz="0" w:space="0" w:color="auto"/>
            <w:bottom w:val="none" w:sz="0" w:space="0" w:color="auto"/>
            <w:right w:val="none" w:sz="0" w:space="0" w:color="auto"/>
          </w:divBdr>
        </w:div>
        <w:div w:id="1101992813">
          <w:marLeft w:val="640"/>
          <w:marRight w:val="0"/>
          <w:marTop w:val="0"/>
          <w:marBottom w:val="0"/>
          <w:divBdr>
            <w:top w:val="none" w:sz="0" w:space="0" w:color="auto"/>
            <w:left w:val="none" w:sz="0" w:space="0" w:color="auto"/>
            <w:bottom w:val="none" w:sz="0" w:space="0" w:color="auto"/>
            <w:right w:val="none" w:sz="0" w:space="0" w:color="auto"/>
          </w:divBdr>
        </w:div>
        <w:div w:id="1157114536">
          <w:marLeft w:val="640"/>
          <w:marRight w:val="0"/>
          <w:marTop w:val="0"/>
          <w:marBottom w:val="0"/>
          <w:divBdr>
            <w:top w:val="none" w:sz="0" w:space="0" w:color="auto"/>
            <w:left w:val="none" w:sz="0" w:space="0" w:color="auto"/>
            <w:bottom w:val="none" w:sz="0" w:space="0" w:color="auto"/>
            <w:right w:val="none" w:sz="0" w:space="0" w:color="auto"/>
          </w:divBdr>
        </w:div>
        <w:div w:id="230166646">
          <w:marLeft w:val="640"/>
          <w:marRight w:val="0"/>
          <w:marTop w:val="0"/>
          <w:marBottom w:val="0"/>
          <w:divBdr>
            <w:top w:val="none" w:sz="0" w:space="0" w:color="auto"/>
            <w:left w:val="none" w:sz="0" w:space="0" w:color="auto"/>
            <w:bottom w:val="none" w:sz="0" w:space="0" w:color="auto"/>
            <w:right w:val="none" w:sz="0" w:space="0" w:color="auto"/>
          </w:divBdr>
        </w:div>
        <w:div w:id="171723090">
          <w:marLeft w:val="640"/>
          <w:marRight w:val="0"/>
          <w:marTop w:val="0"/>
          <w:marBottom w:val="0"/>
          <w:divBdr>
            <w:top w:val="none" w:sz="0" w:space="0" w:color="auto"/>
            <w:left w:val="none" w:sz="0" w:space="0" w:color="auto"/>
            <w:bottom w:val="none" w:sz="0" w:space="0" w:color="auto"/>
            <w:right w:val="none" w:sz="0" w:space="0" w:color="auto"/>
          </w:divBdr>
        </w:div>
        <w:div w:id="1989895981">
          <w:marLeft w:val="640"/>
          <w:marRight w:val="0"/>
          <w:marTop w:val="0"/>
          <w:marBottom w:val="0"/>
          <w:divBdr>
            <w:top w:val="none" w:sz="0" w:space="0" w:color="auto"/>
            <w:left w:val="none" w:sz="0" w:space="0" w:color="auto"/>
            <w:bottom w:val="none" w:sz="0" w:space="0" w:color="auto"/>
            <w:right w:val="none" w:sz="0" w:space="0" w:color="auto"/>
          </w:divBdr>
        </w:div>
        <w:div w:id="1133910641">
          <w:marLeft w:val="640"/>
          <w:marRight w:val="0"/>
          <w:marTop w:val="0"/>
          <w:marBottom w:val="0"/>
          <w:divBdr>
            <w:top w:val="none" w:sz="0" w:space="0" w:color="auto"/>
            <w:left w:val="none" w:sz="0" w:space="0" w:color="auto"/>
            <w:bottom w:val="none" w:sz="0" w:space="0" w:color="auto"/>
            <w:right w:val="none" w:sz="0" w:space="0" w:color="auto"/>
          </w:divBdr>
        </w:div>
        <w:div w:id="1795562526">
          <w:marLeft w:val="640"/>
          <w:marRight w:val="0"/>
          <w:marTop w:val="0"/>
          <w:marBottom w:val="0"/>
          <w:divBdr>
            <w:top w:val="none" w:sz="0" w:space="0" w:color="auto"/>
            <w:left w:val="none" w:sz="0" w:space="0" w:color="auto"/>
            <w:bottom w:val="none" w:sz="0" w:space="0" w:color="auto"/>
            <w:right w:val="none" w:sz="0" w:space="0" w:color="auto"/>
          </w:divBdr>
        </w:div>
        <w:div w:id="993340097">
          <w:marLeft w:val="640"/>
          <w:marRight w:val="0"/>
          <w:marTop w:val="0"/>
          <w:marBottom w:val="0"/>
          <w:divBdr>
            <w:top w:val="none" w:sz="0" w:space="0" w:color="auto"/>
            <w:left w:val="none" w:sz="0" w:space="0" w:color="auto"/>
            <w:bottom w:val="none" w:sz="0" w:space="0" w:color="auto"/>
            <w:right w:val="none" w:sz="0" w:space="0" w:color="auto"/>
          </w:divBdr>
        </w:div>
        <w:div w:id="883295630">
          <w:marLeft w:val="640"/>
          <w:marRight w:val="0"/>
          <w:marTop w:val="0"/>
          <w:marBottom w:val="0"/>
          <w:divBdr>
            <w:top w:val="none" w:sz="0" w:space="0" w:color="auto"/>
            <w:left w:val="none" w:sz="0" w:space="0" w:color="auto"/>
            <w:bottom w:val="none" w:sz="0" w:space="0" w:color="auto"/>
            <w:right w:val="none" w:sz="0" w:space="0" w:color="auto"/>
          </w:divBdr>
        </w:div>
        <w:div w:id="268897769">
          <w:marLeft w:val="640"/>
          <w:marRight w:val="0"/>
          <w:marTop w:val="0"/>
          <w:marBottom w:val="0"/>
          <w:divBdr>
            <w:top w:val="none" w:sz="0" w:space="0" w:color="auto"/>
            <w:left w:val="none" w:sz="0" w:space="0" w:color="auto"/>
            <w:bottom w:val="none" w:sz="0" w:space="0" w:color="auto"/>
            <w:right w:val="none" w:sz="0" w:space="0" w:color="auto"/>
          </w:divBdr>
        </w:div>
        <w:div w:id="911622849">
          <w:marLeft w:val="640"/>
          <w:marRight w:val="0"/>
          <w:marTop w:val="0"/>
          <w:marBottom w:val="0"/>
          <w:divBdr>
            <w:top w:val="none" w:sz="0" w:space="0" w:color="auto"/>
            <w:left w:val="none" w:sz="0" w:space="0" w:color="auto"/>
            <w:bottom w:val="none" w:sz="0" w:space="0" w:color="auto"/>
            <w:right w:val="none" w:sz="0" w:space="0" w:color="auto"/>
          </w:divBdr>
        </w:div>
        <w:div w:id="188416066">
          <w:marLeft w:val="640"/>
          <w:marRight w:val="0"/>
          <w:marTop w:val="0"/>
          <w:marBottom w:val="0"/>
          <w:divBdr>
            <w:top w:val="none" w:sz="0" w:space="0" w:color="auto"/>
            <w:left w:val="none" w:sz="0" w:space="0" w:color="auto"/>
            <w:bottom w:val="none" w:sz="0" w:space="0" w:color="auto"/>
            <w:right w:val="none" w:sz="0" w:space="0" w:color="auto"/>
          </w:divBdr>
        </w:div>
        <w:div w:id="1846826196">
          <w:marLeft w:val="640"/>
          <w:marRight w:val="0"/>
          <w:marTop w:val="0"/>
          <w:marBottom w:val="0"/>
          <w:divBdr>
            <w:top w:val="none" w:sz="0" w:space="0" w:color="auto"/>
            <w:left w:val="none" w:sz="0" w:space="0" w:color="auto"/>
            <w:bottom w:val="none" w:sz="0" w:space="0" w:color="auto"/>
            <w:right w:val="none" w:sz="0" w:space="0" w:color="auto"/>
          </w:divBdr>
        </w:div>
        <w:div w:id="1597789829">
          <w:marLeft w:val="640"/>
          <w:marRight w:val="0"/>
          <w:marTop w:val="0"/>
          <w:marBottom w:val="0"/>
          <w:divBdr>
            <w:top w:val="none" w:sz="0" w:space="0" w:color="auto"/>
            <w:left w:val="none" w:sz="0" w:space="0" w:color="auto"/>
            <w:bottom w:val="none" w:sz="0" w:space="0" w:color="auto"/>
            <w:right w:val="none" w:sz="0" w:space="0" w:color="auto"/>
          </w:divBdr>
        </w:div>
        <w:div w:id="1216233758">
          <w:marLeft w:val="640"/>
          <w:marRight w:val="0"/>
          <w:marTop w:val="0"/>
          <w:marBottom w:val="0"/>
          <w:divBdr>
            <w:top w:val="none" w:sz="0" w:space="0" w:color="auto"/>
            <w:left w:val="none" w:sz="0" w:space="0" w:color="auto"/>
            <w:bottom w:val="none" w:sz="0" w:space="0" w:color="auto"/>
            <w:right w:val="none" w:sz="0" w:space="0" w:color="auto"/>
          </w:divBdr>
        </w:div>
        <w:div w:id="923993574">
          <w:marLeft w:val="640"/>
          <w:marRight w:val="0"/>
          <w:marTop w:val="0"/>
          <w:marBottom w:val="0"/>
          <w:divBdr>
            <w:top w:val="none" w:sz="0" w:space="0" w:color="auto"/>
            <w:left w:val="none" w:sz="0" w:space="0" w:color="auto"/>
            <w:bottom w:val="none" w:sz="0" w:space="0" w:color="auto"/>
            <w:right w:val="none" w:sz="0" w:space="0" w:color="auto"/>
          </w:divBdr>
        </w:div>
        <w:div w:id="1573662669">
          <w:marLeft w:val="640"/>
          <w:marRight w:val="0"/>
          <w:marTop w:val="0"/>
          <w:marBottom w:val="0"/>
          <w:divBdr>
            <w:top w:val="none" w:sz="0" w:space="0" w:color="auto"/>
            <w:left w:val="none" w:sz="0" w:space="0" w:color="auto"/>
            <w:bottom w:val="none" w:sz="0" w:space="0" w:color="auto"/>
            <w:right w:val="none" w:sz="0" w:space="0" w:color="auto"/>
          </w:divBdr>
        </w:div>
        <w:div w:id="1607151693">
          <w:marLeft w:val="640"/>
          <w:marRight w:val="0"/>
          <w:marTop w:val="0"/>
          <w:marBottom w:val="0"/>
          <w:divBdr>
            <w:top w:val="none" w:sz="0" w:space="0" w:color="auto"/>
            <w:left w:val="none" w:sz="0" w:space="0" w:color="auto"/>
            <w:bottom w:val="none" w:sz="0" w:space="0" w:color="auto"/>
            <w:right w:val="none" w:sz="0" w:space="0" w:color="auto"/>
          </w:divBdr>
        </w:div>
        <w:div w:id="205024897">
          <w:marLeft w:val="640"/>
          <w:marRight w:val="0"/>
          <w:marTop w:val="0"/>
          <w:marBottom w:val="0"/>
          <w:divBdr>
            <w:top w:val="none" w:sz="0" w:space="0" w:color="auto"/>
            <w:left w:val="none" w:sz="0" w:space="0" w:color="auto"/>
            <w:bottom w:val="none" w:sz="0" w:space="0" w:color="auto"/>
            <w:right w:val="none" w:sz="0" w:space="0" w:color="auto"/>
          </w:divBdr>
        </w:div>
        <w:div w:id="1643197153">
          <w:marLeft w:val="640"/>
          <w:marRight w:val="0"/>
          <w:marTop w:val="0"/>
          <w:marBottom w:val="0"/>
          <w:divBdr>
            <w:top w:val="none" w:sz="0" w:space="0" w:color="auto"/>
            <w:left w:val="none" w:sz="0" w:space="0" w:color="auto"/>
            <w:bottom w:val="none" w:sz="0" w:space="0" w:color="auto"/>
            <w:right w:val="none" w:sz="0" w:space="0" w:color="auto"/>
          </w:divBdr>
        </w:div>
        <w:div w:id="1896311896">
          <w:marLeft w:val="640"/>
          <w:marRight w:val="0"/>
          <w:marTop w:val="0"/>
          <w:marBottom w:val="0"/>
          <w:divBdr>
            <w:top w:val="none" w:sz="0" w:space="0" w:color="auto"/>
            <w:left w:val="none" w:sz="0" w:space="0" w:color="auto"/>
            <w:bottom w:val="none" w:sz="0" w:space="0" w:color="auto"/>
            <w:right w:val="none" w:sz="0" w:space="0" w:color="auto"/>
          </w:divBdr>
        </w:div>
        <w:div w:id="569194706">
          <w:marLeft w:val="640"/>
          <w:marRight w:val="0"/>
          <w:marTop w:val="0"/>
          <w:marBottom w:val="0"/>
          <w:divBdr>
            <w:top w:val="none" w:sz="0" w:space="0" w:color="auto"/>
            <w:left w:val="none" w:sz="0" w:space="0" w:color="auto"/>
            <w:bottom w:val="none" w:sz="0" w:space="0" w:color="auto"/>
            <w:right w:val="none" w:sz="0" w:space="0" w:color="auto"/>
          </w:divBdr>
        </w:div>
        <w:div w:id="1747654113">
          <w:marLeft w:val="640"/>
          <w:marRight w:val="0"/>
          <w:marTop w:val="0"/>
          <w:marBottom w:val="0"/>
          <w:divBdr>
            <w:top w:val="none" w:sz="0" w:space="0" w:color="auto"/>
            <w:left w:val="none" w:sz="0" w:space="0" w:color="auto"/>
            <w:bottom w:val="none" w:sz="0" w:space="0" w:color="auto"/>
            <w:right w:val="none" w:sz="0" w:space="0" w:color="auto"/>
          </w:divBdr>
        </w:div>
        <w:div w:id="1660957140">
          <w:marLeft w:val="640"/>
          <w:marRight w:val="0"/>
          <w:marTop w:val="0"/>
          <w:marBottom w:val="0"/>
          <w:divBdr>
            <w:top w:val="none" w:sz="0" w:space="0" w:color="auto"/>
            <w:left w:val="none" w:sz="0" w:space="0" w:color="auto"/>
            <w:bottom w:val="none" w:sz="0" w:space="0" w:color="auto"/>
            <w:right w:val="none" w:sz="0" w:space="0" w:color="auto"/>
          </w:divBdr>
        </w:div>
        <w:div w:id="521895365">
          <w:marLeft w:val="640"/>
          <w:marRight w:val="0"/>
          <w:marTop w:val="0"/>
          <w:marBottom w:val="0"/>
          <w:divBdr>
            <w:top w:val="none" w:sz="0" w:space="0" w:color="auto"/>
            <w:left w:val="none" w:sz="0" w:space="0" w:color="auto"/>
            <w:bottom w:val="none" w:sz="0" w:space="0" w:color="auto"/>
            <w:right w:val="none" w:sz="0" w:space="0" w:color="auto"/>
          </w:divBdr>
        </w:div>
        <w:div w:id="353965547">
          <w:marLeft w:val="640"/>
          <w:marRight w:val="0"/>
          <w:marTop w:val="0"/>
          <w:marBottom w:val="0"/>
          <w:divBdr>
            <w:top w:val="none" w:sz="0" w:space="0" w:color="auto"/>
            <w:left w:val="none" w:sz="0" w:space="0" w:color="auto"/>
            <w:bottom w:val="none" w:sz="0" w:space="0" w:color="auto"/>
            <w:right w:val="none" w:sz="0" w:space="0" w:color="auto"/>
          </w:divBdr>
        </w:div>
        <w:div w:id="1507283682">
          <w:marLeft w:val="640"/>
          <w:marRight w:val="0"/>
          <w:marTop w:val="0"/>
          <w:marBottom w:val="0"/>
          <w:divBdr>
            <w:top w:val="none" w:sz="0" w:space="0" w:color="auto"/>
            <w:left w:val="none" w:sz="0" w:space="0" w:color="auto"/>
            <w:bottom w:val="none" w:sz="0" w:space="0" w:color="auto"/>
            <w:right w:val="none" w:sz="0" w:space="0" w:color="auto"/>
          </w:divBdr>
        </w:div>
        <w:div w:id="1357540912">
          <w:marLeft w:val="640"/>
          <w:marRight w:val="0"/>
          <w:marTop w:val="0"/>
          <w:marBottom w:val="0"/>
          <w:divBdr>
            <w:top w:val="none" w:sz="0" w:space="0" w:color="auto"/>
            <w:left w:val="none" w:sz="0" w:space="0" w:color="auto"/>
            <w:bottom w:val="none" w:sz="0" w:space="0" w:color="auto"/>
            <w:right w:val="none" w:sz="0" w:space="0" w:color="auto"/>
          </w:divBdr>
        </w:div>
        <w:div w:id="1470049996">
          <w:marLeft w:val="640"/>
          <w:marRight w:val="0"/>
          <w:marTop w:val="0"/>
          <w:marBottom w:val="0"/>
          <w:divBdr>
            <w:top w:val="none" w:sz="0" w:space="0" w:color="auto"/>
            <w:left w:val="none" w:sz="0" w:space="0" w:color="auto"/>
            <w:bottom w:val="none" w:sz="0" w:space="0" w:color="auto"/>
            <w:right w:val="none" w:sz="0" w:space="0" w:color="auto"/>
          </w:divBdr>
        </w:div>
        <w:div w:id="1624848681">
          <w:marLeft w:val="640"/>
          <w:marRight w:val="0"/>
          <w:marTop w:val="0"/>
          <w:marBottom w:val="0"/>
          <w:divBdr>
            <w:top w:val="none" w:sz="0" w:space="0" w:color="auto"/>
            <w:left w:val="none" w:sz="0" w:space="0" w:color="auto"/>
            <w:bottom w:val="none" w:sz="0" w:space="0" w:color="auto"/>
            <w:right w:val="none" w:sz="0" w:space="0" w:color="auto"/>
          </w:divBdr>
        </w:div>
        <w:div w:id="1929850631">
          <w:marLeft w:val="640"/>
          <w:marRight w:val="0"/>
          <w:marTop w:val="0"/>
          <w:marBottom w:val="0"/>
          <w:divBdr>
            <w:top w:val="none" w:sz="0" w:space="0" w:color="auto"/>
            <w:left w:val="none" w:sz="0" w:space="0" w:color="auto"/>
            <w:bottom w:val="none" w:sz="0" w:space="0" w:color="auto"/>
            <w:right w:val="none" w:sz="0" w:space="0" w:color="auto"/>
          </w:divBdr>
        </w:div>
        <w:div w:id="1016887012">
          <w:marLeft w:val="640"/>
          <w:marRight w:val="0"/>
          <w:marTop w:val="0"/>
          <w:marBottom w:val="0"/>
          <w:divBdr>
            <w:top w:val="none" w:sz="0" w:space="0" w:color="auto"/>
            <w:left w:val="none" w:sz="0" w:space="0" w:color="auto"/>
            <w:bottom w:val="none" w:sz="0" w:space="0" w:color="auto"/>
            <w:right w:val="none" w:sz="0" w:space="0" w:color="auto"/>
          </w:divBdr>
        </w:div>
        <w:div w:id="844631969">
          <w:marLeft w:val="640"/>
          <w:marRight w:val="0"/>
          <w:marTop w:val="0"/>
          <w:marBottom w:val="0"/>
          <w:divBdr>
            <w:top w:val="none" w:sz="0" w:space="0" w:color="auto"/>
            <w:left w:val="none" w:sz="0" w:space="0" w:color="auto"/>
            <w:bottom w:val="none" w:sz="0" w:space="0" w:color="auto"/>
            <w:right w:val="none" w:sz="0" w:space="0" w:color="auto"/>
          </w:divBdr>
        </w:div>
        <w:div w:id="333731423">
          <w:marLeft w:val="640"/>
          <w:marRight w:val="0"/>
          <w:marTop w:val="0"/>
          <w:marBottom w:val="0"/>
          <w:divBdr>
            <w:top w:val="none" w:sz="0" w:space="0" w:color="auto"/>
            <w:left w:val="none" w:sz="0" w:space="0" w:color="auto"/>
            <w:bottom w:val="none" w:sz="0" w:space="0" w:color="auto"/>
            <w:right w:val="none" w:sz="0" w:space="0" w:color="auto"/>
          </w:divBdr>
        </w:div>
        <w:div w:id="272369843">
          <w:marLeft w:val="640"/>
          <w:marRight w:val="0"/>
          <w:marTop w:val="0"/>
          <w:marBottom w:val="0"/>
          <w:divBdr>
            <w:top w:val="none" w:sz="0" w:space="0" w:color="auto"/>
            <w:left w:val="none" w:sz="0" w:space="0" w:color="auto"/>
            <w:bottom w:val="none" w:sz="0" w:space="0" w:color="auto"/>
            <w:right w:val="none" w:sz="0" w:space="0" w:color="auto"/>
          </w:divBdr>
        </w:div>
        <w:div w:id="1162545661">
          <w:marLeft w:val="640"/>
          <w:marRight w:val="0"/>
          <w:marTop w:val="0"/>
          <w:marBottom w:val="0"/>
          <w:divBdr>
            <w:top w:val="none" w:sz="0" w:space="0" w:color="auto"/>
            <w:left w:val="none" w:sz="0" w:space="0" w:color="auto"/>
            <w:bottom w:val="none" w:sz="0" w:space="0" w:color="auto"/>
            <w:right w:val="none" w:sz="0" w:space="0" w:color="auto"/>
          </w:divBdr>
        </w:div>
        <w:div w:id="995576311">
          <w:marLeft w:val="640"/>
          <w:marRight w:val="0"/>
          <w:marTop w:val="0"/>
          <w:marBottom w:val="0"/>
          <w:divBdr>
            <w:top w:val="none" w:sz="0" w:space="0" w:color="auto"/>
            <w:left w:val="none" w:sz="0" w:space="0" w:color="auto"/>
            <w:bottom w:val="none" w:sz="0" w:space="0" w:color="auto"/>
            <w:right w:val="none" w:sz="0" w:space="0" w:color="auto"/>
          </w:divBdr>
        </w:div>
        <w:div w:id="725758395">
          <w:marLeft w:val="640"/>
          <w:marRight w:val="0"/>
          <w:marTop w:val="0"/>
          <w:marBottom w:val="0"/>
          <w:divBdr>
            <w:top w:val="none" w:sz="0" w:space="0" w:color="auto"/>
            <w:left w:val="none" w:sz="0" w:space="0" w:color="auto"/>
            <w:bottom w:val="none" w:sz="0" w:space="0" w:color="auto"/>
            <w:right w:val="none" w:sz="0" w:space="0" w:color="auto"/>
          </w:divBdr>
        </w:div>
        <w:div w:id="1553268889">
          <w:marLeft w:val="640"/>
          <w:marRight w:val="0"/>
          <w:marTop w:val="0"/>
          <w:marBottom w:val="0"/>
          <w:divBdr>
            <w:top w:val="none" w:sz="0" w:space="0" w:color="auto"/>
            <w:left w:val="none" w:sz="0" w:space="0" w:color="auto"/>
            <w:bottom w:val="none" w:sz="0" w:space="0" w:color="auto"/>
            <w:right w:val="none" w:sz="0" w:space="0" w:color="auto"/>
          </w:divBdr>
        </w:div>
        <w:div w:id="1882671209">
          <w:marLeft w:val="640"/>
          <w:marRight w:val="0"/>
          <w:marTop w:val="0"/>
          <w:marBottom w:val="0"/>
          <w:divBdr>
            <w:top w:val="none" w:sz="0" w:space="0" w:color="auto"/>
            <w:left w:val="none" w:sz="0" w:space="0" w:color="auto"/>
            <w:bottom w:val="none" w:sz="0" w:space="0" w:color="auto"/>
            <w:right w:val="none" w:sz="0" w:space="0" w:color="auto"/>
          </w:divBdr>
        </w:div>
        <w:div w:id="2026518678">
          <w:marLeft w:val="640"/>
          <w:marRight w:val="0"/>
          <w:marTop w:val="0"/>
          <w:marBottom w:val="0"/>
          <w:divBdr>
            <w:top w:val="none" w:sz="0" w:space="0" w:color="auto"/>
            <w:left w:val="none" w:sz="0" w:space="0" w:color="auto"/>
            <w:bottom w:val="none" w:sz="0" w:space="0" w:color="auto"/>
            <w:right w:val="none" w:sz="0" w:space="0" w:color="auto"/>
          </w:divBdr>
        </w:div>
        <w:div w:id="1586109179">
          <w:marLeft w:val="640"/>
          <w:marRight w:val="0"/>
          <w:marTop w:val="0"/>
          <w:marBottom w:val="0"/>
          <w:divBdr>
            <w:top w:val="none" w:sz="0" w:space="0" w:color="auto"/>
            <w:left w:val="none" w:sz="0" w:space="0" w:color="auto"/>
            <w:bottom w:val="none" w:sz="0" w:space="0" w:color="auto"/>
            <w:right w:val="none" w:sz="0" w:space="0" w:color="auto"/>
          </w:divBdr>
        </w:div>
        <w:div w:id="831068184">
          <w:marLeft w:val="640"/>
          <w:marRight w:val="0"/>
          <w:marTop w:val="0"/>
          <w:marBottom w:val="0"/>
          <w:divBdr>
            <w:top w:val="none" w:sz="0" w:space="0" w:color="auto"/>
            <w:left w:val="none" w:sz="0" w:space="0" w:color="auto"/>
            <w:bottom w:val="none" w:sz="0" w:space="0" w:color="auto"/>
            <w:right w:val="none" w:sz="0" w:space="0" w:color="auto"/>
          </w:divBdr>
        </w:div>
        <w:div w:id="1592859183">
          <w:marLeft w:val="640"/>
          <w:marRight w:val="0"/>
          <w:marTop w:val="0"/>
          <w:marBottom w:val="0"/>
          <w:divBdr>
            <w:top w:val="none" w:sz="0" w:space="0" w:color="auto"/>
            <w:left w:val="none" w:sz="0" w:space="0" w:color="auto"/>
            <w:bottom w:val="none" w:sz="0" w:space="0" w:color="auto"/>
            <w:right w:val="none" w:sz="0" w:space="0" w:color="auto"/>
          </w:divBdr>
        </w:div>
        <w:div w:id="147869203">
          <w:marLeft w:val="640"/>
          <w:marRight w:val="0"/>
          <w:marTop w:val="0"/>
          <w:marBottom w:val="0"/>
          <w:divBdr>
            <w:top w:val="none" w:sz="0" w:space="0" w:color="auto"/>
            <w:left w:val="none" w:sz="0" w:space="0" w:color="auto"/>
            <w:bottom w:val="none" w:sz="0" w:space="0" w:color="auto"/>
            <w:right w:val="none" w:sz="0" w:space="0" w:color="auto"/>
          </w:divBdr>
        </w:div>
        <w:div w:id="1465342783">
          <w:marLeft w:val="640"/>
          <w:marRight w:val="0"/>
          <w:marTop w:val="0"/>
          <w:marBottom w:val="0"/>
          <w:divBdr>
            <w:top w:val="none" w:sz="0" w:space="0" w:color="auto"/>
            <w:left w:val="none" w:sz="0" w:space="0" w:color="auto"/>
            <w:bottom w:val="none" w:sz="0" w:space="0" w:color="auto"/>
            <w:right w:val="none" w:sz="0" w:space="0" w:color="auto"/>
          </w:divBdr>
        </w:div>
        <w:div w:id="700055783">
          <w:marLeft w:val="640"/>
          <w:marRight w:val="0"/>
          <w:marTop w:val="0"/>
          <w:marBottom w:val="0"/>
          <w:divBdr>
            <w:top w:val="none" w:sz="0" w:space="0" w:color="auto"/>
            <w:left w:val="none" w:sz="0" w:space="0" w:color="auto"/>
            <w:bottom w:val="none" w:sz="0" w:space="0" w:color="auto"/>
            <w:right w:val="none" w:sz="0" w:space="0" w:color="auto"/>
          </w:divBdr>
        </w:div>
        <w:div w:id="471367352">
          <w:marLeft w:val="640"/>
          <w:marRight w:val="0"/>
          <w:marTop w:val="0"/>
          <w:marBottom w:val="0"/>
          <w:divBdr>
            <w:top w:val="none" w:sz="0" w:space="0" w:color="auto"/>
            <w:left w:val="none" w:sz="0" w:space="0" w:color="auto"/>
            <w:bottom w:val="none" w:sz="0" w:space="0" w:color="auto"/>
            <w:right w:val="none" w:sz="0" w:space="0" w:color="auto"/>
          </w:divBdr>
        </w:div>
      </w:divsChild>
    </w:div>
    <w:div w:id="2125150692">
      <w:bodyDiv w:val="1"/>
      <w:marLeft w:val="0"/>
      <w:marRight w:val="0"/>
      <w:marTop w:val="0"/>
      <w:marBottom w:val="0"/>
      <w:divBdr>
        <w:top w:val="none" w:sz="0" w:space="0" w:color="auto"/>
        <w:left w:val="none" w:sz="0" w:space="0" w:color="auto"/>
        <w:bottom w:val="none" w:sz="0" w:space="0" w:color="auto"/>
        <w:right w:val="none" w:sz="0" w:space="0" w:color="auto"/>
      </w:divBdr>
      <w:divsChild>
        <w:div w:id="953094789">
          <w:marLeft w:val="640"/>
          <w:marRight w:val="0"/>
          <w:marTop w:val="0"/>
          <w:marBottom w:val="0"/>
          <w:divBdr>
            <w:top w:val="none" w:sz="0" w:space="0" w:color="auto"/>
            <w:left w:val="none" w:sz="0" w:space="0" w:color="auto"/>
            <w:bottom w:val="none" w:sz="0" w:space="0" w:color="auto"/>
            <w:right w:val="none" w:sz="0" w:space="0" w:color="auto"/>
          </w:divBdr>
        </w:div>
        <w:div w:id="2133862194">
          <w:marLeft w:val="640"/>
          <w:marRight w:val="0"/>
          <w:marTop w:val="0"/>
          <w:marBottom w:val="0"/>
          <w:divBdr>
            <w:top w:val="none" w:sz="0" w:space="0" w:color="auto"/>
            <w:left w:val="none" w:sz="0" w:space="0" w:color="auto"/>
            <w:bottom w:val="none" w:sz="0" w:space="0" w:color="auto"/>
            <w:right w:val="none" w:sz="0" w:space="0" w:color="auto"/>
          </w:divBdr>
        </w:div>
        <w:div w:id="805513330">
          <w:marLeft w:val="640"/>
          <w:marRight w:val="0"/>
          <w:marTop w:val="0"/>
          <w:marBottom w:val="0"/>
          <w:divBdr>
            <w:top w:val="none" w:sz="0" w:space="0" w:color="auto"/>
            <w:left w:val="none" w:sz="0" w:space="0" w:color="auto"/>
            <w:bottom w:val="none" w:sz="0" w:space="0" w:color="auto"/>
            <w:right w:val="none" w:sz="0" w:space="0" w:color="auto"/>
          </w:divBdr>
        </w:div>
        <w:div w:id="984165124">
          <w:marLeft w:val="640"/>
          <w:marRight w:val="0"/>
          <w:marTop w:val="0"/>
          <w:marBottom w:val="0"/>
          <w:divBdr>
            <w:top w:val="none" w:sz="0" w:space="0" w:color="auto"/>
            <w:left w:val="none" w:sz="0" w:space="0" w:color="auto"/>
            <w:bottom w:val="none" w:sz="0" w:space="0" w:color="auto"/>
            <w:right w:val="none" w:sz="0" w:space="0" w:color="auto"/>
          </w:divBdr>
        </w:div>
        <w:div w:id="1361197865">
          <w:marLeft w:val="640"/>
          <w:marRight w:val="0"/>
          <w:marTop w:val="0"/>
          <w:marBottom w:val="0"/>
          <w:divBdr>
            <w:top w:val="none" w:sz="0" w:space="0" w:color="auto"/>
            <w:left w:val="none" w:sz="0" w:space="0" w:color="auto"/>
            <w:bottom w:val="none" w:sz="0" w:space="0" w:color="auto"/>
            <w:right w:val="none" w:sz="0" w:space="0" w:color="auto"/>
          </w:divBdr>
        </w:div>
        <w:div w:id="844323903">
          <w:marLeft w:val="640"/>
          <w:marRight w:val="0"/>
          <w:marTop w:val="0"/>
          <w:marBottom w:val="0"/>
          <w:divBdr>
            <w:top w:val="none" w:sz="0" w:space="0" w:color="auto"/>
            <w:left w:val="none" w:sz="0" w:space="0" w:color="auto"/>
            <w:bottom w:val="none" w:sz="0" w:space="0" w:color="auto"/>
            <w:right w:val="none" w:sz="0" w:space="0" w:color="auto"/>
          </w:divBdr>
        </w:div>
        <w:div w:id="263924423">
          <w:marLeft w:val="640"/>
          <w:marRight w:val="0"/>
          <w:marTop w:val="0"/>
          <w:marBottom w:val="0"/>
          <w:divBdr>
            <w:top w:val="none" w:sz="0" w:space="0" w:color="auto"/>
            <w:left w:val="none" w:sz="0" w:space="0" w:color="auto"/>
            <w:bottom w:val="none" w:sz="0" w:space="0" w:color="auto"/>
            <w:right w:val="none" w:sz="0" w:space="0" w:color="auto"/>
          </w:divBdr>
        </w:div>
        <w:div w:id="826433029">
          <w:marLeft w:val="640"/>
          <w:marRight w:val="0"/>
          <w:marTop w:val="0"/>
          <w:marBottom w:val="0"/>
          <w:divBdr>
            <w:top w:val="none" w:sz="0" w:space="0" w:color="auto"/>
            <w:left w:val="none" w:sz="0" w:space="0" w:color="auto"/>
            <w:bottom w:val="none" w:sz="0" w:space="0" w:color="auto"/>
            <w:right w:val="none" w:sz="0" w:space="0" w:color="auto"/>
          </w:divBdr>
        </w:div>
        <w:div w:id="217673268">
          <w:marLeft w:val="640"/>
          <w:marRight w:val="0"/>
          <w:marTop w:val="0"/>
          <w:marBottom w:val="0"/>
          <w:divBdr>
            <w:top w:val="none" w:sz="0" w:space="0" w:color="auto"/>
            <w:left w:val="none" w:sz="0" w:space="0" w:color="auto"/>
            <w:bottom w:val="none" w:sz="0" w:space="0" w:color="auto"/>
            <w:right w:val="none" w:sz="0" w:space="0" w:color="auto"/>
          </w:divBdr>
        </w:div>
        <w:div w:id="1550459741">
          <w:marLeft w:val="640"/>
          <w:marRight w:val="0"/>
          <w:marTop w:val="0"/>
          <w:marBottom w:val="0"/>
          <w:divBdr>
            <w:top w:val="none" w:sz="0" w:space="0" w:color="auto"/>
            <w:left w:val="none" w:sz="0" w:space="0" w:color="auto"/>
            <w:bottom w:val="none" w:sz="0" w:space="0" w:color="auto"/>
            <w:right w:val="none" w:sz="0" w:space="0" w:color="auto"/>
          </w:divBdr>
        </w:div>
        <w:div w:id="1051149215">
          <w:marLeft w:val="640"/>
          <w:marRight w:val="0"/>
          <w:marTop w:val="0"/>
          <w:marBottom w:val="0"/>
          <w:divBdr>
            <w:top w:val="none" w:sz="0" w:space="0" w:color="auto"/>
            <w:left w:val="none" w:sz="0" w:space="0" w:color="auto"/>
            <w:bottom w:val="none" w:sz="0" w:space="0" w:color="auto"/>
            <w:right w:val="none" w:sz="0" w:space="0" w:color="auto"/>
          </w:divBdr>
        </w:div>
        <w:div w:id="1118912643">
          <w:marLeft w:val="640"/>
          <w:marRight w:val="0"/>
          <w:marTop w:val="0"/>
          <w:marBottom w:val="0"/>
          <w:divBdr>
            <w:top w:val="none" w:sz="0" w:space="0" w:color="auto"/>
            <w:left w:val="none" w:sz="0" w:space="0" w:color="auto"/>
            <w:bottom w:val="none" w:sz="0" w:space="0" w:color="auto"/>
            <w:right w:val="none" w:sz="0" w:space="0" w:color="auto"/>
          </w:divBdr>
        </w:div>
        <w:div w:id="1856964582">
          <w:marLeft w:val="640"/>
          <w:marRight w:val="0"/>
          <w:marTop w:val="0"/>
          <w:marBottom w:val="0"/>
          <w:divBdr>
            <w:top w:val="none" w:sz="0" w:space="0" w:color="auto"/>
            <w:left w:val="none" w:sz="0" w:space="0" w:color="auto"/>
            <w:bottom w:val="none" w:sz="0" w:space="0" w:color="auto"/>
            <w:right w:val="none" w:sz="0" w:space="0" w:color="auto"/>
          </w:divBdr>
        </w:div>
        <w:div w:id="2137289804">
          <w:marLeft w:val="640"/>
          <w:marRight w:val="0"/>
          <w:marTop w:val="0"/>
          <w:marBottom w:val="0"/>
          <w:divBdr>
            <w:top w:val="none" w:sz="0" w:space="0" w:color="auto"/>
            <w:left w:val="none" w:sz="0" w:space="0" w:color="auto"/>
            <w:bottom w:val="none" w:sz="0" w:space="0" w:color="auto"/>
            <w:right w:val="none" w:sz="0" w:space="0" w:color="auto"/>
          </w:divBdr>
        </w:div>
        <w:div w:id="955256039">
          <w:marLeft w:val="640"/>
          <w:marRight w:val="0"/>
          <w:marTop w:val="0"/>
          <w:marBottom w:val="0"/>
          <w:divBdr>
            <w:top w:val="none" w:sz="0" w:space="0" w:color="auto"/>
            <w:left w:val="none" w:sz="0" w:space="0" w:color="auto"/>
            <w:bottom w:val="none" w:sz="0" w:space="0" w:color="auto"/>
            <w:right w:val="none" w:sz="0" w:space="0" w:color="auto"/>
          </w:divBdr>
        </w:div>
        <w:div w:id="1985890563">
          <w:marLeft w:val="640"/>
          <w:marRight w:val="0"/>
          <w:marTop w:val="0"/>
          <w:marBottom w:val="0"/>
          <w:divBdr>
            <w:top w:val="none" w:sz="0" w:space="0" w:color="auto"/>
            <w:left w:val="none" w:sz="0" w:space="0" w:color="auto"/>
            <w:bottom w:val="none" w:sz="0" w:space="0" w:color="auto"/>
            <w:right w:val="none" w:sz="0" w:space="0" w:color="auto"/>
          </w:divBdr>
        </w:div>
        <w:div w:id="375276004">
          <w:marLeft w:val="640"/>
          <w:marRight w:val="0"/>
          <w:marTop w:val="0"/>
          <w:marBottom w:val="0"/>
          <w:divBdr>
            <w:top w:val="none" w:sz="0" w:space="0" w:color="auto"/>
            <w:left w:val="none" w:sz="0" w:space="0" w:color="auto"/>
            <w:bottom w:val="none" w:sz="0" w:space="0" w:color="auto"/>
            <w:right w:val="none" w:sz="0" w:space="0" w:color="auto"/>
          </w:divBdr>
        </w:div>
        <w:div w:id="1883975304">
          <w:marLeft w:val="640"/>
          <w:marRight w:val="0"/>
          <w:marTop w:val="0"/>
          <w:marBottom w:val="0"/>
          <w:divBdr>
            <w:top w:val="none" w:sz="0" w:space="0" w:color="auto"/>
            <w:left w:val="none" w:sz="0" w:space="0" w:color="auto"/>
            <w:bottom w:val="none" w:sz="0" w:space="0" w:color="auto"/>
            <w:right w:val="none" w:sz="0" w:space="0" w:color="auto"/>
          </w:divBdr>
        </w:div>
        <w:div w:id="733772154">
          <w:marLeft w:val="640"/>
          <w:marRight w:val="0"/>
          <w:marTop w:val="0"/>
          <w:marBottom w:val="0"/>
          <w:divBdr>
            <w:top w:val="none" w:sz="0" w:space="0" w:color="auto"/>
            <w:left w:val="none" w:sz="0" w:space="0" w:color="auto"/>
            <w:bottom w:val="none" w:sz="0" w:space="0" w:color="auto"/>
            <w:right w:val="none" w:sz="0" w:space="0" w:color="auto"/>
          </w:divBdr>
        </w:div>
        <w:div w:id="1926721756">
          <w:marLeft w:val="640"/>
          <w:marRight w:val="0"/>
          <w:marTop w:val="0"/>
          <w:marBottom w:val="0"/>
          <w:divBdr>
            <w:top w:val="none" w:sz="0" w:space="0" w:color="auto"/>
            <w:left w:val="none" w:sz="0" w:space="0" w:color="auto"/>
            <w:bottom w:val="none" w:sz="0" w:space="0" w:color="auto"/>
            <w:right w:val="none" w:sz="0" w:space="0" w:color="auto"/>
          </w:divBdr>
        </w:div>
        <w:div w:id="1247611356">
          <w:marLeft w:val="640"/>
          <w:marRight w:val="0"/>
          <w:marTop w:val="0"/>
          <w:marBottom w:val="0"/>
          <w:divBdr>
            <w:top w:val="none" w:sz="0" w:space="0" w:color="auto"/>
            <w:left w:val="none" w:sz="0" w:space="0" w:color="auto"/>
            <w:bottom w:val="none" w:sz="0" w:space="0" w:color="auto"/>
            <w:right w:val="none" w:sz="0" w:space="0" w:color="auto"/>
          </w:divBdr>
        </w:div>
        <w:div w:id="1459300007">
          <w:marLeft w:val="640"/>
          <w:marRight w:val="0"/>
          <w:marTop w:val="0"/>
          <w:marBottom w:val="0"/>
          <w:divBdr>
            <w:top w:val="none" w:sz="0" w:space="0" w:color="auto"/>
            <w:left w:val="none" w:sz="0" w:space="0" w:color="auto"/>
            <w:bottom w:val="none" w:sz="0" w:space="0" w:color="auto"/>
            <w:right w:val="none" w:sz="0" w:space="0" w:color="auto"/>
          </w:divBdr>
        </w:div>
        <w:div w:id="2010936745">
          <w:marLeft w:val="640"/>
          <w:marRight w:val="0"/>
          <w:marTop w:val="0"/>
          <w:marBottom w:val="0"/>
          <w:divBdr>
            <w:top w:val="none" w:sz="0" w:space="0" w:color="auto"/>
            <w:left w:val="none" w:sz="0" w:space="0" w:color="auto"/>
            <w:bottom w:val="none" w:sz="0" w:space="0" w:color="auto"/>
            <w:right w:val="none" w:sz="0" w:space="0" w:color="auto"/>
          </w:divBdr>
        </w:div>
        <w:div w:id="1855537984">
          <w:marLeft w:val="640"/>
          <w:marRight w:val="0"/>
          <w:marTop w:val="0"/>
          <w:marBottom w:val="0"/>
          <w:divBdr>
            <w:top w:val="none" w:sz="0" w:space="0" w:color="auto"/>
            <w:left w:val="none" w:sz="0" w:space="0" w:color="auto"/>
            <w:bottom w:val="none" w:sz="0" w:space="0" w:color="auto"/>
            <w:right w:val="none" w:sz="0" w:space="0" w:color="auto"/>
          </w:divBdr>
        </w:div>
        <w:div w:id="38284404">
          <w:marLeft w:val="640"/>
          <w:marRight w:val="0"/>
          <w:marTop w:val="0"/>
          <w:marBottom w:val="0"/>
          <w:divBdr>
            <w:top w:val="none" w:sz="0" w:space="0" w:color="auto"/>
            <w:left w:val="none" w:sz="0" w:space="0" w:color="auto"/>
            <w:bottom w:val="none" w:sz="0" w:space="0" w:color="auto"/>
            <w:right w:val="none" w:sz="0" w:space="0" w:color="auto"/>
          </w:divBdr>
        </w:div>
        <w:div w:id="1634556914">
          <w:marLeft w:val="640"/>
          <w:marRight w:val="0"/>
          <w:marTop w:val="0"/>
          <w:marBottom w:val="0"/>
          <w:divBdr>
            <w:top w:val="none" w:sz="0" w:space="0" w:color="auto"/>
            <w:left w:val="none" w:sz="0" w:space="0" w:color="auto"/>
            <w:bottom w:val="none" w:sz="0" w:space="0" w:color="auto"/>
            <w:right w:val="none" w:sz="0" w:space="0" w:color="auto"/>
          </w:divBdr>
        </w:div>
        <w:div w:id="1893274240">
          <w:marLeft w:val="640"/>
          <w:marRight w:val="0"/>
          <w:marTop w:val="0"/>
          <w:marBottom w:val="0"/>
          <w:divBdr>
            <w:top w:val="none" w:sz="0" w:space="0" w:color="auto"/>
            <w:left w:val="none" w:sz="0" w:space="0" w:color="auto"/>
            <w:bottom w:val="none" w:sz="0" w:space="0" w:color="auto"/>
            <w:right w:val="none" w:sz="0" w:space="0" w:color="auto"/>
          </w:divBdr>
        </w:div>
        <w:div w:id="890851140">
          <w:marLeft w:val="640"/>
          <w:marRight w:val="0"/>
          <w:marTop w:val="0"/>
          <w:marBottom w:val="0"/>
          <w:divBdr>
            <w:top w:val="none" w:sz="0" w:space="0" w:color="auto"/>
            <w:left w:val="none" w:sz="0" w:space="0" w:color="auto"/>
            <w:bottom w:val="none" w:sz="0" w:space="0" w:color="auto"/>
            <w:right w:val="none" w:sz="0" w:space="0" w:color="auto"/>
          </w:divBdr>
        </w:div>
        <w:div w:id="60686699">
          <w:marLeft w:val="640"/>
          <w:marRight w:val="0"/>
          <w:marTop w:val="0"/>
          <w:marBottom w:val="0"/>
          <w:divBdr>
            <w:top w:val="none" w:sz="0" w:space="0" w:color="auto"/>
            <w:left w:val="none" w:sz="0" w:space="0" w:color="auto"/>
            <w:bottom w:val="none" w:sz="0" w:space="0" w:color="auto"/>
            <w:right w:val="none" w:sz="0" w:space="0" w:color="auto"/>
          </w:divBdr>
        </w:div>
        <w:div w:id="2143845154">
          <w:marLeft w:val="640"/>
          <w:marRight w:val="0"/>
          <w:marTop w:val="0"/>
          <w:marBottom w:val="0"/>
          <w:divBdr>
            <w:top w:val="none" w:sz="0" w:space="0" w:color="auto"/>
            <w:left w:val="none" w:sz="0" w:space="0" w:color="auto"/>
            <w:bottom w:val="none" w:sz="0" w:space="0" w:color="auto"/>
            <w:right w:val="none" w:sz="0" w:space="0" w:color="auto"/>
          </w:divBdr>
        </w:div>
        <w:div w:id="1666936290">
          <w:marLeft w:val="640"/>
          <w:marRight w:val="0"/>
          <w:marTop w:val="0"/>
          <w:marBottom w:val="0"/>
          <w:divBdr>
            <w:top w:val="none" w:sz="0" w:space="0" w:color="auto"/>
            <w:left w:val="none" w:sz="0" w:space="0" w:color="auto"/>
            <w:bottom w:val="none" w:sz="0" w:space="0" w:color="auto"/>
            <w:right w:val="none" w:sz="0" w:space="0" w:color="auto"/>
          </w:divBdr>
        </w:div>
        <w:div w:id="250508322">
          <w:marLeft w:val="640"/>
          <w:marRight w:val="0"/>
          <w:marTop w:val="0"/>
          <w:marBottom w:val="0"/>
          <w:divBdr>
            <w:top w:val="none" w:sz="0" w:space="0" w:color="auto"/>
            <w:left w:val="none" w:sz="0" w:space="0" w:color="auto"/>
            <w:bottom w:val="none" w:sz="0" w:space="0" w:color="auto"/>
            <w:right w:val="none" w:sz="0" w:space="0" w:color="auto"/>
          </w:divBdr>
        </w:div>
        <w:div w:id="1837500609">
          <w:marLeft w:val="640"/>
          <w:marRight w:val="0"/>
          <w:marTop w:val="0"/>
          <w:marBottom w:val="0"/>
          <w:divBdr>
            <w:top w:val="none" w:sz="0" w:space="0" w:color="auto"/>
            <w:left w:val="none" w:sz="0" w:space="0" w:color="auto"/>
            <w:bottom w:val="none" w:sz="0" w:space="0" w:color="auto"/>
            <w:right w:val="none" w:sz="0" w:space="0" w:color="auto"/>
          </w:divBdr>
        </w:div>
        <w:div w:id="1894921258">
          <w:marLeft w:val="640"/>
          <w:marRight w:val="0"/>
          <w:marTop w:val="0"/>
          <w:marBottom w:val="0"/>
          <w:divBdr>
            <w:top w:val="none" w:sz="0" w:space="0" w:color="auto"/>
            <w:left w:val="none" w:sz="0" w:space="0" w:color="auto"/>
            <w:bottom w:val="none" w:sz="0" w:space="0" w:color="auto"/>
            <w:right w:val="none" w:sz="0" w:space="0" w:color="auto"/>
          </w:divBdr>
        </w:div>
        <w:div w:id="1172911290">
          <w:marLeft w:val="640"/>
          <w:marRight w:val="0"/>
          <w:marTop w:val="0"/>
          <w:marBottom w:val="0"/>
          <w:divBdr>
            <w:top w:val="none" w:sz="0" w:space="0" w:color="auto"/>
            <w:left w:val="none" w:sz="0" w:space="0" w:color="auto"/>
            <w:bottom w:val="none" w:sz="0" w:space="0" w:color="auto"/>
            <w:right w:val="none" w:sz="0" w:space="0" w:color="auto"/>
          </w:divBdr>
        </w:div>
        <w:div w:id="1737043907">
          <w:marLeft w:val="640"/>
          <w:marRight w:val="0"/>
          <w:marTop w:val="0"/>
          <w:marBottom w:val="0"/>
          <w:divBdr>
            <w:top w:val="none" w:sz="0" w:space="0" w:color="auto"/>
            <w:left w:val="none" w:sz="0" w:space="0" w:color="auto"/>
            <w:bottom w:val="none" w:sz="0" w:space="0" w:color="auto"/>
            <w:right w:val="none" w:sz="0" w:space="0" w:color="auto"/>
          </w:divBdr>
        </w:div>
        <w:div w:id="1478106646">
          <w:marLeft w:val="640"/>
          <w:marRight w:val="0"/>
          <w:marTop w:val="0"/>
          <w:marBottom w:val="0"/>
          <w:divBdr>
            <w:top w:val="none" w:sz="0" w:space="0" w:color="auto"/>
            <w:left w:val="none" w:sz="0" w:space="0" w:color="auto"/>
            <w:bottom w:val="none" w:sz="0" w:space="0" w:color="auto"/>
            <w:right w:val="none" w:sz="0" w:space="0" w:color="auto"/>
          </w:divBdr>
        </w:div>
        <w:div w:id="996493983">
          <w:marLeft w:val="640"/>
          <w:marRight w:val="0"/>
          <w:marTop w:val="0"/>
          <w:marBottom w:val="0"/>
          <w:divBdr>
            <w:top w:val="none" w:sz="0" w:space="0" w:color="auto"/>
            <w:left w:val="none" w:sz="0" w:space="0" w:color="auto"/>
            <w:bottom w:val="none" w:sz="0" w:space="0" w:color="auto"/>
            <w:right w:val="none" w:sz="0" w:space="0" w:color="auto"/>
          </w:divBdr>
        </w:div>
        <w:div w:id="1397893147">
          <w:marLeft w:val="640"/>
          <w:marRight w:val="0"/>
          <w:marTop w:val="0"/>
          <w:marBottom w:val="0"/>
          <w:divBdr>
            <w:top w:val="none" w:sz="0" w:space="0" w:color="auto"/>
            <w:left w:val="none" w:sz="0" w:space="0" w:color="auto"/>
            <w:bottom w:val="none" w:sz="0" w:space="0" w:color="auto"/>
            <w:right w:val="none" w:sz="0" w:space="0" w:color="auto"/>
          </w:divBdr>
        </w:div>
        <w:div w:id="626665951">
          <w:marLeft w:val="640"/>
          <w:marRight w:val="0"/>
          <w:marTop w:val="0"/>
          <w:marBottom w:val="0"/>
          <w:divBdr>
            <w:top w:val="none" w:sz="0" w:space="0" w:color="auto"/>
            <w:left w:val="none" w:sz="0" w:space="0" w:color="auto"/>
            <w:bottom w:val="none" w:sz="0" w:space="0" w:color="auto"/>
            <w:right w:val="none" w:sz="0" w:space="0" w:color="auto"/>
          </w:divBdr>
        </w:div>
        <w:div w:id="1439134950">
          <w:marLeft w:val="640"/>
          <w:marRight w:val="0"/>
          <w:marTop w:val="0"/>
          <w:marBottom w:val="0"/>
          <w:divBdr>
            <w:top w:val="none" w:sz="0" w:space="0" w:color="auto"/>
            <w:left w:val="none" w:sz="0" w:space="0" w:color="auto"/>
            <w:bottom w:val="none" w:sz="0" w:space="0" w:color="auto"/>
            <w:right w:val="none" w:sz="0" w:space="0" w:color="auto"/>
          </w:divBdr>
        </w:div>
        <w:div w:id="1448084886">
          <w:marLeft w:val="640"/>
          <w:marRight w:val="0"/>
          <w:marTop w:val="0"/>
          <w:marBottom w:val="0"/>
          <w:divBdr>
            <w:top w:val="none" w:sz="0" w:space="0" w:color="auto"/>
            <w:left w:val="none" w:sz="0" w:space="0" w:color="auto"/>
            <w:bottom w:val="none" w:sz="0" w:space="0" w:color="auto"/>
            <w:right w:val="none" w:sz="0" w:space="0" w:color="auto"/>
          </w:divBdr>
        </w:div>
        <w:div w:id="1284921413">
          <w:marLeft w:val="640"/>
          <w:marRight w:val="0"/>
          <w:marTop w:val="0"/>
          <w:marBottom w:val="0"/>
          <w:divBdr>
            <w:top w:val="none" w:sz="0" w:space="0" w:color="auto"/>
            <w:left w:val="none" w:sz="0" w:space="0" w:color="auto"/>
            <w:bottom w:val="none" w:sz="0" w:space="0" w:color="auto"/>
            <w:right w:val="none" w:sz="0" w:space="0" w:color="auto"/>
          </w:divBdr>
        </w:div>
        <w:div w:id="1770271502">
          <w:marLeft w:val="640"/>
          <w:marRight w:val="0"/>
          <w:marTop w:val="0"/>
          <w:marBottom w:val="0"/>
          <w:divBdr>
            <w:top w:val="none" w:sz="0" w:space="0" w:color="auto"/>
            <w:left w:val="none" w:sz="0" w:space="0" w:color="auto"/>
            <w:bottom w:val="none" w:sz="0" w:space="0" w:color="auto"/>
            <w:right w:val="none" w:sz="0" w:space="0" w:color="auto"/>
          </w:divBdr>
        </w:div>
        <w:div w:id="1059208276">
          <w:marLeft w:val="640"/>
          <w:marRight w:val="0"/>
          <w:marTop w:val="0"/>
          <w:marBottom w:val="0"/>
          <w:divBdr>
            <w:top w:val="none" w:sz="0" w:space="0" w:color="auto"/>
            <w:left w:val="none" w:sz="0" w:space="0" w:color="auto"/>
            <w:bottom w:val="none" w:sz="0" w:space="0" w:color="auto"/>
            <w:right w:val="none" w:sz="0" w:space="0" w:color="auto"/>
          </w:divBdr>
        </w:div>
        <w:div w:id="1841695619">
          <w:marLeft w:val="640"/>
          <w:marRight w:val="0"/>
          <w:marTop w:val="0"/>
          <w:marBottom w:val="0"/>
          <w:divBdr>
            <w:top w:val="none" w:sz="0" w:space="0" w:color="auto"/>
            <w:left w:val="none" w:sz="0" w:space="0" w:color="auto"/>
            <w:bottom w:val="none" w:sz="0" w:space="0" w:color="auto"/>
            <w:right w:val="none" w:sz="0" w:space="0" w:color="auto"/>
          </w:divBdr>
        </w:div>
        <w:div w:id="986671177">
          <w:marLeft w:val="640"/>
          <w:marRight w:val="0"/>
          <w:marTop w:val="0"/>
          <w:marBottom w:val="0"/>
          <w:divBdr>
            <w:top w:val="none" w:sz="0" w:space="0" w:color="auto"/>
            <w:left w:val="none" w:sz="0" w:space="0" w:color="auto"/>
            <w:bottom w:val="none" w:sz="0" w:space="0" w:color="auto"/>
            <w:right w:val="none" w:sz="0" w:space="0" w:color="auto"/>
          </w:divBdr>
        </w:div>
        <w:div w:id="1768038919">
          <w:marLeft w:val="640"/>
          <w:marRight w:val="0"/>
          <w:marTop w:val="0"/>
          <w:marBottom w:val="0"/>
          <w:divBdr>
            <w:top w:val="none" w:sz="0" w:space="0" w:color="auto"/>
            <w:left w:val="none" w:sz="0" w:space="0" w:color="auto"/>
            <w:bottom w:val="none" w:sz="0" w:space="0" w:color="auto"/>
            <w:right w:val="none" w:sz="0" w:space="0" w:color="auto"/>
          </w:divBdr>
        </w:div>
        <w:div w:id="2102485199">
          <w:marLeft w:val="640"/>
          <w:marRight w:val="0"/>
          <w:marTop w:val="0"/>
          <w:marBottom w:val="0"/>
          <w:divBdr>
            <w:top w:val="none" w:sz="0" w:space="0" w:color="auto"/>
            <w:left w:val="none" w:sz="0" w:space="0" w:color="auto"/>
            <w:bottom w:val="none" w:sz="0" w:space="0" w:color="auto"/>
            <w:right w:val="none" w:sz="0" w:space="0" w:color="auto"/>
          </w:divBdr>
        </w:div>
        <w:div w:id="163980288">
          <w:marLeft w:val="640"/>
          <w:marRight w:val="0"/>
          <w:marTop w:val="0"/>
          <w:marBottom w:val="0"/>
          <w:divBdr>
            <w:top w:val="none" w:sz="0" w:space="0" w:color="auto"/>
            <w:left w:val="none" w:sz="0" w:space="0" w:color="auto"/>
            <w:bottom w:val="none" w:sz="0" w:space="0" w:color="auto"/>
            <w:right w:val="none" w:sz="0" w:space="0" w:color="auto"/>
          </w:divBdr>
        </w:div>
        <w:div w:id="503400547">
          <w:marLeft w:val="640"/>
          <w:marRight w:val="0"/>
          <w:marTop w:val="0"/>
          <w:marBottom w:val="0"/>
          <w:divBdr>
            <w:top w:val="none" w:sz="0" w:space="0" w:color="auto"/>
            <w:left w:val="none" w:sz="0" w:space="0" w:color="auto"/>
            <w:bottom w:val="none" w:sz="0" w:space="0" w:color="auto"/>
            <w:right w:val="none" w:sz="0" w:space="0" w:color="auto"/>
          </w:divBdr>
        </w:div>
        <w:div w:id="498811620">
          <w:marLeft w:val="640"/>
          <w:marRight w:val="0"/>
          <w:marTop w:val="0"/>
          <w:marBottom w:val="0"/>
          <w:divBdr>
            <w:top w:val="none" w:sz="0" w:space="0" w:color="auto"/>
            <w:left w:val="none" w:sz="0" w:space="0" w:color="auto"/>
            <w:bottom w:val="none" w:sz="0" w:space="0" w:color="auto"/>
            <w:right w:val="none" w:sz="0" w:space="0" w:color="auto"/>
          </w:divBdr>
        </w:div>
        <w:div w:id="888884585">
          <w:marLeft w:val="640"/>
          <w:marRight w:val="0"/>
          <w:marTop w:val="0"/>
          <w:marBottom w:val="0"/>
          <w:divBdr>
            <w:top w:val="none" w:sz="0" w:space="0" w:color="auto"/>
            <w:left w:val="none" w:sz="0" w:space="0" w:color="auto"/>
            <w:bottom w:val="none" w:sz="0" w:space="0" w:color="auto"/>
            <w:right w:val="none" w:sz="0" w:space="0" w:color="auto"/>
          </w:divBdr>
        </w:div>
        <w:div w:id="1459496892">
          <w:marLeft w:val="640"/>
          <w:marRight w:val="0"/>
          <w:marTop w:val="0"/>
          <w:marBottom w:val="0"/>
          <w:divBdr>
            <w:top w:val="none" w:sz="0" w:space="0" w:color="auto"/>
            <w:left w:val="none" w:sz="0" w:space="0" w:color="auto"/>
            <w:bottom w:val="none" w:sz="0" w:space="0" w:color="auto"/>
            <w:right w:val="none" w:sz="0" w:space="0" w:color="auto"/>
          </w:divBdr>
        </w:div>
        <w:div w:id="1643660589">
          <w:marLeft w:val="640"/>
          <w:marRight w:val="0"/>
          <w:marTop w:val="0"/>
          <w:marBottom w:val="0"/>
          <w:divBdr>
            <w:top w:val="none" w:sz="0" w:space="0" w:color="auto"/>
            <w:left w:val="none" w:sz="0" w:space="0" w:color="auto"/>
            <w:bottom w:val="none" w:sz="0" w:space="0" w:color="auto"/>
            <w:right w:val="none" w:sz="0" w:space="0" w:color="auto"/>
          </w:divBdr>
        </w:div>
        <w:div w:id="2071684211">
          <w:marLeft w:val="640"/>
          <w:marRight w:val="0"/>
          <w:marTop w:val="0"/>
          <w:marBottom w:val="0"/>
          <w:divBdr>
            <w:top w:val="none" w:sz="0" w:space="0" w:color="auto"/>
            <w:left w:val="none" w:sz="0" w:space="0" w:color="auto"/>
            <w:bottom w:val="none" w:sz="0" w:space="0" w:color="auto"/>
            <w:right w:val="none" w:sz="0" w:space="0" w:color="auto"/>
          </w:divBdr>
        </w:div>
        <w:div w:id="955713929">
          <w:marLeft w:val="640"/>
          <w:marRight w:val="0"/>
          <w:marTop w:val="0"/>
          <w:marBottom w:val="0"/>
          <w:divBdr>
            <w:top w:val="none" w:sz="0" w:space="0" w:color="auto"/>
            <w:left w:val="none" w:sz="0" w:space="0" w:color="auto"/>
            <w:bottom w:val="none" w:sz="0" w:space="0" w:color="auto"/>
            <w:right w:val="none" w:sz="0" w:space="0" w:color="auto"/>
          </w:divBdr>
        </w:div>
        <w:div w:id="1350596507">
          <w:marLeft w:val="640"/>
          <w:marRight w:val="0"/>
          <w:marTop w:val="0"/>
          <w:marBottom w:val="0"/>
          <w:divBdr>
            <w:top w:val="none" w:sz="0" w:space="0" w:color="auto"/>
            <w:left w:val="none" w:sz="0" w:space="0" w:color="auto"/>
            <w:bottom w:val="none" w:sz="0" w:space="0" w:color="auto"/>
            <w:right w:val="none" w:sz="0" w:space="0" w:color="auto"/>
          </w:divBdr>
        </w:div>
        <w:div w:id="404884287">
          <w:marLeft w:val="640"/>
          <w:marRight w:val="0"/>
          <w:marTop w:val="0"/>
          <w:marBottom w:val="0"/>
          <w:divBdr>
            <w:top w:val="none" w:sz="0" w:space="0" w:color="auto"/>
            <w:left w:val="none" w:sz="0" w:space="0" w:color="auto"/>
            <w:bottom w:val="none" w:sz="0" w:space="0" w:color="auto"/>
            <w:right w:val="none" w:sz="0" w:space="0" w:color="auto"/>
          </w:divBdr>
        </w:div>
        <w:div w:id="151216623">
          <w:marLeft w:val="640"/>
          <w:marRight w:val="0"/>
          <w:marTop w:val="0"/>
          <w:marBottom w:val="0"/>
          <w:divBdr>
            <w:top w:val="none" w:sz="0" w:space="0" w:color="auto"/>
            <w:left w:val="none" w:sz="0" w:space="0" w:color="auto"/>
            <w:bottom w:val="none" w:sz="0" w:space="0" w:color="auto"/>
            <w:right w:val="none" w:sz="0" w:space="0" w:color="auto"/>
          </w:divBdr>
        </w:div>
        <w:div w:id="999774218">
          <w:marLeft w:val="640"/>
          <w:marRight w:val="0"/>
          <w:marTop w:val="0"/>
          <w:marBottom w:val="0"/>
          <w:divBdr>
            <w:top w:val="none" w:sz="0" w:space="0" w:color="auto"/>
            <w:left w:val="none" w:sz="0" w:space="0" w:color="auto"/>
            <w:bottom w:val="none" w:sz="0" w:space="0" w:color="auto"/>
            <w:right w:val="none" w:sz="0" w:space="0" w:color="auto"/>
          </w:divBdr>
        </w:div>
        <w:div w:id="129249529">
          <w:marLeft w:val="640"/>
          <w:marRight w:val="0"/>
          <w:marTop w:val="0"/>
          <w:marBottom w:val="0"/>
          <w:divBdr>
            <w:top w:val="none" w:sz="0" w:space="0" w:color="auto"/>
            <w:left w:val="none" w:sz="0" w:space="0" w:color="auto"/>
            <w:bottom w:val="none" w:sz="0" w:space="0" w:color="auto"/>
            <w:right w:val="none" w:sz="0" w:space="0" w:color="auto"/>
          </w:divBdr>
        </w:div>
        <w:div w:id="1356270701">
          <w:marLeft w:val="640"/>
          <w:marRight w:val="0"/>
          <w:marTop w:val="0"/>
          <w:marBottom w:val="0"/>
          <w:divBdr>
            <w:top w:val="none" w:sz="0" w:space="0" w:color="auto"/>
            <w:left w:val="none" w:sz="0" w:space="0" w:color="auto"/>
            <w:bottom w:val="none" w:sz="0" w:space="0" w:color="auto"/>
            <w:right w:val="none" w:sz="0" w:space="0" w:color="auto"/>
          </w:divBdr>
        </w:div>
        <w:div w:id="851141497">
          <w:marLeft w:val="640"/>
          <w:marRight w:val="0"/>
          <w:marTop w:val="0"/>
          <w:marBottom w:val="0"/>
          <w:divBdr>
            <w:top w:val="none" w:sz="0" w:space="0" w:color="auto"/>
            <w:left w:val="none" w:sz="0" w:space="0" w:color="auto"/>
            <w:bottom w:val="none" w:sz="0" w:space="0" w:color="auto"/>
            <w:right w:val="none" w:sz="0" w:space="0" w:color="auto"/>
          </w:divBdr>
        </w:div>
        <w:div w:id="946544240">
          <w:marLeft w:val="640"/>
          <w:marRight w:val="0"/>
          <w:marTop w:val="0"/>
          <w:marBottom w:val="0"/>
          <w:divBdr>
            <w:top w:val="none" w:sz="0" w:space="0" w:color="auto"/>
            <w:left w:val="none" w:sz="0" w:space="0" w:color="auto"/>
            <w:bottom w:val="none" w:sz="0" w:space="0" w:color="auto"/>
            <w:right w:val="none" w:sz="0" w:space="0" w:color="auto"/>
          </w:divBdr>
        </w:div>
        <w:div w:id="1099594932">
          <w:marLeft w:val="640"/>
          <w:marRight w:val="0"/>
          <w:marTop w:val="0"/>
          <w:marBottom w:val="0"/>
          <w:divBdr>
            <w:top w:val="none" w:sz="0" w:space="0" w:color="auto"/>
            <w:left w:val="none" w:sz="0" w:space="0" w:color="auto"/>
            <w:bottom w:val="none" w:sz="0" w:space="0" w:color="auto"/>
            <w:right w:val="none" w:sz="0" w:space="0" w:color="auto"/>
          </w:divBdr>
        </w:div>
        <w:div w:id="923219238">
          <w:marLeft w:val="640"/>
          <w:marRight w:val="0"/>
          <w:marTop w:val="0"/>
          <w:marBottom w:val="0"/>
          <w:divBdr>
            <w:top w:val="none" w:sz="0" w:space="0" w:color="auto"/>
            <w:left w:val="none" w:sz="0" w:space="0" w:color="auto"/>
            <w:bottom w:val="none" w:sz="0" w:space="0" w:color="auto"/>
            <w:right w:val="none" w:sz="0" w:space="0" w:color="auto"/>
          </w:divBdr>
        </w:div>
        <w:div w:id="199124816">
          <w:marLeft w:val="640"/>
          <w:marRight w:val="0"/>
          <w:marTop w:val="0"/>
          <w:marBottom w:val="0"/>
          <w:divBdr>
            <w:top w:val="none" w:sz="0" w:space="0" w:color="auto"/>
            <w:left w:val="none" w:sz="0" w:space="0" w:color="auto"/>
            <w:bottom w:val="none" w:sz="0" w:space="0" w:color="auto"/>
            <w:right w:val="none" w:sz="0" w:space="0" w:color="auto"/>
          </w:divBdr>
        </w:div>
        <w:div w:id="298001102">
          <w:marLeft w:val="640"/>
          <w:marRight w:val="0"/>
          <w:marTop w:val="0"/>
          <w:marBottom w:val="0"/>
          <w:divBdr>
            <w:top w:val="none" w:sz="0" w:space="0" w:color="auto"/>
            <w:left w:val="none" w:sz="0" w:space="0" w:color="auto"/>
            <w:bottom w:val="none" w:sz="0" w:space="0" w:color="auto"/>
            <w:right w:val="none" w:sz="0" w:space="0" w:color="auto"/>
          </w:divBdr>
        </w:div>
        <w:div w:id="1394233353">
          <w:marLeft w:val="640"/>
          <w:marRight w:val="0"/>
          <w:marTop w:val="0"/>
          <w:marBottom w:val="0"/>
          <w:divBdr>
            <w:top w:val="none" w:sz="0" w:space="0" w:color="auto"/>
            <w:left w:val="none" w:sz="0" w:space="0" w:color="auto"/>
            <w:bottom w:val="none" w:sz="0" w:space="0" w:color="auto"/>
            <w:right w:val="none" w:sz="0" w:space="0" w:color="auto"/>
          </w:divBdr>
        </w:div>
        <w:div w:id="2116290994">
          <w:marLeft w:val="640"/>
          <w:marRight w:val="0"/>
          <w:marTop w:val="0"/>
          <w:marBottom w:val="0"/>
          <w:divBdr>
            <w:top w:val="none" w:sz="0" w:space="0" w:color="auto"/>
            <w:left w:val="none" w:sz="0" w:space="0" w:color="auto"/>
            <w:bottom w:val="none" w:sz="0" w:space="0" w:color="auto"/>
            <w:right w:val="none" w:sz="0" w:space="0" w:color="auto"/>
          </w:divBdr>
        </w:div>
        <w:div w:id="195696741">
          <w:marLeft w:val="640"/>
          <w:marRight w:val="0"/>
          <w:marTop w:val="0"/>
          <w:marBottom w:val="0"/>
          <w:divBdr>
            <w:top w:val="none" w:sz="0" w:space="0" w:color="auto"/>
            <w:left w:val="none" w:sz="0" w:space="0" w:color="auto"/>
            <w:bottom w:val="none" w:sz="0" w:space="0" w:color="auto"/>
            <w:right w:val="none" w:sz="0" w:space="0" w:color="auto"/>
          </w:divBdr>
        </w:div>
        <w:div w:id="1460101460">
          <w:marLeft w:val="640"/>
          <w:marRight w:val="0"/>
          <w:marTop w:val="0"/>
          <w:marBottom w:val="0"/>
          <w:divBdr>
            <w:top w:val="none" w:sz="0" w:space="0" w:color="auto"/>
            <w:left w:val="none" w:sz="0" w:space="0" w:color="auto"/>
            <w:bottom w:val="none" w:sz="0" w:space="0" w:color="auto"/>
            <w:right w:val="none" w:sz="0" w:space="0" w:color="auto"/>
          </w:divBdr>
        </w:div>
        <w:div w:id="1842890702">
          <w:marLeft w:val="640"/>
          <w:marRight w:val="0"/>
          <w:marTop w:val="0"/>
          <w:marBottom w:val="0"/>
          <w:divBdr>
            <w:top w:val="none" w:sz="0" w:space="0" w:color="auto"/>
            <w:left w:val="none" w:sz="0" w:space="0" w:color="auto"/>
            <w:bottom w:val="none" w:sz="0" w:space="0" w:color="auto"/>
            <w:right w:val="none" w:sz="0" w:space="0" w:color="auto"/>
          </w:divBdr>
        </w:div>
        <w:div w:id="1493328979">
          <w:marLeft w:val="640"/>
          <w:marRight w:val="0"/>
          <w:marTop w:val="0"/>
          <w:marBottom w:val="0"/>
          <w:divBdr>
            <w:top w:val="none" w:sz="0" w:space="0" w:color="auto"/>
            <w:left w:val="none" w:sz="0" w:space="0" w:color="auto"/>
            <w:bottom w:val="none" w:sz="0" w:space="0" w:color="auto"/>
            <w:right w:val="none" w:sz="0" w:space="0" w:color="auto"/>
          </w:divBdr>
        </w:div>
        <w:div w:id="2068067390">
          <w:marLeft w:val="640"/>
          <w:marRight w:val="0"/>
          <w:marTop w:val="0"/>
          <w:marBottom w:val="0"/>
          <w:divBdr>
            <w:top w:val="none" w:sz="0" w:space="0" w:color="auto"/>
            <w:left w:val="none" w:sz="0" w:space="0" w:color="auto"/>
            <w:bottom w:val="none" w:sz="0" w:space="0" w:color="auto"/>
            <w:right w:val="none" w:sz="0" w:space="0" w:color="auto"/>
          </w:divBdr>
        </w:div>
        <w:div w:id="1058020590">
          <w:marLeft w:val="640"/>
          <w:marRight w:val="0"/>
          <w:marTop w:val="0"/>
          <w:marBottom w:val="0"/>
          <w:divBdr>
            <w:top w:val="none" w:sz="0" w:space="0" w:color="auto"/>
            <w:left w:val="none" w:sz="0" w:space="0" w:color="auto"/>
            <w:bottom w:val="none" w:sz="0" w:space="0" w:color="auto"/>
            <w:right w:val="none" w:sz="0" w:space="0" w:color="auto"/>
          </w:divBdr>
        </w:div>
        <w:div w:id="1710497179">
          <w:marLeft w:val="640"/>
          <w:marRight w:val="0"/>
          <w:marTop w:val="0"/>
          <w:marBottom w:val="0"/>
          <w:divBdr>
            <w:top w:val="none" w:sz="0" w:space="0" w:color="auto"/>
            <w:left w:val="none" w:sz="0" w:space="0" w:color="auto"/>
            <w:bottom w:val="none" w:sz="0" w:space="0" w:color="auto"/>
            <w:right w:val="none" w:sz="0" w:space="0" w:color="auto"/>
          </w:divBdr>
        </w:div>
        <w:div w:id="1365862860">
          <w:marLeft w:val="640"/>
          <w:marRight w:val="0"/>
          <w:marTop w:val="0"/>
          <w:marBottom w:val="0"/>
          <w:divBdr>
            <w:top w:val="none" w:sz="0" w:space="0" w:color="auto"/>
            <w:left w:val="none" w:sz="0" w:space="0" w:color="auto"/>
            <w:bottom w:val="none" w:sz="0" w:space="0" w:color="auto"/>
            <w:right w:val="none" w:sz="0" w:space="0" w:color="auto"/>
          </w:divBdr>
        </w:div>
        <w:div w:id="1439909507">
          <w:marLeft w:val="640"/>
          <w:marRight w:val="0"/>
          <w:marTop w:val="0"/>
          <w:marBottom w:val="0"/>
          <w:divBdr>
            <w:top w:val="none" w:sz="0" w:space="0" w:color="auto"/>
            <w:left w:val="none" w:sz="0" w:space="0" w:color="auto"/>
            <w:bottom w:val="none" w:sz="0" w:space="0" w:color="auto"/>
            <w:right w:val="none" w:sz="0" w:space="0" w:color="auto"/>
          </w:divBdr>
        </w:div>
        <w:div w:id="656343722">
          <w:marLeft w:val="640"/>
          <w:marRight w:val="0"/>
          <w:marTop w:val="0"/>
          <w:marBottom w:val="0"/>
          <w:divBdr>
            <w:top w:val="none" w:sz="0" w:space="0" w:color="auto"/>
            <w:left w:val="none" w:sz="0" w:space="0" w:color="auto"/>
            <w:bottom w:val="none" w:sz="0" w:space="0" w:color="auto"/>
            <w:right w:val="none" w:sz="0" w:space="0" w:color="auto"/>
          </w:divBdr>
        </w:div>
        <w:div w:id="1118835464">
          <w:marLeft w:val="640"/>
          <w:marRight w:val="0"/>
          <w:marTop w:val="0"/>
          <w:marBottom w:val="0"/>
          <w:divBdr>
            <w:top w:val="none" w:sz="0" w:space="0" w:color="auto"/>
            <w:left w:val="none" w:sz="0" w:space="0" w:color="auto"/>
            <w:bottom w:val="none" w:sz="0" w:space="0" w:color="auto"/>
            <w:right w:val="none" w:sz="0" w:space="0" w:color="auto"/>
          </w:divBdr>
        </w:div>
        <w:div w:id="743453749">
          <w:marLeft w:val="640"/>
          <w:marRight w:val="0"/>
          <w:marTop w:val="0"/>
          <w:marBottom w:val="0"/>
          <w:divBdr>
            <w:top w:val="none" w:sz="0" w:space="0" w:color="auto"/>
            <w:left w:val="none" w:sz="0" w:space="0" w:color="auto"/>
            <w:bottom w:val="none" w:sz="0" w:space="0" w:color="auto"/>
            <w:right w:val="none" w:sz="0" w:space="0" w:color="auto"/>
          </w:divBdr>
        </w:div>
        <w:div w:id="1833639968">
          <w:marLeft w:val="640"/>
          <w:marRight w:val="0"/>
          <w:marTop w:val="0"/>
          <w:marBottom w:val="0"/>
          <w:divBdr>
            <w:top w:val="none" w:sz="0" w:space="0" w:color="auto"/>
            <w:left w:val="none" w:sz="0" w:space="0" w:color="auto"/>
            <w:bottom w:val="none" w:sz="0" w:space="0" w:color="auto"/>
            <w:right w:val="none" w:sz="0" w:space="0" w:color="auto"/>
          </w:divBdr>
        </w:div>
        <w:div w:id="191454375">
          <w:marLeft w:val="640"/>
          <w:marRight w:val="0"/>
          <w:marTop w:val="0"/>
          <w:marBottom w:val="0"/>
          <w:divBdr>
            <w:top w:val="none" w:sz="0" w:space="0" w:color="auto"/>
            <w:left w:val="none" w:sz="0" w:space="0" w:color="auto"/>
            <w:bottom w:val="none" w:sz="0" w:space="0" w:color="auto"/>
            <w:right w:val="none" w:sz="0" w:space="0" w:color="auto"/>
          </w:divBdr>
        </w:div>
        <w:div w:id="176120923">
          <w:marLeft w:val="640"/>
          <w:marRight w:val="0"/>
          <w:marTop w:val="0"/>
          <w:marBottom w:val="0"/>
          <w:divBdr>
            <w:top w:val="none" w:sz="0" w:space="0" w:color="auto"/>
            <w:left w:val="none" w:sz="0" w:space="0" w:color="auto"/>
            <w:bottom w:val="none" w:sz="0" w:space="0" w:color="auto"/>
            <w:right w:val="none" w:sz="0" w:space="0" w:color="auto"/>
          </w:divBdr>
        </w:div>
        <w:div w:id="565534932">
          <w:marLeft w:val="640"/>
          <w:marRight w:val="0"/>
          <w:marTop w:val="0"/>
          <w:marBottom w:val="0"/>
          <w:divBdr>
            <w:top w:val="none" w:sz="0" w:space="0" w:color="auto"/>
            <w:left w:val="none" w:sz="0" w:space="0" w:color="auto"/>
            <w:bottom w:val="none" w:sz="0" w:space="0" w:color="auto"/>
            <w:right w:val="none" w:sz="0" w:space="0" w:color="auto"/>
          </w:divBdr>
        </w:div>
        <w:div w:id="989793400">
          <w:marLeft w:val="640"/>
          <w:marRight w:val="0"/>
          <w:marTop w:val="0"/>
          <w:marBottom w:val="0"/>
          <w:divBdr>
            <w:top w:val="none" w:sz="0" w:space="0" w:color="auto"/>
            <w:left w:val="none" w:sz="0" w:space="0" w:color="auto"/>
            <w:bottom w:val="none" w:sz="0" w:space="0" w:color="auto"/>
            <w:right w:val="none" w:sz="0" w:space="0" w:color="auto"/>
          </w:divBdr>
        </w:div>
        <w:div w:id="1839661205">
          <w:marLeft w:val="640"/>
          <w:marRight w:val="0"/>
          <w:marTop w:val="0"/>
          <w:marBottom w:val="0"/>
          <w:divBdr>
            <w:top w:val="none" w:sz="0" w:space="0" w:color="auto"/>
            <w:left w:val="none" w:sz="0" w:space="0" w:color="auto"/>
            <w:bottom w:val="none" w:sz="0" w:space="0" w:color="auto"/>
            <w:right w:val="none" w:sz="0" w:space="0" w:color="auto"/>
          </w:divBdr>
        </w:div>
        <w:div w:id="1731154242">
          <w:marLeft w:val="640"/>
          <w:marRight w:val="0"/>
          <w:marTop w:val="0"/>
          <w:marBottom w:val="0"/>
          <w:divBdr>
            <w:top w:val="none" w:sz="0" w:space="0" w:color="auto"/>
            <w:left w:val="none" w:sz="0" w:space="0" w:color="auto"/>
            <w:bottom w:val="none" w:sz="0" w:space="0" w:color="auto"/>
            <w:right w:val="none" w:sz="0" w:space="0" w:color="auto"/>
          </w:divBdr>
        </w:div>
        <w:div w:id="1709332212">
          <w:marLeft w:val="640"/>
          <w:marRight w:val="0"/>
          <w:marTop w:val="0"/>
          <w:marBottom w:val="0"/>
          <w:divBdr>
            <w:top w:val="none" w:sz="0" w:space="0" w:color="auto"/>
            <w:left w:val="none" w:sz="0" w:space="0" w:color="auto"/>
            <w:bottom w:val="none" w:sz="0" w:space="0" w:color="auto"/>
            <w:right w:val="none" w:sz="0" w:space="0" w:color="auto"/>
          </w:divBdr>
        </w:div>
        <w:div w:id="1910116073">
          <w:marLeft w:val="640"/>
          <w:marRight w:val="0"/>
          <w:marTop w:val="0"/>
          <w:marBottom w:val="0"/>
          <w:divBdr>
            <w:top w:val="none" w:sz="0" w:space="0" w:color="auto"/>
            <w:left w:val="none" w:sz="0" w:space="0" w:color="auto"/>
            <w:bottom w:val="none" w:sz="0" w:space="0" w:color="auto"/>
            <w:right w:val="none" w:sz="0" w:space="0" w:color="auto"/>
          </w:divBdr>
        </w:div>
        <w:div w:id="271134170">
          <w:marLeft w:val="640"/>
          <w:marRight w:val="0"/>
          <w:marTop w:val="0"/>
          <w:marBottom w:val="0"/>
          <w:divBdr>
            <w:top w:val="none" w:sz="0" w:space="0" w:color="auto"/>
            <w:left w:val="none" w:sz="0" w:space="0" w:color="auto"/>
            <w:bottom w:val="none" w:sz="0" w:space="0" w:color="auto"/>
            <w:right w:val="none" w:sz="0" w:space="0" w:color="auto"/>
          </w:divBdr>
        </w:div>
        <w:div w:id="608855108">
          <w:marLeft w:val="640"/>
          <w:marRight w:val="0"/>
          <w:marTop w:val="0"/>
          <w:marBottom w:val="0"/>
          <w:divBdr>
            <w:top w:val="none" w:sz="0" w:space="0" w:color="auto"/>
            <w:left w:val="none" w:sz="0" w:space="0" w:color="auto"/>
            <w:bottom w:val="none" w:sz="0" w:space="0" w:color="auto"/>
            <w:right w:val="none" w:sz="0" w:space="0" w:color="auto"/>
          </w:divBdr>
        </w:div>
        <w:div w:id="1007757161">
          <w:marLeft w:val="640"/>
          <w:marRight w:val="0"/>
          <w:marTop w:val="0"/>
          <w:marBottom w:val="0"/>
          <w:divBdr>
            <w:top w:val="none" w:sz="0" w:space="0" w:color="auto"/>
            <w:left w:val="none" w:sz="0" w:space="0" w:color="auto"/>
            <w:bottom w:val="none" w:sz="0" w:space="0" w:color="auto"/>
            <w:right w:val="none" w:sz="0" w:space="0" w:color="auto"/>
          </w:divBdr>
        </w:div>
        <w:div w:id="2024014812">
          <w:marLeft w:val="640"/>
          <w:marRight w:val="0"/>
          <w:marTop w:val="0"/>
          <w:marBottom w:val="0"/>
          <w:divBdr>
            <w:top w:val="none" w:sz="0" w:space="0" w:color="auto"/>
            <w:left w:val="none" w:sz="0" w:space="0" w:color="auto"/>
            <w:bottom w:val="none" w:sz="0" w:space="0" w:color="auto"/>
            <w:right w:val="none" w:sz="0" w:space="0" w:color="auto"/>
          </w:divBdr>
        </w:div>
        <w:div w:id="635064824">
          <w:marLeft w:val="640"/>
          <w:marRight w:val="0"/>
          <w:marTop w:val="0"/>
          <w:marBottom w:val="0"/>
          <w:divBdr>
            <w:top w:val="none" w:sz="0" w:space="0" w:color="auto"/>
            <w:left w:val="none" w:sz="0" w:space="0" w:color="auto"/>
            <w:bottom w:val="none" w:sz="0" w:space="0" w:color="auto"/>
            <w:right w:val="none" w:sz="0" w:space="0" w:color="auto"/>
          </w:divBdr>
        </w:div>
        <w:div w:id="1057243814">
          <w:marLeft w:val="640"/>
          <w:marRight w:val="0"/>
          <w:marTop w:val="0"/>
          <w:marBottom w:val="0"/>
          <w:divBdr>
            <w:top w:val="none" w:sz="0" w:space="0" w:color="auto"/>
            <w:left w:val="none" w:sz="0" w:space="0" w:color="auto"/>
            <w:bottom w:val="none" w:sz="0" w:space="0" w:color="auto"/>
            <w:right w:val="none" w:sz="0" w:space="0" w:color="auto"/>
          </w:divBdr>
        </w:div>
        <w:div w:id="2140763353">
          <w:marLeft w:val="640"/>
          <w:marRight w:val="0"/>
          <w:marTop w:val="0"/>
          <w:marBottom w:val="0"/>
          <w:divBdr>
            <w:top w:val="none" w:sz="0" w:space="0" w:color="auto"/>
            <w:left w:val="none" w:sz="0" w:space="0" w:color="auto"/>
            <w:bottom w:val="none" w:sz="0" w:space="0" w:color="auto"/>
            <w:right w:val="none" w:sz="0" w:space="0" w:color="auto"/>
          </w:divBdr>
        </w:div>
        <w:div w:id="1305620789">
          <w:marLeft w:val="640"/>
          <w:marRight w:val="0"/>
          <w:marTop w:val="0"/>
          <w:marBottom w:val="0"/>
          <w:divBdr>
            <w:top w:val="none" w:sz="0" w:space="0" w:color="auto"/>
            <w:left w:val="none" w:sz="0" w:space="0" w:color="auto"/>
            <w:bottom w:val="none" w:sz="0" w:space="0" w:color="auto"/>
            <w:right w:val="none" w:sz="0" w:space="0" w:color="auto"/>
          </w:divBdr>
        </w:div>
        <w:div w:id="1512643920">
          <w:marLeft w:val="640"/>
          <w:marRight w:val="0"/>
          <w:marTop w:val="0"/>
          <w:marBottom w:val="0"/>
          <w:divBdr>
            <w:top w:val="none" w:sz="0" w:space="0" w:color="auto"/>
            <w:left w:val="none" w:sz="0" w:space="0" w:color="auto"/>
            <w:bottom w:val="none" w:sz="0" w:space="0" w:color="auto"/>
            <w:right w:val="none" w:sz="0" w:space="0" w:color="auto"/>
          </w:divBdr>
        </w:div>
        <w:div w:id="422839126">
          <w:marLeft w:val="640"/>
          <w:marRight w:val="0"/>
          <w:marTop w:val="0"/>
          <w:marBottom w:val="0"/>
          <w:divBdr>
            <w:top w:val="none" w:sz="0" w:space="0" w:color="auto"/>
            <w:left w:val="none" w:sz="0" w:space="0" w:color="auto"/>
            <w:bottom w:val="none" w:sz="0" w:space="0" w:color="auto"/>
            <w:right w:val="none" w:sz="0" w:space="0" w:color="auto"/>
          </w:divBdr>
        </w:div>
        <w:div w:id="2022469820">
          <w:marLeft w:val="640"/>
          <w:marRight w:val="0"/>
          <w:marTop w:val="0"/>
          <w:marBottom w:val="0"/>
          <w:divBdr>
            <w:top w:val="none" w:sz="0" w:space="0" w:color="auto"/>
            <w:left w:val="none" w:sz="0" w:space="0" w:color="auto"/>
            <w:bottom w:val="none" w:sz="0" w:space="0" w:color="auto"/>
            <w:right w:val="none" w:sz="0" w:space="0" w:color="auto"/>
          </w:divBdr>
        </w:div>
        <w:div w:id="389573219">
          <w:marLeft w:val="640"/>
          <w:marRight w:val="0"/>
          <w:marTop w:val="0"/>
          <w:marBottom w:val="0"/>
          <w:divBdr>
            <w:top w:val="none" w:sz="0" w:space="0" w:color="auto"/>
            <w:left w:val="none" w:sz="0" w:space="0" w:color="auto"/>
            <w:bottom w:val="none" w:sz="0" w:space="0" w:color="auto"/>
            <w:right w:val="none" w:sz="0" w:space="0" w:color="auto"/>
          </w:divBdr>
        </w:div>
        <w:div w:id="102507186">
          <w:marLeft w:val="640"/>
          <w:marRight w:val="0"/>
          <w:marTop w:val="0"/>
          <w:marBottom w:val="0"/>
          <w:divBdr>
            <w:top w:val="none" w:sz="0" w:space="0" w:color="auto"/>
            <w:left w:val="none" w:sz="0" w:space="0" w:color="auto"/>
            <w:bottom w:val="none" w:sz="0" w:space="0" w:color="auto"/>
            <w:right w:val="none" w:sz="0" w:space="0" w:color="auto"/>
          </w:divBdr>
        </w:div>
        <w:div w:id="113140827">
          <w:marLeft w:val="640"/>
          <w:marRight w:val="0"/>
          <w:marTop w:val="0"/>
          <w:marBottom w:val="0"/>
          <w:divBdr>
            <w:top w:val="none" w:sz="0" w:space="0" w:color="auto"/>
            <w:left w:val="none" w:sz="0" w:space="0" w:color="auto"/>
            <w:bottom w:val="none" w:sz="0" w:space="0" w:color="auto"/>
            <w:right w:val="none" w:sz="0" w:space="0" w:color="auto"/>
          </w:divBdr>
        </w:div>
        <w:div w:id="267273968">
          <w:marLeft w:val="640"/>
          <w:marRight w:val="0"/>
          <w:marTop w:val="0"/>
          <w:marBottom w:val="0"/>
          <w:divBdr>
            <w:top w:val="none" w:sz="0" w:space="0" w:color="auto"/>
            <w:left w:val="none" w:sz="0" w:space="0" w:color="auto"/>
            <w:bottom w:val="none" w:sz="0" w:space="0" w:color="auto"/>
            <w:right w:val="none" w:sz="0" w:space="0" w:color="auto"/>
          </w:divBdr>
        </w:div>
        <w:div w:id="1954633876">
          <w:marLeft w:val="640"/>
          <w:marRight w:val="0"/>
          <w:marTop w:val="0"/>
          <w:marBottom w:val="0"/>
          <w:divBdr>
            <w:top w:val="none" w:sz="0" w:space="0" w:color="auto"/>
            <w:left w:val="none" w:sz="0" w:space="0" w:color="auto"/>
            <w:bottom w:val="none" w:sz="0" w:space="0" w:color="auto"/>
            <w:right w:val="none" w:sz="0" w:space="0" w:color="auto"/>
          </w:divBdr>
        </w:div>
        <w:div w:id="951324726">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8C1157F0-2037-4732-BD54-9FD58E600A26}"/>
      </w:docPartPr>
      <w:docPartBody>
        <w:p w:rsidR="00A83128" w:rsidRDefault="00A179A3">
          <w:r w:rsidRPr="00AA67FA">
            <w:rPr>
              <w:rStyle w:val="Zstupntext"/>
            </w:rPr>
            <w:t>Klikněte nebo klepněte sem a zadejte text.</w:t>
          </w:r>
        </w:p>
      </w:docPartBody>
    </w:docPart>
    <w:docPart>
      <w:docPartPr>
        <w:name w:val="40E80FB34A69412A902975FB5D6D2DF6"/>
        <w:category>
          <w:name w:val="Obecné"/>
          <w:gallery w:val="placeholder"/>
        </w:category>
        <w:types>
          <w:type w:val="bbPlcHdr"/>
        </w:types>
        <w:behaviors>
          <w:behavior w:val="content"/>
        </w:behaviors>
        <w:guid w:val="{D0AD5225-3738-439F-8F43-E6DE82ED1E95}"/>
      </w:docPartPr>
      <w:docPartBody>
        <w:p w:rsidR="00621E86" w:rsidRDefault="00ED1393" w:rsidP="00ED1393">
          <w:pPr>
            <w:pStyle w:val="40E80FB34A69412A902975FB5D6D2DF6"/>
          </w:pPr>
          <w:r w:rsidRPr="00AA67FA">
            <w:rPr>
              <w:rStyle w:val="Zstupntext"/>
            </w:rPr>
            <w:t>Klikněte nebo klepněte sem a zadejte text.</w:t>
          </w:r>
        </w:p>
      </w:docPartBody>
    </w:docPart>
    <w:docPart>
      <w:docPartPr>
        <w:name w:val="426D2C4FB0F34E8A8B51FEACB70B6536"/>
        <w:category>
          <w:name w:val="Obecné"/>
          <w:gallery w:val="placeholder"/>
        </w:category>
        <w:types>
          <w:type w:val="bbPlcHdr"/>
        </w:types>
        <w:behaviors>
          <w:behavior w:val="content"/>
        </w:behaviors>
        <w:guid w:val="{717F8691-9FE0-4263-A1CA-A4A01D61CA88}"/>
      </w:docPartPr>
      <w:docPartBody>
        <w:p w:rsidR="00621E86" w:rsidRDefault="00ED1393" w:rsidP="00ED1393">
          <w:pPr>
            <w:pStyle w:val="426D2C4FB0F34E8A8B51FEACB70B6536"/>
          </w:pPr>
          <w:r w:rsidRPr="00AA67FA">
            <w:rPr>
              <w:rStyle w:val="Zstupntext"/>
            </w:rPr>
            <w:t>Klikněte nebo klepněte sem a zadejte text.</w:t>
          </w:r>
        </w:p>
      </w:docPartBody>
    </w:docPart>
    <w:docPart>
      <w:docPartPr>
        <w:name w:val="8B1FBC89BD35431183D547994BF0BFF5"/>
        <w:category>
          <w:name w:val="Obecné"/>
          <w:gallery w:val="placeholder"/>
        </w:category>
        <w:types>
          <w:type w:val="bbPlcHdr"/>
        </w:types>
        <w:behaviors>
          <w:behavior w:val="content"/>
        </w:behaviors>
        <w:guid w:val="{7884B9AB-E29F-48AA-9BBF-5AD435BB575F}"/>
      </w:docPartPr>
      <w:docPartBody>
        <w:p w:rsidR="00621E86" w:rsidRDefault="00ED1393" w:rsidP="00ED1393">
          <w:pPr>
            <w:pStyle w:val="8B1FBC89BD35431183D547994BF0BFF5"/>
          </w:pPr>
          <w:r w:rsidRPr="00AA67FA">
            <w:rPr>
              <w:rStyle w:val="Zstupntext"/>
            </w:rPr>
            <w:t>Klikněte nebo klepněte sem a zadejte text.</w:t>
          </w:r>
        </w:p>
      </w:docPartBody>
    </w:docPart>
    <w:docPart>
      <w:docPartPr>
        <w:name w:val="8891B8D3E1CD4DED9A6987D2770BDDC2"/>
        <w:category>
          <w:name w:val="Obecné"/>
          <w:gallery w:val="placeholder"/>
        </w:category>
        <w:types>
          <w:type w:val="bbPlcHdr"/>
        </w:types>
        <w:behaviors>
          <w:behavior w:val="content"/>
        </w:behaviors>
        <w:guid w:val="{D7E07A23-4AFC-4149-89BB-0914EE25BB2A}"/>
      </w:docPartPr>
      <w:docPartBody>
        <w:p w:rsidR="00621E86" w:rsidRDefault="00ED1393" w:rsidP="00ED1393">
          <w:pPr>
            <w:pStyle w:val="8891B8D3E1CD4DED9A6987D2770BDDC2"/>
          </w:pPr>
          <w:r w:rsidRPr="00AA67FA">
            <w:rPr>
              <w:rStyle w:val="Zstupntext"/>
            </w:rPr>
            <w:t>Klikněte nebo klepněte sem a zadejte text.</w:t>
          </w:r>
        </w:p>
      </w:docPartBody>
    </w:docPart>
    <w:docPart>
      <w:docPartPr>
        <w:name w:val="F7D38288D54E47E3B4E23C5D5670F4E3"/>
        <w:category>
          <w:name w:val="Obecné"/>
          <w:gallery w:val="placeholder"/>
        </w:category>
        <w:types>
          <w:type w:val="bbPlcHdr"/>
        </w:types>
        <w:behaviors>
          <w:behavior w:val="content"/>
        </w:behaviors>
        <w:guid w:val="{79C504D5-2728-47FE-A7EF-54ECBB1B45D1}"/>
      </w:docPartPr>
      <w:docPartBody>
        <w:p w:rsidR="00BE7F0E" w:rsidRDefault="00621E86" w:rsidP="00621E86">
          <w:pPr>
            <w:pStyle w:val="F7D38288D54E47E3B4E23C5D5670F4E3"/>
          </w:pPr>
          <w:r w:rsidRPr="00AA67FA">
            <w:rPr>
              <w:rStyle w:val="Zstupntext"/>
            </w:rPr>
            <w:t>Klikněte nebo klepněte sem a zadejte text.</w:t>
          </w:r>
        </w:p>
      </w:docPartBody>
    </w:docPart>
    <w:docPart>
      <w:docPartPr>
        <w:name w:val="6D7E8E72092C4151A74D5CC692E19A96"/>
        <w:category>
          <w:name w:val="Obecné"/>
          <w:gallery w:val="placeholder"/>
        </w:category>
        <w:types>
          <w:type w:val="bbPlcHdr"/>
        </w:types>
        <w:behaviors>
          <w:behavior w:val="content"/>
        </w:behaviors>
        <w:guid w:val="{3154231A-419A-4D9D-9478-5CBA7180DBA2}"/>
      </w:docPartPr>
      <w:docPartBody>
        <w:p w:rsidR="00BE7F0E" w:rsidRDefault="00621E86" w:rsidP="00621E86">
          <w:pPr>
            <w:pStyle w:val="6D7E8E72092C4151A74D5CC692E19A96"/>
          </w:pPr>
          <w:r w:rsidRPr="00AA67FA">
            <w:rPr>
              <w:rStyle w:val="Zstupntext"/>
            </w:rPr>
            <w:t>Klikněte nebo klepněte sem a zadejte text.</w:t>
          </w:r>
        </w:p>
      </w:docPartBody>
    </w:docPart>
    <w:docPart>
      <w:docPartPr>
        <w:name w:val="7B27D205AD9246879E9B84134C0EE36C"/>
        <w:category>
          <w:name w:val="Obecné"/>
          <w:gallery w:val="placeholder"/>
        </w:category>
        <w:types>
          <w:type w:val="bbPlcHdr"/>
        </w:types>
        <w:behaviors>
          <w:behavior w:val="content"/>
        </w:behaviors>
        <w:guid w:val="{B03ED32D-A888-426F-B02C-E04113BC3D57}"/>
      </w:docPartPr>
      <w:docPartBody>
        <w:p w:rsidR="00BE7F0E" w:rsidRDefault="00621E86" w:rsidP="00621E86">
          <w:pPr>
            <w:pStyle w:val="7B27D205AD9246879E9B84134C0EE36C"/>
          </w:pPr>
          <w:r w:rsidRPr="00AA67FA">
            <w:rPr>
              <w:rStyle w:val="Zstupntext"/>
            </w:rPr>
            <w:t>Klikněte nebo klepněte sem a zadejte text.</w:t>
          </w:r>
        </w:p>
      </w:docPartBody>
    </w:docPart>
    <w:docPart>
      <w:docPartPr>
        <w:name w:val="C701DA930CC04411AE26EEAAD43CA46C"/>
        <w:category>
          <w:name w:val="Obecné"/>
          <w:gallery w:val="placeholder"/>
        </w:category>
        <w:types>
          <w:type w:val="bbPlcHdr"/>
        </w:types>
        <w:behaviors>
          <w:behavior w:val="content"/>
        </w:behaviors>
        <w:guid w:val="{CFD0C071-8E75-441A-9BC6-FBECFF47167B}"/>
      </w:docPartPr>
      <w:docPartBody>
        <w:p w:rsidR="00BE7F0E" w:rsidRDefault="00621E86" w:rsidP="00621E86">
          <w:pPr>
            <w:pStyle w:val="C701DA930CC04411AE26EEAAD43CA46C"/>
          </w:pPr>
          <w:r w:rsidRPr="00AA67FA">
            <w:rPr>
              <w:rStyle w:val="Zstupntext"/>
            </w:rPr>
            <w:t>Klikněte nebo klepněte sem a zadejte text.</w:t>
          </w:r>
        </w:p>
      </w:docPartBody>
    </w:docPart>
    <w:docPart>
      <w:docPartPr>
        <w:name w:val="85ACEDB18B2942AD93FF4CE3466EE1ED"/>
        <w:category>
          <w:name w:val="Obecné"/>
          <w:gallery w:val="placeholder"/>
        </w:category>
        <w:types>
          <w:type w:val="bbPlcHdr"/>
        </w:types>
        <w:behaviors>
          <w:behavior w:val="content"/>
        </w:behaviors>
        <w:guid w:val="{750E76F9-334F-4ABC-8639-D93B2FFD459D}"/>
      </w:docPartPr>
      <w:docPartBody>
        <w:p w:rsidR="00BE7F0E" w:rsidRDefault="00621E86" w:rsidP="00621E86">
          <w:pPr>
            <w:pStyle w:val="85ACEDB18B2942AD93FF4CE3466EE1ED"/>
          </w:pPr>
          <w:r w:rsidRPr="00AA67FA">
            <w:rPr>
              <w:rStyle w:val="Zstupntext"/>
            </w:rPr>
            <w:t>Klikněte nebo klepněte sem a zadejte text.</w:t>
          </w:r>
        </w:p>
      </w:docPartBody>
    </w:docPart>
    <w:docPart>
      <w:docPartPr>
        <w:name w:val="2ED041843E7040679DF7608BD96AE0E1"/>
        <w:category>
          <w:name w:val="Obecné"/>
          <w:gallery w:val="placeholder"/>
        </w:category>
        <w:types>
          <w:type w:val="bbPlcHdr"/>
        </w:types>
        <w:behaviors>
          <w:behavior w:val="content"/>
        </w:behaviors>
        <w:guid w:val="{6E8C020E-59C1-4180-8421-73AB46AFB9ED}"/>
      </w:docPartPr>
      <w:docPartBody>
        <w:p w:rsidR="00BE7F0E" w:rsidRDefault="00621E86" w:rsidP="00621E86">
          <w:pPr>
            <w:pStyle w:val="2ED041843E7040679DF7608BD96AE0E1"/>
          </w:pPr>
          <w:r w:rsidRPr="00AA67FA">
            <w:rPr>
              <w:rStyle w:val="Zstupntext"/>
            </w:rPr>
            <w:t>Klikněte nebo klepněte sem a zadejte text.</w:t>
          </w:r>
        </w:p>
      </w:docPartBody>
    </w:docPart>
    <w:docPart>
      <w:docPartPr>
        <w:name w:val="49E02D6CC4B84E919EACD01F9F56C40D"/>
        <w:category>
          <w:name w:val="Obecné"/>
          <w:gallery w:val="placeholder"/>
        </w:category>
        <w:types>
          <w:type w:val="bbPlcHdr"/>
        </w:types>
        <w:behaviors>
          <w:behavior w:val="content"/>
        </w:behaviors>
        <w:guid w:val="{C2FFD1FC-E7C0-481B-BBED-76EB9C520DC1}"/>
      </w:docPartPr>
      <w:docPartBody>
        <w:p w:rsidR="00BE7F0E" w:rsidRDefault="00621E86" w:rsidP="00621E86">
          <w:pPr>
            <w:pStyle w:val="49E02D6CC4B84E919EACD01F9F56C40D"/>
          </w:pPr>
          <w:r w:rsidRPr="00AA67FA">
            <w:rPr>
              <w:rStyle w:val="Zstupntext"/>
            </w:rPr>
            <w:t>Klikněte nebo klepněte sem a zadejte text.</w:t>
          </w:r>
        </w:p>
      </w:docPartBody>
    </w:docPart>
    <w:docPart>
      <w:docPartPr>
        <w:name w:val="7E5915B5C5BD49DAB7B962D86EAAE837"/>
        <w:category>
          <w:name w:val="Obecné"/>
          <w:gallery w:val="placeholder"/>
        </w:category>
        <w:types>
          <w:type w:val="bbPlcHdr"/>
        </w:types>
        <w:behaviors>
          <w:behavior w:val="content"/>
        </w:behaviors>
        <w:guid w:val="{1CDC2B9D-008F-4106-A188-2C59A5C2ECF9}"/>
      </w:docPartPr>
      <w:docPartBody>
        <w:p w:rsidR="00BE7F0E" w:rsidRDefault="00621E86" w:rsidP="00621E86">
          <w:pPr>
            <w:pStyle w:val="7E5915B5C5BD49DAB7B962D86EAAE837"/>
          </w:pPr>
          <w:r w:rsidRPr="00AA67FA">
            <w:rPr>
              <w:rStyle w:val="Zstupntext"/>
            </w:rPr>
            <w:t>Klikněte nebo klepněte sem a zadejte text.</w:t>
          </w:r>
        </w:p>
      </w:docPartBody>
    </w:docPart>
    <w:docPart>
      <w:docPartPr>
        <w:name w:val="D0B4B459240246F6A1556F2B1B017B97"/>
        <w:category>
          <w:name w:val="Obecné"/>
          <w:gallery w:val="placeholder"/>
        </w:category>
        <w:types>
          <w:type w:val="bbPlcHdr"/>
        </w:types>
        <w:behaviors>
          <w:behavior w:val="content"/>
        </w:behaviors>
        <w:guid w:val="{1F38E60D-7470-41EE-8B2D-DE04678B187B}"/>
      </w:docPartPr>
      <w:docPartBody>
        <w:p w:rsidR="00BE7F0E" w:rsidRDefault="00621E86" w:rsidP="00621E86">
          <w:pPr>
            <w:pStyle w:val="D0B4B459240246F6A1556F2B1B017B97"/>
          </w:pPr>
          <w:r w:rsidRPr="00AA67FA">
            <w:rPr>
              <w:rStyle w:val="Zstupntext"/>
            </w:rPr>
            <w:t>Klikněte nebo klepněte sem a zadejte text.</w:t>
          </w:r>
        </w:p>
      </w:docPartBody>
    </w:docPart>
    <w:docPart>
      <w:docPartPr>
        <w:name w:val="F83B51A6AE5D49EAA4946298DCF0CBE2"/>
        <w:category>
          <w:name w:val="Obecné"/>
          <w:gallery w:val="placeholder"/>
        </w:category>
        <w:types>
          <w:type w:val="bbPlcHdr"/>
        </w:types>
        <w:behaviors>
          <w:behavior w:val="content"/>
        </w:behaviors>
        <w:guid w:val="{DFEFA9E2-6BF1-4447-B3AD-81FCC2891EF8}"/>
      </w:docPartPr>
      <w:docPartBody>
        <w:p w:rsidR="00BE7F0E" w:rsidRDefault="00621E86" w:rsidP="00621E86">
          <w:pPr>
            <w:pStyle w:val="F83B51A6AE5D49EAA4946298DCF0CBE2"/>
          </w:pPr>
          <w:r w:rsidRPr="00AA67FA">
            <w:rPr>
              <w:rStyle w:val="Zstupntext"/>
            </w:rPr>
            <w:t>Klikněte nebo klepněte sem a zadejte text.</w:t>
          </w:r>
        </w:p>
      </w:docPartBody>
    </w:docPart>
    <w:docPart>
      <w:docPartPr>
        <w:name w:val="5870262A554F4E1CB0F6282A72E93672"/>
        <w:category>
          <w:name w:val="Obecné"/>
          <w:gallery w:val="placeholder"/>
        </w:category>
        <w:types>
          <w:type w:val="bbPlcHdr"/>
        </w:types>
        <w:behaviors>
          <w:behavior w:val="content"/>
        </w:behaviors>
        <w:guid w:val="{67571DF5-E38F-4975-ACAF-D59F0004A920}"/>
      </w:docPartPr>
      <w:docPartBody>
        <w:p w:rsidR="00BE7F0E" w:rsidRDefault="00621E86" w:rsidP="00621E86">
          <w:pPr>
            <w:pStyle w:val="5870262A554F4E1CB0F6282A72E93672"/>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A3"/>
    <w:rsid w:val="00036E95"/>
    <w:rsid w:val="000A451C"/>
    <w:rsid w:val="000E6273"/>
    <w:rsid w:val="000F0D83"/>
    <w:rsid w:val="000F679B"/>
    <w:rsid w:val="00101307"/>
    <w:rsid w:val="00136C14"/>
    <w:rsid w:val="001603DE"/>
    <w:rsid w:val="00200610"/>
    <w:rsid w:val="002237F3"/>
    <w:rsid w:val="00246577"/>
    <w:rsid w:val="00291291"/>
    <w:rsid w:val="002E1F88"/>
    <w:rsid w:val="0030226D"/>
    <w:rsid w:val="00323F41"/>
    <w:rsid w:val="00353C4B"/>
    <w:rsid w:val="00375B91"/>
    <w:rsid w:val="00391B84"/>
    <w:rsid w:val="003B337D"/>
    <w:rsid w:val="003F5194"/>
    <w:rsid w:val="00422AFC"/>
    <w:rsid w:val="00431671"/>
    <w:rsid w:val="004A5583"/>
    <w:rsid w:val="005910DC"/>
    <w:rsid w:val="005E468A"/>
    <w:rsid w:val="00621E86"/>
    <w:rsid w:val="00673CF9"/>
    <w:rsid w:val="00787E43"/>
    <w:rsid w:val="00791AFE"/>
    <w:rsid w:val="00800D7D"/>
    <w:rsid w:val="00803E6F"/>
    <w:rsid w:val="00853CD7"/>
    <w:rsid w:val="008F0E53"/>
    <w:rsid w:val="00911039"/>
    <w:rsid w:val="009E7DC5"/>
    <w:rsid w:val="00A06B29"/>
    <w:rsid w:val="00A179A3"/>
    <w:rsid w:val="00A40303"/>
    <w:rsid w:val="00A658F8"/>
    <w:rsid w:val="00A83128"/>
    <w:rsid w:val="00A95E69"/>
    <w:rsid w:val="00BE7F0E"/>
    <w:rsid w:val="00C47988"/>
    <w:rsid w:val="00C77AA4"/>
    <w:rsid w:val="00CA1C1C"/>
    <w:rsid w:val="00D85AC1"/>
    <w:rsid w:val="00D85F59"/>
    <w:rsid w:val="00DD059E"/>
    <w:rsid w:val="00DD1100"/>
    <w:rsid w:val="00E73776"/>
    <w:rsid w:val="00EB0622"/>
    <w:rsid w:val="00EB5EC9"/>
    <w:rsid w:val="00ED1393"/>
    <w:rsid w:val="00F15378"/>
    <w:rsid w:val="00F50691"/>
    <w:rsid w:val="00FF3C1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21E86"/>
    <w:rPr>
      <w:color w:val="808080"/>
    </w:rPr>
  </w:style>
  <w:style w:type="paragraph" w:customStyle="1" w:styleId="40E80FB34A69412A902975FB5D6D2DF6">
    <w:name w:val="40E80FB34A69412A902975FB5D6D2DF6"/>
    <w:rsid w:val="00ED1393"/>
  </w:style>
  <w:style w:type="paragraph" w:customStyle="1" w:styleId="426D2C4FB0F34E8A8B51FEACB70B6536">
    <w:name w:val="426D2C4FB0F34E8A8B51FEACB70B6536"/>
    <w:rsid w:val="00ED1393"/>
  </w:style>
  <w:style w:type="paragraph" w:customStyle="1" w:styleId="8B1FBC89BD35431183D547994BF0BFF5">
    <w:name w:val="8B1FBC89BD35431183D547994BF0BFF5"/>
    <w:rsid w:val="00ED1393"/>
  </w:style>
  <w:style w:type="paragraph" w:customStyle="1" w:styleId="8891B8D3E1CD4DED9A6987D2770BDDC2">
    <w:name w:val="8891B8D3E1CD4DED9A6987D2770BDDC2"/>
    <w:rsid w:val="00ED1393"/>
  </w:style>
  <w:style w:type="paragraph" w:customStyle="1" w:styleId="F7D38288D54E47E3B4E23C5D5670F4E3">
    <w:name w:val="F7D38288D54E47E3B4E23C5D5670F4E3"/>
    <w:rsid w:val="00621E86"/>
  </w:style>
  <w:style w:type="paragraph" w:customStyle="1" w:styleId="6D7E8E72092C4151A74D5CC692E19A96">
    <w:name w:val="6D7E8E72092C4151A74D5CC692E19A96"/>
    <w:rsid w:val="00621E86"/>
  </w:style>
  <w:style w:type="paragraph" w:customStyle="1" w:styleId="7B27D205AD9246879E9B84134C0EE36C">
    <w:name w:val="7B27D205AD9246879E9B84134C0EE36C"/>
    <w:rsid w:val="00621E86"/>
  </w:style>
  <w:style w:type="paragraph" w:customStyle="1" w:styleId="C701DA930CC04411AE26EEAAD43CA46C">
    <w:name w:val="C701DA930CC04411AE26EEAAD43CA46C"/>
    <w:rsid w:val="00621E86"/>
  </w:style>
  <w:style w:type="paragraph" w:customStyle="1" w:styleId="85ACEDB18B2942AD93FF4CE3466EE1ED">
    <w:name w:val="85ACEDB18B2942AD93FF4CE3466EE1ED"/>
    <w:rsid w:val="00621E86"/>
  </w:style>
  <w:style w:type="paragraph" w:customStyle="1" w:styleId="2ED041843E7040679DF7608BD96AE0E1">
    <w:name w:val="2ED041843E7040679DF7608BD96AE0E1"/>
    <w:rsid w:val="00621E86"/>
  </w:style>
  <w:style w:type="paragraph" w:customStyle="1" w:styleId="49E02D6CC4B84E919EACD01F9F56C40D">
    <w:name w:val="49E02D6CC4B84E919EACD01F9F56C40D"/>
    <w:rsid w:val="00621E86"/>
  </w:style>
  <w:style w:type="paragraph" w:customStyle="1" w:styleId="7E5915B5C5BD49DAB7B962D86EAAE837">
    <w:name w:val="7E5915B5C5BD49DAB7B962D86EAAE837"/>
    <w:rsid w:val="00621E86"/>
  </w:style>
  <w:style w:type="paragraph" w:customStyle="1" w:styleId="D0B4B459240246F6A1556F2B1B017B97">
    <w:name w:val="D0B4B459240246F6A1556F2B1B017B97"/>
    <w:rsid w:val="00621E86"/>
  </w:style>
  <w:style w:type="paragraph" w:customStyle="1" w:styleId="F83B51A6AE5D49EAA4946298DCF0CBE2">
    <w:name w:val="F83B51A6AE5D49EAA4946298DCF0CBE2"/>
    <w:rsid w:val="00621E86"/>
  </w:style>
  <w:style w:type="paragraph" w:customStyle="1" w:styleId="5870262A554F4E1CB0F6282A72E93672">
    <w:name w:val="5870262A554F4E1CB0F6282A72E93672"/>
    <w:rsid w:val="00621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13EEC1-16C1-45E4-B129-3C10D2A37EEA}">
  <we:reference id="wa104382081" version="1.28.0.0" store="en-US" storeType="OMEX"/>
  <we:alternateReferences>
    <we:reference id="wa104382081" version="1.28.0.0" store="en-US" storeType="OMEX"/>
  </we:alternateReferences>
  <we:properties>
    <we:property name="MENDELEY_CITATIONS" value="[{&quot;citationID&quot;:&quot;MENDELEY_CITATION_ff2b68b8-5c27-4adb-a016-980008cfd87d&quot;,&quot;properties&quot;:{&quot;noteIndex&quot;:0},&quot;isEdited&quot;:false,&quot;manualOverride&quot;:{&quot;citeprocText&quot;:&quot;[1]&quot;,&quot;isManuallyOverridden&quot;:false,&quot;manualOverrideText&quot;:&quot;&quot;},&quot;citationTag&quot;:&quot;MENDELEY_CITATION_v3_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&quot;,&quot;citationItems&quot;:[{&quot;id&quot;:&quot;9bc72a8a-f52d-3b9d-aaf8-df11628805ee&quot;,&quot;itemData&quot;:{&quot;id&quot;:&quot;9bc72a8a-f52d-3b9d-aaf8-df11628805ee&quot;,&quot;issued&quot;:{&quot;date-parts&quot;:[[&quot;0&quot;]]},&quot;title&quot;:&quot;imperative programming&quot;,&quot;type&quot;:&quot;article-journal&quot;,&quot;container-title-short&quot;:&quot;&quot;},&quot;uris&quot;:[&quot;http://www.mendeley.com/documents/?uuid=9bc72a8a-f52d-3b9d-aaf8-df11628805ee&quot;],&quot;isTemporary&quot;:false,&quot;legacyDesktopId&quot;:&quot;9bc72a8a-f52d-3b9d-aaf8-df11628805ee&quot;}]},{&quot;citationID&quot;:&quot;MENDELEY_CITATION_9f0a94ca-f2d0-4cbe-bb79-234a2433993d&quot;,&quot;properties&quot;:{&quot;noteIndex&quot;:0},&quot;isEdited&quot;:false,&quot;manualOverride&quot;:{&quot;citeprocText&quot;:&quot;[2]&quot;,&quot;isManuallyOverridden&quot;:false,&quot;manualOverrideText&quot;:&quot;&quot;},&quot;citationTag&quot;:&quot;MENDELEY_CITATION_v3_eyJjaXRhdGlvbklEIjoiTUVOREVMRVlfQ0lUQVRJT05fOWYwYTk0Y2EtZjJkMC00Y2JlLWJiNzktMjM0YTI0MzM5OTNk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881e83fe-35f5-439f-b56d-40ad86b21648&quot;,&quot;properties&quot;:{&quot;noteIndex&quot;:0},&quot;isEdited&quot;:false,&quot;manualOverride&quot;:{&quot;citeprocText&quot;:&quot;[2]&quot;,&quot;isManuallyOverridden&quot;:false,&quot;manualOverrideText&quot;:&quot;&quot;},&quot;citationTag&quot;:&quot;MENDELEY_CITATION_v3_eyJjaXRhdGlvbklEIjoiTUVOREVMRVlfQ0lUQVRJT05fODgxZTgzZmUtMzVmNS00MzlmLWI1NmQtNDBhZDg2YjIxNjQ4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quot;citationID&quot;:&quot;MENDELEY_CITATION_65784941-3cdd-4560-b0f3-4971458fe56a&quot;,&quot;properties&quot;:{&quot;noteIndex&quot;:0},&quot;isEdited&quot;:false,&quot;manualOverride&quot;:{&quot;citeprocText&quot;:&quot;[5]&quot;,&quot;isManuallyOverridden&quot;:false,&quot;manualOverrideText&quot;:&quot;&quot;},&quot;citationTag&quot;:&quot;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&quot;,&quot;citationItems&quot;:[{&quot;id&quot;:&quot;b2180e54-8970-37fa-9026-316cb007bc02&quot;,&quot;itemData&quot;:{&quot;URL&quot;:&quot;https://www.stroustrup.com/bs_faq.html#multiparadigm&quot;,&quot;accessed&quot;:{&quot;date-parts&quot;:[[&quot;2021&quot;,&quot;7&quot;,&quot;22&quot;]]},&quot;author&quot;:[{&quot;dropping-particle&quot;:&quot;&quot;,&quot;family&quot;:&quot;Stroustrup&quot;,&quot;given&quot;:&quot;Bjarne&quot;,&quot;non-dropping-particle&quot;:&quot;&quot;,&quot;parse-names&quot;:false,&quot;suffix&quot;:&quot;&quot;}],&quot;id&quot;:&quot;b2180e54-8970-37fa-9026-316cb007bc02&quot;,&quot;issued&quot;:{&quot;date-parts&quot;:[[&quot;0&quot;]]},&quot;title&quot;:&quot;Stroustrup: FAQ-multiparadigm&quot;,&quot;type&quot;:&quot;webpage&quot;,&quot;container-title-short&quot;:&quot;&quot;},&quot;uris&quot;:[&quot;http://www.mendeley.com/documents/?uuid=b2180e54-8970-37fa-9026-316cb007bc02&quot;],&quot;isTemporary&quot;:false,&quot;legacyDesktopId&quot;:&quot;b2180e54-8970-37fa-9026-316cb007bc02&quot;}]},{&quot;citationID&quot;:&quot;MENDELEY_CITATION_01c4aee3-22d6-446b-918e-1e8fc67dcd0f&quot;,&quot;properties&quot;:{&quot;noteIndex&quot;:0},&quot;isEdited&quot;:false,&quot;manualOverride&quot;:{&quot;citeprocText&quot;:&quot;[6]&quot;,&quot;isManuallyOverridden&quot;:false,&quot;manualOverrideText&quot;:&quot;&quot;},&quot;citationTag&quot;:&quot;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&quot;,&quot;citationItems&quot;:[{&quot;id&quot;:&quot;5d36176a-bec4-37ba-ab11-7ae0b9e1f2f5&quot;,&quot;itemData&quot;:{&quot;ISBN&quot;:&quot;0849331358&quot;,&quot;abstract&quot;:&quot;This overview of C++ presents the key design, programming, and language-technical concepts using examples to give the reader a feel for the language. C++ is a general-purpose programming language with a bias towards systems programming that supports efficient low-level computation, data abstraction, object-oriented programming, and generic programming .&quot;,&quot;author&quot;:[{&quot;dropping-particle&quot;:&quot;&quot;,&quot;family&quot;:&quot;Stroustrup&quot;,&quot;given&quot;:&quot;Bjarne&quot;,&quot;non-dropping-particle&quot;:&quot;&quot;,&quot;parse-names&quot;:false,&quot;suffix&quot;:&quot;&quot;}],&quot;id&quot;:&quot;5d36176a-bec4-37ba-ab11-7ae0b9e1f2f5&quot;,&quot;issued&quot;:{&quot;date-parts&quot;:[[&quot;1999&quot;]]},&quot;publisher&quot;:&quot;CRC Press LLC&quot;,&quot;title&quot;:&quot;From The Handbook of Object Technology (Editor: Saba Zamir)&quot;,&quot;type&quot;:&quot;article-journal&quot;,&quot;container-title-short&quot;:&quot;&quot;},&quot;uris&quot;:[&quot;http://www.mendeley.com/documents/?uuid=5d36176a-bec4-37ba-ab11-7ae0b9e1f2f5&quot;],&quot;isTemporary&quot;:false,&quot;legacyDesktopId&quot;:&quot;5d36176a-bec4-37ba-ab11-7ae0b9e1f2f5&quot;}]},{&quot;citationID&quot;:&quot;MENDELEY_CITATION_9d187f48-7e49-457e-aba1-8ca195636904&quot;,&quot;properties&quot;:{&quot;noteIndex&quot;:0},&quot;isEdited&quot;:false,&quot;manualOverride&quot;:{&quot;citeprocText&quot;:&quot;[7]&quot;,&quot;isManuallyOverridden&quot;:false,&quot;manualOverrideText&quot;:&quot;&quot;},&quot;citationTag&quot;:&quot;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&quot;,&quot;citationItems&quot;:[{&quot;id&quot;:&quot;38020bc6-992e-3426-a6e4-3cca61c136e0&quot;,&quot;itemData&quot;:{&quot;URL&quot;:&quot;https://www.stroustrup.com/bs_faq.html#C-is-subset&quot;,&quot;accessed&quot;:{&quot;date-parts&quot;:[[&quot;2021&quot;,&quot;7&quot;,&quot;20&quot;]]},&quot;author&quot;:[{&quot;dropping-particle&quot;:&quot;&quot;,&quot;family&quot;:&quot;Stroustrup&quot;,&quot;given&quot;:&quot;Bjarne&quot;,&quot;non-dropping-particle&quot;:&quot;&quot;,&quot;parse-names&quot;:false,&quot;suffix&quot;:&quot;&quot;}],&quot;id&quot;:&quot;38020bc6-992e-3426-a6e4-3cca61c136e0&quot;,&quot;issued&quot;:{&quot;date-parts&quot;:[[&quot;0&quot;]]},&quot;title&quot;:&quot;Stroustrup: FAQ-C subset of C++&quot;,&quot;type&quot;:&quot;webpage&quot;,&quot;container-title-short&quot;:&quot;&quot;},&quot;uris&quot;:[&quot;http://www.mendeley.com/documents/?uuid=38020bc6-992e-3426-a6e4-3cca61c136e0&quot;],&quot;isTemporary&quot;:false,&quot;legacyDesktopId&quot;:&quot;38020bc6-992e-3426-a6e4-3cca61c136e0&quot;}]},{&quot;citationID&quot;:&quot;MENDELEY_CITATION_9611258f-a9cd-46aa-bbc4-543f2a45b496&quot;,&quot;properties&quot;:{&quot;noteIndex&quot;:0},&quot;isEdited&quot;:false,&quot;manualOverride&quot;:{&quot;citeprocText&quot;:&quot;[8, 9]&quot;,&quot;isManuallyOverridden&quot;:false,&quot;manualOverrideText&quot;:&quot;&quot;},&quot;citationTag&quot;:&quot;MENDELEY_CITATION_v3_eyJjaXRhdGlvbklEIjoiTUVOREVMRVlfQ0lUQVRJT05fOTYxMTI1OGYtYTljZC00NmFhLWJiYzQtNTQzZjJhNDViNDk2IiwicHJvcGVydGllcyI6eyJub3RlSW5kZXgiOjB9LCJpc0VkaXRlZCI6ZmFsc2UsIm1hbnVhbE92ZXJyaWRlIjp7ImNpdGVwcm9jVGV4dCI6Ils4LCA5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&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container-title-short&quot;:&quot;&quot;},&quot;uris&quot;:[&quot;http://www.mendeley.com/documents/?uuid=e480cfea-3688-30bf-9103-845f5adf89f9&quot;],&quot;isTemporary&quot;:false,&quot;legacyDesktopId&quot;:&quot;e480cfea-3688-30bf-9103-845f5adf89f9&quot;},{&quot;id&quot;:&quot;01933a2d-83a2-3776-b26f-fc3222f2b8d1&quot;,&quot;itemData&quot;:{&quot;URL&quot;:&quot;https://www.seeedstudio.com/blog/2020/02/24/what-is-x86-architecture-and-its-difference-between-x64/&quot;,&quot;accessed&quot;:{&quot;date-parts&quot;:[[&quot;2021&quot;,&quot;7&quot;,&quot;21&quot;]]},&quot;id&quot;:&quot;01933a2d-83a2-3776-b26f-fc3222f2b8d1&quot;,&quot;issued&quot;:{&quot;date-parts&quot;:[[&quot;0&quot;]]},&quot;title&quot;:&quot;What is x86 Architecture and its difference between x64? - Latest open tech from seeed studio&quot;,&quot;type&quot;:&quot;webpage&quot;,&quot;container-title-short&quot;:&quot;&quot;},&quot;uris&quot;:[&quot;http://www.mendeley.com/documents/?uuid=01933a2d-83a2-3776-b26f-fc3222f2b8d1&quot;],&quot;isTemporary&quot;:false,&quot;legacyDesktopId&quot;:&quot;01933a2d-83a2-3776-b26f-fc3222f2b8d1&quot;}]},{&quot;citationID&quot;:&quot;MENDELEY_CITATION_ecb96c03-4a9b-4656-a7e8-8d45078e6dd7&quot;,&quot;properties&quot;:{&quot;noteIndex&quot;:0},&quot;isEdited&quot;:false,&quot;manualOverride&quot;:{&quot;citeprocText&quot;:&quot;[10]&quot;,&quot;isManuallyOverridden&quot;:false,&quot;manualOverrideText&quot;:&quot;&quot;},&quot;citationTag&quot;:&quot;MENDELEY_CITATION_v3_eyJjaXRhdGlvbklEIjoiTUVOREVMRVlfQ0lUQVRJT05fZWNiOTZjMDMtNGE5Yi00NjU2LWE3ZTgtOGQ0NTA3OGU2ZGQ3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container-title-short&quot;:&quot;&quot;},&quot;uris&quot;:[&quot;http://www.mendeley.com/documents/?uuid=349622b4-73fa-41e8-8b5c-91e9093779a0&quot;],&quot;isTemporary&quot;:false,&quot;legacyDesktopId&quot;:&quot;349622b4-73fa-41e8-8b5c-91e9093779a0&quot;}]},{&quot;citationID&quot;:&quot;MENDELEY_CITATION_b67f283c-757a-42a3-aebf-68629c937c9f&quot;,&quot;properties&quot;:{&quot;noteIndex&quot;:0},&quot;isEdited&quot;:false,&quot;manualOverride&quot;:{&quot;citeprocText&quot;:&quot;[11]&quot;,&quot;isManuallyOverridden&quot;:false,&quot;manualOverrideText&quot;:&quot;&quot;},&quot;citationTag&quot;:&quot;MENDELEY_CITATION_v3_eyJjaXRhdGlvbklEIjoiTUVOREVMRVlfQ0lUQVRJT05fYjY3ZjI4M2MtNzU3YS00MmEzLWFlYmYtNjg2MjljOTM3Yzlm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547e19e2-b485-4c62-8123-fa26e1da39b3&quot;,&quot;properties&quot;:{&quot;noteIndex&quot;:0},&quot;isEdited&quot;:false,&quot;manualOverride&quot;:{&quot;citeprocText&quot;:&quot;[11]&quot;,&quot;isManuallyOverridden&quot;:false,&quot;manualOverrideText&quot;:&quot;&quot;},&quot;citationTag&quot;:&quot;MENDELEY_CITATION_v3_eyJjaXRhdGlvbklEIjoiTUVOREVMRVlfQ0lUQVRJT05fNTQ3ZTE5ZTItYjQ4NS00YzYyLTgxMjMtZmEyNmUxZGEzOWIz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4aceeb87-0b9f-4460-b4f4-96b63e74adcd&quot;,&quot;properties&quot;:{&quot;noteIndex&quot;:0},&quot;isEdited&quot;:false,&quot;manualOverride&quot;:{&quot;citeprocText&quot;:&quot;[11]&quot;,&quot;isManuallyOverridden&quot;:false,&quot;manualOverrideText&quot;:&quot;&quot;},&quot;citationTag&quot;:&quot;MENDELEY_CITATION_v3_eyJjaXRhdGlvbklEIjoiTUVOREVMRVlfQ0lUQVRJT05fNGFjZWViODctMGI5Zi00NDYwLWI0ZjQtOTZiNjNlNzRhZGNk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79cfbd89-adf4-41e9-bbb3-0442b5d74065&quot;,&quot;properties&quot;:{&quot;noteIndex&quot;:0},&quot;isEdited&quot;:false,&quot;manualOverride&quot;:{&quot;citeprocText&quot;:&quot;[11]&quot;,&quot;isManuallyOverridden&quot;:false,&quot;manualOverrideText&quot;:&quot;&quot;},&quot;citationTag&quot;:&quot;MENDELEY_CITATION_v3_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&quot;,&quot;citationItems&quot;:[{&quot;id&quot;:&quot;4bf7ffda-23c7-3709-8ed0-6c7e575874d7&quot;,&quot;itemData&quot;:{&quot;ISBN&quot;:&quot;80-7226-339-0&quot;,&quot;author&quot;:[{&quot;dropping-particle&quot;:&quot;&quot;,&quot;family&quot;:&quot;Prata&quot;,&quot;given&quot;:&quot;Stephen&quot;,&quot;non-dropping-particle&quot;:&quot;&quot;,&quot;parse-names&quot;:false,&quot;suffix&quot;:&quot;&quot;}],&quot;edition&quot;:&quot;1&quot;,&quot;id&quot;:&quot;4bf7ffda-23c7-3709-8ed0-6c7e575874d7&quot;,&quot;issued&quot;:{&quot;date-parts&quot;:[[&quot;2001&quot;]]},&quot;publisher&quot;:&quot;Computer Press&quot;,&quot;publisher-place&quot;:&quot;Praha&quot;,&quot;title&quot;:&quot;Mistrovství v C++&quot;,&quot;type&quot;:&quot;book&quot;,&quot;container-title-short&quot;:&quot;&quot;},&quot;uris&quot;:[&quot;http://www.mendeley.com/documents/?uuid=b3a9a99a-b728-42c1-b3fd-2ad20ec43764&quot;],&quot;isTemporary&quot;:false,&quot;legacyDesktopId&quot;:&quot;b3a9a99a-b728-42c1-b3fd-2ad20ec43764&quot;}]},{&quot;citationID&quot;:&quot;MENDELEY_CITATION_88d654a1-2db5-41f6-9059-7d7fc78e7258&quot;,&quot;properties&quot;:{&quot;noteIndex&quot;:0},&quot;isEdited&quot;:false,&quot;manualOverride&quot;:{&quot;citeprocText&quot;:&quot;[12, 13]&quot;,&quot;isManuallyOverridden&quot;:false,&quot;manualOverrideText&quot;:&quot;&quot;},&quot;citationTag&quot;:&quot;MENDELEY_CITATION_v3_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&quot;,&quot;citationItems&quot;:[{&quot;id&quot;:&quot;4950f2d2-760a-381b-a65d-3352624f0bed&quot;,&quot;itemData&quot;:{&quot;URL&quot;:&quot;https://www.stroustrup.com/applications.html&quot;,&quot;accessed&quot;:{&quot;date-parts&quot;:[[&quot;2021&quot;,&quot;7&quot;,&quot;20&quot;]]},&quot;author&quot;:[{&quot;dropping-particle&quot;:&quot;&quot;,&quot;family&quot;:&quot;Stroustrup&quot;,&quot;given&quot;:&quot;Bjarne&quot;,&quot;non-dropping-particle&quot;:&quot;&quot;,&quot;parse-names&quot;:false,&quot;suffix&quot;:&quot;&quot;}],&quot;id&quot;:&quot;4950f2d2-760a-381b-a65d-3352624f0bed&quot;,&quot;issued&quot;:{&quot;date-parts&quot;:[[&quot;0&quot;]]},&quot;title&quot;:&quot;C++ Applications&quot;,&quot;type&quot;:&quot;webpage&quot;,&quot;container-title-short&quot;:&quot;&quot;},&quot;uris&quot;:[&quot;http://www.mendeley.com/documents/?uuid=4950f2d2-760a-381b-a65d-3352624f0bed&quot;],&quot;isTemporary&quot;:false,&quot;legacyDesktopId&quot;:&quot;4950f2d2-760a-381b-a65d-3352624f0bed&quot;},{&quot;id&quot;:&quot;526b4e25-a285-399e-b25e-989e913fd8c3&quot;,&quot;itemData&quot;:{&quot;URL&quot;:&quot;https://www.stroustrup.com/bs_faq.html#true&quot;,&quot;accessed&quot;:{&quot;date-parts&quot;:[[&quot;2021&quot;,&quot;7&quot;,&quot;20&quot;]]},&quot;author&quot;:[{&quot;dropping-particle&quot;:&quot;&quot;,&quot;family&quot;:&quot;Stroustrup&quot;,&quot;given&quot;:&quot;Bjarne&quot;,&quot;non-dropping-particle&quot;:&quot;&quot;,&quot;parse-names&quot;:false,&quot;suffix&quot;:&quot;&quot;}],&quot;id&quot;:&quot;526b4e25-a285-399e-b25e-989e913fd8c3&quot;,&quot;issued&quot;:{&quot;date-parts&quot;:[[&quot;0&quot;]]},&quot;title&quot;:&quot;Stroustrup: FAQ&quot;,&quot;type&quot;:&quot;webpage&quot;,&quot;container-title-short&quot;:&quot;&quot;},&quot;uris&quot;:[&quot;http://www.mendeley.com/documents/?uuid=526b4e25-a285-399e-b25e-989e913fd8c3&quot;],&quot;isTemporary&quot;:false,&quot;legacyDesktopId&quot;:&quot;526b4e25-a285-399e-b25e-989e913fd8c3&quot;}]},{&quot;citationID&quot;:&quot;MENDELEY_CITATION_38b50fdf-8e35-456a-bf8f-ee3ef45abdfd&quot;,&quot;properties&quot;:{&quot;noteIndex&quot;:0},&quot;isEdited&quot;:false,&quot;manualOverride&quot;:{&quot;citeprocText&quot;:&quot;[14]&quot;,&quot;isManuallyOverridden&quot;:false,&quot;manualOverrideText&quot;:&quot;&quot;},&quot;citationTag&quot;:&quot;MENDELEY_CITATION_v3_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&quot;,&quot;citationItems&quot;:[{&quot;id&quot;:&quot;d5b470d5-0c9d-3cf7-8073-10c9fc3b097e&quot;,&quot;itemData&quot;:{&quot;URL&quot;:&quot;https://www.stroustrup.com/bs_faq.html#unsafe&quot;,&quot;accessed&quot;:{&quot;date-parts&quot;:[[&quot;2021&quot;,&quot;7&quot;,&quot;20&quot;]]},&quot;author&quot;:[{&quot;dropping-particle&quot;:&quot;&quot;,&quot;family&quot;:&quot;Stroustrup&quot;,&quot;given&quot;:&quot;Bjarne&quot;,&quot;non-dropping-particle&quot;:&quot;&quot;,&quot;parse-names&quot;:false,&quot;suffix&quot;:&quot;&quot;}],&quot;id&quot;:&quot;d5b470d5-0c9d-3cf7-8073-10c9fc3b097e&quot;,&quot;issued&quot;:{&quot;date-parts&quot;:[[&quot;0&quot;]]},&quot;title&quot;:&quot;Stroustrup: FAQ-unsafe&quot;,&quot;type&quot;:&quot;webpage&quot;,&quot;container-title-short&quot;:&quot;&quot;},&quot;uris&quot;:[&quot;http://www.mendeley.com/documents/?uuid=d5b470d5-0c9d-3cf7-8073-10c9fc3b097e&quot;],&quot;isTemporary&quot;:false,&quot;legacyDesktopId&quot;:&quot;d5b470d5-0c9d-3cf7-8073-10c9fc3b097e&quot;}]},{&quot;citationID&quot;:&quot;MENDELEY_CITATION_7835d886-1106-4b9e-9a96-e69dcad37103&quot;,&quot;properties&quot;:{&quot;noteIndex&quot;:0},&quot;isEdited&quot;:false,&quot;manualOverride&quot;:{&quot;citeprocText&quot;:&quot;[15]&quot;,&quot;isManuallyOverridden&quot;:false,&quot;manualOverrideText&quot;:&quot;&quot;},&quot;citationTag&quot;:&quot;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container-title-short&quot;:&quot;&quot;},&quot;uris&quot;:[&quot;http://www.mendeley.com/documents/?uuid=a4845a32-a560-3c9e-a6d7-00dc3b8d256d&quot;],&quot;isTemporary&quot;:false,&quot;legacyDesktopId&quot;:&quot;a4845a32-a560-3c9e-a6d7-00dc3b8d256d&quot;}]},{&quot;citationID&quot;:&quot;MENDELEY_CITATION_b92dc402-721f-4f43-a289-1ac2cb7de01c&quot;,&quot;properties&quot;:{&quot;noteIndex&quot;:0},&quot;isEdited&quot;:false,&quot;manualOverride&quot;:{&quot;citeprocText&quot;:&quot;[16]&quot;,&quot;isManuallyOverridden&quot;:false,&quot;manualOverrideText&quot;:&quot;&quot;},&quot;citationTag&quot;:&quot;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&quot;,&quot;citationItems&quot;:[{&quot;id&quot;:&quot;247ca98f-6b01-3bc8-8232-092a9f458907&quot;,&quot;itemData&quot;:{&quot;URL&quot;:&quot;https://www.stroustrup.com/bs_faq.html#gui&quot;,&quot;accessed&quot;:{&quot;date-parts&quot;:[[&quot;2021&quot;,&quot;7&quot;,&quot;20&quot;]]},&quot;author&quot;:[{&quot;dropping-particle&quot;:&quot;&quot;,&quot;family&quot;:&quot;Stroustrup&quot;,&quot;given&quot;:&quot;Bjarne&quot;,&quot;non-dropping-particle&quot;:&quot;&quot;,&quot;parse-names&quot;:false,&quot;suffix&quot;:&quot;&quot;}],&quot;id&quot;:&quot;247ca98f-6b01-3bc8-8232-092a9f458907&quot;,&quot;issued&quot;:{&quot;date-parts&quot;:[[&quot;0&quot;]]},&quot;title&quot;:&quot;Stroustrup: FAQ-GUI&quot;,&quot;type&quot;:&quot;webpage&quot;,&quot;container-title-short&quot;:&quot;&quot;},&quot;uris&quot;:[&quot;http://www.mendeley.com/documents/?uuid=247ca98f-6b01-3bc8-8232-092a9f458907&quot;],&quot;isTemporary&quot;:false,&quot;legacyDesktopId&quot;:&quot;247ca98f-6b01-3bc8-8232-092a9f458907&quot;}]},{&quot;citationID&quot;:&quot;MENDELEY_CITATION_a8fb2745-cc97-40c6-a8e3-9e7c5d9ec604&quot;,&quot;properties&quot;:{&quot;noteIndex&quot;:0},&quot;isEdited&quot;:false,&quot;manualOverride&quot;:{&quot;citeprocText&quot;:&quot;[8]&quot;,&quot;isManuallyOverridden&quot;:false,&quot;manualOverrideText&quot;:&quot;&quot;},&quot;citationTag&quot;:&quot;MENDELEY_CITATION_v3_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&quot;,&quot;citationItems&quot;:[{&quot;id&quot;:&quot;e480cfea-3688-30bf-9103-845f5adf89f9&quot;,&quot;itemData&quot;:{&quot;URL&quot;:&quot;https://medium.com/@neil.wilston123/why-java-is-platform-independent-1d82c2249a69&quot;,&quot;accessed&quot;:{&quot;date-parts&quot;:[[&quot;2021&quot;,&quot;7&quot;,&quot;21&quot;]]},&quot;id&quot;:&quot;e480cfea-3688-30bf-9103-845f5adf89f9&quot;,&quot;issued&quot;:{&quot;date-parts&quot;:[[&quot;0&quot;]]},&quot;title&quot;:&quot;Why Java is Platform Independent? | by Neil Wilston | Medium&quot;,&quot;type&quot;:&quot;webpage&quot;,&quot;container-title-short&quot;:&quot;&quot;},&quot;uris&quot;:[&quot;http://www.mendeley.com/documents/?uuid=e480cfea-3688-30bf-9103-845f5adf89f9&quot;],&quot;isTemporary&quot;:false,&quot;legacyDesktopId&quot;:&quot;e480cfea-3688-30bf-9103-845f5adf89f9&quot;}]},{&quot;citationID&quot;:&quot;MENDELEY_CITATION_c6e1a657-2c92-4782-8233-b9b92459fad2&quot;,&quot;properties&quot;:{&quot;noteIndex&quot;:0},&quot;isEdited&quot;:false,&quot;manualOverride&quot;:{&quot;citeprocText&quot;:&quot;[17]&quot;,&quot;isManuallyOverridden&quot;:false,&quot;manualOverrideText&quot;:&quot;&quot;},&quot;citationTag&quot;:&quot;MENDELEY_CITATION_v3_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&quot;,&quot;citationItems&quot;:[{&quot;id&quot;:&quot;10fb55ee-fe40-3194-a07d-c1430c94d1f3&quot;,&quot;itemData&quot;:{&quot;URL&quot;:&quot;https://www.theserverside.com/opinion/Is-Java-slow-Compared-to-C-its-faster-than-you-think&quot;,&quot;accessed&quot;:{&quot;date-parts&quot;:[[&quot;2021&quot;,&quot;7&quot;,&quot;22&quot;]]},&quot;id&quot;:&quot;10fb55ee-fe40-3194-a07d-c1430c94d1f3&quot;,&quot;issued&quot;:{&quot;date-parts&quot;:[[&quot;0&quot;]]},&quot;title&quot;:&quot;Is Java slow? Compared to C++, it's faster than you think&quot;,&quot;type&quot;:&quot;webpage&quot;,&quot;container-title-short&quot;:&quot;&quot;},&quot;uris&quot;:[&quot;http://www.mendeley.com/documents/?uuid=10fb55ee-fe40-3194-a07d-c1430c94d1f3&quot;],&quot;isTemporary&quot;:false,&quot;legacyDesktopId&quot;:&quot;10fb55ee-fe40-3194-a07d-c1430c94d1f3&quot;}]},{&quot;citationID&quot;:&quot;MENDELEY_CITATION_a387e31b-b2ba-4725-a425-3aabc2928530&quot;,&quot;properties&quot;:{&quot;noteIndex&quot;:0},&quot;isEdited&quot;:false,&quot;manualOverride&quot;:{&quot;citeprocText&quot;:&quot;[18]&quot;,&quot;isManuallyOverridden&quot;:false,&quot;manualOverrideText&quot;:&quot;&quot;},&quot;citationTag&quot;:&quot;MENDELEY_CITATION_v3_eyJjaXRhdGlvbklEIjoiTUVOREVMRVlfQ0lUQVRJT05fYTM4N2UzMWItYjJiYS00NzI1LWE0MjUtM2FhYmMyOTI4NTMw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900372b8-998f-4d60-91b3-56ce0bde0053&quot;,&quot;properties&quot;:{&quot;noteIndex&quot;:0},&quot;isEdited&quot;:false,&quot;manualOverride&quot;:{&quot;citeprocText&quot;:&quot;[18]&quot;,&quot;isManuallyOverridden&quot;:false,&quot;manualOverrideText&quot;:&quot;&quot;},&quot;citationTag&quot;:&quot;MENDELEY_CITATION_v3_eyJjaXRhdGlvbklEIjoiTUVOREVMRVlfQ0lUQVRJT05fOTAwMzcyYjgtOTk4Zi00ZDYwLTkxYjMtNTZjZTBiZGUwMDUz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7185ed7e-5904-4cf8-ac59-7f52d7d5cdf5&quot;,&quot;properties&quot;:{&quot;noteIndex&quot;:0},&quot;isEdited&quot;:false,&quot;manualOverride&quot;:{&quot;citeprocText&quot;:&quot;[19]&quot;,&quot;isManuallyOverridden&quot;:false,&quot;manualOverrideText&quot;:&quot;&quot;},&quot;citationTag&quot;:&quot;MENDELEY_CITATION_v3_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&quot;,&quot;citationItems&quot;:[{&quot;id&quot;:&quot;dfa0075c-b413-3437-b2be-070cb6555033&quot;,&quot;itemData&quot;:{&quot;DOI&quot;:&quot;10.1007/978-3-642-36580-5&quot;,&quot;ISBN&quot;:&quot;3642365795&quot;,&quot;abstract&quot;:&quot;C# is the language of choice for learning how to program. It is a very well structured object-oriented language and avoids some of the problems of Java. An excellent free programming environment is available for C#, as well as a game programming framework. And (if necessary) moving from C# to C++ is easy. Developing computer games is a perfect way to learn how to program in modern programming languages. This book teaches how to program in C# through the creation of computer games – and without requiring any previous programming experience. Contrary to most programming books, Egges, Fokker and Overmars do not organize the presentation according to programming language constructs, but instead use the structure and elements of computer games as a framework. For instance, there are chapters on dealing with player input, game objects, game worlds, game states, levels, animation, physics, and intelligence. The reader will be guided through the development of four games showing the various aspects of game development. Starting with a simple shooting game, the authors move on to puzzle games consisting of multiple levels, and conclude the book by developing a full-fledged platform game with animation, game physics, and intelligent enemies. They show a number of commonly used techniques in games, such as drawing layers of sprites, rotating, scaling and animating sprites, showing a heads-up display, dealing with physics, handling interaction between game objects, and creating pleasing visual effects such as snow or glitter. At the same time, they provide a thorough introduction to C# and object-oriented programming, introducing step by step important aspects of programming in general, including many programming constructs and idioms, syntax diagrams, collections, and exception handling. The book is also designed to be used as a basis for a game-oriented programming course. For each part, there are concluding exercises and challenges, which are generally more complex programming endeavors. Lots of supplementary materials for organizing such a course are available on the accompanying web site http://www.csharpprogramminggames.com, including installation instructions, solutions to the exercises, software installation instructions, game sprites and sounds.&quot;,&quot;author&quot;:[{&quot;dropping-particle&quot;:&quot;&quot;,&quot;family&quot;:&quot;Egges&quot;,&quot;given&quot;:&quot;Arjan&quot;,&quot;non-dropping-particle&quot;:&quot;&quot;,&quot;parse-names&quot;:false,&quot;suffix&quot;:&quot;&quot;},{&quot;dropping-particle&quot;:&quot;&quot;,&quot;family&quot;:&quot;Fokker&quot;,&quot;given&quot;:&quot;Jeroen D.&quot;,&quot;non-dropping-particle&quot;:&quot;&quot;,&quot;parse-names&quot;:false,&quot;suffix&quot;:&quot;&quot;},{&quot;dropping-particle&quot;:&quot;&quot;,&quot;family&quot;:&quot;Overmars&quot;,&quot;given&quot;:&quot;Mark H.&quot;,&quot;non-dropping-particle&quot;:&quot;&quot;,&quot;parse-names&quot;:false,&quot;suffix&quot;:&quot;&quot;}],&quot;container-title&quot;:&quot;Learning C# by Programming Games&quot;,&quot;id&quot;:&quot;dfa0075c-b413-3437-b2be-070cb6555033&quot;,&quot;issued&quot;:{&quot;date-parts&quot;:[[&quot;2013&quot;]]},&quot;title&quot;:&quot;Learning C# by Programming Games&quot;,&quot;type&quot;:&quot;book&quot;,&quot;container-title-short&quot;:&quot;&quot;},&quot;uris&quot;:[&quot;http://www.mendeley.com/documents/?uuid=dfa0075c-b413-3437-b2be-070cb6555033&quot;],&quot;isTemporary&quot;:false,&quot;legacyDesktopId&quot;:&quot;dfa0075c-b413-3437-b2be-070cb6555033&quot;}]},{&quot;citationID&quot;:&quot;MENDELEY_CITATION_dd266f3c-5b4e-4cf7-af0c-d538abafe6d3&quot;,&quot;properties&quot;:{&quot;noteIndex&quot;:0},&quot;isEdited&quot;:false,&quot;manualOverride&quot;:{&quot;citeprocText&quot;:&quot;[20]&quot;,&quot;isManuallyOverridden&quot;:false,&quot;manualOverrideText&quot;:&quot;&quot;},&quot;citationTag&quot;:&quot;MENDELEY_CITATION_v3_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&quot;,&quot;citationItems&quot;:[{&quot;id&quot;:&quot;fc26adbb-6535-3b14-81f6-af7905eab7ae&quot;,&quot;itemData&quot;:{&quot;URL&quot;:&quot;https://www.oracle.com/java/technologies/javame-embedded/javame-embedded-getstarted.html&quot;,&quot;accessed&quot;:{&quot;date-parts&quot;:[[&quot;2021&quot;,&quot;7&quot;,&quot;22&quot;]]},&quot;author&quot;:[{&quot;dropping-particle&quot;:&quot;&quot;,&quot;family&quot;:&quot;Oracle&quot;,&quot;given&quot;:&quot;&quot;,&quot;non-dropping-particle&quot;:&quot;&quot;,&quot;parse-names&quot;:false,&quot;suffix&quot;:&quot;&quot;}],&quot;id&quot;:&quot;fc26adbb-6535-3b14-81f6-af7905eab7ae&quot;,&quot;issued&quot;:{&quot;date-parts&quot;:[[&quot;0&quot;]]},&quot;title&quot;:&quot;Oracle Java ME Embedded Getting Started&quot;,&quot;type&quot;:&quot;webpage&quot;,&quot;container-title-short&quot;:&quot;&quot;},&quot;uris&quot;:[&quot;http://www.mendeley.com/documents/?uuid=fc26adbb-6535-3b14-81f6-af7905eab7ae&quot;],&quot;isTemporary&quot;:false,&quot;legacyDesktopId&quot;:&quot;fc26adbb-6535-3b14-81f6-af7905eab7ae&quot;}]},{&quot;citationID&quot;:&quot;MENDELEY_CITATION_97594dc3-7244-4e99-abda-42976b87dcd4&quot;,&quot;properties&quot;:{&quot;noteIndex&quot;:0},&quot;isEdited&quot;:false,&quot;manualOverride&quot;:{&quot;citeprocText&quot;:&quot;[21]&quot;,&quot;isManuallyOverridden&quot;:false,&quot;manualOverrideText&quot;:&quot;&quot;},&quot;citationTag&quot;:&quot;MENDELEY_CITATION_v3_eyJjaXRhdGlvbklEIjoiTUVOREVMRVlfQ0lUQVRJT05fOTc1OTRkYzMtNzI0NC00ZTk5LWFiZGEtNDI5NzZiODdkY2Q0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container-title-short&quot;:&quot;&quot;},&quot;uris&quot;:[&quot;http://www.mendeley.com/documents/?uuid=2c3f21bd-0913-32d1-b010-7326c82d6090&quot;],&quot;isTemporary&quot;:false,&quot;legacyDesktopId&quot;:&quot;2c3f21bd-0913-32d1-b010-7326c82d6090&quot;}]},{&quot;citationID&quot;:&quot;MENDELEY_CITATION_c4545092-0629-47c7-8de5-5f219bf3a3d5&quot;,&quot;properties&quot;:{&quot;noteIndex&quot;:0},&quot;isEdited&quot;:false,&quot;manualOverride&quot;:{&quot;citeprocText&quot;:&quot;[21]&quot;,&quot;isManuallyOverridden&quot;:false,&quot;manualOverrideText&quot;:&quot;&quot;},&quot;citationTag&quot;:&quot;MENDELEY_CITATION_v3_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&quot;,&quot;citationItems&quot;:[{&quot;id&quot;:&quot;2c3f21bd-0913-32d1-b010-7326c82d6090&quot;,&quot;itemData&quot;:{&quot;URL&quot;:&quot;https://www.freecodecamp.org/news/garbage-collection-in-java-what-is-gc-and-how-it-works-in-the-jvm/&quot;,&quot;accessed&quot;:{&quot;date-parts&quot;:[[&quot;2021&quot;,&quot;7&quot;,&quot;21&quot;]]},&quot;author&quot;:[{&quot;dropping-particle&quot;:&quot;&quot;,&quot;family&quot;:&quot;FreeCodeCamp.org&quot;,&quot;given&quot;:&quot;&quot;,&quot;non-dropping-particle&quot;:&quot;&quot;,&quot;parse-names&quot;:false,&quot;suffix&quot;:&quot;&quot;}],&quot;id&quot;:&quot;2c3f21bd-0913-32d1-b010-7326c82d6090&quot;,&quot;issued&quot;:{&quot;date-parts&quot;:[[&quot;0&quot;]]},&quot;title&quot;:&quot;Garbage Collection in Java – What is GC and How it Works in the JVM&quot;,&quot;type&quot;:&quot;webpage&quot;,&quot;container-title-short&quot;:&quot;&quot;},&quot;uris&quot;:[&quot;http://www.mendeley.com/documents/?uuid=2c3f21bd-0913-32d1-b010-7326c82d6090&quot;],&quot;isTemporary&quot;:false,&quot;legacyDesktopId&quot;:&quot;2c3f21bd-0913-32d1-b010-7326c82d6090&quot;}]},{&quot;citationID&quot;:&quot;MENDELEY_CITATION_152f0154-a875-4157-8345-40e26913c84d&quot;,&quot;properties&quot;:{&quot;noteIndex&quot;:0},&quot;isEdited&quot;:false,&quot;manualOverride&quot;:{&quot;citeprocText&quot;:&quot;[22, 23]&quot;,&quot;isManuallyOverridden&quot;:false,&quot;manualOverrideText&quot;:&quot;&quot;},&quot;citationTag&quot;:&quot;MENDELEY_CITATION_v3_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&quot;,&quot;citationItems&quot;:[{&quot;id&quot;:&quot;5b23a06a-d818-3e1b-895c-d3a17d0a0ae5&quot;,&quot;itemData&quot;:{&quot;URL&quot;:&quot;https://www.ibm.com/docs/en/aix/7.1?topic=monitoring-garbage-collection-impacts-java-performance&quot;,&quot;accessed&quot;:{&quot;date-parts&quot;:[[&quot;2021&quot;,&quot;7&quot;,&quot;21&quot;]]},&quot;author&quot;:[{&quot;dropping-particle&quot;:&quot;&quot;,&quot;family&quot;:&quot;IBM&quot;,&quot;given&quot;:&quot;&quot;,&quot;non-dropping-particle&quot;:&quot;&quot;,&quot;parse-names&quot;:false,&quot;suffix&quot;:&quot;&quot;}],&quot;id&quot;:&quot;5b23a06a-d818-3e1b-895c-d3a17d0a0ae5&quot;,&quot;issued&quot;:{&quot;date-parts&quot;:[[&quot;0&quot;]]},&quot;title&quot;:&quot;Garbage collection impacts to Java performance - IBM Documentation&quot;,&quot;type&quot;:&quot;webpage&quot;,&quot;container-title-short&quot;:&quot;&quot;},&quot;uris&quot;:[&quot;http://www.mendeley.com/documents/?uuid=5b23a06a-d818-3e1b-895c-d3a17d0a0ae5&quot;],&quot;isTemporary&quot;:false,&quot;legacyDesktopId&quot;:&quot;5b23a06a-d818-3e1b-895c-d3a17d0a0ae5&quot;},{&quot;id&quot;:&quot;7c11b1df-bbba-3af7-89b4-814aca5b6528&quot;,&quot;itemData&quot;:{&quot;URL&quot;:&quot;https://www.oracle.com/java/technologies/javase/gc-tuning-6.html&quot;,&quot;accessed&quot;:{&quot;date-parts&quot;:[[&quot;2021&quot;,&quot;7&quot;,&quot;22&quot;]]},&quot;author&quot;:[{&quot;dropping-particle&quot;:&quot;&quot;,&quot;family&quot;:&quot;Oracle&quot;,&quot;given&quot;:&quot;&quot;,&quot;non-dropping-particle&quot;:&quot;&quot;,&quot;parse-names&quot;:false,&quot;suffix&quot;:&quot;&quot;}],&quot;id&quot;:&quot;7c11b1df-bbba-3af7-89b4-814aca5b6528&quot;,&quot;issued&quot;:{&quot;date-parts&quot;:[[&quot;0&quot;]]},&quot;title&quot;:&quot;Java SE 6 HotSpot[tm] Virtual Machine Garbage Collection Tuning&quot;,&quot;type&quot;:&quot;webpage&quot;,&quot;container-title-short&quot;:&quot;&quot;},&quot;uris&quot;:[&quot;http://www.mendeley.com/documents/?uuid=7c11b1df-bbba-3af7-89b4-814aca5b6528&quot;],&quot;isTemporary&quot;:false,&quot;legacyDesktopId&quot;:&quot;7c11b1df-bbba-3af7-89b4-814aca5b6528&quot;}]},{&quot;citationID&quot;:&quot;MENDELEY_CITATION_3c7b40bd-fced-425f-9c3f-310067c4036a&quot;,&quot;properties&quot;:{&quot;noteIndex&quot;:0},&quot;isEdited&quot;:false,&quot;manualOverride&quot;:{&quot;citeprocText&quot;:&quot;[24, 25]&quot;,&quot;isManuallyOverridden&quot;:false,&quot;manualOverrideText&quot;:&quot;&quot;},&quot;citationTag&quot;:&quot;MENDELEY_CITATION_v3_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&quot;,&quot;citationItems&quot;:[{&quot;id&quot;:&quot;75d4062a-b685-3e5e-b7ae-848011580d09&quot;,&quot;itemData&quot;:{&quot;URL&quot;:&quot;https://docs.oracle.com/javase/7/docs/api/java/awt/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75d4062a-b685-3e5e-b7ae-848011580d09&quot;,&quot;issued&quot;:{&quot;date-parts&quot;:[[&quot;0&quot;]]},&quot;title&quot;:&quot;java.awt (Java Platform SE 7 )&quot;,&quot;type&quot;:&quot;webpage&quot;,&quot;container-title-short&quot;:&quot;&quot;},&quot;uris&quot;:[&quot;http://www.mendeley.com/documents/?uuid=75d4062a-b685-3e5e-b7ae-848011580d09&quot;],&quot;isTemporary&quot;:false,&quot;legacyDesktopId&quot;:&quot;75d4062a-b685-3e5e-b7ae-848011580d09&quot;},{&quot;id&quot;:&quot;46887a22-91d0-377b-ac21-2f9ce26ede68&quot;,&quot;itemData&quot;:{&quot;URL&quot;:&quot;https://docs.oracle.com/javase/7/docs/api/javax/swing/package-summary.html&quot;,&quot;accessed&quot;:{&quot;date-parts&quot;:[[&quot;2021&quot;,&quot;7&quot;,&quot;26&quot;]]},&quot;author&quot;:[{&quot;dropping-particle&quot;:&quot;&quot;,&quot;family&quot;:&quot;Docs.oracle.com&quot;,&quot;given&quot;:&quot;&quot;,&quot;non-dropping-particle&quot;:&quot;&quot;,&quot;parse-names&quot;:false,&quot;suffix&quot;:&quot;&quot;}],&quot;id&quot;:&quot;46887a22-91d0-377b-ac21-2f9ce26ede68&quot;,&quot;issued&quot;:{&quot;date-parts&quot;:[[&quot;0&quot;]]},&quot;title&quot;:&quot;javax.swing (Java Platform SE 7 )&quot;,&quot;type&quot;:&quot;webpage&quot;,&quot;container-title-short&quot;:&quot;&quot;},&quot;uris&quot;:[&quot;http://www.mendeley.com/documents/?uuid=46887a22-91d0-377b-ac21-2f9ce26ede68&quot;],&quot;isTemporary&quot;:false,&quot;legacyDesktopId&quot;:&quot;46887a22-91d0-377b-ac21-2f9ce26ede68&quot;}]},{&quot;citationID&quot;:&quot;MENDELEY_CITATION_bea066dc-0212-4e0a-9f44-c8676800d7e9&quot;,&quot;properties&quot;:{&quot;noteIndex&quot;:0},&quot;isEdited&quot;:false,&quot;manualOverride&quot;:{&quot;citeprocText&quot;:&quot;[18, 26]&quot;,&quot;isManuallyOverridden&quot;:false,&quot;manualOverrideText&quot;:&quot;&quot;},&quot;citationTag&quot;:&quot;MENDELEY_CITATION_v3_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&quot;,&quot;citationItems&quot;:[{&quot;id&quot;:&quot;d00cef95-d1d6-349d-ae9f-7d2abd96bf8f&quot;,&quot;itemData&quot;:{&quot;URL&quot;:&quot;https://www.geeksforgeeks.org/difference-between-methods-and-functions-in-javascript/&quot;,&quot;accessed&quot;:{&quot;date-parts&quot;:[[&quot;2021&quot;,&quot;7&quot;,&quot;22&quot;]]},&quot;id&quot;:&quot;d00cef95-d1d6-349d-ae9f-7d2abd96bf8f&quot;,&quot;issued&quot;:{&quot;date-parts&quot;:[[&quot;0&quot;]]},&quot;title&quot;:&quot;Difference between Methods and Functions in JavaScript - GeeksforGeeks&quot;,&quot;type&quot;:&quot;webpage&quot;,&quot;container-title-short&quot;:&quot;&quot;},&quot;uris&quot;:[&quot;http://www.mendeley.com/documents/?uuid=d00cef95-d1d6-349d-ae9f-7d2abd96bf8f&quot;],&quot;isTemporary&quot;:false,&quot;legacyDesktopId&quot;:&quot;d00cef95-d1d6-349d-ae9f-7d2abd96bf8f&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b1ddfc88-a1c4-49cd-9865-93f2902efabd&quot;,&quot;properties&quot;:{&quot;noteIndex&quot;:0},&quot;isEdited&quot;:false,&quot;manualOverride&quot;:{&quot;citeprocText&quot;:&quot;[27]&quot;,&quot;isManuallyOverridden&quot;:false,&quot;manualOverrideText&quot;:&quot;&quot;},&quot;citationTag&quot;:&quot;MENDELEY_CITATION_v3_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&quot;,&quot;citationItems&quot;:[{&quot;id&quot;:&quot;c6a783f4-014c-3a35-aa8a-2ecc03fd9e0c&quot;,&quot;itemData&quot;:{&quot;URL&quot;:&quot;https://www.itnetwork.cz/java/kolekce-a-proudy/java-tutorial-seznamy-kolekce-list&quot;,&quot;accessed&quot;:{&quot;date-parts&quot;:[[&quot;2021&quot;,&quot;7&quot;,&quot;22&quot;]]},&quot;author&quot;:[{&quot;dropping-particle&quot;:&quot;&quot;,&quot;family&quot;:&quot;Itnetwork.cz&quot;,&quot;given&quot;:&quot;&quot;,&quot;non-dropping-particle&quot;:&quot;&quot;,&quot;parse-names&quot;:false,&quot;suffix&quot;:&quot;&quot;}],&quot;id&quot;:&quot;c6a783f4-014c-3a35-aa8a-2ecc03fd9e0c&quot;,&quot;issued&quot;:{&quot;date-parts&quot;:[[&quot;0&quot;]]},&quot;title&quot;:&quot;Lekce 3 - Seznam (List) pomocí pole v Javě&quot;,&quot;type&quot;:&quot;webpage&quot;,&quot;container-title-short&quot;:&quot;&quot;},&quot;uris&quot;:[&quot;http://www.mendeley.com/documents/?uuid=c6a783f4-014c-3a35-aa8a-2ecc03fd9e0c&quot;],&quot;isTemporary&quot;:false,&quot;legacyDesktopId&quot;:&quot;c6a783f4-014c-3a35-aa8a-2ecc03fd9e0c&quot;}]},{&quot;citationID&quot;:&quot;MENDELEY_CITATION_a952f968-f1fd-45dd-a4b4-5a9dd6ddeb5b&quot;,&quot;properties&quot;:{&quot;noteIndex&quot;:0},&quot;isEdited&quot;:false,&quot;manualOverride&quot;:{&quot;citeprocText&quot;:&quot;[18]&quot;,&quot;isManuallyOverridden&quot;:false,&quot;manualOverrideText&quot;:&quot;&quot;},&quot;citationTag&quot;:&quot;MENDELEY_CITATION_v3_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&quot;,&quot;citationItems&quot;:[{&quot;id&quot;:&quot;b782222f-46a8-32de-928d-6a8c6a58fa67&quot;,&quot;itemData&quot;:{&quot;URL&quot;:&quot;https://www.oracle.com/java/technologies/simple-familiar.html&quot;,&quot;accessed&quot;:{&quot;date-parts&quot;:[[&quot;2021&quot;,&quot;7&quot;,&quot;22&quot;]]},&quot;author&quot;:[{&quot;dropping-particle&quot;:&quot;&quot;,&quot;family&quot;:&quot;Oracle&quot;,&quot;given&quot;:&quot;&quot;,&quot;non-dropping-particle&quot;:&quot;&quot;,&quot;parse-names&quot;:false,&quot;suffix&quot;:&quot;&quot;}],&quot;id&quot;:&quot;b782222f-46a8-32de-928d-6a8c6a58fa67&quot;,&quot;issued&quot;:{&quot;date-parts&quot;:[[&quot;0&quot;]]},&quot;title&quot;:&quot;The Java Language Environment&quot;,&quot;type&quot;:&quot;webpage&quot;,&quot;container-title-short&quot;:&quot;&quot;},&quot;uris&quot;:[&quot;http://www.mendeley.com/documents/?uuid=b782222f-46a8-32de-928d-6a8c6a58fa67&quot;],&quot;isTemporary&quot;:false,&quot;legacyDesktopId&quot;:&quot;b782222f-46a8-32de-928d-6a8c6a58fa67&quot;}]},{&quot;citationID&quot;:&quot;MENDELEY_CITATION_79d9f2d4-15a7-44c7-8e28-fa4101bfcb4a&quot;,&quot;properties&quot;:{&quot;noteIndex&quot;:0},&quot;isEdited&quot;:false,&quot;manualOverride&quot;:{&quot;citeprocText&quot;:&quot;[28]&quot;,&quot;isManuallyOverridden&quot;:false,&quot;manualOverrideText&quot;:&quot;&quot;},&quot;citationTag&quot;:&quot;MENDELEY_CITATION_v3_eyJjaXRhdGlvbklEIjoiTUVOREVMRVlfQ0lUQVRJT05fNzlkOWYyZDQtMTVhNy00NGM3LThlMjgtZmE0MTAxYmZjYjRh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container-title-short&quot;:&quot;&quot;},&quot;uris&quot;:[&quot;http://www.mendeley.com/documents/?uuid=3d76c6a7-b286-3952-8c42-1cec13403ba2&quot;],&quot;isTemporary&quot;:false,&quot;legacyDesktopId&quot;:&quot;3d76c6a7-b286-3952-8c42-1cec13403ba2&quot;}]},{&quot;citationID&quot;:&quot;MENDELEY_CITATION_1dc39661-b1e5-43c8-bff7-20ff9ce72cb8&quot;,&quot;properties&quot;:{&quot;noteIndex&quot;:0},&quot;isEdited&quot;:false,&quot;manualOverride&quot;:{&quot;citeprocText&quot;:&quot;[29]&quot;,&quot;isManuallyOverridden&quot;:false,&quot;manualOverrideText&quot;:&quot;&quot;},&quot;citationTag&quot;:&quot;MENDELEY_CITATION_v3_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&quot;,&quot;citationItems&quot;:[{&quot;id&quot;:&quot;810f54cd-034e-3516-bd22-b6fbace18baf&quot;,&quot;itemData&quot;:{&quot;URL&quot;:&quot;https://docs.microsoft.com/en-us/dotnet/framework/migration-guide/versions-and-dependencies?redirectedfrom=MSDN#net-framework-30&quot;,&quot;accessed&quot;:{&quot;date-parts&quot;:[[&quot;2021&quot;,&quot;6&quot;,&quot;5&quot;]]},&quot;author&quot;:[{&quot;dropping-particle&quot;:&quot;&quot;,&quot;family&quot;:&quot;Docs.microsoft.com&quot;,&quot;given&quot;:&quot;&quot;,&quot;non-dropping-particle&quot;:&quot;&quot;,&quot;parse-names&quot;:false,&quot;suffix&quot;:&quot;&quot;}],&quot;id&quot;:&quot;810f54cd-034e-3516-bd22-b6fbace18baf&quot;,&quot;issued&quot;:{&quot;date-parts&quot;:[[&quot;0&quot;]]},&quot;title&quot;:&quot;.NET Framework versions and dependencies&quot;,&quot;type&quot;:&quot;webpage&quot;,&quot;container-title-short&quot;:&quot;&quot;},&quot;uris&quot;:[&quot;http://www.mendeley.com/documents/?uuid=3c08f669-8f35-4eb0-9c68-b118e804af8d&quot;],&quot;isTemporary&quot;:false,&quot;legacyDesktopId&quot;:&quot;3c08f669-8f35-4eb0-9c68-b118e804af8d&quot;}]},{&quot;citationID&quot;:&quot;MENDELEY_CITATION_d242ca25-aca3-4d00-8c81-05e7e5eadcc9&quot;,&quot;properties&quot;:{&quot;noteIndex&quot;:0},&quot;isEdited&quot;:false,&quot;manualOverride&quot;:{&quot;citeprocText&quot;:&quot;[10]&quot;,&quot;isManuallyOverridden&quot;:false,&quot;manualOverrideText&quot;:&quot;&quot;},&quot;citationTag&quot;:&quot;MENDELEY_CITATION_v3_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&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container-title-short&quot;:&quot;&quot;},&quot;uris&quot;:[&quot;http://www.mendeley.com/documents/?uuid=349622b4-73fa-41e8-8b5c-91e9093779a0&quot;],&quot;isTemporary&quot;:false,&quot;legacyDesktopId&quot;:&quot;349622b4-73fa-41e8-8b5c-91e9093779a0&quot;}]},{&quot;citationID&quot;:&quot;MENDELEY_CITATION_e062ee81-2fa5-4b0a-aadd-6654a912a141&quot;,&quot;properties&quot;:{&quot;noteIndex&quot;:0},&quot;isEdited&quot;:false,&quot;manualOverride&quot;:{&quot;citeprocText&quot;:&quot;[30]&quot;,&quot;isManuallyOverridden&quot;:false,&quot;manualOverrideText&quot;:&quot;&quot;},&quot;citationTag&quot;:&quot;MENDELEY_CITATION_v3_eyJjaXRhdGlvbklEIjoiTUVOREVMRVlfQ0lUQVRJT05fZTA2MmVlODEtMmZhNS00YjBhLWFhZGQtNjY1NGE5MTJhMTQx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container-title-short&quot;:&quot;&quot;},&quot;uris&quot;:[&quot;http://www.mendeley.com/documents/?uuid=f56705d8-6fe5-37c0-b4ab-df9879019cae&quot;],&quot;isTemporary&quot;:false,&quot;legacyDesktopId&quot;:&quot;f56705d8-6fe5-37c0-b4ab-df9879019cae&quot;}]},{&quot;citationID&quot;:&quot;MENDELEY_CITATION_06dfc085-3268-406a-9e9a-682413c6778b&quot;,&quot;properties&quot;:{&quot;noteIndex&quot;:0},&quot;isEdited&quot;:false,&quot;manualOverride&quot;:{&quot;citeprocText&quot;:&quot;[30]&quot;,&quot;isManuallyOverridden&quot;:false,&quot;manualOverrideText&quot;:&quot;&quot;},&quot;citationTag&quot;:&quot;MENDELEY_CITATION_v3_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&quot;,&quot;citationItems&quot;:[{&quot;id&quot;:&quot;f56705d8-6fe5-37c0-b4ab-df9879019cae&quot;,&quot;itemData&quot;:{&quot;URL&quot;:&quot;https://www.geeksforgeeks.org/c-sharp-method-overloading/&quot;,&quot;accessed&quot;:{&quot;date-parts&quot;:[[&quot;2021&quot;,&quot;7&quot;,&quot;23&quot;]]},&quot;id&quot;:&quot;f56705d8-6fe5-37c0-b4ab-df9879019cae&quot;,&quot;issued&quot;:{&quot;date-parts&quot;:[[&quot;0&quot;]]},&quot;title&quot;:&quot;C# | Method Overloading - GeeksforGeeks&quot;,&quot;type&quot;:&quot;webpage&quot;,&quot;container-title-short&quot;:&quot;&quot;},&quot;uris&quot;:[&quot;http://www.mendeley.com/documents/?uuid=f56705d8-6fe5-37c0-b4ab-df9879019cae&quot;],&quot;isTemporary&quot;:false,&quot;legacyDesktopId&quot;:&quot;f56705d8-6fe5-37c0-b4ab-df9879019cae&quot;}]},{&quot;citationID&quot;:&quot;MENDELEY_CITATION_60a2928c-50e5-4d75-89e6-7f950147b493&quot;,&quot;properties&quot;:{&quot;noteIndex&quot;:0},&quot;isEdited&quot;:false,&quot;manualOverride&quot;:{&quot;citeprocText&quot;:&quot;[28]&quot;,&quot;isManuallyOverridden&quot;:false,&quot;manualOverrideText&quot;:&quot;&quot;},&quot;citationTag&quot;:&quot;MENDELEY_CITATION_v3_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&quot;,&quot;citationItems&quot;:[{&quot;id&quot;:&quot;3d76c6a7-b286-3952-8c42-1cec13403ba2&quot;,&quot;itemData&quot;:{&quot;URL&quot;:&quot;https://docs.microsoft.com/en-us/dotnet/csharp/tour-of-csharp/&quot;,&quot;accessed&quot;:{&quot;date-parts&quot;:[[&quot;2021&quot;,&quot;7&quot;,&quot;23&quot;]]},&quot;author&quot;:[{&quot;dropping-particle&quot;:&quot;&quot;,&quot;family&quot;:&quot;Docs.microsoft.com&quot;,&quot;given&quot;:&quot;&quot;,&quot;non-dropping-particle&quot;:&quot;&quot;,&quot;parse-names&quot;:false,&quot;suffix&quot;:&quot;&quot;}],&quot;id&quot;:&quot;3d76c6a7-b286-3952-8c42-1cec13403ba2&quot;,&quot;issued&quot;:{&quot;date-parts&quot;:[[&quot;0&quot;]]},&quot;title&quot;:&quot;A Tour of C# - C# Guide | Microsoft Docs&quot;,&quot;type&quot;:&quot;webpage&quot;,&quot;container-title-short&quot;:&quot;&quot;},&quot;uris&quot;:[&quot;http://www.mendeley.com/documents/?uuid=3d76c6a7-b286-3952-8c42-1cec13403ba2&quot;],&quot;isTemporary&quot;:false,&quot;legacyDesktopId&quot;:&quot;3d76c6a7-b286-3952-8c42-1cec13403ba2&quot;}]},{&quot;citationID&quot;:&quot;MENDELEY_CITATION_8bb4eb06-38e1-4acb-bd40-30a027fa81ac&quot;,&quot;properties&quot;:{&quot;noteIndex&quot;:0},&quot;isEdited&quot;:false,&quot;manualOverride&quot;:{&quot;citeprocText&quot;:&quot;[31]&quot;,&quot;isManuallyOverridden&quot;:false,&quot;manualOverrideText&quot;:&quot;&quot;},&quot;citationTag&quot;:&quot;MENDELEY_CITATION_v3_eyJjaXRhdGlvbklEIjoiTUVOREVMRVlfQ0lUQVRJT05fOGJiNGViMDYtMzhlMS00YWNiLWJkNDAtMzBhMDI3ZmE4MWFj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container-title-short&quot;:&quot;&quot;},&quot;uris&quot;:[&quot;http://www.mendeley.com/documents/?uuid=4c5bee4a-f998-30e3-b57f-e81efa541a08&quot;],&quot;isTemporary&quot;:false,&quot;legacyDesktopId&quot;:&quot;4c5bee4a-f998-30e3-b57f-e81efa541a08&quot;}]},{&quot;citationID&quot;:&quot;MENDELEY_CITATION_675f424b-7627-4482-b840-7bf1785f67a2&quot;,&quot;properties&quot;:{&quot;noteIndex&quot;:0},&quot;isEdited&quot;:false,&quot;manualOverride&quot;:{&quot;citeprocText&quot;:&quot;[32, 33]&quot;,&quot;isManuallyOverridden&quot;:false,&quot;manualOverrideText&quot;:&quot;&quot;},&quot;citationTag&quot;:&quot;MENDELEY_CITATION_v3_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&quot;,&quot;citationItems&quot;:[{&quot;id&quot;:&quot;57e91eac-33d9-39f1-bca3-d180c5608bac&quot;,&quot;itemData&quot;:{&quot;URL&quot;:&quot;https://www.visualmicro.com/#&quot;,&quot;accessed&quot;:{&quot;date-parts&quot;:[[&quot;2021&quot;,&quot;7&quot;,&quot;23&quot;]]},&quot;id&quot;:&quot;57e91eac-33d9-39f1-bca3-d180c5608bac&quot;,&quot;issued&quot;:{&quot;date-parts&quot;:[[&quot;0&quot;]]},&quot;title&quot;:&quot;VisualMicro - Arduino IDE For Visual Studio&quot;,&quot;type&quot;:&quot;webpage&quot;,&quot;container-title-short&quot;:&quot;&quot;},&quot;uris&quot;:[&quot;http://www.mendeley.com/documents/?uuid=57e91eac-33d9-39f1-bca3-d180c5608bac&quot;],&quot;isTemporary&quot;:false,&quot;legacyDesktopId&quot;:&quot;57e91eac-33d9-39f1-bca3-d180c5608bac&quot;},{&quot;id&quot;:&quot;1be39d0c-c5ef-38ec-b37a-8752e6393a36&quot;,&quot;itemData&quot;:{&quot;URL&quot;:&quot;https://marketplace.visualstudio.com/items?itemName=nanoframework.nanoFramework-VS2019-Extension&quot;,&quot;accessed&quot;:{&quot;date-parts&quot;:[[&quot;2021&quot;,&quot;7&quot;,&quot;23&quot;]]},&quot;id&quot;:&quot;1be39d0c-c5ef-38ec-b37a-8752e6393a36&quot;,&quot;issued&quot;:{&quot;date-parts&quot;:[[&quot;0&quot;]]},&quot;title&quot;:&quot;.NET nanoFramework VS2019 Extension - Visual Studio Marketplace&quot;,&quot;type&quot;:&quot;webpage&quot;,&quot;container-title-short&quot;:&quot;&quot;},&quot;uris&quot;:[&quot;http://www.mendeley.com/documents/?uuid=1be39d0c-c5ef-38ec-b37a-8752e6393a36&quot;],&quot;isTemporary&quot;:false,&quot;legacyDesktopId&quot;:&quot;1be39d0c-c5ef-38ec-b37a-8752e6393a36&quot;}]},{&quot;citationID&quot;:&quot;MENDELEY_CITATION_323d7a8f-69de-4434-ac81-2e48f757b7d9&quot;,&quot;properties&quot;:{&quot;noteIndex&quot;:0},&quot;isEdited&quot;:false,&quot;manualOverride&quot;:{&quot;citeprocText&quot;:&quot;[34]&quot;,&quot;isManuallyOverridden&quot;:false,&quot;manualOverrideText&quot;:&quot;&quot;},&quot;citationTag&quot;:&quot;MENDELEY_CITATION_v3_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&quot;,&quot;citationItems&quot;:[{&quot;id&quot;:&quot;5b9266c1-2f72-35fc-9851-720cdfcaa919&quot;,&quot;itemData&quot;:{&quot;URL&quot;:&quot;https://docs.microsoft.com/en-us/dotnet/standard/garbage-collection/fundamentals&quot;,&quot;accessed&quot;:{&quot;date-parts&quot;:[[&quot;2021&quot;,&quot;7&quot;,&quot;23&quot;]]},&quot;author&quot;:[{&quot;dropping-particle&quot;:&quot;&quot;,&quot;family&quot;:&quot;Docs.microsoft.com&quot;,&quot;given&quot;:&quot;&quot;,&quot;non-dropping-particle&quot;:&quot;&quot;,&quot;parse-names&quot;:false,&quot;suffix&quot;:&quot;&quot;}],&quot;id&quot;:&quot;5b9266c1-2f72-35fc-9851-720cdfcaa919&quot;,&quot;issued&quot;:{&quot;date-parts&quot;:[[&quot;0&quot;]]},&quot;title&quot;:&quot;Fundamentals of garbage collection | Microsoft Docs&quot;,&quot;type&quot;:&quot;webpage&quot;,&quot;container-title-short&quot;:&quot;&quot;},&quot;uris&quot;:[&quot;http://www.mendeley.com/documents/?uuid=5b9266c1-2f72-35fc-9851-720cdfcaa919&quot;],&quot;isTemporary&quot;:false,&quot;legacyDesktopId&quot;:&quot;5b9266c1-2f72-35fc-9851-720cdfcaa919&quot;}]},{&quot;citationID&quot;:&quot;MENDELEY_CITATION_1eca67e0-6ae5-44cd-a93f-7651845439dd&quot;,&quot;properties&quot;:{&quot;noteIndex&quot;:0},&quot;isEdited&quot;:false,&quot;manualOverride&quot;:{&quot;citeprocText&quot;:&quot;[35]&quot;,&quot;isManuallyOverridden&quot;:false,&quot;manualOverrideText&quot;:&quot;&quot;},&quot;citationTag&quot;:&quot;MENDELEY_CITATION_v3_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&quot;,&quot;citationItems&quot;:[{&quot;id&quot;:&quot;c8113ab5-5492-3977-b2d5-a65a4829960e&quot;,&quot;itemData&quot;:{&quot;URL&quot;:&quot;https://docs.microsoft.com/en-us/dotnet/standard/garbage-collection/&quot;,&quot;accessed&quot;:{&quot;date-parts&quot;:[[&quot;2021&quot;,&quot;7&quot;,&quot;23&quot;]]},&quot;author&quot;:[{&quot;dropping-particle&quot;:&quot;&quot;,&quot;family&quot;:&quot;Docs.microsoft.com&quot;,&quot;given&quot;:&quot;&quot;,&quot;non-dropping-particle&quot;:&quot;&quot;,&quot;parse-names&quot;:false,&quot;suffix&quot;:&quot;&quot;}],&quot;id&quot;:&quot;c8113ab5-5492-3977-b2d5-a65a4829960e&quot;,&quot;issued&quot;:{&quot;date-parts&quot;:[[&quot;0&quot;]]},&quot;title&quot;:&quot;.NET garbage collection | Microsoft Docs&quot;,&quot;type&quot;:&quot;webpage&quot;,&quot;container-title-short&quot;:&quot;&quot;},&quot;uris&quot;:[&quot;http://www.mendeley.com/documents/?uuid=c8113ab5-5492-3977-b2d5-a65a4829960e&quot;],&quot;isTemporary&quot;:false,&quot;legacyDesktopId&quot;:&quot;c8113ab5-5492-3977-b2d5-a65a4829960e&quot;}]},{&quot;citationID&quot;:&quot;MENDELEY_CITATION_f2e98b9c-f43e-4804-86ba-5967437c1651&quot;,&quot;properties&quot;:{&quot;noteIndex&quot;:0},&quot;isEdited&quot;:false,&quot;manualOverride&quot;:{&quot;citeprocText&quot;:&quot;[36]&quot;,&quot;isManuallyOverridden&quot;:false,&quot;manualOverrideText&quot;:&quot;&quot;},&quot;citationTag&quot;:&quot;MENDELEY_CITATION_v3_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&quot;,&quot;citationItems&quot;:[{&quot;id&quot;:&quot;5bc05a14-b5bf-37c8-8c7e-549c4238a0dd&quot;,&quot;itemData&quot;:{&quot;URL&quot;:&quot;https://dotnet.microsoft.com/download/dotnet/1.0&quot;,&quot;accessed&quot;:{&quot;date-parts&quot;:[[&quot;2021&quot;,&quot;9&quot;,&quot;23&quot;]]},&quot;id&quot;:&quot;5bc05a14-b5bf-37c8-8c7e-549c4238a0dd&quot;,&quot;issued&quot;:{&quot;date-parts&quot;:[[&quot;0&quot;]]},&quot;title&quot;:&quot;Download .NET Core 1.0 (Linux, macOS, and Windows)&quot;,&quot;type&quot;:&quot;webpage&quot;,&quot;container-title-short&quot;:&quot;&quot;},&quot;uris&quot;:[&quot;http://www.mendeley.com/documents/?uuid=5bc05a14-b5bf-37c8-8c7e-549c4238a0dd&quot;],&quot;isTemporary&quot;:false,&quot;legacyDesktopId&quot;:&quot;5bc05a14-b5bf-37c8-8c7e-549c4238a0dd&quot;}]},{&quot;citationID&quot;:&quot;MENDELEY_CITATION_815590c0-d760-4b3c-abfd-d4b1e79b2971&quot;,&quot;properties&quot;:{&quot;noteIndex&quot;:0},&quot;isEdited&quot;:false,&quot;manualOverride&quot;:{&quot;citeprocText&quot;:&quot;[37]&quot;,&quot;isManuallyOverridden&quot;:false,&quot;manualOverrideText&quot;:&quot;&quot;},&quot;citationTag&quot;:&quot;MENDELEY_CITATION_v3_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&quot;,&quot;citationItems&quot;:[{&quot;id&quot;:&quot;079dc684-7886-3796-8fe5-63db7fc3e2db&quot;,&quot;itemData&quot;:{&quot;URL&quot;:&quot;https://docs.microsoft.com/cs-cz/dotnet/maui/what-is-maui&quot;,&quot;accessed&quot;:{&quot;date-parts&quot;:[[&quot;2021&quot;,&quot;9&quot;,&quot;23&quot;]]},&quot;id&quot;:&quot;079dc684-7886-3796-8fe5-63db7fc3e2db&quot;,&quot;issued&quot;:{&quot;date-parts&quot;:[[&quot;0&quot;]]},&quot;title&quot;:&quot;What is .NET MAUI? - .NET MAUI | Microsoft Docs&quot;,&quot;type&quot;:&quot;webpage&quot;,&quot;container-title-short&quot;:&quot;&quot;},&quot;uris&quot;:[&quot;http://www.mendeley.com/documents/?uuid=079dc684-7886-3796-8fe5-63db7fc3e2db&quot;],&quot;isTemporary&quot;:false,&quot;legacyDesktopId&quot;:&quot;079dc684-7886-3796-8fe5-63db7fc3e2db&quot;}]},{&quot;citationID&quot;:&quot;MENDELEY_CITATION_caf4c9b4-7284-4cd5-ad49-0f5e534c4cb1&quot;,&quot;properties&quot;:{&quot;noteIndex&quot;:0},&quot;isEdited&quot;:false,&quot;manualOverride&quot;:{&quot;citeprocText&quot;:&quot;[31]&quot;,&quot;isManuallyOverridden&quot;:false,&quot;manualOverrideText&quot;:&quot;&quot;},&quot;citationTag&quot;:&quot;MENDELEY_CITATION_v3_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&quot;,&quot;citationItems&quot;:[{&quot;id&quot;:&quot;4c5bee4a-f998-30e3-b57f-e81efa541a08&quot;,&quot;itemData&quot;:{&quot;URL&quot;:&quot;https://docs.microsoft.com/en-us/dotnet/csharp/language-reference/unsafe-code&quot;,&quot;accessed&quot;:{&quot;date-parts&quot;:[[&quot;2021&quot;,&quot;7&quot;,&quot;23&quot;]]},&quot;author&quot;:[{&quot;dropping-particle&quot;:&quot;&quot;,&quot;family&quot;:&quot;Docs.microsoft.com&quot;,&quot;given&quot;:&quot;&quot;,&quot;non-dropping-particle&quot;:&quot;&quot;,&quot;parse-names&quot;:false,&quot;suffix&quot;:&quot;&quot;}],&quot;id&quot;:&quot;4c5bee4a-f998-30e3-b57f-e81efa541a08&quot;,&quot;issued&quot;:{&quot;date-parts&quot;:[[&quot;0&quot;]]},&quot;title&quot;:&quot;Unsafe code, pointers to data, and function pointers | Microsoft Docs&quot;,&quot;type&quot;:&quot;webpage&quot;,&quot;container-title-short&quot;:&quot;&quot;},&quot;uris&quot;:[&quot;http://www.mendeley.com/documents/?uuid=4c5bee4a-f998-30e3-b57f-e81efa541a08&quot;],&quot;isTemporary&quot;:false,&quot;legacyDesktopId&quot;:&quot;4c5bee4a-f998-30e3-b57f-e81efa541a08&quot;}]},{&quot;citationID&quot;:&quot;MENDELEY_CITATION_aa85827e-ad38-48f0-ab69-283e365b5c22&quot;,&quot;properties&quot;:{&quot;noteIndex&quot;:0},&quot;isEdited&quot;:false,&quot;manualOverride&quot;:{&quot;citeprocText&quot;:&quot;[38–40]&quot;,&quot;isManuallyOverridden&quot;:false,&quot;manualOverrideText&quot;:&quot;&quot;},&quot;citationTag&quot;:&quot;MENDELEY_CITATION_v3_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&quot;,&quot;citationItems&quot;:[{&quot;id&quot;:&quot;1d7d20b3-1ae4-3af4-a8ba-708af334a28c&quot;,&quot;itemData&quot;:{&quot;URL&quot;:&quot;https://docs.microsoft.com/en-us/dotnet/api/system.multicastdelegate?view=net-5.0#code-try-3&quot;,&quot;accessed&quot;:{&quot;date-parts&quot;:[[&quot;2021&quot;,&quot;7&quot;,&quot;25&quot;]]},&quot;author&quot;:[{&quot;dropping-particle&quot;:&quot;&quot;,&quot;family&quot;:&quot;Docs.microsoft.com&quot;,&quot;given&quot;:&quot;&quot;,&quot;non-dropping-particle&quot;:&quot;&quot;,&quot;parse-names&quot;:false,&quot;suffix&quot;:&quot;&quot;}],&quot;id&quot;:&quot;1d7d20b3-1ae4-3af4-a8ba-708af334a28c&quot;,&quot;issued&quot;:{&quot;date-parts&quot;:[[&quot;0&quot;]]},&quot;title&quot;:&quot;MulticastDelegate Class (System) | Microsoft Docs&quot;,&quot;type&quot;:&quot;webpage&quot;,&quot;container-title-short&quot;:&quot;&quot;},&quot;uris&quot;:[&quot;http://www.mendeley.com/documents/?uuid=1d7d20b3-1ae4-3af4-a8ba-708af334a28c&quot;],&quot;isTemporary&quot;:false,&quot;legacyDesktopId&quot;:&quot;1d7d20b3-1ae4-3af4-a8ba-708af334a28c&quot;},{&quot;id&quot;:&quot;04c09fb7-2cd1-35bc-a5b0-018c33294b4e&quot;,&quot;itemData&quot;:{&quot;URL&quot;:&quot;https://www.zive.cz/clanky/poznavame-c-a-microsoftnet-15-dil--delegaty/sc-3-a-123479/default.aspx&quot;,&quot;accessed&quot;:{&quot;date-parts&quot;:[[&quot;2021&quot;,&quot;7&quot;,&quot;25&quot;]]},&quot;author&quot;:[{&quot;dropping-particle&quot;:&quot;&quot;,&quot;family&quot;:&quot;Živě.cz&quot;,&quot;given&quot;:&quot;&quot;,&quot;non-dropping-particle&quot;:&quot;&quot;,&quot;parse-names&quot;:false,&quot;suffix&quot;:&quot;&quot;}],&quot;id&quot;:&quot;04c09fb7-2cd1-35bc-a5b0-018c33294b4e&quot;,&quot;issued&quot;:{&quot;date-parts&quot;:[[&quot;0&quot;]]},&quot;title&quot;:&quot;Poznáváme C# a Microsoft.NET 15. díl – delegáty – Živě.cz&quot;,&quot;type&quot;:&quot;webpage&quot;,&quot;container-title-short&quot;:&quot;&quot;},&quot;uris&quot;:[&quot;http://www.mendeley.com/documents/?uuid=04c09fb7-2cd1-35bc-a5b0-018c33294b4e&quot;],&quot;isTemporary&quot;:false,&quot;legacyDesktopId&quot;:&quot;04c09fb7-2cd1-35bc-a5b0-018c33294b4e&quot;},{&quot;id&quot;:&quot;ef59fcac-6885-3b65-8abe-560a67285f82&quot;,&quot;itemData&quot;:{&quot;URL&quot;:&quot;https://docs.microsoft.com/en-us/dotnet/csharp/programming-guide/delegates/&quot;,&quot;accessed&quot;:{&quot;date-parts&quot;:[[&quot;2021&quot;,&quot;7&quot;,&quot;25&quot;]]},&quot;author&quot;:[{&quot;dropping-particle&quot;:&quot;&quot;,&quot;family&quot;:&quot;Docs.microsoft.com&quot;,&quot;given&quot;:&quot;&quot;,&quot;non-dropping-particle&quot;:&quot;&quot;,&quot;parse-names&quot;:false,&quot;suffix&quot;:&quot;&quot;}],&quot;id&quot;:&quot;ef59fcac-6885-3b65-8abe-560a67285f82&quot;,&quot;issued&quot;:{&quot;date-parts&quot;:[[&quot;0&quot;]]},&quot;title&quot;:&quot;Delegates - C# Programming Guide | Microsoft Docs&quot;,&quot;type&quot;:&quot;webpage&quot;,&quot;container-title-short&quot;:&quot;&quot;},&quot;uris&quot;:[&quot;http://www.mendeley.com/documents/?uuid=ef59fcac-6885-3b65-8abe-560a67285f82&quot;],&quot;isTemporary&quot;:false,&quot;legacyDesktopId&quot;:&quot;ef59fcac-6885-3b65-8abe-560a67285f82&quot;}]},{&quot;citationID&quot;:&quot;MENDELEY_CITATION_013c494d-62ac-41d0-8265-370e73db11b7&quot;,&quot;properties&quot;:{&quot;noteIndex&quot;:0},&quot;isEdited&quot;:false,&quot;manualOverride&quot;:{&quot;citeprocText&quot;:&quot;[41, 42]&quot;,&quot;isManuallyOverridden&quot;:false,&quot;manualOverrideText&quot;:&quot;&quot;},&quot;citationTag&quot;:&quot;MENDELEY_CITATION_v3_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&quot;,&quot;citationItems&quot;:[{&quot;id&quot;:&quot;75a0eec7-eb07-3965-832e-78d38f76fec5&quot;,&quot;itemData&quot;:{&quot;URL&quot;:&quot;https://docs.microsoft.com/en-us/dotnet/standard/events/&quot;,&quot;accessed&quot;:{&quot;date-parts&quot;:[[&quot;2021&quot;,&quot;7&quot;,&quot;25&quot;]]},&quot;author&quot;:[{&quot;dropping-particle&quot;:&quot;&quot;,&quot;family&quot;:&quot;Docs.microsoft.com&quot;,&quot;given&quot;:&quot;&quot;,&quot;non-dropping-particle&quot;:&quot;&quot;,&quot;parse-names&quot;:false,&quot;suffix&quot;:&quot;&quot;}],&quot;id&quot;:&quot;75a0eec7-eb07-3965-832e-78d38f76fec5&quot;,&quot;issued&quot;:{&quot;date-parts&quot;:[[&quot;0&quot;]]},&quot;title&quot;:&quot;Handling and Raising Events | Microsoft Docs&quot;,&quot;type&quot;:&quot;webpage&quot;,&quot;container-title-short&quot;:&quot;&quot;},&quot;uris&quot;:[&quot;http://www.mendeley.com/documents/?uuid=75a0eec7-eb07-3965-832e-78d38f76fec5&quot;],&quot;isTemporary&quot;:false,&quot;legacyDesktopId&quot;:&quot;75a0eec7-eb07-3965-832e-78d38f76fec5&quot;},{&quot;id&quot;:&quot;c071f232-426c-3ee3-b5eb-7e37efbf69a5&quot;,&quot;itemData&quot;:{&quot;URL&quot;:&quot;https://docs.microsoft.com/en-us/dotnet/api/system.eventhandler?view=net-5.0&quot;,&quot;accessed&quot;:{&quot;date-parts&quot;:[[&quot;2021&quot;,&quot;7&quot;,&quot;25&quot;]]},&quot;author&quot;:[{&quot;dropping-particle&quot;:&quot;&quot;,&quot;family&quot;:&quot;Docs.microsoft.com&quot;,&quot;given&quot;:&quot;&quot;,&quot;non-dropping-particle&quot;:&quot;&quot;,&quot;parse-names&quot;:false,&quot;suffix&quot;:&quot;&quot;}],&quot;id&quot;:&quot;c071f232-426c-3ee3-b5eb-7e37efbf69a5&quot;,&quot;issued&quot;:{&quot;date-parts&quot;:[[&quot;0&quot;]]},&quot;title&quot;:&quot;EventHandler Delegate (System) | Microsoft Docs&quot;,&quot;type&quot;:&quot;webpage&quot;,&quot;container-title-short&quot;:&quot;&quot;},&quot;uris&quot;:[&quot;http://www.mendeley.com/documents/?uuid=c071f232-426c-3ee3-b5eb-7e37efbf69a5&quot;],&quot;isTemporary&quot;:false,&quot;legacyDesktopId&quot;:&quot;c071f232-426c-3ee3-b5eb-7e37efbf69a5&quot;}]},{&quot;citationID&quot;:&quot;MENDELEY_CITATION_bb465ea7-6296-4ffc-8b22-4324560f362e&quot;,&quot;properties&quot;:{&quot;noteIndex&quot;:0},&quot;isEdited&quot;:false,&quot;manualOverride&quot;:{&quot;citeprocText&quot;:&quot;[43]&quot;,&quot;isManuallyOverridden&quot;:false,&quot;manualOverrideText&quot;:&quot;&quot;},&quot;citationTag&quot;:&quot;MENDELEY_CITATION_v3_eyJjaXRhdGlvbklEIjoiTUVOREVMRVlfQ0lUQVRJT05fYmI0NjVlYTctNjI5Ni00ZmZjLThiMjItNDMyNDU2MGYzNjJl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container-title-short&quot;:&quot;&quot;},&quot;uris&quot;:[&quot;http://www.mendeley.com/documents/?uuid=b7107970-b700-3131-87bc-3b0fed11c072&quot;],&quot;isTemporary&quot;:false,&quot;legacyDesktopId&quot;:&quot;b7107970-b700-3131-87bc-3b0fed11c072&quot;}]},{&quot;citationID&quot;:&quot;MENDELEY_CITATION_9cecee7e-2174-41bc-9cb5-5340eea3db11&quot;,&quot;properties&quot;:{&quot;noteIndex&quot;:0},&quot;isEdited&quot;:false,&quot;manualOverride&quot;:{&quot;citeprocText&quot;:&quot;[43]&quot;,&quot;isManuallyOverridden&quot;:false,&quot;manualOverrideText&quot;:&quot;&quot;},&quot;citationTag&quot;:&quot;MENDELEY_CITATION_v3_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&quot;,&quot;citationItems&quot;:[{&quot;id&quot;:&quot;b7107970-b700-3131-87bc-3b0fed11c072&quot;,&quot;itemData&quot;:{&quot;URL&quot;:&quot;https://docs.microsoft.com/en-us/dotnet/csharp/language-reference/keywords/out-parameter-modifier&quot;,&quot;accessed&quot;:{&quot;date-parts&quot;:[[&quot;2021&quot;,&quot;7&quot;,&quot;23&quot;]]},&quot;author&quot;:[{&quot;dropping-particle&quot;:&quot;&quot;,&quot;family&quot;:&quot;Docs.microsoft.com&quot;,&quot;given&quot;:&quot;&quot;,&quot;non-dropping-particle&quot;:&quot;&quot;,&quot;parse-names&quot;:false,&quot;suffix&quot;:&quot;&quot;}],&quot;id&quot;:&quot;b7107970-b700-3131-87bc-3b0fed11c072&quot;,&quot;issued&quot;:{&quot;date-parts&quot;:[[&quot;0&quot;]]},&quot;title&quot;:&quot;out parameter modifier - C# Reference | Microsoft Docs&quot;,&quot;type&quot;:&quot;webpage&quot;,&quot;container-title-short&quot;:&quot;&quot;},&quot;uris&quot;:[&quot;http://www.mendeley.com/documents/?uuid=b7107970-b700-3131-87bc-3b0fed11c072&quot;],&quot;isTemporary&quot;:false,&quot;legacyDesktopId&quot;:&quot;b7107970-b700-3131-87bc-3b0fed11c072&quot;}]},{&quot;citationID&quot;:&quot;MENDELEY_CITATION_259ae50b-131b-4073-9085-b943a23d945d&quot;,&quot;properties&quot;:{&quot;noteIndex&quot;:0},&quot;isEdited&quot;:false,&quot;manualOverride&quot;:{&quot;citeprocText&quot;:&quot;[44]&quot;,&quot;isManuallyOverridden&quot;:false,&quot;manualOverrideText&quot;:&quot;&quot;},&quot;citationTag&quot;:&quot;MENDELEY_CITATION_v3_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&quot;,&quot;citationItems&quot;:[{&quot;id&quot;:&quot;662f62d3-f848-31fd-974b-77d86b4a6447&quot;,&quot;itemData&quot;:{&quot;URL&quot;:&quot;https://docs.microsoft.com/en-us/dotnet/csharp/programming-guide/classes-and-structs/properties&quot;,&quot;accessed&quot;:{&quot;date-parts&quot;:[[&quot;2021&quot;,&quot;7&quot;,&quot;23&quot;]]},&quot;author&quot;:[{&quot;dropping-particle&quot;:&quot;&quot;,&quot;family&quot;:&quot;Docs.microsoft.com&quot;,&quot;given&quot;:&quot;&quot;,&quot;non-dropping-particle&quot;:&quot;&quot;,&quot;parse-names&quot;:false,&quot;suffix&quot;:&quot;&quot;}],&quot;id&quot;:&quot;662f62d3-f848-31fd-974b-77d86b4a6447&quot;,&quot;issued&quot;:{&quot;date-parts&quot;:[[&quot;0&quot;]]},&quot;title&quot;:&quot;Properties - C# Programming Guide | Microsoft Docs&quot;,&quot;type&quot;:&quot;webpage&quot;,&quot;container-title-short&quot;:&quot;&quot;},&quot;uris&quot;:[&quot;http://www.mendeley.com/documents/?uuid=662f62d3-f848-31fd-974b-77d86b4a6447&quot;],&quot;isTemporary&quot;:false,&quot;legacyDesktopId&quot;:&quot;662f62d3-f848-31fd-974b-77d86b4a6447&quot;}]},{&quot;citationID&quot;:&quot;MENDELEY_CITATION_8273c5d7-a381-426c-91aa-c30093a138c0&quot;,&quot;properties&quot;:{&quot;noteIndex&quot;:0},&quot;isEdited&quot;:false,&quot;manualOverride&quot;:{&quot;citeprocText&quot;:&quot;[45]&quot;,&quot;isManuallyOverridden&quot;:false,&quot;manualOverrideText&quot;:&quot;&quot;},&quot;citationTag&quot;:&quot;MENDELEY_CITATION_v3_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&quot;,&quot;citationItems&quot;:[{&quot;id&quot;:&quot;fe670c12-948e-331f-b7a1-248a96ae7f8d&quot;,&quot;itemData&quot;:{&quot;URL&quot;:&quot;https://docs.microsoft.com/en-us/dotnet/csharp/programming-guide/classes-and-structs/partial-classes-and-methods&quot;,&quot;accessed&quot;:{&quot;date-parts&quot;:[[&quot;2021&quot;,&quot;7&quot;,&quot;24&quot;]]},&quot;author&quot;:[{&quot;dropping-particle&quot;:&quot;&quot;,&quot;family&quot;:&quot;Docs.microsoft.com&quot;,&quot;given&quot;:&quot;&quot;,&quot;non-dropping-particle&quot;:&quot;&quot;,&quot;parse-names&quot;:false,&quot;suffix&quot;:&quot;&quot;}],&quot;id&quot;:&quot;fe670c12-948e-331f-b7a1-248a96ae7f8d&quot;,&quot;issued&quot;:{&quot;date-parts&quot;:[[&quot;0&quot;]]},&quot;title&quot;:&quot;Partial Classes and Methods - C# Programming Guide | Microsoft Docs&quot;,&quot;type&quot;:&quot;webpage&quot;,&quot;container-title-short&quot;:&quot;&quot;},&quot;uris&quot;:[&quot;http://www.mendeley.com/documents/?uuid=fe670c12-948e-331f-b7a1-248a96ae7f8d&quot;],&quot;isTemporary&quot;:false,&quot;legacyDesktopId&quot;:&quot;fe670c12-948e-331f-b7a1-248a96ae7f8d&quot;}]},{&quot;citationID&quot;:&quot;MENDELEY_CITATION_268dc388-0b48-4032-8d1a-62f2b626bf21&quot;,&quot;properties&quot;:{&quot;noteIndex&quot;:0},&quot;isEdited&quot;:false,&quot;manualOverride&quot;:{&quot;citeprocText&quot;:&quot;[10, 46]&quot;,&quot;isManuallyOverridden&quot;:false,&quot;manualOverrideText&quot;:&quot;&quot;},&quot;citationTag&quot;:&quot;MENDELEY_CITATION_v3_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&quot;,&quot;citationItems&quot;:[{&quot;id&quot;:&quot;3043a782-7037-334f-9024-886d3d4c38fb&quot;,&quot;itemData&quot;:{&quot;ISBN&quot;:&quot;978-80-87017-04-3&quot;,&quot;author&quot;:[{&quot;dropping-particle&quot;:&quot;&quot;,&quot;family&quot;:&quot;Hanák&quot;,&quot;given&quot;:&quot;Ján&quot;,&quot;non-dropping-particle&quot;:&quot;&quot;,&quot;parse-names&quot;:false,&quot;suffix&quot;:&quot;&quot;}],&quot;id&quot;:&quot;3043a782-7037-334f-9024-886d3d4c38fb&quot;,&quot;issued&quot;:{&quot;date-parts&quot;:[[&quot;2009&quot;]]},&quot;publisher&quot;:&quot;artax a.s.&quot;,&quot;publisher-place&quot;:&quot;Brno&quot;,&quot;title&quot;:&quot;C++/CLI začínáme programovat&quot;,&quot;type&quot;:&quot;book&quot;,&quot;container-title-short&quot;:&quot;&quot;},&quot;uris&quot;:[&quot;http://www.mendeley.com/documents/?uuid=349622b4-73fa-41e8-8b5c-91e9093779a0&quot;],&quot;isTemporary&quot;:false,&quot;legacyDesktopId&quot;:&quot;349622b4-73fa-41e8-8b5c-91e9093779a0&quot;},{&quot;id&quot;:&quot;514d5021-3fa5-3c00-ad80-394fddacc28c&quot;,&quot;itemData&quot;:{&quot;URL&quot;:&quot;https://docs.microsoft.com/en-us/dotnet/framework/tools/ngen-exe-native-image-generator&quot;,&quot;accessed&quot;:{&quot;date-parts&quot;:[[&quot;2021&quot;,&quot;8&quot;,&quot;6&quot;]]},&quot;author&quot;:[{&quot;dropping-particle&quot;:&quot;&quot;,&quot;family&quot;:&quot;Docs.microsoft.com&quot;,&quot;given&quot;:&quot;&quot;,&quot;non-dropping-particle&quot;:&quot;&quot;,&quot;parse-names&quot;:false,&quot;suffix&quot;:&quot;&quot;}],&quot;id&quot;:&quot;514d5021-3fa5-3c00-ad80-394fddacc28c&quot;,&quot;issued&quot;:{&quot;date-parts&quot;:[[&quot;0&quot;]]},&quot;title&quot;:&quot;Ngen.exe (Native Image Generator) | Microsoft Docs&quot;,&quot;type&quot;:&quot;webpage&quot;,&quot;container-title-short&quot;:&quot;&quot;},&quot;uris&quot;:[&quot;http://www.mendeley.com/documents/?uuid=514d5021-3fa5-3c00-ad80-394fddacc28c&quot;],&quot;isTemporary&quot;:false,&quot;legacyDesktopId&quot;:&quot;514d5021-3fa5-3c00-ad80-394fddacc28c&quot;}]},{&quot;citationID&quot;:&quot;MENDELEY_CITATION_33529279-430f-454d-aa2e-822e0f158463&quot;,&quot;properties&quot;:{&quot;noteIndex&quot;:0},&quot;isEdited&quot;:false,&quot;manualOverride&quot;:{&quot;citeprocText&quot;:&quot;[15]&quot;,&quot;isManuallyOverridden&quot;:false,&quot;manualOverrideText&quot;:&quot;&quot;},&quot;citationTag&quot;:&quot;MENDELEY_CITATION_v3_eyJjaXRhdGlvbklEIjoiTUVOREVMRVlfQ0lUQVRJT05fMzM1MjkyNzktNDMwZi00NTRkLWFhMmUtODIyZTBmMTU4NDY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&quot;,&quot;citationItems&quot;:[{&quot;id&quot;:&quot;a4845a32-a560-3c9e-a6d7-00dc3b8d256d&quot;,&quot;itemData&quot;:{&quot;URL&quot;:&quot;https://www.stroustrup.com/bs_faq.html#garbage-collection&quot;,&quot;accessed&quot;:{&quot;date-parts&quot;:[[&quot;2021&quot;,&quot;7&quot;,&quot;20&quot;]]},&quot;author&quot;:[{&quot;dropping-particle&quot;:&quot;&quot;,&quot;family&quot;:&quot;Stroustrup&quot;,&quot;given&quot;:&quot;Bjarne&quot;,&quot;non-dropping-particle&quot;:&quot;&quot;,&quot;parse-names&quot;:false,&quot;suffix&quot;:&quot;&quot;}],&quot;id&quot;:&quot;a4845a32-a560-3c9e-a6d7-00dc3b8d256d&quot;,&quot;issued&quot;:{&quot;date-parts&quot;:[[&quot;0&quot;]]},&quot;title&quot;:&quot;Stroustrup: FAQ-garbage-collection&quot;,&quot;type&quot;:&quot;webpage&quot;,&quot;container-title-short&quot;:&quot;&quot;},&quot;uris&quot;:[&quot;http://www.mendeley.com/documents/?uuid=a4845a32-a560-3c9e-a6d7-00dc3b8d256d&quot;],&quot;isTemporary&quot;:false,&quot;legacyDesktopId&quot;:&quot;a4845a32-a560-3c9e-a6d7-00dc3b8d256d&quot;}]},{&quot;citationID&quot;:&quot;MENDELEY_CITATION_cb727f94-379c-44c5-89c8-11be1ae50263&quot;,&quot;properties&quot;:{&quot;noteIndex&quot;:0},&quot;isEdited&quot;:false,&quot;manualOverride&quot;:{&quot;citeprocText&quot;:&quot;[47]&quot;,&quot;isManuallyOverridden&quot;:false,&quot;manualOverrideText&quot;:&quot;&quot;},&quot;citationTag&quot;:&quot;MENDELEY_CITATION_v3_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&quot;,&quot;citationItems&quot;:[{&quot;id&quot;:&quot;e5b65990-aeb2-3a45-b2de-6c904bd861ca&quot;,&quot;itemData&quot;:{&quot;URL&quot;:&quot;https://docs.microsoft.com/en-us/cpp/cpp/event-handling-in-native-cpp?view=msvc-160#:~:text= Event handling in native C%2B%2B  1,you use the intrinsic function __hook... More&quot;,&quot;accessed&quot;:{&quot;date-parts&quot;:[[&quot;2021&quot;,&quot;6&quot;,&quot;6&quot;]]},&quot;author&quot;:[{&quot;dropping-particle&quot;:&quot;&quot;,&quot;family&quot;:&quot;Docs.microsoft.com&quot;,&quot;given&quot;:&quot;&quot;,&quot;non-dropping-particle&quot;:&quot;&quot;,&quot;parse-names&quot;:false,&quot;suffix&quot;:&quot;&quot;}],&quot;id&quot;:&quot;e5b65990-aeb2-3a45-b2de-6c904bd861ca&quot;,&quot;issued&quot;:{&quot;date-parts&quot;:[[&quot;0&quot;]]},&quot;title&quot;:&quot;Event handling in native C++&quot;,&quot;type&quot;:&quot;webpage&quot;,&quot;container-title-short&quot;:&quot;&quot;},&quot;uris&quot;:[&quot;http://www.mendeley.com/documents/?uuid=b7926761-5688-45a9-b1c5-ada78e3ca9bc&quot;],&quot;isTemporary&quot;:false,&quot;legacyDesktopId&quot;:&quot;b7926761-5688-45a9-b1c5-ada78e3ca9bc&quot;}]},{&quot;citationID&quot;:&quot;MENDELEY_CITATION_3b17ef0c-2deb-4114-8e92-c53691d4c0bf&quot;,&quot;properties&quot;:{&quot;noteIndex&quot;:0},&quot;isEdited&quot;:false,&quot;manualOverride&quot;:{&quot;citeprocText&quot;:&quot;[48]&quot;,&quot;isManuallyOverridden&quot;:false,&quot;manualOverrideText&quot;:&quot;&quot;},&quot;citationTag&quot;:&quot;MENDELEY_CITATION_v3_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&quot;,&quot;citationItems&quot;:[{&quot;id&quot;:&quot;fb4333a1-4688-37d3-aef8-9510ba7d1fe0&quot;,&quot;itemData&quot;:{&quot;URL&quot;:&quot;https://libgdx.com/features/&quot;,&quot;accessed&quot;:{&quot;date-parts&quot;:[[&quot;2021&quot;,&quot;6&quot;,&quot;5&quot;]]},&quot;author&quot;:[{&quot;dropping-particle&quot;:&quot;&quot;,&quot;family&quot;:&quot;LibGDX&quot;,&quot;given&quot;:&quot;&quot;,&quot;non-dropping-particle&quot;:&quot;&quot;,&quot;parse-names&quot;:false,&quot;suffix&quot;:&quot;&quot;}],&quot;id&quot;:&quot;fb4333a1-4688-37d3-aef8-9510ba7d1fe0&quot;,&quot;issued&quot;:{&quot;date-parts&quot;:[[&quot;0&quot;]]},&quot;title&quot;:&quot;libGDX features&quot;,&quot;type&quot;:&quot;webpage&quot;,&quot;container-title-short&quot;:&quot;&quot;},&quot;uris&quot;:[&quot;http://www.mendeley.com/documents/?uuid=e7490b6e-caa9-492c-bf16-8d864efa6464&quot;],&quot;isTemporary&quot;:false,&quot;legacyDesktopId&quot;:&quot;e7490b6e-caa9-492c-bf16-8d864efa6464&quot;}]},{&quot;citationID&quot;:&quot;MENDELEY_CITATION_32967e21-84c9-46a9-98fd-52dea83ebcd9&quot;,&quot;properties&quot;:{&quot;noteIndex&quot;:0},&quot;isEdited&quot;:false,&quot;manualOverride&quot;:{&quot;citeprocText&quot;:&quot;[49]&quot;,&quot;isManuallyOverridden&quot;:false,&quot;manualOverrideText&quot;:&quot;&quot;},&quot;citationTag&quot;:&quot;MENDELEY_CITATION_v3_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&quot;,&quot;citationItems&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container-title-short&quot;:&quot;Computer (Long Beach Calif)&quot;},&quot;uris&quot;:[&quot;http://www.mendeley.com/documents/?uuid=d3eedc5d-527a-3e09-9964-d7e1a238da20&quot;],&quot;isTemporary&quot;:false,&quot;legacyDesktopId&quot;:&quot;d3eedc5d-527a-3e09-9964-d7e1a238da20&quot;}]},{&quot;citationID&quot;:&quot;MENDELEY_CITATION_f819e2fa-3b16-427e-a27a-ac1e0f77cddc&quot;,&quot;properties&quot;:{&quot;noteIndex&quot;:0},&quot;isEdited&quot;:false,&quot;manualOverride&quot;:{&quot;citeprocText&quot;:&quot;[50–53]&quot;,&quot;isManuallyOverridden&quot;:false,&quot;manualOverrideText&quot;:&quot;&quot;},&quot;citationTag&quot;:&quot;MENDELEY_CITATION_v3_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&quot;,&quot;citationItems&quot;:[{&quot;id&quot;:&quot;2df03420-f6a8-3f2e-9492-9979012a923a&quot;,&quot;itemData&quot;:{&quot;URL&quot;:&quot;https://www.alza.cz/media/assassins-creed-odyssey-pc-digital-d6222907.htm?o=3&quot;,&quot;accessed&quot;:{&quot;date-parts&quot;:[[&quot;2021&quot;,&quot;8&quot;,&quot;24&quot;]]},&quot;id&quot;:&quot;2df03420-f6a8-3f2e-9492-9979012a923a&quot;,&quot;issued&quot;:{&quot;date-parts&quot;:[[&quot;0&quot;]]},&quot;title&quot;:&quot;Hra na PC Assassins Creed Odyssey - PC DIGITAL | Hra na PC na Alza.cz&quot;,&quot;type&quot;:&quot;webpage&quot;,&quot;container-title-short&quot;:&quot;&quot;},&quot;uris&quot;:[&quot;http://www.mendeley.com/documents/?uuid=2df03420-f6a8-3f2e-9492-9979012a923a&quot;],&quot;isTemporary&quot;:false,&quot;legacyDesktopId&quot;:&quot;2df03420-f6a8-3f2e-9492-9979012a923a&quot;},{&quot;id&quot;:&quot;e866d85c-44cc-36ab-a335-b2bb13e94e23&quot;,&quot;itemData&quot;:{&quot;URL&quot;:&quot;https://store.steampowered.com/app/812140/Assassins_Creed_Odyssey/&quot;,&quot;accessed&quot;:{&quot;date-parts&quot;:[[&quot;2021&quot;,&quot;8&quot;,&quot;24&quot;]]},&quot;id&quot;:&quot;e866d85c-44cc-36ab-a335-b2bb13e94e23&quot;,&quot;issued&quot;:{&quot;date-parts&quot;:[[&quot;0&quot;]]},&quot;title&quot;:&quot;Ušetřete 75% na produktu Assassin's Creed® Odyssey ve službě Steam&quot;,&quot;type&quot;:&quot;webpage&quot;,&quot;container-title-short&quot;:&quot;&quot;},&quot;uris&quot;:[&quot;http://www.mendeley.com/documents/?uuid=e866d85c-44cc-36ab-a335-b2bb13e94e23&quot;],&quot;isTemporary&quot;:false,&quot;legacyDesktopId&quot;:&quot;e866d85c-44cc-36ab-a335-b2bb13e94e23&quot;},{&quot;id&quot;:&quot;35162994-418d-386f-a62e-257cbdfb4f4a&quot;,&quot;itemData&quot;:{&quot;URL&quot;:&quot;https://www.epicgames.com/store/en-US/p/assassins-creed-odyssey&quot;,&quot;accessed&quot;:{&quot;date-parts&quot;:[[&quot;2021&quot;,&quot;8&quot;,&quot;24&quot;]]},&quot;id&quot;:&quot;35162994-418d-386f-a62e-257cbdfb4f4a&quot;,&quot;issued&quot;:{&quot;date-parts&quot;:[[&quot;0&quot;]]},&quot;title&quot;:&quot;Assassin's Creed Odyssey | Download and Buy Today - Epic Games Store&quot;,&quot;type&quot;:&quot;webpage&quot;,&quot;container-title-short&quot;:&quot;&quot;},&quot;uris&quot;:[&quot;http://www.mendeley.com/documents/?uuid=35162994-418d-386f-a62e-257cbdfb4f4a&quot;],&quot;isTemporary&quot;:false,&quot;legacyDesktopId&quot;:&quot;35162994-418d-386f-a62e-257cbdfb4f4a&quot;},{&quot;id&quot;:&quot;3a7cdf6c-a735-3a0d-95f0-dee54be734ca&quot;,&quot;itemData&quot;:{&quot;URL&quot;:&quot;https://www.ubisoft.com/en-gb/game/assassins-creed/odyssey&quot;,&quot;accessed&quot;:{&quot;date-parts&quot;:[[&quot;2021&quot;,&quot;8&quot;,&quot;24&quot;]]},&quot;id&quot;:&quot;3a7cdf6c-a735-3a0d-95f0-dee54be734ca&quot;,&quot;issued&quot;:{&quot;date-parts&quot;:[[&quot;0&quot;]]},&quot;title&quot;:&quot;Assassin's Creed Odyssey on PS4, Xbox One, PC | Ubisoft (UK)&quot;,&quot;type&quot;:&quot;webpage&quot;,&quot;container-title-short&quot;:&quot;&quot;},&quot;uris&quot;:[&quot;http://www.mendeley.com/documents/?uuid=3a7cdf6c-a735-3a0d-95f0-dee54be734ca&quot;],&quot;isTemporary&quot;:false,&quot;legacyDesktopId&quot;:&quot;3a7cdf6c-a735-3a0d-95f0-dee54be734ca&quot;}]},{&quot;citationID&quot;:&quot;MENDELEY_CITATION_4b945903-3bf5-40b7-95b2-00d55b2127bc&quot;,&quot;properties&quot;:{&quot;noteIndex&quot;:0},&quot;isEdited&quot;:false,&quot;manualOverride&quot;:{&quot;citeprocText&quot;:&quot;[54, 55]&quot;,&quot;isManuallyOverridden&quot;:false,&quot;manualOverrideText&quot;:&quot;&quot;},&quot;citationTag&quot;:&quot;MENDELEY_CITATION_v3_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&quot;,&quot;citationItems&quot;:[{&quot;id&quot;:&quot;8d2e722f-87ec-359f-baa7-136f65235c37&quot;,&quot;itemData&quot;:{&quot;URL&quot;:&quot;https://store.steampowered.com/app/257350/Baldurs_Gate_II_Enhanced_Edition/&quot;,&quot;accessed&quot;:{&quot;date-parts&quot;:[[&quot;2021&quot;,&quot;8&quot;,&quot;26&quot;]]},&quot;id&quot;:&quot;8d2e722f-87ec-359f-baa7-136f65235c37&quot;,&quot;issued&quot;:{&quot;date-parts&quot;:[[&quot;0&quot;]]},&quot;title&quot;:&quot;Baldur's Gate II: Enhanced Edition ve službě Steam&quot;,&quot;type&quot;:&quot;webpage&quot;,&quot;container-title-short&quot;:&quot;&quot;},&quot;uris&quot;:[&quot;http://www.mendeley.com/documents/?uuid=8d2e722f-87ec-359f-baa7-136f65235c37&quot;],&quot;isTemporary&quot;:false,&quot;legacyDesktopId&quot;:&quot;8d2e722f-87ec-359f-baa7-136f65235c37&quot;},{&quot;id&quot;:&quot;7cec52ec-2c79-3b42-812c-10c6748b0311&quot;,&quot;itemData&quot;:{&quot;URL&quot;:&quot;https://www.alza.cz/media/baldurs-gate-ii-enhanced-edition-pc-digital-d5866684.htm&quot;,&quot;accessed&quot;:{&quot;date-parts&quot;:[[&quot;2021&quot;,&quot;8&quot;,&quot;26&quot;]]},&quot;id&quot;:&quot;7cec52ec-2c79-3b42-812c-10c6748b0311&quot;,&quot;issued&quot;:{&quot;date-parts&quot;:[[&quot;0&quot;]]},&quot;title&quot;:&quot;Hra na PC Baldur's Gate II Enhanced Edition - PC DIGITAL | Hra na PC na Alza.cz&quot;,&quot;type&quot;:&quot;webpage&quot;,&quot;container-title-short&quot;:&quot;&quot;},&quot;uris&quot;:[&quot;http://www.mendeley.com/documents/?uuid=7cec52ec-2c79-3b42-812c-10c6748b0311&quot;],&quot;isTemporary&quot;:false,&quot;legacyDesktopId&quot;:&quot;7cec52ec-2c79-3b42-812c-10c6748b0311&quot;}]},{&quot;citationID&quot;:&quot;MENDELEY_CITATION_a7575cca-4863-4313-baa2-d67d44ebe388&quot;,&quot;properties&quot;:{&quot;noteIndex&quot;:0},&quot;isEdited&quot;:false,&quot;manualOverride&quot;:{&quot;citeprocText&quot;:&quot;[56–59]&quot;,&quot;isManuallyOverridden&quot;:false,&quot;manualOverrideText&quot;:&quot;&quot;},&quot;citationTag&quot;:&quot;MENDELEY_CITATION_v3_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&quot;,&quot;citationItems&quot;:[{&quot;id&quot;:&quot;9b7ccfc6-42bc-37ec-996f-516cdd21bd6d&quot;,&quot;itemData&quot;:{&quot;URL&quot;:&quot;https://www.alza.cz/media/heroes-of-might-magic-iii-hd-edtion-pc-digital-d5346604.htm&quot;,&quot;accessed&quot;:{&quot;date-parts&quot;:[[&quot;2021&quot;,&quot;8&quot;,&quot;26&quot;]]},&quot;id&quot;:&quot;9b7ccfc6-42bc-37ec-996f-516cdd21bd6d&quot;,&quot;issued&quot;:{&quot;date-parts&quot;:[[&quot;0&quot;]]},&quot;title&quot;:&quot;Hra na PC Heroes of Might &amp; Magic III - HD Edtion (PC) DIGITAL | Hra na PC na Alza.cz&quot;,&quot;type&quot;:&quot;webpage&quot;,&quot;container-title-short&quot;:&quot;&quot;},&quot;uris&quot;:[&quot;http://www.mendeley.com/documents/?uuid=9b7ccfc6-42bc-37ec-996f-516cdd21bd6d&quot;],&quot;isTemporary&quot;:false,&quot;legacyDesktopId&quot;:&quot;9b7ccfc6-42bc-37ec-996f-516cdd21bd6d&quot;},{&quot;id&quot;:&quot;b971ecb4-62d0-3d17-8997-a653a22e0e33&quot;,&quot;itemData&quot;:{&quot;URL&quot;:&quot;https://www.epicgames.com/store/en-US/p/might-and-magic-heroes-3&quot;,&quot;accessed&quot;:{&quot;date-parts&quot;:[[&quot;2021&quot;,&quot;8&quot;,&quot;26&quot;]]},&quot;id&quot;:&quot;b971ecb4-62d0-3d17-8997-a653a22e0e33&quot;,&quot;issued&quot;:{&quot;date-parts&quot;:[[&quot;0&quot;]]},&quot;title&quot;:&quot;Might &amp; Magic Heroes 3 | Download and Buy Today - Epic Games Store&quot;,&quot;type&quot;:&quot;webpage&quot;,&quot;container-title-short&quot;:&quot;&quot;},&quot;uris&quot;:[&quot;http://www.mendeley.com/documents/?uuid=b971ecb4-62d0-3d17-8997-a653a22e0e33&quot;],&quot;isTemporary&quot;:false,&quot;legacyDesktopId&quot;:&quot;b971ecb4-62d0-3d17-8997-a653a22e0e33&quot;},{&quot;id&quot;:&quot;3eb3bb88-3bed-33b7-961b-f5c51cabaf37&quot;,&quot;itemData&quot;:{&quot;URL&quot;:&quot;https://store.steampowered.com/app/297000/Heroes_of_Might__Magic_III__HD_Edition/&quot;,&quot;accessed&quot;:{&quot;date-parts&quot;:[[&quot;2021&quot;,&quot;8&quot;,&quot;26&quot;]]},&quot;id&quot;:&quot;3eb3bb88-3bed-33b7-961b-f5c51cabaf37&quot;,&quot;issued&quot;:{&quot;date-parts&quot;:[[&quot;0&quot;]]},&quot;title&quot;:&quot;Heroes® of Might &amp; Magic® III - HD Edition ve službě Steam&quot;,&quot;type&quot;:&quot;webpage&quot;,&quot;container-title-short&quot;:&quot;&quot;},&quot;uris&quot;:[&quot;http://www.mendeley.com/documents/?uuid=3eb3bb88-3bed-33b7-961b-f5c51cabaf37&quot;],&quot;isTemporary&quot;:false,&quot;legacyDesktopId&quot;:&quot;3eb3bb88-3bed-33b7-961b-f5c51cabaf37&quot;},{&quot;id&quot;:&quot;0189465b-81d4-3ecc-bb85-353b5fe7d45f&quot;,&quot;itemData&quot;:{&quot;URL&quot;:&quot;https://store.ubi.com/uk/game?pid=575ffd9ba3be1633568b4d8c&amp;dwvar_575ffd9ba3be1633568b4d8c_Platform=pcdl&amp;edition=Complete Edition&amp;source=detail&quot;,&quot;accessed&quot;:{&quot;date-parts&quot;:[[&quot;2021&quot;,&quot;8&quot;,&quot;26&quot;]]},&quot;id&quot;:&quot;0189465b-81d4-3ecc-bb85-353b5fe7d45f&quot;,&quot;issued&quot;:{&quot;date-parts&quot;:[[&quot;0&quot;]]},&quot;title&quot;:&quot;Buy Heroes of Might and Magic III: Complete PC (Download)&quot;,&quot;type&quot;:&quot;webpage&quot;,&quot;container-title-short&quot;:&quot;&quot;},&quot;uris&quot;:[&quot;http://www.mendeley.com/documents/?uuid=0189465b-81d4-3ecc-bb85-353b5fe7d45f&quot;],&quot;isTemporary&quot;:false,&quot;legacyDesktopId&quot;:&quot;0189465b-81d4-3ecc-bb85-353b5fe7d45f&quot;}]},{&quot;citationID&quot;:&quot;MENDELEY_CITATION_235f05a9-8d50-4652-9759-19398f9e3b30&quot;,&quot;properties&quot;:{&quot;noteIndex&quot;:0},&quot;isEdited&quot;:false,&quot;manualOverride&quot;:{&quot;isManuallyOverridden&quot;:false,&quot;citeprocText&quot;:&quot;[60]&quot;,&quot;manualOverrideText&quot;:&quot;&quot;},&quot;citationTag&quot;:&quot;MENDELEY_CITATION_v3_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&quot;,&quot;citationItems&quot;:[{&quot;id&quot;:&quot;7b0e8c35-5644-3a4d-8e05-4dd0a93b5fba&quot;,&quot;itemData&quot;:{&quot;type&quot;:&quot;webpage&quot;,&quot;id&quot;:&quot;7b0e8c35-5644-3a4d-8e05-4dd0a93b5fba&quot;,&quot;title&quot;:&quot;D&amp;D Official Homepage | Dungeons &amp; Dragons&quot;,&quot;accessed&quot;:{&quot;date-parts&quot;:[[2021,11,12]]},&quot;URL&quot;:&quot;https://dnd.wizards.com/&quot;,&quot;container-title-short&quot;:&quot;&quot;},&quot;isTemporary&quot;:false}]},{&quot;citationID&quot;:&quot;MENDELEY_CITATION_da4e02e8-d483-4ce0-aa7a-e78346ee4713&quot;,&quot;properties&quot;:{&quot;noteIndex&quot;:0},&quot;isEdited&quot;:false,&quot;manualOverride&quot;:{&quot;isManuallyOverridden&quot;:false,&quot;citeprocText&quot;:&quot;[61]&quot;,&quot;manualOverrideText&quot;:&quot;&quot;},&quot;citationTag&quot;:&quot;MENDELEY_CITATION_v3_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&quot;,&quot;citationItems&quot;:[{&quot;id&quot;:&quot;1738ee41-c947-342a-a8e3-fc3fa6227757&quot;,&quot;itemData&quot;:{&quot;type&quot;:&quot;webpage&quot;,&quot;id&quot;:&quot;1738ee41-c947-342a-a8e3-fc3fa6227757&quot;,&quot;title&quot;:&quot;Baldur's Gate: Enhanced Edition&quot;,&quot;accessed&quot;:{&quot;date-parts&quot;:[[2021,11,12]]},&quot;URL&quot;:&quot;https://www.baldursgate.com/&quot;,&quot;container-title-short&quot;:&quot;&quot;},&quot;isTemporary&quot;:false}]},{&quot;citationID&quot;:&quot;MENDELEY_CITATION_4650b188-9920-4899-9f5d-4c3afe41494d&quot;,&quot;properties&quot;:{&quot;noteIndex&quot;:0},&quot;isEdited&quot;:false,&quot;manualOverride&quot;:{&quot;isManuallyOverridden&quot;:false,&quot;citeprocText&quot;:&quot;[62]&quot;,&quot;manualOverrideText&quot;:&quot;&quot;},&quot;citationTag&quot;:&quot;MENDELEY_CITATION_v3_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&quot;,&quot;citationItems&quot;:[{&quot;id&quot;:&quot;be541214-791f-33d8-9df6-2a2b83d1cbe4&quot;,&quot;itemData&quot;:{&quot;type&quot;:&quot;webpage&quot;,&quot;id&quot;:&quot;be541214-791f-33d8-9df6-2a2b83d1cbe4&quot;,&quot;title&quot;:&quot;The Elder Scrolls | Skyrim&quot;,&quot;accessed&quot;:{&quot;date-parts&quot;:[[2021,11,12]]},&quot;URL&quot;:&quot;https://elderscrolls.bethesda.net/en/skyrim&quot;,&quot;container-title-short&quot;:&quot;&quot;},&quot;isTemporary&quot;:false}]},{&quot;citationID&quot;:&quot;MENDELEY_CITATION_1386a0ab-61d8-43af-87c0-5d74bffdb8e2&quot;,&quot;properties&quot;:{&quot;noteIndex&quot;:0},&quot;isEdited&quot;:false,&quot;manualOverride&quot;:{&quot;isManuallyOverridden&quot;:false,&quot;citeprocText&quot;:&quot;[63]&quot;,&quot;manualOverrideText&quot;:&quot;&quot;},&quot;citationTag&quot;:&quot;MENDELEY_CITATION_v3_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&quot;,&quot;citationItems&quot;:[{&quot;id&quot;:&quot;3471b765-fa20-3acb-be67-6997c41c245a&quot;,&quot;itemData&quot;:{&quot;type&quot;:&quot;webpage&quot;,&quot;id&quot;:&quot;3471b765-fa20-3acb-be67-6997c41c245a&quot;,&quot;title&quot;:&quot;Knights of the Old Republic | StarWars.com&quot;,&quot;accessed&quot;:{&quot;date-parts&quot;:[[2021,12,20]]},&quot;URL&quot;:&quot;https://www.starwars.com/games-apps/knights-of-the-old-republic&quot;,&quot;container-title-short&quot;:&quot;&quot;},&quot;isTemporary&quot;:false}]},{&quot;citationID&quot;:&quot;MENDELEY_CITATION_a6525a5b-7e8c-431b-8795-e230bfd159b8&quot;,&quot;properties&quot;:{&quot;noteIndex&quot;:0},&quot;isEdited&quot;:false,&quot;manualOverride&quot;:{&quot;isManuallyOverridden&quot;:false,&quot;citeprocText&quot;:&quot;[64]&quot;,&quot;manualOverrideText&quot;:&quot;&quot;},&quot;citationTag&quot;:&quot;MENDELEY_CITATION_v3_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&quot;,&quot;citationItems&quot;:[{&quot;id&quot;:&quot;9db4dbb3-103b-399f-af03-e4464d14d7c2&quot;,&quot;itemData&quot;:{&quot;type&quot;:&quot;webpage&quot;,&quot;id&quot;:&quot;9db4dbb3-103b-399f-af03-e4464d14d7c2&quot;,&quot;title&quot;:&quot;FINAL FANTASY PORTAL SITE | SQUARE ENIX&quot;,&quot;accessed&quot;:{&quot;date-parts&quot;:[[2021,11,12]]},&quot;URL&quot;:&quot;https://na.finalfantasy.com/&quot;,&quot;container-title-short&quot;:&quot;&quot;},&quot;isTemporary&quot;:false}]},{&quot;citationID&quot;:&quot;MENDELEY_CITATION_e309bb05-26ae-4645-9bb9-2d7e2dcdd8ea&quot;,&quot;properties&quot;:{&quot;noteIndex&quot;:0},&quot;isEdited&quot;:false,&quot;manualOverride&quot;:{&quot;isManuallyOverridden&quot;:false,&quot;citeprocText&quot;:&quot;[65]&quot;,&quot;manualOverrideText&quot;:&quot;&quot;},&quot;citationTag&quot;:&quot;MENDELEY_CITATION_v3_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&quot;,&quot;citationItems&quot;:[{&quot;id&quot;:&quot;85329ea7-97c1-36a5-917a-4fe06242026e&quot;,&quot;itemData&quot;:{&quot;type&quot;:&quot;webpage&quot;,&quot;id&quot;:&quot;85329ea7-97c1-36a5-917a-4fe06242026e&quot;,&quot;title&quot;:&quot;World of Warcraft&quot;,&quot;accessed&quot;:{&quot;date-parts&quot;:[[2021,11,12]]},&quot;URL&quot;:&quot;https://worldofwarcraft.com/en-gb/&quot;,&quot;container-title-short&quot;:&quot;&quot;},&quot;isTemporary&quot;:false}]},{&quot;citationID&quot;:&quot;MENDELEY_CITATION_873dc06f-993b-4b8a-bc0d-6f134d4b1bf9&quot;,&quot;properties&quot;:{&quot;noteIndex&quot;:0},&quot;isEdited&quot;:false,&quot;manualOverride&quot;:{&quot;isManuallyOverridden&quot;:false,&quot;citeprocText&quot;:&quot;[66]&quot;,&quot;manualOverrideText&quot;:&quot;&quot;},&quot;citationTag&quot;:&quot;MENDELEY_CITATION_v3_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&quot;,&quot;citationItems&quot;:[{&quot;id&quot;:&quot;f287caaf-65b2-3884-80a7-cfd43def0552&quot;,&quot;itemData&quot;:{&quot;type&quot;:&quot;webpage&quot;,&quot;id&quot;:&quot;f287caaf-65b2-3884-80a7-cfd43def0552&quot;,&quot;title&quot;:&quot;XCOM 2&quot;,&quot;accessed&quot;:{&quot;date-parts&quot;:[[2021,12,20]]},&quot;URL&quot;:&quot;https://xcom.com/&quot;,&quot;container-title-short&quot;:&quot;&quot;},&quot;isTemporary&quot;:false}]},{&quot;citationID&quot;:&quot;MENDELEY_CITATION_edb9d5cf-21d7-409e-adf8-73626c8c80c0&quot;,&quot;properties&quot;:{&quot;noteIndex&quot;:0},&quot;isEdited&quot;:false,&quot;manualOverride&quot;:{&quot;citeprocText&quot;:&quot;[49, 67–70]&quot;,&quot;isManuallyOverridden&quot;:false,&quot;manualOverrideText&quot;:&quot;&quot;},&quot;citationTag&quot;:&quot;MENDELEY_CITATION_v3_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&quot;,&quot;citationItems&quot;:[{&quot;id&quot;:&quot;203858f7-1162-39c9-b0a2-a9087f671192&quot;,&quot;itemData&quot;:{&quot;container-title&quot;:&quot;Fantasymag.cz&quot;,&quot;id&quot;:&quot;203858f7-1162-39c9-b0a2-a9087f671192&quot;,&quot;issued&quot;:{&quot;date-parts&quot;:[[&quot;2017&quot;]]},&quot;title&quot;:&quot;Fantasy světy – historie počítačových her na hrdiny díl I.&quot;,&quot;type&quot;:&quot;article-magazine&quot;,&quot;container-title-short&quot;:&quot;&quot;},&quot;uris&quot;:[&quot;http://www.mendeley.com/documents/?uuid=bc95f3a5-252f-4eeb-a716-2b02ad2dfbd5&quot;],&quot;isTemporary&quot;:false,&quot;legacyDesktopId&quot;:&quot;bc95f3a5-252f-4eeb-a716-2b02ad2dfbd5&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container-title-short&quot;:&quot;&quot;},&quot;uris&quot;:[&quot;http://www.mendeley.com/documents/?uuid=4a2820fa-9fc7-3d7f-ba2b-b216f750fd10&quot;],&quot;isTemporary&quot;:false,&quot;legacyDesktopId&quot;:&quot;4a2820fa-9fc7-3d7f-ba2b-b216f750fd10&quot;},{&quot;id&quot;:&quot;0c5e3dc8-af27-3d5a-9927-e93da9576dd9&quot;,&quot;itemData&quot;:{&quot;container-title&quot;:&quot;Fantasymag.cz&quot;,&quot;id&quot;:&quot;0c5e3dc8-af27-3d5a-9927-e93da9576dd9&quot;,&quot;issued&quot;:{&quot;date-parts&quot;:[[&quot;2018&quot;]]},&quot;title&quot;:&quot;Fantasy světy díl II. - čtverečkové dungeony na PC | Fantasymag.cz&quot;,&quot;type&quot;:&quot;article-magazine&quot;,&quot;container-title-short&quot;:&quot;&quot;},&quot;uris&quot;:[&quot;http://www.mendeley.com/documents/?uuid=0c5e3dc8-af27-3d5a-9927-e93da9576dd9&quot;],&quot;isTemporary&quot;:false,&quot;legacyDesktopId&quot;:&quot;0c5e3dc8-af27-3d5a-9927-e93da9576dd9&quot;},{&quot;id&quot;:&quot;fa6ad4c9-e440-346c-97a2-709c71a392e9&quot;,&quot;itemData&quot;:{&quot;URL&quot;:&quot;https://www.databaze-her.cz/napoveda/herni-zanry-na-databazi-her/&quot;,&quot;accessed&quot;:{&quot;date-parts&quot;:[[&quot;2021&quot;,&quot;8&quot;,&quot;14&quot;]]},&quot;id&quot;:&quot;fa6ad4c9-e440-346c-97a2-709c71a392e9&quot;,&quot;issued&quot;:{&quot;date-parts&quot;:[[&quot;0&quot;]]},&quot;title&quot;:&quot;Herní žánry na Databázi her – Nápověda – Databáze-her.cz&quot;,&quot;type&quot;:&quot;webpage&quot;,&quot;container-title-short&quot;:&quot;&quot;},&quot;uris&quot;:[&quot;http://www.mendeley.com/documents/?uuid=fa6ad4c9-e440-346c-97a2-709c71a392e9&quot;],&quot;isTemporary&quot;:false,&quot;legacyDesktopId&quot;:&quot;fa6ad4c9-e440-346c-97a2-709c71a392e9&quot;},{&quot;id&quot;:&quot;d3eedc5d-527a-3e09-9964-d7e1a238da20&quot;,&quot;itemData&quot;:{&quot;author&quot;:[{&quot;dropping-particle&quot;:&quot;&quot;,&quot;family&quot;:&quot;Sláma&quot;,&quot;given&quot;:&quot;David&quot;,&quot;non-dropping-particle&quot;:&quot;&quot;,&quot;parse-names&quot;:false,&quot;suffix&quot;:&quot;&quot;}],&quot;container-title&quot;:&quot;Computer&quot;,&quot;id&quot;:&quot;d3eedc5d-527a-3e09-9964-d7e1a238da20&quot;,&quot;issued&quot;:{&quot;date-parts&quot;:[[&quot;2010&quot;]]},&quot;title&quot;:&quot;Průvodce herními žánry – dungeony a rpg – Doupě.cz&quot;,&quot;type&quot;:&quot;article-magazine&quot;,&quot;container-title-short&quot;:&quot;Computer (Long Beach Calif)&quot;},&quot;uris&quot;:[&quot;http://www.mendeley.com/documents/?uuid=d3eedc5d-527a-3e09-9964-d7e1a238da20&quot;],&quot;isTemporary&quot;:false,&quot;legacyDesktopId&quot;:&quot;d3eedc5d-527a-3e09-9964-d7e1a238da20&quot;}]},{&quot;citationID&quot;:&quot;MENDELEY_CITATION_ee6a8fa2-379f-42f4-a80c-4f4bc86f09f3&quot;,&quot;properties&quot;:{&quot;noteIndex&quot;:0},&quot;isEdited&quot;:false,&quot;manualOverride&quot;:{&quot;citeprocText&quot;:&quot;[71]&quot;,&quot;isManuallyOverridden&quot;:false,&quot;manualOverrideText&quot;:&quot;&quot;},&quot;citationTag&quot;:&quot;MENDELEY_CITATION_v3_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&quot;,&quot;citationItems&quot;:[{&quot;id&quot;:&quot;d1512dcf-e3e8-3b44-b1cb-d93b77a0e25d&quot;,&quot;itemData&quot;:{&quot;URL&quot;:&quot;https://techraptor.net/originals/playing-roles-on-tactical-rpgs&quot;,&quot;accessed&quot;:{&quot;date-parts&quot;:[[&quot;2021&quot;,&quot;8&quot;,&quot;16&quot;]]},&quot;id&quot;:&quot;d1512dcf-e3e8-3b44-b1cb-d93b77a0e25d&quot;,&quot;issued&quot;:{&quot;date-parts&quot;:[[&quot;0&quot;]]},&quot;title&quot;:&quot;Playing Roles: On Tactical-RPGs | TechRaptor&quot;,&quot;type&quot;:&quot;webpage&quot;,&quot;container-title-short&quot;:&quot;&quot;},&quot;uris&quot;:[&quot;http://www.mendeley.com/documents/?uuid=d1512dcf-e3e8-3b44-b1cb-d93b77a0e25d&quot;],&quot;isTemporary&quot;:false,&quot;legacyDesktopId&quot;:&quot;d1512dcf-e3e8-3b44-b1cb-d93b77a0e25d&quot;}]},{&quot;citationID&quot;:&quot;MENDELEY_CITATION_679fc421-fdab-4d27-8043-bd5ca9e3f98c&quot;,&quot;properties&quot;:{&quot;noteIndex&quot;:0},&quot;isEdited&quot;:false,&quot;manualOverride&quot;:{&quot;isManuallyOverridden&quot;:false,&quot;citeprocText&quot;:&quot;[72]&quot;,&quot;manualOverrideText&quot;:&quot;&quot;},&quot;citationTag&quot;:&quot;MENDELEY_CITATION_v3_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&quot;,&quot;citationItems&quot;:[{&quot;id&quot;:&quot;311ba09b-70ac-3c0e-b53e-28a4cfc66435&quot;,&quot;itemData&quot;:{&quot;type&quot;:&quot;webpage&quot;,&quot;id&quot;:&quot;311ba09b-70ac-3c0e-b53e-28a4cfc66435&quot;,&quot;title&quot;:&quot;Star Wars™ Galaxy of Heroes - Free Mobile Game - EA Official Site&quot;,&quot;accessed&quot;:{&quot;date-parts&quot;:[[2021,11,12]]},&quot;URL&quot;:&quot;https://www.ea.com/games/starwars/galaxy-of-heroes&quot;,&quot;container-title-short&quot;:&quot;&quot;},&quot;isTemporary&quot;:false}]},{&quot;citationID&quot;:&quot;MENDELEY_CITATION_a11e9d94-0068-4d48-978e-3be8afb5d6fa&quot;,&quot;properties&quot;:{&quot;noteIndex&quot;:0},&quot;isEdited&quot;:false,&quot;manualOverride&quot;:{&quot;citeprocText&quot;:&quot;[73]&quot;,&quot;isManuallyOverridden&quot;:false,&quot;manualOverrideText&quot;:&quot;&quot;},&quot;citationTag&quot;:&quot;MENDELEY_CITATION_v3_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&quot;,&quot;citationItems&quot;:[{&quot;id&quot;:&quot;71c1005f-d775-3eb8-a7b1-c68ca998b72f&quot;,&quot;itemData&quot;:{&quot;URL&quot;:&quot;https://gameranx.com/features/id/3350/article/what-is-an-action-adventure-game/&quot;,&quot;accessed&quot;:{&quot;date-parts&quot;:[[&quot;2021&quot;,&quot;8&quot;,&quot;30&quot;]]},&quot;id&quot;:&quot;71c1005f-d775-3eb8-a7b1-c68ca998b72f&quot;,&quot;issued&quot;:{&quot;date-parts&quot;:[[&quot;0&quot;]]},&quot;title&quot;:&quot;What is an Action/Adventure Game? - Gameranx&quot;,&quot;type&quot;:&quot;webpage&quot;,&quot;container-title-short&quot;:&quot;&quot;},&quot;uris&quot;:[&quot;http://www.mendeley.com/documents/?uuid=71c1005f-d775-3eb8-a7b1-c68ca998b72f&quot;],&quot;isTemporary&quot;:false,&quot;legacyDesktopId&quot;:&quot;71c1005f-d775-3eb8-a7b1-c68ca998b72f&quot;}]},{&quot;citationID&quot;:&quot;MENDELEY_CITATION_8c796139-547a-4a41-8584-5c5bb97398d0&quot;,&quot;properties&quot;:{&quot;noteIndex&quot;:0},&quot;isEdited&quot;:false,&quot;manualOverride&quot;:{&quot;isManuallyOverridden&quot;:false,&quot;citeprocText&quot;:&quot;[74]&quot;,&quot;manualOverrideText&quot;:&quot;&quot;},&quot;citationTag&quot;:&quot;MENDELEY_CITATION_v3_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&quot;,&quot;citationItems&quot;:[{&quot;id&quot;:&quot;c0ce9fd2-471f-36a5-b51f-4999fab3ae7c&quot;,&quot;itemData&quot;:{&quot;type&quot;:&quot;webpage&quot;,&quot;id&quot;:&quot;c0ce9fd2-471f-36a5-b51f-4999fab3ae7c&quot;,&quot;title&quot;:&quot;Mortal Kombat 11 Ultimate&quot;,&quot;accessed&quot;:{&quot;date-parts&quot;:[[2021,11,12]]},&quot;URL&quot;:&quot;https://www.mortalkombat.com/&quot;,&quot;container-title-short&quot;:&quot;&quot;},&quot;isTemporary&quot;:false}]},{&quot;citationID&quot;:&quot;MENDELEY_CITATION_20b5360b-3db2-4adb-88a9-4583f50da0b2&quot;,&quot;properties&quot;:{&quot;noteIndex&quot;:0},&quot;isEdited&quot;:false,&quot;manualOverride&quot;:{&quot;isManuallyOverridden&quot;:false,&quot;citeprocText&quot;:&quot;[75]&quot;,&quot;manualOverrideText&quot;:&quot;&quot;},&quot;citationTag&quot;:&quot;MENDELEY_CITATION_v3_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&quot;,&quot;citationItems&quot;:[{&quot;id&quot;:&quot;812f494a-bb5c-3e9d-91f8-64351b589503&quot;,&quot;itemData&quot;:{&quot;type&quot;:&quot;webpage&quot;,&quot;id&quot;:&quot;812f494a-bb5c-3e9d-91f8-64351b589503&quot;,&quot;title&quot;:&quot;DOOM Eternal | Bethesda.net&quot;,&quot;accessed&quot;:{&quot;date-parts&quot;:[[2021,11,12]]},&quot;URL&quot;:&quot;https://bethesda.net/en/game/doom&quot;,&quot;container-title-short&quot;:&quot;&quot;},&quot;isTemporary&quot;:false}]},{&quot;citationID&quot;:&quot;MENDELEY_CITATION_63e269e2-de78-4c41-add9-091e6727e52d&quot;,&quot;properties&quot;:{&quot;noteIndex&quot;:0},&quot;isEdited&quot;:false,&quot;manualOverride&quot;:{&quot;isManuallyOverridden&quot;:false,&quot;citeprocText&quot;:&quot;[76]&quot;,&quot;manualOverrideText&quot;:&quot;&quot;},&quot;citationTag&quot;:&quot;MENDELEY_CITATION_v3_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&quot;,&quot;citationItems&quot;:[{&quot;id&quot;:&quot;dfba203e-c5ea-350a-8fa3-8a8a19eba096&quot;,&quot;itemData&quot;:{&quot;type&quot;:&quot;webpage&quot;,&quot;id&quot;:&quot;dfba203e-c5ea-350a-8fa3-8a8a19eba096&quot;,&quot;title&quot;:&quot;Mafia: Trilogy - Home&quot;,&quot;accessed&quot;:{&quot;date-parts&quot;:[[2021,12,20]]},&quot;URL&quot;:&quot;https://mafiagame.com/cs-CZ/&quot;,&quot;container-title-short&quot;:&quot;&quot;},&quot;isTemporary&quot;:false}]},{&quot;citationID&quot;:&quot;MENDELEY_CITATION_1b7404f7-9745-44ac-9327-a3b6795efb56&quot;,&quot;properties&quot;:{&quot;noteIndex&quot;:0},&quot;isEdited&quot;:false,&quot;manualOverride&quot;:{&quot;isManuallyOverridden&quot;:false,&quot;citeprocText&quot;:&quot;[77]&quot;,&quot;manualOverrideText&quot;:&quot;&quot;},&quot;citationTag&quot;:&quot;MENDELEY_CITATION_v3_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&quot;,&quot;citationItems&quot;:[{&quot;id&quot;:&quot;7d826b33-d778-3565-a748-735e07cd39e2&quot;,&quot;itemData&quot;:{&quot;type&quot;:&quot;webpage&quot;,&quot;id&quot;:&quot;7d826b33-d778-3565-a748-735e07cd39e2&quot;,&quot;title&quot;:&quot;The official home of Super Mario™ – History&quot;,&quot;accessed&quot;:{&quot;date-parts&quot;:[[2021,12,20]]},&quot;URL&quot;:&quot;https://mario.nintendo.com/history/&quot;,&quot;container-title-short&quot;:&quot;&quot;},&quot;isTemporary&quot;:false}]},{&quot;citationID&quot;:&quot;MENDELEY_CITATION_e83f9413-3069-4409-b7bb-40233a012279&quot;,&quot;properties&quot;:{&quot;noteIndex&quot;:0},&quot;isEdited&quot;:false,&quot;manualOverride&quot;:{&quot;isManuallyOverridden&quot;:false,&quot;citeprocText&quot;:&quot;[78]&quot;,&quot;manualOverrideText&quot;:&quot;&quot;},&quot;citationTag&quot;:&quot;MENDELEY_CITATION_v3_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&quot;,&quot;citationItems&quot;:[{&quot;id&quot;:&quot;59ad0964-b567-34b0-98e3-5f5867cf065c&quot;,&quot;itemData&quot;:{&quot;type&quot;:&quot;webpage&quot;,&quot;id&quot;:&quot;59ad0964-b567-34b0-98e3-5f5867cf065c&quot;,&quot;title&quot;:&quot;Shadow Of The Tomb Raider | SQUARE ENIX&quot;,&quot;accessed&quot;:{&quot;date-parts&quot;:[[2021,12,20]]},&quot;URL&quot;:&quot;https://tombraider.square-enix-games.com/en-us&quot;,&quot;container-title-short&quot;:&quot;&quot;},&quot;isTemporary&quot;:false}]},{&quot;citationID&quot;:&quot;MENDELEY_CITATION_94e18085-be7a-4e0e-bcd0-68495f5cfabc&quot;,&quot;properties&quot;:{&quot;noteIndex&quot;:0},&quot;isEdited&quot;:false,&quot;manualOverride&quot;:{&quot;isManuallyOverridden&quot;:false,&quot;citeprocText&quot;:&quot;[79]&quot;,&quot;manualOverrideText&quot;:&quot;&quot;},&quot;citationTag&quot;:&quot;MENDELEY_CITATION_v3_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&quot;,&quot;citationItems&quot;:[{&quot;id&quot;:&quot;f5bcba50-aec7-3a21-9c3b-0c0d093719b2&quot;,&quot;itemData&quot;:{&quot;type&quot;:&quot;webpage&quot;,&quot;id&quot;:&quot;f5bcba50-aec7-3a21-9c3b-0c0d093719b2&quot;,&quot;title&quot;:&quot;Prince of Persia | Ubisoft (US)&quot;,&quot;accessed&quot;:{&quot;date-parts&quot;:[[2021,12,20]]},&quot;URL&quot;:&quot;https://www.ubisoft.com/en-us/game/prince-of-persia/prince-of-persia&quot;,&quot;container-title-short&quot;:&quot;&quot;},&quot;isTemporary&quot;:false}]},{&quot;citationID&quot;:&quot;MENDELEY_CITATION_bf016797-1202-4ad6-924b-04c66e3b8290&quot;,&quot;properties&quot;:{&quot;noteIndex&quot;:0},&quot;isEdited&quot;:false,&quot;manualOverride&quot;:{&quot;citeprocText&quot;:&quot;[80, 81]&quot;,&quot;isManuallyOverridden&quot;:false,&quot;manualOverrideText&quot;:&quot;&quot;},&quot;citationTag&quot;:&quot;MENDELEY_CITATION_v3_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&quot;,&quot;citationItems&quot;:[{&quot;id&quot;:&quot;ec404a6d-2782-3762-95aa-3b75e86eefd8&quot;,&quot;itemData&quot;:{&quot;URL&quot;:&quot;https://www.idtech.com/blog/different-types-of-video-game-genres&quot;,&quot;accessed&quot;:{&quot;date-parts&quot;:[[&quot;2021&quot;,&quot;8&quot;,&quot;31&quot;]]},&quot;id&quot;:&quot;ec404a6d-2782-3762-95aa-3b75e86eefd8&quot;,&quot;issued&quot;:{&quot;date-parts&quot;:[[&quot;0&quot;]]},&quot;title&quot;:&quot;Ultimate List of Different Types of Video Games | 49 Genres &amp; Subcategories&quot;,&quot;type&quot;:&quot;webpage&quot;,&quot;container-title-short&quot;:&quot;&quot;},&quot;uris&quot;:[&quot;http://www.mendeley.com/documents/?uuid=ec404a6d-2782-3762-95aa-3b75e86eefd8&quot;],&quot;isTemporary&quot;:false,&quot;legacyDesktopId&quot;:&quot;ec404a6d-2782-3762-95aa-3b75e86eefd8&quot;},{&quot;id&quot;:&quot;6ac1b55c-9fd4-3ce2-9247-6342bfff246f&quot;,&quot;itemData&quot;:{&quot;type&quot;:&quot;book&quot;,&quot;id&quot;:&quot;6ac1b55c-9fd4-3ce2-9247-6342bfff246f&quot;,&quot;title&quot;:&quot;Writing for Video Game Genres&quot;,&quot;author&quot;:[{&quot;family&quot;:&quot;Despain&quot;,&quot;given&quot;:&quot;Wendy.&quot;,&quot;parse-names&quot;:false,&quot;dropping-particle&quot;:&quot;&quot;,&quot;non-dropping-particle&quot;:&quot;&quot;}],&quot;editor&quot;:[{&quot;family&quot;:&quot;Despain&quot;,&quot;given&quot;:&quot;Wendy&quot;,&quot;parse-names&quot;:false,&quot;dropping-particle&quot;:&quot;&quot;,&quot;non-dropping-particle&quot;:&quot;&quot;}],&quot;DOI&quot;:&quot;10.1201/b10641&quot;,&quot;ISBN&quot;:&quot;9780429063343&quot;,&quot;URL&quot;:&quot;https://www.taylorfrancis.com/books/9781439875391&quot;,&quot;issued&quot;:{&quot;date-parts&quot;:[[2009,2,26]]},&quot;number-of-pages&quot;:&quot;288&quot;,&quot;abstract&quot;:&quot;\&quot;This book, written and edited by members of the International Game Developers Association (IGDA) Game Writing Special Interest Group, follows the acclaimed Professional Techniques for Video Game Writing to deliver practical advice from seasoned veterans on the special challenges of writing for first-person shooter games (FPS), role-playing games (RPG), and everything in between, including massively multiplayer online games, real-time strategy games, sports games, horror games, serious games, casual games, handheld games, and more. Game writing samples are included with the book, and more are available online.\&quot;--Publisher's website. Writing for massively multiplayer online games / Steve Danuser and Tracy A. Seamster -- Writing for role-playing games / Daniel Erickson -- Writing for adventure games / Lee Sheldon -- Writing for action-adventure games / John Feil -- Writing for platform games / Andrew S. Walsh -- Writing for first-person shooters / Lucien Soulban and Haris Orkin -- Writing for real-time strategy games / Stephen Dinehart -- Writing for sports games / Maurice Suckling -- Writing for simulator games / David Wessman -- Writing for driving games / Maurice Suckling -- Writing for horror games / Richard Dansky -- Writing for science-fiction and fantasy games / Chris Klug -- Writing for sandbox games / Ahmad Saad -- Writing for alternate reality games / Wendy Despain -- Writing for serious games / Sande Chen and Anne Toole -- Writing for casual games / Chris Pasley -- Writing for handheld games / Evan Skolnick -- Writing for mobile phone games / Graeme Davis -- Writing for interactive fiction / J. Robinson Wheeler.&quot;,&quot;publisher&quot;:&quot;A K Peters/CRC Press&quot;,&quot;container-title-short&quot;:&quot;&quot;},&quot;isTemporary&quot;:false}]},{&quot;citationID&quot;:&quot;MENDELEY_CITATION_04ff8390-5892-4741-a9bc-d819aaaa713f&quot;,&quot;properties&quot;:{&quot;noteIndex&quot;:0},&quot;isEdited&quot;:false,&quot;manualOverride&quot;:{&quot;isManuallyOverridden&quot;:false,&quot;citeprocText&quot;:&quot;[82]&quot;,&quot;manualOverrideText&quot;:&quot;&quot;},&quot;citationTag&quot;:&quot;MENDELEY_CITATION_v3_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&quot;,&quot;citationItems&quot;:[{&quot;id&quot;:&quot;173baa1a-7b19-3239-8a6f-04f189a39327&quot;,&quot;itemData&quot;:{&quot;type&quot;:&quot;webpage&quot;,&quot;id&quot;:&quot;173baa1a-7b19-3239-8a6f-04f189a39327&quot;,&quot;title&quot;:&quot;Warhammer 40,000 - Warhammer 40,000&quot;,&quot;accessed&quot;:{&quot;date-parts&quot;:[[2021,11,12]]},&quot;URL&quot;:&quot;https://warhammer40000.com/&quot;,&quot;container-title-short&quot;:&quot;&quot;},&quot;isTemporary&quot;:false}]},{&quot;citationID&quot;:&quot;MENDELEY_CITATION_65b48ca3-c358-4442-9969-35c8d83630d0&quot;,&quot;properties&quot;:{&quot;noteIndex&quot;:0},&quot;isEdited&quot;:false,&quot;manualOverride&quot;:{&quot;citeprocText&quot;:&quot;[83]&quot;,&quot;isManuallyOverridden&quot;:false,&quot;manualOverrideText&quot;:&quot;&quot;},&quot;citationTag&quot;:&quot;MENDELEY_CITATION_v3_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&quot;,&quot;citationItems&quot;:[{&quot;id&quot;:&quot;c468089a-c287-317b-8de6-51926db85fa3&quot;,&quot;itemData&quot;:{&quot;URL&quot;:&quot;https://doupe.zive.cz/clanek/pruvodce-hernimi-zanry---valecne-strategie&quot;,&quot;accessed&quot;:{&quot;date-parts&quot;:[[&quot;2021&quot;,&quot;8&quot;,&quot;23&quot;]]},&quot;author&quot;:[{&quot;dropping-particle&quot;:&quot;&quot;,&quot;family&quot;:&quot;Košťál&quot;,&quot;given&quot;:&quot;Filip&quot;,&quot;non-dropping-particle&quot;:&quot;&quot;,&quot;parse-names&quot;:false,&quot;suffix&quot;:&quot;&quot;}],&quot;container-title&quot;:&quot;Computer&quot;,&quot;id&quot;:&quot;c468089a-c287-317b-8de6-51926db85fa3&quot;,&quot;issued&quot;:{&quot;date-parts&quot;:[[&quot;2011&quot;]]},&quot;title&quot;:&quot;Průvodce herními žánry - válečné strategie – Doupě.cz&quot;,&quot;type&quot;:&quot;webpage&quot;,&quot;container-title-short&quot;:&quot;Computer (Long Beach Calif)&quot;},&quot;uris&quot;:[&quot;http://www.mendeley.com/documents/?uuid=c468089a-c287-317b-8de6-51926db85fa3&quot;],&quot;isTemporary&quot;:false,&quot;legacyDesktopId&quot;:&quot;c468089a-c287-317b-8de6-51926db85fa3&quot;}]},{&quot;citationID&quot;:&quot;MENDELEY_CITATION_3591e6f5-e219-4b36-bb2b-30cb2016fd0a&quot;,&quot;properties&quot;:{&quot;noteIndex&quot;:0},&quot;isEdited&quot;:false,&quot;manualOverride&quot;:{&quot;citeprocText&quot;:&quot;[68]&quot;,&quot;isManuallyOverridden&quot;:false,&quot;manualOverrideText&quot;:&quot;&quot;},&quot;citationTag&quot;:&quot;MENDELEY_CITATION_v3_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&quot;,&quot;citationItems&quot;:[{&quot;id&quot;:&quot;4a2820fa-9fc7-3d7f-ba2b-b216f750fd10&quot;,&quot;itemData&quot;:{&quot;URL&quot;:&quot;https://www.gamedesigning.org/gaming/video-game-genres/&quot;,&quot;accessed&quot;:{&quot;date-parts&quot;:[[&quot;2021&quot;,&quot;7&quot;,&quot;27&quot;]]},&quot;id&quot;:&quot;4a2820fa-9fc7-3d7f-ba2b-b216f750fd10&quot;,&quot;issued&quot;:{&quot;date-parts&quot;:[[&quot;0&quot;]]},&quot;title&quot;:&quot;34 Popular Types of Video Games, Explained (With Examples and Fun Graphics)&quot;,&quot;type&quot;:&quot;webpage&quot;,&quot;container-title-short&quot;:&quot;&quot;},&quot;uris&quot;:[&quot;http://www.mendeley.com/documents/?uuid=4a2820fa-9fc7-3d7f-ba2b-b216f750fd10&quot;],&quot;isTemporary&quot;:false,&quot;legacyDesktopId&quot;:&quot;4a2820fa-9fc7-3d7f-ba2b-b216f750fd10&quot;}]},{&quot;citationID&quot;:&quot;MENDELEY_CITATION_19d458a1-e474-4360-8725-7ae7e219735b&quot;,&quot;properties&quot;:{&quot;noteIndex&quot;:0},&quot;isEdited&quot;:false,&quot;manualOverride&quot;:{&quot;isManuallyOverridden&quot;:false,&quot;citeprocText&quot;:&quot;[84]&quot;,&quot;manualOverrideText&quot;:&quot;&quot;},&quot;citationTag&quot;:&quot;MENDELEY_CITATION_v3_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&quot;,&quot;citationItems&quot;:[{&quot;id&quot;:&quot;46b65a89-5df8-3924-9cc0-f605183c537c&quot;,&quot;itemData&quot;:{&quot;type&quot;:&quot;webpage&quot;,&quot;id&quot;:&quot;46b65a89-5df8-3924-9cc0-f605183c537c&quot;,&quot;title&quot;:&quot;O HŘE | BLACKHOLE :: PC, MAC, LINUX :: 2D Platfomer&quot;,&quot;accessed&quot;:{&quot;date-parts&quot;:[[2021,12,3]]},&quot;URL&quot;:&quot;https://blackhole-game.com/cs/o-hre&quot;,&quot;container-title-short&quot;:&quot;&quot;},&quot;isTemporary&quot;:false}]},{&quot;citationID&quot;:&quot;MENDELEY_CITATION_b230c8cc-362d-4632-8d73-47a04bde74df&quot;,&quot;properties&quot;:{&quot;noteIndex&quot;:0},&quot;isEdited&quot;:false,&quot;manualOverride&quot;:{&quot;isManuallyOverridden&quot;:false,&quot;citeprocText&quot;:&quot;[85]&quot;,&quot;manualOverrideText&quot;:&quot;&quot;},&quot;citationTag&quot;:&quot;MENDELEY_CITATION_v3_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&quot;,&quot;citationItems&quot;:[{&quot;id&quot;:&quot;a86d3a41-00ab-3c97-9c06-22e30705aed0&quot;,&quot;itemData&quot;:{&quot;type&quot;:&quot;webpage&quot;,&quot;id&quot;:&quot;a86d3a41-00ab-3c97-9c06-22e30705aed0&quot;,&quot;title&quot;:&quot;WinForm vs WPF vs UWP vs Console - The C# Desktop UI Showdown (and the future with .NET 5)&quot;,&quot;author&quot;:[{&quot;family&quot;:&quot;IAmTimCorey&quot;,&quot;given&quot;:&quot;&quot;,&quot;parse-names&quot;:false,&quot;dropping-particle&quot;:&quot;&quot;,&quot;non-dropping-particle&quot;:&quot;&quot;}],&quot;accessed&quot;:{&quot;date-parts&quot;:[[2021,5,3]]},&quot;URL&quot;:&quot;https://www.youtube.com/watch?v=yq0dSkA1vpM&quot;,&quot;issued&quot;:{&quot;date-parts&quot;:[[2019]]},&quot;container-title-short&quot;:&quot;&quot;},&quot;isTemporary&quot;:false}]},{&quot;citationID&quot;:&quot;MENDELEY_CITATION_6ab28ab9-d955-4025-acf1-d4d9d8124fd5&quot;,&quot;properties&quot;:{&quot;noteIndex&quot;:0},&quot;isEdited&quot;:false,&quot;manualOverride&quot;:{&quot;citeprocText&quot;:&quot;[85]&quot;,&quot;isManuallyOverridden&quot;:false,&quot;manualOverrideText&quot;:&quot;&quot;},&quot;citationTag&quot;:&quot;MENDELEY_CITATION_v3_eyJjaXRhdGlvbklEIjoiTUVOREVMRVlfQ0lUQVRJT05fNmFiMjhhYjktZDk1NS00MDI1LWFjZjEtZDRkOWQ4MTI0ZmQ1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container-title-short&quot;:&quot;&quot;},&quot;uris&quot;:[&quot;http://www.mendeley.com/documents/?uuid=0035ef2d-b519-44ea-9758-8f22d67479d5&quot;],&quot;isTemporary&quot;:false,&quot;legacyDesktopId&quot;:&quot;0035ef2d-b519-44ea-9758-8f22d67479d5&quot;}]},{&quot;citationID&quot;:&quot;MENDELEY_CITATION_b2efd879-ec9d-4dff-a18c-b6c6de38ec91&quot;,&quot;properties&quot;:{&quot;noteIndex&quot;:0},&quot;isEdited&quot;:false,&quot;manualOverride&quot;:{&quot;citeprocText&quot;:&quot;[85]&quot;,&quot;isManuallyOverridden&quot;:false,&quot;manualOverrideText&quot;:&quot;&quot;},&quot;citationTag&quot;:&quot;MENDELEY_CITATION_v3_eyJjaXRhdGlvbklEIjoiTUVOREVMRVlfQ0lUQVRJT05fYjJlZmQ4NzktZWM5ZC00ZGZmLWExOGMtYjZjNmRlMzhlYzkx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container-title-short&quot;:&quot;&quot;},&quot;uris&quot;:[&quot;http://www.mendeley.com/documents/?uuid=0035ef2d-b519-44ea-9758-8f22d67479d5&quot;],&quot;isTemporary&quot;:false,&quot;legacyDesktopId&quot;:&quot;0035ef2d-b519-44ea-9758-8f22d67479d5&quot;}]},{&quot;citationID&quot;:&quot;MENDELEY_CITATION_01526ff5-31be-4f0b-955e-73e43a43b54c&quot;,&quot;properties&quot;:{&quot;noteIndex&quot;:0},&quot;isEdited&quot;:false,&quot;manualOverride&quot;:{&quot;isManuallyOverridden&quot;:false,&quot;citeprocText&quot;:&quot;[86]&quot;,&quot;manualOverrideText&quot;:&quot;&quot;},&quot;citationTag&quot;:&quot;MENDELEY_CITATION_v3_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&quot;,&quot;citationItems&quot;:[{&quot;id&quot;:&quot;8a4044cc-4f11-387f-a35b-64ef6f114987&quot;,&quot;itemData&quot;:{&quot;type&quot;:&quot;webpage&quot;,&quot;id&quot;:&quot;8a4044cc-4f11-387f-a35b-64ef6f114987&quot;,&quot;title&quot;:&quot;DirectX graphics and gaming - Win32 apps | Microsoft Docs&quot;,&quot;accessed&quot;:{&quot;date-parts&quot;:[[2021,11,12]]},&quot;URL&quot;:&quot;https://docs.microsoft.com/en-us/windows/win32/directx&quot;,&quot;container-title-short&quot;:&quot;&quot;},&quot;isTemporary&quot;:false}]},{&quot;citationID&quot;:&quot;MENDELEY_CITATION_3261f16c-1eba-4611-8f9a-5b6dccba503b&quot;,&quot;properties&quot;:{&quot;noteIndex&quot;:0},&quot;isEdited&quot;:false,&quot;manualOverride&quot;:{&quot;citeprocText&quot;:&quot;[85]&quot;,&quot;isManuallyOverridden&quot;:false,&quot;manualOverrideText&quot;:&quot;&quot;},&quot;citationTag&quot;:&quot;MENDELEY_CITATION_v3_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&quot;,&quot;citationItems&quot;:[{&quot;id&quot;:&quot;a86d3a41-00ab-3c97-9c06-22e30705aed0&quot;,&quot;itemData&quot;:{&quot;URL&quot;:&quot;https://www.youtube.com/watch?v=yq0dSkA1vpM&quot;,&quot;accessed&quot;:{&quot;date-parts&quot;:[[&quot;2021&quot;,&quot;5&quot;,&quot;3&quot;]]},&quot;author&quot;:[{&quot;dropping-particle&quot;:&quot;&quot;,&quot;family&quot;:&quot;IAmTimCorey&quot;,&quot;given&quot;:&quot;&quot;,&quot;non-dropping-particle&quot;:&quot;&quot;,&quot;parse-names&quot;:false,&quot;suffix&quot;:&quot;&quot;}],&quot;id&quot;:&quot;a86d3a41-00ab-3c97-9c06-22e30705aed0&quot;,&quot;issued&quot;:{&quot;date-parts&quot;:[[&quot;2019&quot;]]},&quot;title&quot;:&quot;WinForm vs WPF vs UWP vs Console - The C# Desktop UI Showdown (and the future with .NET 5)&quot;,&quot;type&quot;:&quot;webpage&quot;,&quot;container-title-short&quot;:&quot;&quot;},&quot;uris&quot;:[&quot;http://www.mendeley.com/documents/?uuid=0035ef2d-b519-44ea-9758-8f22d67479d5&quot;],&quot;isTemporary&quot;:false,&quot;legacyDesktopId&quot;:&quot;0035ef2d-b519-44ea-9758-8f22d67479d5&quot;}]},{&quot;citationID&quot;:&quot;MENDELEY_CITATION_be248e0b-79be-46ec-b872-603c3c0b07c3&quot;,&quot;properties&quot;:{&quot;noteIndex&quot;:0},&quot;isEdited&quot;:false,&quot;manualOverride&quot;:{&quot;isManuallyOverridden&quot;:false,&quot;citeprocText&quot;:&quot;[87]&quot;,&quot;manualOverrideText&quot;:&quot;&quot;},&quot;citationTag&quot;:&quot;MENDELEY_CITATION_v3_eyJjaXRhdGlvbklEIjoiTUVOREVMRVlfQ0lUQVRJT05fYmUyNDhlMGItNzliZS00NmVjLWI4NzItNjAzYzNjMGIwN2Mz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container-title-short&quot;:&quot;&quot;},&quot;isTemporary&quot;:false}]},{&quot;citationID&quot;:&quot;MENDELEY_CITATION_2d702466-46c3-4e68-97d2-91f2cdb7275e&quot;,&quot;properties&quot;:{&quot;noteIndex&quot;:0},&quot;isEdited&quot;:false,&quot;manualOverride&quot;:{&quot;isManuallyOverridden&quot;:false,&quot;citeprocText&quot;:&quot;[87]&quot;,&quot;manualOverrideText&quot;:&quot;&quot;},&quot;citationTag&quot;:&quot;MENDELEY_CITATION_v3_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&quot;,&quot;citationItems&quot;:[{&quot;id&quot;:&quot;24a97c8e-1cfc-3f0b-91d9-a88afb371c8a&quot;,&quot;itemData&quot;:{&quot;type&quot;:&quot;report&quot;,&quot;id&quot;:&quot;24a97c8e-1cfc-3f0b-91d9-a88afb371c8a&quot;,&quot;title&quot;:&quot;[MS-XAML]: Xaml Object Mapping Specification 2006 Intellectual Property Rights Notice for Open Specifications Documentation&quot;,&quot;accessed&quot;:{&quot;date-parts&quot;:[[2021,10,16]]},&quot;URL&quot;:&quot;http://download.microsoft.com/download/0/A/6/0A6F7755-9AF5-448B-907D-13985ACCF53E/%5BMS-XAML%5D.pdf&quot;,&quot;issued&quot;:{&quot;date-parts&quot;:[[2008]]},&quot;container-title-short&quot;:&quot;&quot;},&quot;isTemporary&quot;:false}]},{&quot;citationID&quot;:&quot;MENDELEY_CITATION_73a1df84-7321-449d-bd3e-9fb6e9575ec5&quot;,&quot;properties&quot;:{&quot;noteIndex&quot;:0},&quot;isEdited&quot;:false,&quot;manualOverride&quot;:{&quot;isManuallyOverridden&quot;:false,&quot;citeprocText&quot;:&quot;[88]&quot;,&quot;manualOverrideText&quot;:&quot;&quot;},&quot;citationTag&quot;:&quot;MENDELEY_CITATION_v3_eyJjaXRhdGlvbklEIjoiTUVOREVMRVlfQ0lUQVRJT05fNzNhMWRmODQtNzMyMS00NDlkLWJkM2UtOWZiNmU5NTc1ZWM1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container-title-short&quot;:&quot;&quot;},&quot;isTemporary&quot;:false}]},{&quot;citationID&quot;:&quot;MENDELEY_CITATION_f9779c02-1612-4e68-a0ff-499a7c78c94a&quot;,&quot;properties&quot;:{&quot;noteIndex&quot;:0},&quot;isEdited&quot;:false,&quot;manualOverride&quot;:{&quot;isManuallyOverridden&quot;:false,&quot;citeprocText&quot;:&quot;[88]&quot;,&quot;manualOverrideText&quot;:&quot;&quot;},&quot;citationTag&quot;:&quot;MENDELEY_CITATION_v3_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&quot;,&quot;citationItems&quot;:[{&quot;id&quot;:&quot;21b80329-74bc-37f6-8e9c-571d08aa9a13&quot;,&quot;itemData&quot;:{&quot;type&quot;:&quot;webpage&quot;,&quot;id&quot;:&quot;21b80329-74bc-37f6-8e9c-571d08aa9a13&quot;,&quot;title&quot;:&quot;Xamarin | Open-source mobile app platform for .NET&quot;,&quot;accessed&quot;:{&quot;date-parts&quot;:[[2021,10,3]]},&quot;URL&quot;:&quot;https://dotnet.microsoft.com/apps/xamarin&quot;,&quot;container-title-short&quot;:&quot;&quot;},&quot;isTemporary&quot;:false}]},{&quot;citationID&quot;:&quot;MENDELEY_CITATION_53e3acd3-e61a-4cf2-acb9-50e84b8df50f&quot;,&quot;properties&quot;:{&quot;noteIndex&quot;:0},&quot;isEdited&quot;:false,&quot;manualOverride&quot;:{&quot;isManuallyOverridden&quot;:false,&quot;citeprocText&quot;:&quot;[89]&quot;,&quot;manualOverrideText&quot;:&quot;&quot;},&quot;citationTag&quot;:&quot;MENDELEY_CITATION_v3_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&quot;,&quot;citationItems&quot;:[{&quot;id&quot;:&quot;c823ba11-5936-3a90-b8cf-03f9924ab565&quot;,&quot;itemData&quot;:{&quot;type&quot;:&quot;webpage&quot;,&quot;id&quot;:&quot;c823ba11-5936-3a90-b8cf-03f9924ab565&quot;,&quot;title&quot;:&quot;Xamarin.Essentials - Xamarin | Microsoft Docs&quot;,&quot;accessed&quot;:{&quot;date-parts&quot;:[[2021,10,5]]},&quot;URL&quot;:&quot;https://docs.microsoft.com/en-us/xamarin/essentials/?WT.mc_id=dotnet-35129-website&quot;,&quot;container-title-short&quot;:&quot;&quot;},&quot;isTemporary&quot;:false}]},{&quot;citationID&quot;:&quot;MENDELEY_CITATION_bdba2795-4114-4aeb-90e2-6a923251b372&quot;,&quot;properties&quot;:{&quot;noteIndex&quot;:0},&quot;isEdited&quot;:false,&quot;manualOverride&quot;:{&quot;isManuallyOverridden&quot;:false,&quot;citeprocText&quot;:&quot;[90]&quot;,&quot;manualOverrideText&quot;:&quot;&quot;},&quot;citationTag&quot;:&quot;MENDELEY_CITATION_v3_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&quot;,&quot;citationItems&quot;:[{&quot;id&quot;:&quot;6b6ad1a8-ce0d-3b76-8320-fcead0e39b29&quot;,&quot;itemData&quot;:{&quot;type&quot;:&quot;webpage&quot;,&quot;id&quot;:&quot;6b6ad1a8-ce0d-3b76-8320-fcead0e39b29&quot;,&quot;title&quot;:&quot;Xamarin.Forms Views - Xamarin | Microsoft Docs&quot;,&quot;author&quot;:[{&quot;family&quot;:&quot;docs.microsoft.com&quot;,&quot;given&quot;:&quot;&quot;,&quot;parse-names&quot;:false,&quot;dropping-particle&quot;:&quot;&quot;,&quot;non-dropping-particle&quot;:&quot;&quot;}],&quot;accessed&quot;:{&quot;date-parts&quot;:[[2021,10,4]]},&quot;URL&quot;:&quot;https://docs.microsoft.com/en-us/xamarin/xamarin-forms/user-interface/controls/views?WT.mc_id=dotnet-35129-website&quot;,&quot;container-title-short&quot;:&quot;&quot;},&quot;isTemporary&quot;:false}]},{&quot;citationID&quot;:&quot;MENDELEY_CITATION_3a8764e3-8cda-49f2-a97c-d6d6c9f14d6a&quot;,&quot;properties&quot;:{&quot;noteIndex&quot;:0},&quot;isEdited&quot;:false,&quot;manualOverride&quot;:{&quot;isManuallyOverridden&quot;:false,&quot;citeprocText&quot;:&quot;[91]&quot;,&quot;manualOverrideText&quot;:&quot;&quot;},&quot;citationTag&quot;:&quot;MENDELEY_CITATION_v3_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&quot;,&quot;citationItems&quot;:[{&quot;id&quot;:&quot;8c8b3e7d-488c-3009-9cff-e9a9682c19d3&quot;,&quot;itemData&quot;:{&quot;type&quot;:&quot;webpage&quot;,&quot;id&quot;:&quot;8c8b3e7d-488c-3009-9cff-e9a9682c19d3&quot;,&quot;title&quot;:&quot;About | MonoGame&quot;,&quot;author&quot;:[{&quot;family&quot;:&quot;MonoGames&quot;,&quot;given&quot;:&quot;&quot;,&quot;parse-names&quot;:false,&quot;dropping-particle&quot;:&quot;&quot;,&quot;non-dropping-particle&quot;:&quot;&quot;}],&quot;accessed&quot;:{&quot;date-parts&quot;:[[2021,10,5]]},&quot;URL&quot;:&quot;https://www.monogame.net/about/&quot;,&quot;container-title-short&quot;:&quot;&quot;},&quot;isTemporary&quot;:false}]},{&quot;citationID&quot;:&quot;MENDELEY_CITATION_b0a21600-46f7-4142-b98e-dd34cef59ab1&quot;,&quot;properties&quot;:{&quot;noteIndex&quot;:0},&quot;isEdited&quot;:false,&quot;manualOverride&quot;:{&quot;isManuallyOverridden&quot;:false,&quot;citeprocText&quot;:&quot;[92]&quot;,&quot;manualOverrideText&quot;:&quot;&quot;},&quot;citationTag&quot;:&quot;MENDELEY_CITATION_v3_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&quot;,&quot;citationItems&quot;:[{&quot;id&quot;:&quot;9578424c-62e9-35dd-a71f-662ef8f67540&quot;,&quot;itemData&quot;:{&quot;type&quot;:&quot;webpage&quot;,&quot;id&quot;:&quot;9578424c-62e9-35dd-a71f-662ef8f67540&quot;,&quot;title&quot;:&quot;Stride Game Engine&quot;,&quot;accessed&quot;:{&quot;date-parts&quot;:[[2021,10,8]]},&quot;URL&quot;:&quot;https://www.stride3d.net/&quot;,&quot;container-title-short&quot;:&quot;&quot;},&quot;isTemporary&quot;:false}]},{&quot;citationID&quot;:&quot;MENDELEY_CITATION_eba788af-3e3e-4368-8cc0-6f25cb36b5b1&quot;,&quot;properties&quot;:{&quot;noteIndex&quot;:0},&quot;isEdited&quot;:false,&quot;manualOverride&quot;:{&quot;isManuallyOverridden&quot;:false,&quot;citeprocText&quot;:&quot;[93]&quot;,&quot;manualOverrideText&quot;:&quot;&quot;},&quot;citationTag&quot;:&quot;MENDELEY_CITATION_v3_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&quot;,&quot;citationItems&quot;:[{&quot;id&quot;:&quot;bab03039-86e3-34df-bd94-987fb6d44d8a&quot;,&quot;itemData&quot;:{&quot;type&quot;:&quot;webpage&quot;,&quot;id&quot;:&quot;bab03039-86e3-34df-bd94-987fb6d44d8a&quot;,&quot;title&quot;:&quot;What is Xamarin? - Xamarin | Microsoft Docs&quot;,&quot;author&quot;:[{&quot;family&quot;:&quot;docs.microsoft.com&quot;,&quot;given&quot;:&quot;&quot;,&quot;parse-names&quot;:false,&quot;dropping-particle&quot;:&quot;&quot;,&quot;non-dropping-particle&quot;:&quot;&quot;}],&quot;accessed&quot;:{&quot;date-parts&quot;:[[2021,10,7]]},&quot;URL&quot;:&quot;https://docs.microsoft.com/en-us/xamarin/get-started/what-is-xamarin&quot;,&quot;container-title-short&quot;:&quot;&quot;},&quot;isTemporary&quot;:false}]},{&quot;citationID&quot;:&quot;MENDELEY_CITATION_6646eedb-883c-4db1-8622-170fd7e02388&quot;,&quot;properties&quot;:{&quot;noteIndex&quot;:0},&quot;isEdited&quot;:false,&quot;manualOverride&quot;:{&quot;isManuallyOverridden&quot;:false,&quot;citeprocText&quot;:&quot;[94]&quot;,&quot;manualOverrideText&quot;:&quot;&quot;},&quot;citationTag&quot;:&quot;MENDELEY_CITATION_v3_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&quot;,&quot;citationItems&quot;:[{&quot;id&quot;:&quot;2bfc6dc9-3cef-3d90-a86e-512ba943e724&quot;,&quot;itemData&quot;:{&quot;type&quot;:&quot;webpage&quot;,&quot;id&quot;:&quot;2bfc6dc9-3cef-3d90-a86e-512ba943e724&quot;,&quot;title&quot;:&quot;What's a Universal Windows Platform (UWP) app? - UWP applications | Microsoft Docs&quot;,&quot;accessed&quot;:{&quot;date-parts&quot;:[[2021,12,3]]},&quot;URL&quot;:&quot;https://docs.microsoft.com/en-us/windows/uwp/get-started/universal-application-platform-guide&quot;,&quot;container-title-short&quot;:&quot;&quot;},&quot;isTemporary&quot;:false}]},{&quot;citationID&quot;:&quot;MENDELEY_CITATION_ef93dc79-e6c5-451f-b5fe-48359f1379be&quot;,&quot;properties&quot;:{&quot;noteIndex&quot;:0},&quot;isEdited&quot;:false,&quot;manualOverride&quot;:{&quot;isManuallyOverridden&quot;:false,&quot;citeprocText&quot;:&quot;[95]&quot;,&quot;manualOverrideText&quot;:&quot;&quot;},&quot;citationTag&quot;:&quot;MENDELEY_CITATION_v3_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&quot;,&quot;citationItems&quot;:[{&quot;id&quot;:&quot;5e617e1b-f4e5-32ed-8d07-d4f050a8c76c&quot;,&quot;itemData&quot;:{&quot;type&quot;:&quot;webpage&quot;,&quot;id&quot;:&quot;5e617e1b-f4e5-32ed-8d07-d4f050a8c76c&quot;,&quot;title&quot;:&quot;Meet Android Studio  |  Android Developers&quot;,&quot;author&quot;:[{&quot;family&quot;:&quot;developer.android.com&quot;,&quot;given&quot;:&quot;&quot;,&quot;parse-names&quot;:false,&quot;dropping-particle&quot;:&quot;&quot;,&quot;non-dropping-particle&quot;:&quot;&quot;}],&quot;accessed&quot;:{&quot;date-parts&quot;:[[2021,10,16]]},&quot;URL&quot;:&quot;https://developer.android.com/studio/intro&quot;,&quot;container-title-short&quot;:&quot;&quot;},&quot;isTemporary&quot;:false}]},{&quot;citationID&quot;:&quot;MENDELEY_CITATION_eeaa8632-e876-4471-9c3a-e828815cc30e&quot;,&quot;properties&quot;:{&quot;noteIndex&quot;:0},&quot;isEdited&quot;:false,&quot;manualOverride&quot;:{&quot;isManuallyOverridden&quot;:false,&quot;citeprocText&quot;:&quot;[96]&quot;,&quot;manualOverrideText&quot;:&quot;&quot;},&quot;citationTag&quot;:&quot;MENDELEY_CITATION_v3_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&quot;,&quot;citationItems&quot;:[{&quot;id&quot;:&quot;74f35863-7ffe-3744-8010-33af60ffd213&quot;,&quot;itemData&quot;:{&quot;type&quot;:&quot;webpage&quot;,&quot;id&quot;:&quot;74f35863-7ffe-3744-8010-33af60ffd213&quot;,&quot;title&quot;:&quot;Create an Android project  |  Android Developers&quot;,&quot;accessed&quot;:{&quot;date-parts&quot;:[[2021,10,16]]},&quot;URL&quot;:&quot;https://developer.android.com/training/basics/firstapp/creating-project&quot;,&quot;container-title-short&quot;:&quot;&quot;},&quot;isTemporary&quot;:false}]},{&quot;citationID&quot;:&quot;MENDELEY_CITATION_c31125cd-c608-43ce-848c-67474424a5a6&quot;,&quot;properties&quot;:{&quot;noteIndex&quot;:0},&quot;isEdited&quot;:false,&quot;manualOverride&quot;:{&quot;isManuallyOverridden&quot;:false,&quot;citeprocText&quot;:&quot;[97]&quot;,&quot;manualOverrideText&quot;:&quot;&quot;},&quot;citationTag&quot;:&quot;MENDELEY_CITATION_v3_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&quot;,&quot;citationItems&quot;:[{&quot;id&quot;:&quot;7abfd914-cbe9-36ab-95dc-3bb58589dd39&quot;,&quot;itemData&quot;:{&quot;type&quot;:&quot;webpage&quot;,&quot;id&quot;:&quot;7abfd914-cbe9-36ab-95dc-3bb58589dd39&quot;,&quot;title&quot;:&quot;Run apps on the Android Emulator  |  Android Developers&quot;,&quot;accessed&quot;:{&quot;date-parts&quot;:[[2021,10,16]]},&quot;URL&quot;:&quot;https://developer.android.com/studio/run/emulator&quot;,&quot;container-title-short&quot;:&quot;&quot;},&quot;isTemporary&quot;:false}]},{&quot;citationID&quot;:&quot;MENDELEY_CITATION_b6718476-01a9-4d9b-b723-d28f284b2e00&quot;,&quot;properties&quot;:{&quot;noteIndex&quot;:0},&quot;isEdited&quot;:false,&quot;manualOverride&quot;:{&quot;isManuallyOverridden&quot;:false,&quot;citeprocText&quot;:&quot;[98]&quot;,&quot;manualOverrideText&quot;:&quot;&quot;},&quot;citationTag&quot;:&quot;MENDELEY_CITATION_v3_eyJjaXRhdGlvbklEIjoiTUVOREVMRVlfQ0lUQVRJT05fYjY3MTg0NzYtMDFhOS00ZDliLWI3MjMtZDI4ZjI4NGIyZTAw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8a78beda-f90c-47f0-83c6-01b9fe0f5ea5&quot;,&quot;properties&quot;:{&quot;noteIndex&quot;:0},&quot;isEdited&quot;:false,&quot;manualOverride&quot;:{&quot;isManuallyOverridden&quot;:false,&quot;citeprocText&quot;:&quot;[98]&quot;,&quot;manualOverrideText&quot;:&quot;&quot;},&quot;citationTag&quot;:&quot;MENDELEY_CITATION_v3_eyJjaXRhdGlvbklEIjoiTUVOREVMRVlfQ0lUQVRJT05fOGE3OGJlZGEtZjkwYy00N2YwLTgzYzYtMDFiOWZlMGY1ZWE1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5f75a1c7-8161-4968-b3ff-172d26d48a52&quot;,&quot;properties&quot;:{&quot;noteIndex&quot;:0},&quot;isEdited&quot;:false,&quot;manualOverride&quot;:{&quot;isManuallyOverridden&quot;:false,&quot;citeprocText&quot;:&quot;[98]&quot;,&quot;manualOverrideText&quot;:&quot;&quot;},&quot;citationTag&quot;:&quot;MENDELEY_CITATION_v3_eyJjaXRhdGlvbklEIjoiTUVOREVMRVlfQ0lUQVRJT05fNWY3NWExYzctODE2MS00OTY4LWIzZmYtMTcyZDI2ZDQ4YTUy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16b3958b-d2d7-46f9-a7ef-a44554c7ed1d&quot;,&quot;properties&quot;:{&quot;noteIndex&quot;:0},&quot;isEdited&quot;:false,&quot;manualOverride&quot;:{&quot;citeprocText&quot;:&quot;[99]&quot;,&quot;isManuallyOverridden&quot;:false,&quot;manualOverrideText&quot;:&quot;&quot;},&quot;citationTag&quot;:&quot;MENDELEY_CITATION_v3_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&quot;,&quot;citationItems&quot;:[{&quot;id&quot;:&quot;064fc506-3297-3650-be2f-b9d4694a374c&quot;,&quot;itemData&quot;:{&quot;URL&quot;:&quot;https://unity.com/our-company&quot;,&quot;accessed&quot;:{&quot;date-parts&quot;:[[&quot;2021&quot;,&quot;6&quot;,&quot;21&quot;]]},&quot;author&quot;:[{&quot;dropping-particle&quot;:&quot;&quot;,&quot;family&quot;:&quot;Unity Technologies&quot;,&quot;given&quot;:&quot;&quot;,&quot;non-dropping-particle&quot;:&quot;&quot;,&quot;parse-names&quot;:false,&quot;suffix&quot;:&quot;&quot;}],&quot;id&quot;:&quot;064fc506-3297-3650-be2f-b9d4694a374c&quot;,&quot;issued&quot;:{&quot;date-parts&quot;:[[&quot;0&quot;]]},&quot;title&quot;:&quot;Wondering what Unity is? Find out who we are, where we've been and where we're going | Unity&quot;,&quot;type&quot;:&quot;webpage&quot;,&quot;container-title-short&quot;:&quot;&quot;},&quot;uris&quot;:[&quot;http://www.mendeley.com/documents/?uuid=064fc506-3297-3650-be2f-b9d4694a374c&quot;],&quot;isTemporary&quot;:false,&quot;legacyDesktopId&quot;:&quot;064fc506-3297-3650-be2f-b9d4694a374c&quot;}]},{&quot;citationID&quot;:&quot;MENDELEY_CITATION_ed2f5d9d-3f6b-4500-bc95-522b579015c7&quot;,&quot;properties&quot;:{&quot;noteIndex&quot;:0},&quot;isEdited&quot;:false,&quot;manualOverride&quot;:{&quot;citeprocText&quot;:&quot;[100]&quot;,&quot;isManuallyOverridden&quot;:false,&quot;manualOverrideText&quot;:&quot;&quot;},&quot;citationTag&quot;:&quot;MENDELEY_CITATION_v3_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&quot;,&quot;citationItems&quot;:[{&quot;id&quot;:&quot;04f6a72d-a96b-3836-9640-661585120332&quot;,&quot;itemData&quot;:{&quot;URL&quot;:&quot;https://www.youtube.com/watch?v=j_bQf0InYHM&quot;,&quot;accessed&quot;:{&quot;date-parts&quot;:[[&quot;2021&quot;,&quot;6&quot;,&quot;21&quot;]]},&quot;author&quot;:[{&quot;dropping-particle&quot;:&quot;&quot;,&quot;family&quot;:&quot;Unity Technologies&quot;,&quot;given&quot;:&quot;&quot;,&quot;non-dropping-particle&quot;:&quot;&quot;,&quot;parse-names&quot;:false,&quot;suffix&quot;:&quot;&quot;}],&quot;id&quot;:&quot;04f6a72d-a96b-3836-9640-661585120332&quot;,&quot;issued&quot;:{&quot;date-parts&quot;:[[&quot;0&quot;]]},&quot;title&quot;:&quot;Reimagine product design and development - YouTube&quot;,&quot;type&quot;:&quot;webpage&quot;,&quot;container-title-short&quot;:&quot;&quot;},&quot;uris&quot;:[&quot;http://www.mendeley.com/documents/?uuid=04f6a72d-a96b-3836-9640-661585120332&quot;],&quot;isTemporary&quot;:false,&quot;legacyDesktopId&quot;:&quot;04f6a72d-a96b-3836-9640-661585120332&quot;}]},{&quot;citationID&quot;:&quot;MENDELEY_CITATION_039111d0-be04-475d-9e59-f582825021bc&quot;,&quot;properties&quot;:{&quot;noteIndex&quot;:0},&quot;isEdited&quot;:false,&quot;manualOverride&quot;:{&quot;citeprocText&quot;:&quot;[101]&quot;,&quot;isManuallyOverridden&quot;:false,&quot;manualOverrideText&quot;:&quot;&quot;},&quot;citationTag&quot;:&quot;MENDELEY_CITATION_v3_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&quot;,&quot;citationItems&quot;:[{&quot;id&quot;:&quot;5e2e64e5-db6b-39d4-ae92-b6f3ba866be8&quot;,&quot;itemData&quot;:{&quot;URL&quot;:&quot;https://www.youtube.com/watch?v=5VRxVVOIoJs&quot;,&quot;accessed&quot;:{&quot;date-parts&quot;:[[&quot;2021&quot;,&quot;6&quot;,&quot;21&quot;]]},&quot;author&quot;:[{&quot;dropping-particle&quot;:&quot;&quot;,&quot;family&quot;:&quot;Unity Technologies&quot;,&quot;given&quot;:&quot;&quot;,&quot;non-dropping-particle&quot;:&quot;&quot;,&quot;parse-names&quot;:false,&quot;suffix&quot;:&quot;&quot;}],&quot;id&quot;:&quot;5e2e64e5-db6b-39d4-ae92-b6f3ba866be8&quot;,&quot;issued&quot;:{&quot;date-parts&quot;:[[&quot;0&quot;]]},&quot;title&quot;:&quot;Create immersive experiences for real-world applications at scale | Unity - YouTube&quot;,&quot;type&quot;:&quot;webpage&quot;,&quot;container-title-short&quot;:&quot;&quot;},&quot;uris&quot;:[&quot;http://www.mendeley.com/documents/?uuid=5e2e64e5-db6b-39d4-ae92-b6f3ba866be8&quot;],&quot;isTemporary&quot;:false,&quot;legacyDesktopId&quot;:&quot;5e2e64e5-db6b-39d4-ae92-b6f3ba866be8&quot;}]},{&quot;citationID&quot;:&quot;MENDELEY_CITATION_ec98249d-2ad6-4938-947c-0755ca4277e1&quot;,&quot;properties&quot;:{&quot;noteIndex&quot;:0},&quot;isEdited&quot;:false,&quot;manualOverride&quot;:{&quot;citeprocText&quot;:&quot;[102]&quot;,&quot;isManuallyOverridden&quot;:false,&quot;manualOverrideText&quot;:&quot;&quot;},&quot;citationTag&quot;:&quot;MENDELEY_CITATION_v3_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&quot;,&quot;citationItems&quot;:[{&quot;id&quot;:&quot;a313d584-afd8-3c08-a967-df610be889e3&quot;,&quot;itemData&quot;:{&quot;URL&quot;:&quot;https://www.youtube.com/watch?v=urew479-Wlw&quot;,&quot;accessed&quot;:{&quot;date-parts&quot;:[[&quot;2021&quot;,&quot;6&quot;,&quot;21&quot;]]},&quot;author&quot;:[{&quot;dropping-particle&quot;:&quot;&quot;,&quot;family&quot;:&quot;Unity Technologies&quot;,&quot;given&quot;:&quot;&quot;,&quot;non-dropping-particle&quot;:&quot;&quot;,&quot;parse-names&quot;:false,&quot;suffix&quot;:&quot;&quot;}],&quot;id&quot;:&quot;a313d584-afd8-3c08-a967-df610be889e3&quot;,&quot;issued&quot;:{&quot;date-parts&quot;:[[&quot;0&quot;]]},&quot;title&quot;:&quot;Real Time Animation: Unity for Look Development - YouTube&quot;,&quot;type&quot;:&quot;webpage&quot;,&quot;container-title-short&quot;:&quot;&quot;},&quot;uris&quot;:[&quot;http://www.mendeley.com/documents/?uuid=a313d584-afd8-3c08-a967-df610be889e3&quot;],&quot;isTemporary&quot;:false,&quot;legacyDesktopId&quot;:&quot;a313d584-afd8-3c08-a967-df610be889e3&quot;}]},{&quot;citationID&quot;:&quot;MENDELEY_CITATION_f2a9a487-bb38-48b4-935c-3fe5b438ab36&quot;,&quot;properties&quot;:{&quot;noteIndex&quot;:0},&quot;isEdited&quot;:false,&quot;manualOverride&quot;:{&quot;citeprocText&quot;:&quot;[103]&quot;,&quot;isManuallyOverridden&quot;:false,&quot;manualOverrideText&quot;:&quot;&quot;},&quot;citationTag&quot;:&quot;MENDELEY_CITATION_v3_eyJjaXRhdGlvbklEIjoiTUVOREVMRVlfQ0lUQVRJT05fZjJhOWE0ODctYmIzOC00OGI0LTkzNWMtM2ZlNWI0MzhhYjM2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container-title-short&quot;:&quot;&quot;},&quot;uris&quot;:[&quot;http://www.mendeley.com/documents/?uuid=573f93b5-939a-3a50-88f7-9cb8be2445d9&quot;],&quot;isTemporary&quot;:false,&quot;legacyDesktopId&quot;:&quot;573f93b5-939a-3a50-88f7-9cb8be2445d9&quot;}]},{&quot;citationID&quot;:&quot;MENDELEY_CITATION_1065a426-40af-471a-9256-462a940f11f1&quot;,&quot;properties&quot;:{&quot;noteIndex&quot;:0},&quot;isEdited&quot;:false,&quot;manualOverride&quot;:{&quot;citeprocText&quot;:&quot;[104]&quot;,&quot;isManuallyOverridden&quot;:false,&quot;manualOverrideText&quot;:&quot;&quot;},&quot;citationTag&quot;:&quot;MENDELEY_CITATION_v3_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&quot;,&quot;citationItems&quot;:[{&quot;id&quot;:&quot;bb2e5d02-0db3-3e27-a1ba-340e41b25631&quot;,&quot;itemData&quot;:{&quot;URL&quot;:&quot;https://www.gamesindustry.biz/articles/2020-01-16-what-is-the-best-game-engine-is-unity-the-right-game-engine-for-you&quot;,&quot;accessed&quot;:{&quot;date-parts&quot;:[[&quot;2021&quot;,&quot;6&quot;,&quot;20&quot;]]},&quot;id&quot;:&quot;bb2e5d02-0db3-3e27-a1ba-340e41b25631&quot;,&quot;issued&quot;:{&quot;date-parts&quot;:[[&quot;0&quot;]]},&quot;title&quot;:&quot;What is the best game engine: is Unity right for you? | GamesIndustry.biz&quot;,&quot;type&quot;:&quot;webpage&quot;,&quot;container-title-short&quot;:&quot;&quot;},&quot;uris&quot;:[&quot;http://www.mendeley.com/documents/?uuid=bb2e5d02-0db3-3e27-a1ba-340e41b25631&quot;],&quot;isTemporary&quot;:false,&quot;legacyDesktopId&quot;:&quot;bb2e5d02-0db3-3e27-a1ba-340e41b25631&quot;}]},{&quot;citationID&quot;:&quot;MENDELEY_CITATION_4a3bd0ae-448f-4f0a-b8d3-f5c6014a8528&quot;,&quot;properties&quot;:{&quot;noteIndex&quot;:0},&quot;isEdited&quot;:false,&quot;manualOverride&quot;:{&quot;citeprocText&quot;:&quot;[105]&quot;,&quot;isManuallyOverridden&quot;:false,&quot;manualOverrideText&quot;:&quot;&quot;},&quot;citationTag&quot;:&quot;MENDELEY_CITATION_v3_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&quot;,&quot;citationItems&quot;:[{&quot;id&quot;:&quot;51802f52-7b95-34c0-baa0-9c1d1872823e&quot;,&quot;itemData&quot;:{&quot;URL&quot;:&quot;https://www.youtube.com/watch?v=RInUu1_8aGw&quot;,&quot;accessed&quot;:{&quot;date-parts&quot;:[[&quot;2021&quot;,&quot;6&quot;,&quot;21&quot;]]},&quot;author&quot;:[{&quot;dropping-particle&quot;:&quot;&quot;,&quot;family&quot;:&quot;Brackeys&quot;,&quot;given&quot;:&quot;&quot;,&quot;non-dropping-particle&quot;:&quot;&quot;,&quot;parse-names&quot;:false,&quot;suffix&quot;:&quot;&quot;}],&quot;id&quot;:&quot;51802f52-7b95-34c0-baa0-9c1d1872823e&quot;,&quot;issued&quot;:{&quot;date-parts&quot;:[[&quot;0&quot;]]},&quot;title&quot;:&quot;How to make a CUSTOM INSPECTOR in Unity - YouTube&quot;,&quot;type&quot;:&quot;webpage&quot;,&quot;container-title-short&quot;:&quot;&quot;},&quot;uris&quot;:[&quot;http://www.mendeley.com/documents/?uuid=51802f52-7b95-34c0-baa0-9c1d1872823e&quot;],&quot;isTemporary&quot;:false,&quot;legacyDesktopId&quot;:&quot;51802f52-7b95-34c0-baa0-9c1d1872823e&quot;}]},{&quot;citationID&quot;:&quot;MENDELEY_CITATION_1a4129cc-3ecd-46be-9cfc-89e53fd107dc&quot;,&quot;properties&quot;:{&quot;noteIndex&quot;:0},&quot;isEdited&quot;:false,&quot;manualOverride&quot;:{&quot;citeprocText&quot;:&quot;[106]&quot;,&quot;isManuallyOverridden&quot;:false,&quot;manualOverrideText&quot;:&quot;&quot;},&quot;citationTag&quot;:&quot;MENDELEY_CITATION_v3_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&quot;,&quot;citationItems&quot;:[{&quot;id&quot;:&quot;a8363dba-aace-3913-a92b-d597cd56b563&quot;,&quot;itemData&quot;:{&quot;URL&quot;:&quot;https://unity.com/madewith&quot;,&quot;accessed&quot;:{&quot;date-parts&quot;:[[&quot;2021&quot;,&quot;6&quot;,&quot;21&quot;]]},&quot;author&quot;:[{&quot;dropping-particle&quot;:&quot;&quot;,&quot;family&quot;:&quot;Unity Technologies&quot;,&quot;given&quot;:&quot;&quot;,&quot;non-dropping-particle&quot;:&quot;&quot;,&quot;parse-names&quot;:false,&quot;suffix&quot;:&quot;&quot;}],&quot;id&quot;:&quot;a8363dba-aace-3913-a92b-d597cd56b563&quot;,&quot;issued&quot;:{&quot;date-parts&quot;:[[&quot;0&quot;]]},&quot;title&quot;:&quot;Made With Unity | Unity&quot;,&quot;type&quot;:&quot;webpage&quot;,&quot;container-title-short&quot;:&quot;&quot;},&quot;uris&quot;:[&quot;http://www.mendeley.com/documents/?uuid=a8363dba-aace-3913-a92b-d597cd56b563&quot;],&quot;isTemporary&quot;:false,&quot;legacyDesktopId&quot;:&quot;a8363dba-aace-3913-a92b-d597cd56b563&quot;}]},{&quot;citationID&quot;:&quot;MENDELEY_CITATION_8ce11651-b882-4bd0-8a92-0c6e2f2b25df&quot;,&quot;properties&quot;:{&quot;noteIndex&quot;:0},&quot;isEdited&quot;:false,&quot;manualOverride&quot;:{&quot;citeprocText&quot;:&quot;[107]&quot;,&quot;isManuallyOverridden&quot;:false,&quot;manualOverrideText&quot;:&quot;&quot;},&quot;citationTag&quot;:&quot;MENDELEY_CITATION_v3_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&quot;,&quot;citationItems&quot;:[{&quot;id&quot;:&quot;25af8f52-7160-3474-bd11-50bce7e038de&quot;,&quot;itemData&quot;:{&quot;URL&quot;:&quot;https://www.youtube.com/watch?v=jjUsSL4T3ig&quot;,&quot;author&quot;:[{&quot;dropping-particle&quot;:&quot;&quot;,&quot;family&quot;:&quot;Dickinson&quot;,&quot;given&quot;:&quot;Brendan&quot;,&quot;non-dropping-particle&quot;:&quot;&quot;,&quot;parse-names&quot;:false,&quot;suffix&quot;:&quot;&quot;}],&quot;id&quot;:&quot;25af8f52-7160-3474-bd11-50bce7e038de&quot;,&quot;issued&quot;:{&quot;date-parts&quot;:[[&quot;2021&quot;]]},&quot;title&quot;:&quot;Unity VS Unreal Engine in 2021 | What is the best Game Engine?&quot;,&quot;type&quot;:&quot;webpage&quot;,&quot;container-title-short&quot;:&quot;&quot;},&quot;uris&quot;:[&quot;http://www.mendeley.com/documents/?uuid=b5f36eaa-21f9-40c3-adf6-ab4a109a5816&quot;],&quot;isTemporary&quot;:false,&quot;legacyDesktopId&quot;:&quot;b5f36eaa-21f9-40c3-adf6-ab4a109a5816&quot;}]},{&quot;citationID&quot;:&quot;MENDELEY_CITATION_3fead0d3-2d6d-4fa3-bc86-a9fc8fc732f7&quot;,&quot;properties&quot;:{&quot;noteIndex&quot;:0},&quot;isEdited&quot;:false,&quot;manualOverride&quot;:{&quot;citeprocText&quot;:&quot;[108]&quot;,&quot;isManuallyOverridden&quot;:false,&quot;manualOverrideText&quot;:&quot;&quot;},&quot;citationTag&quot;:&quot;MENDELEY_CITATION_v3_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&quot;,&quot;citationItems&quot;:[{&quot;id&quot;:&quot;b41e61f1-af93-3df6-a5b1-f343d867d342&quot;,&quot;itemData&quot;:{&quot;URL&quot;:&quot;https://docs.unity3d.com/ScriptReference/MonoBehaviour.FixedUpdate.html&quot;,&quot;accessed&quot;:{&quot;date-parts&quot;:[[&quot;2021&quot;,&quot;9&quot;,&quot;4&quot;]]},&quot;id&quot;:&quot;b41e61f1-af93-3df6-a5b1-f343d867d342&quot;,&quot;issued&quot;:{&quot;date-parts&quot;:[[&quot;0&quot;]]},&quot;title&quot;:&quot;Unity - Scripting API: MonoBehaviour.FixedUpdate()&quot;,&quot;type&quot;:&quot;webpage&quot;,&quot;container-title-short&quot;:&quot;&quot;},&quot;uris&quot;:[&quot;http://www.mendeley.com/documents/?uuid=b41e61f1-af93-3df6-a5b1-f343d867d342&quot;],&quot;isTemporary&quot;:false,&quot;legacyDesktopId&quot;:&quot;b41e61f1-af93-3df6-a5b1-f343d867d342&quot;}]},{&quot;citationID&quot;:&quot;MENDELEY_CITATION_0d290f8a-d77a-4e92-ba18-46c907ff7f69&quot;,&quot;properties&quot;:{&quot;noteIndex&quot;:0},&quot;isEdited&quot;:false,&quot;manualOverride&quot;:{&quot;citeprocText&quot;:&quot;[109]&quot;,&quot;isManuallyOverridden&quot;:false,&quot;manualOverrideText&quot;:&quot;&quot;},&quot;citationTag&quot;:&quot;MENDELEY_CITATION_v3_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&quot;,&quot;citationItems&quot;:[{&quot;id&quot;:&quot;2735260e-be90-3057-900b-85c30bd3a45b&quot;,&quot;itemData&quot;:{&quot;URL&quot;:&quot;https://docs.unity3d.com/ScriptReference/Debug.html&quot;,&quot;accessed&quot;:{&quot;date-parts&quot;:[[&quot;2021&quot;,&quot;9&quot;,&quot;19&quot;]]},&quot;id&quot;:&quot;2735260e-be90-3057-900b-85c30bd3a45b&quot;,&quot;issued&quot;:{&quot;date-parts&quot;:[[&quot;0&quot;]]},&quot;title&quot;:&quot;Unity - Scripting API: Debug&quot;,&quot;type&quot;:&quot;webpage&quot;,&quot;container-title-short&quot;:&quot;&quot;},&quot;uris&quot;:[&quot;http://www.mendeley.com/documents/?uuid=2735260e-be90-3057-900b-85c30bd3a45b&quot;],&quot;isTemporary&quot;:false,&quot;legacyDesktopId&quot;:&quot;2735260e-be90-3057-900b-85c30bd3a45b&quot;}]},{&quot;citationID&quot;:&quot;MENDELEY_CITATION_833ff8fe-b65e-473e-806c-af6f3ba3c080&quot;,&quot;properties&quot;:{&quot;noteIndex&quot;:0},&quot;isEdited&quot;:false,&quot;manualOverride&quot;:{&quot;citeprocText&quot;:&quot;[110]&quot;,&quot;isManuallyOverridden&quot;:false,&quot;manualOverrideText&quot;:&quot;&quot;},&quot;citationTag&quot;:&quot;MENDELEY_CITATION_v3_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&quot;,&quot;citationItems&quot;:[{&quot;id&quot;:&quot;3307c3b2-e7cf-35e5-acd1-561f30f365a2&quot;,&quot;itemData&quot;:{&quot;URL&quot;:&quot;https://docs.unity3d.com/Manual/Prefabs.html&quot;,&quot;accessed&quot;:{&quot;date-parts&quot;:[[&quot;2021&quot;,&quot;9&quot;,&quot;4&quot;]]},&quot;id&quot;:&quot;3307c3b2-e7cf-35e5-acd1-561f30f365a2&quot;,&quot;issued&quot;:{&quot;date-parts&quot;:[[&quot;0&quot;]]},&quot;title&quot;:&quot;Unity - Manual: Prefabs&quot;,&quot;type&quot;:&quot;webpage&quot;,&quot;container-title-short&quot;:&quot;&quot;},&quot;uris&quot;:[&quot;http://www.mendeley.com/documents/?uuid=3307c3b2-e7cf-35e5-acd1-561f30f365a2&quot;],&quot;isTemporary&quot;:false,&quot;legacyDesktopId&quot;:&quot;3307c3b2-e7cf-35e5-acd1-561f30f365a2&quot;}]},{&quot;citationID&quot;:&quot;MENDELEY_CITATION_2b52ce5f-ee18-403f-aad0-34b09cad0559&quot;,&quot;properties&quot;:{&quot;noteIndex&quot;:0},&quot;isEdited&quot;:false,&quot;manualOverride&quot;:{&quot;citeprocText&quot;:&quot;[111, 112]&quot;,&quot;isManuallyOverridden&quot;:false,&quot;manualOverrideText&quot;:&quot;&quot;},&quot;citationTag&quot;:&quot;MENDELEY_CITATION_v3_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&quot;,&quot;citationItems&quot;:[{&quot;id&quot;:&quot;e71879d6-56d5-3f84-83f0-a0025e908cf4&quot;,&quot;itemData&quot;:{&quot;URL&quot;:&quot;https://www.youtube.com/watch?v=1yoFjjJRnLY&quot;,&quot;accessed&quot;:{&quot;date-parts&quot;:[[&quot;2021&quot;,&quot;9&quot;,&quot;20&quot;]]},&quot;author&quot;:[{&quot;dropping-particle&quot;:&quot;&quot;,&quot;family&quot;:&quot;sociamix&quot;,&quot;given&quot;:&quot;&quot;,&quot;non-dropping-particle&quot;:&quot;&quot;,&quot;parse-names&quot;:false,&quot;suffix&quot;:&quot;&quot;}],&quot;id&quot;:&quot;e71879d6-56d5-3f84-83f0-a0025e908cf4&quot;,&quot;issued&quot;:{&quot;date-parts&quot;:[[&quot;0&quot;]]},&quot;title&quot;:&quot;10 mins GameDev tips - Quaternions - YouTube&quot;,&quot;type&quot;:&quot;webpage&quot;,&quot;container-title-short&quot;:&quot;&quot;},&quot;uris&quot;:[&quot;http://www.mendeley.com/documents/?uuid=e71879d6-56d5-3f84-83f0-a0025e908cf4&quot;],&quot;isTemporary&quot;:false,&quot;legacyDesktopId&quot;:&quot;e71879d6-56d5-3f84-83f0-a0025e908cf4&quot;},{&quot;id&quot;:&quot;e01b0ccc-456b-36d4-b451-64a20fc951de&quot;,&quot;itemData&quot;:{&quot;URL&quot;:&quot;https://www.youtube.com/watch?v=zjMuIxRvygQ&quot;,&quot;accessed&quot;:{&quot;date-parts&quot;:[[&quot;2021&quot;,&quot;9&quot;,&quot;20&quot;]]},&quot;author&quot;:[{&quot;dropping-particle&quot;:&quot;&quot;,&quot;family&quot;:&quot;3Blue1Brown&quot;,&quot;given&quot;:&quot;&quot;,&quot;non-dropping-particle&quot;:&quot;&quot;,&quot;parse-names&quot;:false,&quot;suffix&quot;:&quot;&quot;}],&quot;id&quot;:&quot;e01b0ccc-456b-36d4-b451-64a20fc951de&quot;,&quot;issued&quot;:{&quot;date-parts&quot;:[[&quot;2018&quot;]]},&quot;title&quot;:&quot;Quaternions and 3d rotation, explained interactively - YouTube&quot;,&quot;type&quot;:&quot;webpage&quot;,&quot;container-title-short&quot;:&quot;&quot;},&quot;uris&quot;:[&quot;http://www.mendeley.com/documents/?uuid=e01b0ccc-456b-36d4-b451-64a20fc951de&quot;],&quot;isTemporary&quot;:false,&quot;legacyDesktopId&quot;:&quot;e01b0ccc-456b-36d4-b451-64a20fc951de&quot;}]},{&quot;citationID&quot;:&quot;MENDELEY_CITATION_3a4075fd-dac7-4329-ae18-456dcf6d3f13&quot;,&quot;properties&quot;:{&quot;noteIndex&quot;:0},&quot;isEdited&quot;:false,&quot;manualOverride&quot;:{&quot;citeprocText&quot;:&quot;[113, 114]&quot;,&quot;isManuallyOverridden&quot;:false,&quot;manualOverrideText&quot;:&quot;&quot;},&quot;citationTag&quot;:&quot;MENDELEY_CITATION_v3_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&quot;,&quot;citationItems&quot;:[{&quot;id&quot;:&quot;2f0103d4-af19-3068-b203-92f264ff6d08&quot;,&quot;itemData&quot;:{&quot;DOI&quot;:&quot;10.1201/b17100&quot;,&quot;ISBN&quot;:&quot;9781466581401&quot;,&quot;abstract&quot;:&quot;An Accessible, Modular Style of Game Building—Easily Start Making Games with Unity 3D C# Game Programming Cookbook for Unity 3D presents a highly flexible core framework to create just about any type of game by plugging in different script components. Most scripts function within the game framework or in your own structures. The techniques and concepts discussed in the book give you a solid foundation in game development. The first ten chapters set up the flexible, reusable framework based in C# and suitable for all game types. The book also explains scripting of generic, reusable, and common functionality. The remainder of the text adds game-specific code to the framework to create four example games: a top-down arena shooter, a futuristic racing combat game, a tank arena deathmatch game, and a classic arcade-style vertical scrolling shoot ’em up. The games encompass artificial intelligence (path following, target chasing, and line-of-sight patrolling behaviors), game state control, wheel colliders, and weapon inventory management. The example files are available for download on the book’s CRC Press web page. Reducing your recoding, repurposing, or adaptation time, this book provides script-based components that you can use to jump start your own projects. The book’s modular components can be mixed and matched to build various kinds of video games for the Unity game engine.&quot;,&quot;author&quot;:[{&quot;dropping-particle&quot;:&quot;&quot;,&quot;family&quot;:&quot;Murray&quot;,&quot;given&quot;:&quot;Jeff W.&quot;,&quot;non-dropping-particle&quot;:&quot;&quot;,&quot;parse-names&quot;:false,&quot;suffix&quot;:&quot;&quot;}],&quot;container-title&quot;:&quot;C# Game Programming Cookbook for Unity 3D&quot;,&quot;edition&quot;:&quot;2&quot;,&quot;id&quot;:&quot;2f0103d4-af19-3068-b203-92f264ff6d08&quot;,&quot;issued&quot;:{&quot;date-parts&quot;:[[&quot;2014&quot;]]},&quot;title&quot;:&quot;C# Game Programming Cookbook for Unity 3D&quot;,&quot;type&quot;:&quot;book&quot;,&quot;container-title-short&quot;:&quot;&quot;},&quot;uris&quot;:[&quot;http://www.mendeley.com/documents/?uuid=2f0103d4-af19-3068-b203-92f264ff6d08&quot;],&quot;isTemporary&quot;:false,&quot;legacyDesktopId&quot;:&quot;2f0103d4-af19-3068-b203-92f264ff6d08&quot;},{&quot;id&quot;:&quot;ec366a0a-55a9-36b8-8dac-a2d2b1b06583&quot;,&quot;itemData&quot;:{&quot;DOI&quot;:&quot;10.1007/978-1-4842-5656-5&quot;,&quot;ISBN&quot;:&quot;1484256557&quot;,&quot;author&quot;:[{&quot;dropping-particle&quot;:&quot;&quot;,&quot;family&quot;:&quot;Hardman&quot;,&quot;given&quot;:&quot;Casey&quot;,&quot;non-dropping-particle&quot;:&quot;&quot;,&quot;parse-names&quot;:false,&quot;suffix&quot;:&quot;&quot;}],&quot;container-title&quot;:&quot;Game Programming with Unity and C#&quot;,&quot;id&quot;:&quot;ec366a0a-55a9-36b8-8dac-a2d2b1b06583&quot;,&quot;issued&quot;:{&quot;date-parts&quot;:[[&quot;2020&quot;]]},&quot;title&quot;:&quot;Game Programming with Unity and C#&quot;,&quot;type&quot;:&quot;book&quot;,&quot;container-title-short&quot;:&quot;&quot;},&quot;uris&quot;:[&quot;http://www.mendeley.com/documents/?uuid=ec366a0a-55a9-36b8-8dac-a2d2b1b06583&quot;],&quot;isTemporary&quot;:false,&quot;legacyDesktopId&quot;:&quot;ec366a0a-55a9-36b8-8dac-a2d2b1b06583&quot;}]},{&quot;citationID&quot;:&quot;MENDELEY_CITATION_ac1e0e74-3aaf-4bad-96d6-fcd8b7703c4a&quot;,&quot;properties&quot;:{&quot;noteIndex&quot;:0},&quot;isEdited&quot;:false,&quot;manualOverride&quot;:{&quot;citeprocText&quot;:&quot;[115, 116]&quot;,&quot;isManuallyOverridden&quot;:false,&quot;manualOverrideText&quot;:&quot;&quot;},&quot;citationTag&quot;:&quot;MENDELEY_CITATION_v3_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&quot;,&quot;citationItems&quot;:[{&quot;id&quot;:&quot;894d60c7-10d1-3e7c-aad0-3e44aada9283&quot;,&quot;itemData&quot;:{&quot;URL&quot;:&quot;https://www.youtube.com/watch?v=Ufp8weYYDE8&quot;,&quot;accessed&quot;:{&quot;date-parts&quot;:[[&quot;2021&quot;,&quot;6&quot;,&quot;24&quot;]]},&quot;author&quot;:[{&quot;dropping-particle&quot;:&quot;&quot;,&quot;family&quot;:&quot;Insider&quot;,&quot;given&quot;:&quot;&quot;,&quot;non-dropping-particle&quot;:&quot;&quot;,&quot;parse-names&quot;:false,&quot;suffix&quot;:&quot;&quot;}],&quot;id&quot;:&quot;894d60c7-10d1-3e7c-aad0-3e44aada9283&quot;,&quot;issued&quot;:{&quot;date-parts&quot;:[[&quot;0&quot;]]},&quot;title&quot;:&quot;Why 'The Mandalorian' Uses Virtual Sets Over Green Screen | Movies Insider - YouTube&quot;,&quot;type&quot;:&quot;webpage&quot;,&quot;container-title-short&quot;:&quot;&quot;},&quot;uris&quot;:[&quot;http://www.mendeley.com/documents/?uuid=894d60c7-10d1-3e7c-aad0-3e44aada9283&quot;],&quot;isTemporary&quot;:false,&quot;legacyDesktopId&quot;:&quot;894d60c7-10d1-3e7c-aad0-3e44aada9283&quot;},{&quot;id&quot;:&quot;fa00ea42-96e6-3960-bed4-1402aba2c2a5&quot;,&quot;itemData&quot;:{&quot;URL&quot;:&quot;https://www.youtube.com/watch?v=bErPsq5kPzE&quot;,&quot;accessed&quot;:{&quot;date-parts&quot;:[[&quot;2021&quot;,&quot;6&quot;,&quot;24&quot;]]},&quot;author&quot;:[{&quot;dropping-particle&quot;:&quot;&quot;,&quot;family&quot;:&quot;Epic Games&quot;,&quot;given&quot;:&quot;&quot;,&quot;non-dropping-particle&quot;:&quot;&quot;,&quot;parse-names&quot;:false,&quot;suffix&quot;:&quot;&quot;}],&quot;id&quot;:&quot;fa00ea42-96e6-3960-bed4-1402aba2c2a5&quot;,&quot;issued&quot;:{&quot;date-parts&quot;:[[&quot;0&quot;]]},&quot;title&quot;:&quot;Real-Time In-Camera VFX for Next-Gen Filmmaking | Project Spotlight | Unreal Engine - YouTube&quot;,&quot;type&quot;:&quot;webpage&quot;,&quot;container-title-short&quot;:&quot;&quot;},&quot;uris&quot;:[&quot;http://www.mendeley.com/documents/?uuid=fa00ea42-96e6-3960-bed4-1402aba2c2a5&quot;],&quot;isTemporary&quot;:false,&quot;legacyDesktopId&quot;:&quot;fa00ea42-96e6-3960-bed4-1402aba2c2a5&quot;}]},{&quot;citationID&quot;:&quot;MENDELEY_CITATION_55962c8e-d891-469b-a9e7-03ac04f394e3&quot;,&quot;properties&quot;:{&quot;noteIndex&quot;:0},&quot;isEdited&quot;:false,&quot;manualOverride&quot;:{&quot;citeprocText&quot;:&quot;[117]&quot;,&quot;isManuallyOverridden&quot;:false,&quot;manualOverrideText&quot;:&quot;&quot;},&quot;citationTag&quot;:&quot;MENDELEY_CITATION_v3_eyJjaXRhdGlvbklEIjoiTUVOREVMRVlfQ0lUQVRJT05fNTU5NjJjOGUtZDg5MS00NjliLWE5ZTctMDNhYzA0ZjM5NGUz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container-title-short&quot;:&quot;&quot;},&quot;uris&quot;:[&quot;http://www.mendeley.com/documents/?uuid=f9d68e3f-60fe-3a1e-9cbd-c22990a5aa18&quot;],&quot;isTemporary&quot;:false,&quot;legacyDesktopId&quot;:&quot;f9d68e3f-60fe-3a1e-9cbd-c22990a5aa18&quot;}]},{&quot;citationID&quot;:&quot;MENDELEY_CITATION_435883bc-6fed-4efc-8c41-c0a3940b497b&quot;,&quot;properties&quot;:{&quot;noteIndex&quot;:0},&quot;isEdited&quot;:false,&quot;manualOverride&quot;:{&quot;isManuallyOverridden&quot;:false,&quot;citeprocText&quot;:&quot;[98]&quot;,&quot;manualOverrideText&quot;:&quot;&quot;},&quot;citationTag&quot;:&quot;MENDELEY_CITATION_v3_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&quot;,&quot;citationItems&quot;:[{&quot;id&quot;:&quot;528f1739-38c1-3209-98fa-45dd690ab346&quot;,&quot;itemData&quot;:{&quot;type&quot;:&quot;book&quot;,&quot;id&quot;:&quot;528f1739-38c1-3209-98fa-45dd690ab346&quot;,&quot;title&quot;:&quot;Game Engine Architecture, Third Edition&quot;,&quot;author&quot;:[{&quot;family&quot;:&quot;Gregory&quot;,&quot;given&quot;:&quot;Jason&quot;,&quot;parse-names&quot;:false,&quot;dropping-particle&quot;:&quot;&quot;,&quot;non-dropping-particle&quot;:&quot;&quot;}],&quot;container-title&quot;:&quot;Game Engine Architecture, Third Edition&quot;,&quot;DOI&quot;:&quot;10.1201/9781315267845&quot;,&quot;ISBN&quot;:&quot;9781138035454&quot;,&quot;issued&quot;:{&quot;date-parts&quot;:[[2018]]},&quot;container-title-short&quot;:&quot;&quot;},&quot;isTemporary&quot;:false}]},{&quot;citationID&quot;:&quot;MENDELEY_CITATION_54a6400b-2d51-4799-a3f0-cf81b8924d7b&quot;,&quot;properties&quot;:{&quot;noteIndex&quot;:0},&quot;isEdited&quot;:false,&quot;manualOverride&quot;:{&quot;citeprocText&quot;:&quot;[118]&quot;,&quot;isManuallyOverridden&quot;:false,&quot;manualOverrideText&quot;:&quot;&quot;},&quot;citationTag&quot;:&quot;MENDELEY_CITATION_v3_eyJjaXRhdGlvbklEIjoiTUVOREVMRVlfQ0lUQVRJT05fNTRhNjQwMGItMmQ1MS00Nzk5LWEzZjAtY2Y4MWI4OTI0ZDdi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container-title-short&quot;:&quot;&quot;},&quot;uris&quot;:[&quot;http://www.mendeley.com/documents/?uuid=e41f482e-c35c-3dcb-ab52-22cb5edf3a99&quot;],&quot;isTemporary&quot;:false,&quot;legacyDesktopId&quot;:&quot;e41f482e-c35c-3dcb-ab52-22cb5edf3a99&quot;}]},{&quot;citationID&quot;:&quot;MENDELEY_CITATION_d2c9c370-5ff8-4051-bd67-4dd931cb1281&quot;,&quot;properties&quot;:{&quot;noteIndex&quot;:0},&quot;isEdited&quot;:false,&quot;manualOverride&quot;:{&quot;citeprocText&quot;:&quot;[119, 120]&quot;,&quot;isManuallyOverridden&quot;:false,&quot;manualOverrideText&quot;:&quot;&quot;},&quot;citationTag&quot;:&quot;MENDELEY_CITATION_v3_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&quot;,&quot;citationItems&quot;:[{&quot;id&quot;:&quot;034df2bc-df2a-37e3-acf2-940116524155&quot;,&quot;itemData&quot;:{&quot;URL&quot;:&quot;https://support.unity.com/hc/en-us/articles/206336795-What-platforms-are-supported-by-Unity-&quot;,&quot;accessed&quot;:{&quot;date-parts&quot;:[[&quot;2021&quot;,&quot;6&quot;,&quot;23&quot;]]},&quot;author&quot;:[{&quot;dropping-particle&quot;:&quot;&quot;,&quot;family&quot;:&quot;Technologies&quot;,&quot;given&quot;:&quot;Unity&quot;,&quot;non-dropping-particle&quot;:&quot;&quot;,&quot;parse-names&quot;:false,&quot;suffix&quot;:&quot;&quot;}],&quot;id&quot;:&quot;034df2bc-df2a-37e3-acf2-940116524155&quot;,&quot;issued&quot;:{&quot;date-parts&quot;:[[&quot;0&quot;]]},&quot;title&quot;:&quot;What platforms are supported by Unity? – Unity&quot;,&quot;type&quot;:&quot;webpage&quot;,&quot;container-title-short&quot;:&quot;&quot;},&quot;uris&quot;:[&quot;http://www.mendeley.com/documents/?uuid=034df2bc-df2a-37e3-acf2-940116524155&quot;],&quot;isTemporary&quot;:false,&quot;legacyDesktopId&quot;:&quot;034df2bc-df2a-37e3-acf2-940116524155&quot;},{&quot;id&quot;:&quot;3d389df6-db55-3e47-b980-41263f553713&quot;,&quot;itemData&quot;:{&quot;URL&quot;:&quot;https://www.unrealengine.com/en-US/features/multi-platform-development&quot;,&quot;accessed&quot;:{&quot;date-parts&quot;:[[&quot;2021&quot;,&quot;6&quot;,&quot;23&quot;]]},&quot;author&quot;:[{&quot;dropping-particle&quot;:&quot;&quot;,&quot;family&quot;:&quot;Epic Games&quot;,&quot;given&quot;:&quot;&quot;,&quot;non-dropping-particle&quot;:&quot;&quot;,&quot;parse-names&quot;:false,&quot;suffix&quot;:&quot;&quot;}],&quot;id&quot;:&quot;3d389df6-db55-3e47-b980-41263f553713&quot;,&quot;issued&quot;:{&quot;date-parts&quot;:[[&quot;0&quot;]]},&quot;title&quot;:&quot;Multi-platform development&quot;,&quot;type&quot;:&quot;webpage&quot;,&quot;container-title-short&quot;:&quot;&quot;},&quot;uris&quot;:[&quot;http://www.mendeley.com/documents/?uuid=3d389df6-db55-3e47-b980-41263f553713&quot;],&quot;isTemporary&quot;:false,&quot;legacyDesktopId&quot;:&quot;3d389df6-db55-3e47-b980-41263f553713&quot;}]},{&quot;citationID&quot;:&quot;MENDELEY_CITATION_e06e2a1f-5152-4d53-aaf2-f0d482a870ef&quot;,&quot;properties&quot;:{&quot;noteIndex&quot;:0},&quot;isEdited&quot;:false,&quot;manualOverride&quot;:{&quot;citeprocText&quot;:&quot;[103, 121]&quot;,&quot;isManuallyOverridden&quot;:false,&quot;manualOverrideText&quot;:&quot;&quot;},&quot;citationTag&quot;:&quot;MENDELEY_CITATION_v3_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&quot;,&quot;citationItems&quot;:[{&quot;id&quot;:&quot;8807654b-b7ba-3f70-862a-1ce462d16a3f&quot;,&quot;itemData&quot;:{&quot;URL&quot;:&quot;https://www.unrealengine.com/en-US/download&quot;,&quot;accessed&quot;:{&quot;date-parts&quot;:[[&quot;2021&quot;,&quot;6&quot;,&quot;22&quot;]]},&quot;author&quot;:[{&quot;dropping-particle&quot;:&quot;&quot;,&quot;family&quot;:&quot;Epic Games&quot;,&quot;given&quot;:&quot;&quot;,&quot;non-dropping-particle&quot;:&quot;&quot;,&quot;parse-names&quot;:false,&quot;suffix&quot;:&quot;&quot;}],&quot;id&quot;:&quot;8807654b-b7ba-3f70-862a-1ce462d16a3f&quot;,&quot;issued&quot;:{&quot;date-parts&quot;:[[&quot;0&quot;]]},&quot;title&quot;:&quot;Download - Unreal Engine&quot;,&quot;type&quot;:&quot;webpage&quot;,&quot;container-title-short&quot;:&quot;&quot;},&quot;uris&quot;:[&quot;http://www.mendeley.com/documents/?uuid=8807654b-b7ba-3f70-862a-1ce462d16a3f&quot;],&quot;isTemporary&quot;:false,&quot;legacyDesktopId&quot;:&quot;8807654b-b7ba-3f70-862a-1ce462d16a3f&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container-title-short&quot;:&quot;&quot;},&quot;uris&quot;:[&quot;http://www.mendeley.com/documents/?uuid=573f93b5-939a-3a50-88f7-9cb8be2445d9&quot;],&quot;isTemporary&quot;:false,&quot;legacyDesktopId&quot;:&quot;573f93b5-939a-3a50-88f7-9cb8be2445d9&quot;}]},{&quot;citationID&quot;:&quot;MENDELEY_CITATION_14b12b1b-977e-4bc6-8f16-50b2c17200f6&quot;,&quot;properties&quot;:{&quot;noteIndex&quot;:0},&quot;isEdited&quot;:false,&quot;manualOverride&quot;:{&quot;citeprocText&quot;:&quot;[118]&quot;,&quot;isManuallyOverridden&quot;:false,&quot;manualOverrideText&quot;:&quot;&quot;},&quot;citationTag&quot;:&quot;MENDELEY_CITATION_v3_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&quot;,&quot;citationItems&quot;:[{&quot;id&quot;:&quot;e41f482e-c35c-3dcb-ab52-22cb5edf3a99&quot;,&quot;itemData&quot;:{&quot;URL&quot;:&quot;https://www.cryengine.com/support/view/licensing&quot;,&quot;accessed&quot;:{&quot;date-parts&quot;:[[&quot;2021&quot;,&quot;6&quot;,&quot;24&quot;]]},&quot;id&quot;:&quot;e41f482e-c35c-3dcb-ab52-22cb5edf3a99&quot;,&quot;issued&quot;:{&quot;date-parts&quot;:[[&quot;0&quot;]]},&quot;title&quot;:&quot;CRYENGINE | Support: Licensing&quot;,&quot;type&quot;:&quot;webpage&quot;,&quot;container-title-short&quot;:&quot;&quot;},&quot;uris&quot;:[&quot;http://www.mendeley.com/documents/?uuid=e41f482e-c35c-3dcb-ab52-22cb5edf3a99&quot;],&quot;isTemporary&quot;:false,&quot;legacyDesktopId&quot;:&quot;e41f482e-c35c-3dcb-ab52-22cb5edf3a99&quot;}]},{&quot;citationID&quot;:&quot;MENDELEY_CITATION_2a0593f9-fcab-496d-84a1-3599534373fb&quot;,&quot;properties&quot;:{&quot;noteIndex&quot;:0},&quot;isEdited&quot;:false,&quot;manualOverride&quot;:{&quot;citeprocText&quot;:&quot;[103]&quot;,&quot;isManuallyOverridden&quot;:false,&quot;manualOverrideText&quot;:&quot;&quot;},&quot;citationTag&quot;:&quot;MENDELEY_CITATION_v3_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&quot;,&quot;citationItems&quot;:[{&quot;id&quot;:&quot;573f93b5-939a-3a50-88f7-9cb8be2445d9&quot;,&quot;itemData&quot;:{&quot;URL&quot;:&quot;https://store.unity.com/compare-plans?currency=USD&quot;,&quot;accessed&quot;:{&quot;date-parts&quot;:[[&quot;2021&quot;,&quot;6&quot;,&quot;23&quot;]]},&quot;author&quot;:[{&quot;dropping-particle&quot;:&quot;&quot;,&quot;family&quot;:&quot;Unity Technologie&quot;,&quot;given&quot;:&quot;&quot;,&quot;non-dropping-particle&quot;:&quot;&quot;,&quot;parse-names&quot;:false,&quot;suffix&quot;:&quot;&quot;}],&quot;id&quot;:&quot;573f93b5-939a-3a50-88f7-9cb8be2445d9&quot;,&quot;issued&quot;:{&quot;date-parts&quot;:[[&quot;0&quot;]]},&quot;title&quot;:&quot;Compare Unity plans: Pro vs Plus vs Free. Choose the best 2D - 3D engine for your project! - Unity Store&quot;,&quot;type&quot;:&quot;webpage&quot;,&quot;container-title-short&quot;:&quot;&quot;},&quot;uris&quot;:[&quot;http://www.mendeley.com/documents/?uuid=573f93b5-939a-3a50-88f7-9cb8be2445d9&quot;],&quot;isTemporary&quot;:false,&quot;legacyDesktopId&quot;:&quot;573f93b5-939a-3a50-88f7-9cb8be2445d9&quot;}]},{&quot;citationID&quot;:&quot;MENDELEY_CITATION_25c66187-7702-41e7-a180-792a3e1c26a9&quot;,&quot;properties&quot;:{&quot;noteIndex&quot;:0},&quot;isEdited&quot;:false,&quot;manualOverride&quot;:{&quot;citeprocText&quot;:&quot;[122]&quot;,&quot;isManuallyOverridden&quot;:false,&quot;manualOverrideText&quot;:&quot;&quot;},&quot;citationTag&quot;:&quot;MENDELEY_CITATION_v3_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&quot;,&quot;citationItems&quot;:[{&quot;id&quot;:&quot;0f7196f5-5857-357e-a354-5bba658a4c3e&quot;,&quot;itemData&quot;:{&quot;URL&quot;:&quot;https://www.cryengine.com/support/view/general#platform-support&quot;,&quot;accessed&quot;:{&quot;date-parts&quot;:[[&quot;2021&quot;,&quot;6&quot;,&quot;24&quot;]]},&quot;id&quot;:&quot;0f7196f5-5857-357e-a354-5bba658a4c3e&quot;,&quot;issued&quot;:{&quot;date-parts&quot;:[[&quot;0&quot;]]},&quot;title&quot;:&quot;CRYENGINE | Support: General&quot;,&quot;type&quot;:&quot;webpage&quot;,&quot;container-title-short&quot;:&quot;&quot;},&quot;uris&quot;:[&quot;http://www.mendeley.com/documents/?uuid=0f7196f5-5857-357e-a354-5bba658a4c3e&quot;],&quot;isTemporary&quot;:false,&quot;legacyDesktopId&quot;:&quot;0f7196f5-5857-357e-a354-5bba658a4c3e&quot;}]},{&quot;citationID&quot;:&quot;MENDELEY_CITATION_ccd65012-f0fd-4499-8db1-f7e677d7b50e&quot;,&quot;properties&quot;:{&quot;noteIndex&quot;:0},&quot;isEdited&quot;:false,&quot;manualOverride&quot;:{&quot;citeprocText&quot;:&quot;[117]&quot;,&quot;isManuallyOverridden&quot;:false,&quot;manualOverrideText&quot;:&quot;&quot;},&quot;citationTag&quot;:&quot;MENDELEY_CITATION_v3_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&quot;,&quot;citationItems&quot;:[{&quot;id&quot;:&quot;f9d68e3f-60fe-3a1e-9cbd-c22990a5aa18&quot;,&quot;itemData&quot;:{&quot;URL&quot;:&quot;https://www.unrealengine.com/en-US/blog/borderlands&quot;,&quot;accessed&quot;:{&quot;date-parts&quot;:[[&quot;2021&quot;,&quot;7&quot;,&quot;1&quot;]]},&quot;id&quot;:&quot;f9d68e3f-60fe-3a1e-9cbd-c22990a5aa18&quot;,&quot;issued&quot;:{&quot;date-parts&quot;:[[&quot;0&quot;]]},&quot;title&quot;:&quot;Gearbox Software’s Borderlands More Awesome Than Ever with Unreal Engine 3&quot;,&quot;type&quot;:&quot;webpage&quot;,&quot;container-title-short&quot;:&quot;&quot;},&quot;uris&quot;:[&quot;http://www.mendeley.com/documents/?uuid=f9d68e3f-60fe-3a1e-9cbd-c22990a5aa18&quot;],&quot;isTemporary&quot;:false,&quot;legacyDesktopId&quot;:&quot;f9d68e3f-60fe-3a1e-9cbd-c22990a5aa18&quot;}]}]"/>
    <we:property name="MENDELEY_CITATIONS_STYLE" value="{&quot;id&quot;:&quot;https://www.zotero.org/styles/iso690-numeric-brackets-cs&quot;,&quot;title&quot;:&quot;ISO-690 (numeric, brackets, Čeština)&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44AF6-0B37-4039-928E-F69D3FFE1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73370</TotalTime>
  <Pages>23</Pages>
  <Words>9457</Words>
  <Characters>53814</Characters>
  <Application>Microsoft Office Word</Application>
  <DocSecurity>0</DocSecurity>
  <Lines>3165</Lines>
  <Paragraphs>1318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Novák</dc:creator>
  <cp:keywords/>
  <dc:description/>
  <cp:lastModifiedBy>Martin Novák</cp:lastModifiedBy>
  <cp:revision>170</cp:revision>
  <dcterms:created xsi:type="dcterms:W3CDTF">2021-03-29T20:15:00Z</dcterms:created>
  <dcterms:modified xsi:type="dcterms:W3CDTF">2022-04-20T10:50:00Z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